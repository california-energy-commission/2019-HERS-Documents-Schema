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635"/>
        <w:gridCol w:w="5330"/>
        <w:gridCol w:w="5065"/>
      </w:tblGrid>
      <w:tr w:rsidR="00D6647A" w:rsidRPr="00EC37DE" w14:paraId="54D4086A" w14:textId="77777777" w:rsidTr="00F140A8">
        <w:trPr>
          <w:cantSplit/>
          <w:trHeight w:val="449"/>
        </w:trPr>
        <w:tc>
          <w:tcPr>
            <w:tcW w:w="5000" w:type="pct"/>
            <w:gridSpan w:val="3"/>
            <w:tcBorders>
              <w:top w:val="single" w:sz="4" w:space="0" w:color="auto"/>
              <w:left w:val="single" w:sz="4" w:space="0" w:color="auto"/>
              <w:bottom w:val="single" w:sz="4" w:space="0" w:color="auto"/>
              <w:right w:val="single" w:sz="4" w:space="0" w:color="auto"/>
            </w:tcBorders>
          </w:tcPr>
          <w:p w14:paraId="54D40868" w14:textId="740F2DA9" w:rsidR="00D6647A" w:rsidRPr="00B66DBD" w:rsidRDefault="00D6647A" w:rsidP="00B66DBD">
            <w:pPr>
              <w:keepNext/>
              <w:rPr>
                <w:rFonts w:asciiTheme="minorHAnsi" w:hAnsiTheme="minorHAnsi"/>
                <w:b/>
                <w:szCs w:val="18"/>
              </w:rPr>
            </w:pPr>
            <w:r w:rsidRPr="00B66DBD">
              <w:rPr>
                <w:rFonts w:asciiTheme="minorHAnsi" w:hAnsiTheme="minorHAnsi"/>
                <w:b/>
                <w:szCs w:val="18"/>
              </w:rPr>
              <w:t>A. System Information</w:t>
            </w:r>
          </w:p>
          <w:p w14:paraId="54D40869" w14:textId="77777777" w:rsidR="00D6647A" w:rsidRPr="00B66DBD" w:rsidRDefault="00D6647A" w:rsidP="00B66DBD">
            <w:pPr>
              <w:keepNext/>
              <w:rPr>
                <w:rFonts w:asciiTheme="minorHAnsi" w:hAnsiTheme="minorHAnsi"/>
                <w:sz w:val="18"/>
                <w:szCs w:val="18"/>
              </w:rPr>
            </w:pPr>
            <w:r w:rsidRPr="00B66DBD">
              <w:rPr>
                <w:rFonts w:asciiTheme="minorHAnsi" w:hAnsiTheme="minorHAnsi"/>
                <w:sz w:val="18"/>
                <w:szCs w:val="18"/>
              </w:rPr>
              <w:t>HERS Rater to field-verify all system information, discrepancies to be noted by overwriting entry.</w:t>
            </w:r>
          </w:p>
        </w:tc>
      </w:tr>
      <w:tr w:rsidR="00D6647A" w:rsidRPr="00EC37DE" w14:paraId="54D4086E" w14:textId="77777777" w:rsidTr="00170608">
        <w:trPr>
          <w:cantSplit/>
          <w:trHeight w:val="360"/>
        </w:trPr>
        <w:tc>
          <w:tcPr>
            <w:tcW w:w="288" w:type="pct"/>
            <w:vAlign w:val="center"/>
          </w:tcPr>
          <w:p w14:paraId="54D4086B" w14:textId="77777777" w:rsidR="00D6647A" w:rsidRPr="00EC37DE" w:rsidRDefault="00D6647A" w:rsidP="00170608">
            <w:pPr>
              <w:pStyle w:val="Header"/>
              <w:tabs>
                <w:tab w:val="clear" w:pos="4320"/>
                <w:tab w:val="clear" w:pos="8640"/>
              </w:tabs>
              <w:jc w:val="center"/>
              <w:rPr>
                <w:rFonts w:asciiTheme="minorHAnsi" w:hAnsiTheme="minorHAnsi"/>
                <w:sz w:val="18"/>
                <w:szCs w:val="18"/>
              </w:rPr>
            </w:pPr>
            <w:r w:rsidRPr="00EC37DE">
              <w:rPr>
                <w:rFonts w:asciiTheme="minorHAnsi" w:hAnsiTheme="minorHAnsi"/>
                <w:sz w:val="18"/>
                <w:szCs w:val="18"/>
              </w:rPr>
              <w:t>01</w:t>
            </w:r>
          </w:p>
        </w:tc>
        <w:tc>
          <w:tcPr>
            <w:tcW w:w="2416" w:type="pct"/>
            <w:vAlign w:val="center"/>
          </w:tcPr>
          <w:p w14:paraId="54D4086C" w14:textId="1B4E869F" w:rsidR="00D6647A" w:rsidRPr="00EC37DE" w:rsidRDefault="00D6647A" w:rsidP="00170608">
            <w:pPr>
              <w:pStyle w:val="Header"/>
              <w:tabs>
                <w:tab w:val="clear" w:pos="4320"/>
                <w:tab w:val="clear" w:pos="8640"/>
              </w:tabs>
              <w:rPr>
                <w:rFonts w:asciiTheme="minorHAnsi" w:hAnsiTheme="minorHAnsi"/>
                <w:sz w:val="18"/>
                <w:szCs w:val="18"/>
              </w:rPr>
            </w:pPr>
            <w:r w:rsidRPr="00EC37DE">
              <w:rPr>
                <w:rFonts w:asciiTheme="minorHAnsi" w:hAnsiTheme="minorHAnsi"/>
                <w:sz w:val="18"/>
                <w:szCs w:val="18"/>
              </w:rPr>
              <w:t>System Identification or Name</w:t>
            </w:r>
          </w:p>
        </w:tc>
        <w:tc>
          <w:tcPr>
            <w:tcW w:w="2296" w:type="pct"/>
          </w:tcPr>
          <w:p w14:paraId="54D4086D" w14:textId="77777777" w:rsidR="00D6647A" w:rsidRPr="00EC37DE" w:rsidRDefault="00D6647A" w:rsidP="00F140A8">
            <w:pPr>
              <w:pStyle w:val="Header"/>
              <w:tabs>
                <w:tab w:val="clear" w:pos="4320"/>
                <w:tab w:val="clear" w:pos="8640"/>
              </w:tabs>
              <w:spacing w:after="60"/>
              <w:rPr>
                <w:rFonts w:asciiTheme="minorHAnsi" w:hAnsiTheme="minorHAnsi"/>
                <w:sz w:val="18"/>
                <w:szCs w:val="18"/>
              </w:rPr>
            </w:pPr>
          </w:p>
        </w:tc>
      </w:tr>
      <w:tr w:rsidR="00D6647A" w:rsidRPr="00EC37DE" w14:paraId="54D40872" w14:textId="77777777" w:rsidTr="00170608">
        <w:trPr>
          <w:cantSplit/>
          <w:trHeight w:val="360"/>
        </w:trPr>
        <w:tc>
          <w:tcPr>
            <w:tcW w:w="288" w:type="pct"/>
            <w:vAlign w:val="center"/>
          </w:tcPr>
          <w:p w14:paraId="54D4086F" w14:textId="77777777" w:rsidR="00D6647A" w:rsidRPr="00EC37DE" w:rsidRDefault="00D6647A" w:rsidP="00170608">
            <w:pPr>
              <w:pStyle w:val="Header"/>
              <w:tabs>
                <w:tab w:val="clear" w:pos="4320"/>
                <w:tab w:val="clear" w:pos="8640"/>
              </w:tabs>
              <w:jc w:val="center"/>
              <w:rPr>
                <w:rFonts w:asciiTheme="minorHAnsi" w:hAnsiTheme="minorHAnsi"/>
                <w:sz w:val="18"/>
                <w:szCs w:val="18"/>
              </w:rPr>
            </w:pPr>
            <w:r w:rsidRPr="00EC37DE">
              <w:rPr>
                <w:rFonts w:asciiTheme="minorHAnsi" w:hAnsiTheme="minorHAnsi"/>
                <w:sz w:val="18"/>
                <w:szCs w:val="18"/>
              </w:rPr>
              <w:t>02</w:t>
            </w:r>
          </w:p>
        </w:tc>
        <w:tc>
          <w:tcPr>
            <w:tcW w:w="2416" w:type="pct"/>
            <w:vAlign w:val="center"/>
          </w:tcPr>
          <w:p w14:paraId="54D40870" w14:textId="2E8F323E" w:rsidR="00D6647A" w:rsidRPr="00EC37DE" w:rsidRDefault="00D6647A" w:rsidP="00170608">
            <w:pPr>
              <w:pStyle w:val="Header"/>
              <w:tabs>
                <w:tab w:val="clear" w:pos="4320"/>
                <w:tab w:val="clear" w:pos="8640"/>
              </w:tabs>
              <w:rPr>
                <w:rFonts w:asciiTheme="minorHAnsi" w:hAnsiTheme="minorHAnsi"/>
                <w:sz w:val="18"/>
                <w:szCs w:val="18"/>
              </w:rPr>
            </w:pPr>
            <w:r w:rsidRPr="00EC37DE">
              <w:rPr>
                <w:rFonts w:asciiTheme="minorHAnsi" w:hAnsiTheme="minorHAnsi"/>
                <w:sz w:val="18"/>
                <w:szCs w:val="18"/>
              </w:rPr>
              <w:t>System Location or Area Served</w:t>
            </w:r>
          </w:p>
        </w:tc>
        <w:tc>
          <w:tcPr>
            <w:tcW w:w="2296" w:type="pct"/>
          </w:tcPr>
          <w:p w14:paraId="54D40871" w14:textId="77777777" w:rsidR="00D6647A" w:rsidRPr="00EC37DE" w:rsidRDefault="00D6647A" w:rsidP="00F140A8">
            <w:pPr>
              <w:spacing w:after="60"/>
              <w:rPr>
                <w:rFonts w:asciiTheme="minorHAnsi" w:hAnsiTheme="minorHAnsi"/>
                <w:sz w:val="18"/>
                <w:szCs w:val="18"/>
              </w:rPr>
            </w:pPr>
          </w:p>
        </w:tc>
      </w:tr>
      <w:tr w:rsidR="00D6647A" w:rsidRPr="00EC37DE" w14:paraId="54D40876" w14:textId="77777777" w:rsidTr="00170608">
        <w:trPr>
          <w:cantSplit/>
          <w:trHeight w:val="360"/>
        </w:trPr>
        <w:tc>
          <w:tcPr>
            <w:tcW w:w="288" w:type="pct"/>
            <w:vAlign w:val="center"/>
          </w:tcPr>
          <w:p w14:paraId="54D40873" w14:textId="77777777" w:rsidR="00D6647A" w:rsidRPr="00EC37DE" w:rsidRDefault="00D6647A" w:rsidP="00170608">
            <w:pPr>
              <w:pStyle w:val="Header"/>
              <w:tabs>
                <w:tab w:val="clear" w:pos="4320"/>
                <w:tab w:val="clear" w:pos="8640"/>
              </w:tabs>
              <w:jc w:val="center"/>
              <w:rPr>
                <w:rFonts w:asciiTheme="minorHAnsi" w:hAnsiTheme="minorHAnsi"/>
                <w:sz w:val="18"/>
                <w:szCs w:val="18"/>
              </w:rPr>
            </w:pPr>
            <w:r w:rsidRPr="00EC37DE">
              <w:rPr>
                <w:rFonts w:asciiTheme="minorHAnsi" w:hAnsiTheme="minorHAnsi"/>
                <w:sz w:val="18"/>
                <w:szCs w:val="18"/>
              </w:rPr>
              <w:t>03</w:t>
            </w:r>
          </w:p>
        </w:tc>
        <w:tc>
          <w:tcPr>
            <w:tcW w:w="2416" w:type="pct"/>
            <w:vAlign w:val="center"/>
          </w:tcPr>
          <w:p w14:paraId="54D40874" w14:textId="46873C01" w:rsidR="00D6647A" w:rsidRPr="00EC37DE" w:rsidRDefault="00D6647A" w:rsidP="00170608">
            <w:pPr>
              <w:pStyle w:val="Header"/>
              <w:tabs>
                <w:tab w:val="clear" w:pos="4320"/>
                <w:tab w:val="clear" w:pos="8640"/>
              </w:tabs>
              <w:rPr>
                <w:rFonts w:asciiTheme="minorHAnsi" w:hAnsiTheme="minorHAnsi"/>
                <w:sz w:val="18"/>
                <w:szCs w:val="18"/>
              </w:rPr>
            </w:pPr>
            <w:r w:rsidRPr="00EC37DE">
              <w:rPr>
                <w:rFonts w:asciiTheme="minorHAnsi" w:hAnsiTheme="minorHAnsi"/>
                <w:sz w:val="18"/>
                <w:szCs w:val="18"/>
              </w:rPr>
              <w:t xml:space="preserve">Condenser (or package unit) </w:t>
            </w:r>
            <w:r w:rsidR="00C148D0">
              <w:rPr>
                <w:rFonts w:asciiTheme="minorHAnsi" w:hAnsiTheme="minorHAnsi"/>
                <w:sz w:val="18"/>
                <w:szCs w:val="18"/>
              </w:rPr>
              <w:t>M</w:t>
            </w:r>
            <w:r w:rsidRPr="00EC37DE">
              <w:rPr>
                <w:rFonts w:asciiTheme="minorHAnsi" w:hAnsiTheme="minorHAnsi"/>
                <w:sz w:val="18"/>
                <w:szCs w:val="18"/>
              </w:rPr>
              <w:t xml:space="preserve">ake or </w:t>
            </w:r>
            <w:r w:rsidR="00C148D0">
              <w:rPr>
                <w:rFonts w:asciiTheme="minorHAnsi" w:hAnsiTheme="minorHAnsi"/>
                <w:sz w:val="18"/>
                <w:szCs w:val="18"/>
              </w:rPr>
              <w:t>B</w:t>
            </w:r>
            <w:r w:rsidRPr="00EC37DE">
              <w:rPr>
                <w:rFonts w:asciiTheme="minorHAnsi" w:hAnsiTheme="minorHAnsi"/>
                <w:sz w:val="18"/>
                <w:szCs w:val="18"/>
              </w:rPr>
              <w:t>rand</w:t>
            </w:r>
          </w:p>
        </w:tc>
        <w:tc>
          <w:tcPr>
            <w:tcW w:w="2296" w:type="pct"/>
          </w:tcPr>
          <w:p w14:paraId="54D40875" w14:textId="77777777" w:rsidR="00D6647A" w:rsidRPr="00EC37DE" w:rsidRDefault="00D6647A" w:rsidP="00F140A8">
            <w:pPr>
              <w:spacing w:after="60"/>
              <w:rPr>
                <w:rFonts w:asciiTheme="minorHAnsi" w:hAnsiTheme="minorHAnsi"/>
                <w:sz w:val="18"/>
                <w:szCs w:val="18"/>
              </w:rPr>
            </w:pPr>
          </w:p>
        </w:tc>
      </w:tr>
      <w:tr w:rsidR="00D6647A" w:rsidRPr="00EC37DE" w14:paraId="54D4087A" w14:textId="77777777" w:rsidTr="00170608">
        <w:trPr>
          <w:cantSplit/>
          <w:trHeight w:val="360"/>
        </w:trPr>
        <w:tc>
          <w:tcPr>
            <w:tcW w:w="288" w:type="pct"/>
            <w:vAlign w:val="center"/>
          </w:tcPr>
          <w:p w14:paraId="54D40877" w14:textId="77777777" w:rsidR="00D6647A" w:rsidRPr="00EC37DE" w:rsidRDefault="00D6647A" w:rsidP="00170608">
            <w:pPr>
              <w:pStyle w:val="Header"/>
              <w:tabs>
                <w:tab w:val="clear" w:pos="4320"/>
                <w:tab w:val="clear" w:pos="8640"/>
              </w:tabs>
              <w:jc w:val="center"/>
              <w:rPr>
                <w:rFonts w:asciiTheme="minorHAnsi" w:hAnsiTheme="minorHAnsi"/>
                <w:sz w:val="18"/>
                <w:szCs w:val="18"/>
              </w:rPr>
            </w:pPr>
            <w:r w:rsidRPr="00EC37DE">
              <w:rPr>
                <w:rFonts w:asciiTheme="minorHAnsi" w:hAnsiTheme="minorHAnsi"/>
                <w:sz w:val="18"/>
                <w:szCs w:val="18"/>
              </w:rPr>
              <w:t>04</w:t>
            </w:r>
          </w:p>
        </w:tc>
        <w:tc>
          <w:tcPr>
            <w:tcW w:w="2416" w:type="pct"/>
            <w:vAlign w:val="center"/>
          </w:tcPr>
          <w:p w14:paraId="54D40878" w14:textId="4D15D724" w:rsidR="00D6647A" w:rsidRPr="00EC37DE" w:rsidRDefault="00D6647A" w:rsidP="00170608">
            <w:pPr>
              <w:pStyle w:val="Header"/>
              <w:tabs>
                <w:tab w:val="clear" w:pos="4320"/>
                <w:tab w:val="clear" w:pos="8640"/>
              </w:tabs>
              <w:rPr>
                <w:rFonts w:asciiTheme="minorHAnsi" w:hAnsiTheme="minorHAnsi"/>
                <w:sz w:val="18"/>
                <w:szCs w:val="18"/>
              </w:rPr>
            </w:pPr>
            <w:r w:rsidRPr="00EC37DE">
              <w:rPr>
                <w:rFonts w:asciiTheme="minorHAnsi" w:hAnsiTheme="minorHAnsi"/>
                <w:sz w:val="18"/>
                <w:szCs w:val="18"/>
              </w:rPr>
              <w:t xml:space="preserve">Condenser (or package unit) </w:t>
            </w:r>
            <w:r w:rsidR="00C148D0">
              <w:rPr>
                <w:rFonts w:asciiTheme="minorHAnsi" w:hAnsiTheme="minorHAnsi"/>
                <w:sz w:val="18"/>
                <w:szCs w:val="18"/>
              </w:rPr>
              <w:t>M</w:t>
            </w:r>
            <w:r w:rsidRPr="00EC37DE">
              <w:rPr>
                <w:rFonts w:asciiTheme="minorHAnsi" w:hAnsiTheme="minorHAnsi"/>
                <w:sz w:val="18"/>
                <w:szCs w:val="18"/>
              </w:rPr>
              <w:t xml:space="preserve">odel </w:t>
            </w:r>
            <w:r w:rsidR="00C148D0">
              <w:rPr>
                <w:rFonts w:asciiTheme="minorHAnsi" w:hAnsiTheme="minorHAnsi"/>
                <w:sz w:val="18"/>
                <w:szCs w:val="18"/>
              </w:rPr>
              <w:t>N</w:t>
            </w:r>
            <w:r w:rsidRPr="00EC37DE">
              <w:rPr>
                <w:rFonts w:asciiTheme="minorHAnsi" w:hAnsiTheme="minorHAnsi"/>
                <w:sz w:val="18"/>
                <w:szCs w:val="18"/>
              </w:rPr>
              <w:t>umber</w:t>
            </w:r>
          </w:p>
        </w:tc>
        <w:tc>
          <w:tcPr>
            <w:tcW w:w="2296" w:type="pct"/>
          </w:tcPr>
          <w:p w14:paraId="54D40879" w14:textId="77777777" w:rsidR="00D6647A" w:rsidRPr="00EC37DE" w:rsidRDefault="00D6647A" w:rsidP="00F140A8">
            <w:pPr>
              <w:spacing w:after="60"/>
              <w:rPr>
                <w:rFonts w:asciiTheme="minorHAnsi" w:hAnsiTheme="minorHAnsi"/>
                <w:sz w:val="18"/>
                <w:szCs w:val="18"/>
              </w:rPr>
            </w:pPr>
          </w:p>
        </w:tc>
      </w:tr>
      <w:tr w:rsidR="00D6647A" w:rsidRPr="00EC37DE" w14:paraId="54D4087E" w14:textId="77777777" w:rsidTr="00170608">
        <w:trPr>
          <w:cantSplit/>
          <w:trHeight w:val="360"/>
        </w:trPr>
        <w:tc>
          <w:tcPr>
            <w:tcW w:w="288" w:type="pct"/>
            <w:vAlign w:val="center"/>
          </w:tcPr>
          <w:p w14:paraId="54D4087B" w14:textId="77777777" w:rsidR="00D6647A" w:rsidRPr="00EC37DE" w:rsidRDefault="00D6647A" w:rsidP="00170608">
            <w:pPr>
              <w:pStyle w:val="Header"/>
              <w:tabs>
                <w:tab w:val="clear" w:pos="4320"/>
                <w:tab w:val="clear" w:pos="8640"/>
              </w:tabs>
              <w:jc w:val="center"/>
              <w:rPr>
                <w:rFonts w:asciiTheme="minorHAnsi" w:hAnsiTheme="minorHAnsi"/>
                <w:sz w:val="18"/>
                <w:szCs w:val="18"/>
              </w:rPr>
            </w:pPr>
            <w:r w:rsidRPr="00EC37DE">
              <w:rPr>
                <w:rFonts w:asciiTheme="minorHAnsi" w:hAnsiTheme="minorHAnsi"/>
                <w:sz w:val="18"/>
                <w:szCs w:val="18"/>
              </w:rPr>
              <w:t>05</w:t>
            </w:r>
          </w:p>
        </w:tc>
        <w:tc>
          <w:tcPr>
            <w:tcW w:w="2416" w:type="pct"/>
            <w:vAlign w:val="center"/>
          </w:tcPr>
          <w:p w14:paraId="54D4087C" w14:textId="59EB65AE" w:rsidR="00D6647A" w:rsidRPr="00EC37DE" w:rsidRDefault="00D6647A" w:rsidP="00170608">
            <w:pPr>
              <w:pStyle w:val="Header"/>
              <w:tabs>
                <w:tab w:val="clear" w:pos="4320"/>
                <w:tab w:val="clear" w:pos="8640"/>
              </w:tabs>
              <w:rPr>
                <w:rFonts w:asciiTheme="minorHAnsi" w:hAnsiTheme="minorHAnsi"/>
                <w:sz w:val="18"/>
                <w:szCs w:val="18"/>
              </w:rPr>
            </w:pPr>
            <w:r w:rsidRPr="00EC37DE">
              <w:rPr>
                <w:rFonts w:asciiTheme="minorHAnsi" w:hAnsiTheme="minorHAnsi"/>
                <w:sz w:val="18"/>
                <w:szCs w:val="18"/>
              </w:rPr>
              <w:t>Nominal Cooling Capacity (tons) of Condenser</w:t>
            </w:r>
          </w:p>
        </w:tc>
        <w:tc>
          <w:tcPr>
            <w:tcW w:w="2296" w:type="pct"/>
          </w:tcPr>
          <w:p w14:paraId="54D4087D" w14:textId="77777777" w:rsidR="00D6647A" w:rsidRPr="00EC37DE" w:rsidRDefault="00D6647A" w:rsidP="00F140A8">
            <w:pPr>
              <w:spacing w:after="60"/>
              <w:rPr>
                <w:rFonts w:asciiTheme="minorHAnsi" w:hAnsiTheme="minorHAnsi"/>
                <w:sz w:val="18"/>
                <w:szCs w:val="18"/>
              </w:rPr>
            </w:pPr>
          </w:p>
        </w:tc>
      </w:tr>
      <w:tr w:rsidR="00D6647A" w:rsidRPr="00EC37DE" w14:paraId="54D40882" w14:textId="77777777" w:rsidTr="00170608">
        <w:trPr>
          <w:cantSplit/>
          <w:trHeight w:val="360"/>
        </w:trPr>
        <w:tc>
          <w:tcPr>
            <w:tcW w:w="288" w:type="pct"/>
            <w:vAlign w:val="center"/>
          </w:tcPr>
          <w:p w14:paraId="54D4087F" w14:textId="77777777" w:rsidR="00D6647A" w:rsidRPr="00EC37DE" w:rsidRDefault="00D6647A" w:rsidP="00170608">
            <w:pPr>
              <w:pStyle w:val="Header"/>
              <w:tabs>
                <w:tab w:val="clear" w:pos="4320"/>
                <w:tab w:val="clear" w:pos="8640"/>
              </w:tabs>
              <w:jc w:val="center"/>
              <w:rPr>
                <w:rFonts w:asciiTheme="minorHAnsi" w:hAnsiTheme="minorHAnsi"/>
                <w:sz w:val="18"/>
                <w:szCs w:val="18"/>
              </w:rPr>
            </w:pPr>
            <w:r w:rsidRPr="00EC37DE">
              <w:rPr>
                <w:rFonts w:asciiTheme="minorHAnsi" w:hAnsiTheme="minorHAnsi"/>
                <w:sz w:val="18"/>
                <w:szCs w:val="18"/>
              </w:rPr>
              <w:t>06</w:t>
            </w:r>
          </w:p>
        </w:tc>
        <w:tc>
          <w:tcPr>
            <w:tcW w:w="2416" w:type="pct"/>
            <w:vAlign w:val="center"/>
          </w:tcPr>
          <w:p w14:paraId="54D40880" w14:textId="36A8A9BD" w:rsidR="00D6647A" w:rsidRPr="00EC37DE" w:rsidRDefault="00D6647A" w:rsidP="00170608">
            <w:pPr>
              <w:pStyle w:val="Header"/>
              <w:tabs>
                <w:tab w:val="clear" w:pos="4320"/>
                <w:tab w:val="clear" w:pos="8640"/>
              </w:tabs>
              <w:rPr>
                <w:rFonts w:asciiTheme="minorHAnsi" w:hAnsiTheme="minorHAnsi"/>
                <w:sz w:val="18"/>
                <w:szCs w:val="18"/>
              </w:rPr>
            </w:pPr>
            <w:r w:rsidRPr="00EC37DE">
              <w:rPr>
                <w:rFonts w:asciiTheme="minorHAnsi" w:hAnsiTheme="minorHAnsi"/>
                <w:sz w:val="18"/>
                <w:szCs w:val="18"/>
              </w:rPr>
              <w:t xml:space="preserve">Condenser (or package unit) </w:t>
            </w:r>
            <w:r w:rsidR="00C148D0">
              <w:rPr>
                <w:rFonts w:asciiTheme="minorHAnsi" w:hAnsiTheme="minorHAnsi"/>
                <w:sz w:val="18"/>
                <w:szCs w:val="18"/>
              </w:rPr>
              <w:t>S</w:t>
            </w:r>
            <w:r w:rsidRPr="00EC37DE">
              <w:rPr>
                <w:rFonts w:asciiTheme="minorHAnsi" w:hAnsiTheme="minorHAnsi"/>
                <w:sz w:val="18"/>
                <w:szCs w:val="18"/>
              </w:rPr>
              <w:t xml:space="preserve">erial </w:t>
            </w:r>
            <w:r w:rsidR="00C148D0">
              <w:rPr>
                <w:rFonts w:asciiTheme="minorHAnsi" w:hAnsiTheme="minorHAnsi"/>
                <w:sz w:val="18"/>
                <w:szCs w:val="18"/>
              </w:rPr>
              <w:t>N</w:t>
            </w:r>
            <w:r w:rsidRPr="00EC37DE">
              <w:rPr>
                <w:rFonts w:asciiTheme="minorHAnsi" w:hAnsiTheme="minorHAnsi"/>
                <w:sz w:val="18"/>
                <w:szCs w:val="18"/>
              </w:rPr>
              <w:t>umber</w:t>
            </w:r>
          </w:p>
        </w:tc>
        <w:tc>
          <w:tcPr>
            <w:tcW w:w="2296" w:type="pct"/>
          </w:tcPr>
          <w:p w14:paraId="54D40881" w14:textId="77777777" w:rsidR="00D6647A" w:rsidRPr="00EC37DE" w:rsidRDefault="00D6647A" w:rsidP="00F140A8">
            <w:pPr>
              <w:spacing w:after="60"/>
              <w:rPr>
                <w:rFonts w:asciiTheme="minorHAnsi" w:hAnsiTheme="minorHAnsi"/>
                <w:sz w:val="18"/>
                <w:szCs w:val="18"/>
              </w:rPr>
            </w:pPr>
          </w:p>
        </w:tc>
      </w:tr>
      <w:tr w:rsidR="00D6647A" w:rsidRPr="00EC37DE" w14:paraId="54D40886" w14:textId="77777777" w:rsidTr="00170608">
        <w:trPr>
          <w:cantSplit/>
          <w:trHeight w:val="360"/>
        </w:trPr>
        <w:tc>
          <w:tcPr>
            <w:tcW w:w="288" w:type="pct"/>
            <w:vAlign w:val="center"/>
          </w:tcPr>
          <w:p w14:paraId="54D40883" w14:textId="77777777" w:rsidR="00D6647A" w:rsidRPr="00EC37DE" w:rsidRDefault="00D6647A" w:rsidP="00170608">
            <w:pPr>
              <w:pStyle w:val="Header"/>
              <w:tabs>
                <w:tab w:val="clear" w:pos="4320"/>
                <w:tab w:val="clear" w:pos="8640"/>
              </w:tabs>
              <w:jc w:val="center"/>
              <w:rPr>
                <w:rFonts w:asciiTheme="minorHAnsi" w:hAnsiTheme="minorHAnsi"/>
                <w:sz w:val="18"/>
                <w:szCs w:val="18"/>
              </w:rPr>
            </w:pPr>
            <w:r w:rsidRPr="00EC37DE">
              <w:rPr>
                <w:rFonts w:asciiTheme="minorHAnsi" w:hAnsiTheme="minorHAnsi"/>
                <w:sz w:val="18"/>
                <w:szCs w:val="18"/>
              </w:rPr>
              <w:t>07</w:t>
            </w:r>
          </w:p>
        </w:tc>
        <w:tc>
          <w:tcPr>
            <w:tcW w:w="2416" w:type="pct"/>
            <w:vAlign w:val="center"/>
          </w:tcPr>
          <w:p w14:paraId="54D40884" w14:textId="7F849637" w:rsidR="00D6647A" w:rsidRPr="00EC37DE" w:rsidRDefault="00D6647A" w:rsidP="00170608">
            <w:pPr>
              <w:pStyle w:val="Header"/>
              <w:tabs>
                <w:tab w:val="clear" w:pos="4320"/>
                <w:tab w:val="clear" w:pos="8640"/>
              </w:tabs>
              <w:rPr>
                <w:rFonts w:asciiTheme="minorHAnsi" w:hAnsiTheme="minorHAnsi"/>
                <w:sz w:val="18"/>
                <w:szCs w:val="18"/>
              </w:rPr>
            </w:pPr>
            <w:r w:rsidRPr="00EC37DE">
              <w:rPr>
                <w:rFonts w:asciiTheme="minorHAnsi" w:hAnsiTheme="minorHAnsi"/>
                <w:sz w:val="18"/>
                <w:szCs w:val="18"/>
              </w:rPr>
              <w:t>Refrigerant Type</w:t>
            </w:r>
          </w:p>
        </w:tc>
        <w:tc>
          <w:tcPr>
            <w:tcW w:w="2296" w:type="pct"/>
          </w:tcPr>
          <w:p w14:paraId="54D40885" w14:textId="77777777" w:rsidR="00D6647A" w:rsidRPr="00EC37DE" w:rsidRDefault="00D6647A" w:rsidP="00F140A8">
            <w:pPr>
              <w:pStyle w:val="Header"/>
              <w:tabs>
                <w:tab w:val="clear" w:pos="4320"/>
                <w:tab w:val="clear" w:pos="8640"/>
              </w:tabs>
              <w:spacing w:after="60"/>
              <w:rPr>
                <w:rFonts w:asciiTheme="minorHAnsi" w:hAnsiTheme="minorHAnsi"/>
                <w:sz w:val="18"/>
                <w:szCs w:val="18"/>
              </w:rPr>
            </w:pPr>
          </w:p>
        </w:tc>
      </w:tr>
      <w:tr w:rsidR="00D6647A" w:rsidRPr="00EC37DE" w14:paraId="54D4088A" w14:textId="77777777" w:rsidTr="00170608">
        <w:trPr>
          <w:cantSplit/>
          <w:trHeight w:val="360"/>
        </w:trPr>
        <w:tc>
          <w:tcPr>
            <w:tcW w:w="288" w:type="pct"/>
            <w:vAlign w:val="center"/>
          </w:tcPr>
          <w:p w14:paraId="54D40887" w14:textId="77777777" w:rsidR="00D6647A" w:rsidRPr="00EC37DE" w:rsidRDefault="00D6647A" w:rsidP="00170608">
            <w:pPr>
              <w:pStyle w:val="Header"/>
              <w:tabs>
                <w:tab w:val="clear" w:pos="4320"/>
                <w:tab w:val="clear" w:pos="8640"/>
              </w:tabs>
              <w:jc w:val="center"/>
              <w:rPr>
                <w:rFonts w:asciiTheme="minorHAnsi" w:hAnsiTheme="minorHAnsi"/>
                <w:sz w:val="18"/>
                <w:szCs w:val="18"/>
              </w:rPr>
            </w:pPr>
            <w:r w:rsidRPr="00EC37DE">
              <w:rPr>
                <w:rFonts w:asciiTheme="minorHAnsi" w:hAnsiTheme="minorHAnsi"/>
                <w:sz w:val="18"/>
                <w:szCs w:val="18"/>
              </w:rPr>
              <w:t>08</w:t>
            </w:r>
          </w:p>
        </w:tc>
        <w:tc>
          <w:tcPr>
            <w:tcW w:w="2416" w:type="pct"/>
            <w:vAlign w:val="center"/>
          </w:tcPr>
          <w:p w14:paraId="54D40888" w14:textId="1C83C507" w:rsidR="00D6647A" w:rsidRPr="00EC37DE" w:rsidRDefault="00D6647A" w:rsidP="00170608">
            <w:pPr>
              <w:pStyle w:val="Header"/>
              <w:tabs>
                <w:tab w:val="clear" w:pos="4320"/>
                <w:tab w:val="clear" w:pos="8640"/>
              </w:tabs>
              <w:rPr>
                <w:rFonts w:asciiTheme="minorHAnsi" w:hAnsiTheme="minorHAnsi"/>
                <w:sz w:val="18"/>
                <w:szCs w:val="18"/>
              </w:rPr>
            </w:pPr>
            <w:r w:rsidRPr="00EC37DE">
              <w:rPr>
                <w:rFonts w:asciiTheme="minorHAnsi" w:hAnsiTheme="minorHAnsi"/>
                <w:sz w:val="18"/>
                <w:szCs w:val="18"/>
              </w:rPr>
              <w:t>Other Refrigerant Type (if applicable)</w:t>
            </w:r>
          </w:p>
        </w:tc>
        <w:tc>
          <w:tcPr>
            <w:tcW w:w="2296" w:type="pct"/>
          </w:tcPr>
          <w:p w14:paraId="54D40889" w14:textId="77777777" w:rsidR="00D6647A" w:rsidRPr="00EC37DE" w:rsidRDefault="00D6647A" w:rsidP="00F140A8">
            <w:pPr>
              <w:spacing w:after="60"/>
              <w:rPr>
                <w:rFonts w:asciiTheme="minorHAnsi" w:hAnsiTheme="minorHAnsi"/>
                <w:sz w:val="18"/>
                <w:szCs w:val="18"/>
              </w:rPr>
            </w:pPr>
          </w:p>
        </w:tc>
      </w:tr>
      <w:tr w:rsidR="006A6F04" w:rsidRPr="00EC37DE" w14:paraId="13A3D7D9" w14:textId="77777777" w:rsidTr="00170608">
        <w:trPr>
          <w:cantSplit/>
          <w:trHeight w:val="360"/>
        </w:trPr>
        <w:tc>
          <w:tcPr>
            <w:tcW w:w="288" w:type="pct"/>
            <w:vAlign w:val="center"/>
          </w:tcPr>
          <w:p w14:paraId="6B3D2E06" w14:textId="0F9C5BB4" w:rsidR="006A6F04" w:rsidRPr="00EC37DE" w:rsidRDefault="006A6F04" w:rsidP="00170608">
            <w:pPr>
              <w:pStyle w:val="Header"/>
              <w:tabs>
                <w:tab w:val="clear" w:pos="4320"/>
                <w:tab w:val="clear" w:pos="8640"/>
              </w:tabs>
              <w:jc w:val="center"/>
              <w:rPr>
                <w:rFonts w:asciiTheme="minorHAnsi" w:hAnsiTheme="minorHAnsi"/>
                <w:sz w:val="18"/>
                <w:szCs w:val="18"/>
              </w:rPr>
            </w:pPr>
            <w:r>
              <w:rPr>
                <w:rFonts w:asciiTheme="minorHAnsi" w:hAnsiTheme="minorHAnsi"/>
                <w:sz w:val="18"/>
                <w:szCs w:val="18"/>
              </w:rPr>
              <w:t>09</w:t>
            </w:r>
          </w:p>
        </w:tc>
        <w:tc>
          <w:tcPr>
            <w:tcW w:w="2416" w:type="pct"/>
            <w:vAlign w:val="center"/>
          </w:tcPr>
          <w:p w14:paraId="251B9989" w14:textId="062A5990" w:rsidR="006A6F04" w:rsidRPr="00EC37DE" w:rsidRDefault="006A6F04" w:rsidP="00170608">
            <w:pPr>
              <w:pStyle w:val="Header"/>
              <w:tabs>
                <w:tab w:val="clear" w:pos="4320"/>
                <w:tab w:val="clear" w:pos="8640"/>
              </w:tabs>
              <w:rPr>
                <w:rFonts w:asciiTheme="minorHAnsi" w:hAnsiTheme="minorHAnsi"/>
                <w:sz w:val="18"/>
                <w:szCs w:val="18"/>
              </w:rPr>
            </w:pPr>
            <w:r>
              <w:rPr>
                <w:rFonts w:asciiTheme="minorHAnsi" w:hAnsiTheme="minorHAnsi"/>
                <w:sz w:val="18"/>
                <w:szCs w:val="18"/>
              </w:rPr>
              <w:t>Liquid Line Filter Driers Installed According to Manufacturer’s Specifications (if applicable)</w:t>
            </w:r>
          </w:p>
        </w:tc>
        <w:tc>
          <w:tcPr>
            <w:tcW w:w="2296" w:type="pct"/>
          </w:tcPr>
          <w:p w14:paraId="2EDDF244" w14:textId="77777777" w:rsidR="006A6F04" w:rsidRPr="00EC37DE" w:rsidRDefault="006A6F04" w:rsidP="00F140A8">
            <w:pPr>
              <w:spacing w:after="60"/>
              <w:rPr>
                <w:rFonts w:asciiTheme="minorHAnsi" w:hAnsiTheme="minorHAnsi"/>
                <w:sz w:val="18"/>
                <w:szCs w:val="18"/>
              </w:rPr>
            </w:pPr>
          </w:p>
        </w:tc>
      </w:tr>
      <w:tr w:rsidR="00D6647A" w:rsidRPr="00EC37DE" w14:paraId="54D4088E" w14:textId="77777777" w:rsidTr="00170608">
        <w:trPr>
          <w:cantSplit/>
          <w:trHeight w:val="360"/>
        </w:trPr>
        <w:tc>
          <w:tcPr>
            <w:tcW w:w="288" w:type="pct"/>
            <w:vAlign w:val="center"/>
          </w:tcPr>
          <w:p w14:paraId="54D4088B" w14:textId="37C46F5C" w:rsidR="00D6647A" w:rsidRPr="00EC37DE" w:rsidRDefault="00B260DC" w:rsidP="00170608">
            <w:pPr>
              <w:pStyle w:val="Header"/>
              <w:tabs>
                <w:tab w:val="clear" w:pos="4320"/>
                <w:tab w:val="clear" w:pos="8640"/>
              </w:tabs>
              <w:jc w:val="center"/>
              <w:rPr>
                <w:rFonts w:asciiTheme="minorHAnsi" w:hAnsiTheme="minorHAnsi"/>
                <w:sz w:val="18"/>
                <w:szCs w:val="18"/>
              </w:rPr>
            </w:pPr>
            <w:r>
              <w:rPr>
                <w:rFonts w:asciiTheme="minorHAnsi" w:hAnsiTheme="minorHAnsi"/>
                <w:sz w:val="18"/>
                <w:szCs w:val="18"/>
              </w:rPr>
              <w:t>10</w:t>
            </w:r>
          </w:p>
        </w:tc>
        <w:tc>
          <w:tcPr>
            <w:tcW w:w="2416" w:type="pct"/>
            <w:vAlign w:val="center"/>
          </w:tcPr>
          <w:p w14:paraId="54D4088C" w14:textId="21BAAFBF" w:rsidR="00D6647A" w:rsidRPr="00EC37DE" w:rsidRDefault="00D6647A" w:rsidP="00170608">
            <w:pPr>
              <w:pStyle w:val="Header"/>
              <w:tabs>
                <w:tab w:val="clear" w:pos="4320"/>
                <w:tab w:val="clear" w:pos="8640"/>
              </w:tabs>
              <w:rPr>
                <w:rFonts w:asciiTheme="minorHAnsi" w:hAnsiTheme="minorHAnsi"/>
                <w:sz w:val="18"/>
                <w:szCs w:val="18"/>
              </w:rPr>
            </w:pPr>
            <w:r w:rsidRPr="00EC37DE">
              <w:rPr>
                <w:rFonts w:asciiTheme="minorHAnsi" w:hAnsiTheme="minorHAnsi"/>
                <w:sz w:val="18"/>
                <w:szCs w:val="18"/>
              </w:rPr>
              <w:t>System Installation Type</w:t>
            </w:r>
          </w:p>
        </w:tc>
        <w:tc>
          <w:tcPr>
            <w:tcW w:w="2296" w:type="pct"/>
          </w:tcPr>
          <w:p w14:paraId="54D4088D" w14:textId="77777777" w:rsidR="00D6647A" w:rsidRPr="00EC37DE" w:rsidRDefault="00D6647A" w:rsidP="00F140A8">
            <w:pPr>
              <w:spacing w:after="60"/>
              <w:rPr>
                <w:rFonts w:asciiTheme="minorHAnsi" w:hAnsiTheme="minorHAnsi"/>
                <w:sz w:val="18"/>
                <w:szCs w:val="18"/>
              </w:rPr>
            </w:pPr>
          </w:p>
        </w:tc>
      </w:tr>
      <w:tr w:rsidR="00D6647A" w:rsidRPr="00EC37DE" w14:paraId="54D40892" w14:textId="77777777" w:rsidTr="00170608">
        <w:trPr>
          <w:cantSplit/>
          <w:trHeight w:val="360"/>
        </w:trPr>
        <w:tc>
          <w:tcPr>
            <w:tcW w:w="288" w:type="pct"/>
            <w:vAlign w:val="center"/>
          </w:tcPr>
          <w:p w14:paraId="54D4088F" w14:textId="05F0EDDF" w:rsidR="00D6647A" w:rsidRPr="00EC37DE" w:rsidRDefault="00B260DC" w:rsidP="00170608">
            <w:pPr>
              <w:pStyle w:val="Header"/>
              <w:tabs>
                <w:tab w:val="clear" w:pos="4320"/>
                <w:tab w:val="clear" w:pos="8640"/>
              </w:tabs>
              <w:jc w:val="center"/>
              <w:rPr>
                <w:rFonts w:asciiTheme="minorHAnsi" w:hAnsiTheme="minorHAnsi"/>
                <w:sz w:val="18"/>
                <w:szCs w:val="18"/>
              </w:rPr>
            </w:pPr>
            <w:r>
              <w:rPr>
                <w:rFonts w:asciiTheme="minorHAnsi" w:hAnsiTheme="minorHAnsi"/>
                <w:sz w:val="18"/>
                <w:szCs w:val="18"/>
              </w:rPr>
              <w:t>11</w:t>
            </w:r>
          </w:p>
        </w:tc>
        <w:tc>
          <w:tcPr>
            <w:tcW w:w="2416" w:type="pct"/>
            <w:vAlign w:val="center"/>
          </w:tcPr>
          <w:p w14:paraId="2C5EDB83" w14:textId="601C4C32" w:rsidR="00C148D0" w:rsidRDefault="00BE4F44" w:rsidP="00170608">
            <w:pPr>
              <w:pStyle w:val="Header"/>
              <w:tabs>
                <w:tab w:val="clear" w:pos="4320"/>
                <w:tab w:val="clear" w:pos="8640"/>
              </w:tabs>
              <w:rPr>
                <w:rFonts w:asciiTheme="minorHAnsi" w:hAnsiTheme="minorHAnsi"/>
                <w:sz w:val="18"/>
                <w:szCs w:val="18"/>
              </w:rPr>
            </w:pPr>
            <w:r>
              <w:rPr>
                <w:rFonts w:asciiTheme="minorHAnsi" w:hAnsiTheme="minorHAnsi"/>
                <w:sz w:val="18"/>
                <w:szCs w:val="18"/>
              </w:rPr>
              <w:t>Fault Indicator Display</w:t>
            </w:r>
            <w:r w:rsidR="00D6647A" w:rsidRPr="00EC37DE">
              <w:rPr>
                <w:rFonts w:asciiTheme="minorHAnsi" w:hAnsiTheme="minorHAnsi"/>
                <w:sz w:val="18"/>
                <w:szCs w:val="18"/>
              </w:rPr>
              <w:t xml:space="preserve"> (</w:t>
            </w:r>
            <w:r>
              <w:rPr>
                <w:rFonts w:asciiTheme="minorHAnsi" w:hAnsiTheme="minorHAnsi"/>
                <w:sz w:val="18"/>
                <w:szCs w:val="18"/>
              </w:rPr>
              <w:t>FID</w:t>
            </w:r>
            <w:r w:rsidR="00D6647A" w:rsidRPr="00EC37DE">
              <w:rPr>
                <w:rFonts w:asciiTheme="minorHAnsi" w:hAnsiTheme="minorHAnsi"/>
                <w:sz w:val="18"/>
                <w:szCs w:val="18"/>
              </w:rPr>
              <w:t>) Status</w:t>
            </w:r>
          </w:p>
          <w:p w14:paraId="54D40890" w14:textId="38A41712" w:rsidR="00D6647A" w:rsidRPr="00EC37DE" w:rsidRDefault="00D6647A" w:rsidP="00170608">
            <w:pPr>
              <w:pStyle w:val="Header"/>
              <w:tabs>
                <w:tab w:val="clear" w:pos="4320"/>
                <w:tab w:val="clear" w:pos="8640"/>
              </w:tabs>
              <w:rPr>
                <w:rFonts w:asciiTheme="minorHAnsi" w:hAnsiTheme="minorHAnsi"/>
                <w:sz w:val="18"/>
                <w:szCs w:val="18"/>
              </w:rPr>
            </w:pPr>
            <w:r w:rsidRPr="00EC37DE">
              <w:rPr>
                <w:rFonts w:asciiTheme="minorHAnsi" w:hAnsiTheme="minorHAnsi"/>
                <w:sz w:val="18"/>
                <w:szCs w:val="18"/>
              </w:rPr>
              <w:t xml:space="preserve">(Note: Even systems with a </w:t>
            </w:r>
            <w:r w:rsidR="00BE4F44">
              <w:rPr>
                <w:rFonts w:asciiTheme="minorHAnsi" w:hAnsiTheme="minorHAnsi"/>
                <w:sz w:val="18"/>
                <w:szCs w:val="18"/>
              </w:rPr>
              <w:t>FID</w:t>
            </w:r>
            <w:r w:rsidRPr="00EC37DE">
              <w:rPr>
                <w:rFonts w:asciiTheme="minorHAnsi" w:hAnsiTheme="minorHAnsi"/>
                <w:sz w:val="18"/>
                <w:szCs w:val="18"/>
              </w:rPr>
              <w:t xml:space="preserve"> must have refrigerant charge verified by installer)</w:t>
            </w:r>
          </w:p>
        </w:tc>
        <w:tc>
          <w:tcPr>
            <w:tcW w:w="2296" w:type="pct"/>
          </w:tcPr>
          <w:p w14:paraId="54D40891" w14:textId="77777777" w:rsidR="00D6647A" w:rsidRPr="00EC37DE" w:rsidRDefault="00D6647A" w:rsidP="00F140A8">
            <w:pPr>
              <w:spacing w:after="60"/>
              <w:rPr>
                <w:rFonts w:asciiTheme="minorHAnsi" w:hAnsiTheme="minorHAnsi"/>
                <w:sz w:val="18"/>
                <w:szCs w:val="18"/>
              </w:rPr>
            </w:pPr>
          </w:p>
        </w:tc>
      </w:tr>
      <w:tr w:rsidR="00D6647A" w:rsidRPr="00EC37DE" w14:paraId="54D40896" w14:textId="77777777" w:rsidTr="00170608">
        <w:trPr>
          <w:cantSplit/>
          <w:trHeight w:val="360"/>
        </w:trPr>
        <w:tc>
          <w:tcPr>
            <w:tcW w:w="288" w:type="pct"/>
            <w:vAlign w:val="center"/>
          </w:tcPr>
          <w:p w14:paraId="54D40893" w14:textId="0A15DF84" w:rsidR="00D6647A" w:rsidRPr="00EC37DE" w:rsidRDefault="00B260DC" w:rsidP="00170608">
            <w:pPr>
              <w:pStyle w:val="Header"/>
              <w:tabs>
                <w:tab w:val="clear" w:pos="4320"/>
                <w:tab w:val="clear" w:pos="8640"/>
              </w:tabs>
              <w:jc w:val="center"/>
              <w:rPr>
                <w:rFonts w:asciiTheme="minorHAnsi" w:hAnsiTheme="minorHAnsi"/>
                <w:sz w:val="18"/>
                <w:szCs w:val="18"/>
              </w:rPr>
            </w:pPr>
            <w:r>
              <w:rPr>
                <w:rFonts w:asciiTheme="minorHAnsi" w:hAnsiTheme="minorHAnsi"/>
                <w:sz w:val="18"/>
                <w:szCs w:val="18"/>
              </w:rPr>
              <w:t>12</w:t>
            </w:r>
          </w:p>
        </w:tc>
        <w:tc>
          <w:tcPr>
            <w:tcW w:w="2416" w:type="pct"/>
            <w:vAlign w:val="center"/>
          </w:tcPr>
          <w:p w14:paraId="54D40894" w14:textId="5C3E4CB8" w:rsidR="00D6647A" w:rsidRPr="00EC37DE" w:rsidRDefault="00D6647A" w:rsidP="00170608">
            <w:pPr>
              <w:pStyle w:val="Header"/>
              <w:tabs>
                <w:tab w:val="clear" w:pos="4320"/>
                <w:tab w:val="clear" w:pos="8640"/>
              </w:tabs>
              <w:rPr>
                <w:rFonts w:asciiTheme="minorHAnsi" w:hAnsiTheme="minorHAnsi"/>
                <w:sz w:val="18"/>
                <w:szCs w:val="18"/>
              </w:rPr>
            </w:pPr>
            <w:r w:rsidRPr="00EC37DE">
              <w:rPr>
                <w:rFonts w:asciiTheme="minorHAnsi" w:hAnsiTheme="minorHAnsi"/>
                <w:sz w:val="18"/>
                <w:szCs w:val="18"/>
              </w:rPr>
              <w:t>Is the system of a type that the minimum airflow can be verified using an approved measurement procedure (RA3.3 or RA</w:t>
            </w:r>
            <w:r w:rsidR="00B0220E">
              <w:rPr>
                <w:rFonts w:asciiTheme="minorHAnsi" w:hAnsiTheme="minorHAnsi"/>
                <w:sz w:val="18"/>
                <w:szCs w:val="18"/>
              </w:rPr>
              <w:t>3.3.3</w:t>
            </w:r>
            <w:r w:rsidRPr="00EC37DE">
              <w:rPr>
                <w:rFonts w:asciiTheme="minorHAnsi" w:hAnsiTheme="minorHAnsi"/>
                <w:sz w:val="18"/>
                <w:szCs w:val="18"/>
              </w:rPr>
              <w:t>)?</w:t>
            </w:r>
          </w:p>
        </w:tc>
        <w:tc>
          <w:tcPr>
            <w:tcW w:w="2296" w:type="pct"/>
          </w:tcPr>
          <w:p w14:paraId="54D40895" w14:textId="77777777" w:rsidR="00D6647A" w:rsidRPr="00EC37DE" w:rsidRDefault="00D6647A" w:rsidP="00D6647A">
            <w:pPr>
              <w:spacing w:after="60"/>
              <w:rPr>
                <w:rFonts w:asciiTheme="minorHAnsi" w:hAnsiTheme="minorHAnsi"/>
                <w:sz w:val="18"/>
                <w:szCs w:val="18"/>
              </w:rPr>
            </w:pPr>
          </w:p>
        </w:tc>
      </w:tr>
      <w:tr w:rsidR="00D6647A" w:rsidRPr="00EC37DE" w14:paraId="54D4089A" w14:textId="77777777" w:rsidTr="00170608">
        <w:trPr>
          <w:cantSplit/>
          <w:trHeight w:val="360"/>
        </w:trPr>
        <w:tc>
          <w:tcPr>
            <w:tcW w:w="288" w:type="pct"/>
            <w:vAlign w:val="center"/>
          </w:tcPr>
          <w:p w14:paraId="54D40897" w14:textId="042C737E" w:rsidR="00D6647A" w:rsidRPr="00EC37DE" w:rsidRDefault="00B260DC" w:rsidP="00170608">
            <w:pPr>
              <w:pStyle w:val="Header"/>
              <w:tabs>
                <w:tab w:val="clear" w:pos="4320"/>
                <w:tab w:val="clear" w:pos="8640"/>
              </w:tabs>
              <w:jc w:val="center"/>
              <w:rPr>
                <w:rFonts w:asciiTheme="minorHAnsi" w:hAnsiTheme="minorHAnsi"/>
                <w:sz w:val="18"/>
                <w:szCs w:val="18"/>
              </w:rPr>
            </w:pPr>
            <w:r>
              <w:rPr>
                <w:rFonts w:asciiTheme="minorHAnsi" w:hAnsiTheme="minorHAnsi"/>
                <w:sz w:val="18"/>
                <w:szCs w:val="18"/>
              </w:rPr>
              <w:t>13</w:t>
            </w:r>
          </w:p>
        </w:tc>
        <w:tc>
          <w:tcPr>
            <w:tcW w:w="2416" w:type="pct"/>
            <w:vAlign w:val="center"/>
          </w:tcPr>
          <w:p w14:paraId="54D40898" w14:textId="77777777" w:rsidR="00D6647A" w:rsidRPr="00EC37DE" w:rsidRDefault="00D6647A" w:rsidP="00170608">
            <w:pPr>
              <w:pStyle w:val="Header"/>
              <w:tabs>
                <w:tab w:val="clear" w:pos="4320"/>
                <w:tab w:val="clear" w:pos="8640"/>
              </w:tabs>
              <w:rPr>
                <w:rFonts w:asciiTheme="minorHAnsi" w:hAnsiTheme="minorHAnsi"/>
                <w:sz w:val="18"/>
                <w:szCs w:val="18"/>
              </w:rPr>
            </w:pPr>
            <w:r w:rsidRPr="00EC37DE">
              <w:rPr>
                <w:rFonts w:asciiTheme="minorHAnsi" w:hAnsiTheme="minorHAnsi"/>
                <w:sz w:val="18"/>
                <w:szCs w:val="18"/>
              </w:rPr>
              <w:t>Is the system of a type that approved refrigerant charge verification procedures can be used to verify compliance with the refrigerant charge verification requirements when temperatures are ≥ 55°F (RA3.2.2, or RA1)?</w:t>
            </w:r>
          </w:p>
        </w:tc>
        <w:tc>
          <w:tcPr>
            <w:tcW w:w="2296" w:type="pct"/>
          </w:tcPr>
          <w:p w14:paraId="54D40899" w14:textId="77777777" w:rsidR="00D6647A" w:rsidRPr="00EC37DE" w:rsidRDefault="00D6647A" w:rsidP="00F140A8">
            <w:pPr>
              <w:spacing w:after="60"/>
              <w:rPr>
                <w:rFonts w:asciiTheme="minorHAnsi" w:hAnsiTheme="minorHAnsi"/>
                <w:sz w:val="18"/>
                <w:szCs w:val="18"/>
              </w:rPr>
            </w:pPr>
          </w:p>
        </w:tc>
      </w:tr>
      <w:tr w:rsidR="00D6647A" w:rsidRPr="00EC37DE" w14:paraId="54D4089E" w14:textId="77777777" w:rsidTr="00170608">
        <w:trPr>
          <w:cantSplit/>
          <w:trHeight w:val="360"/>
        </w:trPr>
        <w:tc>
          <w:tcPr>
            <w:tcW w:w="288" w:type="pct"/>
            <w:vAlign w:val="center"/>
          </w:tcPr>
          <w:p w14:paraId="54D4089B" w14:textId="38576684" w:rsidR="00D6647A" w:rsidRPr="00EC37DE" w:rsidRDefault="00B260DC" w:rsidP="00170608">
            <w:pPr>
              <w:pStyle w:val="Header"/>
              <w:tabs>
                <w:tab w:val="clear" w:pos="4320"/>
                <w:tab w:val="clear" w:pos="8640"/>
              </w:tabs>
              <w:jc w:val="center"/>
              <w:rPr>
                <w:rFonts w:asciiTheme="minorHAnsi" w:hAnsiTheme="minorHAnsi"/>
                <w:sz w:val="18"/>
                <w:szCs w:val="18"/>
              </w:rPr>
            </w:pPr>
            <w:r>
              <w:rPr>
                <w:rFonts w:asciiTheme="minorHAnsi" w:hAnsiTheme="minorHAnsi"/>
                <w:sz w:val="18"/>
                <w:szCs w:val="18"/>
              </w:rPr>
              <w:t>14</w:t>
            </w:r>
          </w:p>
        </w:tc>
        <w:tc>
          <w:tcPr>
            <w:tcW w:w="2416" w:type="pct"/>
            <w:vAlign w:val="center"/>
          </w:tcPr>
          <w:p w14:paraId="54D4089C" w14:textId="7F676FCF" w:rsidR="00D6647A" w:rsidRPr="00EC37DE" w:rsidRDefault="00D6647A" w:rsidP="00170608">
            <w:pPr>
              <w:pStyle w:val="Header"/>
              <w:tabs>
                <w:tab w:val="clear" w:pos="4320"/>
                <w:tab w:val="clear" w:pos="8640"/>
              </w:tabs>
              <w:rPr>
                <w:rFonts w:asciiTheme="minorHAnsi" w:hAnsiTheme="minorHAnsi"/>
                <w:sz w:val="18"/>
                <w:szCs w:val="18"/>
              </w:rPr>
            </w:pPr>
            <w:r w:rsidRPr="00EC37DE">
              <w:rPr>
                <w:rFonts w:asciiTheme="minorHAnsi" w:hAnsiTheme="minorHAnsi"/>
                <w:sz w:val="18"/>
                <w:szCs w:val="18"/>
              </w:rPr>
              <w:t xml:space="preserve">Date of HERS Rater Refrigerant Charge Verification for this </w:t>
            </w:r>
            <w:r w:rsidR="00C148D0">
              <w:rPr>
                <w:rFonts w:asciiTheme="minorHAnsi" w:hAnsiTheme="minorHAnsi"/>
                <w:sz w:val="18"/>
                <w:szCs w:val="18"/>
              </w:rPr>
              <w:t>S</w:t>
            </w:r>
            <w:r w:rsidRPr="00EC37DE">
              <w:rPr>
                <w:rFonts w:asciiTheme="minorHAnsi" w:hAnsiTheme="minorHAnsi"/>
                <w:sz w:val="18"/>
                <w:szCs w:val="18"/>
              </w:rPr>
              <w:t>ystem</w:t>
            </w:r>
          </w:p>
        </w:tc>
        <w:tc>
          <w:tcPr>
            <w:tcW w:w="2296" w:type="pct"/>
            <w:vAlign w:val="center"/>
          </w:tcPr>
          <w:p w14:paraId="54D4089D" w14:textId="77777777" w:rsidR="00D6647A" w:rsidRPr="00EC37DE" w:rsidRDefault="00D6647A" w:rsidP="00F140A8">
            <w:pPr>
              <w:rPr>
                <w:rFonts w:asciiTheme="minorHAnsi" w:hAnsiTheme="minorHAnsi"/>
                <w:sz w:val="18"/>
                <w:szCs w:val="18"/>
              </w:rPr>
            </w:pPr>
          </w:p>
        </w:tc>
      </w:tr>
      <w:tr w:rsidR="00D6647A" w:rsidRPr="00EC37DE" w14:paraId="54D408A2" w14:textId="77777777" w:rsidTr="00170608">
        <w:trPr>
          <w:cantSplit/>
          <w:trHeight w:val="360"/>
        </w:trPr>
        <w:tc>
          <w:tcPr>
            <w:tcW w:w="288" w:type="pct"/>
            <w:vAlign w:val="center"/>
          </w:tcPr>
          <w:p w14:paraId="54D4089F" w14:textId="0C04A335" w:rsidR="00D6647A" w:rsidRPr="00EC37DE" w:rsidRDefault="00B260DC" w:rsidP="00170608">
            <w:pPr>
              <w:pStyle w:val="Header"/>
              <w:tabs>
                <w:tab w:val="clear" w:pos="4320"/>
                <w:tab w:val="clear" w:pos="8640"/>
              </w:tabs>
              <w:jc w:val="center"/>
              <w:rPr>
                <w:rFonts w:asciiTheme="minorHAnsi" w:hAnsiTheme="minorHAnsi"/>
                <w:sz w:val="18"/>
                <w:szCs w:val="18"/>
              </w:rPr>
            </w:pPr>
            <w:r>
              <w:rPr>
                <w:rFonts w:asciiTheme="minorHAnsi" w:hAnsiTheme="minorHAnsi"/>
                <w:sz w:val="18"/>
                <w:szCs w:val="18"/>
              </w:rPr>
              <w:t>15</w:t>
            </w:r>
          </w:p>
        </w:tc>
        <w:tc>
          <w:tcPr>
            <w:tcW w:w="2416" w:type="pct"/>
            <w:vAlign w:val="center"/>
          </w:tcPr>
          <w:p w14:paraId="54D408A0" w14:textId="3E395ED9" w:rsidR="00D6647A" w:rsidRPr="00EC37DE" w:rsidRDefault="00D6647A" w:rsidP="00170608">
            <w:pPr>
              <w:pStyle w:val="Header"/>
              <w:tabs>
                <w:tab w:val="clear" w:pos="4320"/>
                <w:tab w:val="clear" w:pos="8640"/>
              </w:tabs>
              <w:rPr>
                <w:rFonts w:asciiTheme="minorHAnsi" w:hAnsiTheme="minorHAnsi"/>
                <w:sz w:val="18"/>
                <w:szCs w:val="18"/>
              </w:rPr>
            </w:pPr>
            <w:r w:rsidRPr="00EC37DE">
              <w:rPr>
                <w:rFonts w:asciiTheme="minorHAnsi" w:hAnsiTheme="minorHAnsi"/>
                <w:sz w:val="18"/>
                <w:szCs w:val="18"/>
              </w:rPr>
              <w:t xml:space="preserve">Refrigerant </w:t>
            </w:r>
            <w:r w:rsidR="00C148D0">
              <w:rPr>
                <w:rFonts w:asciiTheme="minorHAnsi" w:hAnsiTheme="minorHAnsi"/>
                <w:sz w:val="18"/>
                <w:szCs w:val="18"/>
              </w:rPr>
              <w:t>C</w:t>
            </w:r>
            <w:r w:rsidRPr="00EC37DE">
              <w:rPr>
                <w:rFonts w:asciiTheme="minorHAnsi" w:hAnsiTheme="minorHAnsi"/>
                <w:sz w:val="18"/>
                <w:szCs w:val="18"/>
              </w:rPr>
              <w:t xml:space="preserve">harge </w:t>
            </w:r>
            <w:r w:rsidR="00C148D0">
              <w:rPr>
                <w:rFonts w:asciiTheme="minorHAnsi" w:hAnsiTheme="minorHAnsi"/>
                <w:sz w:val="18"/>
                <w:szCs w:val="18"/>
              </w:rPr>
              <w:t>V</w:t>
            </w:r>
            <w:r w:rsidRPr="00EC37DE">
              <w:rPr>
                <w:rFonts w:asciiTheme="minorHAnsi" w:hAnsiTheme="minorHAnsi"/>
                <w:sz w:val="18"/>
                <w:szCs w:val="18"/>
              </w:rPr>
              <w:t xml:space="preserve">erification </w:t>
            </w:r>
            <w:r w:rsidR="00C148D0">
              <w:rPr>
                <w:rFonts w:asciiTheme="minorHAnsi" w:hAnsiTheme="minorHAnsi"/>
                <w:sz w:val="18"/>
                <w:szCs w:val="18"/>
              </w:rPr>
              <w:t>M</w:t>
            </w:r>
            <w:r w:rsidRPr="00EC37DE">
              <w:rPr>
                <w:rFonts w:asciiTheme="minorHAnsi" w:hAnsiTheme="minorHAnsi"/>
                <w:sz w:val="18"/>
                <w:szCs w:val="18"/>
              </w:rPr>
              <w:t xml:space="preserve">ethod </w:t>
            </w:r>
            <w:r w:rsidR="00C148D0">
              <w:rPr>
                <w:rFonts w:asciiTheme="minorHAnsi" w:hAnsiTheme="minorHAnsi"/>
                <w:sz w:val="18"/>
                <w:szCs w:val="18"/>
              </w:rPr>
              <w:t>U</w:t>
            </w:r>
            <w:r w:rsidRPr="00EC37DE">
              <w:rPr>
                <w:rFonts w:asciiTheme="minorHAnsi" w:hAnsiTheme="minorHAnsi"/>
                <w:sz w:val="18"/>
                <w:szCs w:val="18"/>
              </w:rPr>
              <w:t xml:space="preserve">sed by </w:t>
            </w:r>
            <w:r w:rsidR="00C148D0">
              <w:rPr>
                <w:rFonts w:asciiTheme="minorHAnsi" w:hAnsiTheme="minorHAnsi"/>
                <w:sz w:val="18"/>
                <w:szCs w:val="18"/>
              </w:rPr>
              <w:t>I</w:t>
            </w:r>
            <w:r w:rsidRPr="00EC37DE">
              <w:rPr>
                <w:rFonts w:asciiTheme="minorHAnsi" w:hAnsiTheme="minorHAnsi"/>
                <w:sz w:val="18"/>
                <w:szCs w:val="18"/>
              </w:rPr>
              <w:t>nstaller</w:t>
            </w:r>
          </w:p>
        </w:tc>
        <w:tc>
          <w:tcPr>
            <w:tcW w:w="2296" w:type="pct"/>
          </w:tcPr>
          <w:p w14:paraId="54D408A1" w14:textId="77777777" w:rsidR="00D6647A" w:rsidRPr="00EC37DE" w:rsidRDefault="00D6647A" w:rsidP="00D6647A">
            <w:pPr>
              <w:rPr>
                <w:rFonts w:asciiTheme="minorHAnsi" w:hAnsiTheme="minorHAnsi"/>
                <w:sz w:val="18"/>
                <w:szCs w:val="18"/>
              </w:rPr>
            </w:pPr>
          </w:p>
        </w:tc>
      </w:tr>
      <w:tr w:rsidR="00D6647A" w:rsidRPr="00EC37DE" w14:paraId="54D408A6" w14:textId="77777777" w:rsidTr="00170608">
        <w:trPr>
          <w:cantSplit/>
          <w:trHeight w:val="953"/>
        </w:trPr>
        <w:tc>
          <w:tcPr>
            <w:tcW w:w="288" w:type="pct"/>
            <w:vAlign w:val="center"/>
          </w:tcPr>
          <w:p w14:paraId="54D408A3" w14:textId="28F5E625" w:rsidR="00D6647A" w:rsidRPr="00EC37DE" w:rsidRDefault="00B260DC" w:rsidP="00170608">
            <w:pPr>
              <w:pStyle w:val="Header"/>
              <w:tabs>
                <w:tab w:val="clear" w:pos="4320"/>
                <w:tab w:val="clear" w:pos="8640"/>
              </w:tabs>
              <w:jc w:val="center"/>
              <w:rPr>
                <w:rFonts w:asciiTheme="minorHAnsi" w:hAnsiTheme="minorHAnsi"/>
                <w:sz w:val="18"/>
                <w:szCs w:val="18"/>
              </w:rPr>
            </w:pPr>
            <w:r>
              <w:rPr>
                <w:rFonts w:asciiTheme="minorHAnsi" w:hAnsiTheme="minorHAnsi"/>
                <w:sz w:val="18"/>
                <w:szCs w:val="18"/>
              </w:rPr>
              <w:t>16</w:t>
            </w:r>
          </w:p>
        </w:tc>
        <w:tc>
          <w:tcPr>
            <w:tcW w:w="2416" w:type="pct"/>
            <w:vAlign w:val="center"/>
          </w:tcPr>
          <w:p w14:paraId="54D408A4" w14:textId="7C8AF4A0" w:rsidR="00D6647A" w:rsidRPr="00EC37DE" w:rsidRDefault="00D6647A" w:rsidP="00170608">
            <w:pPr>
              <w:pStyle w:val="Header"/>
              <w:tabs>
                <w:tab w:val="clear" w:pos="4320"/>
                <w:tab w:val="clear" w:pos="8640"/>
              </w:tabs>
              <w:rPr>
                <w:rFonts w:asciiTheme="minorHAnsi" w:hAnsiTheme="minorHAnsi"/>
                <w:sz w:val="18"/>
                <w:szCs w:val="18"/>
              </w:rPr>
            </w:pPr>
            <w:r w:rsidRPr="00EC37DE">
              <w:rPr>
                <w:rFonts w:asciiTheme="minorHAnsi" w:hAnsiTheme="minorHAnsi"/>
                <w:sz w:val="18"/>
                <w:szCs w:val="18"/>
              </w:rPr>
              <w:t xml:space="preserve">Person </w:t>
            </w:r>
            <w:r w:rsidR="00C148D0">
              <w:rPr>
                <w:rFonts w:asciiTheme="minorHAnsi" w:hAnsiTheme="minorHAnsi"/>
                <w:sz w:val="18"/>
                <w:szCs w:val="18"/>
              </w:rPr>
              <w:t>W</w:t>
            </w:r>
            <w:r w:rsidRPr="00EC37DE">
              <w:rPr>
                <w:rFonts w:asciiTheme="minorHAnsi" w:hAnsiTheme="minorHAnsi"/>
                <w:sz w:val="18"/>
                <w:szCs w:val="18"/>
              </w:rPr>
              <w:t xml:space="preserve">ho </w:t>
            </w:r>
            <w:r w:rsidR="00C148D0">
              <w:rPr>
                <w:rFonts w:asciiTheme="minorHAnsi" w:hAnsiTheme="minorHAnsi"/>
                <w:sz w:val="18"/>
                <w:szCs w:val="18"/>
              </w:rPr>
              <w:t>P</w:t>
            </w:r>
            <w:r w:rsidRPr="00EC37DE">
              <w:rPr>
                <w:rFonts w:asciiTheme="minorHAnsi" w:hAnsiTheme="minorHAnsi"/>
                <w:sz w:val="18"/>
                <w:szCs w:val="18"/>
              </w:rPr>
              <w:t xml:space="preserve">erformed the Refrigerant Charge Verification </w:t>
            </w:r>
            <w:r w:rsidR="00C148D0">
              <w:rPr>
                <w:rFonts w:asciiTheme="minorHAnsi" w:hAnsiTheme="minorHAnsi"/>
                <w:sz w:val="18"/>
                <w:szCs w:val="18"/>
              </w:rPr>
              <w:t>R</w:t>
            </w:r>
            <w:r w:rsidRPr="00EC37DE">
              <w:rPr>
                <w:rFonts w:asciiTheme="minorHAnsi" w:hAnsiTheme="minorHAnsi"/>
                <w:sz w:val="18"/>
                <w:szCs w:val="18"/>
              </w:rPr>
              <w:t>eported on the Certificate of Installation</w:t>
            </w:r>
          </w:p>
        </w:tc>
        <w:tc>
          <w:tcPr>
            <w:tcW w:w="2296" w:type="pct"/>
            <w:vAlign w:val="center"/>
          </w:tcPr>
          <w:p w14:paraId="54D408A5" w14:textId="77777777" w:rsidR="00D6647A" w:rsidRPr="00EC37DE" w:rsidRDefault="00D6647A" w:rsidP="00F140A8">
            <w:pPr>
              <w:rPr>
                <w:rFonts w:asciiTheme="minorHAnsi" w:hAnsiTheme="minorHAnsi"/>
                <w:sz w:val="18"/>
                <w:szCs w:val="18"/>
              </w:rPr>
            </w:pPr>
          </w:p>
        </w:tc>
      </w:tr>
      <w:tr w:rsidR="00D6647A" w:rsidRPr="00EC37DE" w14:paraId="54D408AA" w14:textId="77777777" w:rsidTr="00170608">
        <w:trPr>
          <w:cantSplit/>
          <w:trHeight w:val="953"/>
        </w:trPr>
        <w:tc>
          <w:tcPr>
            <w:tcW w:w="288" w:type="pct"/>
            <w:vAlign w:val="center"/>
          </w:tcPr>
          <w:p w14:paraId="54D408A7" w14:textId="79D7A07F" w:rsidR="00D6647A" w:rsidRPr="00EC37DE" w:rsidRDefault="00B260DC" w:rsidP="00170608">
            <w:pPr>
              <w:pStyle w:val="Header"/>
              <w:tabs>
                <w:tab w:val="clear" w:pos="4320"/>
                <w:tab w:val="clear" w:pos="8640"/>
              </w:tabs>
              <w:jc w:val="center"/>
              <w:rPr>
                <w:rFonts w:asciiTheme="minorHAnsi" w:hAnsiTheme="minorHAnsi"/>
                <w:sz w:val="18"/>
                <w:szCs w:val="18"/>
              </w:rPr>
            </w:pPr>
            <w:r>
              <w:rPr>
                <w:rFonts w:asciiTheme="minorHAnsi" w:hAnsiTheme="minorHAnsi"/>
                <w:sz w:val="18"/>
                <w:szCs w:val="18"/>
              </w:rPr>
              <w:t>17</w:t>
            </w:r>
          </w:p>
        </w:tc>
        <w:tc>
          <w:tcPr>
            <w:tcW w:w="2416" w:type="pct"/>
            <w:vAlign w:val="center"/>
          </w:tcPr>
          <w:p w14:paraId="54D408A8" w14:textId="39F86E0B" w:rsidR="00D6647A" w:rsidRPr="00EC37DE" w:rsidRDefault="00D6647A" w:rsidP="00170608">
            <w:pPr>
              <w:pStyle w:val="Header"/>
              <w:tabs>
                <w:tab w:val="clear" w:pos="4320"/>
                <w:tab w:val="clear" w:pos="8640"/>
              </w:tabs>
              <w:rPr>
                <w:rFonts w:asciiTheme="minorHAnsi" w:hAnsiTheme="minorHAnsi"/>
                <w:sz w:val="18"/>
                <w:szCs w:val="18"/>
              </w:rPr>
            </w:pPr>
            <w:r w:rsidRPr="00EC37DE">
              <w:rPr>
                <w:rFonts w:asciiTheme="minorHAnsi" w:hAnsiTheme="minorHAnsi"/>
                <w:sz w:val="18"/>
                <w:szCs w:val="18"/>
              </w:rPr>
              <w:t>HERS Verification Compliance Requirement Status</w:t>
            </w:r>
          </w:p>
        </w:tc>
        <w:tc>
          <w:tcPr>
            <w:tcW w:w="2296" w:type="pct"/>
            <w:vAlign w:val="center"/>
          </w:tcPr>
          <w:p w14:paraId="54D408A9" w14:textId="77777777" w:rsidR="00D6647A" w:rsidRPr="00EC37DE" w:rsidRDefault="00D6647A" w:rsidP="00D6647A">
            <w:pPr>
              <w:rPr>
                <w:rFonts w:asciiTheme="minorHAnsi" w:hAnsiTheme="minorHAnsi"/>
                <w:sz w:val="18"/>
                <w:szCs w:val="18"/>
              </w:rPr>
            </w:pPr>
          </w:p>
        </w:tc>
      </w:tr>
      <w:tr w:rsidR="00D6647A" w:rsidRPr="00EC37DE" w14:paraId="54D408AE" w14:textId="77777777" w:rsidTr="00170608">
        <w:trPr>
          <w:cantSplit/>
          <w:trHeight w:val="953"/>
        </w:trPr>
        <w:tc>
          <w:tcPr>
            <w:tcW w:w="288" w:type="pct"/>
            <w:vAlign w:val="center"/>
          </w:tcPr>
          <w:p w14:paraId="54D408AB" w14:textId="60352A6F" w:rsidR="00D6647A" w:rsidRPr="00EC37DE" w:rsidRDefault="00B260DC" w:rsidP="00170608">
            <w:pPr>
              <w:pStyle w:val="Header"/>
              <w:tabs>
                <w:tab w:val="clear" w:pos="4320"/>
                <w:tab w:val="clear" w:pos="8640"/>
              </w:tabs>
              <w:jc w:val="center"/>
              <w:rPr>
                <w:rFonts w:asciiTheme="minorHAnsi" w:hAnsiTheme="minorHAnsi"/>
                <w:sz w:val="18"/>
                <w:szCs w:val="18"/>
              </w:rPr>
            </w:pPr>
            <w:r>
              <w:rPr>
                <w:rFonts w:asciiTheme="minorHAnsi" w:hAnsiTheme="minorHAnsi"/>
                <w:sz w:val="18"/>
                <w:szCs w:val="18"/>
              </w:rPr>
              <w:t>18</w:t>
            </w:r>
          </w:p>
        </w:tc>
        <w:tc>
          <w:tcPr>
            <w:tcW w:w="2416" w:type="pct"/>
            <w:vAlign w:val="center"/>
          </w:tcPr>
          <w:p w14:paraId="54D408AC" w14:textId="0AA27337" w:rsidR="00D6647A" w:rsidRPr="00EC37DE" w:rsidRDefault="00D6647A" w:rsidP="00170608">
            <w:pPr>
              <w:rPr>
                <w:rFonts w:asciiTheme="minorHAnsi" w:hAnsiTheme="minorHAnsi"/>
                <w:sz w:val="18"/>
                <w:szCs w:val="18"/>
              </w:rPr>
            </w:pPr>
            <w:r w:rsidRPr="00EC37DE">
              <w:rPr>
                <w:rFonts w:asciiTheme="minorHAnsi" w:hAnsiTheme="minorHAnsi"/>
                <w:sz w:val="18"/>
                <w:szCs w:val="18"/>
              </w:rPr>
              <w:t xml:space="preserve">Refrigerant </w:t>
            </w:r>
            <w:r w:rsidR="00C148D0">
              <w:rPr>
                <w:rFonts w:asciiTheme="minorHAnsi" w:hAnsiTheme="minorHAnsi"/>
                <w:sz w:val="18"/>
                <w:szCs w:val="18"/>
              </w:rPr>
              <w:t>C</w:t>
            </w:r>
            <w:r w:rsidRPr="00EC37DE">
              <w:rPr>
                <w:rFonts w:asciiTheme="minorHAnsi" w:hAnsiTheme="minorHAnsi"/>
                <w:sz w:val="18"/>
                <w:szCs w:val="18"/>
              </w:rPr>
              <w:t xml:space="preserve">harge </w:t>
            </w:r>
            <w:r w:rsidR="00C148D0">
              <w:rPr>
                <w:rFonts w:asciiTheme="minorHAnsi" w:hAnsiTheme="minorHAnsi"/>
                <w:sz w:val="18"/>
                <w:szCs w:val="18"/>
              </w:rPr>
              <w:t>V</w:t>
            </w:r>
            <w:r w:rsidRPr="00EC37DE">
              <w:rPr>
                <w:rFonts w:asciiTheme="minorHAnsi" w:hAnsiTheme="minorHAnsi"/>
                <w:sz w:val="18"/>
                <w:szCs w:val="18"/>
              </w:rPr>
              <w:t xml:space="preserve">erification </w:t>
            </w:r>
            <w:r w:rsidR="00C148D0">
              <w:rPr>
                <w:rFonts w:asciiTheme="minorHAnsi" w:hAnsiTheme="minorHAnsi"/>
                <w:sz w:val="18"/>
                <w:szCs w:val="18"/>
              </w:rPr>
              <w:t>M</w:t>
            </w:r>
            <w:r w:rsidRPr="00EC37DE">
              <w:rPr>
                <w:rFonts w:asciiTheme="minorHAnsi" w:hAnsiTheme="minorHAnsi"/>
                <w:sz w:val="18"/>
                <w:szCs w:val="18"/>
              </w:rPr>
              <w:t xml:space="preserve">ethod </w:t>
            </w:r>
            <w:r w:rsidR="00C148D0">
              <w:rPr>
                <w:rFonts w:asciiTheme="minorHAnsi" w:hAnsiTheme="minorHAnsi"/>
                <w:sz w:val="18"/>
                <w:szCs w:val="18"/>
              </w:rPr>
              <w:t>U</w:t>
            </w:r>
            <w:r w:rsidRPr="00EC37DE">
              <w:rPr>
                <w:rFonts w:asciiTheme="minorHAnsi" w:hAnsiTheme="minorHAnsi"/>
                <w:sz w:val="18"/>
                <w:szCs w:val="18"/>
              </w:rPr>
              <w:t>sed by HERS Rater</w:t>
            </w:r>
          </w:p>
        </w:tc>
        <w:tc>
          <w:tcPr>
            <w:tcW w:w="2296" w:type="pct"/>
            <w:vAlign w:val="center"/>
          </w:tcPr>
          <w:p w14:paraId="54D408AD" w14:textId="77777777" w:rsidR="00D6647A" w:rsidRPr="00EC37DE" w:rsidRDefault="00D6647A" w:rsidP="00D6647A">
            <w:pPr>
              <w:spacing w:after="60"/>
              <w:rPr>
                <w:rFonts w:asciiTheme="minorHAnsi" w:hAnsiTheme="minorHAnsi"/>
                <w:sz w:val="18"/>
                <w:szCs w:val="18"/>
              </w:rPr>
            </w:pPr>
          </w:p>
        </w:tc>
      </w:tr>
    </w:tbl>
    <w:p w14:paraId="54D408B0" w14:textId="77777777" w:rsidR="00D6647A" w:rsidRPr="004350BF" w:rsidRDefault="00D6647A" w:rsidP="00D6647A">
      <w:pPr>
        <w:keepNext/>
        <w:spacing w:after="60"/>
        <w:rPr>
          <w:rFonts w:asciiTheme="majorHAnsi" w:hAnsiTheme="majorHAnsi"/>
          <w:b/>
        </w:rPr>
      </w:pPr>
    </w:p>
    <w:tbl>
      <w:tblPr>
        <w:tblStyle w:val="TableGrid"/>
        <w:tblW w:w="0" w:type="auto"/>
        <w:tblLook w:val="00A0" w:firstRow="1" w:lastRow="0" w:firstColumn="1" w:lastColumn="0" w:noHBand="0" w:noVBand="0"/>
      </w:tblPr>
      <w:tblGrid>
        <w:gridCol w:w="11016"/>
      </w:tblGrid>
      <w:tr w:rsidR="00D6647A" w:rsidRPr="004350BF" w14:paraId="54D408B4" w14:textId="77777777" w:rsidTr="00F140A8">
        <w:tc>
          <w:tcPr>
            <w:tcW w:w="11016" w:type="dxa"/>
          </w:tcPr>
          <w:p w14:paraId="54D408B3" w14:textId="1B310D3A" w:rsidR="00D6647A" w:rsidRPr="004350BF" w:rsidRDefault="00D6647A" w:rsidP="00170608">
            <w:pPr>
              <w:keepNext/>
              <w:rPr>
                <w:rFonts w:asciiTheme="majorHAnsi" w:hAnsiTheme="majorHAnsi"/>
                <w:b/>
              </w:rPr>
            </w:pPr>
            <w:r w:rsidRPr="00170608">
              <w:rPr>
                <w:rFonts w:asciiTheme="minorHAnsi" w:hAnsiTheme="minorHAnsi"/>
                <w:b/>
                <w:szCs w:val="18"/>
              </w:rPr>
              <w:t>MCH</w:t>
            </w:r>
            <w:r w:rsidR="00903563">
              <w:rPr>
                <w:rFonts w:asciiTheme="minorHAnsi" w:hAnsiTheme="minorHAnsi"/>
                <w:b/>
                <w:szCs w:val="18"/>
              </w:rPr>
              <w:t>-</w:t>
            </w:r>
            <w:r w:rsidRPr="00170608">
              <w:rPr>
                <w:rFonts w:asciiTheme="minorHAnsi" w:hAnsiTheme="minorHAnsi"/>
                <w:b/>
                <w:szCs w:val="18"/>
              </w:rPr>
              <w:t>25c</w:t>
            </w:r>
            <w:r w:rsidR="00903563">
              <w:rPr>
                <w:rFonts w:asciiTheme="minorHAnsi" w:hAnsiTheme="minorHAnsi"/>
                <w:b/>
                <w:szCs w:val="18"/>
              </w:rPr>
              <w:t xml:space="preserve"> </w:t>
            </w:r>
            <w:r w:rsidR="000675E9">
              <w:rPr>
                <w:rFonts w:asciiTheme="minorHAnsi" w:hAnsiTheme="minorHAnsi"/>
                <w:b/>
                <w:szCs w:val="18"/>
              </w:rPr>
              <w:t>-</w:t>
            </w:r>
            <w:r w:rsidR="00903563">
              <w:rPr>
                <w:rFonts w:asciiTheme="minorHAnsi" w:hAnsiTheme="minorHAnsi"/>
                <w:b/>
                <w:szCs w:val="18"/>
              </w:rPr>
              <w:t xml:space="preserve"> Refrigerant Charge Verification </w:t>
            </w:r>
            <w:r w:rsidR="000675E9">
              <w:rPr>
                <w:rFonts w:asciiTheme="minorHAnsi" w:hAnsiTheme="minorHAnsi"/>
                <w:b/>
                <w:szCs w:val="18"/>
              </w:rPr>
              <w:t>-</w:t>
            </w:r>
            <w:r w:rsidR="00903563">
              <w:rPr>
                <w:rFonts w:asciiTheme="minorHAnsi" w:hAnsiTheme="minorHAnsi"/>
                <w:b/>
                <w:szCs w:val="18"/>
              </w:rPr>
              <w:t xml:space="preserve"> Weigh In</w:t>
            </w:r>
            <w:r w:rsidR="002C1BFB">
              <w:rPr>
                <w:rFonts w:asciiTheme="minorHAnsi" w:hAnsiTheme="minorHAnsi"/>
                <w:b/>
                <w:szCs w:val="18"/>
              </w:rPr>
              <w:t xml:space="preserve"> Observation Procedure</w:t>
            </w:r>
          </w:p>
        </w:tc>
      </w:tr>
    </w:tbl>
    <w:p w14:paraId="54D408B5" w14:textId="77777777" w:rsidR="00D6647A" w:rsidRPr="004350BF" w:rsidRDefault="00D6647A" w:rsidP="00D6647A">
      <w:pPr>
        <w:pStyle w:val="Header"/>
        <w:tabs>
          <w:tab w:val="clear" w:pos="4320"/>
          <w:tab w:val="clear" w:pos="8640"/>
        </w:tabs>
        <w:rPr>
          <w:rFonts w:ascii="Calibri" w:hAnsi="Calibri"/>
        </w:rPr>
      </w:pPr>
    </w:p>
    <w:tbl>
      <w:tblPr>
        <w:tblW w:w="5043" w:type="pct"/>
        <w:tblInd w:w="-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43" w:type="dxa"/>
          <w:bottom w:w="29" w:type="dxa"/>
          <w:right w:w="43" w:type="dxa"/>
        </w:tblCellMar>
        <w:tblLook w:val="0000" w:firstRow="0" w:lastRow="0" w:firstColumn="0" w:lastColumn="0" w:noHBand="0" w:noVBand="0"/>
      </w:tblPr>
      <w:tblGrid>
        <w:gridCol w:w="448"/>
        <w:gridCol w:w="5492"/>
        <w:gridCol w:w="5040"/>
      </w:tblGrid>
      <w:tr w:rsidR="00D6647A" w:rsidRPr="004350BF" w14:paraId="54D408B8" w14:textId="77777777" w:rsidTr="00F140A8">
        <w:trPr>
          <w:cantSplit/>
          <w:trHeight w:val="233"/>
        </w:trPr>
        <w:tc>
          <w:tcPr>
            <w:tcW w:w="5000" w:type="pct"/>
            <w:gridSpan w:val="3"/>
            <w:vAlign w:val="center"/>
          </w:tcPr>
          <w:p w14:paraId="54D408B6" w14:textId="5D0F2CDE" w:rsidR="00D6647A" w:rsidRPr="00170608" w:rsidRDefault="00D6647A" w:rsidP="00F140A8">
            <w:pPr>
              <w:pStyle w:val="Header"/>
              <w:keepNext/>
              <w:tabs>
                <w:tab w:val="clear" w:pos="4320"/>
                <w:tab w:val="clear" w:pos="8640"/>
              </w:tabs>
              <w:rPr>
                <w:rFonts w:asciiTheme="minorHAnsi" w:hAnsiTheme="minorHAnsi"/>
                <w:b/>
                <w:szCs w:val="18"/>
              </w:rPr>
            </w:pPr>
            <w:r w:rsidRPr="00170608">
              <w:rPr>
                <w:rFonts w:asciiTheme="minorHAnsi" w:hAnsiTheme="minorHAnsi"/>
                <w:b/>
                <w:szCs w:val="18"/>
              </w:rPr>
              <w:t>B. Measurement Access Hole (MAH) Verification</w:t>
            </w:r>
          </w:p>
          <w:p w14:paraId="54D408B7" w14:textId="492B9078" w:rsidR="00D6647A" w:rsidRPr="00EC37DE" w:rsidRDefault="004D3E1A" w:rsidP="00F140A8">
            <w:pPr>
              <w:pStyle w:val="Header"/>
              <w:keepNext/>
              <w:tabs>
                <w:tab w:val="clear" w:pos="4320"/>
                <w:tab w:val="clear" w:pos="8640"/>
              </w:tabs>
              <w:rPr>
                <w:rFonts w:asciiTheme="minorHAnsi" w:hAnsiTheme="minorHAnsi"/>
                <w:sz w:val="18"/>
                <w:szCs w:val="18"/>
              </w:rPr>
            </w:pPr>
            <w:r w:rsidRPr="00740E83">
              <w:rPr>
                <w:rFonts w:asciiTheme="minorHAnsi" w:hAnsiTheme="minorHAnsi"/>
                <w:sz w:val="18"/>
                <w:szCs w:val="18"/>
              </w:rPr>
              <w:t>HERS Raters are required to visually field verify MAH</w:t>
            </w:r>
            <w:r>
              <w:rPr>
                <w:rFonts w:asciiTheme="minorHAnsi" w:hAnsiTheme="minorHAnsi"/>
                <w:sz w:val="18"/>
                <w:szCs w:val="18"/>
              </w:rPr>
              <w:t>.</w:t>
            </w:r>
            <w:r w:rsidRPr="00D51F70">
              <w:rPr>
                <w:rFonts w:asciiTheme="minorHAnsi" w:hAnsiTheme="minorHAnsi"/>
                <w:sz w:val="18"/>
                <w:szCs w:val="18"/>
              </w:rPr>
              <w:t xml:space="preserve"> </w:t>
            </w:r>
            <w:r w:rsidR="00D6647A" w:rsidRPr="00D51F70">
              <w:rPr>
                <w:rFonts w:asciiTheme="minorHAnsi" w:hAnsiTheme="minorHAnsi"/>
                <w:sz w:val="18"/>
                <w:szCs w:val="18"/>
              </w:rPr>
              <w:t>Procedures for installing MAH are specified in Reference Residential Appendix RA3.2.2.3</w:t>
            </w:r>
            <w:r>
              <w:rPr>
                <w:rFonts w:asciiTheme="minorHAnsi" w:hAnsiTheme="minorHAnsi"/>
                <w:sz w:val="18"/>
                <w:szCs w:val="18"/>
              </w:rPr>
              <w:t>.</w:t>
            </w:r>
          </w:p>
        </w:tc>
      </w:tr>
      <w:tr w:rsidR="00D6647A" w:rsidRPr="004350BF" w14:paraId="54D408BC" w14:textId="77777777" w:rsidTr="00170608">
        <w:trPr>
          <w:cantSplit/>
          <w:trHeight w:val="233"/>
        </w:trPr>
        <w:tc>
          <w:tcPr>
            <w:tcW w:w="204" w:type="pct"/>
            <w:vAlign w:val="center"/>
          </w:tcPr>
          <w:p w14:paraId="54D408B9" w14:textId="77777777" w:rsidR="00D6647A" w:rsidRPr="00EC37DE" w:rsidRDefault="00D6647A" w:rsidP="00583C51">
            <w:pPr>
              <w:pStyle w:val="IndexHeading"/>
              <w:keepNext/>
              <w:jc w:val="center"/>
              <w:rPr>
                <w:rFonts w:asciiTheme="minorHAnsi" w:hAnsiTheme="minorHAnsi"/>
                <w:b w:val="0"/>
                <w:bCs/>
                <w:sz w:val="18"/>
                <w:szCs w:val="18"/>
              </w:rPr>
            </w:pPr>
            <w:r w:rsidRPr="00EC37DE">
              <w:rPr>
                <w:rFonts w:asciiTheme="minorHAnsi" w:hAnsiTheme="minorHAnsi"/>
                <w:b w:val="0"/>
                <w:bCs/>
                <w:sz w:val="18"/>
                <w:szCs w:val="18"/>
              </w:rPr>
              <w:t>01</w:t>
            </w:r>
          </w:p>
        </w:tc>
        <w:tc>
          <w:tcPr>
            <w:tcW w:w="2501" w:type="pct"/>
            <w:tcMar>
              <w:left w:w="115" w:type="dxa"/>
              <w:right w:w="101" w:type="dxa"/>
            </w:tcMar>
            <w:vAlign w:val="center"/>
          </w:tcPr>
          <w:p w14:paraId="54D408BA" w14:textId="152AC8F2" w:rsidR="00D6647A" w:rsidRPr="00EC37DE" w:rsidRDefault="00D6647A" w:rsidP="00170608">
            <w:pPr>
              <w:keepNext/>
              <w:rPr>
                <w:rFonts w:asciiTheme="minorHAnsi" w:hAnsiTheme="minorHAnsi"/>
                <w:sz w:val="18"/>
                <w:szCs w:val="18"/>
              </w:rPr>
            </w:pPr>
            <w:r w:rsidRPr="00EC37DE">
              <w:rPr>
                <w:rFonts w:asciiTheme="minorHAnsi" w:hAnsiTheme="minorHAnsi"/>
                <w:sz w:val="18"/>
                <w:szCs w:val="18"/>
              </w:rPr>
              <w:t xml:space="preserve">Method </w:t>
            </w:r>
            <w:r w:rsidR="00C148D0">
              <w:rPr>
                <w:rFonts w:asciiTheme="minorHAnsi" w:hAnsiTheme="minorHAnsi"/>
                <w:sz w:val="18"/>
                <w:szCs w:val="18"/>
              </w:rPr>
              <w:t>U</w:t>
            </w:r>
            <w:r w:rsidRPr="00EC37DE">
              <w:rPr>
                <w:rFonts w:asciiTheme="minorHAnsi" w:hAnsiTheme="minorHAnsi"/>
                <w:sz w:val="18"/>
                <w:szCs w:val="18"/>
              </w:rPr>
              <w:t xml:space="preserve">sed to </w:t>
            </w:r>
            <w:r w:rsidR="00C148D0">
              <w:rPr>
                <w:rFonts w:asciiTheme="minorHAnsi" w:hAnsiTheme="minorHAnsi"/>
                <w:sz w:val="18"/>
                <w:szCs w:val="18"/>
              </w:rPr>
              <w:t>D</w:t>
            </w:r>
            <w:r w:rsidRPr="00EC37DE">
              <w:rPr>
                <w:rFonts w:asciiTheme="minorHAnsi" w:hAnsiTheme="minorHAnsi"/>
                <w:sz w:val="18"/>
                <w:szCs w:val="18"/>
              </w:rPr>
              <w:t xml:space="preserve">emonstrate </w:t>
            </w:r>
            <w:r w:rsidR="00C148D0">
              <w:rPr>
                <w:rFonts w:asciiTheme="minorHAnsi" w:hAnsiTheme="minorHAnsi"/>
                <w:sz w:val="18"/>
                <w:szCs w:val="18"/>
              </w:rPr>
              <w:t>C</w:t>
            </w:r>
            <w:r w:rsidRPr="00EC37DE">
              <w:rPr>
                <w:rFonts w:asciiTheme="minorHAnsi" w:hAnsiTheme="minorHAnsi"/>
                <w:sz w:val="18"/>
                <w:szCs w:val="18"/>
              </w:rPr>
              <w:t xml:space="preserve">ompliance with the Measurement Access Hole (MAH) </w:t>
            </w:r>
            <w:r w:rsidR="00C148D0">
              <w:rPr>
                <w:rFonts w:asciiTheme="minorHAnsi" w:hAnsiTheme="minorHAnsi"/>
                <w:sz w:val="18"/>
                <w:szCs w:val="18"/>
              </w:rPr>
              <w:t>R</w:t>
            </w:r>
            <w:r w:rsidRPr="00EC37DE">
              <w:rPr>
                <w:rFonts w:asciiTheme="minorHAnsi" w:hAnsiTheme="minorHAnsi"/>
                <w:sz w:val="18"/>
                <w:szCs w:val="18"/>
              </w:rPr>
              <w:t>equirement</w:t>
            </w:r>
          </w:p>
        </w:tc>
        <w:tc>
          <w:tcPr>
            <w:tcW w:w="2295" w:type="pct"/>
            <w:tcMar>
              <w:left w:w="115" w:type="dxa"/>
              <w:right w:w="101" w:type="dxa"/>
            </w:tcMar>
            <w:vAlign w:val="center"/>
          </w:tcPr>
          <w:p w14:paraId="54D408BB" w14:textId="77777777" w:rsidR="00D6647A" w:rsidRPr="004350BF" w:rsidRDefault="00D6647A" w:rsidP="00D6647A">
            <w:pPr>
              <w:pStyle w:val="ListParagraph"/>
              <w:keepNext/>
              <w:rPr>
                <w:rFonts w:ascii="Calibri" w:hAnsi="Calibri"/>
              </w:rPr>
            </w:pPr>
          </w:p>
        </w:tc>
      </w:tr>
    </w:tbl>
    <w:p w14:paraId="54D408BD" w14:textId="77777777" w:rsidR="00D6647A" w:rsidRPr="00DC1986" w:rsidRDefault="00D6647A" w:rsidP="00D6647A">
      <w:pPr>
        <w:pStyle w:val="Header"/>
        <w:tabs>
          <w:tab w:val="clear" w:pos="4320"/>
          <w:tab w:val="clear" w:pos="8640"/>
          <w:tab w:val="left" w:pos="360"/>
        </w:tabs>
        <w:rPr>
          <w:rFonts w:ascii="Calibri" w:hAnsi="Calibri"/>
          <w:sz w:val="18"/>
          <w:szCs w:val="18"/>
        </w:rPr>
      </w:pPr>
    </w:p>
    <w:tbl>
      <w:tblPr>
        <w:tblW w:w="5043" w:type="pct"/>
        <w:tblInd w:w="-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43" w:type="dxa"/>
          <w:bottom w:w="29" w:type="dxa"/>
          <w:right w:w="43" w:type="dxa"/>
        </w:tblCellMar>
        <w:tblLook w:val="0000" w:firstRow="0" w:lastRow="0" w:firstColumn="0" w:lastColumn="0" w:noHBand="0" w:noVBand="0"/>
      </w:tblPr>
      <w:tblGrid>
        <w:gridCol w:w="450"/>
        <w:gridCol w:w="5490"/>
        <w:gridCol w:w="5040"/>
      </w:tblGrid>
      <w:tr w:rsidR="00D6647A" w:rsidRPr="004350BF" w14:paraId="54D408C0" w14:textId="77777777" w:rsidTr="00F140A8">
        <w:trPr>
          <w:trHeight w:val="233"/>
        </w:trPr>
        <w:tc>
          <w:tcPr>
            <w:tcW w:w="5000" w:type="pct"/>
            <w:gridSpan w:val="3"/>
            <w:tcBorders>
              <w:top w:val="single" w:sz="4" w:space="0" w:color="auto"/>
              <w:left w:val="single" w:sz="4" w:space="0" w:color="auto"/>
              <w:bottom w:val="single" w:sz="4" w:space="0" w:color="auto"/>
              <w:right w:val="single" w:sz="4" w:space="0" w:color="auto"/>
            </w:tcBorders>
          </w:tcPr>
          <w:p w14:paraId="54D408BE" w14:textId="61C87C8C" w:rsidR="00D6647A" w:rsidRPr="00170608" w:rsidRDefault="00D6647A" w:rsidP="00F140A8">
            <w:pPr>
              <w:keepNext/>
              <w:rPr>
                <w:rFonts w:asciiTheme="minorHAnsi" w:hAnsiTheme="minorHAnsi"/>
                <w:b/>
                <w:szCs w:val="18"/>
              </w:rPr>
            </w:pPr>
            <w:r w:rsidRPr="00170608">
              <w:rPr>
                <w:rFonts w:asciiTheme="minorHAnsi" w:hAnsiTheme="minorHAnsi"/>
                <w:b/>
                <w:szCs w:val="18"/>
              </w:rPr>
              <w:lastRenderedPageBreak/>
              <w:t>C. Minimum System Airflow Rate Verification</w:t>
            </w:r>
          </w:p>
          <w:p w14:paraId="54D408BF" w14:textId="43D52D22" w:rsidR="00D6647A" w:rsidRPr="004D3E1A" w:rsidRDefault="00D6647A" w:rsidP="00F27F97">
            <w:pPr>
              <w:pStyle w:val="Header"/>
              <w:keepNext/>
              <w:tabs>
                <w:tab w:val="clear" w:pos="4320"/>
                <w:tab w:val="clear" w:pos="8640"/>
              </w:tabs>
              <w:rPr>
                <w:rFonts w:asciiTheme="minorHAnsi" w:hAnsiTheme="minorHAnsi"/>
                <w:b/>
                <w:sz w:val="18"/>
                <w:szCs w:val="18"/>
              </w:rPr>
            </w:pPr>
            <w:r w:rsidRPr="00D51F70">
              <w:rPr>
                <w:rFonts w:asciiTheme="minorHAnsi" w:hAnsiTheme="minorHAnsi"/>
                <w:sz w:val="18"/>
                <w:szCs w:val="18"/>
              </w:rPr>
              <w:t>Procedures for verifying minimum system airflow are specified in Reference Residential Appendix RA</w:t>
            </w:r>
            <w:r w:rsidR="00B0220E">
              <w:rPr>
                <w:rFonts w:asciiTheme="minorHAnsi" w:hAnsiTheme="minorHAnsi"/>
                <w:sz w:val="18"/>
                <w:szCs w:val="18"/>
              </w:rPr>
              <w:t>3.3.3</w:t>
            </w:r>
            <w:r w:rsidRPr="00D51F70">
              <w:rPr>
                <w:rFonts w:asciiTheme="minorHAnsi" w:hAnsiTheme="minorHAnsi"/>
                <w:sz w:val="18"/>
                <w:szCs w:val="18"/>
              </w:rPr>
              <w:t>.</w:t>
            </w:r>
          </w:p>
        </w:tc>
      </w:tr>
      <w:tr w:rsidR="00D6647A" w:rsidRPr="004350BF" w14:paraId="54D408C4" w14:textId="77777777" w:rsidTr="00170608">
        <w:trPr>
          <w:trHeight w:val="233"/>
        </w:trPr>
        <w:tc>
          <w:tcPr>
            <w:tcW w:w="205" w:type="pct"/>
            <w:vAlign w:val="center"/>
          </w:tcPr>
          <w:p w14:paraId="54D408C1" w14:textId="77777777" w:rsidR="00D6647A" w:rsidRPr="00EC37DE" w:rsidRDefault="00D6647A" w:rsidP="00583C51">
            <w:pPr>
              <w:pStyle w:val="IndexHeading"/>
              <w:keepNext/>
              <w:jc w:val="center"/>
              <w:rPr>
                <w:rFonts w:asciiTheme="minorHAnsi" w:hAnsiTheme="minorHAnsi"/>
                <w:b w:val="0"/>
                <w:bCs/>
                <w:sz w:val="18"/>
                <w:szCs w:val="18"/>
              </w:rPr>
            </w:pPr>
            <w:r w:rsidRPr="00EC37DE">
              <w:rPr>
                <w:rFonts w:asciiTheme="minorHAnsi" w:hAnsiTheme="minorHAnsi"/>
                <w:b w:val="0"/>
                <w:bCs/>
                <w:sz w:val="18"/>
                <w:szCs w:val="18"/>
              </w:rPr>
              <w:t>01</w:t>
            </w:r>
          </w:p>
        </w:tc>
        <w:tc>
          <w:tcPr>
            <w:tcW w:w="2500" w:type="pct"/>
            <w:tcMar>
              <w:left w:w="115" w:type="dxa"/>
              <w:right w:w="101" w:type="dxa"/>
            </w:tcMar>
            <w:vAlign w:val="center"/>
          </w:tcPr>
          <w:p w14:paraId="54D408C2" w14:textId="2A391D56" w:rsidR="00D6647A" w:rsidRPr="00EC37DE" w:rsidRDefault="00D6647A" w:rsidP="00F140A8">
            <w:pPr>
              <w:keepNext/>
              <w:rPr>
                <w:rFonts w:asciiTheme="minorHAnsi" w:hAnsiTheme="minorHAnsi"/>
                <w:sz w:val="18"/>
                <w:szCs w:val="18"/>
              </w:rPr>
            </w:pPr>
            <w:r w:rsidRPr="00EC37DE">
              <w:rPr>
                <w:rFonts w:asciiTheme="minorHAnsi" w:hAnsiTheme="minorHAnsi"/>
                <w:sz w:val="18"/>
                <w:szCs w:val="18"/>
              </w:rPr>
              <w:t>Minimum Required System Airflow Rate (cfm)</w:t>
            </w:r>
          </w:p>
        </w:tc>
        <w:tc>
          <w:tcPr>
            <w:tcW w:w="2295" w:type="pct"/>
            <w:tcMar>
              <w:left w:w="115" w:type="dxa"/>
              <w:right w:w="101" w:type="dxa"/>
            </w:tcMar>
            <w:vAlign w:val="center"/>
          </w:tcPr>
          <w:p w14:paraId="54D408C3" w14:textId="77777777" w:rsidR="00D6647A" w:rsidRPr="004350BF" w:rsidRDefault="00D6647A" w:rsidP="00F140A8">
            <w:pPr>
              <w:keepNext/>
              <w:rPr>
                <w:rFonts w:ascii="Calibri" w:hAnsi="Calibri"/>
              </w:rPr>
            </w:pPr>
          </w:p>
        </w:tc>
      </w:tr>
      <w:tr w:rsidR="00D6647A" w:rsidRPr="004350BF" w14:paraId="54D408C8" w14:textId="77777777" w:rsidTr="00170608">
        <w:tblPrEx>
          <w:tblCellMar>
            <w:left w:w="115" w:type="dxa"/>
            <w:right w:w="115" w:type="dxa"/>
          </w:tblCellMar>
        </w:tblPrEx>
        <w:trPr>
          <w:trHeight w:val="233"/>
        </w:trPr>
        <w:tc>
          <w:tcPr>
            <w:tcW w:w="205" w:type="pct"/>
            <w:vAlign w:val="center"/>
          </w:tcPr>
          <w:p w14:paraId="54D408C5" w14:textId="77777777" w:rsidR="00D6647A" w:rsidRPr="00EC37DE" w:rsidRDefault="00D6647A" w:rsidP="00583C51">
            <w:pPr>
              <w:keepNext/>
              <w:jc w:val="center"/>
              <w:rPr>
                <w:rFonts w:asciiTheme="minorHAnsi" w:hAnsiTheme="minorHAnsi"/>
                <w:sz w:val="18"/>
                <w:szCs w:val="18"/>
              </w:rPr>
            </w:pPr>
            <w:r w:rsidRPr="00EC37DE">
              <w:rPr>
                <w:rFonts w:asciiTheme="minorHAnsi" w:hAnsiTheme="minorHAnsi"/>
                <w:sz w:val="18"/>
                <w:szCs w:val="18"/>
              </w:rPr>
              <w:t>02</w:t>
            </w:r>
          </w:p>
        </w:tc>
        <w:tc>
          <w:tcPr>
            <w:tcW w:w="2500" w:type="pct"/>
            <w:vAlign w:val="center"/>
          </w:tcPr>
          <w:p w14:paraId="54D408C6" w14:textId="2B5BC1AF" w:rsidR="00D6647A" w:rsidRPr="00EC37DE" w:rsidRDefault="00D6647A" w:rsidP="00F140A8">
            <w:pPr>
              <w:keepNext/>
              <w:rPr>
                <w:rFonts w:asciiTheme="minorHAnsi" w:hAnsiTheme="minorHAnsi"/>
                <w:sz w:val="18"/>
                <w:szCs w:val="18"/>
              </w:rPr>
            </w:pPr>
            <w:r w:rsidRPr="00EC37DE">
              <w:rPr>
                <w:rFonts w:asciiTheme="minorHAnsi" w:hAnsiTheme="minorHAnsi"/>
                <w:sz w:val="18"/>
                <w:szCs w:val="18"/>
              </w:rPr>
              <w:t>System Airflow Rate Verification Status</w:t>
            </w:r>
          </w:p>
        </w:tc>
        <w:tc>
          <w:tcPr>
            <w:tcW w:w="2295" w:type="pct"/>
          </w:tcPr>
          <w:p w14:paraId="54D408C7" w14:textId="77777777" w:rsidR="00D6647A" w:rsidRPr="004350BF" w:rsidRDefault="00D6647A" w:rsidP="00F140A8">
            <w:pPr>
              <w:keepNext/>
              <w:rPr>
                <w:rFonts w:ascii="Calibri" w:hAnsi="Calibri"/>
              </w:rPr>
            </w:pPr>
          </w:p>
        </w:tc>
      </w:tr>
    </w:tbl>
    <w:p w14:paraId="54D408C9" w14:textId="77777777" w:rsidR="00D6647A" w:rsidRPr="00170608" w:rsidRDefault="00D6647A" w:rsidP="00D6647A">
      <w:pPr>
        <w:rPr>
          <w:rFonts w:asciiTheme="minorHAnsi" w:hAnsiTheme="minorHAnsi"/>
          <w:szCs w:val="18"/>
        </w:rPr>
      </w:pPr>
    </w:p>
    <w:tbl>
      <w:tblPr>
        <w:tblW w:w="5006" w:type="pct"/>
        <w:tblInd w:w="-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70"/>
        <w:gridCol w:w="5488"/>
        <w:gridCol w:w="5058"/>
        <w:gridCol w:w="13"/>
      </w:tblGrid>
      <w:tr w:rsidR="00D6647A" w:rsidRPr="00EC37DE" w14:paraId="54D408CD" w14:textId="77777777" w:rsidTr="00F140A8">
        <w:trPr>
          <w:gridAfter w:val="1"/>
          <w:wAfter w:w="6" w:type="pct"/>
          <w:cantSplit/>
          <w:trHeight w:val="432"/>
        </w:trPr>
        <w:tc>
          <w:tcPr>
            <w:tcW w:w="4994" w:type="pct"/>
            <w:gridSpan w:val="3"/>
            <w:vAlign w:val="center"/>
          </w:tcPr>
          <w:p w14:paraId="54D408CB" w14:textId="74574FD2" w:rsidR="00D6647A" w:rsidRPr="00170608" w:rsidRDefault="00D6647A" w:rsidP="00170608">
            <w:pPr>
              <w:keepNext/>
              <w:rPr>
                <w:rFonts w:asciiTheme="minorHAnsi" w:hAnsiTheme="minorHAnsi"/>
                <w:b/>
                <w:szCs w:val="18"/>
              </w:rPr>
            </w:pPr>
            <w:r w:rsidRPr="00170608">
              <w:rPr>
                <w:rFonts w:asciiTheme="minorHAnsi" w:hAnsiTheme="minorHAnsi"/>
                <w:b/>
                <w:szCs w:val="18"/>
              </w:rPr>
              <w:t>D. Weigh In Charge Procedure</w:t>
            </w:r>
          </w:p>
          <w:p w14:paraId="54D408CC" w14:textId="7A036432" w:rsidR="00D6647A" w:rsidRPr="00EC37DE" w:rsidRDefault="004D3E1A" w:rsidP="00170608">
            <w:pPr>
              <w:keepNext/>
              <w:rPr>
                <w:rFonts w:asciiTheme="minorHAnsi" w:hAnsiTheme="minorHAnsi"/>
                <w:sz w:val="18"/>
                <w:szCs w:val="18"/>
              </w:rPr>
            </w:pPr>
            <w:r w:rsidRPr="00740E83">
              <w:rPr>
                <w:rFonts w:asciiTheme="minorHAnsi" w:hAnsiTheme="minorHAnsi"/>
                <w:sz w:val="18"/>
                <w:szCs w:val="18"/>
              </w:rPr>
              <w:t>HERS Rater Must Observe and Confirm All Data Collected</w:t>
            </w:r>
            <w:r>
              <w:rPr>
                <w:rFonts w:asciiTheme="minorHAnsi" w:hAnsiTheme="minorHAnsi"/>
                <w:sz w:val="18"/>
                <w:szCs w:val="18"/>
              </w:rPr>
              <w:t>.</w:t>
            </w:r>
            <w:r w:rsidRPr="00EC37DE">
              <w:rPr>
                <w:rFonts w:asciiTheme="minorHAnsi" w:hAnsiTheme="minorHAnsi"/>
                <w:sz w:val="18"/>
                <w:szCs w:val="18"/>
              </w:rPr>
              <w:t xml:space="preserve"> </w:t>
            </w:r>
            <w:r w:rsidR="00D6647A" w:rsidRPr="00EC37DE">
              <w:rPr>
                <w:rFonts w:asciiTheme="minorHAnsi" w:hAnsiTheme="minorHAnsi"/>
                <w:sz w:val="18"/>
                <w:szCs w:val="18"/>
              </w:rPr>
              <w:t>Procedures for Refrigerant Charge using the Weigh-in Charging Procedure are given in Reference Residential Appendix RA3.2.2.2 and RA3.2.3.</w:t>
            </w:r>
          </w:p>
        </w:tc>
      </w:tr>
      <w:tr w:rsidR="00D6647A" w:rsidRPr="00EC37DE" w14:paraId="54D408D1" w14:textId="77777777" w:rsidTr="00583C51">
        <w:trPr>
          <w:gridAfter w:val="1"/>
          <w:wAfter w:w="6" w:type="pct"/>
          <w:cantSplit/>
          <w:trHeight w:val="432"/>
        </w:trPr>
        <w:tc>
          <w:tcPr>
            <w:tcW w:w="213" w:type="pct"/>
            <w:vAlign w:val="center"/>
          </w:tcPr>
          <w:p w14:paraId="54D408CE" w14:textId="77777777" w:rsidR="00D6647A" w:rsidRPr="00EC37DE" w:rsidRDefault="00D6647A" w:rsidP="00170608">
            <w:pPr>
              <w:pStyle w:val="FootnoteText"/>
              <w:keepNext/>
              <w:jc w:val="center"/>
              <w:rPr>
                <w:rFonts w:asciiTheme="minorHAnsi" w:hAnsiTheme="minorHAnsi"/>
                <w:sz w:val="18"/>
                <w:szCs w:val="18"/>
              </w:rPr>
            </w:pPr>
            <w:r w:rsidRPr="00EC37DE">
              <w:rPr>
                <w:rFonts w:asciiTheme="minorHAnsi" w:hAnsiTheme="minorHAnsi"/>
                <w:sz w:val="18"/>
                <w:szCs w:val="18"/>
              </w:rPr>
              <w:t>01</w:t>
            </w:r>
          </w:p>
        </w:tc>
        <w:tc>
          <w:tcPr>
            <w:tcW w:w="2488" w:type="pct"/>
            <w:vAlign w:val="center"/>
          </w:tcPr>
          <w:p w14:paraId="1779ED82" w14:textId="1D428148" w:rsidR="00C148D0" w:rsidRDefault="00D6647A" w:rsidP="00170608">
            <w:pPr>
              <w:keepNext/>
              <w:rPr>
                <w:rFonts w:asciiTheme="minorHAnsi" w:hAnsiTheme="minorHAnsi"/>
                <w:sz w:val="18"/>
                <w:szCs w:val="18"/>
              </w:rPr>
            </w:pPr>
            <w:r w:rsidRPr="00EC37DE">
              <w:rPr>
                <w:rFonts w:asciiTheme="minorHAnsi" w:hAnsiTheme="minorHAnsi"/>
                <w:sz w:val="18"/>
                <w:szCs w:val="18"/>
              </w:rPr>
              <w:t xml:space="preserve">Measured Condenser </w:t>
            </w:r>
            <w:r w:rsidR="00C148D0">
              <w:rPr>
                <w:rFonts w:asciiTheme="minorHAnsi" w:hAnsiTheme="minorHAnsi"/>
                <w:sz w:val="18"/>
                <w:szCs w:val="18"/>
              </w:rPr>
              <w:t>A</w:t>
            </w:r>
            <w:r w:rsidRPr="00EC37DE">
              <w:rPr>
                <w:rFonts w:asciiTheme="minorHAnsi" w:hAnsiTheme="minorHAnsi"/>
                <w:sz w:val="18"/>
                <w:szCs w:val="18"/>
              </w:rPr>
              <w:t xml:space="preserve">ir </w:t>
            </w:r>
            <w:r w:rsidR="00C148D0">
              <w:rPr>
                <w:rFonts w:asciiTheme="minorHAnsi" w:hAnsiTheme="minorHAnsi"/>
                <w:sz w:val="18"/>
                <w:szCs w:val="18"/>
              </w:rPr>
              <w:t>E</w:t>
            </w:r>
            <w:r w:rsidRPr="00EC37DE">
              <w:rPr>
                <w:rFonts w:asciiTheme="minorHAnsi" w:hAnsiTheme="minorHAnsi"/>
                <w:sz w:val="18"/>
                <w:szCs w:val="18"/>
              </w:rPr>
              <w:t xml:space="preserve">ntering </w:t>
            </w:r>
            <w:r w:rsidR="00C148D0">
              <w:rPr>
                <w:rFonts w:asciiTheme="minorHAnsi" w:hAnsiTheme="minorHAnsi"/>
                <w:sz w:val="18"/>
                <w:szCs w:val="18"/>
              </w:rPr>
              <w:t>D</w:t>
            </w:r>
            <w:r w:rsidRPr="00EC37DE">
              <w:rPr>
                <w:rFonts w:asciiTheme="minorHAnsi" w:hAnsiTheme="minorHAnsi"/>
                <w:sz w:val="18"/>
                <w:szCs w:val="18"/>
              </w:rPr>
              <w:t xml:space="preserve">ry-bulb </w:t>
            </w:r>
            <w:r w:rsidR="00C148D0">
              <w:rPr>
                <w:rFonts w:asciiTheme="minorHAnsi" w:hAnsiTheme="minorHAnsi"/>
                <w:sz w:val="18"/>
                <w:szCs w:val="18"/>
              </w:rPr>
              <w:t>T</w:t>
            </w:r>
            <w:r w:rsidRPr="00EC37DE">
              <w:rPr>
                <w:rFonts w:asciiTheme="minorHAnsi" w:hAnsiTheme="minorHAnsi"/>
                <w:sz w:val="18"/>
                <w:szCs w:val="18"/>
              </w:rPr>
              <w:t xml:space="preserve">emperature </w:t>
            </w:r>
          </w:p>
          <w:p w14:paraId="54D408CF" w14:textId="7A222A7E" w:rsidR="00D6647A" w:rsidRPr="00EC37DE" w:rsidRDefault="00D6647A" w:rsidP="00170608">
            <w:pPr>
              <w:keepNext/>
              <w:rPr>
                <w:rFonts w:asciiTheme="minorHAnsi" w:hAnsiTheme="minorHAnsi"/>
                <w:sz w:val="18"/>
                <w:szCs w:val="18"/>
              </w:rPr>
            </w:pPr>
            <w:r w:rsidRPr="00EC37DE">
              <w:rPr>
                <w:rFonts w:asciiTheme="minorHAnsi" w:hAnsiTheme="minorHAnsi"/>
                <w:sz w:val="18"/>
                <w:szCs w:val="18"/>
              </w:rPr>
              <w:t xml:space="preserve">(T </w:t>
            </w:r>
            <w:r w:rsidRPr="00EC37DE">
              <w:rPr>
                <w:rFonts w:asciiTheme="minorHAnsi" w:hAnsiTheme="minorHAnsi"/>
                <w:sz w:val="18"/>
                <w:szCs w:val="18"/>
                <w:vertAlign w:val="subscript"/>
              </w:rPr>
              <w:t>condenser, db</w:t>
            </w:r>
            <w:r w:rsidRPr="00EC37DE">
              <w:rPr>
                <w:rFonts w:asciiTheme="minorHAnsi" w:hAnsiTheme="minorHAnsi"/>
                <w:sz w:val="18"/>
                <w:szCs w:val="18"/>
              </w:rPr>
              <w:t>)</w:t>
            </w:r>
          </w:p>
        </w:tc>
        <w:tc>
          <w:tcPr>
            <w:tcW w:w="2293" w:type="pct"/>
            <w:vAlign w:val="center"/>
          </w:tcPr>
          <w:p w14:paraId="54D408D0" w14:textId="77777777" w:rsidR="00D6647A" w:rsidRPr="00EC37DE" w:rsidRDefault="00D6647A" w:rsidP="00D6647A">
            <w:pPr>
              <w:keepNext/>
              <w:spacing w:after="60"/>
              <w:rPr>
                <w:rFonts w:asciiTheme="minorHAnsi" w:hAnsiTheme="minorHAnsi"/>
                <w:sz w:val="18"/>
                <w:szCs w:val="18"/>
              </w:rPr>
            </w:pPr>
          </w:p>
        </w:tc>
      </w:tr>
      <w:tr w:rsidR="00D6647A" w:rsidRPr="00EC37DE" w14:paraId="54D408D5" w14:textId="77777777" w:rsidTr="00583C51">
        <w:trPr>
          <w:gridAfter w:val="1"/>
          <w:wAfter w:w="6" w:type="pct"/>
          <w:cantSplit/>
          <w:trHeight w:val="432"/>
        </w:trPr>
        <w:tc>
          <w:tcPr>
            <w:tcW w:w="213" w:type="pct"/>
            <w:vAlign w:val="center"/>
          </w:tcPr>
          <w:p w14:paraId="54D408D2" w14:textId="77777777" w:rsidR="00D6647A" w:rsidRPr="00EC37DE" w:rsidRDefault="00D6647A" w:rsidP="00170608">
            <w:pPr>
              <w:keepNext/>
              <w:jc w:val="center"/>
              <w:rPr>
                <w:rFonts w:asciiTheme="minorHAnsi" w:hAnsiTheme="minorHAnsi"/>
                <w:sz w:val="18"/>
                <w:szCs w:val="18"/>
              </w:rPr>
            </w:pPr>
            <w:r w:rsidRPr="00EC37DE">
              <w:rPr>
                <w:rFonts w:asciiTheme="minorHAnsi" w:hAnsiTheme="minorHAnsi"/>
                <w:sz w:val="18"/>
                <w:szCs w:val="18"/>
              </w:rPr>
              <w:t>02</w:t>
            </w:r>
          </w:p>
        </w:tc>
        <w:tc>
          <w:tcPr>
            <w:tcW w:w="2488" w:type="pct"/>
            <w:vAlign w:val="center"/>
          </w:tcPr>
          <w:p w14:paraId="54D408D3" w14:textId="0BC50E66" w:rsidR="00D6647A" w:rsidRPr="00EC37DE" w:rsidRDefault="00D6647A" w:rsidP="00170608">
            <w:pPr>
              <w:keepNext/>
              <w:rPr>
                <w:rFonts w:asciiTheme="minorHAnsi" w:hAnsiTheme="minorHAnsi"/>
                <w:sz w:val="18"/>
                <w:szCs w:val="18"/>
              </w:rPr>
            </w:pPr>
            <w:r w:rsidRPr="00EC37DE">
              <w:rPr>
                <w:rFonts w:asciiTheme="minorHAnsi" w:hAnsiTheme="minorHAnsi"/>
                <w:sz w:val="18"/>
                <w:szCs w:val="18"/>
              </w:rPr>
              <w:t xml:space="preserve">Specify the </w:t>
            </w:r>
            <w:r w:rsidR="00C148D0">
              <w:rPr>
                <w:rFonts w:asciiTheme="minorHAnsi" w:hAnsiTheme="minorHAnsi"/>
                <w:sz w:val="18"/>
                <w:szCs w:val="18"/>
              </w:rPr>
              <w:t>M</w:t>
            </w:r>
            <w:r w:rsidRPr="00EC37DE">
              <w:rPr>
                <w:rFonts w:asciiTheme="minorHAnsi" w:hAnsiTheme="minorHAnsi"/>
                <w:sz w:val="18"/>
                <w:szCs w:val="18"/>
              </w:rPr>
              <w:t xml:space="preserve">ethod of </w:t>
            </w:r>
            <w:r w:rsidR="00C148D0">
              <w:rPr>
                <w:rFonts w:asciiTheme="minorHAnsi" w:hAnsiTheme="minorHAnsi"/>
                <w:sz w:val="18"/>
                <w:szCs w:val="18"/>
              </w:rPr>
              <w:t>W</w:t>
            </w:r>
            <w:r w:rsidRPr="00EC37DE">
              <w:rPr>
                <w:rFonts w:asciiTheme="minorHAnsi" w:hAnsiTheme="minorHAnsi"/>
                <w:sz w:val="18"/>
                <w:szCs w:val="18"/>
              </w:rPr>
              <w:t>eigh-in</w:t>
            </w:r>
          </w:p>
        </w:tc>
        <w:tc>
          <w:tcPr>
            <w:tcW w:w="2293" w:type="pct"/>
            <w:vAlign w:val="center"/>
          </w:tcPr>
          <w:p w14:paraId="54D408D4" w14:textId="77777777" w:rsidR="00D6647A" w:rsidRPr="00EC37DE" w:rsidRDefault="00D6647A" w:rsidP="00D6647A">
            <w:pPr>
              <w:keepNext/>
              <w:rPr>
                <w:rFonts w:asciiTheme="minorHAnsi" w:hAnsiTheme="minorHAnsi"/>
                <w:sz w:val="18"/>
                <w:szCs w:val="18"/>
              </w:rPr>
            </w:pPr>
          </w:p>
        </w:tc>
      </w:tr>
      <w:tr w:rsidR="00D6647A" w:rsidRPr="00EC37DE" w14:paraId="54D408D9" w14:textId="77777777" w:rsidTr="00583C51">
        <w:trPr>
          <w:gridAfter w:val="1"/>
          <w:wAfter w:w="6" w:type="pct"/>
          <w:cantSplit/>
          <w:trHeight w:val="432"/>
        </w:trPr>
        <w:tc>
          <w:tcPr>
            <w:tcW w:w="213" w:type="pct"/>
            <w:vAlign w:val="center"/>
          </w:tcPr>
          <w:p w14:paraId="54D408D6" w14:textId="77777777" w:rsidR="00D6647A" w:rsidRPr="00EC37DE" w:rsidRDefault="00D6647A" w:rsidP="00170608">
            <w:pPr>
              <w:keepNext/>
              <w:jc w:val="center"/>
              <w:rPr>
                <w:rFonts w:asciiTheme="minorHAnsi" w:hAnsiTheme="minorHAnsi"/>
                <w:sz w:val="18"/>
                <w:szCs w:val="18"/>
              </w:rPr>
            </w:pPr>
            <w:r w:rsidRPr="00EC37DE">
              <w:rPr>
                <w:rFonts w:asciiTheme="minorHAnsi" w:hAnsiTheme="minorHAnsi"/>
                <w:sz w:val="18"/>
                <w:szCs w:val="18"/>
              </w:rPr>
              <w:t>03</w:t>
            </w:r>
          </w:p>
        </w:tc>
        <w:tc>
          <w:tcPr>
            <w:tcW w:w="2488" w:type="pct"/>
            <w:vAlign w:val="center"/>
          </w:tcPr>
          <w:p w14:paraId="54D408D7" w14:textId="21C624D1" w:rsidR="00D6647A" w:rsidRPr="00EC37DE" w:rsidRDefault="00D6647A" w:rsidP="00170608">
            <w:pPr>
              <w:keepNext/>
              <w:rPr>
                <w:rFonts w:asciiTheme="minorHAnsi" w:hAnsiTheme="minorHAnsi"/>
                <w:sz w:val="18"/>
                <w:szCs w:val="18"/>
              </w:rPr>
            </w:pPr>
            <w:r w:rsidRPr="00EC37DE">
              <w:rPr>
                <w:rFonts w:asciiTheme="minorHAnsi" w:hAnsiTheme="minorHAnsi"/>
                <w:sz w:val="18"/>
                <w:szCs w:val="18"/>
              </w:rPr>
              <w:t xml:space="preserve">Manufacturer’s Standard </w:t>
            </w:r>
            <w:r w:rsidR="00C148D0">
              <w:rPr>
                <w:rFonts w:asciiTheme="minorHAnsi" w:hAnsiTheme="minorHAnsi"/>
                <w:sz w:val="18"/>
                <w:szCs w:val="18"/>
              </w:rPr>
              <w:t>C</w:t>
            </w:r>
            <w:r w:rsidRPr="00EC37DE">
              <w:rPr>
                <w:rFonts w:asciiTheme="minorHAnsi" w:hAnsiTheme="minorHAnsi"/>
                <w:sz w:val="18"/>
                <w:szCs w:val="18"/>
              </w:rPr>
              <w:t xml:space="preserve">harge for </w:t>
            </w:r>
            <w:r w:rsidR="00C148D0">
              <w:rPr>
                <w:rFonts w:asciiTheme="minorHAnsi" w:hAnsiTheme="minorHAnsi"/>
                <w:sz w:val="18"/>
                <w:szCs w:val="18"/>
              </w:rPr>
              <w:t>C</w:t>
            </w:r>
            <w:r w:rsidRPr="00EC37DE">
              <w:rPr>
                <w:rFonts w:asciiTheme="minorHAnsi" w:hAnsiTheme="minorHAnsi"/>
                <w:sz w:val="18"/>
                <w:szCs w:val="18"/>
              </w:rPr>
              <w:t>ondenser (lbs)</w:t>
            </w:r>
          </w:p>
        </w:tc>
        <w:tc>
          <w:tcPr>
            <w:tcW w:w="2293" w:type="pct"/>
            <w:vAlign w:val="center"/>
          </w:tcPr>
          <w:p w14:paraId="54D408D8" w14:textId="77777777" w:rsidR="00D6647A" w:rsidRPr="00EC37DE" w:rsidRDefault="00D6647A" w:rsidP="00D6647A">
            <w:pPr>
              <w:keepNext/>
              <w:rPr>
                <w:rFonts w:asciiTheme="minorHAnsi" w:hAnsiTheme="minorHAnsi"/>
                <w:sz w:val="18"/>
                <w:szCs w:val="18"/>
              </w:rPr>
            </w:pPr>
          </w:p>
        </w:tc>
      </w:tr>
      <w:tr w:rsidR="00D6647A" w:rsidRPr="00EC37DE" w14:paraId="54D408DD" w14:textId="77777777" w:rsidTr="00583C51">
        <w:trPr>
          <w:gridAfter w:val="1"/>
          <w:wAfter w:w="6" w:type="pct"/>
          <w:cantSplit/>
          <w:trHeight w:val="432"/>
        </w:trPr>
        <w:tc>
          <w:tcPr>
            <w:tcW w:w="213" w:type="pct"/>
            <w:vAlign w:val="center"/>
          </w:tcPr>
          <w:p w14:paraId="54D408DA" w14:textId="77777777" w:rsidR="00D6647A" w:rsidRPr="00EC37DE" w:rsidRDefault="00D6647A" w:rsidP="00170608">
            <w:pPr>
              <w:keepNext/>
              <w:jc w:val="center"/>
              <w:rPr>
                <w:rFonts w:asciiTheme="minorHAnsi" w:hAnsiTheme="minorHAnsi"/>
                <w:sz w:val="18"/>
                <w:szCs w:val="18"/>
              </w:rPr>
            </w:pPr>
            <w:r w:rsidRPr="00EC37DE">
              <w:rPr>
                <w:rFonts w:asciiTheme="minorHAnsi" w:hAnsiTheme="minorHAnsi"/>
                <w:sz w:val="18"/>
                <w:szCs w:val="18"/>
              </w:rPr>
              <w:t>04</w:t>
            </w:r>
          </w:p>
        </w:tc>
        <w:tc>
          <w:tcPr>
            <w:tcW w:w="2488" w:type="pct"/>
            <w:vAlign w:val="center"/>
          </w:tcPr>
          <w:p w14:paraId="54D408DB" w14:textId="497F1D86" w:rsidR="00D6647A" w:rsidRPr="00EC37DE" w:rsidRDefault="00D6647A" w:rsidP="00170608">
            <w:pPr>
              <w:keepNext/>
              <w:rPr>
                <w:rFonts w:asciiTheme="minorHAnsi" w:hAnsiTheme="minorHAnsi"/>
                <w:sz w:val="18"/>
                <w:szCs w:val="18"/>
              </w:rPr>
            </w:pPr>
            <w:r w:rsidRPr="00EC37DE">
              <w:rPr>
                <w:rFonts w:asciiTheme="minorHAnsi" w:hAnsiTheme="minorHAnsi"/>
                <w:sz w:val="18"/>
                <w:szCs w:val="18"/>
              </w:rPr>
              <w:t xml:space="preserve">Manufacturer’s Standard </w:t>
            </w:r>
            <w:r w:rsidR="00C148D0">
              <w:rPr>
                <w:rFonts w:asciiTheme="minorHAnsi" w:hAnsiTheme="minorHAnsi"/>
                <w:sz w:val="18"/>
                <w:szCs w:val="18"/>
              </w:rPr>
              <w:t>L</w:t>
            </w:r>
            <w:r w:rsidRPr="00EC37DE">
              <w:rPr>
                <w:rFonts w:asciiTheme="minorHAnsi" w:hAnsiTheme="minorHAnsi"/>
                <w:sz w:val="18"/>
                <w:szCs w:val="18"/>
              </w:rPr>
              <w:t xml:space="preserve">iquid </w:t>
            </w:r>
            <w:r w:rsidR="00C148D0">
              <w:rPr>
                <w:rFonts w:asciiTheme="minorHAnsi" w:hAnsiTheme="minorHAnsi"/>
                <w:sz w:val="18"/>
                <w:szCs w:val="18"/>
              </w:rPr>
              <w:t>L</w:t>
            </w:r>
            <w:r w:rsidRPr="00EC37DE">
              <w:rPr>
                <w:rFonts w:asciiTheme="minorHAnsi" w:hAnsiTheme="minorHAnsi"/>
                <w:sz w:val="18"/>
                <w:szCs w:val="18"/>
              </w:rPr>
              <w:t xml:space="preserve">ine </w:t>
            </w:r>
            <w:r w:rsidR="00C148D0">
              <w:rPr>
                <w:rFonts w:asciiTheme="minorHAnsi" w:hAnsiTheme="minorHAnsi"/>
                <w:sz w:val="18"/>
                <w:szCs w:val="18"/>
              </w:rPr>
              <w:t>L</w:t>
            </w:r>
            <w:r w:rsidRPr="00EC37DE">
              <w:rPr>
                <w:rFonts w:asciiTheme="minorHAnsi" w:hAnsiTheme="minorHAnsi"/>
                <w:sz w:val="18"/>
                <w:szCs w:val="18"/>
              </w:rPr>
              <w:t>ength (ft)</w:t>
            </w:r>
          </w:p>
        </w:tc>
        <w:tc>
          <w:tcPr>
            <w:tcW w:w="2293" w:type="pct"/>
            <w:vAlign w:val="center"/>
          </w:tcPr>
          <w:p w14:paraId="54D408DC" w14:textId="77777777" w:rsidR="00D6647A" w:rsidRPr="00EC37DE" w:rsidRDefault="00D6647A" w:rsidP="00D6647A">
            <w:pPr>
              <w:keepNext/>
              <w:rPr>
                <w:rFonts w:asciiTheme="minorHAnsi" w:hAnsiTheme="minorHAnsi"/>
                <w:sz w:val="18"/>
                <w:szCs w:val="18"/>
              </w:rPr>
            </w:pPr>
          </w:p>
        </w:tc>
      </w:tr>
      <w:tr w:rsidR="00D6647A" w:rsidRPr="00EC37DE" w14:paraId="54D408E1" w14:textId="77777777" w:rsidTr="00583C51">
        <w:trPr>
          <w:gridAfter w:val="1"/>
          <w:wAfter w:w="6" w:type="pct"/>
          <w:cantSplit/>
          <w:trHeight w:val="432"/>
        </w:trPr>
        <w:tc>
          <w:tcPr>
            <w:tcW w:w="213" w:type="pct"/>
            <w:vAlign w:val="center"/>
          </w:tcPr>
          <w:p w14:paraId="54D408DE" w14:textId="77777777" w:rsidR="00D6647A" w:rsidRPr="00EC37DE" w:rsidRDefault="00D6647A" w:rsidP="00170608">
            <w:pPr>
              <w:keepNext/>
              <w:jc w:val="center"/>
              <w:rPr>
                <w:rFonts w:asciiTheme="minorHAnsi" w:hAnsiTheme="minorHAnsi"/>
                <w:sz w:val="18"/>
                <w:szCs w:val="18"/>
              </w:rPr>
            </w:pPr>
            <w:r w:rsidRPr="00EC37DE">
              <w:rPr>
                <w:rFonts w:asciiTheme="minorHAnsi" w:hAnsiTheme="minorHAnsi"/>
                <w:sz w:val="18"/>
                <w:szCs w:val="18"/>
              </w:rPr>
              <w:t>05</w:t>
            </w:r>
          </w:p>
        </w:tc>
        <w:tc>
          <w:tcPr>
            <w:tcW w:w="2488" w:type="pct"/>
            <w:vAlign w:val="center"/>
          </w:tcPr>
          <w:p w14:paraId="54D408DF" w14:textId="2C9C6EFA" w:rsidR="00D6647A" w:rsidRPr="00EC37DE" w:rsidRDefault="00D6647A" w:rsidP="00170608">
            <w:pPr>
              <w:keepNext/>
              <w:rPr>
                <w:rFonts w:asciiTheme="minorHAnsi" w:hAnsiTheme="minorHAnsi"/>
                <w:sz w:val="18"/>
                <w:szCs w:val="18"/>
              </w:rPr>
            </w:pPr>
            <w:r w:rsidRPr="00EC37DE">
              <w:rPr>
                <w:rFonts w:asciiTheme="minorHAnsi" w:hAnsiTheme="minorHAnsi"/>
                <w:sz w:val="18"/>
                <w:szCs w:val="18"/>
              </w:rPr>
              <w:t xml:space="preserve">Manufacturer’s Standard </w:t>
            </w:r>
            <w:r w:rsidR="00C148D0">
              <w:rPr>
                <w:rFonts w:asciiTheme="minorHAnsi" w:hAnsiTheme="minorHAnsi"/>
                <w:sz w:val="18"/>
                <w:szCs w:val="18"/>
              </w:rPr>
              <w:t>L</w:t>
            </w:r>
            <w:r w:rsidRPr="00EC37DE">
              <w:rPr>
                <w:rFonts w:asciiTheme="minorHAnsi" w:hAnsiTheme="minorHAnsi"/>
                <w:sz w:val="18"/>
                <w:szCs w:val="18"/>
              </w:rPr>
              <w:t xml:space="preserve">iquid </w:t>
            </w:r>
            <w:r w:rsidR="00C148D0">
              <w:rPr>
                <w:rFonts w:asciiTheme="minorHAnsi" w:hAnsiTheme="minorHAnsi"/>
                <w:sz w:val="18"/>
                <w:szCs w:val="18"/>
              </w:rPr>
              <w:t>L</w:t>
            </w:r>
            <w:r w:rsidRPr="00EC37DE">
              <w:rPr>
                <w:rFonts w:asciiTheme="minorHAnsi" w:hAnsiTheme="minorHAnsi"/>
                <w:sz w:val="18"/>
                <w:szCs w:val="18"/>
              </w:rPr>
              <w:t xml:space="preserve">ine </w:t>
            </w:r>
            <w:r w:rsidR="00C148D0">
              <w:rPr>
                <w:rFonts w:asciiTheme="minorHAnsi" w:hAnsiTheme="minorHAnsi"/>
                <w:sz w:val="18"/>
                <w:szCs w:val="18"/>
              </w:rPr>
              <w:t>D</w:t>
            </w:r>
            <w:r w:rsidRPr="00EC37DE">
              <w:rPr>
                <w:rFonts w:asciiTheme="minorHAnsi" w:hAnsiTheme="minorHAnsi"/>
                <w:sz w:val="18"/>
                <w:szCs w:val="18"/>
              </w:rPr>
              <w:t>iameter (in)</w:t>
            </w:r>
          </w:p>
        </w:tc>
        <w:tc>
          <w:tcPr>
            <w:tcW w:w="2293" w:type="pct"/>
            <w:vAlign w:val="center"/>
          </w:tcPr>
          <w:p w14:paraId="54D408E0" w14:textId="77777777" w:rsidR="00D6647A" w:rsidRPr="00EC37DE" w:rsidRDefault="00D6647A" w:rsidP="00D6647A">
            <w:pPr>
              <w:keepNext/>
              <w:rPr>
                <w:rFonts w:asciiTheme="minorHAnsi" w:hAnsiTheme="minorHAnsi"/>
                <w:sz w:val="18"/>
                <w:szCs w:val="18"/>
              </w:rPr>
            </w:pPr>
          </w:p>
        </w:tc>
      </w:tr>
      <w:tr w:rsidR="00D6647A" w:rsidRPr="00EC37DE" w14:paraId="54D408E5" w14:textId="77777777" w:rsidTr="00583C51">
        <w:trPr>
          <w:gridAfter w:val="1"/>
          <w:wAfter w:w="6" w:type="pct"/>
          <w:cantSplit/>
          <w:trHeight w:val="432"/>
        </w:trPr>
        <w:tc>
          <w:tcPr>
            <w:tcW w:w="213" w:type="pct"/>
            <w:vAlign w:val="center"/>
          </w:tcPr>
          <w:p w14:paraId="54D408E2" w14:textId="77777777" w:rsidR="00D6647A" w:rsidRPr="00EC37DE" w:rsidRDefault="00D6647A" w:rsidP="00170608">
            <w:pPr>
              <w:keepNext/>
              <w:jc w:val="center"/>
              <w:rPr>
                <w:rFonts w:asciiTheme="minorHAnsi" w:hAnsiTheme="minorHAnsi"/>
                <w:sz w:val="18"/>
                <w:szCs w:val="18"/>
              </w:rPr>
            </w:pPr>
            <w:r w:rsidRPr="00EC37DE">
              <w:rPr>
                <w:rFonts w:asciiTheme="minorHAnsi" w:hAnsiTheme="minorHAnsi"/>
                <w:sz w:val="18"/>
                <w:szCs w:val="18"/>
              </w:rPr>
              <w:t>06</w:t>
            </w:r>
          </w:p>
        </w:tc>
        <w:tc>
          <w:tcPr>
            <w:tcW w:w="2488" w:type="pct"/>
            <w:vAlign w:val="center"/>
          </w:tcPr>
          <w:p w14:paraId="54D408E3" w14:textId="085A49BC" w:rsidR="00D6647A" w:rsidRPr="00EC37DE" w:rsidRDefault="00D6647A" w:rsidP="00170608">
            <w:pPr>
              <w:keepNext/>
              <w:rPr>
                <w:rFonts w:asciiTheme="minorHAnsi" w:hAnsiTheme="minorHAnsi"/>
                <w:sz w:val="18"/>
                <w:szCs w:val="18"/>
              </w:rPr>
            </w:pPr>
            <w:r w:rsidRPr="00EC37DE">
              <w:rPr>
                <w:rFonts w:asciiTheme="minorHAnsi" w:hAnsiTheme="minorHAnsi"/>
                <w:sz w:val="18"/>
                <w:szCs w:val="18"/>
              </w:rPr>
              <w:t xml:space="preserve">Manufacturer’s Standard </w:t>
            </w:r>
            <w:r w:rsidR="00C148D0">
              <w:rPr>
                <w:rFonts w:asciiTheme="minorHAnsi" w:hAnsiTheme="minorHAnsi"/>
                <w:sz w:val="18"/>
                <w:szCs w:val="18"/>
              </w:rPr>
              <w:t>I</w:t>
            </w:r>
            <w:r w:rsidRPr="00EC37DE">
              <w:rPr>
                <w:rFonts w:asciiTheme="minorHAnsi" w:hAnsiTheme="minorHAnsi"/>
                <w:sz w:val="18"/>
                <w:szCs w:val="18"/>
              </w:rPr>
              <w:t xml:space="preserve">ndoor </w:t>
            </w:r>
            <w:r w:rsidR="00C148D0">
              <w:rPr>
                <w:rFonts w:asciiTheme="minorHAnsi" w:hAnsiTheme="minorHAnsi"/>
                <w:sz w:val="18"/>
                <w:szCs w:val="18"/>
              </w:rPr>
              <w:t>C</w:t>
            </w:r>
            <w:r w:rsidRPr="00EC37DE">
              <w:rPr>
                <w:rFonts w:asciiTheme="minorHAnsi" w:hAnsiTheme="minorHAnsi"/>
                <w:sz w:val="18"/>
                <w:szCs w:val="18"/>
              </w:rPr>
              <w:t xml:space="preserve">oil </w:t>
            </w:r>
            <w:r w:rsidR="00C148D0">
              <w:rPr>
                <w:rFonts w:asciiTheme="minorHAnsi" w:hAnsiTheme="minorHAnsi"/>
                <w:sz w:val="18"/>
                <w:szCs w:val="18"/>
              </w:rPr>
              <w:t>S</w:t>
            </w:r>
            <w:r w:rsidRPr="00EC37DE">
              <w:rPr>
                <w:rFonts w:asciiTheme="minorHAnsi" w:hAnsiTheme="minorHAnsi"/>
                <w:sz w:val="18"/>
                <w:szCs w:val="18"/>
              </w:rPr>
              <w:t>ize (tons)</w:t>
            </w:r>
          </w:p>
        </w:tc>
        <w:tc>
          <w:tcPr>
            <w:tcW w:w="2293" w:type="pct"/>
            <w:vAlign w:val="center"/>
          </w:tcPr>
          <w:p w14:paraId="54D408E4" w14:textId="77777777" w:rsidR="00D6647A" w:rsidRPr="00EC37DE" w:rsidRDefault="00D6647A" w:rsidP="00D6647A">
            <w:pPr>
              <w:keepNext/>
              <w:rPr>
                <w:rFonts w:asciiTheme="minorHAnsi" w:hAnsiTheme="minorHAnsi"/>
                <w:sz w:val="18"/>
                <w:szCs w:val="18"/>
              </w:rPr>
            </w:pPr>
          </w:p>
        </w:tc>
      </w:tr>
      <w:tr w:rsidR="00D6647A" w:rsidRPr="00EC37DE" w14:paraId="54D408E9" w14:textId="77777777" w:rsidTr="00583C51">
        <w:trPr>
          <w:gridAfter w:val="1"/>
          <w:wAfter w:w="6" w:type="pct"/>
          <w:cantSplit/>
          <w:trHeight w:val="432"/>
        </w:trPr>
        <w:tc>
          <w:tcPr>
            <w:tcW w:w="213" w:type="pct"/>
            <w:vAlign w:val="center"/>
          </w:tcPr>
          <w:p w14:paraId="54D408E6" w14:textId="77777777" w:rsidR="00D6647A" w:rsidRPr="00EC37DE" w:rsidRDefault="00D6647A" w:rsidP="00170608">
            <w:pPr>
              <w:keepNext/>
              <w:jc w:val="center"/>
              <w:rPr>
                <w:rFonts w:asciiTheme="minorHAnsi" w:hAnsiTheme="minorHAnsi"/>
                <w:sz w:val="18"/>
                <w:szCs w:val="18"/>
              </w:rPr>
            </w:pPr>
            <w:r w:rsidRPr="00EC37DE">
              <w:rPr>
                <w:rFonts w:asciiTheme="minorHAnsi" w:hAnsiTheme="minorHAnsi"/>
                <w:sz w:val="18"/>
                <w:szCs w:val="18"/>
              </w:rPr>
              <w:t>07</w:t>
            </w:r>
          </w:p>
        </w:tc>
        <w:tc>
          <w:tcPr>
            <w:tcW w:w="2488" w:type="pct"/>
            <w:vAlign w:val="center"/>
          </w:tcPr>
          <w:p w14:paraId="54D408E7" w14:textId="0ACB6DC5" w:rsidR="00D6647A" w:rsidRPr="00EC37DE" w:rsidDel="0082384D" w:rsidRDefault="00D6647A" w:rsidP="00170608">
            <w:pPr>
              <w:keepNext/>
              <w:rPr>
                <w:rFonts w:asciiTheme="minorHAnsi" w:hAnsiTheme="minorHAnsi"/>
                <w:sz w:val="18"/>
                <w:szCs w:val="18"/>
              </w:rPr>
            </w:pPr>
            <w:r w:rsidRPr="00EC37DE">
              <w:rPr>
                <w:rFonts w:asciiTheme="minorHAnsi" w:hAnsiTheme="minorHAnsi"/>
                <w:sz w:val="18"/>
                <w:szCs w:val="18"/>
              </w:rPr>
              <w:t xml:space="preserve">Installed </w:t>
            </w:r>
            <w:r w:rsidR="00C148D0">
              <w:rPr>
                <w:rFonts w:asciiTheme="minorHAnsi" w:hAnsiTheme="minorHAnsi"/>
                <w:sz w:val="18"/>
                <w:szCs w:val="18"/>
              </w:rPr>
              <w:t>L</w:t>
            </w:r>
            <w:r w:rsidRPr="00EC37DE">
              <w:rPr>
                <w:rFonts w:asciiTheme="minorHAnsi" w:hAnsiTheme="minorHAnsi"/>
                <w:sz w:val="18"/>
                <w:szCs w:val="18"/>
              </w:rPr>
              <w:t xml:space="preserve">iquid </w:t>
            </w:r>
            <w:r w:rsidR="00C148D0">
              <w:rPr>
                <w:rFonts w:asciiTheme="minorHAnsi" w:hAnsiTheme="minorHAnsi"/>
                <w:sz w:val="18"/>
                <w:szCs w:val="18"/>
              </w:rPr>
              <w:t>L</w:t>
            </w:r>
            <w:r w:rsidRPr="00EC37DE">
              <w:rPr>
                <w:rFonts w:asciiTheme="minorHAnsi" w:hAnsiTheme="minorHAnsi"/>
                <w:sz w:val="18"/>
                <w:szCs w:val="18"/>
              </w:rPr>
              <w:t xml:space="preserve">ine </w:t>
            </w:r>
            <w:r w:rsidR="00C148D0">
              <w:rPr>
                <w:rFonts w:asciiTheme="minorHAnsi" w:hAnsiTheme="minorHAnsi"/>
                <w:sz w:val="18"/>
                <w:szCs w:val="18"/>
              </w:rPr>
              <w:t>L</w:t>
            </w:r>
            <w:r w:rsidRPr="00EC37DE">
              <w:rPr>
                <w:rFonts w:asciiTheme="minorHAnsi" w:hAnsiTheme="minorHAnsi"/>
                <w:sz w:val="18"/>
                <w:szCs w:val="18"/>
              </w:rPr>
              <w:t>ength (ft)</w:t>
            </w:r>
          </w:p>
        </w:tc>
        <w:tc>
          <w:tcPr>
            <w:tcW w:w="2293" w:type="pct"/>
            <w:vAlign w:val="center"/>
          </w:tcPr>
          <w:p w14:paraId="54D408E8" w14:textId="77777777" w:rsidR="00D6647A" w:rsidRPr="00EC37DE" w:rsidRDefault="00D6647A" w:rsidP="00D6647A">
            <w:pPr>
              <w:keepNext/>
              <w:rPr>
                <w:rFonts w:asciiTheme="minorHAnsi" w:hAnsiTheme="minorHAnsi"/>
                <w:sz w:val="18"/>
                <w:szCs w:val="18"/>
              </w:rPr>
            </w:pPr>
          </w:p>
        </w:tc>
      </w:tr>
      <w:tr w:rsidR="00D6647A" w:rsidRPr="00EC37DE" w14:paraId="54D408ED" w14:textId="77777777" w:rsidTr="00583C51">
        <w:trPr>
          <w:gridAfter w:val="1"/>
          <w:wAfter w:w="6" w:type="pct"/>
          <w:cantSplit/>
          <w:trHeight w:val="432"/>
        </w:trPr>
        <w:tc>
          <w:tcPr>
            <w:tcW w:w="213" w:type="pct"/>
            <w:vAlign w:val="center"/>
          </w:tcPr>
          <w:p w14:paraId="54D408EA" w14:textId="77777777" w:rsidR="00D6647A" w:rsidRPr="00EC37DE" w:rsidRDefault="00D6647A" w:rsidP="00170608">
            <w:pPr>
              <w:keepNext/>
              <w:jc w:val="center"/>
              <w:rPr>
                <w:rFonts w:asciiTheme="minorHAnsi" w:hAnsiTheme="minorHAnsi"/>
                <w:sz w:val="18"/>
                <w:szCs w:val="18"/>
              </w:rPr>
            </w:pPr>
            <w:r w:rsidRPr="00EC37DE">
              <w:rPr>
                <w:rFonts w:asciiTheme="minorHAnsi" w:hAnsiTheme="minorHAnsi"/>
                <w:sz w:val="18"/>
                <w:szCs w:val="18"/>
              </w:rPr>
              <w:t>08</w:t>
            </w:r>
          </w:p>
        </w:tc>
        <w:tc>
          <w:tcPr>
            <w:tcW w:w="2488" w:type="pct"/>
            <w:vAlign w:val="center"/>
          </w:tcPr>
          <w:p w14:paraId="54D408EB" w14:textId="393EC215" w:rsidR="00D6647A" w:rsidRPr="00EC37DE" w:rsidRDefault="00D6647A" w:rsidP="00170608">
            <w:pPr>
              <w:keepNext/>
              <w:rPr>
                <w:rFonts w:asciiTheme="minorHAnsi" w:hAnsiTheme="minorHAnsi"/>
                <w:sz w:val="18"/>
                <w:szCs w:val="18"/>
              </w:rPr>
            </w:pPr>
            <w:r w:rsidRPr="00EC37DE">
              <w:rPr>
                <w:rFonts w:asciiTheme="minorHAnsi" w:hAnsiTheme="minorHAnsi"/>
                <w:sz w:val="18"/>
                <w:szCs w:val="18"/>
              </w:rPr>
              <w:t xml:space="preserve">Installed </w:t>
            </w:r>
            <w:r w:rsidR="00C148D0">
              <w:rPr>
                <w:rFonts w:asciiTheme="minorHAnsi" w:hAnsiTheme="minorHAnsi"/>
                <w:sz w:val="18"/>
                <w:szCs w:val="18"/>
              </w:rPr>
              <w:t>L</w:t>
            </w:r>
            <w:r w:rsidRPr="00EC37DE">
              <w:rPr>
                <w:rFonts w:asciiTheme="minorHAnsi" w:hAnsiTheme="minorHAnsi"/>
                <w:sz w:val="18"/>
                <w:szCs w:val="18"/>
              </w:rPr>
              <w:t xml:space="preserve">iquid </w:t>
            </w:r>
            <w:r w:rsidR="00C148D0">
              <w:rPr>
                <w:rFonts w:asciiTheme="minorHAnsi" w:hAnsiTheme="minorHAnsi"/>
                <w:sz w:val="18"/>
                <w:szCs w:val="18"/>
              </w:rPr>
              <w:t>L</w:t>
            </w:r>
            <w:r w:rsidRPr="00EC37DE">
              <w:rPr>
                <w:rFonts w:asciiTheme="minorHAnsi" w:hAnsiTheme="minorHAnsi"/>
                <w:sz w:val="18"/>
                <w:szCs w:val="18"/>
              </w:rPr>
              <w:t xml:space="preserve">ine </w:t>
            </w:r>
            <w:r w:rsidR="00C148D0">
              <w:rPr>
                <w:rFonts w:asciiTheme="minorHAnsi" w:hAnsiTheme="minorHAnsi"/>
                <w:sz w:val="18"/>
                <w:szCs w:val="18"/>
              </w:rPr>
              <w:t>D</w:t>
            </w:r>
            <w:r w:rsidRPr="00EC37DE">
              <w:rPr>
                <w:rFonts w:asciiTheme="minorHAnsi" w:hAnsiTheme="minorHAnsi"/>
                <w:sz w:val="18"/>
                <w:szCs w:val="18"/>
              </w:rPr>
              <w:t>iameter (in)</w:t>
            </w:r>
          </w:p>
        </w:tc>
        <w:tc>
          <w:tcPr>
            <w:tcW w:w="2293" w:type="pct"/>
            <w:vAlign w:val="center"/>
          </w:tcPr>
          <w:p w14:paraId="54D408EC" w14:textId="77777777" w:rsidR="00D6647A" w:rsidRPr="00EC37DE" w:rsidRDefault="00D6647A" w:rsidP="00D6647A">
            <w:pPr>
              <w:keepNext/>
              <w:rPr>
                <w:rFonts w:asciiTheme="minorHAnsi" w:hAnsiTheme="minorHAnsi"/>
                <w:sz w:val="18"/>
                <w:szCs w:val="18"/>
              </w:rPr>
            </w:pPr>
          </w:p>
        </w:tc>
      </w:tr>
      <w:tr w:rsidR="00D6647A" w:rsidRPr="00EC37DE" w14:paraId="54D408F1" w14:textId="77777777" w:rsidTr="00583C51">
        <w:trPr>
          <w:gridAfter w:val="1"/>
          <w:wAfter w:w="6" w:type="pct"/>
          <w:cantSplit/>
          <w:trHeight w:val="432"/>
        </w:trPr>
        <w:tc>
          <w:tcPr>
            <w:tcW w:w="213" w:type="pct"/>
            <w:vAlign w:val="center"/>
          </w:tcPr>
          <w:p w14:paraId="54D408EE" w14:textId="77777777" w:rsidR="00D6647A" w:rsidRPr="00EC37DE" w:rsidRDefault="00D6647A" w:rsidP="00170608">
            <w:pPr>
              <w:keepNext/>
              <w:jc w:val="center"/>
              <w:rPr>
                <w:rFonts w:asciiTheme="minorHAnsi" w:hAnsiTheme="minorHAnsi"/>
                <w:sz w:val="18"/>
                <w:szCs w:val="18"/>
              </w:rPr>
            </w:pPr>
            <w:r w:rsidRPr="00EC37DE">
              <w:rPr>
                <w:rFonts w:asciiTheme="minorHAnsi" w:hAnsiTheme="minorHAnsi"/>
                <w:sz w:val="18"/>
                <w:szCs w:val="18"/>
              </w:rPr>
              <w:t>09</w:t>
            </w:r>
          </w:p>
        </w:tc>
        <w:tc>
          <w:tcPr>
            <w:tcW w:w="2488" w:type="pct"/>
            <w:vAlign w:val="center"/>
          </w:tcPr>
          <w:p w14:paraId="54D408EF" w14:textId="37A87D37" w:rsidR="00D6647A" w:rsidRPr="00EC37DE" w:rsidDel="0082384D" w:rsidRDefault="00D6647A" w:rsidP="00170608">
            <w:pPr>
              <w:keepNext/>
              <w:rPr>
                <w:rFonts w:asciiTheme="minorHAnsi" w:hAnsiTheme="minorHAnsi"/>
                <w:sz w:val="18"/>
                <w:szCs w:val="18"/>
              </w:rPr>
            </w:pPr>
            <w:r w:rsidRPr="00EC37DE">
              <w:rPr>
                <w:rFonts w:asciiTheme="minorHAnsi" w:hAnsiTheme="minorHAnsi"/>
                <w:sz w:val="18"/>
                <w:szCs w:val="18"/>
              </w:rPr>
              <w:t xml:space="preserve">Installed </w:t>
            </w:r>
            <w:r w:rsidR="00275BA1">
              <w:rPr>
                <w:rFonts w:asciiTheme="minorHAnsi" w:hAnsiTheme="minorHAnsi"/>
                <w:sz w:val="18"/>
                <w:szCs w:val="18"/>
              </w:rPr>
              <w:t>I</w:t>
            </w:r>
            <w:r w:rsidRPr="00EC37DE">
              <w:rPr>
                <w:rFonts w:asciiTheme="minorHAnsi" w:hAnsiTheme="minorHAnsi"/>
                <w:sz w:val="18"/>
                <w:szCs w:val="18"/>
              </w:rPr>
              <w:t xml:space="preserve">ndoor </w:t>
            </w:r>
            <w:r w:rsidR="00275BA1">
              <w:rPr>
                <w:rFonts w:asciiTheme="minorHAnsi" w:hAnsiTheme="minorHAnsi"/>
                <w:sz w:val="18"/>
                <w:szCs w:val="18"/>
              </w:rPr>
              <w:t>C</w:t>
            </w:r>
            <w:r w:rsidRPr="00EC37DE">
              <w:rPr>
                <w:rFonts w:asciiTheme="minorHAnsi" w:hAnsiTheme="minorHAnsi"/>
                <w:sz w:val="18"/>
                <w:szCs w:val="18"/>
              </w:rPr>
              <w:t xml:space="preserve">oil </w:t>
            </w:r>
            <w:r w:rsidR="00275BA1">
              <w:rPr>
                <w:rFonts w:asciiTheme="minorHAnsi" w:hAnsiTheme="minorHAnsi"/>
                <w:sz w:val="18"/>
                <w:szCs w:val="18"/>
              </w:rPr>
              <w:t>S</w:t>
            </w:r>
            <w:r w:rsidRPr="00EC37DE">
              <w:rPr>
                <w:rFonts w:asciiTheme="minorHAnsi" w:hAnsiTheme="minorHAnsi"/>
                <w:sz w:val="18"/>
                <w:szCs w:val="18"/>
              </w:rPr>
              <w:t>ize (tons)</w:t>
            </w:r>
          </w:p>
        </w:tc>
        <w:tc>
          <w:tcPr>
            <w:tcW w:w="2293" w:type="pct"/>
            <w:vAlign w:val="center"/>
          </w:tcPr>
          <w:p w14:paraId="54D408F0" w14:textId="77777777" w:rsidR="00D6647A" w:rsidRPr="00EC37DE" w:rsidRDefault="00D6647A" w:rsidP="00D6647A">
            <w:pPr>
              <w:keepNext/>
              <w:rPr>
                <w:rFonts w:asciiTheme="minorHAnsi" w:hAnsiTheme="minorHAnsi"/>
                <w:sz w:val="18"/>
                <w:szCs w:val="18"/>
              </w:rPr>
            </w:pPr>
          </w:p>
        </w:tc>
      </w:tr>
      <w:tr w:rsidR="00D6647A" w:rsidRPr="00EC37DE" w14:paraId="54D408F5" w14:textId="77777777" w:rsidTr="00583C51">
        <w:trPr>
          <w:gridAfter w:val="1"/>
          <w:wAfter w:w="6" w:type="pct"/>
          <w:cantSplit/>
          <w:trHeight w:val="432"/>
        </w:trPr>
        <w:tc>
          <w:tcPr>
            <w:tcW w:w="213" w:type="pct"/>
            <w:vAlign w:val="center"/>
          </w:tcPr>
          <w:p w14:paraId="54D408F2" w14:textId="77777777" w:rsidR="00D6647A" w:rsidRPr="00EC37DE" w:rsidRDefault="00D6647A" w:rsidP="00170608">
            <w:pPr>
              <w:keepNext/>
              <w:jc w:val="center"/>
              <w:rPr>
                <w:rFonts w:asciiTheme="minorHAnsi" w:hAnsiTheme="minorHAnsi"/>
                <w:sz w:val="18"/>
                <w:szCs w:val="18"/>
              </w:rPr>
            </w:pPr>
            <w:r w:rsidRPr="00EC37DE">
              <w:rPr>
                <w:rFonts w:asciiTheme="minorHAnsi" w:hAnsiTheme="minorHAnsi"/>
                <w:sz w:val="18"/>
                <w:szCs w:val="18"/>
              </w:rPr>
              <w:t>10</w:t>
            </w:r>
          </w:p>
        </w:tc>
        <w:tc>
          <w:tcPr>
            <w:tcW w:w="2488" w:type="pct"/>
            <w:vAlign w:val="center"/>
          </w:tcPr>
          <w:p w14:paraId="54D408F3" w14:textId="55D87BCC" w:rsidR="00D6647A" w:rsidRPr="00EC37DE" w:rsidRDefault="00D6647A" w:rsidP="00170608">
            <w:pPr>
              <w:keepNext/>
              <w:rPr>
                <w:rFonts w:asciiTheme="minorHAnsi" w:hAnsiTheme="minorHAnsi"/>
                <w:sz w:val="18"/>
                <w:szCs w:val="18"/>
              </w:rPr>
            </w:pPr>
            <w:r w:rsidRPr="00EC37DE">
              <w:rPr>
                <w:rFonts w:asciiTheme="minorHAnsi" w:hAnsiTheme="minorHAnsi"/>
                <w:sz w:val="18"/>
                <w:szCs w:val="18"/>
              </w:rPr>
              <w:t xml:space="preserve">Charge </w:t>
            </w:r>
            <w:r w:rsidR="00C148D0">
              <w:rPr>
                <w:rFonts w:asciiTheme="minorHAnsi" w:hAnsiTheme="minorHAnsi"/>
                <w:sz w:val="18"/>
                <w:szCs w:val="18"/>
              </w:rPr>
              <w:t>A</w:t>
            </w:r>
            <w:r w:rsidRPr="00EC37DE">
              <w:rPr>
                <w:rFonts w:asciiTheme="minorHAnsi" w:hAnsiTheme="minorHAnsi"/>
                <w:sz w:val="18"/>
                <w:szCs w:val="18"/>
              </w:rPr>
              <w:t xml:space="preserve">djustment to </w:t>
            </w:r>
            <w:r w:rsidR="00C148D0">
              <w:rPr>
                <w:rFonts w:asciiTheme="minorHAnsi" w:hAnsiTheme="minorHAnsi"/>
                <w:sz w:val="18"/>
                <w:szCs w:val="18"/>
              </w:rPr>
              <w:t>S</w:t>
            </w:r>
            <w:r w:rsidRPr="00EC37DE">
              <w:rPr>
                <w:rFonts w:asciiTheme="minorHAnsi" w:hAnsiTheme="minorHAnsi"/>
                <w:sz w:val="18"/>
                <w:szCs w:val="18"/>
              </w:rPr>
              <w:t xml:space="preserve">tandard </w:t>
            </w:r>
            <w:r w:rsidR="00C148D0">
              <w:rPr>
                <w:rFonts w:asciiTheme="minorHAnsi" w:hAnsiTheme="minorHAnsi"/>
                <w:sz w:val="18"/>
                <w:szCs w:val="18"/>
              </w:rPr>
              <w:t>C</w:t>
            </w:r>
            <w:r w:rsidRPr="00EC37DE">
              <w:rPr>
                <w:rFonts w:asciiTheme="minorHAnsi" w:hAnsiTheme="minorHAnsi"/>
                <w:sz w:val="18"/>
                <w:szCs w:val="18"/>
              </w:rPr>
              <w:t xml:space="preserve">harge from </w:t>
            </w:r>
            <w:r w:rsidR="00C148D0">
              <w:rPr>
                <w:rFonts w:asciiTheme="minorHAnsi" w:hAnsiTheme="minorHAnsi"/>
                <w:sz w:val="18"/>
                <w:szCs w:val="18"/>
              </w:rPr>
              <w:t>M</w:t>
            </w:r>
            <w:r w:rsidRPr="00EC37DE">
              <w:rPr>
                <w:rFonts w:asciiTheme="minorHAnsi" w:hAnsiTheme="minorHAnsi"/>
                <w:sz w:val="18"/>
                <w:szCs w:val="18"/>
              </w:rPr>
              <w:t xml:space="preserve">anufacturer’s </w:t>
            </w:r>
            <w:r w:rsidR="00C148D0">
              <w:rPr>
                <w:rFonts w:asciiTheme="minorHAnsi" w:hAnsiTheme="minorHAnsi"/>
                <w:sz w:val="18"/>
                <w:szCs w:val="18"/>
              </w:rPr>
              <w:t>S</w:t>
            </w:r>
            <w:r w:rsidRPr="00EC37DE">
              <w:rPr>
                <w:rFonts w:asciiTheme="minorHAnsi" w:hAnsiTheme="minorHAnsi"/>
                <w:sz w:val="18"/>
                <w:szCs w:val="18"/>
              </w:rPr>
              <w:t>pecifications (ounces, positive = add, negative = remove)</w:t>
            </w:r>
          </w:p>
        </w:tc>
        <w:tc>
          <w:tcPr>
            <w:tcW w:w="2293" w:type="pct"/>
            <w:vAlign w:val="center"/>
          </w:tcPr>
          <w:p w14:paraId="54D408F4" w14:textId="77777777" w:rsidR="00D6647A" w:rsidRPr="00EC37DE" w:rsidRDefault="00D6647A" w:rsidP="00D6647A">
            <w:pPr>
              <w:keepNext/>
              <w:rPr>
                <w:rFonts w:asciiTheme="minorHAnsi" w:hAnsiTheme="minorHAnsi"/>
                <w:sz w:val="18"/>
                <w:szCs w:val="18"/>
              </w:rPr>
            </w:pPr>
          </w:p>
        </w:tc>
      </w:tr>
      <w:tr w:rsidR="00D6647A" w:rsidRPr="00EC37DE" w14:paraId="54D408F9" w14:textId="77777777" w:rsidTr="00583C51">
        <w:trPr>
          <w:gridAfter w:val="1"/>
          <w:wAfter w:w="6" w:type="pct"/>
          <w:cantSplit/>
          <w:trHeight w:val="432"/>
        </w:trPr>
        <w:tc>
          <w:tcPr>
            <w:tcW w:w="213" w:type="pct"/>
            <w:tcBorders>
              <w:top w:val="single" w:sz="4" w:space="0" w:color="auto"/>
              <w:left w:val="single" w:sz="4" w:space="0" w:color="auto"/>
              <w:bottom w:val="single" w:sz="4" w:space="0" w:color="auto"/>
              <w:right w:val="single" w:sz="4" w:space="0" w:color="auto"/>
            </w:tcBorders>
            <w:vAlign w:val="center"/>
          </w:tcPr>
          <w:p w14:paraId="54D408F6" w14:textId="77777777" w:rsidR="00D6647A" w:rsidRPr="00EC37DE" w:rsidRDefault="00D6647A" w:rsidP="00170608">
            <w:pPr>
              <w:keepNext/>
              <w:jc w:val="center"/>
              <w:rPr>
                <w:rFonts w:asciiTheme="minorHAnsi" w:hAnsiTheme="minorHAnsi"/>
                <w:sz w:val="18"/>
                <w:szCs w:val="18"/>
              </w:rPr>
            </w:pPr>
            <w:r w:rsidRPr="00EC37DE">
              <w:rPr>
                <w:rFonts w:asciiTheme="minorHAnsi" w:hAnsiTheme="minorHAnsi"/>
                <w:sz w:val="18"/>
                <w:szCs w:val="18"/>
              </w:rPr>
              <w:t>11</w:t>
            </w:r>
          </w:p>
        </w:tc>
        <w:tc>
          <w:tcPr>
            <w:tcW w:w="2488" w:type="pct"/>
            <w:tcBorders>
              <w:top w:val="single" w:sz="4" w:space="0" w:color="auto"/>
              <w:left w:val="single" w:sz="4" w:space="0" w:color="auto"/>
              <w:bottom w:val="single" w:sz="4" w:space="0" w:color="auto"/>
              <w:right w:val="single" w:sz="4" w:space="0" w:color="auto"/>
            </w:tcBorders>
            <w:vAlign w:val="center"/>
          </w:tcPr>
          <w:p w14:paraId="54D408F7" w14:textId="6D1232A0" w:rsidR="00D6647A" w:rsidRPr="00EC37DE" w:rsidRDefault="00D6647A" w:rsidP="00170608">
            <w:pPr>
              <w:keepNext/>
              <w:rPr>
                <w:rFonts w:asciiTheme="minorHAnsi" w:hAnsiTheme="minorHAnsi"/>
                <w:sz w:val="18"/>
                <w:szCs w:val="18"/>
              </w:rPr>
            </w:pPr>
            <w:r w:rsidRPr="00EC37DE">
              <w:rPr>
                <w:rFonts w:asciiTheme="minorHAnsi" w:hAnsiTheme="minorHAnsi"/>
                <w:sz w:val="18"/>
                <w:szCs w:val="18"/>
              </w:rPr>
              <w:t xml:space="preserve">Refrigerant </w:t>
            </w:r>
            <w:r w:rsidR="00275BA1">
              <w:rPr>
                <w:rFonts w:asciiTheme="minorHAnsi" w:hAnsiTheme="minorHAnsi"/>
                <w:sz w:val="18"/>
                <w:szCs w:val="18"/>
              </w:rPr>
              <w:t>R</w:t>
            </w:r>
            <w:r w:rsidRPr="00EC37DE">
              <w:rPr>
                <w:rFonts w:asciiTheme="minorHAnsi" w:hAnsiTheme="minorHAnsi"/>
                <w:sz w:val="18"/>
                <w:szCs w:val="18"/>
              </w:rPr>
              <w:t xml:space="preserve">equired to be </w:t>
            </w:r>
            <w:r w:rsidR="00275BA1">
              <w:rPr>
                <w:rFonts w:asciiTheme="minorHAnsi" w:hAnsiTheme="minorHAnsi"/>
                <w:sz w:val="18"/>
                <w:szCs w:val="18"/>
              </w:rPr>
              <w:t>W</w:t>
            </w:r>
            <w:r w:rsidRPr="00EC37DE">
              <w:rPr>
                <w:rFonts w:asciiTheme="minorHAnsi" w:hAnsiTheme="minorHAnsi"/>
                <w:sz w:val="18"/>
                <w:szCs w:val="18"/>
              </w:rPr>
              <w:t>eighed</w:t>
            </w:r>
            <w:r w:rsidR="00275BA1">
              <w:rPr>
                <w:rFonts w:asciiTheme="minorHAnsi" w:hAnsiTheme="minorHAnsi"/>
                <w:sz w:val="18"/>
                <w:szCs w:val="18"/>
              </w:rPr>
              <w:t>-</w:t>
            </w:r>
            <w:r w:rsidRPr="00EC37DE">
              <w:rPr>
                <w:rFonts w:asciiTheme="minorHAnsi" w:hAnsiTheme="minorHAnsi"/>
                <w:sz w:val="18"/>
                <w:szCs w:val="18"/>
              </w:rPr>
              <w:t xml:space="preserve">in by the </w:t>
            </w:r>
            <w:r w:rsidR="00275BA1">
              <w:rPr>
                <w:rFonts w:asciiTheme="minorHAnsi" w:hAnsiTheme="minorHAnsi"/>
                <w:sz w:val="18"/>
                <w:szCs w:val="18"/>
              </w:rPr>
              <w:t>I</w:t>
            </w:r>
            <w:r w:rsidRPr="00EC37DE">
              <w:rPr>
                <w:rFonts w:asciiTheme="minorHAnsi" w:hAnsiTheme="minorHAnsi"/>
                <w:sz w:val="18"/>
                <w:szCs w:val="18"/>
              </w:rPr>
              <w:t>nstaller (lbs, oz)</w:t>
            </w:r>
          </w:p>
        </w:tc>
        <w:tc>
          <w:tcPr>
            <w:tcW w:w="2293" w:type="pct"/>
            <w:tcBorders>
              <w:top w:val="single" w:sz="4" w:space="0" w:color="auto"/>
              <w:left w:val="single" w:sz="4" w:space="0" w:color="auto"/>
              <w:bottom w:val="single" w:sz="4" w:space="0" w:color="auto"/>
              <w:right w:val="single" w:sz="4" w:space="0" w:color="auto"/>
            </w:tcBorders>
            <w:vAlign w:val="center"/>
          </w:tcPr>
          <w:p w14:paraId="54D408F8" w14:textId="77777777" w:rsidR="00D6647A" w:rsidRPr="00EC37DE" w:rsidRDefault="00D6647A" w:rsidP="00D6647A">
            <w:pPr>
              <w:keepNext/>
              <w:rPr>
                <w:rFonts w:asciiTheme="minorHAnsi" w:hAnsiTheme="minorHAnsi"/>
                <w:sz w:val="18"/>
                <w:szCs w:val="18"/>
              </w:rPr>
            </w:pPr>
          </w:p>
        </w:tc>
      </w:tr>
      <w:tr w:rsidR="00D6647A" w:rsidRPr="00EC37DE" w14:paraId="54D408FD" w14:textId="77777777" w:rsidTr="00583C51">
        <w:trPr>
          <w:gridAfter w:val="1"/>
          <w:wAfter w:w="6" w:type="pct"/>
          <w:cantSplit/>
          <w:trHeight w:val="432"/>
        </w:trPr>
        <w:tc>
          <w:tcPr>
            <w:tcW w:w="213" w:type="pct"/>
            <w:tcBorders>
              <w:top w:val="single" w:sz="4" w:space="0" w:color="auto"/>
              <w:left w:val="single" w:sz="4" w:space="0" w:color="auto"/>
              <w:bottom w:val="single" w:sz="4" w:space="0" w:color="auto"/>
              <w:right w:val="single" w:sz="4" w:space="0" w:color="auto"/>
            </w:tcBorders>
            <w:vAlign w:val="center"/>
          </w:tcPr>
          <w:p w14:paraId="54D408FA" w14:textId="77777777" w:rsidR="00D6647A" w:rsidRPr="00EC37DE" w:rsidRDefault="00D6647A" w:rsidP="00170608">
            <w:pPr>
              <w:keepNext/>
              <w:jc w:val="center"/>
              <w:rPr>
                <w:rFonts w:asciiTheme="minorHAnsi" w:hAnsiTheme="minorHAnsi"/>
                <w:sz w:val="18"/>
                <w:szCs w:val="18"/>
              </w:rPr>
            </w:pPr>
            <w:r w:rsidRPr="00EC37DE">
              <w:rPr>
                <w:rFonts w:asciiTheme="minorHAnsi" w:hAnsiTheme="minorHAnsi"/>
                <w:sz w:val="18"/>
                <w:szCs w:val="18"/>
              </w:rPr>
              <w:t>12</w:t>
            </w:r>
          </w:p>
        </w:tc>
        <w:tc>
          <w:tcPr>
            <w:tcW w:w="2488" w:type="pct"/>
            <w:tcBorders>
              <w:top w:val="single" w:sz="4" w:space="0" w:color="auto"/>
              <w:left w:val="single" w:sz="4" w:space="0" w:color="auto"/>
              <w:bottom w:val="single" w:sz="4" w:space="0" w:color="auto"/>
              <w:right w:val="single" w:sz="4" w:space="0" w:color="auto"/>
            </w:tcBorders>
            <w:vAlign w:val="center"/>
          </w:tcPr>
          <w:p w14:paraId="54D408FB" w14:textId="6E2D0514" w:rsidR="00D6647A" w:rsidRPr="00EC37DE" w:rsidRDefault="00D6647A" w:rsidP="00170608">
            <w:pPr>
              <w:keepNext/>
              <w:rPr>
                <w:rFonts w:asciiTheme="minorHAnsi" w:hAnsiTheme="minorHAnsi"/>
                <w:sz w:val="18"/>
                <w:szCs w:val="18"/>
              </w:rPr>
            </w:pPr>
            <w:r w:rsidRPr="00EC37DE">
              <w:rPr>
                <w:rFonts w:asciiTheme="minorHAnsi" w:hAnsiTheme="minorHAnsi"/>
                <w:sz w:val="18"/>
                <w:szCs w:val="18"/>
              </w:rPr>
              <w:t xml:space="preserve">Refrigerant </w:t>
            </w:r>
            <w:r w:rsidR="00275BA1">
              <w:rPr>
                <w:rFonts w:asciiTheme="minorHAnsi" w:hAnsiTheme="minorHAnsi"/>
                <w:sz w:val="18"/>
                <w:szCs w:val="18"/>
              </w:rPr>
              <w:t>W</w:t>
            </w:r>
            <w:r w:rsidRPr="00EC37DE">
              <w:rPr>
                <w:rFonts w:asciiTheme="minorHAnsi" w:hAnsiTheme="minorHAnsi"/>
                <w:sz w:val="18"/>
                <w:szCs w:val="18"/>
              </w:rPr>
              <w:t>eighed</w:t>
            </w:r>
            <w:r w:rsidR="00275BA1">
              <w:rPr>
                <w:rFonts w:asciiTheme="minorHAnsi" w:hAnsiTheme="minorHAnsi"/>
                <w:sz w:val="18"/>
                <w:szCs w:val="18"/>
              </w:rPr>
              <w:t>-</w:t>
            </w:r>
            <w:r w:rsidRPr="00EC37DE">
              <w:rPr>
                <w:rFonts w:asciiTheme="minorHAnsi" w:hAnsiTheme="minorHAnsi"/>
                <w:sz w:val="18"/>
                <w:szCs w:val="18"/>
              </w:rPr>
              <w:t>in by Installer (lbs, oz)</w:t>
            </w:r>
          </w:p>
        </w:tc>
        <w:tc>
          <w:tcPr>
            <w:tcW w:w="2293" w:type="pct"/>
            <w:tcBorders>
              <w:top w:val="single" w:sz="4" w:space="0" w:color="auto"/>
              <w:left w:val="single" w:sz="4" w:space="0" w:color="auto"/>
              <w:bottom w:val="single" w:sz="4" w:space="0" w:color="auto"/>
              <w:right w:val="single" w:sz="4" w:space="0" w:color="auto"/>
            </w:tcBorders>
            <w:vAlign w:val="center"/>
          </w:tcPr>
          <w:p w14:paraId="54D408FC" w14:textId="77777777" w:rsidR="00D6647A" w:rsidRPr="00EC37DE" w:rsidRDefault="00D6647A" w:rsidP="00D6647A">
            <w:pPr>
              <w:keepNext/>
              <w:rPr>
                <w:rFonts w:asciiTheme="minorHAnsi" w:hAnsiTheme="minorHAnsi"/>
                <w:sz w:val="18"/>
                <w:szCs w:val="18"/>
              </w:rPr>
            </w:pPr>
          </w:p>
        </w:tc>
      </w:tr>
      <w:tr w:rsidR="00D6647A" w:rsidRPr="00A12ED8" w14:paraId="54D40901" w14:textId="77777777" w:rsidTr="00583C51">
        <w:tblPrEx>
          <w:tblCellMar>
            <w:left w:w="115" w:type="dxa"/>
            <w:right w:w="115" w:type="dxa"/>
          </w:tblCellMar>
        </w:tblPrEx>
        <w:trPr>
          <w:trHeight w:val="288"/>
        </w:trPr>
        <w:tc>
          <w:tcPr>
            <w:tcW w:w="213" w:type="pct"/>
            <w:vAlign w:val="center"/>
          </w:tcPr>
          <w:p w14:paraId="54D408FE" w14:textId="77777777" w:rsidR="00D6647A" w:rsidRPr="00EC37DE" w:rsidRDefault="00D6647A" w:rsidP="00170608">
            <w:pPr>
              <w:keepNext/>
              <w:jc w:val="center"/>
              <w:rPr>
                <w:rFonts w:asciiTheme="minorHAnsi" w:hAnsiTheme="minorHAnsi"/>
                <w:sz w:val="18"/>
                <w:szCs w:val="18"/>
              </w:rPr>
            </w:pPr>
            <w:r w:rsidRPr="00EC37DE">
              <w:rPr>
                <w:rFonts w:asciiTheme="minorHAnsi" w:hAnsiTheme="minorHAnsi"/>
                <w:sz w:val="18"/>
                <w:szCs w:val="18"/>
              </w:rPr>
              <w:t>13</w:t>
            </w:r>
          </w:p>
        </w:tc>
        <w:tc>
          <w:tcPr>
            <w:tcW w:w="2488" w:type="pct"/>
            <w:vAlign w:val="center"/>
          </w:tcPr>
          <w:p w14:paraId="0157EF0A" w14:textId="77777777" w:rsidR="00D6647A" w:rsidRDefault="00D6647A" w:rsidP="00170608">
            <w:pPr>
              <w:keepNext/>
              <w:rPr>
                <w:rFonts w:asciiTheme="minorHAnsi" w:hAnsiTheme="minorHAnsi"/>
                <w:sz w:val="18"/>
                <w:szCs w:val="18"/>
              </w:rPr>
            </w:pPr>
            <w:r w:rsidRPr="00EC37DE">
              <w:rPr>
                <w:rFonts w:asciiTheme="minorHAnsi" w:hAnsiTheme="minorHAnsi"/>
                <w:sz w:val="18"/>
                <w:szCs w:val="18"/>
              </w:rPr>
              <w:t>Verification Status</w:t>
            </w:r>
            <w:r w:rsidR="00275BA1">
              <w:rPr>
                <w:rFonts w:asciiTheme="minorHAnsi" w:hAnsiTheme="minorHAnsi"/>
                <w:sz w:val="18"/>
                <w:szCs w:val="18"/>
              </w:rPr>
              <w:t>:</w:t>
            </w:r>
          </w:p>
          <w:p w14:paraId="54D408FF" w14:textId="007833C3" w:rsidR="00275BA1" w:rsidRPr="00EC37DE" w:rsidRDefault="00B66DBD" w:rsidP="00170608">
            <w:pPr>
              <w:keepNext/>
              <w:rPr>
                <w:rFonts w:asciiTheme="minorHAnsi" w:hAnsiTheme="minorHAnsi"/>
                <w:sz w:val="18"/>
                <w:szCs w:val="18"/>
              </w:rPr>
            </w:pPr>
            <w:r>
              <w:rPr>
                <w:rFonts w:asciiTheme="minorHAnsi" w:hAnsiTheme="minorHAnsi"/>
                <w:sz w:val="18"/>
                <w:szCs w:val="18"/>
              </w:rPr>
              <w:t xml:space="preserve">(Note: </w:t>
            </w:r>
            <w:r w:rsidRPr="00EC37DE">
              <w:rPr>
                <w:rFonts w:asciiTheme="minorHAnsi" w:hAnsiTheme="minorHAnsi"/>
                <w:sz w:val="18"/>
                <w:szCs w:val="18"/>
              </w:rPr>
              <w:t>If Verification Status for this table indicates “Fail”, the reason shall be described in the correction notes for this table.</w:t>
            </w:r>
            <w:r>
              <w:rPr>
                <w:rFonts w:asciiTheme="minorHAnsi" w:hAnsiTheme="minorHAnsi"/>
                <w:sz w:val="18"/>
                <w:szCs w:val="18"/>
              </w:rPr>
              <w:t>)</w:t>
            </w:r>
          </w:p>
        </w:tc>
        <w:tc>
          <w:tcPr>
            <w:tcW w:w="2298" w:type="pct"/>
            <w:gridSpan w:val="2"/>
            <w:vAlign w:val="center"/>
          </w:tcPr>
          <w:p w14:paraId="54D40900" w14:textId="77777777" w:rsidR="00D6647A" w:rsidRPr="00EC37DE" w:rsidRDefault="00D6647A" w:rsidP="00D6647A">
            <w:pPr>
              <w:keepNext/>
              <w:spacing w:before="120" w:after="60"/>
              <w:rPr>
                <w:rFonts w:asciiTheme="minorHAnsi" w:hAnsiTheme="minorHAnsi"/>
                <w:sz w:val="18"/>
                <w:szCs w:val="18"/>
              </w:rPr>
            </w:pPr>
          </w:p>
        </w:tc>
      </w:tr>
      <w:tr w:rsidR="00D6647A" w:rsidRPr="00A12ED8" w14:paraId="54D40905" w14:textId="77777777" w:rsidTr="00F140A8">
        <w:tblPrEx>
          <w:tblCellMar>
            <w:left w:w="115" w:type="dxa"/>
            <w:right w:w="115" w:type="dxa"/>
          </w:tblCellMar>
        </w:tblPrEx>
        <w:trPr>
          <w:trHeight w:val="288"/>
        </w:trPr>
        <w:tc>
          <w:tcPr>
            <w:tcW w:w="5000" w:type="pct"/>
            <w:gridSpan w:val="4"/>
            <w:vAlign w:val="center"/>
          </w:tcPr>
          <w:p w14:paraId="54D40904" w14:textId="273C1B95" w:rsidR="00D6647A" w:rsidRPr="00EC37DE" w:rsidRDefault="00D6647A" w:rsidP="00170608">
            <w:pPr>
              <w:keepNext/>
              <w:rPr>
                <w:rFonts w:asciiTheme="minorHAnsi" w:hAnsiTheme="minorHAnsi"/>
                <w:sz w:val="18"/>
                <w:szCs w:val="18"/>
              </w:rPr>
            </w:pPr>
            <w:r w:rsidRPr="00EC37DE">
              <w:rPr>
                <w:rFonts w:asciiTheme="minorHAnsi" w:hAnsiTheme="minorHAnsi"/>
                <w:sz w:val="18"/>
                <w:szCs w:val="18"/>
              </w:rPr>
              <w:t>Correction Notes:</w:t>
            </w:r>
          </w:p>
        </w:tc>
      </w:tr>
      <w:tr w:rsidR="00D6647A" w:rsidRPr="00A12ED8" w14:paraId="54D40907" w14:textId="77777777" w:rsidTr="00170608">
        <w:tblPrEx>
          <w:tblCellMar>
            <w:left w:w="115" w:type="dxa"/>
            <w:right w:w="115" w:type="dxa"/>
          </w:tblCellMar>
        </w:tblPrEx>
        <w:trPr>
          <w:trHeight w:val="476"/>
        </w:trPr>
        <w:tc>
          <w:tcPr>
            <w:tcW w:w="5000" w:type="pct"/>
            <w:gridSpan w:val="4"/>
            <w:vAlign w:val="center"/>
          </w:tcPr>
          <w:p w14:paraId="54D40906" w14:textId="77777777" w:rsidR="00D6647A" w:rsidRPr="00EC37DE" w:rsidRDefault="00D6647A" w:rsidP="00170608">
            <w:pPr>
              <w:keepNext/>
              <w:rPr>
                <w:rFonts w:asciiTheme="minorHAnsi" w:hAnsiTheme="minorHAnsi"/>
                <w:b/>
                <w:sz w:val="18"/>
                <w:szCs w:val="18"/>
              </w:rPr>
            </w:pPr>
            <w:r w:rsidRPr="00EC37DE">
              <w:rPr>
                <w:rFonts w:asciiTheme="minorHAnsi" w:hAnsiTheme="minorHAnsi"/>
                <w:b/>
                <w:sz w:val="18"/>
                <w:szCs w:val="18"/>
              </w:rPr>
              <w:t>The responsible person’s signature on this compliance document affirms that all applicable requirements in this table have been met</w:t>
            </w:r>
            <w:r w:rsidR="00965347" w:rsidRPr="00EC37DE">
              <w:rPr>
                <w:rFonts w:asciiTheme="minorHAnsi" w:hAnsiTheme="minorHAnsi"/>
                <w:b/>
                <w:sz w:val="18"/>
                <w:szCs w:val="18"/>
              </w:rPr>
              <w:t xml:space="preserve"> unless otherwise noted in the Verification Status and the Corrections Notes in this table</w:t>
            </w:r>
            <w:r w:rsidRPr="00EC37DE">
              <w:rPr>
                <w:rFonts w:asciiTheme="minorHAnsi" w:hAnsiTheme="minorHAnsi"/>
                <w:b/>
                <w:sz w:val="18"/>
                <w:szCs w:val="18"/>
              </w:rPr>
              <w:t>.</w:t>
            </w:r>
          </w:p>
        </w:tc>
      </w:tr>
    </w:tbl>
    <w:p w14:paraId="54D40908" w14:textId="77777777" w:rsidR="00D6647A" w:rsidRDefault="00D6647A" w:rsidP="00D6647A"/>
    <w:p w14:paraId="54D40909" w14:textId="77777777" w:rsidR="00D6647A" w:rsidRPr="009F44CD" w:rsidRDefault="00D6647A" w:rsidP="00D6647A">
      <w:pPr>
        <w:pStyle w:val="Header"/>
        <w:tabs>
          <w:tab w:val="clear" w:pos="4320"/>
          <w:tab w:val="clear" w:pos="8640"/>
          <w:tab w:val="left" w:pos="360"/>
        </w:tabs>
        <w:ind w:left="274" w:hanging="274"/>
        <w:rPr>
          <w:rFonts w:asciiTheme="majorHAnsi" w:hAnsiTheme="majorHAnsi"/>
          <w:b/>
          <w:sz w:val="2"/>
          <w:szCs w:val="2"/>
        </w:rPr>
      </w:pPr>
      <w:r w:rsidRPr="004350BF">
        <w:rPr>
          <w:rFonts w:asciiTheme="majorHAnsi" w:hAnsiTheme="majorHAnsi"/>
          <w:b/>
          <w:sz w:val="2"/>
          <w:szCs w:val="2"/>
        </w:rPr>
        <w:t>243</w:t>
      </w:r>
    </w:p>
    <w:tbl>
      <w:tblPr>
        <w:tblW w:w="5006" w:type="pct"/>
        <w:tblInd w:w="-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58"/>
        <w:gridCol w:w="5402"/>
        <w:gridCol w:w="5056"/>
        <w:gridCol w:w="13"/>
      </w:tblGrid>
      <w:tr w:rsidR="00D6647A" w:rsidRPr="00EC37DE" w14:paraId="54D4090B" w14:textId="77777777" w:rsidTr="00170608">
        <w:trPr>
          <w:gridAfter w:val="1"/>
          <w:wAfter w:w="6" w:type="pct"/>
          <w:trHeight w:val="206"/>
        </w:trPr>
        <w:tc>
          <w:tcPr>
            <w:tcW w:w="4994" w:type="pct"/>
            <w:gridSpan w:val="3"/>
          </w:tcPr>
          <w:p w14:paraId="54D4090A" w14:textId="20B27361" w:rsidR="00D6647A" w:rsidRPr="00170608" w:rsidRDefault="00D6647A" w:rsidP="00F140A8">
            <w:pPr>
              <w:keepNext/>
              <w:rPr>
                <w:rFonts w:asciiTheme="minorHAnsi" w:hAnsiTheme="minorHAnsi"/>
              </w:rPr>
            </w:pPr>
            <w:r w:rsidRPr="00170608">
              <w:rPr>
                <w:rFonts w:asciiTheme="minorHAnsi" w:hAnsiTheme="minorHAnsi" w:cs="Arial"/>
                <w:b/>
                <w:caps/>
              </w:rPr>
              <w:t xml:space="preserve">E. </w:t>
            </w:r>
            <w:r w:rsidR="00275BA1" w:rsidRPr="00170608">
              <w:rPr>
                <w:rFonts w:asciiTheme="minorHAnsi" w:hAnsiTheme="minorHAnsi"/>
                <w:b/>
              </w:rPr>
              <w:t>Weigh In Charge Procedure – Additional Requirements</w:t>
            </w:r>
          </w:p>
        </w:tc>
      </w:tr>
      <w:tr w:rsidR="00D6647A" w:rsidRPr="00EC37DE" w14:paraId="54D4090E" w14:textId="77777777" w:rsidTr="00170608">
        <w:trPr>
          <w:gridAfter w:val="1"/>
          <w:wAfter w:w="6" w:type="pct"/>
          <w:trHeight w:val="326"/>
        </w:trPr>
        <w:tc>
          <w:tcPr>
            <w:tcW w:w="253" w:type="pct"/>
            <w:vAlign w:val="center"/>
          </w:tcPr>
          <w:p w14:paraId="54D4090C" w14:textId="77777777" w:rsidR="00D6647A" w:rsidRPr="00EC37DE" w:rsidRDefault="00D6647A" w:rsidP="00170608">
            <w:pPr>
              <w:keepNext/>
              <w:jc w:val="center"/>
              <w:rPr>
                <w:rFonts w:asciiTheme="minorHAnsi" w:hAnsiTheme="minorHAnsi"/>
                <w:sz w:val="18"/>
                <w:szCs w:val="18"/>
              </w:rPr>
            </w:pPr>
            <w:r w:rsidRPr="00EC37DE">
              <w:rPr>
                <w:rFonts w:asciiTheme="minorHAnsi" w:hAnsiTheme="minorHAnsi"/>
                <w:sz w:val="18"/>
                <w:szCs w:val="18"/>
              </w:rPr>
              <w:t>01</w:t>
            </w:r>
          </w:p>
        </w:tc>
        <w:tc>
          <w:tcPr>
            <w:tcW w:w="4741" w:type="pct"/>
            <w:gridSpan w:val="2"/>
            <w:vAlign w:val="center"/>
          </w:tcPr>
          <w:p w14:paraId="54D4090D" w14:textId="5028D21E" w:rsidR="00D6647A" w:rsidRPr="00EC37DE" w:rsidRDefault="00FE3247" w:rsidP="00170608">
            <w:pPr>
              <w:keepNext/>
              <w:rPr>
                <w:rFonts w:asciiTheme="minorHAnsi" w:hAnsiTheme="minorHAnsi"/>
                <w:sz w:val="18"/>
                <w:szCs w:val="18"/>
              </w:rPr>
            </w:pPr>
            <w:r w:rsidRPr="00EC37DE">
              <w:rPr>
                <w:rFonts w:asciiTheme="minorHAnsi" w:hAnsiTheme="minorHAnsi"/>
                <w:sz w:val="18"/>
                <w:szCs w:val="18"/>
              </w:rPr>
              <w:t>The indoor coil correction to refrigerant weight is used if it is supplied by the manufacturer</w:t>
            </w:r>
            <w:r w:rsidR="00BC7F9C">
              <w:rPr>
                <w:rFonts w:asciiTheme="minorHAnsi" w:hAnsiTheme="minorHAnsi"/>
                <w:sz w:val="18"/>
                <w:szCs w:val="18"/>
              </w:rPr>
              <w:t>.</w:t>
            </w:r>
          </w:p>
        </w:tc>
      </w:tr>
      <w:tr w:rsidR="00D6647A" w:rsidRPr="00EC37DE" w14:paraId="54D40911" w14:textId="77777777" w:rsidTr="00170608">
        <w:trPr>
          <w:gridAfter w:val="1"/>
          <w:wAfter w:w="6" w:type="pct"/>
          <w:trHeight w:val="432"/>
        </w:trPr>
        <w:tc>
          <w:tcPr>
            <w:tcW w:w="253" w:type="pct"/>
            <w:vAlign w:val="center"/>
          </w:tcPr>
          <w:p w14:paraId="54D4090F" w14:textId="77777777" w:rsidR="00D6647A" w:rsidRPr="00EC37DE" w:rsidRDefault="00D6647A" w:rsidP="00170608">
            <w:pPr>
              <w:keepNext/>
              <w:jc w:val="center"/>
              <w:rPr>
                <w:rFonts w:asciiTheme="minorHAnsi" w:hAnsiTheme="minorHAnsi"/>
                <w:sz w:val="18"/>
                <w:szCs w:val="18"/>
              </w:rPr>
            </w:pPr>
            <w:r w:rsidRPr="00EC37DE">
              <w:rPr>
                <w:rFonts w:asciiTheme="minorHAnsi" w:hAnsiTheme="minorHAnsi"/>
                <w:sz w:val="18"/>
                <w:szCs w:val="18"/>
              </w:rPr>
              <w:t>02</w:t>
            </w:r>
          </w:p>
        </w:tc>
        <w:tc>
          <w:tcPr>
            <w:tcW w:w="4741" w:type="pct"/>
            <w:gridSpan w:val="2"/>
          </w:tcPr>
          <w:p w14:paraId="54D40910" w14:textId="77777777" w:rsidR="00D6647A" w:rsidRPr="00EC37DE" w:rsidRDefault="00D6647A" w:rsidP="00170608">
            <w:pPr>
              <w:keepNext/>
              <w:rPr>
                <w:rFonts w:asciiTheme="minorHAnsi" w:hAnsiTheme="minorHAnsi"/>
                <w:sz w:val="18"/>
                <w:szCs w:val="18"/>
              </w:rPr>
            </w:pPr>
            <w:r w:rsidRPr="00EC37DE">
              <w:rPr>
                <w:rFonts w:asciiTheme="minorHAnsi" w:hAnsiTheme="minorHAnsi"/>
                <w:sz w:val="18"/>
                <w:szCs w:val="18"/>
              </w:rPr>
              <w:t>Prior to introducing refrigerant, system is evacuated to 500 microns or less and, when isolated, has risen no more than 300 microns after 5 minutes.</w:t>
            </w:r>
          </w:p>
        </w:tc>
      </w:tr>
      <w:tr w:rsidR="00D6647A" w:rsidRPr="00A12ED8" w14:paraId="54D40915" w14:textId="77777777" w:rsidTr="00583C51">
        <w:tblPrEx>
          <w:tblCellMar>
            <w:left w:w="115" w:type="dxa"/>
            <w:right w:w="115" w:type="dxa"/>
          </w:tblCellMar>
        </w:tblPrEx>
        <w:trPr>
          <w:trHeight w:val="288"/>
        </w:trPr>
        <w:tc>
          <w:tcPr>
            <w:tcW w:w="253" w:type="pct"/>
            <w:vAlign w:val="center"/>
          </w:tcPr>
          <w:p w14:paraId="54D40912" w14:textId="77777777" w:rsidR="00D6647A" w:rsidRPr="00EC37DE" w:rsidRDefault="00D6647A" w:rsidP="00170608">
            <w:pPr>
              <w:keepNext/>
              <w:jc w:val="center"/>
              <w:rPr>
                <w:rFonts w:asciiTheme="minorHAnsi" w:hAnsiTheme="minorHAnsi"/>
                <w:sz w:val="18"/>
                <w:szCs w:val="18"/>
              </w:rPr>
            </w:pPr>
            <w:r w:rsidRPr="00EC37DE">
              <w:rPr>
                <w:rFonts w:asciiTheme="minorHAnsi" w:hAnsiTheme="minorHAnsi"/>
                <w:sz w:val="18"/>
                <w:szCs w:val="18"/>
              </w:rPr>
              <w:t>03</w:t>
            </w:r>
          </w:p>
        </w:tc>
        <w:tc>
          <w:tcPr>
            <w:tcW w:w="2449" w:type="pct"/>
            <w:vAlign w:val="center"/>
          </w:tcPr>
          <w:p w14:paraId="0773697A" w14:textId="77777777" w:rsidR="00D6647A" w:rsidRDefault="00D6647A" w:rsidP="00170608">
            <w:pPr>
              <w:keepNext/>
              <w:rPr>
                <w:rFonts w:asciiTheme="minorHAnsi" w:hAnsiTheme="minorHAnsi"/>
                <w:sz w:val="18"/>
                <w:szCs w:val="18"/>
              </w:rPr>
            </w:pPr>
            <w:r w:rsidRPr="00EC37DE">
              <w:rPr>
                <w:rFonts w:asciiTheme="minorHAnsi" w:hAnsiTheme="minorHAnsi"/>
                <w:sz w:val="18"/>
                <w:szCs w:val="18"/>
              </w:rPr>
              <w:t>Verification Status</w:t>
            </w:r>
            <w:r w:rsidR="00275BA1">
              <w:rPr>
                <w:rFonts w:asciiTheme="minorHAnsi" w:hAnsiTheme="minorHAnsi"/>
                <w:sz w:val="18"/>
                <w:szCs w:val="18"/>
              </w:rPr>
              <w:t>:</w:t>
            </w:r>
          </w:p>
          <w:p w14:paraId="54D40913" w14:textId="6B25D969" w:rsidR="00275BA1" w:rsidRPr="00EC37DE" w:rsidRDefault="00B66DBD" w:rsidP="00170608">
            <w:pPr>
              <w:keepNext/>
              <w:rPr>
                <w:rFonts w:asciiTheme="minorHAnsi" w:hAnsiTheme="minorHAnsi"/>
                <w:sz w:val="18"/>
                <w:szCs w:val="18"/>
              </w:rPr>
            </w:pPr>
            <w:r>
              <w:rPr>
                <w:rFonts w:asciiTheme="minorHAnsi" w:hAnsiTheme="minorHAnsi"/>
                <w:sz w:val="18"/>
                <w:szCs w:val="18"/>
              </w:rPr>
              <w:t xml:space="preserve">(Note: </w:t>
            </w:r>
            <w:r w:rsidRPr="00EC37DE">
              <w:rPr>
                <w:rFonts w:asciiTheme="minorHAnsi" w:hAnsiTheme="minorHAnsi"/>
                <w:sz w:val="18"/>
                <w:szCs w:val="18"/>
              </w:rPr>
              <w:t>If Verification Status for this table indicates “Fail”, the reason shall be described in the correction notes for this table.</w:t>
            </w:r>
            <w:r>
              <w:rPr>
                <w:rFonts w:asciiTheme="minorHAnsi" w:hAnsiTheme="minorHAnsi"/>
                <w:sz w:val="18"/>
                <w:szCs w:val="18"/>
              </w:rPr>
              <w:t>)</w:t>
            </w:r>
          </w:p>
        </w:tc>
        <w:tc>
          <w:tcPr>
            <w:tcW w:w="2298" w:type="pct"/>
            <w:gridSpan w:val="2"/>
            <w:vAlign w:val="center"/>
          </w:tcPr>
          <w:p w14:paraId="54D40914" w14:textId="77777777" w:rsidR="00D6647A" w:rsidRPr="00170608" w:rsidRDefault="00D6647A" w:rsidP="00F140A8">
            <w:pPr>
              <w:keepNext/>
              <w:spacing w:before="120" w:after="60"/>
              <w:rPr>
                <w:rFonts w:asciiTheme="minorHAnsi" w:hAnsiTheme="minorHAnsi"/>
                <w:b/>
                <w:sz w:val="18"/>
                <w:szCs w:val="18"/>
              </w:rPr>
            </w:pPr>
          </w:p>
        </w:tc>
      </w:tr>
      <w:tr w:rsidR="00D6647A" w:rsidRPr="00A12ED8" w14:paraId="54D40919" w14:textId="77777777" w:rsidTr="00F140A8">
        <w:tblPrEx>
          <w:tblCellMar>
            <w:left w:w="115" w:type="dxa"/>
            <w:right w:w="115" w:type="dxa"/>
          </w:tblCellMar>
        </w:tblPrEx>
        <w:trPr>
          <w:trHeight w:val="288"/>
        </w:trPr>
        <w:tc>
          <w:tcPr>
            <w:tcW w:w="5000" w:type="pct"/>
            <w:gridSpan w:val="4"/>
            <w:vAlign w:val="center"/>
          </w:tcPr>
          <w:p w14:paraId="54D40918" w14:textId="3AE0A826" w:rsidR="00D6647A" w:rsidRPr="00EC37DE" w:rsidRDefault="00D6647A" w:rsidP="00170608">
            <w:pPr>
              <w:keepNext/>
              <w:rPr>
                <w:rFonts w:asciiTheme="minorHAnsi" w:hAnsiTheme="minorHAnsi"/>
                <w:sz w:val="18"/>
                <w:szCs w:val="18"/>
              </w:rPr>
            </w:pPr>
            <w:r w:rsidRPr="00EC37DE">
              <w:rPr>
                <w:rFonts w:asciiTheme="minorHAnsi" w:hAnsiTheme="minorHAnsi"/>
                <w:sz w:val="18"/>
                <w:szCs w:val="18"/>
              </w:rPr>
              <w:t>Correction Notes:</w:t>
            </w:r>
          </w:p>
        </w:tc>
      </w:tr>
      <w:tr w:rsidR="00D6647A" w:rsidRPr="00A12ED8" w14:paraId="54D4091B" w14:textId="77777777" w:rsidTr="00F140A8">
        <w:tblPrEx>
          <w:tblCellMar>
            <w:left w:w="115" w:type="dxa"/>
            <w:right w:w="115" w:type="dxa"/>
          </w:tblCellMar>
        </w:tblPrEx>
        <w:trPr>
          <w:trHeight w:val="288"/>
        </w:trPr>
        <w:tc>
          <w:tcPr>
            <w:tcW w:w="5000" w:type="pct"/>
            <w:gridSpan w:val="4"/>
            <w:vAlign w:val="center"/>
          </w:tcPr>
          <w:p w14:paraId="54D4091A" w14:textId="77777777" w:rsidR="00D6647A" w:rsidRPr="00EC37DE" w:rsidRDefault="00D6647A" w:rsidP="00D51F70">
            <w:pPr>
              <w:keepNext/>
              <w:rPr>
                <w:rFonts w:asciiTheme="minorHAnsi" w:hAnsiTheme="minorHAnsi"/>
                <w:b/>
                <w:sz w:val="18"/>
                <w:szCs w:val="18"/>
              </w:rPr>
            </w:pPr>
            <w:r w:rsidRPr="00EC37DE">
              <w:rPr>
                <w:rFonts w:asciiTheme="minorHAnsi" w:hAnsiTheme="minorHAnsi"/>
                <w:b/>
                <w:sz w:val="18"/>
                <w:szCs w:val="18"/>
              </w:rPr>
              <w:t>The responsible person’s signature on this compliance document affirms that all applicable requirements in this table have been met</w:t>
            </w:r>
            <w:r w:rsidR="00965347" w:rsidRPr="00EC37DE">
              <w:rPr>
                <w:rFonts w:asciiTheme="minorHAnsi" w:hAnsiTheme="minorHAnsi"/>
                <w:b/>
                <w:sz w:val="18"/>
                <w:szCs w:val="18"/>
              </w:rPr>
              <w:t xml:space="preserve"> unless otherwise noted in the Verification Status and the Corrections Notes in this table</w:t>
            </w:r>
            <w:r w:rsidRPr="00EC37DE">
              <w:rPr>
                <w:rFonts w:asciiTheme="minorHAnsi" w:hAnsiTheme="minorHAnsi"/>
                <w:b/>
                <w:sz w:val="18"/>
                <w:szCs w:val="18"/>
              </w:rPr>
              <w:t>.</w:t>
            </w:r>
          </w:p>
        </w:tc>
      </w:tr>
    </w:tbl>
    <w:p w14:paraId="54D4091D" w14:textId="77777777" w:rsidR="00D6647A" w:rsidRPr="00DC1986" w:rsidRDefault="00D6647A" w:rsidP="00D6647A">
      <w:pPr>
        <w:rPr>
          <w:rFonts w:asciiTheme="minorHAnsi" w:hAnsiTheme="minorHAnsi"/>
          <w:sz w:val="18"/>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57"/>
        <w:gridCol w:w="10459"/>
      </w:tblGrid>
      <w:tr w:rsidR="00D6647A" w:rsidRPr="00DF3F73" w14:paraId="54D40920" w14:textId="77777777" w:rsidTr="00F140A8">
        <w:trPr>
          <w:cantSplit/>
          <w:trHeight w:val="432"/>
        </w:trPr>
        <w:tc>
          <w:tcPr>
            <w:tcW w:w="5000" w:type="pct"/>
            <w:gridSpan w:val="2"/>
            <w:vAlign w:val="center"/>
          </w:tcPr>
          <w:p w14:paraId="54D4091E" w14:textId="579F8482" w:rsidR="00D6647A" w:rsidRPr="00170608" w:rsidRDefault="00D6647A" w:rsidP="00170608">
            <w:pPr>
              <w:keepNext/>
              <w:rPr>
                <w:rFonts w:asciiTheme="minorHAnsi" w:hAnsiTheme="minorHAnsi"/>
                <w:b/>
                <w:szCs w:val="18"/>
              </w:rPr>
            </w:pPr>
            <w:r w:rsidRPr="00170608">
              <w:rPr>
                <w:rFonts w:asciiTheme="minorHAnsi" w:hAnsiTheme="minorHAnsi"/>
                <w:b/>
                <w:szCs w:val="18"/>
              </w:rPr>
              <w:lastRenderedPageBreak/>
              <w:t>F. Determination of HERS Verification Compliance</w:t>
            </w:r>
          </w:p>
          <w:p w14:paraId="54D4091F" w14:textId="4FABBC83" w:rsidR="00D6647A" w:rsidRPr="00EC37DE" w:rsidRDefault="00DC1986" w:rsidP="00170608">
            <w:pPr>
              <w:keepNext/>
              <w:rPr>
                <w:rFonts w:asciiTheme="minorHAnsi" w:hAnsiTheme="minorHAnsi"/>
                <w:sz w:val="18"/>
                <w:szCs w:val="18"/>
              </w:rPr>
            </w:pPr>
            <w:r w:rsidRPr="00EC37DE">
              <w:rPr>
                <w:rFonts w:asciiTheme="minorHAnsi" w:hAnsiTheme="minorHAnsi"/>
                <w:sz w:val="18"/>
                <w:szCs w:val="18"/>
              </w:rPr>
              <w:t>All applicable sections of this document shall indicate compliance with the specified verification protocol requirements in order for this Certificate of Verification as a whole to be determined to be in compliance.</w:t>
            </w:r>
          </w:p>
        </w:tc>
      </w:tr>
      <w:tr w:rsidR="00D6647A" w:rsidRPr="00DF3F73" w14:paraId="54D40923" w14:textId="77777777" w:rsidTr="00170608">
        <w:trPr>
          <w:cantSplit/>
          <w:trHeight w:val="332"/>
        </w:trPr>
        <w:tc>
          <w:tcPr>
            <w:tcW w:w="253" w:type="pct"/>
            <w:vAlign w:val="center"/>
          </w:tcPr>
          <w:p w14:paraId="54D40921" w14:textId="77777777" w:rsidR="00D6647A" w:rsidRPr="00EC37DE" w:rsidDel="00C76C40" w:rsidRDefault="00D6647A" w:rsidP="00F140A8">
            <w:pPr>
              <w:keepNext/>
              <w:rPr>
                <w:rFonts w:asciiTheme="minorHAnsi" w:hAnsiTheme="minorHAnsi"/>
                <w:sz w:val="18"/>
                <w:szCs w:val="18"/>
              </w:rPr>
            </w:pPr>
            <w:r w:rsidRPr="00EC37DE">
              <w:rPr>
                <w:rFonts w:asciiTheme="minorHAnsi" w:hAnsiTheme="minorHAnsi"/>
                <w:sz w:val="18"/>
                <w:szCs w:val="18"/>
              </w:rPr>
              <w:t>01</w:t>
            </w:r>
          </w:p>
        </w:tc>
        <w:tc>
          <w:tcPr>
            <w:tcW w:w="4747" w:type="pct"/>
            <w:vAlign w:val="center"/>
          </w:tcPr>
          <w:p w14:paraId="54D40922" w14:textId="77777777" w:rsidR="00D6647A" w:rsidRPr="00DF3F73" w:rsidRDefault="00D6647A" w:rsidP="00F140A8">
            <w:pPr>
              <w:keepNext/>
              <w:spacing w:after="60"/>
              <w:rPr>
                <w:rFonts w:asciiTheme="minorHAnsi" w:hAnsiTheme="minorHAnsi"/>
                <w:sz w:val="18"/>
                <w:szCs w:val="18"/>
              </w:rPr>
            </w:pPr>
          </w:p>
        </w:tc>
      </w:tr>
    </w:tbl>
    <w:p w14:paraId="54D40924" w14:textId="77777777" w:rsidR="00CD09C8" w:rsidRPr="004350BF" w:rsidRDefault="00CD09C8"/>
    <w:p w14:paraId="3E0B971A" w14:textId="77777777" w:rsidR="00275BA1" w:rsidRDefault="00275BA1">
      <w:r>
        <w:br w:type="page"/>
      </w:r>
    </w:p>
    <w:tbl>
      <w:tblPr>
        <w:tblW w:w="4990" w:type="pct"/>
        <w:tblInd w:w="-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6" w:type="dxa"/>
          <w:right w:w="86" w:type="dxa"/>
        </w:tblCellMar>
        <w:tblLook w:val="0000" w:firstRow="0" w:lastRow="0" w:firstColumn="0" w:lastColumn="0" w:noHBand="0" w:noVBand="0"/>
      </w:tblPr>
      <w:tblGrid>
        <w:gridCol w:w="5434"/>
        <w:gridCol w:w="41"/>
        <w:gridCol w:w="7"/>
        <w:gridCol w:w="5468"/>
      </w:tblGrid>
      <w:tr w:rsidR="00CD09C8" w:rsidRPr="004350BF" w14:paraId="54D40926" w14:textId="77777777" w:rsidTr="00BB7376">
        <w:trPr>
          <w:trHeight w:val="288"/>
        </w:trPr>
        <w:tc>
          <w:tcPr>
            <w:tcW w:w="10950" w:type="dxa"/>
            <w:gridSpan w:val="4"/>
            <w:tcBorders>
              <w:top w:val="single" w:sz="4" w:space="0" w:color="auto"/>
              <w:left w:val="single" w:sz="4" w:space="0" w:color="auto"/>
              <w:right w:val="single" w:sz="4" w:space="0" w:color="auto"/>
            </w:tcBorders>
            <w:vAlign w:val="center"/>
          </w:tcPr>
          <w:p w14:paraId="54D40925" w14:textId="77777777" w:rsidR="00CD09C8" w:rsidRPr="004350BF" w:rsidRDefault="00CD09C8" w:rsidP="00713095">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cs="Arial"/>
                <w:b/>
              </w:rPr>
            </w:pPr>
            <w:r w:rsidRPr="004350BF">
              <w:rPr>
                <w:rFonts w:asciiTheme="minorHAnsi" w:hAnsiTheme="minorHAnsi" w:cs="Arial"/>
                <w:b/>
                <w:caps/>
                <w:sz w:val="18"/>
                <w:szCs w:val="18"/>
              </w:rPr>
              <w:t>Documentation Author's Declaration Statement</w:t>
            </w:r>
          </w:p>
        </w:tc>
      </w:tr>
      <w:tr w:rsidR="00CD09C8" w:rsidRPr="004350BF" w14:paraId="54D40928" w14:textId="77777777" w:rsidTr="00170608">
        <w:trPr>
          <w:trHeight w:val="269"/>
        </w:trPr>
        <w:tc>
          <w:tcPr>
            <w:tcW w:w="10950" w:type="dxa"/>
            <w:gridSpan w:val="4"/>
            <w:tcBorders>
              <w:left w:val="single" w:sz="4" w:space="0" w:color="auto"/>
              <w:right w:val="single" w:sz="4" w:space="0" w:color="auto"/>
            </w:tcBorders>
            <w:vAlign w:val="center"/>
          </w:tcPr>
          <w:p w14:paraId="54D40927" w14:textId="77777777" w:rsidR="00CD09C8" w:rsidRPr="004350BF" w:rsidRDefault="00CD09C8" w:rsidP="00170608">
            <w:pPr>
              <w:keepNext/>
              <w:numPr>
                <w:ilvl w:val="0"/>
                <w:numId w:val="17"/>
              </w:numPr>
              <w:ind w:left="271" w:hanging="270"/>
              <w:rPr>
                <w:rFonts w:asciiTheme="minorHAnsi" w:hAnsiTheme="minorHAnsi"/>
                <w:sz w:val="18"/>
                <w:szCs w:val="18"/>
              </w:rPr>
            </w:pPr>
            <w:r w:rsidRPr="004350BF">
              <w:rPr>
                <w:rFonts w:asciiTheme="minorHAnsi" w:hAnsiTheme="minorHAnsi"/>
                <w:sz w:val="18"/>
                <w:szCs w:val="18"/>
              </w:rPr>
              <w:t>I certify that this Certificate of Verification documentation is accurate and complete.</w:t>
            </w:r>
          </w:p>
        </w:tc>
      </w:tr>
      <w:tr w:rsidR="00CD09C8" w:rsidRPr="004350BF" w14:paraId="54D4092B" w14:textId="77777777" w:rsidTr="00BB7376">
        <w:trPr>
          <w:trHeight w:val="360"/>
        </w:trPr>
        <w:tc>
          <w:tcPr>
            <w:tcW w:w="5434" w:type="dxa"/>
            <w:tcBorders>
              <w:left w:val="single" w:sz="4" w:space="0" w:color="auto"/>
            </w:tcBorders>
          </w:tcPr>
          <w:p w14:paraId="54D40929" w14:textId="77777777" w:rsidR="00CD09C8" w:rsidRPr="004350BF" w:rsidRDefault="00CD09C8" w:rsidP="00713095">
            <w:pPr>
              <w:keepNext/>
              <w:rPr>
                <w:rFonts w:asciiTheme="minorHAnsi" w:hAnsiTheme="minorHAnsi"/>
                <w:sz w:val="14"/>
                <w:szCs w:val="14"/>
              </w:rPr>
            </w:pPr>
            <w:r w:rsidRPr="004350BF">
              <w:rPr>
                <w:rFonts w:asciiTheme="minorHAnsi" w:hAnsiTheme="minorHAnsi"/>
                <w:sz w:val="14"/>
                <w:szCs w:val="14"/>
              </w:rPr>
              <w:t>Documentation Author Name:</w:t>
            </w:r>
          </w:p>
        </w:tc>
        <w:tc>
          <w:tcPr>
            <w:tcW w:w="5516" w:type="dxa"/>
            <w:gridSpan w:val="3"/>
            <w:tcBorders>
              <w:right w:val="single" w:sz="4" w:space="0" w:color="auto"/>
            </w:tcBorders>
          </w:tcPr>
          <w:p w14:paraId="54D4092A" w14:textId="77777777" w:rsidR="00CD09C8" w:rsidRPr="004350BF" w:rsidRDefault="00CD09C8" w:rsidP="00713095">
            <w:pPr>
              <w:keepNext/>
              <w:rPr>
                <w:rFonts w:asciiTheme="minorHAnsi" w:hAnsiTheme="minorHAnsi"/>
                <w:sz w:val="14"/>
                <w:szCs w:val="14"/>
              </w:rPr>
            </w:pPr>
            <w:r w:rsidRPr="004350BF">
              <w:rPr>
                <w:rFonts w:asciiTheme="minorHAnsi" w:hAnsiTheme="minorHAnsi"/>
                <w:sz w:val="14"/>
                <w:szCs w:val="14"/>
              </w:rPr>
              <w:t>Documentation Author Signature:</w:t>
            </w:r>
          </w:p>
        </w:tc>
      </w:tr>
      <w:tr w:rsidR="00CD09C8" w:rsidRPr="004350BF" w14:paraId="54D4092E" w14:textId="77777777" w:rsidTr="00BB7376">
        <w:trPr>
          <w:trHeight w:val="360"/>
        </w:trPr>
        <w:tc>
          <w:tcPr>
            <w:tcW w:w="5434" w:type="dxa"/>
            <w:tcBorders>
              <w:left w:val="single" w:sz="4" w:space="0" w:color="auto"/>
            </w:tcBorders>
          </w:tcPr>
          <w:p w14:paraId="54D4092C" w14:textId="77777777" w:rsidR="00CD09C8" w:rsidRPr="004350BF" w:rsidRDefault="00CD09C8" w:rsidP="00713095">
            <w:pPr>
              <w:keepNext/>
              <w:rPr>
                <w:rFonts w:asciiTheme="minorHAnsi" w:hAnsiTheme="minorHAnsi"/>
                <w:sz w:val="14"/>
                <w:szCs w:val="14"/>
              </w:rPr>
            </w:pPr>
            <w:r w:rsidRPr="004350BF">
              <w:rPr>
                <w:rFonts w:asciiTheme="minorHAnsi" w:hAnsiTheme="minorHAnsi"/>
                <w:sz w:val="14"/>
                <w:szCs w:val="14"/>
              </w:rPr>
              <w:t>Company:</w:t>
            </w:r>
          </w:p>
        </w:tc>
        <w:tc>
          <w:tcPr>
            <w:tcW w:w="5516" w:type="dxa"/>
            <w:gridSpan w:val="3"/>
            <w:tcBorders>
              <w:right w:val="single" w:sz="4" w:space="0" w:color="auto"/>
            </w:tcBorders>
          </w:tcPr>
          <w:p w14:paraId="54D4092D" w14:textId="77777777" w:rsidR="00CD09C8" w:rsidRPr="004350BF" w:rsidRDefault="00CD09C8" w:rsidP="00713095">
            <w:pPr>
              <w:keepNext/>
              <w:rPr>
                <w:rFonts w:asciiTheme="minorHAnsi" w:hAnsiTheme="minorHAnsi"/>
                <w:sz w:val="14"/>
                <w:szCs w:val="14"/>
              </w:rPr>
            </w:pPr>
            <w:r w:rsidRPr="004350BF">
              <w:rPr>
                <w:rFonts w:asciiTheme="minorHAnsi" w:hAnsiTheme="minorHAnsi"/>
                <w:sz w:val="14"/>
                <w:szCs w:val="14"/>
              </w:rPr>
              <w:t>Date Signed:</w:t>
            </w:r>
          </w:p>
        </w:tc>
      </w:tr>
      <w:tr w:rsidR="00CD09C8" w:rsidRPr="004350BF" w14:paraId="54D40931" w14:textId="77777777" w:rsidTr="00BB7376">
        <w:trPr>
          <w:trHeight w:val="360"/>
        </w:trPr>
        <w:tc>
          <w:tcPr>
            <w:tcW w:w="5434" w:type="dxa"/>
            <w:tcBorders>
              <w:left w:val="single" w:sz="4" w:space="0" w:color="auto"/>
            </w:tcBorders>
          </w:tcPr>
          <w:p w14:paraId="54D4092F" w14:textId="77777777" w:rsidR="00CD09C8" w:rsidRPr="004350BF" w:rsidRDefault="00CD09C8" w:rsidP="00713095">
            <w:pPr>
              <w:keepNext/>
              <w:rPr>
                <w:rFonts w:asciiTheme="minorHAnsi" w:hAnsiTheme="minorHAnsi"/>
                <w:sz w:val="14"/>
                <w:szCs w:val="14"/>
              </w:rPr>
            </w:pPr>
            <w:r w:rsidRPr="004350BF">
              <w:rPr>
                <w:rFonts w:asciiTheme="minorHAnsi" w:hAnsiTheme="minorHAnsi"/>
                <w:sz w:val="14"/>
                <w:szCs w:val="14"/>
              </w:rPr>
              <w:t>Address:</w:t>
            </w:r>
          </w:p>
        </w:tc>
        <w:tc>
          <w:tcPr>
            <w:tcW w:w="5516" w:type="dxa"/>
            <w:gridSpan w:val="3"/>
            <w:tcBorders>
              <w:right w:val="single" w:sz="4" w:space="0" w:color="auto"/>
            </w:tcBorders>
          </w:tcPr>
          <w:p w14:paraId="54D40930" w14:textId="77777777" w:rsidR="00CD09C8" w:rsidRPr="004350BF" w:rsidRDefault="00CD09C8" w:rsidP="00713095">
            <w:pPr>
              <w:keepNext/>
              <w:rPr>
                <w:rFonts w:asciiTheme="minorHAnsi" w:hAnsiTheme="minorHAnsi"/>
                <w:sz w:val="14"/>
                <w:szCs w:val="14"/>
              </w:rPr>
            </w:pPr>
            <w:r w:rsidRPr="004350BF">
              <w:rPr>
                <w:rFonts w:asciiTheme="minorHAnsi" w:hAnsiTheme="minorHAnsi"/>
                <w:sz w:val="14"/>
                <w:szCs w:val="14"/>
              </w:rPr>
              <w:t>CEA/HERS Certification Information (if applicable):</w:t>
            </w:r>
          </w:p>
        </w:tc>
      </w:tr>
      <w:tr w:rsidR="00CD09C8" w:rsidRPr="004350BF" w14:paraId="54D40934" w14:textId="77777777" w:rsidTr="00170608">
        <w:trPr>
          <w:trHeight w:val="360"/>
        </w:trPr>
        <w:tc>
          <w:tcPr>
            <w:tcW w:w="5434" w:type="dxa"/>
            <w:tcBorders>
              <w:left w:val="single" w:sz="4" w:space="0" w:color="auto"/>
              <w:bottom w:val="single" w:sz="4" w:space="0" w:color="auto"/>
            </w:tcBorders>
          </w:tcPr>
          <w:p w14:paraId="54D40932" w14:textId="77777777" w:rsidR="00CD09C8" w:rsidRPr="004350BF" w:rsidRDefault="00CD09C8" w:rsidP="00713095">
            <w:pPr>
              <w:keepNext/>
              <w:rPr>
                <w:rFonts w:asciiTheme="minorHAnsi" w:hAnsiTheme="minorHAnsi"/>
                <w:sz w:val="14"/>
                <w:szCs w:val="14"/>
              </w:rPr>
            </w:pPr>
            <w:r w:rsidRPr="004350BF">
              <w:rPr>
                <w:rFonts w:asciiTheme="minorHAnsi" w:hAnsiTheme="minorHAnsi"/>
                <w:sz w:val="14"/>
                <w:szCs w:val="14"/>
              </w:rPr>
              <w:t>City/State/Zip:</w:t>
            </w:r>
          </w:p>
        </w:tc>
        <w:tc>
          <w:tcPr>
            <w:tcW w:w="5516" w:type="dxa"/>
            <w:gridSpan w:val="3"/>
            <w:tcBorders>
              <w:bottom w:val="single" w:sz="4" w:space="0" w:color="auto"/>
              <w:right w:val="single" w:sz="4" w:space="0" w:color="auto"/>
            </w:tcBorders>
          </w:tcPr>
          <w:p w14:paraId="54D40933" w14:textId="77777777" w:rsidR="00CD09C8" w:rsidRPr="004350BF" w:rsidRDefault="00CD09C8" w:rsidP="00713095">
            <w:pPr>
              <w:keepNext/>
              <w:rPr>
                <w:rFonts w:asciiTheme="minorHAnsi" w:hAnsiTheme="minorHAnsi"/>
                <w:sz w:val="14"/>
                <w:szCs w:val="14"/>
              </w:rPr>
            </w:pPr>
            <w:r w:rsidRPr="004350BF">
              <w:rPr>
                <w:rFonts w:asciiTheme="minorHAnsi" w:hAnsiTheme="minorHAnsi"/>
                <w:sz w:val="14"/>
                <w:szCs w:val="14"/>
              </w:rPr>
              <w:t>Phone:</w:t>
            </w:r>
          </w:p>
        </w:tc>
      </w:tr>
      <w:tr w:rsidR="00CD09C8" w:rsidRPr="004350BF" w14:paraId="54D40936" w14:textId="77777777" w:rsidTr="00170608">
        <w:tblPrEx>
          <w:tblCellMar>
            <w:left w:w="115" w:type="dxa"/>
            <w:right w:w="115" w:type="dxa"/>
          </w:tblCellMar>
        </w:tblPrEx>
        <w:trPr>
          <w:trHeight w:val="296"/>
        </w:trPr>
        <w:tc>
          <w:tcPr>
            <w:tcW w:w="10950" w:type="dxa"/>
            <w:gridSpan w:val="4"/>
            <w:tcBorders>
              <w:left w:val="single" w:sz="4" w:space="0" w:color="auto"/>
              <w:bottom w:val="single" w:sz="4" w:space="0" w:color="auto"/>
              <w:right w:val="single" w:sz="4" w:space="0" w:color="auto"/>
            </w:tcBorders>
            <w:vAlign w:val="center"/>
          </w:tcPr>
          <w:p w14:paraId="54D40935" w14:textId="77777777" w:rsidR="00CD09C8" w:rsidRPr="004350BF" w:rsidRDefault="00CD09C8" w:rsidP="00713095">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sidRPr="004350BF">
              <w:rPr>
                <w:rFonts w:asciiTheme="minorHAnsi" w:hAnsiTheme="minorHAnsi" w:cs="Arial"/>
                <w:b/>
                <w:caps/>
                <w:sz w:val="18"/>
                <w:szCs w:val="18"/>
              </w:rPr>
              <w:t xml:space="preserve">Responsible Person's Declaration statement </w:t>
            </w:r>
          </w:p>
        </w:tc>
      </w:tr>
      <w:tr w:rsidR="00CD09C8" w:rsidRPr="004350BF" w14:paraId="54D4093D" w14:textId="77777777" w:rsidTr="00170608">
        <w:tblPrEx>
          <w:tblCellMar>
            <w:left w:w="115" w:type="dxa"/>
            <w:right w:w="115" w:type="dxa"/>
          </w:tblCellMar>
        </w:tblPrEx>
        <w:trPr>
          <w:trHeight w:val="504"/>
        </w:trPr>
        <w:tc>
          <w:tcPr>
            <w:tcW w:w="10950" w:type="dxa"/>
            <w:gridSpan w:val="4"/>
            <w:tcBorders>
              <w:top w:val="single" w:sz="4" w:space="0" w:color="auto"/>
              <w:left w:val="single" w:sz="4" w:space="0" w:color="auto"/>
              <w:bottom w:val="single" w:sz="4" w:space="0" w:color="auto"/>
              <w:right w:val="single" w:sz="4" w:space="0" w:color="auto"/>
            </w:tcBorders>
            <w:shd w:val="clear" w:color="auto" w:fill="auto"/>
          </w:tcPr>
          <w:p w14:paraId="54D40937" w14:textId="77777777" w:rsidR="00CD09C8" w:rsidRPr="004350BF" w:rsidRDefault="00CD09C8" w:rsidP="00170608">
            <w:pPr>
              <w:pStyle w:val="p2"/>
              <w:keepNext/>
              <w:tabs>
                <w:tab w:val="clear" w:pos="357"/>
              </w:tabs>
              <w:spacing w:line="240" w:lineRule="auto"/>
              <w:ind w:left="0" w:right="90" w:firstLine="0"/>
              <w:rPr>
                <w:rFonts w:asciiTheme="minorHAnsi" w:hAnsiTheme="minorHAnsi"/>
                <w:sz w:val="18"/>
                <w:szCs w:val="18"/>
              </w:rPr>
            </w:pPr>
            <w:r w:rsidRPr="004350BF">
              <w:rPr>
                <w:rFonts w:asciiTheme="minorHAnsi" w:hAnsiTheme="minorHAnsi"/>
                <w:sz w:val="18"/>
                <w:szCs w:val="18"/>
              </w:rPr>
              <w:t xml:space="preserve">I certify the following under penalty of perjury, under the laws of the State of California: </w:t>
            </w:r>
          </w:p>
          <w:p w14:paraId="54D40938" w14:textId="77777777" w:rsidR="00CD09C8" w:rsidRPr="004350BF" w:rsidRDefault="00CD09C8" w:rsidP="00170608">
            <w:pPr>
              <w:pStyle w:val="p2"/>
              <w:keepNext/>
              <w:numPr>
                <w:ilvl w:val="0"/>
                <w:numId w:val="26"/>
              </w:numPr>
              <w:tabs>
                <w:tab w:val="clear" w:pos="357"/>
              </w:tabs>
              <w:spacing w:line="240" w:lineRule="auto"/>
              <w:ind w:right="90"/>
              <w:rPr>
                <w:rFonts w:asciiTheme="minorHAnsi" w:hAnsiTheme="minorHAnsi"/>
                <w:sz w:val="18"/>
                <w:szCs w:val="18"/>
              </w:rPr>
            </w:pPr>
            <w:r w:rsidRPr="004350BF">
              <w:rPr>
                <w:rFonts w:asciiTheme="minorHAnsi" w:hAnsiTheme="minorHAnsi"/>
                <w:sz w:val="18"/>
                <w:szCs w:val="18"/>
              </w:rPr>
              <w:t>The information provided on this Certificate of Verification is true and correct.</w:t>
            </w:r>
          </w:p>
          <w:p w14:paraId="54D40939" w14:textId="77777777" w:rsidR="00CD09C8" w:rsidRPr="004350BF" w:rsidRDefault="00CD09C8" w:rsidP="00170608">
            <w:pPr>
              <w:pStyle w:val="p2"/>
              <w:keepNext/>
              <w:numPr>
                <w:ilvl w:val="0"/>
                <w:numId w:val="26"/>
              </w:numPr>
              <w:tabs>
                <w:tab w:val="clear" w:pos="357"/>
              </w:tabs>
              <w:spacing w:line="240" w:lineRule="auto"/>
              <w:ind w:right="90"/>
              <w:rPr>
                <w:rFonts w:asciiTheme="minorHAnsi" w:hAnsiTheme="minorHAnsi"/>
                <w:sz w:val="18"/>
                <w:szCs w:val="18"/>
              </w:rPr>
            </w:pPr>
            <w:r w:rsidRPr="004350BF">
              <w:rPr>
                <w:rFonts w:asciiTheme="minorHAnsi" w:hAnsiTheme="minorHAnsi"/>
                <w:sz w:val="18"/>
                <w:szCs w:val="18"/>
              </w:rPr>
              <w:t>I am the certified HERS Rater who performed the verification identified and reported on this Certificate of Verification (responsible rater).</w:t>
            </w:r>
          </w:p>
          <w:p w14:paraId="54D4093A" w14:textId="77777777" w:rsidR="00CD09C8" w:rsidRPr="004350BF" w:rsidRDefault="00CD09C8" w:rsidP="00170608">
            <w:pPr>
              <w:pStyle w:val="p2"/>
              <w:keepNext/>
              <w:numPr>
                <w:ilvl w:val="0"/>
                <w:numId w:val="26"/>
              </w:numPr>
              <w:tabs>
                <w:tab w:val="clear" w:pos="357"/>
              </w:tabs>
              <w:spacing w:line="240" w:lineRule="auto"/>
              <w:ind w:right="90"/>
              <w:rPr>
                <w:rFonts w:asciiTheme="minorHAnsi" w:hAnsiTheme="minorHAnsi"/>
                <w:sz w:val="18"/>
                <w:szCs w:val="18"/>
              </w:rPr>
            </w:pPr>
            <w:r w:rsidRPr="004350BF">
              <w:rPr>
                <w:rFonts w:asciiTheme="minorHAnsi" w:hAnsiTheme="minorHAnsi"/>
                <w:sz w:val="18"/>
                <w:szCs w:val="18"/>
              </w:rPr>
              <w:t>The installed features, materials, components, manufactured devices, or system performance diagnostic results that require HERS verification identified on this Certificate of Verification comply with the applicable requirements in Reference Appendices RA2, RA3, and the requirements specified on the Certificate of Compliance for the building approved by the enforcement agency.</w:t>
            </w:r>
          </w:p>
          <w:p w14:paraId="54D4093B" w14:textId="77777777" w:rsidR="00CD09C8" w:rsidRPr="004350BF" w:rsidRDefault="00CD09C8" w:rsidP="00170608">
            <w:pPr>
              <w:pStyle w:val="p2"/>
              <w:keepNext/>
              <w:numPr>
                <w:ilvl w:val="0"/>
                <w:numId w:val="26"/>
              </w:numPr>
              <w:tabs>
                <w:tab w:val="clear" w:pos="357"/>
              </w:tabs>
              <w:spacing w:line="240" w:lineRule="auto"/>
              <w:ind w:right="90"/>
              <w:rPr>
                <w:rFonts w:asciiTheme="minorHAnsi" w:hAnsiTheme="minorHAnsi"/>
                <w:sz w:val="18"/>
                <w:szCs w:val="18"/>
              </w:rPr>
            </w:pPr>
            <w:r w:rsidRPr="004350BF">
              <w:rPr>
                <w:rFonts w:asciiTheme="minorHAnsi" w:hAnsiTheme="minorHAnsi"/>
                <w:sz w:val="18"/>
                <w:szCs w:val="18"/>
              </w:rPr>
              <w:t xml:space="preserve"> The information reported on applicable sections of the Certificate(s) of Installation (CF2R) signed and submitted by the person(s) responsible for the construction or installation conforms to the requirements specified on the Certificate(s) of Compliance (CF1R) approved by the enforcement agency.</w:t>
            </w:r>
          </w:p>
          <w:p w14:paraId="54D4093C" w14:textId="77777777" w:rsidR="00CD09C8" w:rsidRPr="004350BF" w:rsidRDefault="00CD09C8" w:rsidP="00170608">
            <w:pPr>
              <w:pStyle w:val="p2"/>
              <w:keepNext/>
              <w:numPr>
                <w:ilvl w:val="0"/>
                <w:numId w:val="26"/>
              </w:numPr>
              <w:tabs>
                <w:tab w:val="clear" w:pos="357"/>
              </w:tabs>
              <w:spacing w:line="240" w:lineRule="auto"/>
              <w:ind w:right="90"/>
              <w:rPr>
                <w:rFonts w:asciiTheme="minorHAnsi" w:hAnsiTheme="minorHAnsi"/>
                <w:sz w:val="18"/>
                <w:szCs w:val="18"/>
              </w:rPr>
            </w:pPr>
            <w:r w:rsidRPr="004350BF">
              <w:rPr>
                <w:rFonts w:asciiTheme="minorHAnsi" w:hAnsiTheme="minorHAnsi"/>
                <w:sz w:val="18"/>
                <w:szCs w:val="18"/>
              </w:rPr>
              <w:t xml:space="preserve">I will ensure that a registered copy of this Certificate of Verification shall be posted, or made available with the building permit(s) issued for the building, and made available to the enforcement agency for all applicable inspections. I understand that a registered copy of this Certificate of Verification is required to be included with the documentation the builder provides to the building owner at occupancy.  </w:t>
            </w:r>
          </w:p>
        </w:tc>
      </w:tr>
      <w:tr w:rsidR="00CD09C8" w:rsidRPr="004350BF" w14:paraId="54D4093F" w14:textId="77777777" w:rsidTr="00170608">
        <w:tblPrEx>
          <w:tblCellMar>
            <w:left w:w="115" w:type="dxa"/>
            <w:right w:w="115" w:type="dxa"/>
          </w:tblCellMar>
        </w:tblPrEx>
        <w:trPr>
          <w:trHeight w:val="278"/>
        </w:trPr>
        <w:tc>
          <w:tcPr>
            <w:tcW w:w="10950" w:type="dxa"/>
            <w:gridSpan w:val="4"/>
            <w:tcBorders>
              <w:top w:val="single" w:sz="4" w:space="0" w:color="auto"/>
              <w:left w:val="single" w:sz="4" w:space="0" w:color="auto"/>
              <w:right w:val="single" w:sz="4" w:space="0" w:color="auto"/>
            </w:tcBorders>
            <w:vAlign w:val="center"/>
          </w:tcPr>
          <w:p w14:paraId="54D4093E" w14:textId="77777777" w:rsidR="00CD09C8" w:rsidRPr="004350BF" w:rsidRDefault="00CD09C8" w:rsidP="00713095">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cs="Arial"/>
                <w:b/>
                <w:caps/>
                <w:sz w:val="18"/>
                <w:szCs w:val="18"/>
              </w:rPr>
            </w:pPr>
            <w:r w:rsidRPr="004350BF">
              <w:rPr>
                <w:rFonts w:asciiTheme="minorHAnsi" w:hAnsiTheme="minorHAnsi" w:cs="Arial"/>
                <w:b/>
                <w:caps/>
                <w:sz w:val="18"/>
                <w:szCs w:val="18"/>
              </w:rPr>
              <w:t>BUILDER OR INSTALLER INFORMATION AS SHOWN ON THE CERTIFICATE OF INSTALLATION</w:t>
            </w:r>
          </w:p>
        </w:tc>
      </w:tr>
      <w:tr w:rsidR="00CD09C8" w:rsidRPr="004350BF" w14:paraId="54D40941" w14:textId="77777777" w:rsidTr="00BB7376">
        <w:tblPrEx>
          <w:tblCellMar>
            <w:left w:w="115" w:type="dxa"/>
            <w:right w:w="115" w:type="dxa"/>
          </w:tblCellMar>
        </w:tblPrEx>
        <w:trPr>
          <w:trHeight w:hRule="exact" w:val="360"/>
        </w:trPr>
        <w:tc>
          <w:tcPr>
            <w:tcW w:w="10950" w:type="dxa"/>
            <w:gridSpan w:val="4"/>
            <w:tcBorders>
              <w:left w:val="single" w:sz="4" w:space="0" w:color="auto"/>
              <w:right w:val="single" w:sz="4" w:space="0" w:color="auto"/>
            </w:tcBorders>
            <w:vAlign w:val="center"/>
          </w:tcPr>
          <w:p w14:paraId="54D40940" w14:textId="77777777" w:rsidR="00CD09C8" w:rsidRPr="004350BF" w:rsidRDefault="00CD09C8" w:rsidP="00713095">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240"/>
              <w:rPr>
                <w:rFonts w:asciiTheme="minorHAnsi" w:hAnsiTheme="minorHAnsi"/>
                <w:sz w:val="14"/>
                <w:szCs w:val="14"/>
              </w:rPr>
            </w:pPr>
            <w:r w:rsidRPr="004350BF">
              <w:rPr>
                <w:rFonts w:asciiTheme="minorHAnsi" w:hAnsiTheme="minorHAnsi"/>
                <w:sz w:val="14"/>
                <w:szCs w:val="14"/>
              </w:rPr>
              <w:t>Company Name (Installing Subcontractor, General Contractor, or Builder/Owner):</w:t>
            </w:r>
          </w:p>
        </w:tc>
      </w:tr>
      <w:tr w:rsidR="00CD09C8" w:rsidRPr="004350BF" w14:paraId="54D40944" w14:textId="77777777" w:rsidTr="00BB7376">
        <w:tblPrEx>
          <w:tblCellMar>
            <w:left w:w="115" w:type="dxa"/>
            <w:right w:w="115" w:type="dxa"/>
          </w:tblCellMar>
        </w:tblPrEx>
        <w:trPr>
          <w:trHeight w:hRule="exact" w:val="360"/>
        </w:trPr>
        <w:tc>
          <w:tcPr>
            <w:tcW w:w="5475" w:type="dxa"/>
            <w:gridSpan w:val="2"/>
            <w:tcBorders>
              <w:left w:val="single" w:sz="4" w:space="0" w:color="auto"/>
            </w:tcBorders>
          </w:tcPr>
          <w:p w14:paraId="54D40942" w14:textId="77777777" w:rsidR="00CD09C8" w:rsidRPr="004350BF" w:rsidRDefault="00CD09C8" w:rsidP="00713095">
            <w:pPr>
              <w:keepNext/>
              <w:tabs>
                <w:tab w:val="left" w:pos="-720"/>
                <w:tab w:val="left" w:pos="-9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240"/>
              <w:rPr>
                <w:rFonts w:asciiTheme="minorHAnsi" w:hAnsiTheme="minorHAnsi"/>
                <w:sz w:val="14"/>
                <w:szCs w:val="14"/>
              </w:rPr>
            </w:pPr>
            <w:r w:rsidRPr="004350BF">
              <w:rPr>
                <w:rFonts w:asciiTheme="minorHAnsi" w:hAnsiTheme="minorHAnsi"/>
                <w:sz w:val="14"/>
                <w:szCs w:val="14"/>
              </w:rPr>
              <w:t>Responsible Builder or Installer Name:</w:t>
            </w:r>
          </w:p>
        </w:tc>
        <w:tc>
          <w:tcPr>
            <w:tcW w:w="5475" w:type="dxa"/>
            <w:gridSpan w:val="2"/>
            <w:tcBorders>
              <w:right w:val="single" w:sz="4" w:space="0" w:color="auto"/>
            </w:tcBorders>
          </w:tcPr>
          <w:p w14:paraId="54D40943" w14:textId="77777777" w:rsidR="00CD09C8" w:rsidRPr="004350BF" w:rsidRDefault="00CD09C8" w:rsidP="00713095">
            <w:pPr>
              <w:keepNext/>
              <w:tabs>
                <w:tab w:val="left" w:pos="-720"/>
                <w:tab w:val="left" w:pos="-9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4"/>
                <w:szCs w:val="14"/>
              </w:rPr>
            </w:pPr>
            <w:r w:rsidRPr="004350BF">
              <w:rPr>
                <w:rFonts w:asciiTheme="minorHAnsi" w:hAnsiTheme="minorHAnsi"/>
                <w:sz w:val="14"/>
                <w:szCs w:val="14"/>
              </w:rPr>
              <w:t>CSLB License:</w:t>
            </w:r>
          </w:p>
        </w:tc>
      </w:tr>
      <w:tr w:rsidR="00CD09C8" w:rsidRPr="004350BF" w14:paraId="54D40946" w14:textId="77777777" w:rsidTr="00BB7376">
        <w:tblPrEx>
          <w:tblCellMar>
            <w:left w:w="108" w:type="dxa"/>
            <w:right w:w="108" w:type="dxa"/>
          </w:tblCellMar>
        </w:tblPrEx>
        <w:trPr>
          <w:trHeight w:hRule="exact" w:val="288"/>
        </w:trPr>
        <w:tc>
          <w:tcPr>
            <w:tcW w:w="10950" w:type="dxa"/>
            <w:gridSpan w:val="4"/>
            <w:tcBorders>
              <w:left w:val="single" w:sz="4" w:space="0" w:color="auto"/>
              <w:right w:val="single" w:sz="4" w:space="0" w:color="auto"/>
            </w:tcBorders>
            <w:vAlign w:val="center"/>
          </w:tcPr>
          <w:p w14:paraId="54D40945" w14:textId="77777777" w:rsidR="00CD09C8" w:rsidRPr="004350BF" w:rsidRDefault="00CD09C8" w:rsidP="00170608">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right="90"/>
              <w:rPr>
                <w:rFonts w:asciiTheme="minorHAnsi" w:hAnsiTheme="minorHAnsi"/>
                <w:sz w:val="14"/>
                <w:szCs w:val="14"/>
              </w:rPr>
            </w:pPr>
            <w:r w:rsidRPr="004350BF">
              <w:rPr>
                <w:rFonts w:asciiTheme="minorHAnsi" w:hAnsiTheme="minorHAnsi" w:cs="Arial"/>
                <w:b/>
                <w:caps/>
                <w:sz w:val="18"/>
                <w:szCs w:val="18"/>
              </w:rPr>
              <w:t>HERS PROVIDER DATA REGISTRY INFORMATION</w:t>
            </w:r>
          </w:p>
        </w:tc>
      </w:tr>
      <w:tr w:rsidR="00CD09C8" w:rsidRPr="004350BF" w14:paraId="54D40949" w14:textId="77777777" w:rsidTr="00BB7376">
        <w:tblPrEx>
          <w:tblCellMar>
            <w:left w:w="108" w:type="dxa"/>
            <w:right w:w="108" w:type="dxa"/>
          </w:tblCellMar>
        </w:tblPrEx>
        <w:trPr>
          <w:trHeight w:hRule="exact" w:val="360"/>
        </w:trPr>
        <w:tc>
          <w:tcPr>
            <w:tcW w:w="5482" w:type="dxa"/>
            <w:gridSpan w:val="3"/>
            <w:tcBorders>
              <w:left w:val="single" w:sz="4" w:space="0" w:color="auto"/>
            </w:tcBorders>
          </w:tcPr>
          <w:p w14:paraId="54D40947" w14:textId="77777777" w:rsidR="00CD09C8" w:rsidRPr="004350BF" w:rsidRDefault="00CD09C8" w:rsidP="00713095">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4"/>
                <w:szCs w:val="14"/>
              </w:rPr>
            </w:pPr>
            <w:r w:rsidRPr="004350BF">
              <w:rPr>
                <w:rFonts w:asciiTheme="minorHAnsi" w:hAnsiTheme="minorHAnsi"/>
                <w:sz w:val="14"/>
                <w:szCs w:val="14"/>
              </w:rPr>
              <w:t>Sample Group Number (if applicable):</w:t>
            </w:r>
          </w:p>
        </w:tc>
        <w:tc>
          <w:tcPr>
            <w:tcW w:w="5468" w:type="dxa"/>
            <w:tcBorders>
              <w:right w:val="single" w:sz="4" w:space="0" w:color="auto"/>
            </w:tcBorders>
          </w:tcPr>
          <w:p w14:paraId="54D40948" w14:textId="41A16481" w:rsidR="00CD09C8" w:rsidRPr="004350BF" w:rsidRDefault="00CD09C8" w:rsidP="00713095">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4"/>
                <w:szCs w:val="14"/>
              </w:rPr>
            </w:pPr>
            <w:r w:rsidRPr="004350BF">
              <w:rPr>
                <w:rFonts w:asciiTheme="minorHAnsi" w:hAnsiTheme="minorHAnsi"/>
                <w:sz w:val="14"/>
                <w:szCs w:val="14"/>
              </w:rPr>
              <w:t>Dwelling Test Status in Sample Group (if applicable)</w:t>
            </w:r>
            <w:r w:rsidR="00275BA1">
              <w:rPr>
                <w:rFonts w:asciiTheme="minorHAnsi" w:hAnsiTheme="minorHAnsi"/>
                <w:sz w:val="14"/>
                <w:szCs w:val="14"/>
              </w:rPr>
              <w:t>:</w:t>
            </w:r>
          </w:p>
        </w:tc>
      </w:tr>
      <w:tr w:rsidR="00CD09C8" w:rsidRPr="004350BF" w14:paraId="54D4094B" w14:textId="77777777" w:rsidTr="00BB7376">
        <w:tblPrEx>
          <w:tblCellMar>
            <w:left w:w="108" w:type="dxa"/>
            <w:right w:w="108" w:type="dxa"/>
          </w:tblCellMar>
        </w:tblPrEx>
        <w:trPr>
          <w:trHeight w:val="288"/>
        </w:trPr>
        <w:tc>
          <w:tcPr>
            <w:tcW w:w="10950" w:type="dxa"/>
            <w:gridSpan w:val="4"/>
            <w:tcBorders>
              <w:left w:val="single" w:sz="4" w:space="0" w:color="auto"/>
              <w:right w:val="single" w:sz="4" w:space="0" w:color="auto"/>
            </w:tcBorders>
            <w:vAlign w:val="center"/>
          </w:tcPr>
          <w:p w14:paraId="54D4094A" w14:textId="77777777" w:rsidR="00CD09C8" w:rsidRPr="004350BF" w:rsidRDefault="00CD09C8" w:rsidP="00170608">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right="90"/>
              <w:rPr>
                <w:rFonts w:asciiTheme="minorHAnsi" w:hAnsiTheme="minorHAnsi"/>
                <w:sz w:val="14"/>
                <w:szCs w:val="14"/>
              </w:rPr>
            </w:pPr>
            <w:r w:rsidRPr="004350BF">
              <w:rPr>
                <w:rFonts w:asciiTheme="minorHAnsi" w:hAnsiTheme="minorHAnsi" w:cs="Arial"/>
                <w:b/>
                <w:caps/>
                <w:sz w:val="18"/>
                <w:szCs w:val="18"/>
              </w:rPr>
              <w:t>HERS RATER INFORMATION</w:t>
            </w:r>
          </w:p>
        </w:tc>
      </w:tr>
      <w:tr w:rsidR="00CD09C8" w:rsidRPr="004350BF" w14:paraId="54D4094D" w14:textId="77777777" w:rsidTr="00BB7376">
        <w:tblPrEx>
          <w:tblCellMar>
            <w:left w:w="108" w:type="dxa"/>
            <w:right w:w="108" w:type="dxa"/>
          </w:tblCellMar>
        </w:tblPrEx>
        <w:trPr>
          <w:trHeight w:hRule="exact" w:val="360"/>
        </w:trPr>
        <w:tc>
          <w:tcPr>
            <w:tcW w:w="10950" w:type="dxa"/>
            <w:gridSpan w:val="4"/>
            <w:tcBorders>
              <w:left w:val="single" w:sz="4" w:space="0" w:color="auto"/>
              <w:bottom w:val="single" w:sz="4" w:space="0" w:color="auto"/>
              <w:right w:val="single" w:sz="4" w:space="0" w:color="auto"/>
            </w:tcBorders>
          </w:tcPr>
          <w:p w14:paraId="54D4094C" w14:textId="77777777" w:rsidR="00CD09C8" w:rsidRPr="004350BF" w:rsidRDefault="00CD09C8" w:rsidP="00713095">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4350BF">
              <w:rPr>
                <w:rFonts w:asciiTheme="minorHAnsi" w:hAnsiTheme="minorHAnsi"/>
                <w:sz w:val="14"/>
                <w:szCs w:val="14"/>
              </w:rPr>
              <w:t>HERS Rater Company Name:</w:t>
            </w:r>
          </w:p>
        </w:tc>
      </w:tr>
      <w:tr w:rsidR="00CD09C8" w:rsidRPr="004350BF" w14:paraId="54D40950" w14:textId="77777777" w:rsidTr="00BB7376">
        <w:tblPrEx>
          <w:tblCellMar>
            <w:left w:w="108" w:type="dxa"/>
            <w:right w:w="108" w:type="dxa"/>
          </w:tblCellMar>
        </w:tblPrEx>
        <w:trPr>
          <w:trHeight w:hRule="exact" w:val="360"/>
        </w:trPr>
        <w:tc>
          <w:tcPr>
            <w:tcW w:w="5482" w:type="dxa"/>
            <w:gridSpan w:val="3"/>
            <w:tcBorders>
              <w:top w:val="single" w:sz="4" w:space="0" w:color="auto"/>
              <w:left w:val="single" w:sz="4" w:space="0" w:color="auto"/>
              <w:bottom w:val="single" w:sz="4" w:space="0" w:color="auto"/>
              <w:right w:val="single" w:sz="4" w:space="0" w:color="auto"/>
            </w:tcBorders>
          </w:tcPr>
          <w:p w14:paraId="54D4094E" w14:textId="77777777" w:rsidR="00CD09C8" w:rsidRPr="004350BF" w:rsidRDefault="00CD09C8" w:rsidP="00713095">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4350BF">
              <w:rPr>
                <w:rFonts w:asciiTheme="minorHAnsi" w:hAnsiTheme="minorHAnsi"/>
                <w:sz w:val="14"/>
                <w:szCs w:val="14"/>
              </w:rPr>
              <w:t>Responsible Rater Name:</w:t>
            </w:r>
          </w:p>
        </w:tc>
        <w:tc>
          <w:tcPr>
            <w:tcW w:w="5468" w:type="dxa"/>
            <w:tcBorders>
              <w:top w:val="single" w:sz="4" w:space="0" w:color="auto"/>
              <w:left w:val="single" w:sz="4" w:space="0" w:color="auto"/>
              <w:bottom w:val="single" w:sz="4" w:space="0" w:color="auto"/>
              <w:right w:val="single" w:sz="4" w:space="0" w:color="auto"/>
            </w:tcBorders>
          </w:tcPr>
          <w:p w14:paraId="54D4094F" w14:textId="77777777" w:rsidR="00CD09C8" w:rsidRPr="004350BF" w:rsidRDefault="00CD09C8" w:rsidP="00713095">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4350BF">
              <w:rPr>
                <w:rFonts w:asciiTheme="minorHAnsi" w:hAnsiTheme="minorHAnsi"/>
                <w:sz w:val="14"/>
                <w:szCs w:val="14"/>
              </w:rPr>
              <w:t>Responsible Rater Signature:</w:t>
            </w:r>
          </w:p>
        </w:tc>
      </w:tr>
      <w:tr w:rsidR="00CD09C8" w:rsidRPr="004350BF" w14:paraId="54D40953" w14:textId="77777777" w:rsidTr="00BB7376">
        <w:tblPrEx>
          <w:tblCellMar>
            <w:left w:w="108" w:type="dxa"/>
            <w:right w:w="108" w:type="dxa"/>
          </w:tblCellMar>
        </w:tblPrEx>
        <w:trPr>
          <w:trHeight w:hRule="exact" w:val="360"/>
        </w:trPr>
        <w:tc>
          <w:tcPr>
            <w:tcW w:w="5482" w:type="dxa"/>
            <w:gridSpan w:val="3"/>
            <w:tcBorders>
              <w:top w:val="single" w:sz="4" w:space="0" w:color="auto"/>
              <w:left w:val="single" w:sz="4" w:space="0" w:color="auto"/>
              <w:bottom w:val="single" w:sz="4" w:space="0" w:color="auto"/>
              <w:right w:val="single" w:sz="4" w:space="0" w:color="auto"/>
            </w:tcBorders>
          </w:tcPr>
          <w:p w14:paraId="54D40951" w14:textId="679988B2" w:rsidR="00CD09C8" w:rsidRPr="004350BF" w:rsidRDefault="00CD09C8" w:rsidP="00713095">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4350BF">
              <w:rPr>
                <w:rFonts w:asciiTheme="minorHAnsi" w:hAnsiTheme="minorHAnsi"/>
                <w:sz w:val="14"/>
                <w:szCs w:val="14"/>
              </w:rPr>
              <w:t>Responsible Rater Certification Number w/ this HERS Provider</w:t>
            </w:r>
            <w:r w:rsidR="00275BA1">
              <w:rPr>
                <w:rFonts w:asciiTheme="minorHAnsi" w:hAnsiTheme="minorHAnsi"/>
                <w:sz w:val="14"/>
                <w:szCs w:val="14"/>
              </w:rPr>
              <w:t>:</w:t>
            </w:r>
          </w:p>
        </w:tc>
        <w:tc>
          <w:tcPr>
            <w:tcW w:w="5468" w:type="dxa"/>
            <w:tcBorders>
              <w:top w:val="single" w:sz="4" w:space="0" w:color="auto"/>
              <w:left w:val="single" w:sz="4" w:space="0" w:color="auto"/>
              <w:bottom w:val="single" w:sz="4" w:space="0" w:color="auto"/>
              <w:right w:val="single" w:sz="4" w:space="0" w:color="auto"/>
            </w:tcBorders>
          </w:tcPr>
          <w:p w14:paraId="54D40952" w14:textId="77777777" w:rsidR="00CD09C8" w:rsidRPr="004350BF" w:rsidRDefault="00CD09C8" w:rsidP="00713095">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4350BF">
              <w:rPr>
                <w:rFonts w:asciiTheme="minorHAnsi" w:hAnsiTheme="minorHAnsi"/>
                <w:sz w:val="14"/>
                <w:szCs w:val="14"/>
              </w:rPr>
              <w:t>Date Signed:</w:t>
            </w:r>
          </w:p>
        </w:tc>
      </w:tr>
    </w:tbl>
    <w:p w14:paraId="54D40954" w14:textId="77777777" w:rsidR="00786D26" w:rsidRPr="004350BF" w:rsidRDefault="00786D26" w:rsidP="00075B8A">
      <w:pPr>
        <w:pStyle w:val="Header"/>
        <w:tabs>
          <w:tab w:val="clear" w:pos="4320"/>
          <w:tab w:val="clear" w:pos="8640"/>
          <w:tab w:val="left" w:pos="360"/>
        </w:tabs>
        <w:rPr>
          <w:rFonts w:ascii="Calibri" w:hAnsi="Calibri"/>
          <w:sz w:val="24"/>
          <w:szCs w:val="2"/>
        </w:rPr>
        <w:sectPr w:rsidR="00786D26" w:rsidRPr="004350BF" w:rsidSect="00D51F70">
          <w:headerReference w:type="even" r:id="rId8"/>
          <w:headerReference w:type="default" r:id="rId9"/>
          <w:footerReference w:type="even" r:id="rId10"/>
          <w:footerReference w:type="default" r:id="rId11"/>
          <w:headerReference w:type="first" r:id="rId12"/>
          <w:footerReference w:type="first" r:id="rId13"/>
          <w:pgSz w:w="12240" w:h="15840" w:code="1"/>
          <w:pgMar w:top="720" w:right="720" w:bottom="720" w:left="720" w:header="432" w:footer="432" w:gutter="0"/>
          <w:cols w:space="720"/>
          <w:docGrid w:linePitch="272"/>
        </w:sectPr>
      </w:pPr>
    </w:p>
    <w:p w14:paraId="54D40956" w14:textId="4AFA05A8" w:rsidR="00786D26" w:rsidRPr="004350BF" w:rsidRDefault="00275BA1" w:rsidP="00170608">
      <w:pPr>
        <w:jc w:val="center"/>
        <w:rPr>
          <w:rFonts w:ascii="Calibri" w:hAnsi="Calibri"/>
          <w:sz w:val="24"/>
          <w:szCs w:val="2"/>
        </w:rPr>
      </w:pPr>
      <w:r w:rsidRPr="00170608">
        <w:rPr>
          <w:rFonts w:ascii="Calibri" w:hAnsi="Calibri"/>
          <w:b/>
          <w:szCs w:val="2"/>
        </w:rPr>
        <w:t>CF3R-MCH-25c-H User Instructions</w:t>
      </w:r>
    </w:p>
    <w:p w14:paraId="54D40957" w14:textId="77777777" w:rsidR="00786D26" w:rsidRPr="00170608" w:rsidRDefault="00786D26" w:rsidP="00272FAE">
      <w:pPr>
        <w:rPr>
          <w:rFonts w:ascii="Calibri" w:hAnsi="Calibri"/>
          <w:sz w:val="18"/>
          <w:szCs w:val="18"/>
        </w:rPr>
      </w:pPr>
    </w:p>
    <w:p w14:paraId="54D40958" w14:textId="74B7E428" w:rsidR="00675192" w:rsidRPr="00170608" w:rsidRDefault="00675192" w:rsidP="00675192">
      <w:pPr>
        <w:rPr>
          <w:rFonts w:asciiTheme="minorHAnsi" w:hAnsiTheme="minorHAnsi"/>
          <w:b/>
          <w:sz w:val="18"/>
          <w:szCs w:val="18"/>
        </w:rPr>
      </w:pPr>
      <w:r w:rsidRPr="00170608">
        <w:rPr>
          <w:rFonts w:asciiTheme="minorHAnsi" w:hAnsiTheme="minorHAnsi"/>
          <w:b/>
          <w:sz w:val="18"/>
          <w:szCs w:val="18"/>
        </w:rPr>
        <w:t>Section A. System Information</w:t>
      </w:r>
    </w:p>
    <w:p w14:paraId="54D4095A" w14:textId="77777777" w:rsidR="00675192" w:rsidRPr="00170608" w:rsidRDefault="00675192" w:rsidP="00675192">
      <w:pPr>
        <w:pStyle w:val="ListParagraph"/>
        <w:numPr>
          <w:ilvl w:val="0"/>
          <w:numId w:val="12"/>
        </w:numPr>
        <w:rPr>
          <w:rFonts w:asciiTheme="minorHAnsi" w:hAnsiTheme="minorHAnsi"/>
          <w:sz w:val="18"/>
          <w:szCs w:val="18"/>
        </w:rPr>
      </w:pPr>
      <w:r w:rsidRPr="00170608">
        <w:rPr>
          <w:rFonts w:asciiTheme="minorHAnsi" w:hAnsiTheme="minorHAnsi"/>
          <w:sz w:val="18"/>
          <w:szCs w:val="18"/>
        </w:rPr>
        <w:t>This information is automatically pulled from the Certificate of Installation (CF2R-MCH-25). If installed system does not match this entry, it can be overwritten by rater but it will be flagged as a possible fail.</w:t>
      </w:r>
    </w:p>
    <w:p w14:paraId="54D4095B" w14:textId="4E73066B" w:rsidR="00675192" w:rsidRPr="00170608" w:rsidRDefault="00675192" w:rsidP="00675192">
      <w:pPr>
        <w:pStyle w:val="ListParagraph"/>
        <w:numPr>
          <w:ilvl w:val="0"/>
          <w:numId w:val="12"/>
        </w:numPr>
        <w:rPr>
          <w:rFonts w:asciiTheme="minorHAnsi" w:hAnsiTheme="minorHAnsi"/>
          <w:sz w:val="18"/>
          <w:szCs w:val="18"/>
        </w:rPr>
      </w:pPr>
      <w:r w:rsidRPr="00170608">
        <w:rPr>
          <w:rFonts w:asciiTheme="minorHAnsi" w:hAnsiTheme="minorHAnsi"/>
          <w:sz w:val="18"/>
          <w:szCs w:val="18"/>
        </w:rPr>
        <w:t>This information is automatically pulled from the Certificate of Installation (CF2R-MCH-25)</w:t>
      </w:r>
      <w:r w:rsidR="003B75F0">
        <w:rPr>
          <w:rFonts w:asciiTheme="minorHAnsi" w:hAnsiTheme="minorHAnsi"/>
          <w:sz w:val="18"/>
          <w:szCs w:val="18"/>
        </w:rPr>
        <w:t>.</w:t>
      </w:r>
      <w:r w:rsidRPr="00170608">
        <w:rPr>
          <w:rFonts w:asciiTheme="minorHAnsi" w:hAnsiTheme="minorHAnsi"/>
          <w:sz w:val="18"/>
          <w:szCs w:val="18"/>
        </w:rPr>
        <w:t xml:space="preserve"> If installed system does not match this entry, it can be overwritten by rater but it will be flagged as a possible fail.</w:t>
      </w:r>
    </w:p>
    <w:p w14:paraId="54D4095C" w14:textId="77777777" w:rsidR="00675192" w:rsidRPr="00170608" w:rsidRDefault="00675192" w:rsidP="00675192">
      <w:pPr>
        <w:pStyle w:val="ListParagraph"/>
        <w:numPr>
          <w:ilvl w:val="0"/>
          <w:numId w:val="12"/>
        </w:numPr>
        <w:rPr>
          <w:rFonts w:asciiTheme="minorHAnsi" w:hAnsiTheme="minorHAnsi"/>
          <w:sz w:val="18"/>
          <w:szCs w:val="18"/>
        </w:rPr>
      </w:pPr>
      <w:r w:rsidRPr="00170608">
        <w:rPr>
          <w:rFonts w:asciiTheme="minorHAnsi" w:hAnsiTheme="minorHAnsi"/>
          <w:sz w:val="18"/>
          <w:szCs w:val="18"/>
        </w:rPr>
        <w:t>This information is automatically pulled from the Certificate of Installation (CF2R-MCH-25). If installed system does not match this entry, it can be overwritten by rater but it will be flagged as a possible fail.</w:t>
      </w:r>
    </w:p>
    <w:p w14:paraId="54D4095D" w14:textId="2DCA0EC3" w:rsidR="00675192" w:rsidRPr="00170608" w:rsidRDefault="00675192" w:rsidP="00675192">
      <w:pPr>
        <w:pStyle w:val="ListParagraph"/>
        <w:numPr>
          <w:ilvl w:val="0"/>
          <w:numId w:val="12"/>
        </w:numPr>
        <w:rPr>
          <w:rFonts w:asciiTheme="minorHAnsi" w:hAnsiTheme="minorHAnsi"/>
          <w:sz w:val="18"/>
          <w:szCs w:val="18"/>
        </w:rPr>
      </w:pPr>
      <w:r w:rsidRPr="00170608">
        <w:rPr>
          <w:rFonts w:asciiTheme="minorHAnsi" w:hAnsiTheme="minorHAnsi"/>
          <w:sz w:val="18"/>
          <w:szCs w:val="18"/>
        </w:rPr>
        <w:t>This information is automatically pulled from the Certificate of Installation (CF2R-MCH-25)</w:t>
      </w:r>
      <w:r w:rsidR="003B75F0">
        <w:rPr>
          <w:rFonts w:asciiTheme="minorHAnsi" w:hAnsiTheme="minorHAnsi"/>
          <w:sz w:val="18"/>
          <w:szCs w:val="18"/>
        </w:rPr>
        <w:t>.</w:t>
      </w:r>
      <w:r w:rsidRPr="00170608">
        <w:rPr>
          <w:rFonts w:asciiTheme="minorHAnsi" w:hAnsiTheme="minorHAnsi"/>
          <w:sz w:val="18"/>
          <w:szCs w:val="18"/>
        </w:rPr>
        <w:t xml:space="preserve"> If installed system does not match this entry, it can be overwritten by rater but it will be flagged as a possible fail.</w:t>
      </w:r>
    </w:p>
    <w:p w14:paraId="54D4095E" w14:textId="77777777" w:rsidR="00675192" w:rsidRPr="00170608" w:rsidRDefault="00675192" w:rsidP="00675192">
      <w:pPr>
        <w:pStyle w:val="ListParagraph"/>
        <w:numPr>
          <w:ilvl w:val="0"/>
          <w:numId w:val="12"/>
        </w:numPr>
        <w:rPr>
          <w:rFonts w:asciiTheme="minorHAnsi" w:hAnsiTheme="minorHAnsi"/>
          <w:sz w:val="18"/>
          <w:szCs w:val="18"/>
        </w:rPr>
      </w:pPr>
      <w:r w:rsidRPr="00170608">
        <w:rPr>
          <w:rFonts w:asciiTheme="minorHAnsi" w:hAnsiTheme="minorHAnsi"/>
          <w:sz w:val="18"/>
          <w:szCs w:val="18"/>
        </w:rPr>
        <w:t>This information is automatically pulled from the Certificate of Installation (CF2R-MCH-25). If installed system does not match this entry, it can be overwritten by rater but it will be flagged as a possible fail.</w:t>
      </w:r>
    </w:p>
    <w:p w14:paraId="54D4095F" w14:textId="3BA52B27" w:rsidR="00675192" w:rsidRPr="00170608" w:rsidRDefault="00675192" w:rsidP="00675192">
      <w:pPr>
        <w:pStyle w:val="ListParagraph"/>
        <w:numPr>
          <w:ilvl w:val="0"/>
          <w:numId w:val="12"/>
        </w:numPr>
        <w:rPr>
          <w:rFonts w:asciiTheme="minorHAnsi" w:hAnsiTheme="minorHAnsi"/>
          <w:sz w:val="18"/>
          <w:szCs w:val="18"/>
        </w:rPr>
      </w:pPr>
      <w:r w:rsidRPr="00170608">
        <w:rPr>
          <w:rFonts w:asciiTheme="minorHAnsi" w:hAnsiTheme="minorHAnsi"/>
          <w:sz w:val="18"/>
          <w:szCs w:val="18"/>
        </w:rPr>
        <w:t>This information is automatically pulled from the Certificate of Installation (CF2R-MCH-25)</w:t>
      </w:r>
      <w:r w:rsidR="003B75F0">
        <w:rPr>
          <w:rFonts w:asciiTheme="minorHAnsi" w:hAnsiTheme="minorHAnsi"/>
          <w:sz w:val="18"/>
          <w:szCs w:val="18"/>
        </w:rPr>
        <w:t>.</w:t>
      </w:r>
      <w:r w:rsidRPr="00170608">
        <w:rPr>
          <w:rFonts w:asciiTheme="minorHAnsi" w:hAnsiTheme="minorHAnsi"/>
          <w:sz w:val="18"/>
          <w:szCs w:val="18"/>
        </w:rPr>
        <w:t xml:space="preserve"> If installed system does not match this entry, it can be overwritten by rater but it will be flagged as a possible fail.</w:t>
      </w:r>
    </w:p>
    <w:p w14:paraId="54D40960" w14:textId="44098408" w:rsidR="00675192" w:rsidRPr="00170608" w:rsidRDefault="00675192" w:rsidP="00675192">
      <w:pPr>
        <w:pStyle w:val="ListParagraph"/>
        <w:numPr>
          <w:ilvl w:val="0"/>
          <w:numId w:val="12"/>
        </w:numPr>
        <w:rPr>
          <w:rFonts w:asciiTheme="minorHAnsi" w:hAnsiTheme="minorHAnsi"/>
          <w:sz w:val="18"/>
          <w:szCs w:val="18"/>
        </w:rPr>
      </w:pPr>
      <w:r w:rsidRPr="00170608">
        <w:rPr>
          <w:rFonts w:asciiTheme="minorHAnsi" w:hAnsiTheme="minorHAnsi"/>
          <w:sz w:val="18"/>
          <w:szCs w:val="18"/>
        </w:rPr>
        <w:t>This information is automatically pulled from the Certificate of Installation (CF2R-MCH-25)</w:t>
      </w:r>
      <w:r w:rsidR="003B75F0">
        <w:rPr>
          <w:rFonts w:asciiTheme="minorHAnsi" w:hAnsiTheme="minorHAnsi"/>
          <w:sz w:val="18"/>
          <w:szCs w:val="18"/>
        </w:rPr>
        <w:t>.</w:t>
      </w:r>
      <w:r w:rsidRPr="00170608">
        <w:rPr>
          <w:rFonts w:asciiTheme="minorHAnsi" w:hAnsiTheme="minorHAnsi"/>
          <w:sz w:val="18"/>
          <w:szCs w:val="18"/>
        </w:rPr>
        <w:t xml:space="preserve"> If installed system does not match this entry, it can be overwritten by rater but it will be flagged as a possible fail. Choose the type of refrigerant used by the system being verified. R-22 and R-410A are the most common, but other types may occasionally be encountered.</w:t>
      </w:r>
    </w:p>
    <w:p w14:paraId="54D40961" w14:textId="583E0486" w:rsidR="00675192" w:rsidRPr="00170608" w:rsidRDefault="00675192" w:rsidP="00675192">
      <w:pPr>
        <w:pStyle w:val="ListParagraph"/>
        <w:numPr>
          <w:ilvl w:val="0"/>
          <w:numId w:val="12"/>
        </w:numPr>
        <w:rPr>
          <w:rFonts w:asciiTheme="minorHAnsi" w:hAnsiTheme="minorHAnsi"/>
          <w:sz w:val="18"/>
          <w:szCs w:val="18"/>
        </w:rPr>
      </w:pPr>
      <w:r w:rsidRPr="00170608">
        <w:rPr>
          <w:rFonts w:asciiTheme="minorHAnsi" w:hAnsiTheme="minorHAnsi"/>
          <w:sz w:val="18"/>
          <w:szCs w:val="18"/>
        </w:rPr>
        <w:t>This information is automatically pulled from the Certificate of Installation (CF2R-MCH-25). If “Other” is chosen in A07, then installer will indicate the type of refrigerant being used. If R-22 or R-410A is being used (regardless of trade name, Puron, Genetron, etc.) it should be indicated in A07, not here. This row is only for refrigerants other than R-22 and R-410a.  Documentation of other refrigerants should be requested. If installed system does not match this entry, it can be overwritten by rater but it will be flagged as a possible fail.</w:t>
      </w:r>
    </w:p>
    <w:p w14:paraId="24C874BE" w14:textId="2508B7BA" w:rsidR="006A6F04" w:rsidRDefault="00B260DC" w:rsidP="00675192">
      <w:pPr>
        <w:pStyle w:val="ListParagraph"/>
        <w:numPr>
          <w:ilvl w:val="0"/>
          <w:numId w:val="12"/>
        </w:numPr>
        <w:rPr>
          <w:rFonts w:asciiTheme="minorHAnsi" w:hAnsiTheme="minorHAnsi"/>
          <w:sz w:val="18"/>
          <w:szCs w:val="18"/>
        </w:rPr>
      </w:pPr>
      <w:r>
        <w:rPr>
          <w:rFonts w:asciiTheme="minorHAnsi" w:hAnsiTheme="minorHAnsi"/>
          <w:sz w:val="18"/>
          <w:szCs w:val="18"/>
        </w:rPr>
        <w:t xml:space="preserve">This information is automatically pulled from the Certificate of Installation (CF2R-MCH-25). </w:t>
      </w:r>
      <w:r w:rsidR="006A6F04">
        <w:rPr>
          <w:rFonts w:asciiTheme="minorHAnsi" w:hAnsiTheme="minorHAnsi"/>
          <w:sz w:val="18"/>
          <w:szCs w:val="18"/>
        </w:rPr>
        <w:t>If applicable, a liquid line filter drier shall be installed according to the manufacturer’s specifications.</w:t>
      </w:r>
    </w:p>
    <w:p w14:paraId="54D40962" w14:textId="282B6F1D" w:rsidR="00675192" w:rsidRPr="00170608" w:rsidRDefault="00675192" w:rsidP="00675192">
      <w:pPr>
        <w:pStyle w:val="ListParagraph"/>
        <w:numPr>
          <w:ilvl w:val="0"/>
          <w:numId w:val="12"/>
        </w:numPr>
        <w:rPr>
          <w:rFonts w:asciiTheme="minorHAnsi" w:hAnsiTheme="minorHAnsi"/>
          <w:sz w:val="18"/>
          <w:szCs w:val="18"/>
        </w:rPr>
      </w:pPr>
      <w:r w:rsidRPr="00170608">
        <w:rPr>
          <w:rFonts w:asciiTheme="minorHAnsi" w:hAnsiTheme="minorHAnsi"/>
          <w:sz w:val="18"/>
          <w:szCs w:val="18"/>
        </w:rPr>
        <w:t>This information is automatically pulled from the Certificate of Installation (CF2R-MCH-25). These are defined in detail the Residential Compliance Manual. If installed system does not match this entry, it can be overwritten by rater but it will be flagged as a possible fail. Indicate whether the HVAC system is Completely New, Replacement or an Alteration.</w:t>
      </w:r>
    </w:p>
    <w:p w14:paraId="54D40963" w14:textId="32C2977D" w:rsidR="00675192" w:rsidRPr="00170608" w:rsidRDefault="00675192" w:rsidP="00675192">
      <w:pPr>
        <w:pStyle w:val="ListParagraph"/>
        <w:numPr>
          <w:ilvl w:val="0"/>
          <w:numId w:val="12"/>
        </w:numPr>
        <w:rPr>
          <w:rFonts w:asciiTheme="minorHAnsi" w:hAnsiTheme="minorHAnsi"/>
          <w:sz w:val="18"/>
          <w:szCs w:val="18"/>
        </w:rPr>
      </w:pPr>
      <w:r w:rsidRPr="00170608">
        <w:rPr>
          <w:rFonts w:asciiTheme="minorHAnsi" w:hAnsiTheme="minorHAnsi"/>
          <w:sz w:val="18"/>
          <w:szCs w:val="18"/>
        </w:rPr>
        <w:t xml:space="preserve">This information is automatically pulled from the Certificate of Installation (CF2R-MCH-25). Installer is to select the appropriate choice regarding whether this system has a </w:t>
      </w:r>
      <w:r w:rsidR="00BE4F44">
        <w:rPr>
          <w:rFonts w:asciiTheme="minorHAnsi" w:hAnsiTheme="minorHAnsi"/>
          <w:sz w:val="18"/>
          <w:szCs w:val="18"/>
        </w:rPr>
        <w:t>Fault Indicator Display</w:t>
      </w:r>
      <w:r w:rsidRPr="00170608">
        <w:rPr>
          <w:rFonts w:asciiTheme="minorHAnsi" w:hAnsiTheme="minorHAnsi"/>
          <w:sz w:val="18"/>
          <w:szCs w:val="18"/>
        </w:rPr>
        <w:t xml:space="preserve"> (</w:t>
      </w:r>
      <w:r w:rsidR="00BE4F44">
        <w:rPr>
          <w:rFonts w:asciiTheme="minorHAnsi" w:hAnsiTheme="minorHAnsi"/>
          <w:sz w:val="18"/>
          <w:szCs w:val="18"/>
        </w:rPr>
        <w:t>FID</w:t>
      </w:r>
      <w:r w:rsidRPr="00170608">
        <w:rPr>
          <w:rFonts w:asciiTheme="minorHAnsi" w:hAnsiTheme="minorHAnsi"/>
          <w:sz w:val="18"/>
          <w:szCs w:val="18"/>
        </w:rPr>
        <w:t xml:space="preserve">). Qualifying </w:t>
      </w:r>
      <w:r w:rsidR="00BE4F44">
        <w:rPr>
          <w:rFonts w:asciiTheme="minorHAnsi" w:hAnsiTheme="minorHAnsi"/>
          <w:sz w:val="18"/>
          <w:szCs w:val="18"/>
        </w:rPr>
        <w:t>FID</w:t>
      </w:r>
      <w:r w:rsidRPr="00170608">
        <w:rPr>
          <w:rFonts w:asciiTheme="minorHAnsi" w:hAnsiTheme="minorHAnsi"/>
          <w:sz w:val="18"/>
          <w:szCs w:val="18"/>
        </w:rPr>
        <w:t xml:space="preserve">’s may exempt a system from HERS refrigerant charge verification. </w:t>
      </w:r>
      <w:r w:rsidR="00BE4F44">
        <w:rPr>
          <w:rFonts w:asciiTheme="minorHAnsi" w:hAnsiTheme="minorHAnsi"/>
          <w:sz w:val="18"/>
          <w:szCs w:val="18"/>
        </w:rPr>
        <w:t>FID</w:t>
      </w:r>
      <w:r w:rsidRPr="00170608">
        <w:rPr>
          <w:rFonts w:asciiTheme="minorHAnsi" w:hAnsiTheme="minorHAnsi"/>
          <w:sz w:val="18"/>
          <w:szCs w:val="18"/>
        </w:rPr>
        <w:t xml:space="preserve">’s are described in Joint Appendix JA6.1. </w:t>
      </w:r>
      <w:r w:rsidR="00B87A6E" w:rsidRPr="00170608">
        <w:rPr>
          <w:rFonts w:asciiTheme="minorHAnsi" w:hAnsiTheme="minorHAnsi"/>
          <w:sz w:val="18"/>
          <w:szCs w:val="18"/>
        </w:rPr>
        <w:t>Qualifying</w:t>
      </w:r>
      <w:r w:rsidRPr="00170608">
        <w:rPr>
          <w:rFonts w:asciiTheme="minorHAnsi" w:hAnsiTheme="minorHAnsi"/>
          <w:sz w:val="18"/>
          <w:szCs w:val="18"/>
        </w:rPr>
        <w:t xml:space="preserve"> </w:t>
      </w:r>
      <w:r w:rsidR="00BE4F44">
        <w:rPr>
          <w:rFonts w:asciiTheme="minorHAnsi" w:hAnsiTheme="minorHAnsi"/>
          <w:sz w:val="18"/>
          <w:szCs w:val="18"/>
        </w:rPr>
        <w:t>FID</w:t>
      </w:r>
      <w:r w:rsidRPr="00170608">
        <w:rPr>
          <w:rFonts w:asciiTheme="minorHAnsi" w:hAnsiTheme="minorHAnsi"/>
          <w:sz w:val="18"/>
          <w:szCs w:val="18"/>
        </w:rPr>
        <w:t xml:space="preserve">’s must appear on a list of approved devices kept by the Commission. If installed system does not match the description here, it fails. Note: Installation of a </w:t>
      </w:r>
      <w:r w:rsidR="00BE4F44">
        <w:rPr>
          <w:rFonts w:asciiTheme="minorHAnsi" w:hAnsiTheme="minorHAnsi"/>
          <w:sz w:val="18"/>
          <w:szCs w:val="18"/>
        </w:rPr>
        <w:t>FID</w:t>
      </w:r>
      <w:r w:rsidRPr="00170608">
        <w:rPr>
          <w:rFonts w:asciiTheme="minorHAnsi" w:hAnsiTheme="minorHAnsi"/>
          <w:sz w:val="18"/>
          <w:szCs w:val="18"/>
        </w:rPr>
        <w:t xml:space="preserve"> does not exempt the installer from proper refrigerant charge verification. It may only exempt the need for third party refrigerant charge verification. Third party verification of the </w:t>
      </w:r>
      <w:r w:rsidR="00BE4F44">
        <w:rPr>
          <w:rFonts w:asciiTheme="minorHAnsi" w:hAnsiTheme="minorHAnsi"/>
          <w:sz w:val="18"/>
          <w:szCs w:val="18"/>
        </w:rPr>
        <w:t>FID</w:t>
      </w:r>
      <w:r w:rsidRPr="00170608">
        <w:rPr>
          <w:rFonts w:asciiTheme="minorHAnsi" w:hAnsiTheme="minorHAnsi"/>
          <w:sz w:val="18"/>
          <w:szCs w:val="18"/>
        </w:rPr>
        <w:t xml:space="preserve"> is required. Other requirements may also be triggered.</w:t>
      </w:r>
    </w:p>
    <w:p w14:paraId="54D40964" w14:textId="6F587EDE" w:rsidR="00675192" w:rsidRPr="00170608" w:rsidRDefault="00675192" w:rsidP="00675192">
      <w:pPr>
        <w:pStyle w:val="ListParagraph"/>
        <w:numPr>
          <w:ilvl w:val="0"/>
          <w:numId w:val="12"/>
        </w:numPr>
        <w:rPr>
          <w:rFonts w:asciiTheme="minorHAnsi" w:hAnsiTheme="minorHAnsi"/>
          <w:sz w:val="18"/>
          <w:szCs w:val="18"/>
        </w:rPr>
      </w:pPr>
      <w:r w:rsidRPr="00170608">
        <w:rPr>
          <w:rFonts w:asciiTheme="minorHAnsi" w:hAnsiTheme="minorHAnsi"/>
          <w:sz w:val="18"/>
          <w:szCs w:val="18"/>
        </w:rPr>
        <w:t>This information is automatically pulled from the Certificate of Installation (CF2R-MCH-25). Most ducted split systems and package systems are of the type that minimum airflow can be verified using an approved measurement procedure. Examples of systems that do not meet this description are ductless systems. Selecting “No” here may subject the project to additional scrutiny by enforcement personnel.</w:t>
      </w:r>
    </w:p>
    <w:p w14:paraId="54D40965" w14:textId="239EAC0A" w:rsidR="00675192" w:rsidRPr="00170608" w:rsidRDefault="00675192" w:rsidP="00675192">
      <w:pPr>
        <w:pStyle w:val="ListParagraph"/>
        <w:numPr>
          <w:ilvl w:val="0"/>
          <w:numId w:val="12"/>
        </w:numPr>
        <w:rPr>
          <w:rFonts w:asciiTheme="minorHAnsi" w:hAnsiTheme="minorHAnsi"/>
          <w:sz w:val="18"/>
          <w:szCs w:val="18"/>
        </w:rPr>
      </w:pPr>
      <w:r w:rsidRPr="00170608">
        <w:rPr>
          <w:rFonts w:asciiTheme="minorHAnsi" w:hAnsiTheme="minorHAnsi"/>
          <w:sz w:val="18"/>
          <w:szCs w:val="18"/>
        </w:rPr>
        <w:t>This information is automatically pulled from the Certificate of Installation (CF2R-MCH-25)</w:t>
      </w:r>
      <w:r w:rsidR="003B75F0">
        <w:rPr>
          <w:rFonts w:asciiTheme="minorHAnsi" w:hAnsiTheme="minorHAnsi"/>
          <w:sz w:val="18"/>
          <w:szCs w:val="18"/>
        </w:rPr>
        <w:t>.</w:t>
      </w:r>
      <w:r w:rsidRPr="00170608">
        <w:rPr>
          <w:rFonts w:asciiTheme="minorHAnsi" w:hAnsiTheme="minorHAnsi"/>
          <w:sz w:val="18"/>
          <w:szCs w:val="18"/>
        </w:rPr>
        <w:t xml:space="preserve"> Most ducted split systems and package systems are of the type that approved refrigerant charge verification procedures detailed in Residential Appendix RA3.2.2 or RA1 can be used (i.e., Standard Charge Verification or Winter Setup Verification procedures). Examples of systems that may not meet this description are “mini splits” or variable refrigerant flow systems that may only be charged using weigh-in procedures. Selecting “No” here may subject the project to additional scrutiny.</w:t>
      </w:r>
    </w:p>
    <w:p w14:paraId="54D40966" w14:textId="77777777" w:rsidR="00675192" w:rsidRPr="00170608" w:rsidRDefault="00675192" w:rsidP="00675192">
      <w:pPr>
        <w:pStyle w:val="ListParagraph"/>
        <w:numPr>
          <w:ilvl w:val="0"/>
          <w:numId w:val="12"/>
        </w:numPr>
        <w:rPr>
          <w:rFonts w:asciiTheme="minorHAnsi" w:hAnsiTheme="minorHAnsi"/>
          <w:sz w:val="18"/>
          <w:szCs w:val="18"/>
        </w:rPr>
      </w:pPr>
      <w:r w:rsidRPr="00170608">
        <w:rPr>
          <w:rFonts w:asciiTheme="minorHAnsi" w:hAnsiTheme="minorHAnsi"/>
          <w:sz w:val="18"/>
          <w:szCs w:val="18"/>
        </w:rPr>
        <w:t>HERS rater to input date of their refrigerant charge verification.</w:t>
      </w:r>
    </w:p>
    <w:p w14:paraId="54D40967" w14:textId="193ABA5A" w:rsidR="00675192" w:rsidRPr="00170608" w:rsidRDefault="00675192" w:rsidP="00675192">
      <w:pPr>
        <w:pStyle w:val="ListParagraph"/>
        <w:numPr>
          <w:ilvl w:val="0"/>
          <w:numId w:val="12"/>
        </w:numPr>
        <w:rPr>
          <w:rFonts w:asciiTheme="minorHAnsi" w:hAnsiTheme="minorHAnsi"/>
          <w:sz w:val="18"/>
          <w:szCs w:val="18"/>
        </w:rPr>
      </w:pPr>
      <w:r w:rsidRPr="00170608">
        <w:rPr>
          <w:rFonts w:asciiTheme="minorHAnsi" w:hAnsiTheme="minorHAnsi"/>
          <w:sz w:val="18"/>
          <w:szCs w:val="18"/>
        </w:rPr>
        <w:t>This information is automatically pulled from the Certificate of Installation (CF2R-MCH-25). The installer is to have selected the refrigerant charge verification method used from the choices provided:</w:t>
      </w:r>
    </w:p>
    <w:p w14:paraId="54D40968" w14:textId="45DEF185" w:rsidR="00675192" w:rsidRPr="00170608" w:rsidRDefault="00675192" w:rsidP="00675192">
      <w:pPr>
        <w:pStyle w:val="ListParagraph"/>
        <w:numPr>
          <w:ilvl w:val="0"/>
          <w:numId w:val="18"/>
        </w:numPr>
        <w:spacing w:after="60"/>
        <w:ind w:left="1080"/>
        <w:rPr>
          <w:rFonts w:asciiTheme="minorHAnsi" w:hAnsiTheme="minorHAnsi"/>
          <w:sz w:val="18"/>
          <w:szCs w:val="18"/>
        </w:rPr>
      </w:pPr>
      <w:r w:rsidRPr="00170608">
        <w:rPr>
          <w:rFonts w:asciiTheme="minorHAnsi" w:hAnsiTheme="minorHAnsi"/>
          <w:sz w:val="18"/>
          <w:szCs w:val="18"/>
        </w:rPr>
        <w:t>Superheat (outdoor temperature must be ≥ 55</w:t>
      </w:r>
      <w:r w:rsidR="00333C8B">
        <w:rPr>
          <w:rFonts w:asciiTheme="minorHAnsi" w:hAnsiTheme="minorHAnsi"/>
          <w:sz w:val="18"/>
          <w:szCs w:val="18"/>
        </w:rPr>
        <w:t>°</w:t>
      </w:r>
      <w:r w:rsidRPr="00170608">
        <w:rPr>
          <w:rFonts w:asciiTheme="minorHAnsi" w:hAnsiTheme="minorHAnsi"/>
          <w:sz w:val="18"/>
          <w:szCs w:val="18"/>
        </w:rPr>
        <w:t xml:space="preserve">F); </w:t>
      </w:r>
      <w:r w:rsidR="003B75F0">
        <w:rPr>
          <w:rFonts w:asciiTheme="minorHAnsi" w:hAnsiTheme="minorHAnsi"/>
          <w:sz w:val="18"/>
          <w:szCs w:val="18"/>
        </w:rPr>
        <w:t>t</w:t>
      </w:r>
      <w:r w:rsidRPr="00170608">
        <w:rPr>
          <w:rFonts w:asciiTheme="minorHAnsi" w:hAnsiTheme="minorHAnsi"/>
          <w:sz w:val="18"/>
          <w:szCs w:val="18"/>
        </w:rPr>
        <w:t>his verification method can only be used when the outdoor temperature is at or above 55</w:t>
      </w:r>
      <w:r w:rsidR="00333C8B">
        <w:rPr>
          <w:rFonts w:asciiTheme="minorHAnsi" w:hAnsiTheme="minorHAnsi"/>
          <w:sz w:val="18"/>
          <w:szCs w:val="18"/>
        </w:rPr>
        <w:t>°</w:t>
      </w:r>
      <w:r w:rsidRPr="00170608">
        <w:rPr>
          <w:rFonts w:asciiTheme="minorHAnsi" w:hAnsiTheme="minorHAnsi"/>
          <w:sz w:val="18"/>
          <w:szCs w:val="18"/>
        </w:rPr>
        <w:t>F. It is only used on systems with fixed orifice refrigerant metering devices (non-variable metering devices). This method is detailed in Reference Appendix RA3.2.2.6.1. Systems verified using this method may be eligible for HERS verification compliance using Group Sampling. Choosing this option will generate a CF2R-MCH-25a.</w:t>
      </w:r>
    </w:p>
    <w:p w14:paraId="54D40969" w14:textId="1689D25F" w:rsidR="00675192" w:rsidRPr="00170608" w:rsidRDefault="00675192" w:rsidP="00675192">
      <w:pPr>
        <w:pStyle w:val="ListParagraph"/>
        <w:numPr>
          <w:ilvl w:val="0"/>
          <w:numId w:val="18"/>
        </w:numPr>
        <w:spacing w:after="60"/>
        <w:ind w:left="1080"/>
        <w:rPr>
          <w:rFonts w:asciiTheme="minorHAnsi" w:hAnsiTheme="minorHAnsi"/>
          <w:sz w:val="18"/>
          <w:szCs w:val="18"/>
        </w:rPr>
      </w:pPr>
      <w:r w:rsidRPr="00170608">
        <w:rPr>
          <w:rFonts w:asciiTheme="minorHAnsi" w:hAnsiTheme="minorHAnsi"/>
          <w:sz w:val="18"/>
          <w:szCs w:val="18"/>
        </w:rPr>
        <w:t>Subcooling (outdoor temperature must be ≥ 55</w:t>
      </w:r>
      <w:r w:rsidR="00333C8B">
        <w:rPr>
          <w:rFonts w:asciiTheme="minorHAnsi" w:hAnsiTheme="minorHAnsi"/>
          <w:sz w:val="18"/>
          <w:szCs w:val="18"/>
        </w:rPr>
        <w:t>°</w:t>
      </w:r>
      <w:r w:rsidRPr="00170608">
        <w:rPr>
          <w:rFonts w:asciiTheme="minorHAnsi" w:hAnsiTheme="minorHAnsi"/>
          <w:sz w:val="18"/>
          <w:szCs w:val="18"/>
        </w:rPr>
        <w:t xml:space="preserve">F); </w:t>
      </w:r>
      <w:r w:rsidR="003B75F0">
        <w:rPr>
          <w:rFonts w:asciiTheme="minorHAnsi" w:hAnsiTheme="minorHAnsi"/>
          <w:sz w:val="18"/>
          <w:szCs w:val="18"/>
        </w:rPr>
        <w:t>t</w:t>
      </w:r>
      <w:r w:rsidRPr="00170608">
        <w:rPr>
          <w:rFonts w:asciiTheme="minorHAnsi" w:hAnsiTheme="minorHAnsi"/>
          <w:sz w:val="18"/>
          <w:szCs w:val="18"/>
        </w:rPr>
        <w:t>his verification method can only be used when the outdoor temperature is at or above 55</w:t>
      </w:r>
      <w:r w:rsidR="00333C8B">
        <w:rPr>
          <w:rFonts w:asciiTheme="minorHAnsi" w:hAnsiTheme="minorHAnsi"/>
          <w:sz w:val="18"/>
          <w:szCs w:val="18"/>
        </w:rPr>
        <w:t>°</w:t>
      </w:r>
      <w:r w:rsidRPr="00170608">
        <w:rPr>
          <w:rFonts w:asciiTheme="minorHAnsi" w:hAnsiTheme="minorHAnsi"/>
          <w:sz w:val="18"/>
          <w:szCs w:val="18"/>
        </w:rPr>
        <w:t>F. It is only used on systems with variable metering devices (TXV or EXV). This method is detailed in Reference Appendix RA3.2.2.6.2. Systems verified using this method may be eligible for HERS verification compliance using Group Sampling.  Choosing this option will generate a CF2R-MCH-25b.</w:t>
      </w:r>
    </w:p>
    <w:p w14:paraId="54D4096A" w14:textId="0E9EDA95" w:rsidR="00675192" w:rsidRPr="00170608" w:rsidRDefault="00675192" w:rsidP="00675192">
      <w:pPr>
        <w:pStyle w:val="ListParagraph"/>
        <w:numPr>
          <w:ilvl w:val="0"/>
          <w:numId w:val="18"/>
        </w:numPr>
        <w:spacing w:after="60"/>
        <w:ind w:left="1080"/>
        <w:rPr>
          <w:rFonts w:asciiTheme="minorHAnsi" w:hAnsiTheme="minorHAnsi"/>
          <w:sz w:val="18"/>
          <w:szCs w:val="18"/>
        </w:rPr>
      </w:pPr>
      <w:r w:rsidRPr="00170608">
        <w:rPr>
          <w:rFonts w:asciiTheme="minorHAnsi" w:hAnsiTheme="minorHAnsi"/>
          <w:sz w:val="18"/>
          <w:szCs w:val="18"/>
        </w:rPr>
        <w:t xml:space="preserve">Weigh-in; </w:t>
      </w:r>
      <w:r w:rsidR="003B75F0">
        <w:rPr>
          <w:rFonts w:asciiTheme="minorHAnsi" w:hAnsiTheme="minorHAnsi"/>
          <w:sz w:val="18"/>
          <w:szCs w:val="18"/>
        </w:rPr>
        <w:t>t</w:t>
      </w:r>
      <w:r w:rsidRPr="00170608">
        <w:rPr>
          <w:rFonts w:asciiTheme="minorHAnsi" w:hAnsiTheme="minorHAnsi"/>
          <w:sz w:val="18"/>
          <w:szCs w:val="18"/>
        </w:rPr>
        <w:t>his verification method can be used by the installer at any outdoor temperature allowed by the equipment manufacturer. This method is detailed in Reference Appendix RA3.2.3. Systems verified using this method are NOT eligible for HERS verification compliance using Group Sampling. Choosing this option will generate a CF2R-MCH-25c.</w:t>
      </w:r>
    </w:p>
    <w:p w14:paraId="54D4096B" w14:textId="4A595A08" w:rsidR="00675192" w:rsidRPr="00170608" w:rsidRDefault="00675192" w:rsidP="00675192">
      <w:pPr>
        <w:pStyle w:val="ListParagraph"/>
        <w:numPr>
          <w:ilvl w:val="0"/>
          <w:numId w:val="18"/>
        </w:numPr>
        <w:spacing w:after="60"/>
        <w:ind w:left="1080"/>
        <w:rPr>
          <w:rFonts w:asciiTheme="minorHAnsi" w:hAnsiTheme="minorHAnsi"/>
          <w:sz w:val="18"/>
          <w:szCs w:val="18"/>
        </w:rPr>
      </w:pPr>
      <w:r w:rsidRPr="00170608">
        <w:rPr>
          <w:rFonts w:asciiTheme="minorHAnsi" w:hAnsiTheme="minorHAnsi"/>
          <w:sz w:val="18"/>
          <w:szCs w:val="18"/>
        </w:rPr>
        <w:t>Winter Setup (applicable when outdoor temperature is &lt; 55</w:t>
      </w:r>
      <w:r w:rsidR="00333C8B">
        <w:rPr>
          <w:rFonts w:asciiTheme="minorHAnsi" w:hAnsiTheme="minorHAnsi"/>
          <w:sz w:val="18"/>
          <w:szCs w:val="18"/>
        </w:rPr>
        <w:t>°</w:t>
      </w:r>
      <w:r w:rsidRPr="00170608">
        <w:rPr>
          <w:rFonts w:asciiTheme="minorHAnsi" w:hAnsiTheme="minorHAnsi"/>
          <w:sz w:val="18"/>
          <w:szCs w:val="18"/>
        </w:rPr>
        <w:t xml:space="preserve">F); </w:t>
      </w:r>
      <w:r w:rsidR="003B75F0">
        <w:rPr>
          <w:rFonts w:asciiTheme="minorHAnsi" w:hAnsiTheme="minorHAnsi"/>
          <w:sz w:val="18"/>
          <w:szCs w:val="18"/>
        </w:rPr>
        <w:t>t</w:t>
      </w:r>
      <w:r w:rsidRPr="00170608">
        <w:rPr>
          <w:rFonts w:asciiTheme="minorHAnsi" w:hAnsiTheme="minorHAnsi"/>
          <w:sz w:val="18"/>
          <w:szCs w:val="18"/>
        </w:rPr>
        <w:t>he Winter Setup verification method is a special version of the Subcooling method. It can be used when the outdoor temperature is between 37</w:t>
      </w:r>
      <w:r w:rsidR="00333C8B">
        <w:rPr>
          <w:rFonts w:asciiTheme="minorHAnsi" w:hAnsiTheme="minorHAnsi"/>
          <w:sz w:val="18"/>
          <w:szCs w:val="18"/>
        </w:rPr>
        <w:t>°F</w:t>
      </w:r>
      <w:r w:rsidRPr="00170608">
        <w:rPr>
          <w:rFonts w:asciiTheme="minorHAnsi" w:hAnsiTheme="minorHAnsi"/>
          <w:sz w:val="18"/>
          <w:szCs w:val="18"/>
        </w:rPr>
        <w:t xml:space="preserve"> and 55</w:t>
      </w:r>
      <w:r w:rsidR="00333C8B">
        <w:rPr>
          <w:rFonts w:asciiTheme="minorHAnsi" w:hAnsiTheme="minorHAnsi"/>
          <w:sz w:val="18"/>
          <w:szCs w:val="18"/>
        </w:rPr>
        <w:t>°</w:t>
      </w:r>
      <w:r w:rsidRPr="00170608">
        <w:rPr>
          <w:rFonts w:asciiTheme="minorHAnsi" w:hAnsiTheme="minorHAnsi"/>
          <w:sz w:val="18"/>
          <w:szCs w:val="18"/>
        </w:rPr>
        <w:t>F. It can only be used on equipment where the manufacturer has specifically approved it for the equipment being tested. The Winter Setup procedure is details in Residential Appendix RA1.2. Choosing this option will generate a CF2R-MCH-25e.</w:t>
      </w:r>
    </w:p>
    <w:p w14:paraId="54D4096C" w14:textId="60DFD0E0" w:rsidR="00675192" w:rsidRPr="00170608" w:rsidRDefault="00675192" w:rsidP="00675192">
      <w:pPr>
        <w:pStyle w:val="ListParagraph"/>
        <w:numPr>
          <w:ilvl w:val="0"/>
          <w:numId w:val="18"/>
        </w:numPr>
        <w:spacing w:after="60"/>
        <w:ind w:left="1080"/>
        <w:rPr>
          <w:rFonts w:asciiTheme="minorHAnsi" w:hAnsiTheme="minorHAnsi"/>
          <w:sz w:val="18"/>
          <w:szCs w:val="18"/>
        </w:rPr>
      </w:pPr>
      <w:r w:rsidRPr="00170608">
        <w:rPr>
          <w:rFonts w:asciiTheme="minorHAnsi" w:hAnsiTheme="minorHAnsi"/>
          <w:sz w:val="18"/>
          <w:szCs w:val="18"/>
        </w:rPr>
        <w:t xml:space="preserve">New Package Unit Factory Charge; </w:t>
      </w:r>
      <w:r w:rsidR="003B75F0">
        <w:rPr>
          <w:rFonts w:asciiTheme="minorHAnsi" w:hAnsiTheme="minorHAnsi"/>
          <w:sz w:val="18"/>
          <w:szCs w:val="18"/>
        </w:rPr>
        <w:t>t</w:t>
      </w:r>
      <w:r w:rsidRPr="00170608">
        <w:rPr>
          <w:rFonts w:asciiTheme="minorHAnsi" w:hAnsiTheme="minorHAnsi"/>
          <w:sz w:val="18"/>
          <w:szCs w:val="18"/>
        </w:rPr>
        <w:t>he installer should choose this option when a new package unit is being installed that has an AHRI rating. This helps ensure that the unit was properly charged at the factory. HERS verification of refrigerant charge may not be required in this case. Choosing this option will generate a CF2R-MCH-25f.</w:t>
      </w:r>
    </w:p>
    <w:p w14:paraId="54D4096D" w14:textId="050BBD76" w:rsidR="00675192" w:rsidRPr="00170608" w:rsidRDefault="00675192" w:rsidP="00675192">
      <w:pPr>
        <w:pStyle w:val="ListParagraph"/>
        <w:numPr>
          <w:ilvl w:val="0"/>
          <w:numId w:val="12"/>
        </w:numPr>
        <w:rPr>
          <w:rFonts w:asciiTheme="minorHAnsi" w:hAnsiTheme="minorHAnsi"/>
          <w:sz w:val="18"/>
          <w:szCs w:val="18"/>
        </w:rPr>
      </w:pPr>
      <w:r w:rsidRPr="00170608">
        <w:rPr>
          <w:rFonts w:asciiTheme="minorHAnsi" w:hAnsiTheme="minorHAnsi"/>
          <w:sz w:val="18"/>
          <w:szCs w:val="18"/>
        </w:rPr>
        <w:t>This information is automatically pulled from the Certificate of Installation (CF2R-MCH-25). The installer (or rater) is to have identified who performed the verification that is documented on the Certificate of Installation. Note that HERS verification compliance by Group Sampling requires that the installer perform their own refrigerant charge verification as part of the installation of the equipment prior to the system being put into a sample group for possible selection by a HERS rater for verification. If Group Sampling is not intended, the HERS Rater may perform the refrigerant charge verification on behalf of the Installing Contractor (applies to any method but Weigh-In) and the Rater will enter same results on both the CF2R and CF3R.</w:t>
      </w:r>
    </w:p>
    <w:p w14:paraId="54D4096E" w14:textId="72110F2F" w:rsidR="00675192" w:rsidRPr="00170608" w:rsidRDefault="00675192" w:rsidP="00675192">
      <w:pPr>
        <w:pStyle w:val="ListParagraph"/>
        <w:numPr>
          <w:ilvl w:val="0"/>
          <w:numId w:val="12"/>
        </w:numPr>
        <w:rPr>
          <w:rFonts w:asciiTheme="minorHAnsi" w:hAnsiTheme="minorHAnsi"/>
          <w:sz w:val="18"/>
          <w:szCs w:val="18"/>
        </w:rPr>
      </w:pPr>
      <w:r w:rsidRPr="00170608">
        <w:rPr>
          <w:rFonts w:asciiTheme="minorHAnsi" w:hAnsiTheme="minorHAnsi"/>
          <w:sz w:val="18"/>
          <w:szCs w:val="18"/>
        </w:rPr>
        <w:t xml:space="preserve">This information is automatically pulled from the Certificate of Installation (CF2R-MCH-25). The Group Sampling status is automatically displayed based on the input results of </w:t>
      </w:r>
      <w:r w:rsidR="00AC61CE">
        <w:rPr>
          <w:rFonts w:asciiTheme="minorHAnsi" w:hAnsiTheme="minorHAnsi"/>
          <w:sz w:val="18"/>
          <w:szCs w:val="18"/>
        </w:rPr>
        <w:t>A15</w:t>
      </w:r>
      <w:r w:rsidRPr="00170608">
        <w:rPr>
          <w:rFonts w:asciiTheme="minorHAnsi" w:hAnsiTheme="minorHAnsi"/>
          <w:sz w:val="18"/>
          <w:szCs w:val="18"/>
        </w:rPr>
        <w:t xml:space="preserve"> and </w:t>
      </w:r>
      <w:r w:rsidR="00AC61CE">
        <w:rPr>
          <w:rFonts w:asciiTheme="minorHAnsi" w:hAnsiTheme="minorHAnsi"/>
          <w:sz w:val="18"/>
          <w:szCs w:val="18"/>
        </w:rPr>
        <w:t>A16</w:t>
      </w:r>
      <w:r w:rsidRPr="00170608">
        <w:rPr>
          <w:rFonts w:asciiTheme="minorHAnsi" w:hAnsiTheme="minorHAnsi"/>
          <w:sz w:val="18"/>
          <w:szCs w:val="18"/>
        </w:rPr>
        <w:t xml:space="preserve"> on the CF2R. Group Sampling procedures are detailed in Residential Appendix RA2.3.</w:t>
      </w:r>
    </w:p>
    <w:p w14:paraId="54D4096F" w14:textId="712294E0" w:rsidR="00675192" w:rsidRPr="00170608" w:rsidRDefault="00675192" w:rsidP="00675192">
      <w:pPr>
        <w:pStyle w:val="ListParagraph"/>
        <w:numPr>
          <w:ilvl w:val="0"/>
          <w:numId w:val="12"/>
        </w:numPr>
        <w:rPr>
          <w:rFonts w:ascii="Calibri" w:hAnsi="Calibri"/>
          <w:sz w:val="18"/>
          <w:szCs w:val="18"/>
        </w:rPr>
      </w:pPr>
      <w:r w:rsidRPr="00170608">
        <w:rPr>
          <w:rFonts w:asciiTheme="minorHAnsi" w:hAnsiTheme="minorHAnsi"/>
          <w:sz w:val="18"/>
          <w:szCs w:val="18"/>
        </w:rPr>
        <w:t xml:space="preserve">Specify the refrigerant charge verification used by the HERS rater. Choices vary depending on what method was specified in </w:t>
      </w:r>
      <w:r w:rsidR="00AC61CE">
        <w:rPr>
          <w:rFonts w:asciiTheme="minorHAnsi" w:hAnsiTheme="minorHAnsi"/>
          <w:sz w:val="18"/>
          <w:szCs w:val="18"/>
        </w:rPr>
        <w:t>A11</w:t>
      </w:r>
      <w:r w:rsidRPr="00170608">
        <w:rPr>
          <w:rFonts w:asciiTheme="minorHAnsi" w:hAnsiTheme="minorHAnsi"/>
          <w:sz w:val="18"/>
          <w:szCs w:val="18"/>
        </w:rPr>
        <w:t xml:space="preserve">, </w:t>
      </w:r>
      <w:r w:rsidR="00AC61CE">
        <w:rPr>
          <w:rFonts w:asciiTheme="minorHAnsi" w:hAnsiTheme="minorHAnsi"/>
          <w:sz w:val="18"/>
          <w:szCs w:val="18"/>
        </w:rPr>
        <w:t>A12</w:t>
      </w:r>
      <w:r w:rsidRPr="00170608">
        <w:rPr>
          <w:rFonts w:asciiTheme="minorHAnsi" w:hAnsiTheme="minorHAnsi"/>
          <w:sz w:val="18"/>
          <w:szCs w:val="18"/>
        </w:rPr>
        <w:t xml:space="preserve">, and </w:t>
      </w:r>
      <w:r w:rsidR="00AC61CE">
        <w:rPr>
          <w:rFonts w:asciiTheme="minorHAnsi" w:hAnsiTheme="minorHAnsi"/>
          <w:sz w:val="18"/>
          <w:szCs w:val="18"/>
        </w:rPr>
        <w:t>A15</w:t>
      </w:r>
      <w:r w:rsidRPr="00170608">
        <w:rPr>
          <w:rFonts w:asciiTheme="minorHAnsi" w:hAnsiTheme="minorHAnsi"/>
          <w:sz w:val="18"/>
          <w:szCs w:val="18"/>
        </w:rPr>
        <w:t>.</w:t>
      </w:r>
    </w:p>
    <w:p w14:paraId="54D40970" w14:textId="77777777" w:rsidR="00675192" w:rsidRPr="00170608" w:rsidRDefault="00675192" w:rsidP="00675192">
      <w:pPr>
        <w:pStyle w:val="ListParagraph"/>
        <w:rPr>
          <w:rFonts w:ascii="Calibri" w:hAnsi="Calibri"/>
          <w:sz w:val="18"/>
          <w:szCs w:val="18"/>
        </w:rPr>
      </w:pPr>
    </w:p>
    <w:p w14:paraId="54D40971" w14:textId="17C2C969" w:rsidR="00675192" w:rsidRPr="00170608" w:rsidRDefault="00675192" w:rsidP="00675192">
      <w:pPr>
        <w:rPr>
          <w:rFonts w:ascii="Calibri" w:hAnsi="Calibri"/>
          <w:b/>
          <w:sz w:val="18"/>
          <w:szCs w:val="18"/>
        </w:rPr>
      </w:pPr>
      <w:r w:rsidRPr="00170608">
        <w:rPr>
          <w:rFonts w:ascii="Calibri" w:hAnsi="Calibri"/>
          <w:b/>
          <w:sz w:val="18"/>
          <w:szCs w:val="18"/>
        </w:rPr>
        <w:t>Section B. Measurement Access Hole (MAH) Verification</w:t>
      </w:r>
    </w:p>
    <w:p w14:paraId="54D40973" w14:textId="29EFD81B" w:rsidR="00675192" w:rsidRPr="00170608" w:rsidRDefault="00675192" w:rsidP="00675192">
      <w:pPr>
        <w:pStyle w:val="ListParagraph"/>
        <w:numPr>
          <w:ilvl w:val="0"/>
          <w:numId w:val="13"/>
        </w:numPr>
        <w:rPr>
          <w:rFonts w:ascii="Calibri" w:hAnsi="Calibri"/>
          <w:sz w:val="18"/>
          <w:szCs w:val="18"/>
        </w:rPr>
      </w:pPr>
      <w:r w:rsidRPr="00170608">
        <w:rPr>
          <w:rFonts w:ascii="Calibri" w:hAnsi="Calibri"/>
          <w:sz w:val="18"/>
          <w:szCs w:val="18"/>
        </w:rPr>
        <w:t>This information is automatically pulled from the Certificate of Installation (CF2R-MCH-25). Installer is to have indicated the method used to demonstrate compliance with the MAH requirement by selecting the appropriate method from the drop down list. Procedures for installing MAH’s are detailed in RA3.2.2.3. Selecting that the MAH cannot be installed consistent with Figure 3.2-1 may result in additional scrutiny by enforcement personnel)</w:t>
      </w:r>
      <w:r w:rsidR="00B87A6E">
        <w:rPr>
          <w:rFonts w:ascii="Calibri" w:hAnsi="Calibri"/>
          <w:sz w:val="18"/>
          <w:szCs w:val="18"/>
        </w:rPr>
        <w:t>.</w:t>
      </w:r>
      <w:r w:rsidRPr="00170608">
        <w:rPr>
          <w:rFonts w:ascii="Calibri" w:hAnsi="Calibri"/>
          <w:sz w:val="18"/>
          <w:szCs w:val="18"/>
        </w:rPr>
        <w:t xml:space="preserve"> If installed system does not match this entry, it can be overwritten by rater but it will be flagged as a possible fail.</w:t>
      </w:r>
      <w:r w:rsidRPr="00170608">
        <w:rPr>
          <w:rFonts w:asciiTheme="minorHAnsi" w:hAnsiTheme="minorHAnsi"/>
          <w:sz w:val="18"/>
          <w:szCs w:val="18"/>
        </w:rPr>
        <w:t xml:space="preserve"> If </w:t>
      </w:r>
      <w:r w:rsidR="00AC61CE">
        <w:rPr>
          <w:rFonts w:asciiTheme="minorHAnsi" w:hAnsiTheme="minorHAnsi"/>
          <w:sz w:val="18"/>
          <w:szCs w:val="18"/>
        </w:rPr>
        <w:t>A12</w:t>
      </w:r>
      <w:r w:rsidRPr="00170608">
        <w:rPr>
          <w:rFonts w:asciiTheme="minorHAnsi" w:hAnsiTheme="minorHAnsi"/>
          <w:sz w:val="18"/>
          <w:szCs w:val="18"/>
        </w:rPr>
        <w:t xml:space="preserve"> = NO, then system is exempt from the MAH requirement and a special message will show up here.</w:t>
      </w:r>
    </w:p>
    <w:p w14:paraId="54D40974" w14:textId="77777777" w:rsidR="00675192" w:rsidRPr="00170608" w:rsidRDefault="00675192" w:rsidP="00675192">
      <w:pPr>
        <w:rPr>
          <w:rFonts w:ascii="Calibri" w:hAnsi="Calibri"/>
          <w:sz w:val="18"/>
          <w:szCs w:val="18"/>
        </w:rPr>
      </w:pPr>
    </w:p>
    <w:p w14:paraId="54D40975" w14:textId="2B6981BE" w:rsidR="00675192" w:rsidRPr="00170608" w:rsidRDefault="00675192" w:rsidP="00675192">
      <w:pPr>
        <w:rPr>
          <w:rFonts w:ascii="Calibri" w:hAnsi="Calibri"/>
          <w:b/>
          <w:sz w:val="18"/>
          <w:szCs w:val="18"/>
        </w:rPr>
      </w:pPr>
      <w:r w:rsidRPr="00170608">
        <w:rPr>
          <w:rFonts w:ascii="Calibri" w:hAnsi="Calibri"/>
          <w:b/>
          <w:sz w:val="18"/>
          <w:szCs w:val="18"/>
        </w:rPr>
        <w:t>Section C. Minimum System Airflow Rate Verification</w:t>
      </w:r>
    </w:p>
    <w:p w14:paraId="54D40977" w14:textId="18073263" w:rsidR="00675192" w:rsidRPr="00170608" w:rsidRDefault="00675192" w:rsidP="00675192">
      <w:pPr>
        <w:pStyle w:val="ListParagraph"/>
        <w:numPr>
          <w:ilvl w:val="0"/>
          <w:numId w:val="14"/>
        </w:numPr>
        <w:rPr>
          <w:rFonts w:ascii="Calibri" w:hAnsi="Calibri"/>
          <w:sz w:val="18"/>
          <w:szCs w:val="18"/>
        </w:rPr>
      </w:pPr>
      <w:r w:rsidRPr="00170608">
        <w:rPr>
          <w:rFonts w:ascii="Calibri" w:hAnsi="Calibri"/>
          <w:sz w:val="18"/>
          <w:szCs w:val="18"/>
        </w:rPr>
        <w:t xml:space="preserve">This information is automatically calculated based on the information given in </w:t>
      </w:r>
      <w:r w:rsidR="00AC61CE">
        <w:rPr>
          <w:rFonts w:ascii="Calibri" w:hAnsi="Calibri"/>
          <w:sz w:val="18"/>
          <w:szCs w:val="18"/>
        </w:rPr>
        <w:t>A10</w:t>
      </w:r>
      <w:r w:rsidRPr="00170608">
        <w:rPr>
          <w:rFonts w:ascii="Calibri" w:hAnsi="Calibri"/>
          <w:sz w:val="18"/>
          <w:szCs w:val="18"/>
        </w:rPr>
        <w:t>. This is the target minimum system airflow required for the system being verified.</w:t>
      </w:r>
    </w:p>
    <w:p w14:paraId="54D40978" w14:textId="6724C413" w:rsidR="00675192" w:rsidRPr="00170608" w:rsidRDefault="00675192" w:rsidP="00675192">
      <w:pPr>
        <w:pStyle w:val="ListParagraph"/>
        <w:numPr>
          <w:ilvl w:val="0"/>
          <w:numId w:val="14"/>
        </w:numPr>
        <w:rPr>
          <w:rFonts w:ascii="Calibri" w:hAnsi="Calibri"/>
          <w:sz w:val="18"/>
          <w:szCs w:val="18"/>
        </w:rPr>
      </w:pPr>
      <w:r w:rsidRPr="00170608">
        <w:rPr>
          <w:rFonts w:ascii="Calibri" w:hAnsi="Calibri"/>
          <w:sz w:val="18"/>
          <w:szCs w:val="18"/>
        </w:rPr>
        <w:t>This information is automatically calculated based on either the CF3R-MCH-23, or CF3R-MCH-28, which documents the rater’s measured airflow of the system being verified</w:t>
      </w:r>
      <w:r w:rsidRPr="00170608">
        <w:rPr>
          <w:rFonts w:asciiTheme="minorHAnsi" w:hAnsiTheme="minorHAnsi"/>
          <w:sz w:val="18"/>
          <w:szCs w:val="18"/>
        </w:rPr>
        <w:t xml:space="preserve"> (or alternative method)</w:t>
      </w:r>
      <w:r w:rsidRPr="00170608">
        <w:rPr>
          <w:rFonts w:ascii="Calibri" w:hAnsi="Calibri"/>
          <w:sz w:val="18"/>
          <w:szCs w:val="18"/>
        </w:rPr>
        <w:t>. If the measured airflow is not adequate it will not comply with the airflow requirements and refrigerant charge verification cannot be performed</w:t>
      </w:r>
      <w:r w:rsidRPr="00170608">
        <w:rPr>
          <w:rFonts w:asciiTheme="minorHAnsi" w:hAnsiTheme="minorHAnsi"/>
          <w:sz w:val="18"/>
          <w:szCs w:val="18"/>
        </w:rPr>
        <w:t xml:space="preserve"> until the airflow meets the requirement. If </w:t>
      </w:r>
      <w:r w:rsidR="00AC61CE">
        <w:rPr>
          <w:rFonts w:asciiTheme="minorHAnsi" w:hAnsiTheme="minorHAnsi"/>
          <w:sz w:val="18"/>
          <w:szCs w:val="18"/>
        </w:rPr>
        <w:t>A12</w:t>
      </w:r>
      <w:r w:rsidRPr="00170608">
        <w:rPr>
          <w:rFonts w:asciiTheme="minorHAnsi" w:hAnsiTheme="minorHAnsi"/>
          <w:sz w:val="18"/>
          <w:szCs w:val="18"/>
        </w:rPr>
        <w:t xml:space="preserve"> = NO, then system is exempt from the airflow rate requirement and a special message will show up here.</w:t>
      </w:r>
    </w:p>
    <w:p w14:paraId="54D40979" w14:textId="77777777" w:rsidR="00675192" w:rsidRPr="00170608" w:rsidRDefault="00675192" w:rsidP="00675192">
      <w:pPr>
        <w:rPr>
          <w:sz w:val="18"/>
          <w:szCs w:val="18"/>
        </w:rPr>
      </w:pPr>
    </w:p>
    <w:p w14:paraId="54D4097A" w14:textId="601A13BA" w:rsidR="00675192" w:rsidRPr="00170608" w:rsidRDefault="00675192" w:rsidP="00675192">
      <w:pPr>
        <w:rPr>
          <w:rFonts w:ascii="Calibri" w:hAnsi="Calibri"/>
          <w:b/>
          <w:sz w:val="18"/>
          <w:szCs w:val="18"/>
        </w:rPr>
      </w:pPr>
      <w:r w:rsidRPr="00170608">
        <w:rPr>
          <w:rFonts w:ascii="Calibri" w:hAnsi="Calibri"/>
          <w:b/>
          <w:sz w:val="18"/>
          <w:szCs w:val="18"/>
        </w:rPr>
        <w:t>Section D. Weigh In Charge Procedure</w:t>
      </w:r>
    </w:p>
    <w:p w14:paraId="54D4097C" w14:textId="0882EB04" w:rsidR="00675192" w:rsidRPr="00170608" w:rsidRDefault="00675192" w:rsidP="00675192">
      <w:pPr>
        <w:pStyle w:val="ListParagraph"/>
        <w:numPr>
          <w:ilvl w:val="0"/>
          <w:numId w:val="15"/>
        </w:numPr>
        <w:rPr>
          <w:rFonts w:ascii="Calibri" w:hAnsi="Calibri"/>
          <w:sz w:val="18"/>
          <w:szCs w:val="18"/>
        </w:rPr>
      </w:pPr>
      <w:r w:rsidRPr="00170608">
        <w:rPr>
          <w:rFonts w:ascii="Calibri" w:hAnsi="Calibri"/>
          <w:sz w:val="18"/>
          <w:szCs w:val="18"/>
        </w:rPr>
        <w:t xml:space="preserve">HERS rater must visually observe the installer taking this measurement and confirm that correct values are entered into the CF2R.  Measure and record the outside air dry-bulb temperature in </w:t>
      </w:r>
      <w:r w:rsidR="00333C8B">
        <w:rPr>
          <w:rFonts w:ascii="Calibri" w:hAnsi="Calibri"/>
          <w:sz w:val="18"/>
          <w:szCs w:val="18"/>
        </w:rPr>
        <w:t>°</w:t>
      </w:r>
      <w:r w:rsidRPr="00170608">
        <w:rPr>
          <w:rFonts w:ascii="Calibri" w:hAnsi="Calibri"/>
          <w:sz w:val="18"/>
          <w:szCs w:val="18"/>
        </w:rPr>
        <w:t>F. This will affect the procedures that may be used for HERS verification.</w:t>
      </w:r>
    </w:p>
    <w:p w14:paraId="54D4097D" w14:textId="217EB153" w:rsidR="00675192" w:rsidRPr="00170608" w:rsidRDefault="00675192" w:rsidP="00675192">
      <w:pPr>
        <w:pStyle w:val="ListParagraph"/>
        <w:numPr>
          <w:ilvl w:val="0"/>
          <w:numId w:val="15"/>
        </w:numPr>
        <w:rPr>
          <w:rFonts w:ascii="Calibri" w:hAnsi="Calibri"/>
          <w:sz w:val="18"/>
          <w:szCs w:val="18"/>
        </w:rPr>
      </w:pPr>
      <w:r w:rsidRPr="00170608">
        <w:rPr>
          <w:rFonts w:ascii="Calibri" w:hAnsi="Calibri"/>
          <w:sz w:val="18"/>
          <w:szCs w:val="18"/>
        </w:rPr>
        <w:t>HERS rater must confirm that correct values are entered into the CF2R. Specify the method of weigh-in. There are two options that may be used. One is to add or remove a small, weighed portion of refrigerant from a factory charged unit (Charge Adjustment).  The other is to weigh the entire charge of refrigerant before introducing it into the system (Total Charge). Select either one. Note: The amount of refrigerant in systems that are not newly installed cannot be assumed to be the factory charge. Altered systems using existing refrigerant must use the Total Charge method. Only new, factory installed equipment can utilize the Charge Adjustment method.</w:t>
      </w:r>
    </w:p>
    <w:p w14:paraId="54D4097E" w14:textId="146591D3" w:rsidR="00675192" w:rsidRPr="00170608" w:rsidRDefault="00675192" w:rsidP="00675192">
      <w:pPr>
        <w:pStyle w:val="ListParagraph"/>
        <w:numPr>
          <w:ilvl w:val="0"/>
          <w:numId w:val="15"/>
        </w:numPr>
        <w:rPr>
          <w:rFonts w:ascii="Calibri" w:hAnsi="Calibri"/>
          <w:sz w:val="18"/>
          <w:szCs w:val="18"/>
        </w:rPr>
      </w:pPr>
      <w:r w:rsidRPr="00170608">
        <w:rPr>
          <w:rFonts w:ascii="Calibri" w:hAnsi="Calibri"/>
          <w:sz w:val="18"/>
          <w:szCs w:val="18"/>
        </w:rPr>
        <w:t>HERS rater must confirm that correct values are entered into the CF2R. Enter the Manufacturer’s Standard Charge for condenser in pounds and ounces. This is the amount of refrigerant that the manufacturer specifies for a “standard” installation (typical coil match, typical line set size and length). For the Charge Adjustment method, this is the amount of refrigerant that factory charges the system to.  Rater should request to see manufacturer’s documentation to support this value.</w:t>
      </w:r>
    </w:p>
    <w:p w14:paraId="54D4097F" w14:textId="38E54B1B" w:rsidR="00675192" w:rsidRPr="00170608" w:rsidRDefault="00675192" w:rsidP="00675192">
      <w:pPr>
        <w:pStyle w:val="ListParagraph"/>
        <w:numPr>
          <w:ilvl w:val="0"/>
          <w:numId w:val="15"/>
        </w:numPr>
        <w:rPr>
          <w:rFonts w:ascii="Calibri" w:hAnsi="Calibri"/>
          <w:sz w:val="18"/>
          <w:szCs w:val="18"/>
        </w:rPr>
      </w:pPr>
      <w:r w:rsidRPr="00170608">
        <w:rPr>
          <w:rFonts w:ascii="Calibri" w:hAnsi="Calibri"/>
          <w:sz w:val="18"/>
          <w:szCs w:val="18"/>
        </w:rPr>
        <w:t>HERS rater must confirm that correct values are entered into the CF2R. The Manufacturer’s Standard Charge, specified in E03 is based on a standard liquid line length, typically 25 feet. Enter the value here, in feet. Be prepared to provide manufacturer’s documentation to support this value.</w:t>
      </w:r>
    </w:p>
    <w:p w14:paraId="54D40980" w14:textId="50496011" w:rsidR="00675192" w:rsidRPr="00170608" w:rsidRDefault="00675192" w:rsidP="00675192">
      <w:pPr>
        <w:pStyle w:val="ListParagraph"/>
        <w:numPr>
          <w:ilvl w:val="0"/>
          <w:numId w:val="15"/>
        </w:numPr>
        <w:rPr>
          <w:rFonts w:ascii="Calibri" w:hAnsi="Calibri"/>
          <w:sz w:val="18"/>
          <w:szCs w:val="18"/>
        </w:rPr>
      </w:pPr>
      <w:r w:rsidRPr="00170608">
        <w:rPr>
          <w:rFonts w:ascii="Calibri" w:hAnsi="Calibri"/>
          <w:sz w:val="18"/>
          <w:szCs w:val="18"/>
        </w:rPr>
        <w:t>HERS rater must confirm that correct values are entered into the CF2R. The Manufacturer’s Standard Charge, specified in E03 is based on a standard liquid line diameter. Enter the value here, in inches (for example: 1/4”, 3/8”, etc.). Rater should request to see manufacturer’s documentation to support this value.</w:t>
      </w:r>
    </w:p>
    <w:p w14:paraId="54D40981" w14:textId="7B739F42" w:rsidR="00675192" w:rsidRPr="00170608" w:rsidRDefault="00675192" w:rsidP="00675192">
      <w:pPr>
        <w:pStyle w:val="ListParagraph"/>
        <w:numPr>
          <w:ilvl w:val="0"/>
          <w:numId w:val="15"/>
        </w:numPr>
        <w:rPr>
          <w:rFonts w:ascii="Calibri" w:hAnsi="Calibri"/>
          <w:sz w:val="18"/>
          <w:szCs w:val="18"/>
        </w:rPr>
      </w:pPr>
      <w:r w:rsidRPr="00170608">
        <w:rPr>
          <w:rFonts w:ascii="Calibri" w:hAnsi="Calibri"/>
          <w:sz w:val="18"/>
          <w:szCs w:val="18"/>
        </w:rPr>
        <w:t>HERS rater must confirm that correct values are entered into the CF2R. The Manufacturer’s Standard Charge, specified in E03 is based on a standard indoor (evaporator) coil size. Enter the value here, in tons. Rater should request to see manufacturer’s documentation to support this value.</w:t>
      </w:r>
    </w:p>
    <w:p w14:paraId="54D40982" w14:textId="44B7B240" w:rsidR="00675192" w:rsidRPr="00170608" w:rsidRDefault="00675192" w:rsidP="00675192">
      <w:pPr>
        <w:pStyle w:val="ListParagraph"/>
        <w:numPr>
          <w:ilvl w:val="0"/>
          <w:numId w:val="15"/>
        </w:numPr>
        <w:rPr>
          <w:rFonts w:ascii="Calibri" w:hAnsi="Calibri"/>
          <w:sz w:val="18"/>
          <w:szCs w:val="18"/>
        </w:rPr>
      </w:pPr>
      <w:r w:rsidRPr="00170608">
        <w:rPr>
          <w:rFonts w:ascii="Calibri" w:hAnsi="Calibri"/>
          <w:sz w:val="18"/>
          <w:szCs w:val="18"/>
        </w:rPr>
        <w:t>HERS rater must confirm that correct values are entered into the CF2R. Enter the length of the liquid line installed on the system being verified, in feet. This value must be compared to the standard liquid line length entered in E04 and used to determine if the Manufacturer’s Standard Charge entered in E03 is appropriate.</w:t>
      </w:r>
    </w:p>
    <w:p w14:paraId="54D40983" w14:textId="2A0C1739" w:rsidR="00675192" w:rsidRPr="00170608" w:rsidRDefault="00675192" w:rsidP="00675192">
      <w:pPr>
        <w:pStyle w:val="ListParagraph"/>
        <w:numPr>
          <w:ilvl w:val="0"/>
          <w:numId w:val="15"/>
        </w:numPr>
        <w:rPr>
          <w:rFonts w:ascii="Calibri" w:hAnsi="Calibri"/>
          <w:sz w:val="18"/>
          <w:szCs w:val="18"/>
        </w:rPr>
      </w:pPr>
      <w:r w:rsidRPr="00170608">
        <w:rPr>
          <w:rFonts w:ascii="Calibri" w:hAnsi="Calibri"/>
          <w:sz w:val="18"/>
          <w:szCs w:val="18"/>
        </w:rPr>
        <w:t>HERS rater must confirm that correct values are entered into the CF2R. Enter the diameter of the liquid line installed on the system being verified, in inches (for example: 1/4”, 3/8”, etc.). This value must be compared to the standard liquid line diameter entered in E05 and used to determine if the Manufacturer’s Standard Charge entered in E03 is appropriate.</w:t>
      </w:r>
    </w:p>
    <w:p w14:paraId="54D40984" w14:textId="179808DF" w:rsidR="00675192" w:rsidRPr="00170608" w:rsidRDefault="00675192" w:rsidP="00675192">
      <w:pPr>
        <w:pStyle w:val="ListParagraph"/>
        <w:numPr>
          <w:ilvl w:val="0"/>
          <w:numId w:val="15"/>
        </w:numPr>
        <w:rPr>
          <w:rFonts w:ascii="Calibri" w:hAnsi="Calibri"/>
          <w:sz w:val="18"/>
          <w:szCs w:val="18"/>
        </w:rPr>
      </w:pPr>
      <w:r w:rsidRPr="00170608">
        <w:rPr>
          <w:rFonts w:ascii="Calibri" w:hAnsi="Calibri"/>
          <w:sz w:val="18"/>
          <w:szCs w:val="18"/>
        </w:rPr>
        <w:t>HERS rater must confirm that correct values are entered into the CF2R. Enter the size of the indoor (evaporator) coil installed on the system being verified, in tons. This value must be compared to the standard coil size entered in E06 and used to determine if the Manufacturer’s Standard Charge entered in E03 is appropriate.</w:t>
      </w:r>
    </w:p>
    <w:p w14:paraId="54D40985" w14:textId="0C6AB99C" w:rsidR="00675192" w:rsidRPr="00170608" w:rsidRDefault="00675192" w:rsidP="00675192">
      <w:pPr>
        <w:pStyle w:val="ListParagraph"/>
        <w:numPr>
          <w:ilvl w:val="0"/>
          <w:numId w:val="15"/>
        </w:numPr>
        <w:rPr>
          <w:rFonts w:ascii="Calibri" w:hAnsi="Calibri"/>
          <w:sz w:val="18"/>
          <w:szCs w:val="18"/>
        </w:rPr>
      </w:pPr>
      <w:r w:rsidRPr="00170608">
        <w:rPr>
          <w:rFonts w:ascii="Calibri" w:hAnsi="Calibri"/>
          <w:sz w:val="18"/>
          <w:szCs w:val="18"/>
        </w:rPr>
        <w:t>HERS rater must confirm that correct values are entered into the CF2R. Enter the Charge Adjustment to Standard Charge, in ounces. This is the amount of refrigerant that the manufacturer specifies to add to, or remove from, the Manufacturer’s Standard Charge entered in E03. This value must come from manufacturer’s specifications using the standard values entered in E04 through E06 to the installed values entered in E07 through E09. If refrigerant is to be added, this value should be a positive number. If refrigerant is to be removed, this value should be a negative number. Rater should request to see manufacturer’s documentation to support this value.</w:t>
      </w:r>
    </w:p>
    <w:p w14:paraId="54D40986" w14:textId="148BC1E6" w:rsidR="00675192" w:rsidRPr="00170608" w:rsidRDefault="00675192" w:rsidP="00675192">
      <w:pPr>
        <w:pStyle w:val="ListParagraph"/>
        <w:numPr>
          <w:ilvl w:val="0"/>
          <w:numId w:val="15"/>
        </w:numPr>
        <w:rPr>
          <w:rFonts w:ascii="Calibri" w:hAnsi="Calibri"/>
          <w:sz w:val="18"/>
          <w:szCs w:val="18"/>
        </w:rPr>
      </w:pPr>
      <w:r w:rsidRPr="00170608">
        <w:rPr>
          <w:rFonts w:ascii="Calibri" w:hAnsi="Calibri"/>
          <w:sz w:val="18"/>
          <w:szCs w:val="18"/>
        </w:rPr>
        <w:t>HERS rater must confirm that correct values are entered into the CF2R. This value is calculated automatically. If “Charge Adjustment” was specified in E02, then the value shown here will be the same as the value shown in E10. This is the amount of weighed refrigerant that will be added or removed from the factory charged unit. If refrigerant is to be added, this value should be a positive number.  If refrigerant is to be removed, this value should be a negative number. If “Total Charge” was specified in E02, then the value shown here will be the value in E03 added to the value in E10. This is the total amount of refrigerant that will be in the system, all of which must be weighed before introducing into the system.</w:t>
      </w:r>
    </w:p>
    <w:p w14:paraId="54D40987" w14:textId="0286F6D1" w:rsidR="00675192" w:rsidRPr="00170608" w:rsidRDefault="00675192" w:rsidP="00675192">
      <w:pPr>
        <w:pStyle w:val="ListParagraph"/>
        <w:numPr>
          <w:ilvl w:val="0"/>
          <w:numId w:val="15"/>
        </w:numPr>
        <w:rPr>
          <w:rFonts w:ascii="Calibri" w:hAnsi="Calibri"/>
          <w:sz w:val="18"/>
          <w:szCs w:val="18"/>
        </w:rPr>
      </w:pPr>
      <w:r w:rsidRPr="00170608">
        <w:rPr>
          <w:rFonts w:ascii="Calibri" w:hAnsi="Calibri"/>
          <w:sz w:val="18"/>
          <w:szCs w:val="18"/>
        </w:rPr>
        <w:t>HERS rater must confirm that correct values are entered into the CF2R. Enter the amount of refrigerant weighed and added to, or removed from, system. If refrigerant is to be added, this value should be a positive number. If refrigerant is to be removed from a factory charged system, this value should be a negative number. This value must match the value in E11 for the system to pass.</w:t>
      </w:r>
    </w:p>
    <w:p w14:paraId="54D40988" w14:textId="0EB75E76" w:rsidR="00675192" w:rsidRPr="00170608" w:rsidRDefault="00675192" w:rsidP="00675192">
      <w:pPr>
        <w:pStyle w:val="ListParagraph"/>
        <w:numPr>
          <w:ilvl w:val="0"/>
          <w:numId w:val="15"/>
        </w:numPr>
        <w:rPr>
          <w:rFonts w:ascii="Calibri" w:hAnsi="Calibri"/>
          <w:sz w:val="18"/>
          <w:szCs w:val="18"/>
        </w:rPr>
      </w:pPr>
      <w:r w:rsidRPr="00170608">
        <w:rPr>
          <w:rFonts w:ascii="Calibri" w:hAnsi="Calibri"/>
          <w:sz w:val="18"/>
          <w:szCs w:val="18"/>
        </w:rPr>
        <w:t>HERS rater to indicate whether system passes or not. If not, use the next line to provide notes as to why system did not pass.</w:t>
      </w:r>
    </w:p>
    <w:p w14:paraId="54D4098A" w14:textId="77777777" w:rsidR="00675192" w:rsidRPr="00170608" w:rsidRDefault="00675192" w:rsidP="00272FAE">
      <w:pPr>
        <w:rPr>
          <w:rFonts w:ascii="Calibri" w:hAnsi="Calibri"/>
          <w:sz w:val="18"/>
          <w:szCs w:val="18"/>
        </w:rPr>
      </w:pPr>
    </w:p>
    <w:p w14:paraId="54D4098B" w14:textId="77777777" w:rsidR="00675192" w:rsidRPr="00170608" w:rsidRDefault="00675192" w:rsidP="00675192">
      <w:pPr>
        <w:rPr>
          <w:rFonts w:asciiTheme="minorHAnsi" w:hAnsiTheme="minorHAnsi"/>
          <w:b/>
          <w:sz w:val="18"/>
          <w:szCs w:val="18"/>
        </w:rPr>
      </w:pPr>
      <w:r w:rsidRPr="00170608">
        <w:rPr>
          <w:rFonts w:asciiTheme="minorHAnsi" w:hAnsiTheme="minorHAnsi"/>
          <w:b/>
          <w:sz w:val="18"/>
          <w:szCs w:val="18"/>
        </w:rPr>
        <w:t>Section E. Weigh In Charge Verification – Additional Requirements</w:t>
      </w:r>
    </w:p>
    <w:p w14:paraId="54D4098D" w14:textId="77777777" w:rsidR="00675192" w:rsidRPr="00170608" w:rsidRDefault="00675192" w:rsidP="00675192">
      <w:pPr>
        <w:pStyle w:val="ListParagraph"/>
        <w:numPr>
          <w:ilvl w:val="0"/>
          <w:numId w:val="24"/>
        </w:numPr>
        <w:rPr>
          <w:rFonts w:asciiTheme="minorHAnsi" w:hAnsiTheme="minorHAnsi"/>
          <w:sz w:val="18"/>
          <w:szCs w:val="18"/>
        </w:rPr>
      </w:pPr>
      <w:r w:rsidRPr="00170608">
        <w:rPr>
          <w:rFonts w:asciiTheme="minorHAnsi" w:hAnsiTheme="minorHAnsi"/>
          <w:sz w:val="18"/>
          <w:szCs w:val="18"/>
        </w:rPr>
        <w:t xml:space="preserve">The </w:t>
      </w:r>
      <w:r w:rsidR="000F773F" w:rsidRPr="00170608">
        <w:rPr>
          <w:rFonts w:asciiTheme="minorHAnsi" w:hAnsiTheme="minorHAnsi"/>
          <w:sz w:val="18"/>
          <w:szCs w:val="18"/>
        </w:rPr>
        <w:t>Rater must confirm that</w:t>
      </w:r>
      <w:r w:rsidRPr="00170608">
        <w:rPr>
          <w:rFonts w:asciiTheme="minorHAnsi" w:hAnsiTheme="minorHAnsi"/>
          <w:sz w:val="18"/>
          <w:szCs w:val="18"/>
        </w:rPr>
        <w:t xml:space="preserve"> a correction</w:t>
      </w:r>
      <w:r w:rsidR="000F773F" w:rsidRPr="00170608">
        <w:rPr>
          <w:rFonts w:asciiTheme="minorHAnsi" w:hAnsiTheme="minorHAnsi"/>
          <w:sz w:val="18"/>
          <w:szCs w:val="18"/>
        </w:rPr>
        <w:t xml:space="preserve"> is made</w:t>
      </w:r>
      <w:r w:rsidRPr="00170608">
        <w:rPr>
          <w:rFonts w:asciiTheme="minorHAnsi" w:hAnsiTheme="minorHAnsi"/>
          <w:sz w:val="18"/>
          <w:szCs w:val="18"/>
        </w:rPr>
        <w:t xml:space="preserve"> to the refrigerant weight to allow for the indoor coil when that information is supplied by the Manufacturer </w:t>
      </w:r>
      <w:r w:rsidR="000F773F" w:rsidRPr="00170608">
        <w:rPr>
          <w:rFonts w:asciiTheme="minorHAnsi" w:hAnsiTheme="minorHAnsi"/>
          <w:sz w:val="18"/>
          <w:szCs w:val="18"/>
        </w:rPr>
        <w:t xml:space="preserve">as required by </w:t>
      </w:r>
      <w:r w:rsidRPr="00170608">
        <w:rPr>
          <w:rFonts w:asciiTheme="minorHAnsi" w:hAnsiTheme="minorHAnsi"/>
          <w:sz w:val="18"/>
          <w:szCs w:val="18"/>
        </w:rPr>
        <w:t>Residential Appendix RA3.2.3.1.5.</w:t>
      </w:r>
    </w:p>
    <w:p w14:paraId="54D4098E" w14:textId="77777777" w:rsidR="00675192" w:rsidRPr="00170608" w:rsidRDefault="000F773F" w:rsidP="00272FAE">
      <w:pPr>
        <w:pStyle w:val="ListParagraph"/>
        <w:numPr>
          <w:ilvl w:val="0"/>
          <w:numId w:val="24"/>
        </w:numPr>
        <w:rPr>
          <w:rFonts w:asciiTheme="minorHAnsi" w:hAnsiTheme="minorHAnsi"/>
          <w:sz w:val="18"/>
          <w:szCs w:val="18"/>
        </w:rPr>
      </w:pPr>
      <w:r w:rsidRPr="00170608">
        <w:rPr>
          <w:rFonts w:asciiTheme="minorHAnsi" w:hAnsiTheme="minorHAnsi"/>
          <w:sz w:val="18"/>
          <w:szCs w:val="18"/>
        </w:rPr>
        <w:t xml:space="preserve">The Rater must confirm </w:t>
      </w:r>
      <w:r w:rsidR="00675192" w:rsidRPr="00170608">
        <w:rPr>
          <w:rFonts w:asciiTheme="minorHAnsi" w:hAnsiTheme="minorHAnsi"/>
          <w:sz w:val="18"/>
          <w:szCs w:val="18"/>
        </w:rPr>
        <w:t>refrigerant lines</w:t>
      </w:r>
      <w:r w:rsidRPr="00170608">
        <w:rPr>
          <w:rFonts w:asciiTheme="minorHAnsi" w:hAnsiTheme="minorHAnsi"/>
          <w:sz w:val="18"/>
          <w:szCs w:val="18"/>
        </w:rPr>
        <w:t xml:space="preserve"> were checked</w:t>
      </w:r>
      <w:r w:rsidR="00675192" w:rsidRPr="00170608">
        <w:rPr>
          <w:rFonts w:asciiTheme="minorHAnsi" w:hAnsiTheme="minorHAnsi"/>
          <w:sz w:val="18"/>
          <w:szCs w:val="18"/>
        </w:rPr>
        <w:t xml:space="preserve"> for leaks by evacuating to 500 microns or less and rising by no more than 300 microns after 5 minutes </w:t>
      </w:r>
      <w:r w:rsidRPr="00170608">
        <w:rPr>
          <w:rFonts w:asciiTheme="minorHAnsi" w:hAnsiTheme="minorHAnsi"/>
          <w:sz w:val="18"/>
          <w:szCs w:val="18"/>
        </w:rPr>
        <w:t>as</w:t>
      </w:r>
      <w:r w:rsidR="00675192" w:rsidRPr="00170608">
        <w:rPr>
          <w:rFonts w:asciiTheme="minorHAnsi" w:hAnsiTheme="minorHAnsi"/>
          <w:sz w:val="18"/>
          <w:szCs w:val="18"/>
        </w:rPr>
        <w:t xml:space="preserve"> </w:t>
      </w:r>
      <w:r w:rsidRPr="00170608">
        <w:rPr>
          <w:rFonts w:asciiTheme="minorHAnsi" w:hAnsiTheme="minorHAnsi"/>
          <w:sz w:val="18"/>
          <w:szCs w:val="18"/>
        </w:rPr>
        <w:t>required by</w:t>
      </w:r>
      <w:r w:rsidR="00675192" w:rsidRPr="00170608">
        <w:rPr>
          <w:rFonts w:asciiTheme="minorHAnsi" w:hAnsiTheme="minorHAnsi"/>
          <w:sz w:val="18"/>
          <w:szCs w:val="18"/>
        </w:rPr>
        <w:t xml:space="preserve"> Residential Appendix RA3.2.3.1.5.</w:t>
      </w:r>
    </w:p>
    <w:p w14:paraId="54D409C8" w14:textId="77777777" w:rsidR="00786D26" w:rsidRPr="004350BF" w:rsidRDefault="00786D26" w:rsidP="000636B8">
      <w:pPr>
        <w:rPr>
          <w:rFonts w:ascii="Calibri" w:hAnsi="Calibri"/>
          <w:sz w:val="24"/>
          <w:szCs w:val="2"/>
        </w:rPr>
      </w:pPr>
    </w:p>
    <w:p w14:paraId="54D409C9" w14:textId="77777777" w:rsidR="00786D26" w:rsidRPr="004350BF" w:rsidRDefault="00786D26" w:rsidP="00A728D9">
      <w:pPr>
        <w:rPr>
          <w:rFonts w:ascii="Calibri" w:hAnsi="Calibri"/>
          <w:sz w:val="24"/>
          <w:szCs w:val="2"/>
        </w:rPr>
      </w:pPr>
    </w:p>
    <w:p w14:paraId="54D409CA" w14:textId="77777777" w:rsidR="00786D26" w:rsidRPr="004350BF" w:rsidRDefault="00786D26">
      <w:pPr>
        <w:rPr>
          <w:rFonts w:ascii="Calibri" w:hAnsi="Calibri"/>
          <w:sz w:val="24"/>
          <w:szCs w:val="2"/>
        </w:rPr>
        <w:sectPr w:rsidR="00786D26" w:rsidRPr="004350BF" w:rsidSect="00D51F70">
          <w:headerReference w:type="default" r:id="rId14"/>
          <w:footerReference w:type="default" r:id="rId15"/>
          <w:pgSz w:w="12240" w:h="15840" w:code="1"/>
          <w:pgMar w:top="720" w:right="720" w:bottom="720" w:left="720" w:header="576" w:footer="576" w:gutter="0"/>
          <w:pgNumType w:start="1"/>
          <w:cols w:space="720"/>
          <w:docGrid w:linePitch="272"/>
        </w:sect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635"/>
        <w:gridCol w:w="4880"/>
        <w:gridCol w:w="5515"/>
      </w:tblGrid>
      <w:tr w:rsidR="00E13502" w:rsidRPr="004350BF" w14:paraId="54D409CD" w14:textId="77777777">
        <w:trPr>
          <w:cantSplit/>
          <w:trHeight w:val="449"/>
        </w:trPr>
        <w:tc>
          <w:tcPr>
            <w:tcW w:w="5000" w:type="pct"/>
            <w:gridSpan w:val="3"/>
            <w:tcBorders>
              <w:top w:val="single" w:sz="4" w:space="0" w:color="auto"/>
              <w:left w:val="single" w:sz="4" w:space="0" w:color="auto"/>
              <w:bottom w:val="single" w:sz="4" w:space="0" w:color="auto"/>
              <w:right w:val="single" w:sz="4" w:space="0" w:color="auto"/>
            </w:tcBorders>
          </w:tcPr>
          <w:p w14:paraId="54D409CB" w14:textId="270D1D86" w:rsidR="00E13502" w:rsidRPr="00170608" w:rsidRDefault="00E13502" w:rsidP="00170608">
            <w:pPr>
              <w:keepNext/>
              <w:rPr>
                <w:rFonts w:asciiTheme="minorHAnsi" w:hAnsiTheme="minorHAnsi"/>
                <w:b/>
                <w:szCs w:val="18"/>
              </w:rPr>
            </w:pPr>
            <w:r w:rsidRPr="00170608">
              <w:rPr>
                <w:rFonts w:asciiTheme="minorHAnsi" w:hAnsiTheme="minorHAnsi"/>
                <w:b/>
                <w:szCs w:val="18"/>
              </w:rPr>
              <w:t>A. System Information</w:t>
            </w:r>
          </w:p>
          <w:p w14:paraId="54D409CC" w14:textId="77777777" w:rsidR="00E13502" w:rsidRPr="00170608" w:rsidRDefault="00E13502" w:rsidP="00170608">
            <w:pPr>
              <w:keepNext/>
              <w:rPr>
                <w:rFonts w:asciiTheme="minorHAnsi" w:hAnsiTheme="minorHAnsi"/>
                <w:sz w:val="18"/>
                <w:szCs w:val="18"/>
              </w:rPr>
            </w:pPr>
            <w:r w:rsidRPr="00170608">
              <w:rPr>
                <w:rFonts w:asciiTheme="minorHAnsi" w:hAnsiTheme="minorHAnsi"/>
                <w:sz w:val="18"/>
                <w:szCs w:val="18"/>
              </w:rPr>
              <w:t>HERS Rater to field-verify all system information, discrepancies to be noted by overwriting entry.</w:t>
            </w:r>
          </w:p>
        </w:tc>
      </w:tr>
      <w:tr w:rsidR="00E13502" w:rsidRPr="004350BF" w14:paraId="54D409D1" w14:textId="77777777">
        <w:trPr>
          <w:cantSplit/>
          <w:trHeight w:val="360"/>
        </w:trPr>
        <w:tc>
          <w:tcPr>
            <w:tcW w:w="288" w:type="pct"/>
            <w:vAlign w:val="center"/>
          </w:tcPr>
          <w:p w14:paraId="54D409CE" w14:textId="77777777" w:rsidR="00E13502" w:rsidRPr="00EC37DE" w:rsidRDefault="00E13502" w:rsidP="004A5E5A">
            <w:pPr>
              <w:pStyle w:val="Header"/>
              <w:tabs>
                <w:tab w:val="clear" w:pos="4320"/>
                <w:tab w:val="clear" w:pos="8640"/>
              </w:tabs>
              <w:rPr>
                <w:rFonts w:asciiTheme="minorHAnsi" w:hAnsiTheme="minorHAnsi"/>
                <w:sz w:val="18"/>
                <w:szCs w:val="18"/>
              </w:rPr>
            </w:pPr>
            <w:r w:rsidRPr="00EC37DE">
              <w:rPr>
                <w:rFonts w:asciiTheme="minorHAnsi" w:hAnsiTheme="minorHAnsi"/>
                <w:sz w:val="18"/>
                <w:szCs w:val="18"/>
              </w:rPr>
              <w:t>01</w:t>
            </w:r>
          </w:p>
        </w:tc>
        <w:tc>
          <w:tcPr>
            <w:tcW w:w="2212" w:type="pct"/>
          </w:tcPr>
          <w:p w14:paraId="54D409CF" w14:textId="49119A7F" w:rsidR="00E13502" w:rsidRPr="00EC37DE" w:rsidRDefault="00E13502" w:rsidP="004A5E5A">
            <w:pPr>
              <w:pStyle w:val="Header"/>
              <w:tabs>
                <w:tab w:val="clear" w:pos="4320"/>
                <w:tab w:val="clear" w:pos="8640"/>
              </w:tabs>
              <w:rPr>
                <w:rFonts w:asciiTheme="minorHAnsi" w:hAnsiTheme="minorHAnsi"/>
                <w:sz w:val="18"/>
                <w:szCs w:val="18"/>
              </w:rPr>
            </w:pPr>
            <w:r w:rsidRPr="00EC37DE">
              <w:rPr>
                <w:rFonts w:asciiTheme="minorHAnsi" w:hAnsiTheme="minorHAnsi"/>
                <w:sz w:val="18"/>
                <w:szCs w:val="18"/>
              </w:rPr>
              <w:t>System Identification or Name</w:t>
            </w:r>
          </w:p>
        </w:tc>
        <w:tc>
          <w:tcPr>
            <w:tcW w:w="2500" w:type="pct"/>
          </w:tcPr>
          <w:p w14:paraId="54D409D0" w14:textId="77777777" w:rsidR="00E13502" w:rsidRPr="00EC37DE" w:rsidRDefault="00E13502">
            <w:pPr>
              <w:pStyle w:val="Header"/>
              <w:tabs>
                <w:tab w:val="clear" w:pos="4320"/>
                <w:tab w:val="clear" w:pos="8640"/>
              </w:tabs>
              <w:spacing w:after="60"/>
              <w:rPr>
                <w:rFonts w:asciiTheme="minorHAnsi" w:hAnsiTheme="minorHAnsi"/>
                <w:sz w:val="18"/>
                <w:szCs w:val="18"/>
              </w:rPr>
            </w:pPr>
            <w:r w:rsidRPr="00EC37DE">
              <w:rPr>
                <w:rFonts w:asciiTheme="minorHAnsi" w:hAnsiTheme="minorHAnsi"/>
                <w:sz w:val="18"/>
                <w:szCs w:val="18"/>
              </w:rPr>
              <w:t>&lt;&lt;auto filled text: referenced from CF2R.  If installed system does not match this entry, it can be overwritten by rater but it will be flagged as a possible fail.&gt;&gt;</w:t>
            </w:r>
          </w:p>
        </w:tc>
      </w:tr>
      <w:tr w:rsidR="00E13502" w:rsidRPr="004350BF" w14:paraId="54D409D5" w14:textId="77777777">
        <w:trPr>
          <w:cantSplit/>
          <w:trHeight w:val="360"/>
        </w:trPr>
        <w:tc>
          <w:tcPr>
            <w:tcW w:w="288" w:type="pct"/>
            <w:vAlign w:val="center"/>
          </w:tcPr>
          <w:p w14:paraId="54D409D2" w14:textId="77777777" w:rsidR="00E13502" w:rsidRPr="00EC37DE" w:rsidRDefault="00E13502" w:rsidP="004A5E5A">
            <w:pPr>
              <w:pStyle w:val="Header"/>
              <w:tabs>
                <w:tab w:val="clear" w:pos="4320"/>
                <w:tab w:val="clear" w:pos="8640"/>
              </w:tabs>
              <w:rPr>
                <w:rFonts w:asciiTheme="minorHAnsi" w:hAnsiTheme="minorHAnsi"/>
                <w:sz w:val="18"/>
                <w:szCs w:val="18"/>
              </w:rPr>
            </w:pPr>
            <w:r w:rsidRPr="00EC37DE">
              <w:rPr>
                <w:rFonts w:asciiTheme="minorHAnsi" w:hAnsiTheme="minorHAnsi"/>
                <w:sz w:val="18"/>
                <w:szCs w:val="18"/>
              </w:rPr>
              <w:t>02</w:t>
            </w:r>
          </w:p>
        </w:tc>
        <w:tc>
          <w:tcPr>
            <w:tcW w:w="2212" w:type="pct"/>
          </w:tcPr>
          <w:p w14:paraId="54D409D3" w14:textId="4360CC8F" w:rsidR="00E13502" w:rsidRPr="00EC37DE" w:rsidRDefault="00E13502" w:rsidP="004A5E5A">
            <w:pPr>
              <w:pStyle w:val="Header"/>
              <w:tabs>
                <w:tab w:val="clear" w:pos="4320"/>
                <w:tab w:val="clear" w:pos="8640"/>
              </w:tabs>
              <w:rPr>
                <w:rFonts w:asciiTheme="minorHAnsi" w:hAnsiTheme="minorHAnsi"/>
                <w:sz w:val="18"/>
                <w:szCs w:val="18"/>
              </w:rPr>
            </w:pPr>
            <w:r w:rsidRPr="00EC37DE">
              <w:rPr>
                <w:rFonts w:asciiTheme="minorHAnsi" w:hAnsiTheme="minorHAnsi"/>
                <w:sz w:val="18"/>
                <w:szCs w:val="18"/>
              </w:rPr>
              <w:t>System Location or Area Served</w:t>
            </w:r>
          </w:p>
        </w:tc>
        <w:tc>
          <w:tcPr>
            <w:tcW w:w="2500" w:type="pct"/>
          </w:tcPr>
          <w:p w14:paraId="54D409D4" w14:textId="77777777" w:rsidR="00E13502" w:rsidRPr="00EC37DE" w:rsidRDefault="00E13502" w:rsidP="004A5E5A">
            <w:pPr>
              <w:spacing w:after="60"/>
              <w:rPr>
                <w:rFonts w:asciiTheme="minorHAnsi" w:hAnsiTheme="minorHAnsi"/>
                <w:sz w:val="18"/>
                <w:szCs w:val="18"/>
              </w:rPr>
            </w:pPr>
            <w:r w:rsidRPr="00EC37DE">
              <w:rPr>
                <w:rFonts w:asciiTheme="minorHAnsi" w:hAnsiTheme="minorHAnsi"/>
                <w:sz w:val="18"/>
                <w:szCs w:val="18"/>
              </w:rPr>
              <w:t>&lt;&lt;auto filled text: referenced from CF2R.  If installed system does not match this entry, it can be overwritten by rater but it will be flagged as a possible fail.&gt;&gt;</w:t>
            </w:r>
          </w:p>
        </w:tc>
      </w:tr>
      <w:tr w:rsidR="00E13502" w:rsidRPr="004350BF" w14:paraId="54D409D9" w14:textId="77777777">
        <w:trPr>
          <w:cantSplit/>
          <w:trHeight w:val="360"/>
        </w:trPr>
        <w:tc>
          <w:tcPr>
            <w:tcW w:w="288" w:type="pct"/>
            <w:vAlign w:val="center"/>
          </w:tcPr>
          <w:p w14:paraId="54D409D6" w14:textId="77777777" w:rsidR="00E13502" w:rsidRPr="00EC37DE" w:rsidRDefault="00E13502" w:rsidP="004A5E5A">
            <w:pPr>
              <w:pStyle w:val="Header"/>
              <w:tabs>
                <w:tab w:val="clear" w:pos="4320"/>
                <w:tab w:val="clear" w:pos="8640"/>
              </w:tabs>
              <w:rPr>
                <w:rFonts w:asciiTheme="minorHAnsi" w:hAnsiTheme="minorHAnsi"/>
                <w:sz w:val="18"/>
                <w:szCs w:val="18"/>
              </w:rPr>
            </w:pPr>
            <w:r w:rsidRPr="00EC37DE">
              <w:rPr>
                <w:rFonts w:asciiTheme="minorHAnsi" w:hAnsiTheme="minorHAnsi"/>
                <w:sz w:val="18"/>
                <w:szCs w:val="18"/>
              </w:rPr>
              <w:t>03</w:t>
            </w:r>
          </w:p>
        </w:tc>
        <w:tc>
          <w:tcPr>
            <w:tcW w:w="2212" w:type="pct"/>
          </w:tcPr>
          <w:p w14:paraId="54D409D7" w14:textId="73945C4B" w:rsidR="00E13502" w:rsidRPr="00EC37DE" w:rsidRDefault="00E13502" w:rsidP="00170608">
            <w:pPr>
              <w:pStyle w:val="Header"/>
              <w:tabs>
                <w:tab w:val="clear" w:pos="4320"/>
                <w:tab w:val="clear" w:pos="8640"/>
              </w:tabs>
              <w:rPr>
                <w:rFonts w:asciiTheme="minorHAnsi" w:hAnsiTheme="minorHAnsi"/>
                <w:sz w:val="18"/>
                <w:szCs w:val="18"/>
              </w:rPr>
            </w:pPr>
            <w:r w:rsidRPr="00EC37DE">
              <w:rPr>
                <w:rFonts w:asciiTheme="minorHAnsi" w:hAnsiTheme="minorHAnsi"/>
                <w:sz w:val="18"/>
                <w:szCs w:val="18"/>
              </w:rPr>
              <w:t xml:space="preserve">Condenser (or package unit) </w:t>
            </w:r>
            <w:r w:rsidR="0068512E">
              <w:rPr>
                <w:rFonts w:asciiTheme="minorHAnsi" w:hAnsiTheme="minorHAnsi"/>
                <w:sz w:val="18"/>
                <w:szCs w:val="18"/>
              </w:rPr>
              <w:t>M</w:t>
            </w:r>
            <w:r w:rsidRPr="00EC37DE">
              <w:rPr>
                <w:rFonts w:asciiTheme="minorHAnsi" w:hAnsiTheme="minorHAnsi"/>
                <w:sz w:val="18"/>
                <w:szCs w:val="18"/>
              </w:rPr>
              <w:t xml:space="preserve">ake or </w:t>
            </w:r>
            <w:r w:rsidR="0068512E">
              <w:rPr>
                <w:rFonts w:asciiTheme="minorHAnsi" w:hAnsiTheme="minorHAnsi"/>
                <w:sz w:val="18"/>
                <w:szCs w:val="18"/>
              </w:rPr>
              <w:t>B</w:t>
            </w:r>
            <w:r w:rsidRPr="00EC37DE">
              <w:rPr>
                <w:rFonts w:asciiTheme="minorHAnsi" w:hAnsiTheme="minorHAnsi"/>
                <w:sz w:val="18"/>
                <w:szCs w:val="18"/>
              </w:rPr>
              <w:t>rand</w:t>
            </w:r>
          </w:p>
        </w:tc>
        <w:tc>
          <w:tcPr>
            <w:tcW w:w="2500" w:type="pct"/>
          </w:tcPr>
          <w:p w14:paraId="54D409D8" w14:textId="77777777" w:rsidR="00E13502" w:rsidRPr="00EC37DE" w:rsidRDefault="00E13502" w:rsidP="004A5E5A">
            <w:pPr>
              <w:spacing w:after="60"/>
              <w:rPr>
                <w:rFonts w:asciiTheme="minorHAnsi" w:hAnsiTheme="minorHAnsi"/>
                <w:sz w:val="18"/>
                <w:szCs w:val="18"/>
              </w:rPr>
            </w:pPr>
            <w:r w:rsidRPr="00EC37DE">
              <w:rPr>
                <w:rFonts w:asciiTheme="minorHAnsi" w:hAnsiTheme="minorHAnsi"/>
                <w:sz w:val="18"/>
                <w:szCs w:val="18"/>
              </w:rPr>
              <w:t>&lt;&lt;auto filled text: referenced from CF2R.  If installed system does not match this entry, it can be overwritten by rater but it will be flagged as a possible fail.&gt;&gt;</w:t>
            </w:r>
          </w:p>
        </w:tc>
      </w:tr>
      <w:tr w:rsidR="00E13502" w:rsidRPr="004350BF" w14:paraId="54D409DD" w14:textId="77777777">
        <w:trPr>
          <w:cantSplit/>
          <w:trHeight w:val="360"/>
        </w:trPr>
        <w:tc>
          <w:tcPr>
            <w:tcW w:w="288" w:type="pct"/>
            <w:vAlign w:val="center"/>
          </w:tcPr>
          <w:p w14:paraId="54D409DA" w14:textId="77777777" w:rsidR="00E13502" w:rsidRPr="00EC37DE" w:rsidRDefault="00E13502" w:rsidP="004A5E5A">
            <w:pPr>
              <w:pStyle w:val="Header"/>
              <w:tabs>
                <w:tab w:val="clear" w:pos="4320"/>
                <w:tab w:val="clear" w:pos="8640"/>
              </w:tabs>
              <w:rPr>
                <w:rFonts w:asciiTheme="minorHAnsi" w:hAnsiTheme="minorHAnsi"/>
                <w:sz w:val="18"/>
                <w:szCs w:val="18"/>
              </w:rPr>
            </w:pPr>
            <w:r w:rsidRPr="00EC37DE">
              <w:rPr>
                <w:rFonts w:asciiTheme="minorHAnsi" w:hAnsiTheme="minorHAnsi"/>
                <w:sz w:val="18"/>
                <w:szCs w:val="18"/>
              </w:rPr>
              <w:t>04</w:t>
            </w:r>
          </w:p>
        </w:tc>
        <w:tc>
          <w:tcPr>
            <w:tcW w:w="2212" w:type="pct"/>
          </w:tcPr>
          <w:p w14:paraId="54D409DB" w14:textId="1DA59AFD" w:rsidR="00E13502" w:rsidRPr="00EC37DE" w:rsidRDefault="00E13502" w:rsidP="00170608">
            <w:pPr>
              <w:pStyle w:val="Header"/>
              <w:tabs>
                <w:tab w:val="clear" w:pos="4320"/>
                <w:tab w:val="clear" w:pos="8640"/>
              </w:tabs>
              <w:rPr>
                <w:rFonts w:asciiTheme="minorHAnsi" w:hAnsiTheme="minorHAnsi"/>
                <w:sz w:val="18"/>
                <w:szCs w:val="18"/>
              </w:rPr>
            </w:pPr>
            <w:r w:rsidRPr="00EC37DE">
              <w:rPr>
                <w:rFonts w:asciiTheme="minorHAnsi" w:hAnsiTheme="minorHAnsi"/>
                <w:sz w:val="18"/>
                <w:szCs w:val="18"/>
              </w:rPr>
              <w:t xml:space="preserve">Condenser (or package unit) </w:t>
            </w:r>
            <w:r w:rsidR="0068512E">
              <w:rPr>
                <w:rFonts w:asciiTheme="minorHAnsi" w:hAnsiTheme="minorHAnsi"/>
                <w:sz w:val="18"/>
                <w:szCs w:val="18"/>
              </w:rPr>
              <w:t>M</w:t>
            </w:r>
            <w:r w:rsidRPr="00EC37DE">
              <w:rPr>
                <w:rFonts w:asciiTheme="minorHAnsi" w:hAnsiTheme="minorHAnsi"/>
                <w:sz w:val="18"/>
                <w:szCs w:val="18"/>
              </w:rPr>
              <w:t xml:space="preserve">odel </w:t>
            </w:r>
            <w:r w:rsidR="0068512E">
              <w:rPr>
                <w:rFonts w:asciiTheme="minorHAnsi" w:hAnsiTheme="minorHAnsi"/>
                <w:sz w:val="18"/>
                <w:szCs w:val="18"/>
              </w:rPr>
              <w:t>N</w:t>
            </w:r>
            <w:r w:rsidRPr="00EC37DE">
              <w:rPr>
                <w:rFonts w:asciiTheme="minorHAnsi" w:hAnsiTheme="minorHAnsi"/>
                <w:sz w:val="18"/>
                <w:szCs w:val="18"/>
              </w:rPr>
              <w:t>umber</w:t>
            </w:r>
          </w:p>
        </w:tc>
        <w:tc>
          <w:tcPr>
            <w:tcW w:w="2500" w:type="pct"/>
          </w:tcPr>
          <w:p w14:paraId="54D409DC" w14:textId="77777777" w:rsidR="00E13502" w:rsidRPr="00EC37DE" w:rsidRDefault="00E13502" w:rsidP="004A5E5A">
            <w:pPr>
              <w:spacing w:after="60"/>
              <w:rPr>
                <w:rFonts w:asciiTheme="minorHAnsi" w:hAnsiTheme="minorHAnsi"/>
                <w:sz w:val="18"/>
                <w:szCs w:val="18"/>
              </w:rPr>
            </w:pPr>
            <w:r w:rsidRPr="00EC37DE">
              <w:rPr>
                <w:rFonts w:asciiTheme="minorHAnsi" w:hAnsiTheme="minorHAnsi"/>
                <w:sz w:val="18"/>
                <w:szCs w:val="18"/>
              </w:rPr>
              <w:t>&lt;&lt;auto filled text: referenced from CF2R.  If installed system does not match this entry, it can be overwritten by rater but it will be flagged as a possible fail.&gt;&gt;</w:t>
            </w:r>
          </w:p>
        </w:tc>
      </w:tr>
      <w:tr w:rsidR="00E13502" w:rsidRPr="004350BF" w14:paraId="54D409E1" w14:textId="77777777">
        <w:trPr>
          <w:cantSplit/>
          <w:trHeight w:val="360"/>
        </w:trPr>
        <w:tc>
          <w:tcPr>
            <w:tcW w:w="288" w:type="pct"/>
            <w:vAlign w:val="center"/>
          </w:tcPr>
          <w:p w14:paraId="54D409DE" w14:textId="77777777" w:rsidR="00E13502" w:rsidRPr="00EC37DE" w:rsidRDefault="00E13502" w:rsidP="004A5E5A">
            <w:pPr>
              <w:pStyle w:val="Header"/>
              <w:tabs>
                <w:tab w:val="clear" w:pos="4320"/>
                <w:tab w:val="clear" w:pos="8640"/>
              </w:tabs>
              <w:rPr>
                <w:rFonts w:asciiTheme="minorHAnsi" w:hAnsiTheme="minorHAnsi"/>
                <w:sz w:val="18"/>
                <w:szCs w:val="18"/>
              </w:rPr>
            </w:pPr>
            <w:r w:rsidRPr="00EC37DE">
              <w:rPr>
                <w:rFonts w:asciiTheme="minorHAnsi" w:hAnsiTheme="minorHAnsi"/>
                <w:sz w:val="18"/>
                <w:szCs w:val="18"/>
              </w:rPr>
              <w:t>05</w:t>
            </w:r>
          </w:p>
        </w:tc>
        <w:tc>
          <w:tcPr>
            <w:tcW w:w="2212" w:type="pct"/>
          </w:tcPr>
          <w:p w14:paraId="54D409DF" w14:textId="7537AB68" w:rsidR="00E13502" w:rsidRPr="00EC37DE" w:rsidRDefault="00E13502" w:rsidP="004A5E5A">
            <w:pPr>
              <w:pStyle w:val="Header"/>
              <w:tabs>
                <w:tab w:val="clear" w:pos="4320"/>
                <w:tab w:val="clear" w:pos="8640"/>
              </w:tabs>
              <w:rPr>
                <w:rFonts w:asciiTheme="minorHAnsi" w:hAnsiTheme="minorHAnsi"/>
                <w:sz w:val="18"/>
                <w:szCs w:val="18"/>
              </w:rPr>
            </w:pPr>
            <w:r w:rsidRPr="00EC37DE">
              <w:rPr>
                <w:rFonts w:asciiTheme="minorHAnsi" w:hAnsiTheme="minorHAnsi"/>
                <w:sz w:val="18"/>
                <w:szCs w:val="18"/>
              </w:rPr>
              <w:t>Nominal Cooling Capacity (tons) of Condenser</w:t>
            </w:r>
          </w:p>
        </w:tc>
        <w:tc>
          <w:tcPr>
            <w:tcW w:w="2500" w:type="pct"/>
          </w:tcPr>
          <w:p w14:paraId="54D409E0" w14:textId="77777777" w:rsidR="00E13502" w:rsidRPr="00EC37DE" w:rsidRDefault="00E13502" w:rsidP="004A5E5A">
            <w:pPr>
              <w:spacing w:after="60"/>
              <w:rPr>
                <w:rFonts w:asciiTheme="minorHAnsi" w:hAnsiTheme="minorHAnsi"/>
                <w:sz w:val="18"/>
                <w:szCs w:val="18"/>
              </w:rPr>
            </w:pPr>
            <w:r w:rsidRPr="00EC37DE">
              <w:rPr>
                <w:rFonts w:asciiTheme="minorHAnsi" w:hAnsiTheme="minorHAnsi"/>
                <w:sz w:val="18"/>
                <w:szCs w:val="18"/>
              </w:rPr>
              <w:t>&lt;&lt;auto filled text: referenced from CF2R.  If installed system does not match this entry, it can be overwritten by rater but it will be flagged as a possible fail.&gt;&gt;</w:t>
            </w:r>
          </w:p>
        </w:tc>
      </w:tr>
      <w:tr w:rsidR="00E13502" w:rsidRPr="004350BF" w14:paraId="54D409E5" w14:textId="77777777">
        <w:trPr>
          <w:cantSplit/>
          <w:trHeight w:val="360"/>
        </w:trPr>
        <w:tc>
          <w:tcPr>
            <w:tcW w:w="288" w:type="pct"/>
            <w:vAlign w:val="center"/>
          </w:tcPr>
          <w:p w14:paraId="54D409E2" w14:textId="77777777" w:rsidR="00E13502" w:rsidRPr="00EC37DE" w:rsidRDefault="00E13502" w:rsidP="004A5E5A">
            <w:pPr>
              <w:pStyle w:val="Header"/>
              <w:tabs>
                <w:tab w:val="clear" w:pos="4320"/>
                <w:tab w:val="clear" w:pos="8640"/>
              </w:tabs>
              <w:rPr>
                <w:rFonts w:asciiTheme="minorHAnsi" w:hAnsiTheme="minorHAnsi"/>
                <w:sz w:val="18"/>
                <w:szCs w:val="18"/>
              </w:rPr>
            </w:pPr>
            <w:r w:rsidRPr="00EC37DE">
              <w:rPr>
                <w:rFonts w:asciiTheme="minorHAnsi" w:hAnsiTheme="minorHAnsi"/>
                <w:sz w:val="18"/>
                <w:szCs w:val="18"/>
              </w:rPr>
              <w:t>06</w:t>
            </w:r>
          </w:p>
        </w:tc>
        <w:tc>
          <w:tcPr>
            <w:tcW w:w="2212" w:type="pct"/>
          </w:tcPr>
          <w:p w14:paraId="54D409E3" w14:textId="73B7AA44" w:rsidR="00E13502" w:rsidRPr="00EC37DE" w:rsidRDefault="00E13502" w:rsidP="00170608">
            <w:pPr>
              <w:pStyle w:val="Header"/>
              <w:tabs>
                <w:tab w:val="clear" w:pos="4320"/>
                <w:tab w:val="clear" w:pos="8640"/>
              </w:tabs>
              <w:rPr>
                <w:rFonts w:asciiTheme="minorHAnsi" w:hAnsiTheme="minorHAnsi"/>
                <w:sz w:val="18"/>
                <w:szCs w:val="18"/>
              </w:rPr>
            </w:pPr>
            <w:r w:rsidRPr="00EC37DE">
              <w:rPr>
                <w:rFonts w:asciiTheme="minorHAnsi" w:hAnsiTheme="minorHAnsi"/>
                <w:sz w:val="18"/>
                <w:szCs w:val="18"/>
              </w:rPr>
              <w:t xml:space="preserve">Condenser (or package unit) </w:t>
            </w:r>
            <w:r w:rsidR="0068512E">
              <w:rPr>
                <w:rFonts w:asciiTheme="minorHAnsi" w:hAnsiTheme="minorHAnsi"/>
                <w:sz w:val="18"/>
                <w:szCs w:val="18"/>
              </w:rPr>
              <w:t>S</w:t>
            </w:r>
            <w:r w:rsidRPr="00EC37DE">
              <w:rPr>
                <w:rFonts w:asciiTheme="minorHAnsi" w:hAnsiTheme="minorHAnsi"/>
                <w:sz w:val="18"/>
                <w:szCs w:val="18"/>
              </w:rPr>
              <w:t xml:space="preserve">erial </w:t>
            </w:r>
            <w:r w:rsidR="0068512E">
              <w:rPr>
                <w:rFonts w:asciiTheme="minorHAnsi" w:hAnsiTheme="minorHAnsi"/>
                <w:sz w:val="18"/>
                <w:szCs w:val="18"/>
              </w:rPr>
              <w:t>N</w:t>
            </w:r>
            <w:r w:rsidRPr="00EC37DE">
              <w:rPr>
                <w:rFonts w:asciiTheme="minorHAnsi" w:hAnsiTheme="minorHAnsi"/>
                <w:sz w:val="18"/>
                <w:szCs w:val="18"/>
              </w:rPr>
              <w:t>umber</w:t>
            </w:r>
          </w:p>
        </w:tc>
        <w:tc>
          <w:tcPr>
            <w:tcW w:w="2500" w:type="pct"/>
          </w:tcPr>
          <w:p w14:paraId="54D409E4" w14:textId="77777777" w:rsidR="00E13502" w:rsidRPr="00EC37DE" w:rsidRDefault="00E13502" w:rsidP="004A5E5A">
            <w:pPr>
              <w:spacing w:after="60"/>
              <w:rPr>
                <w:rFonts w:asciiTheme="minorHAnsi" w:hAnsiTheme="minorHAnsi"/>
                <w:sz w:val="18"/>
                <w:szCs w:val="18"/>
              </w:rPr>
            </w:pPr>
            <w:r w:rsidRPr="00EC37DE">
              <w:rPr>
                <w:rFonts w:asciiTheme="minorHAnsi" w:hAnsiTheme="minorHAnsi"/>
                <w:sz w:val="18"/>
                <w:szCs w:val="18"/>
              </w:rPr>
              <w:t>&lt;&lt;auto filled text: referenced from CF2R.  If installed system does not match this entry, it can be overwritten by rater but it will be flagged as a possible fail.&gt;&gt;</w:t>
            </w:r>
          </w:p>
        </w:tc>
      </w:tr>
      <w:tr w:rsidR="00E13502" w:rsidRPr="004350BF" w14:paraId="54D409E9" w14:textId="77777777">
        <w:trPr>
          <w:cantSplit/>
          <w:trHeight w:val="360"/>
        </w:trPr>
        <w:tc>
          <w:tcPr>
            <w:tcW w:w="288" w:type="pct"/>
            <w:vAlign w:val="center"/>
          </w:tcPr>
          <w:p w14:paraId="54D409E6" w14:textId="77777777" w:rsidR="00E13502" w:rsidRPr="00EC37DE" w:rsidRDefault="00E13502" w:rsidP="004A5E5A">
            <w:pPr>
              <w:pStyle w:val="Header"/>
              <w:tabs>
                <w:tab w:val="clear" w:pos="4320"/>
                <w:tab w:val="clear" w:pos="8640"/>
              </w:tabs>
              <w:rPr>
                <w:rFonts w:asciiTheme="minorHAnsi" w:hAnsiTheme="minorHAnsi"/>
                <w:sz w:val="18"/>
                <w:szCs w:val="18"/>
              </w:rPr>
            </w:pPr>
            <w:r w:rsidRPr="00EC37DE">
              <w:rPr>
                <w:rFonts w:asciiTheme="minorHAnsi" w:hAnsiTheme="minorHAnsi"/>
                <w:sz w:val="18"/>
                <w:szCs w:val="18"/>
              </w:rPr>
              <w:t>07</w:t>
            </w:r>
          </w:p>
        </w:tc>
        <w:tc>
          <w:tcPr>
            <w:tcW w:w="2212" w:type="pct"/>
          </w:tcPr>
          <w:p w14:paraId="54D409E7" w14:textId="680BEBB6" w:rsidR="00E13502" w:rsidRPr="00EC37DE" w:rsidRDefault="00E13502" w:rsidP="004A5E5A">
            <w:pPr>
              <w:pStyle w:val="Header"/>
              <w:tabs>
                <w:tab w:val="clear" w:pos="4320"/>
                <w:tab w:val="clear" w:pos="8640"/>
              </w:tabs>
              <w:rPr>
                <w:rFonts w:asciiTheme="minorHAnsi" w:hAnsiTheme="minorHAnsi"/>
                <w:sz w:val="18"/>
                <w:szCs w:val="18"/>
              </w:rPr>
            </w:pPr>
            <w:r w:rsidRPr="00EC37DE">
              <w:rPr>
                <w:rFonts w:asciiTheme="minorHAnsi" w:hAnsiTheme="minorHAnsi"/>
                <w:sz w:val="18"/>
                <w:szCs w:val="18"/>
              </w:rPr>
              <w:t>Refrigerant Type</w:t>
            </w:r>
          </w:p>
        </w:tc>
        <w:tc>
          <w:tcPr>
            <w:tcW w:w="2500" w:type="pct"/>
          </w:tcPr>
          <w:p w14:paraId="54D409E8" w14:textId="77777777" w:rsidR="00E13502" w:rsidRPr="00EC37DE" w:rsidRDefault="00E13502" w:rsidP="004A5E5A">
            <w:pPr>
              <w:pStyle w:val="Header"/>
              <w:tabs>
                <w:tab w:val="clear" w:pos="4320"/>
                <w:tab w:val="clear" w:pos="8640"/>
              </w:tabs>
              <w:spacing w:after="60"/>
              <w:rPr>
                <w:rFonts w:asciiTheme="minorHAnsi" w:hAnsiTheme="minorHAnsi"/>
                <w:sz w:val="18"/>
                <w:szCs w:val="18"/>
              </w:rPr>
            </w:pPr>
            <w:r w:rsidRPr="00EC37DE">
              <w:rPr>
                <w:rFonts w:asciiTheme="minorHAnsi" w:hAnsiTheme="minorHAnsi"/>
                <w:sz w:val="18"/>
                <w:szCs w:val="18"/>
              </w:rPr>
              <w:t>&lt;&lt;auto filled text: referenced from CF2R. Possible entries are “R-22” or “R-410a”</w:t>
            </w:r>
            <w:r w:rsidR="00513A35">
              <w:rPr>
                <w:rFonts w:asciiTheme="minorHAnsi" w:hAnsiTheme="minorHAnsi"/>
                <w:sz w:val="18"/>
                <w:szCs w:val="18"/>
              </w:rPr>
              <w:t>, or other"</w:t>
            </w:r>
            <w:r w:rsidRPr="00EC37DE">
              <w:rPr>
                <w:rFonts w:asciiTheme="minorHAnsi" w:hAnsiTheme="minorHAnsi"/>
                <w:sz w:val="18"/>
                <w:szCs w:val="18"/>
              </w:rPr>
              <w:t>.  If installed system does not match this entry, it can be overwritten by rater but it will be flagged as a possible fail.&gt;&gt;</w:t>
            </w:r>
          </w:p>
        </w:tc>
      </w:tr>
      <w:tr w:rsidR="00E13502" w:rsidRPr="004350BF" w14:paraId="54D409ED" w14:textId="77777777">
        <w:trPr>
          <w:cantSplit/>
          <w:trHeight w:val="360"/>
        </w:trPr>
        <w:tc>
          <w:tcPr>
            <w:tcW w:w="288" w:type="pct"/>
            <w:vAlign w:val="center"/>
          </w:tcPr>
          <w:p w14:paraId="54D409EA" w14:textId="77777777" w:rsidR="00E13502" w:rsidRPr="00EC37DE" w:rsidRDefault="00E13502" w:rsidP="004A5E5A">
            <w:pPr>
              <w:pStyle w:val="Header"/>
              <w:tabs>
                <w:tab w:val="clear" w:pos="4320"/>
                <w:tab w:val="clear" w:pos="8640"/>
              </w:tabs>
              <w:rPr>
                <w:rFonts w:asciiTheme="minorHAnsi" w:hAnsiTheme="minorHAnsi"/>
                <w:sz w:val="18"/>
                <w:szCs w:val="18"/>
              </w:rPr>
            </w:pPr>
            <w:r w:rsidRPr="00EC37DE">
              <w:rPr>
                <w:rFonts w:asciiTheme="minorHAnsi" w:hAnsiTheme="minorHAnsi"/>
                <w:sz w:val="18"/>
                <w:szCs w:val="18"/>
              </w:rPr>
              <w:t>08</w:t>
            </w:r>
          </w:p>
        </w:tc>
        <w:tc>
          <w:tcPr>
            <w:tcW w:w="2212" w:type="pct"/>
            <w:vAlign w:val="center"/>
          </w:tcPr>
          <w:p w14:paraId="54D409EB" w14:textId="2C5E8C72" w:rsidR="00E13502" w:rsidRPr="00EC37DE" w:rsidRDefault="00E13502" w:rsidP="004A5E5A">
            <w:pPr>
              <w:pStyle w:val="Header"/>
              <w:tabs>
                <w:tab w:val="clear" w:pos="4320"/>
                <w:tab w:val="clear" w:pos="8640"/>
              </w:tabs>
              <w:rPr>
                <w:rFonts w:asciiTheme="minorHAnsi" w:hAnsiTheme="minorHAnsi"/>
                <w:sz w:val="18"/>
                <w:szCs w:val="18"/>
              </w:rPr>
            </w:pPr>
            <w:r w:rsidRPr="00EC37DE">
              <w:rPr>
                <w:rFonts w:asciiTheme="minorHAnsi" w:hAnsiTheme="minorHAnsi"/>
                <w:sz w:val="18"/>
                <w:szCs w:val="18"/>
              </w:rPr>
              <w:t>Other Refrigerant Type (if applicable)</w:t>
            </w:r>
          </w:p>
        </w:tc>
        <w:tc>
          <w:tcPr>
            <w:tcW w:w="2500" w:type="pct"/>
          </w:tcPr>
          <w:p w14:paraId="54D409EC" w14:textId="04A2FDFB" w:rsidR="00E13502" w:rsidRPr="00EC37DE" w:rsidRDefault="00513A35" w:rsidP="004A5E5A">
            <w:pPr>
              <w:spacing w:after="60"/>
              <w:rPr>
                <w:rFonts w:asciiTheme="minorHAnsi" w:hAnsiTheme="minorHAnsi"/>
                <w:sz w:val="18"/>
                <w:szCs w:val="18"/>
              </w:rPr>
            </w:pPr>
            <w:r w:rsidRPr="0083610D">
              <w:rPr>
                <w:rFonts w:ascii="Calibri" w:hAnsi="Calibri"/>
              </w:rPr>
              <w:t>&lt;&lt;</w:t>
            </w:r>
            <w:r>
              <w:rPr>
                <w:rFonts w:ascii="Calibri" w:hAnsi="Calibri"/>
              </w:rPr>
              <w:t xml:space="preserve"> if A07 value = R-22 or R-410A then value in this field = N/A; elseif value in A07= other, then user input</w:t>
            </w:r>
            <w:r w:rsidRPr="0083610D">
              <w:rPr>
                <w:rFonts w:ascii="Calibri" w:hAnsi="Calibri"/>
              </w:rPr>
              <w:t xml:space="preserve"> text</w:t>
            </w:r>
            <w:r>
              <w:rPr>
                <w:rFonts w:ascii="Calibri" w:hAnsi="Calibri"/>
              </w:rPr>
              <w:t xml:space="preserve"> in this field to identify the refrigerant type</w:t>
            </w:r>
            <w:r w:rsidRPr="0083610D">
              <w:rPr>
                <w:rFonts w:ascii="Calibri" w:hAnsi="Calibri"/>
              </w:rPr>
              <w:t>&gt;&gt;</w:t>
            </w:r>
          </w:p>
        </w:tc>
      </w:tr>
      <w:tr w:rsidR="006A6F04" w:rsidRPr="004350BF" w14:paraId="48F3D969" w14:textId="77777777">
        <w:trPr>
          <w:cantSplit/>
          <w:trHeight w:val="360"/>
        </w:trPr>
        <w:tc>
          <w:tcPr>
            <w:tcW w:w="288" w:type="pct"/>
            <w:vAlign w:val="center"/>
          </w:tcPr>
          <w:p w14:paraId="211AC58A" w14:textId="4DE85B19" w:rsidR="006A6F04" w:rsidRPr="00EC37DE" w:rsidRDefault="006A6F04" w:rsidP="004A5E5A">
            <w:pPr>
              <w:pStyle w:val="Header"/>
              <w:tabs>
                <w:tab w:val="clear" w:pos="4320"/>
                <w:tab w:val="clear" w:pos="8640"/>
              </w:tabs>
              <w:rPr>
                <w:rFonts w:asciiTheme="minorHAnsi" w:hAnsiTheme="minorHAnsi"/>
                <w:sz w:val="18"/>
                <w:szCs w:val="18"/>
              </w:rPr>
            </w:pPr>
            <w:r>
              <w:rPr>
                <w:rFonts w:asciiTheme="minorHAnsi" w:hAnsiTheme="minorHAnsi"/>
                <w:sz w:val="18"/>
                <w:szCs w:val="18"/>
              </w:rPr>
              <w:t>09</w:t>
            </w:r>
          </w:p>
        </w:tc>
        <w:tc>
          <w:tcPr>
            <w:tcW w:w="2212" w:type="pct"/>
            <w:vAlign w:val="center"/>
          </w:tcPr>
          <w:p w14:paraId="1B18F96E" w14:textId="423EB766" w:rsidR="006A6F04" w:rsidRPr="00EC37DE" w:rsidRDefault="006A6F04" w:rsidP="004A5E5A">
            <w:pPr>
              <w:pStyle w:val="Header"/>
              <w:tabs>
                <w:tab w:val="clear" w:pos="4320"/>
                <w:tab w:val="clear" w:pos="8640"/>
              </w:tabs>
              <w:rPr>
                <w:rFonts w:asciiTheme="minorHAnsi" w:hAnsiTheme="minorHAnsi"/>
                <w:sz w:val="18"/>
                <w:szCs w:val="18"/>
              </w:rPr>
            </w:pPr>
            <w:r>
              <w:rPr>
                <w:rFonts w:asciiTheme="minorHAnsi" w:hAnsiTheme="minorHAnsi"/>
                <w:sz w:val="18"/>
                <w:szCs w:val="18"/>
              </w:rPr>
              <w:t>Liquid Line Filter Drier Installed According to Manufacturer’s Specifications (if applicable)</w:t>
            </w:r>
          </w:p>
        </w:tc>
        <w:tc>
          <w:tcPr>
            <w:tcW w:w="2500" w:type="pct"/>
          </w:tcPr>
          <w:p w14:paraId="2825B094" w14:textId="4111009D" w:rsidR="006A6F04" w:rsidRPr="00EC37DE" w:rsidRDefault="006A6F04" w:rsidP="00713095">
            <w:pPr>
              <w:spacing w:after="60"/>
              <w:rPr>
                <w:rFonts w:asciiTheme="minorHAnsi" w:hAnsiTheme="minorHAnsi"/>
                <w:sz w:val="18"/>
                <w:szCs w:val="18"/>
              </w:rPr>
            </w:pPr>
            <w:r>
              <w:rPr>
                <w:rFonts w:asciiTheme="minorHAnsi" w:hAnsiTheme="minorHAnsi"/>
                <w:sz w:val="18"/>
                <w:szCs w:val="18"/>
              </w:rPr>
              <w:t>&lt;&lt;auto filled text: referenced from CF2R. Possible entries are “Yes” or “NA”. If installed system does not match this entry, it can be overwritten by rater but it will be flagged as a possible fail.&gt;&gt;</w:t>
            </w:r>
          </w:p>
        </w:tc>
      </w:tr>
      <w:tr w:rsidR="00E13502" w:rsidRPr="004350BF" w14:paraId="54D409F1" w14:textId="77777777">
        <w:trPr>
          <w:cantSplit/>
          <w:trHeight w:val="360"/>
        </w:trPr>
        <w:tc>
          <w:tcPr>
            <w:tcW w:w="288" w:type="pct"/>
            <w:vAlign w:val="center"/>
          </w:tcPr>
          <w:p w14:paraId="54D409EE" w14:textId="509A5597" w:rsidR="00E13502" w:rsidRPr="00EC37DE" w:rsidRDefault="005E1D9C" w:rsidP="004A5E5A">
            <w:pPr>
              <w:pStyle w:val="Header"/>
              <w:tabs>
                <w:tab w:val="clear" w:pos="4320"/>
                <w:tab w:val="clear" w:pos="8640"/>
              </w:tabs>
              <w:rPr>
                <w:rFonts w:asciiTheme="minorHAnsi" w:hAnsiTheme="minorHAnsi"/>
                <w:sz w:val="18"/>
                <w:szCs w:val="18"/>
              </w:rPr>
            </w:pPr>
            <w:r>
              <w:rPr>
                <w:rFonts w:asciiTheme="minorHAnsi" w:hAnsiTheme="minorHAnsi"/>
                <w:sz w:val="18"/>
                <w:szCs w:val="18"/>
              </w:rPr>
              <w:t>10</w:t>
            </w:r>
          </w:p>
        </w:tc>
        <w:tc>
          <w:tcPr>
            <w:tcW w:w="2212" w:type="pct"/>
            <w:vAlign w:val="center"/>
          </w:tcPr>
          <w:p w14:paraId="54D409EF" w14:textId="7B0E908E" w:rsidR="00E13502" w:rsidRPr="00EC37DE" w:rsidRDefault="00713095" w:rsidP="004A5E5A">
            <w:pPr>
              <w:pStyle w:val="Header"/>
              <w:tabs>
                <w:tab w:val="clear" w:pos="4320"/>
                <w:tab w:val="clear" w:pos="8640"/>
              </w:tabs>
              <w:rPr>
                <w:rFonts w:asciiTheme="minorHAnsi" w:hAnsiTheme="minorHAnsi"/>
                <w:sz w:val="18"/>
                <w:szCs w:val="18"/>
              </w:rPr>
            </w:pPr>
            <w:r w:rsidRPr="00EC37DE">
              <w:rPr>
                <w:rFonts w:asciiTheme="minorHAnsi" w:hAnsiTheme="minorHAnsi"/>
                <w:sz w:val="18"/>
                <w:szCs w:val="18"/>
              </w:rPr>
              <w:t xml:space="preserve">System Installation </w:t>
            </w:r>
            <w:r w:rsidR="00E13502" w:rsidRPr="00EC37DE">
              <w:rPr>
                <w:rFonts w:asciiTheme="minorHAnsi" w:hAnsiTheme="minorHAnsi"/>
                <w:sz w:val="18"/>
                <w:szCs w:val="18"/>
              </w:rPr>
              <w:t>Type</w:t>
            </w:r>
          </w:p>
        </w:tc>
        <w:tc>
          <w:tcPr>
            <w:tcW w:w="2500" w:type="pct"/>
          </w:tcPr>
          <w:p w14:paraId="54D409F0" w14:textId="77777777" w:rsidR="00E13502" w:rsidRPr="00EC37DE" w:rsidRDefault="00E13502" w:rsidP="00713095">
            <w:pPr>
              <w:spacing w:after="60"/>
              <w:rPr>
                <w:rFonts w:asciiTheme="minorHAnsi" w:hAnsiTheme="minorHAnsi"/>
                <w:sz w:val="18"/>
                <w:szCs w:val="18"/>
              </w:rPr>
            </w:pPr>
            <w:r w:rsidRPr="00EC37DE">
              <w:rPr>
                <w:rFonts w:asciiTheme="minorHAnsi" w:hAnsiTheme="minorHAnsi"/>
                <w:sz w:val="18"/>
                <w:szCs w:val="18"/>
              </w:rPr>
              <w:t>&lt;&lt;auto filled text: referenced from CF2R. Possible entries are “New”, “Replacement”, or “Alteration”.  If installed system does not match this entry, it can be overwritten by rater but it will be flagged as a possible fail.&gt;&gt;</w:t>
            </w:r>
          </w:p>
        </w:tc>
      </w:tr>
      <w:tr w:rsidR="00E13502" w:rsidRPr="004350BF" w14:paraId="54D409F5" w14:textId="77777777">
        <w:trPr>
          <w:cantSplit/>
          <w:trHeight w:val="360"/>
        </w:trPr>
        <w:tc>
          <w:tcPr>
            <w:tcW w:w="288" w:type="pct"/>
            <w:vAlign w:val="center"/>
          </w:tcPr>
          <w:p w14:paraId="54D409F2" w14:textId="4BD2752B" w:rsidR="00E13502" w:rsidRPr="00EC37DE" w:rsidRDefault="005E1D9C" w:rsidP="00EF6C66">
            <w:pPr>
              <w:pStyle w:val="Header"/>
              <w:tabs>
                <w:tab w:val="clear" w:pos="4320"/>
                <w:tab w:val="clear" w:pos="8640"/>
              </w:tabs>
              <w:rPr>
                <w:rFonts w:asciiTheme="minorHAnsi" w:hAnsiTheme="minorHAnsi"/>
                <w:sz w:val="18"/>
                <w:szCs w:val="18"/>
              </w:rPr>
            </w:pPr>
            <w:r>
              <w:rPr>
                <w:rFonts w:asciiTheme="minorHAnsi" w:hAnsiTheme="minorHAnsi"/>
                <w:sz w:val="18"/>
                <w:szCs w:val="18"/>
              </w:rPr>
              <w:t>11</w:t>
            </w:r>
          </w:p>
        </w:tc>
        <w:tc>
          <w:tcPr>
            <w:tcW w:w="2212" w:type="pct"/>
            <w:vAlign w:val="center"/>
          </w:tcPr>
          <w:p w14:paraId="07004A98" w14:textId="75FC9B04" w:rsidR="0068512E" w:rsidRDefault="00BE4F44" w:rsidP="004A5E5A">
            <w:pPr>
              <w:pStyle w:val="Header"/>
              <w:tabs>
                <w:tab w:val="clear" w:pos="4320"/>
                <w:tab w:val="clear" w:pos="8640"/>
              </w:tabs>
              <w:rPr>
                <w:rFonts w:asciiTheme="minorHAnsi" w:hAnsiTheme="minorHAnsi"/>
                <w:sz w:val="18"/>
                <w:szCs w:val="18"/>
              </w:rPr>
            </w:pPr>
            <w:r>
              <w:rPr>
                <w:rFonts w:asciiTheme="minorHAnsi" w:hAnsiTheme="minorHAnsi"/>
                <w:sz w:val="18"/>
                <w:szCs w:val="18"/>
              </w:rPr>
              <w:t>Fault Indicator Display</w:t>
            </w:r>
            <w:r w:rsidR="00E13502" w:rsidRPr="00EC37DE">
              <w:rPr>
                <w:rFonts w:asciiTheme="minorHAnsi" w:hAnsiTheme="minorHAnsi"/>
                <w:sz w:val="18"/>
                <w:szCs w:val="18"/>
              </w:rPr>
              <w:t xml:space="preserve"> (</w:t>
            </w:r>
            <w:r>
              <w:rPr>
                <w:rFonts w:asciiTheme="minorHAnsi" w:hAnsiTheme="minorHAnsi"/>
                <w:sz w:val="18"/>
                <w:szCs w:val="18"/>
              </w:rPr>
              <w:t>FID</w:t>
            </w:r>
            <w:r w:rsidR="00E13502" w:rsidRPr="00EC37DE">
              <w:rPr>
                <w:rFonts w:asciiTheme="minorHAnsi" w:hAnsiTheme="minorHAnsi"/>
                <w:sz w:val="18"/>
                <w:szCs w:val="18"/>
              </w:rPr>
              <w:t>) Status</w:t>
            </w:r>
          </w:p>
          <w:p w14:paraId="54D409F3" w14:textId="76D3D279" w:rsidR="00E13502" w:rsidRPr="00EC37DE" w:rsidRDefault="00E13502" w:rsidP="004A5E5A">
            <w:pPr>
              <w:pStyle w:val="Header"/>
              <w:tabs>
                <w:tab w:val="clear" w:pos="4320"/>
                <w:tab w:val="clear" w:pos="8640"/>
              </w:tabs>
              <w:rPr>
                <w:rFonts w:asciiTheme="minorHAnsi" w:hAnsiTheme="minorHAnsi"/>
                <w:sz w:val="18"/>
                <w:szCs w:val="18"/>
              </w:rPr>
            </w:pPr>
            <w:r w:rsidRPr="00EC37DE">
              <w:rPr>
                <w:rFonts w:asciiTheme="minorHAnsi" w:hAnsiTheme="minorHAnsi"/>
                <w:sz w:val="18"/>
                <w:szCs w:val="18"/>
              </w:rPr>
              <w:t xml:space="preserve">(Note: Even systems with a </w:t>
            </w:r>
            <w:r w:rsidR="00BE4F44">
              <w:rPr>
                <w:rFonts w:asciiTheme="minorHAnsi" w:hAnsiTheme="minorHAnsi"/>
                <w:sz w:val="18"/>
                <w:szCs w:val="18"/>
              </w:rPr>
              <w:t>FID</w:t>
            </w:r>
            <w:r w:rsidRPr="00EC37DE">
              <w:rPr>
                <w:rFonts w:asciiTheme="minorHAnsi" w:hAnsiTheme="minorHAnsi"/>
                <w:sz w:val="18"/>
                <w:szCs w:val="18"/>
              </w:rPr>
              <w:t xml:space="preserve"> must have refrigerant charge verified by installer)</w:t>
            </w:r>
          </w:p>
        </w:tc>
        <w:tc>
          <w:tcPr>
            <w:tcW w:w="2500" w:type="pct"/>
          </w:tcPr>
          <w:p w14:paraId="54D409F4" w14:textId="7698949F" w:rsidR="00E13502" w:rsidRPr="00EC37DE" w:rsidRDefault="00E13502" w:rsidP="004A5E5A">
            <w:pPr>
              <w:spacing w:after="60"/>
              <w:rPr>
                <w:rFonts w:asciiTheme="minorHAnsi" w:hAnsiTheme="minorHAnsi"/>
                <w:sz w:val="18"/>
                <w:szCs w:val="18"/>
              </w:rPr>
            </w:pPr>
            <w:r w:rsidRPr="00EC37DE">
              <w:rPr>
                <w:rFonts w:asciiTheme="minorHAnsi" w:hAnsiTheme="minorHAnsi"/>
                <w:sz w:val="18"/>
                <w:szCs w:val="18"/>
              </w:rPr>
              <w:t>&lt;&lt;auto filled text: referenced from CF2R. Possible entries are “</w:t>
            </w:r>
            <w:r w:rsidRPr="00EC37DE">
              <w:rPr>
                <w:rFonts w:asciiTheme="minorHAnsi" w:hAnsiTheme="minorHAnsi"/>
                <w:sz w:val="18"/>
                <w:szCs w:val="18"/>
                <w:u w:val="single"/>
              </w:rPr>
              <w:t xml:space="preserve">This system has a factory installed </w:t>
            </w:r>
            <w:r w:rsidR="00BE4F44">
              <w:rPr>
                <w:rFonts w:asciiTheme="minorHAnsi" w:hAnsiTheme="minorHAnsi"/>
                <w:sz w:val="18"/>
                <w:szCs w:val="18"/>
                <w:u w:val="single"/>
              </w:rPr>
              <w:t>FID</w:t>
            </w:r>
            <w:r w:rsidRPr="00EC37DE">
              <w:rPr>
                <w:rFonts w:asciiTheme="minorHAnsi" w:hAnsiTheme="minorHAnsi"/>
                <w:sz w:val="18"/>
                <w:szCs w:val="18"/>
                <w:u w:val="single"/>
              </w:rPr>
              <w:t>”</w:t>
            </w:r>
            <w:r w:rsidRPr="00EC37DE">
              <w:rPr>
                <w:rFonts w:asciiTheme="minorHAnsi" w:hAnsiTheme="minorHAnsi"/>
                <w:sz w:val="18"/>
                <w:szCs w:val="18"/>
              </w:rPr>
              <w:t>;  or</w:t>
            </w:r>
            <w:r w:rsidRPr="00EC37DE">
              <w:rPr>
                <w:rFonts w:asciiTheme="minorHAnsi" w:hAnsiTheme="minorHAnsi"/>
                <w:sz w:val="18"/>
                <w:szCs w:val="18"/>
                <w:u w:val="single"/>
              </w:rPr>
              <w:t xml:space="preserve"> “This system has a field installed </w:t>
            </w:r>
            <w:r w:rsidR="00BE4F44">
              <w:rPr>
                <w:rFonts w:asciiTheme="minorHAnsi" w:hAnsiTheme="minorHAnsi"/>
                <w:sz w:val="18"/>
                <w:szCs w:val="18"/>
                <w:u w:val="single"/>
              </w:rPr>
              <w:t>FID</w:t>
            </w:r>
            <w:r w:rsidRPr="00EC37DE">
              <w:rPr>
                <w:rFonts w:asciiTheme="minorHAnsi" w:hAnsiTheme="minorHAnsi"/>
                <w:sz w:val="18"/>
                <w:szCs w:val="18"/>
                <w:u w:val="single"/>
              </w:rPr>
              <w:t>”</w:t>
            </w:r>
            <w:r w:rsidRPr="00EC37DE">
              <w:rPr>
                <w:rFonts w:asciiTheme="minorHAnsi" w:hAnsiTheme="minorHAnsi"/>
                <w:sz w:val="18"/>
                <w:szCs w:val="18"/>
              </w:rPr>
              <w:t>;  or</w:t>
            </w:r>
            <w:r w:rsidRPr="00EC37DE">
              <w:rPr>
                <w:rFonts w:asciiTheme="minorHAnsi" w:hAnsiTheme="minorHAnsi"/>
                <w:sz w:val="18"/>
                <w:szCs w:val="18"/>
                <w:u w:val="single"/>
              </w:rPr>
              <w:t xml:space="preserve"> “This system does not have a </w:t>
            </w:r>
            <w:r w:rsidR="00BE4F44">
              <w:rPr>
                <w:rFonts w:asciiTheme="minorHAnsi" w:hAnsiTheme="minorHAnsi"/>
                <w:sz w:val="18"/>
                <w:szCs w:val="18"/>
                <w:u w:val="single"/>
              </w:rPr>
              <w:t>FID</w:t>
            </w:r>
            <w:r w:rsidRPr="00EC37DE">
              <w:rPr>
                <w:rFonts w:asciiTheme="minorHAnsi" w:hAnsiTheme="minorHAnsi"/>
                <w:sz w:val="18"/>
                <w:szCs w:val="18"/>
                <w:u w:val="single"/>
              </w:rPr>
              <w:t xml:space="preserve"> device installed</w:t>
            </w:r>
            <w:r w:rsidRPr="00EC37DE">
              <w:rPr>
                <w:rFonts w:asciiTheme="minorHAnsi" w:hAnsiTheme="minorHAnsi"/>
                <w:sz w:val="18"/>
                <w:szCs w:val="18"/>
              </w:rPr>
              <w:t>”</w:t>
            </w:r>
            <w:r w:rsidR="00713095" w:rsidRPr="00EC37DE">
              <w:rPr>
                <w:rFonts w:asciiTheme="minorHAnsi" w:hAnsiTheme="minorHAnsi"/>
                <w:sz w:val="18"/>
                <w:szCs w:val="18"/>
              </w:rPr>
              <w:t xml:space="preserve"> If installed system does not match this entry, it can be overwritten by rater but it will be flagged as a possible fail&gt;&gt;</w:t>
            </w:r>
            <w:r w:rsidRPr="00EC37DE">
              <w:rPr>
                <w:rFonts w:asciiTheme="minorHAnsi" w:hAnsiTheme="minorHAnsi"/>
                <w:sz w:val="18"/>
                <w:szCs w:val="18"/>
              </w:rPr>
              <w:t>&gt;&gt;</w:t>
            </w:r>
          </w:p>
        </w:tc>
      </w:tr>
      <w:tr w:rsidR="00E13502" w:rsidRPr="004350BF" w14:paraId="54D409F9" w14:textId="77777777">
        <w:trPr>
          <w:cantSplit/>
          <w:trHeight w:val="360"/>
        </w:trPr>
        <w:tc>
          <w:tcPr>
            <w:tcW w:w="288" w:type="pct"/>
            <w:vAlign w:val="center"/>
          </w:tcPr>
          <w:p w14:paraId="54D409F6" w14:textId="568A8CB9" w:rsidR="00E13502" w:rsidRPr="00EC37DE" w:rsidRDefault="005E1D9C" w:rsidP="00EF6C66">
            <w:pPr>
              <w:pStyle w:val="Header"/>
              <w:tabs>
                <w:tab w:val="clear" w:pos="4320"/>
                <w:tab w:val="clear" w:pos="8640"/>
              </w:tabs>
              <w:rPr>
                <w:rFonts w:asciiTheme="minorHAnsi" w:hAnsiTheme="minorHAnsi"/>
                <w:sz w:val="18"/>
                <w:szCs w:val="18"/>
              </w:rPr>
            </w:pPr>
            <w:r>
              <w:rPr>
                <w:rFonts w:asciiTheme="minorHAnsi" w:hAnsiTheme="minorHAnsi"/>
                <w:sz w:val="18"/>
                <w:szCs w:val="18"/>
              </w:rPr>
              <w:t>12</w:t>
            </w:r>
          </w:p>
        </w:tc>
        <w:tc>
          <w:tcPr>
            <w:tcW w:w="2212" w:type="pct"/>
            <w:vAlign w:val="center"/>
          </w:tcPr>
          <w:p w14:paraId="54D409F7" w14:textId="4FA3250E" w:rsidR="00E13502" w:rsidRPr="00EC37DE" w:rsidRDefault="00E13502" w:rsidP="004A5E5A">
            <w:pPr>
              <w:pStyle w:val="Header"/>
              <w:tabs>
                <w:tab w:val="clear" w:pos="4320"/>
                <w:tab w:val="clear" w:pos="8640"/>
              </w:tabs>
              <w:rPr>
                <w:rFonts w:asciiTheme="minorHAnsi" w:hAnsiTheme="minorHAnsi"/>
                <w:sz w:val="18"/>
                <w:szCs w:val="18"/>
              </w:rPr>
            </w:pPr>
            <w:r w:rsidRPr="00EC37DE">
              <w:rPr>
                <w:rFonts w:asciiTheme="minorHAnsi" w:hAnsiTheme="minorHAnsi"/>
                <w:sz w:val="18"/>
                <w:szCs w:val="18"/>
              </w:rPr>
              <w:t>Is the system of a type that the minimum airflow can be verified using an approved measurement procedure (RA3.3 or RA</w:t>
            </w:r>
            <w:r w:rsidR="00B0220E">
              <w:rPr>
                <w:rFonts w:asciiTheme="minorHAnsi" w:hAnsiTheme="minorHAnsi"/>
                <w:sz w:val="18"/>
                <w:szCs w:val="18"/>
              </w:rPr>
              <w:t>3.3.3</w:t>
            </w:r>
            <w:r w:rsidRPr="00EC37DE">
              <w:rPr>
                <w:rFonts w:asciiTheme="minorHAnsi" w:hAnsiTheme="minorHAnsi"/>
                <w:sz w:val="18"/>
                <w:szCs w:val="18"/>
              </w:rPr>
              <w:t>)?</w:t>
            </w:r>
          </w:p>
        </w:tc>
        <w:tc>
          <w:tcPr>
            <w:tcW w:w="2500" w:type="pct"/>
          </w:tcPr>
          <w:p w14:paraId="54D409F8" w14:textId="77777777" w:rsidR="00E13502" w:rsidRPr="00EC37DE" w:rsidRDefault="00E13502" w:rsidP="00EF6C66">
            <w:pPr>
              <w:spacing w:after="60"/>
              <w:rPr>
                <w:rFonts w:asciiTheme="minorHAnsi" w:hAnsiTheme="minorHAnsi"/>
                <w:sz w:val="18"/>
                <w:szCs w:val="18"/>
              </w:rPr>
            </w:pPr>
            <w:r w:rsidRPr="00EC37DE">
              <w:rPr>
                <w:rFonts w:asciiTheme="minorHAnsi" w:hAnsiTheme="minorHAnsi"/>
                <w:sz w:val="18"/>
                <w:szCs w:val="18"/>
              </w:rPr>
              <w:t>&lt;&lt;auto filled text: referenced from CF2R. Possible entries are “yes” or “no”</w:t>
            </w:r>
            <w:r w:rsidR="00713095" w:rsidRPr="00EC37DE">
              <w:rPr>
                <w:rFonts w:asciiTheme="minorHAnsi" w:hAnsiTheme="minorHAnsi"/>
                <w:sz w:val="18"/>
                <w:szCs w:val="18"/>
              </w:rPr>
              <w:t xml:space="preserve"> If installed system does not match this entry, it can be overwritten by rater but it will be flagged as a possible fail&gt;&gt;</w:t>
            </w:r>
            <w:r w:rsidRPr="00EC37DE">
              <w:rPr>
                <w:rFonts w:asciiTheme="minorHAnsi" w:hAnsiTheme="minorHAnsi"/>
                <w:sz w:val="18"/>
                <w:szCs w:val="18"/>
              </w:rPr>
              <w:t>&gt;&gt;</w:t>
            </w:r>
          </w:p>
        </w:tc>
      </w:tr>
      <w:tr w:rsidR="00E13502" w:rsidRPr="004350BF" w14:paraId="54D409FD" w14:textId="77777777">
        <w:trPr>
          <w:cantSplit/>
          <w:trHeight w:val="360"/>
        </w:trPr>
        <w:tc>
          <w:tcPr>
            <w:tcW w:w="288" w:type="pct"/>
            <w:vAlign w:val="center"/>
          </w:tcPr>
          <w:p w14:paraId="54D409FA" w14:textId="1C4583E1" w:rsidR="00E13502" w:rsidRPr="00EC37DE" w:rsidRDefault="005E1D9C" w:rsidP="00EF6C66">
            <w:pPr>
              <w:pStyle w:val="Header"/>
              <w:tabs>
                <w:tab w:val="clear" w:pos="4320"/>
                <w:tab w:val="clear" w:pos="8640"/>
              </w:tabs>
              <w:rPr>
                <w:rFonts w:asciiTheme="minorHAnsi" w:hAnsiTheme="minorHAnsi"/>
                <w:sz w:val="18"/>
                <w:szCs w:val="18"/>
              </w:rPr>
            </w:pPr>
            <w:r>
              <w:rPr>
                <w:rFonts w:asciiTheme="minorHAnsi" w:hAnsiTheme="minorHAnsi"/>
                <w:sz w:val="18"/>
                <w:szCs w:val="18"/>
              </w:rPr>
              <w:t>13</w:t>
            </w:r>
          </w:p>
        </w:tc>
        <w:tc>
          <w:tcPr>
            <w:tcW w:w="2212" w:type="pct"/>
            <w:vAlign w:val="center"/>
          </w:tcPr>
          <w:p w14:paraId="54D409FB" w14:textId="77777777" w:rsidR="00E13502" w:rsidRPr="00EC37DE" w:rsidRDefault="00E13502" w:rsidP="004A5E5A">
            <w:pPr>
              <w:pStyle w:val="Header"/>
              <w:tabs>
                <w:tab w:val="clear" w:pos="4320"/>
                <w:tab w:val="clear" w:pos="8640"/>
              </w:tabs>
              <w:rPr>
                <w:rFonts w:asciiTheme="minorHAnsi" w:hAnsiTheme="minorHAnsi"/>
                <w:sz w:val="18"/>
                <w:szCs w:val="18"/>
              </w:rPr>
            </w:pPr>
            <w:r w:rsidRPr="00EC37DE">
              <w:rPr>
                <w:rFonts w:asciiTheme="minorHAnsi" w:hAnsiTheme="minorHAnsi"/>
                <w:sz w:val="18"/>
                <w:szCs w:val="18"/>
              </w:rPr>
              <w:t>Is the system of a type that approved refrigerant charge verification procedures can be used to verify compliance with the refrigerant charge verification requirements when temperatures are ≥ 55°F (RA3.2.2, or RA1)?</w:t>
            </w:r>
          </w:p>
        </w:tc>
        <w:tc>
          <w:tcPr>
            <w:tcW w:w="2500" w:type="pct"/>
          </w:tcPr>
          <w:p w14:paraId="54D409FC" w14:textId="77777777" w:rsidR="00E13502" w:rsidRPr="00EC37DE" w:rsidRDefault="00E13502" w:rsidP="00EF6C66">
            <w:pPr>
              <w:spacing w:after="60"/>
              <w:rPr>
                <w:rFonts w:asciiTheme="minorHAnsi" w:hAnsiTheme="minorHAnsi"/>
                <w:sz w:val="18"/>
                <w:szCs w:val="18"/>
              </w:rPr>
            </w:pPr>
            <w:r w:rsidRPr="00EC37DE">
              <w:rPr>
                <w:rFonts w:asciiTheme="minorHAnsi" w:hAnsiTheme="minorHAnsi"/>
                <w:sz w:val="18"/>
                <w:szCs w:val="18"/>
              </w:rPr>
              <w:t>&lt;&lt;auto filled text: referenced from CF2R. Possible entries are “yes” or “no”</w:t>
            </w:r>
            <w:r w:rsidR="00713095" w:rsidRPr="00EC37DE">
              <w:rPr>
                <w:rFonts w:asciiTheme="minorHAnsi" w:hAnsiTheme="minorHAnsi"/>
                <w:sz w:val="18"/>
                <w:szCs w:val="18"/>
              </w:rPr>
              <w:t xml:space="preserve"> If installed system does not match this entry, it can be overwritten by rater but it will be flagged as a possible fail&gt;&gt;</w:t>
            </w:r>
            <w:r w:rsidRPr="00EC37DE">
              <w:rPr>
                <w:rFonts w:asciiTheme="minorHAnsi" w:hAnsiTheme="minorHAnsi"/>
                <w:sz w:val="18"/>
                <w:szCs w:val="18"/>
              </w:rPr>
              <w:t>&gt;&gt;</w:t>
            </w:r>
          </w:p>
        </w:tc>
      </w:tr>
      <w:tr w:rsidR="00E13502" w:rsidRPr="004350BF" w14:paraId="54D40A01" w14:textId="77777777">
        <w:trPr>
          <w:cantSplit/>
          <w:trHeight w:val="360"/>
        </w:trPr>
        <w:tc>
          <w:tcPr>
            <w:tcW w:w="288" w:type="pct"/>
            <w:vAlign w:val="center"/>
          </w:tcPr>
          <w:p w14:paraId="54D409FE" w14:textId="31E10D14" w:rsidR="00E13502" w:rsidRPr="00EC37DE" w:rsidRDefault="005E1D9C" w:rsidP="004A5E5A">
            <w:pPr>
              <w:pStyle w:val="Header"/>
              <w:tabs>
                <w:tab w:val="clear" w:pos="4320"/>
                <w:tab w:val="clear" w:pos="8640"/>
              </w:tabs>
              <w:rPr>
                <w:rFonts w:asciiTheme="minorHAnsi" w:hAnsiTheme="minorHAnsi"/>
                <w:sz w:val="18"/>
                <w:szCs w:val="18"/>
              </w:rPr>
            </w:pPr>
            <w:r>
              <w:rPr>
                <w:rFonts w:asciiTheme="minorHAnsi" w:hAnsiTheme="minorHAnsi"/>
                <w:sz w:val="18"/>
                <w:szCs w:val="18"/>
              </w:rPr>
              <w:t>14</w:t>
            </w:r>
          </w:p>
        </w:tc>
        <w:tc>
          <w:tcPr>
            <w:tcW w:w="2212" w:type="pct"/>
            <w:vAlign w:val="center"/>
          </w:tcPr>
          <w:p w14:paraId="54D409FF" w14:textId="58C5F623" w:rsidR="00E13502" w:rsidRPr="00EC37DE" w:rsidRDefault="00E13502" w:rsidP="00170608">
            <w:pPr>
              <w:pStyle w:val="Header"/>
              <w:tabs>
                <w:tab w:val="clear" w:pos="4320"/>
                <w:tab w:val="clear" w:pos="8640"/>
              </w:tabs>
              <w:rPr>
                <w:rFonts w:asciiTheme="minorHAnsi" w:hAnsiTheme="minorHAnsi"/>
                <w:sz w:val="18"/>
                <w:szCs w:val="18"/>
              </w:rPr>
            </w:pPr>
            <w:r w:rsidRPr="00EC37DE">
              <w:rPr>
                <w:rFonts w:asciiTheme="minorHAnsi" w:hAnsiTheme="minorHAnsi"/>
                <w:sz w:val="18"/>
                <w:szCs w:val="18"/>
              </w:rPr>
              <w:t xml:space="preserve">Date of HERS Rater Refrigerant Charge Verification for this </w:t>
            </w:r>
            <w:r w:rsidR="0068512E">
              <w:rPr>
                <w:rFonts w:asciiTheme="minorHAnsi" w:hAnsiTheme="minorHAnsi"/>
                <w:sz w:val="18"/>
                <w:szCs w:val="18"/>
              </w:rPr>
              <w:t>S</w:t>
            </w:r>
            <w:r w:rsidRPr="00EC37DE">
              <w:rPr>
                <w:rFonts w:asciiTheme="minorHAnsi" w:hAnsiTheme="minorHAnsi"/>
                <w:sz w:val="18"/>
                <w:szCs w:val="18"/>
              </w:rPr>
              <w:t>ystem</w:t>
            </w:r>
          </w:p>
        </w:tc>
        <w:tc>
          <w:tcPr>
            <w:tcW w:w="2500" w:type="pct"/>
            <w:vAlign w:val="center"/>
          </w:tcPr>
          <w:p w14:paraId="54D40A00" w14:textId="77777777" w:rsidR="00E13502" w:rsidRPr="00EC37DE" w:rsidRDefault="00E13502" w:rsidP="004A5E5A">
            <w:pPr>
              <w:rPr>
                <w:rFonts w:asciiTheme="minorHAnsi" w:hAnsiTheme="minorHAnsi"/>
                <w:sz w:val="18"/>
                <w:szCs w:val="18"/>
              </w:rPr>
            </w:pPr>
            <w:r w:rsidRPr="00EC37DE">
              <w:rPr>
                <w:rFonts w:asciiTheme="minorHAnsi" w:hAnsiTheme="minorHAnsi"/>
                <w:sz w:val="18"/>
                <w:szCs w:val="18"/>
              </w:rPr>
              <w:t>&lt;&lt;user input: date: use validated date format&gt;&gt;</w:t>
            </w:r>
          </w:p>
        </w:tc>
      </w:tr>
      <w:tr w:rsidR="00E13502" w:rsidRPr="004350BF" w14:paraId="54D40A0B" w14:textId="77777777">
        <w:trPr>
          <w:cantSplit/>
          <w:trHeight w:val="360"/>
        </w:trPr>
        <w:tc>
          <w:tcPr>
            <w:tcW w:w="288" w:type="pct"/>
            <w:vAlign w:val="center"/>
          </w:tcPr>
          <w:p w14:paraId="54D40A02" w14:textId="21BF96E7" w:rsidR="00E13502" w:rsidRPr="00EC37DE" w:rsidRDefault="005E1D9C" w:rsidP="004A5E5A">
            <w:pPr>
              <w:pStyle w:val="Header"/>
              <w:tabs>
                <w:tab w:val="clear" w:pos="4320"/>
                <w:tab w:val="clear" w:pos="8640"/>
              </w:tabs>
              <w:rPr>
                <w:rFonts w:asciiTheme="minorHAnsi" w:hAnsiTheme="minorHAnsi"/>
                <w:sz w:val="18"/>
                <w:szCs w:val="18"/>
              </w:rPr>
            </w:pPr>
            <w:r>
              <w:rPr>
                <w:rFonts w:asciiTheme="minorHAnsi" w:hAnsiTheme="minorHAnsi"/>
                <w:sz w:val="18"/>
                <w:szCs w:val="18"/>
              </w:rPr>
              <w:t>15</w:t>
            </w:r>
          </w:p>
        </w:tc>
        <w:tc>
          <w:tcPr>
            <w:tcW w:w="2212" w:type="pct"/>
            <w:vAlign w:val="center"/>
          </w:tcPr>
          <w:p w14:paraId="54D40A03" w14:textId="3D80750E" w:rsidR="00E13502" w:rsidRPr="00EC37DE" w:rsidRDefault="00E13502" w:rsidP="00170608">
            <w:pPr>
              <w:pStyle w:val="Header"/>
              <w:tabs>
                <w:tab w:val="clear" w:pos="4320"/>
                <w:tab w:val="clear" w:pos="8640"/>
              </w:tabs>
              <w:rPr>
                <w:rFonts w:asciiTheme="minorHAnsi" w:hAnsiTheme="minorHAnsi"/>
                <w:sz w:val="18"/>
                <w:szCs w:val="18"/>
              </w:rPr>
            </w:pPr>
            <w:r w:rsidRPr="00EC37DE">
              <w:rPr>
                <w:rFonts w:asciiTheme="minorHAnsi" w:hAnsiTheme="minorHAnsi"/>
                <w:sz w:val="18"/>
                <w:szCs w:val="18"/>
              </w:rPr>
              <w:t xml:space="preserve">Refrigerant </w:t>
            </w:r>
            <w:r w:rsidR="0068512E">
              <w:rPr>
                <w:rFonts w:asciiTheme="minorHAnsi" w:hAnsiTheme="minorHAnsi"/>
                <w:sz w:val="18"/>
                <w:szCs w:val="18"/>
              </w:rPr>
              <w:t>C</w:t>
            </w:r>
            <w:r w:rsidRPr="00EC37DE">
              <w:rPr>
                <w:rFonts w:asciiTheme="minorHAnsi" w:hAnsiTheme="minorHAnsi"/>
                <w:sz w:val="18"/>
                <w:szCs w:val="18"/>
              </w:rPr>
              <w:t xml:space="preserve">harge </w:t>
            </w:r>
            <w:r w:rsidR="0068512E">
              <w:rPr>
                <w:rFonts w:asciiTheme="minorHAnsi" w:hAnsiTheme="minorHAnsi"/>
                <w:sz w:val="18"/>
                <w:szCs w:val="18"/>
              </w:rPr>
              <w:t>V</w:t>
            </w:r>
            <w:r w:rsidRPr="00EC37DE">
              <w:rPr>
                <w:rFonts w:asciiTheme="minorHAnsi" w:hAnsiTheme="minorHAnsi"/>
                <w:sz w:val="18"/>
                <w:szCs w:val="18"/>
              </w:rPr>
              <w:t xml:space="preserve">erification </w:t>
            </w:r>
            <w:r w:rsidR="0068512E">
              <w:rPr>
                <w:rFonts w:asciiTheme="minorHAnsi" w:hAnsiTheme="minorHAnsi"/>
                <w:sz w:val="18"/>
                <w:szCs w:val="18"/>
              </w:rPr>
              <w:t>M</w:t>
            </w:r>
            <w:r w:rsidRPr="00EC37DE">
              <w:rPr>
                <w:rFonts w:asciiTheme="minorHAnsi" w:hAnsiTheme="minorHAnsi"/>
                <w:sz w:val="18"/>
                <w:szCs w:val="18"/>
              </w:rPr>
              <w:t xml:space="preserve">ethod </w:t>
            </w:r>
            <w:r w:rsidR="0068512E">
              <w:rPr>
                <w:rFonts w:asciiTheme="minorHAnsi" w:hAnsiTheme="minorHAnsi"/>
                <w:sz w:val="18"/>
                <w:szCs w:val="18"/>
              </w:rPr>
              <w:t>U</w:t>
            </w:r>
            <w:r w:rsidRPr="00EC37DE">
              <w:rPr>
                <w:rFonts w:asciiTheme="minorHAnsi" w:hAnsiTheme="minorHAnsi"/>
                <w:sz w:val="18"/>
                <w:szCs w:val="18"/>
              </w:rPr>
              <w:t xml:space="preserve">sed by </w:t>
            </w:r>
            <w:r w:rsidR="0068512E">
              <w:rPr>
                <w:rFonts w:asciiTheme="minorHAnsi" w:hAnsiTheme="minorHAnsi"/>
                <w:sz w:val="18"/>
                <w:szCs w:val="18"/>
              </w:rPr>
              <w:t>I</w:t>
            </w:r>
            <w:r w:rsidRPr="00EC37DE">
              <w:rPr>
                <w:rFonts w:asciiTheme="minorHAnsi" w:hAnsiTheme="minorHAnsi"/>
                <w:sz w:val="18"/>
                <w:szCs w:val="18"/>
              </w:rPr>
              <w:t>nstaller</w:t>
            </w:r>
          </w:p>
        </w:tc>
        <w:tc>
          <w:tcPr>
            <w:tcW w:w="2500" w:type="pct"/>
          </w:tcPr>
          <w:p w14:paraId="54D40A04" w14:textId="77777777" w:rsidR="00E13502" w:rsidRPr="00EC37DE" w:rsidRDefault="00E13502" w:rsidP="004A5E5A">
            <w:pPr>
              <w:rPr>
                <w:rFonts w:asciiTheme="minorHAnsi" w:hAnsiTheme="minorHAnsi"/>
                <w:sz w:val="18"/>
                <w:szCs w:val="18"/>
              </w:rPr>
            </w:pPr>
            <w:r w:rsidRPr="00EC37DE">
              <w:rPr>
                <w:rFonts w:asciiTheme="minorHAnsi" w:hAnsiTheme="minorHAnsi"/>
                <w:sz w:val="18"/>
                <w:szCs w:val="18"/>
              </w:rPr>
              <w:t xml:space="preserve">&lt;&lt;auto filled text: referenced from CF2R. Possible entries are: </w:t>
            </w:r>
          </w:p>
          <w:p w14:paraId="54D40A05" w14:textId="77777777" w:rsidR="00E13502" w:rsidRPr="00EC37DE" w:rsidRDefault="00E13502" w:rsidP="004A5E5A">
            <w:pPr>
              <w:pStyle w:val="ListParagraph"/>
              <w:numPr>
                <w:ilvl w:val="0"/>
                <w:numId w:val="18"/>
              </w:numPr>
              <w:spacing w:after="60"/>
              <w:rPr>
                <w:rFonts w:asciiTheme="minorHAnsi" w:hAnsiTheme="minorHAnsi"/>
                <w:sz w:val="18"/>
                <w:szCs w:val="18"/>
              </w:rPr>
            </w:pPr>
            <w:r w:rsidRPr="00EC37DE">
              <w:rPr>
                <w:rFonts w:asciiTheme="minorHAnsi" w:hAnsiTheme="minorHAnsi"/>
                <w:sz w:val="18"/>
                <w:szCs w:val="18"/>
                <w:u w:val="single"/>
              </w:rPr>
              <w:t>Superheat (outdoor temperature must be ≥ 55 degF)</w:t>
            </w:r>
            <w:r w:rsidRPr="00EC37DE">
              <w:rPr>
                <w:rFonts w:asciiTheme="minorHAnsi" w:hAnsiTheme="minorHAnsi"/>
                <w:sz w:val="18"/>
                <w:szCs w:val="18"/>
              </w:rPr>
              <w:t xml:space="preserve">; or </w:t>
            </w:r>
          </w:p>
          <w:p w14:paraId="54D40A06" w14:textId="77777777" w:rsidR="00E13502" w:rsidRPr="00EC37DE" w:rsidRDefault="00E13502" w:rsidP="004A5E5A">
            <w:pPr>
              <w:pStyle w:val="ListParagraph"/>
              <w:numPr>
                <w:ilvl w:val="0"/>
                <w:numId w:val="18"/>
              </w:numPr>
              <w:spacing w:after="60"/>
              <w:rPr>
                <w:rFonts w:asciiTheme="minorHAnsi" w:hAnsiTheme="minorHAnsi"/>
                <w:sz w:val="18"/>
                <w:szCs w:val="18"/>
              </w:rPr>
            </w:pPr>
            <w:r w:rsidRPr="00EC37DE">
              <w:rPr>
                <w:rFonts w:asciiTheme="minorHAnsi" w:hAnsiTheme="minorHAnsi"/>
                <w:sz w:val="18"/>
                <w:szCs w:val="18"/>
                <w:u w:val="single"/>
              </w:rPr>
              <w:t>Subcooling (outdoor temperature must be ≥ 55 degF)</w:t>
            </w:r>
            <w:r w:rsidRPr="00EC37DE">
              <w:rPr>
                <w:rFonts w:asciiTheme="minorHAnsi" w:hAnsiTheme="minorHAnsi"/>
                <w:sz w:val="18"/>
                <w:szCs w:val="18"/>
              </w:rPr>
              <w:t xml:space="preserve">; or </w:t>
            </w:r>
          </w:p>
          <w:p w14:paraId="54D40A07" w14:textId="7778BB1A" w:rsidR="00E13502" w:rsidRDefault="00E13502" w:rsidP="004A5E5A">
            <w:pPr>
              <w:pStyle w:val="ListParagraph"/>
              <w:numPr>
                <w:ilvl w:val="0"/>
                <w:numId w:val="18"/>
              </w:numPr>
              <w:spacing w:after="60"/>
              <w:rPr>
                <w:rFonts w:asciiTheme="minorHAnsi" w:hAnsiTheme="minorHAnsi"/>
                <w:sz w:val="18"/>
                <w:szCs w:val="18"/>
              </w:rPr>
            </w:pPr>
            <w:r w:rsidRPr="00EC37DE">
              <w:rPr>
                <w:rFonts w:asciiTheme="minorHAnsi" w:hAnsiTheme="minorHAnsi"/>
                <w:sz w:val="18"/>
                <w:szCs w:val="18"/>
                <w:u w:val="single"/>
              </w:rPr>
              <w:t>Weigh-in</w:t>
            </w:r>
            <w:r w:rsidR="002C1BFB">
              <w:rPr>
                <w:rFonts w:asciiTheme="minorHAnsi" w:hAnsiTheme="minorHAnsi"/>
                <w:sz w:val="18"/>
                <w:szCs w:val="18"/>
                <w:u w:val="single"/>
              </w:rPr>
              <w:t xml:space="preserve"> with Installer independent</w:t>
            </w:r>
            <w:r w:rsidRPr="00EC37DE">
              <w:rPr>
                <w:rFonts w:asciiTheme="minorHAnsi" w:hAnsiTheme="minorHAnsi"/>
                <w:sz w:val="18"/>
                <w:szCs w:val="18"/>
              </w:rPr>
              <w:t>; or</w:t>
            </w:r>
          </w:p>
          <w:p w14:paraId="6DAEC68F" w14:textId="713F2DB5" w:rsidR="002C1BFB" w:rsidRPr="00EC37DE" w:rsidRDefault="002C1BFB" w:rsidP="004A5E5A">
            <w:pPr>
              <w:pStyle w:val="ListParagraph"/>
              <w:numPr>
                <w:ilvl w:val="0"/>
                <w:numId w:val="18"/>
              </w:numPr>
              <w:spacing w:after="60"/>
              <w:rPr>
                <w:rFonts w:asciiTheme="minorHAnsi" w:hAnsiTheme="minorHAnsi"/>
                <w:sz w:val="18"/>
                <w:szCs w:val="18"/>
              </w:rPr>
            </w:pPr>
            <w:r>
              <w:rPr>
                <w:rFonts w:asciiTheme="minorHAnsi" w:hAnsiTheme="minorHAnsi"/>
                <w:sz w:val="18"/>
                <w:szCs w:val="18"/>
                <w:u w:val="single"/>
              </w:rPr>
              <w:t>Weigh</w:t>
            </w:r>
            <w:r w:rsidRPr="002C1BFB">
              <w:rPr>
                <w:rFonts w:asciiTheme="minorHAnsi" w:hAnsiTheme="minorHAnsi"/>
                <w:sz w:val="18"/>
                <w:szCs w:val="18"/>
                <w:u w:val="single"/>
              </w:rPr>
              <w:t>-</w:t>
            </w:r>
            <w:r>
              <w:rPr>
                <w:rFonts w:asciiTheme="minorHAnsi" w:hAnsiTheme="minorHAnsi"/>
                <w:sz w:val="18"/>
                <w:szCs w:val="18"/>
              </w:rPr>
              <w:t>in with HERS Rater observation</w:t>
            </w:r>
          </w:p>
          <w:p w14:paraId="54D40A08" w14:textId="77777777" w:rsidR="00E13502" w:rsidRPr="00EC37DE" w:rsidRDefault="00E13502">
            <w:pPr>
              <w:pStyle w:val="ListParagraph"/>
              <w:numPr>
                <w:ilvl w:val="0"/>
                <w:numId w:val="18"/>
              </w:numPr>
              <w:spacing w:after="60"/>
              <w:rPr>
                <w:rFonts w:asciiTheme="minorHAnsi" w:hAnsiTheme="minorHAnsi"/>
                <w:sz w:val="18"/>
                <w:szCs w:val="18"/>
              </w:rPr>
            </w:pPr>
            <w:r w:rsidRPr="00EC37DE">
              <w:rPr>
                <w:rFonts w:asciiTheme="minorHAnsi" w:hAnsiTheme="minorHAnsi"/>
                <w:sz w:val="18"/>
                <w:szCs w:val="18"/>
                <w:u w:val="single"/>
              </w:rPr>
              <w:t>Winter Setup (applicable when outdoor temperature is &lt; 55 degF)</w:t>
            </w:r>
            <w:r w:rsidRPr="00EC37DE">
              <w:rPr>
                <w:rFonts w:asciiTheme="minorHAnsi" w:hAnsiTheme="minorHAnsi"/>
                <w:sz w:val="18"/>
                <w:szCs w:val="18"/>
              </w:rPr>
              <w:t>; or</w:t>
            </w:r>
          </w:p>
          <w:p w14:paraId="54D40A09" w14:textId="77777777" w:rsidR="00E13502" w:rsidRPr="00EC37DE" w:rsidRDefault="00E13502" w:rsidP="004A5E5A">
            <w:pPr>
              <w:pStyle w:val="ListParagraph"/>
              <w:numPr>
                <w:ilvl w:val="0"/>
                <w:numId w:val="18"/>
              </w:numPr>
              <w:spacing w:after="60"/>
              <w:rPr>
                <w:rFonts w:asciiTheme="minorHAnsi" w:hAnsiTheme="minorHAnsi"/>
                <w:sz w:val="18"/>
                <w:szCs w:val="18"/>
              </w:rPr>
            </w:pPr>
            <w:r w:rsidRPr="00EC37DE">
              <w:rPr>
                <w:rFonts w:asciiTheme="minorHAnsi" w:hAnsiTheme="minorHAnsi"/>
                <w:sz w:val="18"/>
                <w:szCs w:val="18"/>
                <w:u w:val="single"/>
              </w:rPr>
              <w:t xml:space="preserve">New Package Unit Factory Charge </w:t>
            </w:r>
            <w:r w:rsidRPr="00EC37DE">
              <w:rPr>
                <w:rFonts w:asciiTheme="minorHAnsi" w:hAnsiTheme="minorHAnsi"/>
                <w:sz w:val="18"/>
                <w:szCs w:val="18"/>
              </w:rPr>
              <w:t>&gt;&gt;</w:t>
            </w:r>
          </w:p>
          <w:p w14:paraId="54D40A0A" w14:textId="77777777" w:rsidR="00E13502" w:rsidRPr="00EC37DE" w:rsidRDefault="00E13502">
            <w:pPr>
              <w:ind w:left="360"/>
              <w:rPr>
                <w:rFonts w:asciiTheme="minorHAnsi" w:hAnsiTheme="minorHAnsi"/>
                <w:sz w:val="18"/>
                <w:szCs w:val="18"/>
              </w:rPr>
            </w:pPr>
          </w:p>
        </w:tc>
      </w:tr>
      <w:tr w:rsidR="00E13502" w:rsidRPr="004350BF" w14:paraId="54D40A0F" w14:textId="77777777">
        <w:trPr>
          <w:cantSplit/>
          <w:trHeight w:val="953"/>
        </w:trPr>
        <w:tc>
          <w:tcPr>
            <w:tcW w:w="288" w:type="pct"/>
            <w:vAlign w:val="center"/>
          </w:tcPr>
          <w:p w14:paraId="54D40A0C" w14:textId="4E0CDF34" w:rsidR="00E13502" w:rsidRPr="00EC37DE" w:rsidRDefault="005E1D9C" w:rsidP="004A5E5A">
            <w:pPr>
              <w:pStyle w:val="Header"/>
              <w:tabs>
                <w:tab w:val="clear" w:pos="4320"/>
                <w:tab w:val="clear" w:pos="8640"/>
              </w:tabs>
              <w:rPr>
                <w:rFonts w:asciiTheme="minorHAnsi" w:hAnsiTheme="minorHAnsi"/>
                <w:sz w:val="18"/>
                <w:szCs w:val="18"/>
              </w:rPr>
            </w:pPr>
            <w:r>
              <w:rPr>
                <w:rFonts w:asciiTheme="minorHAnsi" w:hAnsiTheme="minorHAnsi"/>
                <w:sz w:val="18"/>
                <w:szCs w:val="18"/>
              </w:rPr>
              <w:t>16</w:t>
            </w:r>
          </w:p>
        </w:tc>
        <w:tc>
          <w:tcPr>
            <w:tcW w:w="2212" w:type="pct"/>
            <w:vAlign w:val="center"/>
          </w:tcPr>
          <w:p w14:paraId="54D40A0D" w14:textId="041779D9" w:rsidR="00E13502" w:rsidRPr="00EC37DE" w:rsidRDefault="00E13502" w:rsidP="00170608">
            <w:pPr>
              <w:pStyle w:val="Header"/>
              <w:tabs>
                <w:tab w:val="clear" w:pos="4320"/>
                <w:tab w:val="clear" w:pos="8640"/>
              </w:tabs>
              <w:rPr>
                <w:rFonts w:asciiTheme="minorHAnsi" w:hAnsiTheme="minorHAnsi"/>
                <w:sz w:val="18"/>
                <w:szCs w:val="18"/>
              </w:rPr>
            </w:pPr>
            <w:r w:rsidRPr="00EC37DE">
              <w:rPr>
                <w:rFonts w:asciiTheme="minorHAnsi" w:hAnsiTheme="minorHAnsi"/>
                <w:sz w:val="18"/>
                <w:szCs w:val="18"/>
              </w:rPr>
              <w:t xml:space="preserve">Person </w:t>
            </w:r>
            <w:r w:rsidR="0068512E">
              <w:rPr>
                <w:rFonts w:asciiTheme="minorHAnsi" w:hAnsiTheme="minorHAnsi"/>
                <w:sz w:val="18"/>
                <w:szCs w:val="18"/>
              </w:rPr>
              <w:t>W</w:t>
            </w:r>
            <w:r w:rsidRPr="00EC37DE">
              <w:rPr>
                <w:rFonts w:asciiTheme="minorHAnsi" w:hAnsiTheme="minorHAnsi"/>
                <w:sz w:val="18"/>
                <w:szCs w:val="18"/>
              </w:rPr>
              <w:t xml:space="preserve">ho </w:t>
            </w:r>
            <w:r w:rsidR="0068512E">
              <w:rPr>
                <w:rFonts w:asciiTheme="minorHAnsi" w:hAnsiTheme="minorHAnsi"/>
                <w:sz w:val="18"/>
                <w:szCs w:val="18"/>
              </w:rPr>
              <w:t>P</w:t>
            </w:r>
            <w:r w:rsidRPr="00EC37DE">
              <w:rPr>
                <w:rFonts w:asciiTheme="minorHAnsi" w:hAnsiTheme="minorHAnsi"/>
                <w:sz w:val="18"/>
                <w:szCs w:val="18"/>
              </w:rPr>
              <w:t xml:space="preserve">erformed the Refrigerant Charge Verification </w:t>
            </w:r>
            <w:r w:rsidR="0068512E">
              <w:rPr>
                <w:rFonts w:asciiTheme="minorHAnsi" w:hAnsiTheme="minorHAnsi"/>
                <w:sz w:val="18"/>
                <w:szCs w:val="18"/>
              </w:rPr>
              <w:t>R</w:t>
            </w:r>
            <w:r w:rsidRPr="00EC37DE">
              <w:rPr>
                <w:rFonts w:asciiTheme="minorHAnsi" w:hAnsiTheme="minorHAnsi"/>
                <w:sz w:val="18"/>
                <w:szCs w:val="18"/>
              </w:rPr>
              <w:t>eported on the Certificate of Installation</w:t>
            </w:r>
          </w:p>
        </w:tc>
        <w:tc>
          <w:tcPr>
            <w:tcW w:w="2500" w:type="pct"/>
            <w:vAlign w:val="center"/>
          </w:tcPr>
          <w:p w14:paraId="54D40A0E" w14:textId="77777777" w:rsidR="00E13502" w:rsidRPr="00EC37DE" w:rsidRDefault="00E13502">
            <w:pPr>
              <w:rPr>
                <w:rFonts w:asciiTheme="minorHAnsi" w:hAnsiTheme="minorHAnsi"/>
                <w:sz w:val="18"/>
                <w:szCs w:val="18"/>
              </w:rPr>
            </w:pPr>
            <w:r w:rsidRPr="00EC37DE">
              <w:rPr>
                <w:rFonts w:asciiTheme="minorHAnsi" w:hAnsiTheme="minorHAnsi"/>
                <w:sz w:val="18"/>
                <w:szCs w:val="18"/>
              </w:rPr>
              <w:t>&lt;&lt;auto filled text: referenced from CF2R.  Possible entries: HVAC System Installer or HERS Rater.&gt;&gt;</w:t>
            </w:r>
          </w:p>
        </w:tc>
      </w:tr>
      <w:tr w:rsidR="00E13502" w:rsidRPr="004350BF" w14:paraId="54D40A15" w14:textId="77777777">
        <w:trPr>
          <w:cantSplit/>
          <w:trHeight w:val="953"/>
        </w:trPr>
        <w:tc>
          <w:tcPr>
            <w:tcW w:w="288" w:type="pct"/>
            <w:vAlign w:val="center"/>
          </w:tcPr>
          <w:p w14:paraId="54D40A10" w14:textId="5EDBAC13" w:rsidR="00E13502" w:rsidRPr="00EC37DE" w:rsidRDefault="005E1D9C" w:rsidP="004A5E5A">
            <w:pPr>
              <w:pStyle w:val="Header"/>
              <w:tabs>
                <w:tab w:val="clear" w:pos="4320"/>
                <w:tab w:val="clear" w:pos="8640"/>
              </w:tabs>
              <w:rPr>
                <w:rFonts w:asciiTheme="minorHAnsi" w:hAnsiTheme="minorHAnsi"/>
                <w:sz w:val="18"/>
                <w:szCs w:val="18"/>
              </w:rPr>
            </w:pPr>
            <w:r>
              <w:rPr>
                <w:rFonts w:asciiTheme="minorHAnsi" w:hAnsiTheme="minorHAnsi"/>
                <w:sz w:val="18"/>
                <w:szCs w:val="18"/>
              </w:rPr>
              <w:t>17</w:t>
            </w:r>
          </w:p>
        </w:tc>
        <w:tc>
          <w:tcPr>
            <w:tcW w:w="2212" w:type="pct"/>
            <w:vAlign w:val="center"/>
          </w:tcPr>
          <w:p w14:paraId="54D40A11" w14:textId="13AA328E" w:rsidR="00E13502" w:rsidRPr="00EC37DE" w:rsidRDefault="00E13502" w:rsidP="004A5E5A">
            <w:pPr>
              <w:pStyle w:val="Header"/>
              <w:tabs>
                <w:tab w:val="clear" w:pos="4320"/>
                <w:tab w:val="clear" w:pos="8640"/>
              </w:tabs>
              <w:rPr>
                <w:rFonts w:asciiTheme="minorHAnsi" w:hAnsiTheme="minorHAnsi"/>
                <w:sz w:val="18"/>
                <w:szCs w:val="18"/>
              </w:rPr>
            </w:pPr>
            <w:r w:rsidRPr="00EC37DE">
              <w:rPr>
                <w:rFonts w:asciiTheme="minorHAnsi" w:hAnsiTheme="minorHAnsi"/>
                <w:sz w:val="18"/>
                <w:szCs w:val="18"/>
              </w:rPr>
              <w:t>HERS Verification Compliance Requirement Status</w:t>
            </w:r>
          </w:p>
        </w:tc>
        <w:tc>
          <w:tcPr>
            <w:tcW w:w="2500" w:type="pct"/>
            <w:vAlign w:val="center"/>
          </w:tcPr>
          <w:p w14:paraId="54D40A12" w14:textId="77777777" w:rsidR="00E13502" w:rsidRPr="00EC37DE" w:rsidRDefault="00E13502" w:rsidP="00B306F6">
            <w:pPr>
              <w:rPr>
                <w:rFonts w:asciiTheme="minorHAnsi" w:hAnsiTheme="minorHAnsi"/>
                <w:sz w:val="18"/>
                <w:szCs w:val="18"/>
              </w:rPr>
            </w:pPr>
            <w:r w:rsidRPr="00EC37DE">
              <w:rPr>
                <w:rFonts w:asciiTheme="minorHAnsi" w:hAnsiTheme="minorHAnsi"/>
                <w:sz w:val="18"/>
                <w:szCs w:val="18"/>
              </w:rPr>
              <w:t xml:space="preserve">&lt;&lt;auto filled text: referenced from CF2R.  Possible entries: </w:t>
            </w:r>
          </w:p>
          <w:p w14:paraId="54D40A13" w14:textId="77777777" w:rsidR="00E13502" w:rsidRPr="00EC37DE" w:rsidRDefault="00E13502">
            <w:pPr>
              <w:ind w:left="720"/>
              <w:rPr>
                <w:rFonts w:asciiTheme="minorHAnsi" w:hAnsiTheme="minorHAnsi"/>
                <w:sz w:val="18"/>
                <w:szCs w:val="18"/>
              </w:rPr>
            </w:pPr>
            <w:r w:rsidRPr="00EC37DE">
              <w:rPr>
                <w:rFonts w:asciiTheme="minorHAnsi" w:hAnsiTheme="minorHAnsi"/>
                <w:sz w:val="18"/>
                <w:szCs w:val="18"/>
              </w:rPr>
              <w:t>"System does not qualify for Group Sampling"; or</w:t>
            </w:r>
          </w:p>
          <w:p w14:paraId="54D40A14" w14:textId="77777777" w:rsidR="00E13502" w:rsidRPr="00EC37DE" w:rsidRDefault="00E13502" w:rsidP="00713095">
            <w:pPr>
              <w:ind w:left="720"/>
              <w:rPr>
                <w:rFonts w:asciiTheme="minorHAnsi" w:hAnsiTheme="minorHAnsi"/>
                <w:color w:val="FF0000"/>
                <w:sz w:val="18"/>
                <w:szCs w:val="18"/>
              </w:rPr>
            </w:pPr>
            <w:r w:rsidRPr="00EC37DE">
              <w:rPr>
                <w:rFonts w:asciiTheme="minorHAnsi" w:hAnsiTheme="minorHAnsi"/>
                <w:sz w:val="18"/>
                <w:szCs w:val="18"/>
              </w:rPr>
              <w:t>”System qualifies for Group Sampling.”&gt;&gt;</w:t>
            </w:r>
          </w:p>
        </w:tc>
      </w:tr>
      <w:tr w:rsidR="00E13502" w:rsidRPr="004350BF" w14:paraId="54D40A31" w14:textId="77777777">
        <w:trPr>
          <w:cantSplit/>
          <w:trHeight w:val="953"/>
        </w:trPr>
        <w:tc>
          <w:tcPr>
            <w:tcW w:w="288" w:type="pct"/>
            <w:vAlign w:val="center"/>
          </w:tcPr>
          <w:p w14:paraId="54D40A16" w14:textId="77777777" w:rsidR="00E13502" w:rsidRPr="00EC37DE" w:rsidRDefault="00E13502" w:rsidP="004A5E5A">
            <w:pPr>
              <w:pStyle w:val="Header"/>
              <w:tabs>
                <w:tab w:val="clear" w:pos="4320"/>
                <w:tab w:val="clear" w:pos="8640"/>
              </w:tabs>
              <w:rPr>
                <w:rFonts w:asciiTheme="minorHAnsi" w:hAnsiTheme="minorHAnsi"/>
                <w:sz w:val="18"/>
                <w:szCs w:val="18"/>
              </w:rPr>
            </w:pPr>
          </w:p>
        </w:tc>
        <w:tc>
          <w:tcPr>
            <w:tcW w:w="2212" w:type="pct"/>
            <w:vAlign w:val="center"/>
          </w:tcPr>
          <w:p w14:paraId="54D40A17" w14:textId="77777777" w:rsidR="00E13502" w:rsidRPr="00EC37DE" w:rsidRDefault="00E13502" w:rsidP="004A5E5A">
            <w:pPr>
              <w:rPr>
                <w:rFonts w:asciiTheme="minorHAnsi" w:hAnsiTheme="minorHAnsi"/>
                <w:sz w:val="18"/>
                <w:szCs w:val="18"/>
              </w:rPr>
            </w:pPr>
            <w:r w:rsidRPr="00EC37DE">
              <w:rPr>
                <w:rFonts w:asciiTheme="minorHAnsi" w:hAnsiTheme="minorHAnsi"/>
                <w:sz w:val="18"/>
                <w:szCs w:val="18"/>
              </w:rPr>
              <w:t>Generate list for next row (this is hidden from user)</w:t>
            </w:r>
          </w:p>
        </w:tc>
        <w:tc>
          <w:tcPr>
            <w:tcW w:w="2500" w:type="pct"/>
            <w:vAlign w:val="center"/>
          </w:tcPr>
          <w:p w14:paraId="54D40A18" w14:textId="0DECC604" w:rsidR="00E13502" w:rsidRPr="00EC37DE" w:rsidRDefault="00E13502" w:rsidP="004A5E5A">
            <w:pPr>
              <w:widowControl w:val="0"/>
              <w:autoSpaceDE w:val="0"/>
              <w:autoSpaceDN w:val="0"/>
              <w:adjustRightInd w:val="0"/>
              <w:rPr>
                <w:rFonts w:asciiTheme="minorHAnsi" w:hAnsiTheme="minorHAnsi" w:cs="Helvetica"/>
                <w:sz w:val="18"/>
                <w:szCs w:val="18"/>
              </w:rPr>
            </w:pPr>
            <w:r w:rsidRPr="00EC37DE">
              <w:rPr>
                <w:rFonts w:asciiTheme="minorHAnsi" w:hAnsiTheme="minorHAnsi" w:cs="Helvetica"/>
                <w:sz w:val="18"/>
                <w:szCs w:val="18"/>
              </w:rPr>
              <w:t xml:space="preserve">If </w:t>
            </w:r>
            <w:r w:rsidR="00AC61CE">
              <w:rPr>
                <w:rFonts w:asciiTheme="minorHAnsi" w:hAnsiTheme="minorHAnsi" w:cs="Helvetica"/>
                <w:sz w:val="18"/>
                <w:szCs w:val="18"/>
              </w:rPr>
              <w:t>A11</w:t>
            </w:r>
            <w:r w:rsidRPr="00EC37DE">
              <w:rPr>
                <w:rFonts w:asciiTheme="minorHAnsi" w:hAnsiTheme="minorHAnsi" w:cs="Helvetica"/>
                <w:sz w:val="18"/>
                <w:szCs w:val="18"/>
              </w:rPr>
              <w:t xml:space="preserve"> = “no </w:t>
            </w:r>
            <w:r w:rsidR="00BE4F44">
              <w:rPr>
                <w:rFonts w:asciiTheme="minorHAnsi" w:hAnsiTheme="minorHAnsi" w:cs="Helvetica"/>
                <w:sz w:val="18"/>
                <w:szCs w:val="18"/>
              </w:rPr>
              <w:t>FID</w:t>
            </w:r>
            <w:r w:rsidRPr="00EC37DE">
              <w:rPr>
                <w:rFonts w:asciiTheme="minorHAnsi" w:hAnsiTheme="minorHAnsi" w:cs="Helvetica"/>
                <w:sz w:val="18"/>
                <w:szCs w:val="18"/>
              </w:rPr>
              <w:t xml:space="preserve">” and </w:t>
            </w:r>
            <w:r w:rsidR="00AC61CE">
              <w:rPr>
                <w:rFonts w:asciiTheme="minorHAnsi" w:hAnsiTheme="minorHAnsi" w:cs="Helvetica"/>
                <w:sz w:val="18"/>
                <w:szCs w:val="18"/>
              </w:rPr>
              <w:t>A15</w:t>
            </w:r>
            <w:r w:rsidRPr="00EC37DE">
              <w:rPr>
                <w:rFonts w:asciiTheme="minorHAnsi" w:hAnsiTheme="minorHAnsi" w:cs="Helvetica"/>
                <w:sz w:val="18"/>
                <w:szCs w:val="18"/>
              </w:rPr>
              <w:t xml:space="preserve"> = “Superheat”, then list =</w:t>
            </w:r>
          </w:p>
          <w:p w14:paraId="54D40A19" w14:textId="77777777" w:rsidR="00E13502" w:rsidRPr="00EC37DE" w:rsidRDefault="00E13502" w:rsidP="004A5E5A">
            <w:pPr>
              <w:widowControl w:val="0"/>
              <w:autoSpaceDE w:val="0"/>
              <w:autoSpaceDN w:val="0"/>
              <w:adjustRightInd w:val="0"/>
              <w:ind w:firstLine="720"/>
              <w:rPr>
                <w:rFonts w:asciiTheme="minorHAnsi" w:hAnsiTheme="minorHAnsi" w:cs="Helvetica"/>
                <w:sz w:val="18"/>
                <w:szCs w:val="18"/>
              </w:rPr>
            </w:pPr>
            <w:r w:rsidRPr="00EC37DE">
              <w:rPr>
                <w:rFonts w:asciiTheme="minorHAnsi" w:hAnsiTheme="minorHAnsi" w:cs="Helvetica"/>
                <w:sz w:val="18"/>
                <w:szCs w:val="18"/>
              </w:rPr>
              <w:t>Superheat</w:t>
            </w:r>
          </w:p>
          <w:p w14:paraId="54D40A1A" w14:textId="77777777" w:rsidR="00E13502" w:rsidRPr="00EC37DE" w:rsidRDefault="00E13502" w:rsidP="004A5E5A">
            <w:pPr>
              <w:widowControl w:val="0"/>
              <w:autoSpaceDE w:val="0"/>
              <w:autoSpaceDN w:val="0"/>
              <w:adjustRightInd w:val="0"/>
              <w:rPr>
                <w:rFonts w:asciiTheme="minorHAnsi" w:hAnsiTheme="minorHAnsi" w:cs="Helvetica"/>
                <w:sz w:val="18"/>
                <w:szCs w:val="18"/>
              </w:rPr>
            </w:pPr>
          </w:p>
          <w:p w14:paraId="54D40A1B" w14:textId="1FC9767C" w:rsidR="00E13502" w:rsidRPr="00EC37DE" w:rsidRDefault="00E13502" w:rsidP="004A5E5A">
            <w:pPr>
              <w:widowControl w:val="0"/>
              <w:autoSpaceDE w:val="0"/>
              <w:autoSpaceDN w:val="0"/>
              <w:adjustRightInd w:val="0"/>
              <w:rPr>
                <w:rFonts w:asciiTheme="minorHAnsi" w:hAnsiTheme="minorHAnsi" w:cs="Helvetica"/>
                <w:sz w:val="18"/>
                <w:szCs w:val="18"/>
              </w:rPr>
            </w:pPr>
            <w:r w:rsidRPr="00EC37DE">
              <w:rPr>
                <w:rFonts w:asciiTheme="minorHAnsi" w:hAnsiTheme="minorHAnsi" w:cs="Helvetica"/>
                <w:sz w:val="18"/>
                <w:szCs w:val="18"/>
              </w:rPr>
              <w:t xml:space="preserve">Else, If </w:t>
            </w:r>
            <w:r w:rsidR="00AC61CE">
              <w:rPr>
                <w:rFonts w:asciiTheme="minorHAnsi" w:hAnsiTheme="minorHAnsi" w:cs="Helvetica"/>
                <w:sz w:val="18"/>
                <w:szCs w:val="18"/>
              </w:rPr>
              <w:t>A11</w:t>
            </w:r>
            <w:r w:rsidRPr="00EC37DE">
              <w:rPr>
                <w:rFonts w:asciiTheme="minorHAnsi" w:hAnsiTheme="minorHAnsi" w:cs="Helvetica"/>
                <w:sz w:val="18"/>
                <w:szCs w:val="18"/>
              </w:rPr>
              <w:t xml:space="preserve"> = “no </w:t>
            </w:r>
            <w:r w:rsidR="00BE4F44">
              <w:rPr>
                <w:rFonts w:asciiTheme="minorHAnsi" w:hAnsiTheme="minorHAnsi" w:cs="Helvetica"/>
                <w:sz w:val="18"/>
                <w:szCs w:val="18"/>
              </w:rPr>
              <w:t>FID</w:t>
            </w:r>
            <w:r w:rsidRPr="00EC37DE">
              <w:rPr>
                <w:rFonts w:asciiTheme="minorHAnsi" w:hAnsiTheme="minorHAnsi" w:cs="Helvetica"/>
                <w:sz w:val="18"/>
                <w:szCs w:val="18"/>
              </w:rPr>
              <w:t xml:space="preserve">” and </w:t>
            </w:r>
            <w:r w:rsidR="00AC61CE">
              <w:rPr>
                <w:rFonts w:asciiTheme="minorHAnsi" w:hAnsiTheme="minorHAnsi" w:cs="Helvetica"/>
                <w:sz w:val="18"/>
                <w:szCs w:val="18"/>
              </w:rPr>
              <w:t>A15</w:t>
            </w:r>
            <w:r w:rsidRPr="00EC37DE">
              <w:rPr>
                <w:rFonts w:asciiTheme="minorHAnsi" w:hAnsiTheme="minorHAnsi" w:cs="Helvetica"/>
                <w:sz w:val="18"/>
                <w:szCs w:val="18"/>
              </w:rPr>
              <w:t xml:space="preserve"> = “Subcool</w:t>
            </w:r>
            <w:r w:rsidR="002C1BFB">
              <w:rPr>
                <w:rFonts w:asciiTheme="minorHAnsi" w:hAnsiTheme="minorHAnsi" w:cs="Helvetica"/>
                <w:sz w:val="18"/>
                <w:szCs w:val="18"/>
              </w:rPr>
              <w:t>ing</w:t>
            </w:r>
            <w:r w:rsidRPr="00EC37DE">
              <w:rPr>
                <w:rFonts w:asciiTheme="minorHAnsi" w:hAnsiTheme="minorHAnsi" w:cs="Helvetica"/>
                <w:sz w:val="18"/>
                <w:szCs w:val="18"/>
              </w:rPr>
              <w:t>”, then list =</w:t>
            </w:r>
          </w:p>
          <w:p w14:paraId="54D40A1C" w14:textId="0ED344F2" w:rsidR="00E13502" w:rsidRPr="00EC37DE" w:rsidRDefault="00E13502" w:rsidP="004A5E5A">
            <w:pPr>
              <w:widowControl w:val="0"/>
              <w:autoSpaceDE w:val="0"/>
              <w:autoSpaceDN w:val="0"/>
              <w:adjustRightInd w:val="0"/>
              <w:rPr>
                <w:rFonts w:asciiTheme="minorHAnsi" w:hAnsiTheme="minorHAnsi" w:cs="Helvetica"/>
                <w:sz w:val="18"/>
                <w:szCs w:val="18"/>
              </w:rPr>
            </w:pPr>
            <w:r w:rsidRPr="00EC37DE">
              <w:rPr>
                <w:rFonts w:asciiTheme="minorHAnsi" w:hAnsiTheme="minorHAnsi" w:cs="Helvetica"/>
                <w:sz w:val="18"/>
                <w:szCs w:val="18"/>
              </w:rPr>
              <w:tab/>
              <w:t>Subcool</w:t>
            </w:r>
            <w:r w:rsidR="002C1BFB">
              <w:rPr>
                <w:rFonts w:asciiTheme="minorHAnsi" w:hAnsiTheme="minorHAnsi" w:cs="Helvetica"/>
                <w:sz w:val="18"/>
                <w:szCs w:val="18"/>
              </w:rPr>
              <w:t>ing</w:t>
            </w:r>
          </w:p>
          <w:p w14:paraId="54D40A1D" w14:textId="77777777" w:rsidR="00E13502" w:rsidRPr="00EC37DE" w:rsidRDefault="00E13502" w:rsidP="004A5E5A">
            <w:pPr>
              <w:widowControl w:val="0"/>
              <w:autoSpaceDE w:val="0"/>
              <w:autoSpaceDN w:val="0"/>
              <w:adjustRightInd w:val="0"/>
              <w:rPr>
                <w:rFonts w:asciiTheme="minorHAnsi" w:hAnsiTheme="minorHAnsi" w:cs="Helvetica"/>
                <w:sz w:val="18"/>
                <w:szCs w:val="18"/>
              </w:rPr>
            </w:pPr>
            <w:r w:rsidRPr="00EC37DE">
              <w:rPr>
                <w:rFonts w:asciiTheme="minorHAnsi" w:hAnsiTheme="minorHAnsi" w:cs="Helvetica"/>
                <w:sz w:val="18"/>
                <w:szCs w:val="18"/>
              </w:rPr>
              <w:tab/>
              <w:t>Winter Setup</w:t>
            </w:r>
          </w:p>
          <w:p w14:paraId="54D40A1E" w14:textId="77777777" w:rsidR="00E13502" w:rsidRPr="00EC37DE" w:rsidRDefault="00E13502" w:rsidP="004A5E5A">
            <w:pPr>
              <w:widowControl w:val="0"/>
              <w:autoSpaceDE w:val="0"/>
              <w:autoSpaceDN w:val="0"/>
              <w:adjustRightInd w:val="0"/>
              <w:rPr>
                <w:rFonts w:asciiTheme="minorHAnsi" w:hAnsiTheme="minorHAnsi" w:cs="Helvetica"/>
                <w:sz w:val="18"/>
                <w:szCs w:val="18"/>
              </w:rPr>
            </w:pPr>
          </w:p>
          <w:p w14:paraId="54D40A1F" w14:textId="5A08BFD8" w:rsidR="00E13502" w:rsidRPr="00EC37DE" w:rsidRDefault="00E13502" w:rsidP="004A5E5A">
            <w:pPr>
              <w:widowControl w:val="0"/>
              <w:autoSpaceDE w:val="0"/>
              <w:autoSpaceDN w:val="0"/>
              <w:adjustRightInd w:val="0"/>
              <w:rPr>
                <w:rFonts w:asciiTheme="minorHAnsi" w:hAnsiTheme="minorHAnsi" w:cs="Helvetica"/>
                <w:sz w:val="18"/>
                <w:szCs w:val="18"/>
              </w:rPr>
            </w:pPr>
            <w:r w:rsidRPr="00EC37DE">
              <w:rPr>
                <w:rFonts w:asciiTheme="minorHAnsi" w:hAnsiTheme="minorHAnsi" w:cs="Helvetica"/>
                <w:sz w:val="18"/>
                <w:szCs w:val="18"/>
              </w:rPr>
              <w:t xml:space="preserve">Else, If </w:t>
            </w:r>
            <w:r w:rsidR="00AC61CE">
              <w:rPr>
                <w:rFonts w:asciiTheme="minorHAnsi" w:hAnsiTheme="minorHAnsi" w:cs="Helvetica"/>
                <w:sz w:val="18"/>
                <w:szCs w:val="18"/>
              </w:rPr>
              <w:t>A11</w:t>
            </w:r>
            <w:r w:rsidRPr="00EC37DE">
              <w:rPr>
                <w:rFonts w:asciiTheme="minorHAnsi" w:hAnsiTheme="minorHAnsi" w:cs="Helvetica"/>
                <w:sz w:val="18"/>
                <w:szCs w:val="18"/>
              </w:rPr>
              <w:t xml:space="preserve"> = “no </w:t>
            </w:r>
            <w:r w:rsidR="00BE4F44">
              <w:rPr>
                <w:rFonts w:asciiTheme="minorHAnsi" w:hAnsiTheme="minorHAnsi" w:cs="Helvetica"/>
                <w:sz w:val="18"/>
                <w:szCs w:val="18"/>
              </w:rPr>
              <w:t>FID</w:t>
            </w:r>
            <w:r w:rsidRPr="00EC37DE">
              <w:rPr>
                <w:rFonts w:asciiTheme="minorHAnsi" w:hAnsiTheme="minorHAnsi" w:cs="Helvetica"/>
                <w:sz w:val="18"/>
                <w:szCs w:val="18"/>
              </w:rPr>
              <w:t xml:space="preserve">” and </w:t>
            </w:r>
            <w:r w:rsidR="00AC61CE">
              <w:rPr>
                <w:rFonts w:asciiTheme="minorHAnsi" w:hAnsiTheme="minorHAnsi" w:cs="Helvetica"/>
                <w:sz w:val="18"/>
                <w:szCs w:val="18"/>
              </w:rPr>
              <w:t>A15</w:t>
            </w:r>
            <w:r w:rsidRPr="00EC37DE">
              <w:rPr>
                <w:rFonts w:asciiTheme="minorHAnsi" w:hAnsiTheme="minorHAnsi" w:cs="Helvetica"/>
                <w:sz w:val="18"/>
                <w:szCs w:val="18"/>
              </w:rPr>
              <w:t xml:space="preserve"> = “Weigh-In</w:t>
            </w:r>
            <w:r w:rsidR="002C1BFB">
              <w:rPr>
                <w:rFonts w:asciiTheme="minorHAnsi" w:hAnsiTheme="minorHAnsi" w:cs="Helvetica"/>
                <w:sz w:val="18"/>
                <w:szCs w:val="18"/>
              </w:rPr>
              <w:t xml:space="preserve"> with Installer independent</w:t>
            </w:r>
            <w:r w:rsidRPr="00EC37DE">
              <w:rPr>
                <w:rFonts w:asciiTheme="minorHAnsi" w:hAnsiTheme="minorHAnsi" w:cs="Helvetica"/>
                <w:sz w:val="18"/>
                <w:szCs w:val="18"/>
              </w:rPr>
              <w:t>”, then list =</w:t>
            </w:r>
          </w:p>
          <w:p w14:paraId="54D40A20" w14:textId="77777777" w:rsidR="00E13502" w:rsidRPr="00EC37DE" w:rsidRDefault="00E13502" w:rsidP="004A5E5A">
            <w:pPr>
              <w:widowControl w:val="0"/>
              <w:autoSpaceDE w:val="0"/>
              <w:autoSpaceDN w:val="0"/>
              <w:adjustRightInd w:val="0"/>
              <w:rPr>
                <w:rFonts w:asciiTheme="minorHAnsi" w:hAnsiTheme="minorHAnsi" w:cs="Helvetica"/>
                <w:sz w:val="18"/>
                <w:szCs w:val="18"/>
              </w:rPr>
            </w:pPr>
            <w:r w:rsidRPr="00EC37DE">
              <w:rPr>
                <w:rFonts w:asciiTheme="minorHAnsi" w:hAnsiTheme="minorHAnsi" w:cs="Helvetica"/>
                <w:sz w:val="18"/>
                <w:szCs w:val="18"/>
              </w:rPr>
              <w:tab/>
              <w:t>Superheat</w:t>
            </w:r>
          </w:p>
          <w:p w14:paraId="54D40A22" w14:textId="3A63BEBF" w:rsidR="00E13502" w:rsidRPr="00EC37DE" w:rsidRDefault="00E13502" w:rsidP="004A5E5A">
            <w:pPr>
              <w:widowControl w:val="0"/>
              <w:autoSpaceDE w:val="0"/>
              <w:autoSpaceDN w:val="0"/>
              <w:adjustRightInd w:val="0"/>
              <w:rPr>
                <w:rFonts w:asciiTheme="minorHAnsi" w:hAnsiTheme="minorHAnsi" w:cs="Helvetica"/>
                <w:sz w:val="18"/>
                <w:szCs w:val="18"/>
              </w:rPr>
            </w:pPr>
            <w:r w:rsidRPr="00EC37DE">
              <w:rPr>
                <w:rFonts w:asciiTheme="minorHAnsi" w:hAnsiTheme="minorHAnsi" w:cs="Helvetica"/>
                <w:sz w:val="18"/>
                <w:szCs w:val="18"/>
              </w:rPr>
              <w:tab/>
              <w:t>Subcool</w:t>
            </w:r>
            <w:r w:rsidR="002C1BFB">
              <w:rPr>
                <w:rFonts w:asciiTheme="minorHAnsi" w:hAnsiTheme="minorHAnsi" w:cs="Helvetica"/>
                <w:sz w:val="18"/>
                <w:szCs w:val="18"/>
              </w:rPr>
              <w:t>ing</w:t>
            </w:r>
          </w:p>
          <w:p w14:paraId="54D40A23" w14:textId="77777777" w:rsidR="00E13502" w:rsidRPr="00EC37DE" w:rsidRDefault="00E13502" w:rsidP="004A5E5A">
            <w:pPr>
              <w:widowControl w:val="0"/>
              <w:autoSpaceDE w:val="0"/>
              <w:autoSpaceDN w:val="0"/>
              <w:adjustRightInd w:val="0"/>
              <w:rPr>
                <w:rFonts w:asciiTheme="minorHAnsi" w:hAnsiTheme="minorHAnsi" w:cs="Helvetica"/>
                <w:sz w:val="18"/>
                <w:szCs w:val="18"/>
              </w:rPr>
            </w:pPr>
            <w:r w:rsidRPr="00EC37DE">
              <w:rPr>
                <w:rFonts w:asciiTheme="minorHAnsi" w:hAnsiTheme="minorHAnsi" w:cs="Helvetica"/>
                <w:sz w:val="18"/>
                <w:szCs w:val="18"/>
              </w:rPr>
              <w:tab/>
              <w:t>Winter Setup</w:t>
            </w:r>
          </w:p>
          <w:p w14:paraId="54D40A24" w14:textId="77777777" w:rsidR="00E13502" w:rsidRPr="00EC37DE" w:rsidRDefault="00E13502" w:rsidP="004A5E5A">
            <w:pPr>
              <w:widowControl w:val="0"/>
              <w:autoSpaceDE w:val="0"/>
              <w:autoSpaceDN w:val="0"/>
              <w:adjustRightInd w:val="0"/>
              <w:rPr>
                <w:rFonts w:asciiTheme="minorHAnsi" w:hAnsiTheme="minorHAnsi" w:cs="Helvetica"/>
                <w:sz w:val="18"/>
                <w:szCs w:val="18"/>
              </w:rPr>
            </w:pPr>
          </w:p>
          <w:p w14:paraId="04682497" w14:textId="733EFB24" w:rsidR="002C1BFB" w:rsidRDefault="005738A3" w:rsidP="004A5E5A">
            <w:pPr>
              <w:widowControl w:val="0"/>
              <w:autoSpaceDE w:val="0"/>
              <w:autoSpaceDN w:val="0"/>
              <w:adjustRightInd w:val="0"/>
              <w:rPr>
                <w:rFonts w:asciiTheme="minorHAnsi" w:hAnsiTheme="minorHAnsi" w:cs="Helvetica"/>
                <w:sz w:val="18"/>
                <w:szCs w:val="18"/>
              </w:rPr>
            </w:pPr>
            <w:r>
              <w:rPr>
                <w:rFonts w:asciiTheme="minorHAnsi" w:hAnsiTheme="minorHAnsi" w:cs="Helvetica"/>
                <w:sz w:val="18"/>
                <w:szCs w:val="18"/>
              </w:rPr>
              <w:t>Else if A11 = “no F</w:t>
            </w:r>
            <w:r w:rsidR="002C1BFB">
              <w:rPr>
                <w:rFonts w:asciiTheme="minorHAnsi" w:hAnsiTheme="minorHAnsi" w:cs="Helvetica"/>
                <w:sz w:val="18"/>
                <w:szCs w:val="18"/>
              </w:rPr>
              <w:t>ID” and A1</w:t>
            </w:r>
            <w:r w:rsidR="00963E6C">
              <w:rPr>
                <w:rFonts w:asciiTheme="minorHAnsi" w:hAnsiTheme="minorHAnsi" w:cs="Helvetica"/>
                <w:sz w:val="18"/>
                <w:szCs w:val="18"/>
              </w:rPr>
              <w:t>5</w:t>
            </w:r>
            <w:r w:rsidR="002C1BFB">
              <w:rPr>
                <w:rFonts w:asciiTheme="minorHAnsi" w:hAnsiTheme="minorHAnsi" w:cs="Helvetica"/>
                <w:sz w:val="18"/>
                <w:szCs w:val="18"/>
              </w:rPr>
              <w:t xml:space="preserve"> = “Weigh-in with HERS Rater observation”, then list = </w:t>
            </w:r>
          </w:p>
          <w:p w14:paraId="0AE430B9" w14:textId="4F85FF94" w:rsidR="002C1BFB" w:rsidRDefault="002C1BFB" w:rsidP="002C1BFB">
            <w:pPr>
              <w:widowControl w:val="0"/>
              <w:autoSpaceDE w:val="0"/>
              <w:autoSpaceDN w:val="0"/>
              <w:adjustRightInd w:val="0"/>
              <w:ind w:left="695"/>
              <w:rPr>
                <w:rFonts w:asciiTheme="minorHAnsi" w:hAnsiTheme="minorHAnsi" w:cs="Helvetica"/>
                <w:sz w:val="18"/>
                <w:szCs w:val="18"/>
              </w:rPr>
            </w:pPr>
            <w:r>
              <w:rPr>
                <w:rFonts w:asciiTheme="minorHAnsi" w:hAnsiTheme="minorHAnsi" w:cs="Helvetica"/>
                <w:sz w:val="18"/>
                <w:szCs w:val="18"/>
              </w:rPr>
              <w:t>Weigh-In Observation</w:t>
            </w:r>
          </w:p>
          <w:p w14:paraId="2A506D94" w14:textId="77777777" w:rsidR="002C1BFB" w:rsidRDefault="002C1BFB" w:rsidP="004A5E5A">
            <w:pPr>
              <w:widowControl w:val="0"/>
              <w:autoSpaceDE w:val="0"/>
              <w:autoSpaceDN w:val="0"/>
              <w:adjustRightInd w:val="0"/>
              <w:rPr>
                <w:rFonts w:asciiTheme="minorHAnsi" w:hAnsiTheme="minorHAnsi" w:cs="Helvetica"/>
                <w:sz w:val="18"/>
                <w:szCs w:val="18"/>
              </w:rPr>
            </w:pPr>
          </w:p>
          <w:p w14:paraId="54D40A25" w14:textId="2891782A" w:rsidR="00E13502" w:rsidRPr="00EC37DE" w:rsidRDefault="00E13502" w:rsidP="004A5E5A">
            <w:pPr>
              <w:widowControl w:val="0"/>
              <w:autoSpaceDE w:val="0"/>
              <w:autoSpaceDN w:val="0"/>
              <w:adjustRightInd w:val="0"/>
              <w:rPr>
                <w:rFonts w:asciiTheme="minorHAnsi" w:hAnsiTheme="minorHAnsi" w:cs="Helvetica"/>
                <w:sz w:val="18"/>
                <w:szCs w:val="18"/>
              </w:rPr>
            </w:pPr>
            <w:r w:rsidRPr="00EC37DE">
              <w:rPr>
                <w:rFonts w:asciiTheme="minorHAnsi" w:hAnsiTheme="minorHAnsi" w:cs="Helvetica"/>
                <w:sz w:val="18"/>
                <w:szCs w:val="18"/>
              </w:rPr>
              <w:t xml:space="preserve">Else, If </w:t>
            </w:r>
            <w:r w:rsidR="00AC61CE">
              <w:rPr>
                <w:rFonts w:asciiTheme="minorHAnsi" w:hAnsiTheme="minorHAnsi" w:cs="Helvetica"/>
                <w:sz w:val="18"/>
                <w:szCs w:val="18"/>
              </w:rPr>
              <w:t>A11</w:t>
            </w:r>
            <w:r w:rsidRPr="00EC37DE">
              <w:rPr>
                <w:rFonts w:asciiTheme="minorHAnsi" w:hAnsiTheme="minorHAnsi" w:cs="Helvetica"/>
                <w:sz w:val="18"/>
                <w:szCs w:val="18"/>
              </w:rPr>
              <w:t xml:space="preserve"> = “factory installed </w:t>
            </w:r>
            <w:r w:rsidR="00BE4F44">
              <w:rPr>
                <w:rFonts w:asciiTheme="minorHAnsi" w:hAnsiTheme="minorHAnsi" w:cs="Helvetica"/>
                <w:sz w:val="18"/>
                <w:szCs w:val="18"/>
              </w:rPr>
              <w:t>FID</w:t>
            </w:r>
            <w:r w:rsidRPr="00EC37DE">
              <w:rPr>
                <w:rFonts w:asciiTheme="minorHAnsi" w:hAnsiTheme="minorHAnsi" w:cs="Helvetica"/>
                <w:sz w:val="18"/>
                <w:szCs w:val="18"/>
              </w:rPr>
              <w:t xml:space="preserve">” or “field installed </w:t>
            </w:r>
            <w:r w:rsidR="00BE4F44">
              <w:rPr>
                <w:rFonts w:asciiTheme="minorHAnsi" w:hAnsiTheme="minorHAnsi" w:cs="Helvetica"/>
                <w:sz w:val="18"/>
                <w:szCs w:val="18"/>
              </w:rPr>
              <w:t>FID</w:t>
            </w:r>
            <w:r w:rsidRPr="00EC37DE">
              <w:rPr>
                <w:rFonts w:asciiTheme="minorHAnsi" w:hAnsiTheme="minorHAnsi" w:cs="Helvetica"/>
                <w:sz w:val="18"/>
                <w:szCs w:val="18"/>
              </w:rPr>
              <w:t>”, then list =</w:t>
            </w:r>
          </w:p>
          <w:p w14:paraId="54D40A26" w14:textId="6FBB9E13" w:rsidR="00E13502" w:rsidRPr="00EC37DE" w:rsidRDefault="00E13502" w:rsidP="004A5E5A">
            <w:pPr>
              <w:widowControl w:val="0"/>
              <w:autoSpaceDE w:val="0"/>
              <w:autoSpaceDN w:val="0"/>
              <w:adjustRightInd w:val="0"/>
              <w:rPr>
                <w:rFonts w:asciiTheme="minorHAnsi" w:hAnsiTheme="minorHAnsi" w:cs="Helvetica"/>
                <w:sz w:val="18"/>
                <w:szCs w:val="18"/>
              </w:rPr>
            </w:pPr>
            <w:r w:rsidRPr="00EC37DE">
              <w:rPr>
                <w:rFonts w:asciiTheme="minorHAnsi" w:hAnsiTheme="minorHAnsi" w:cs="Helvetica"/>
                <w:sz w:val="18"/>
                <w:szCs w:val="18"/>
              </w:rPr>
              <w:tab/>
            </w:r>
            <w:r w:rsidR="00BE4F44">
              <w:rPr>
                <w:rFonts w:asciiTheme="minorHAnsi" w:hAnsiTheme="minorHAnsi" w:cs="Helvetica"/>
                <w:sz w:val="18"/>
                <w:szCs w:val="18"/>
              </w:rPr>
              <w:t>FID</w:t>
            </w:r>
            <w:r w:rsidRPr="00EC37DE">
              <w:rPr>
                <w:rFonts w:asciiTheme="minorHAnsi" w:hAnsiTheme="minorHAnsi" w:cs="Helvetica"/>
                <w:sz w:val="18"/>
                <w:szCs w:val="18"/>
              </w:rPr>
              <w:t xml:space="preserve"> Verification</w:t>
            </w:r>
          </w:p>
          <w:p w14:paraId="54D40A27" w14:textId="77777777" w:rsidR="00E13502" w:rsidRPr="00EC37DE" w:rsidRDefault="00E13502" w:rsidP="004A5E5A">
            <w:pPr>
              <w:widowControl w:val="0"/>
              <w:autoSpaceDE w:val="0"/>
              <w:autoSpaceDN w:val="0"/>
              <w:adjustRightInd w:val="0"/>
              <w:rPr>
                <w:rFonts w:asciiTheme="minorHAnsi" w:hAnsiTheme="minorHAnsi" w:cs="Helvetica"/>
                <w:sz w:val="18"/>
                <w:szCs w:val="18"/>
              </w:rPr>
            </w:pPr>
          </w:p>
          <w:p w14:paraId="54D40A28" w14:textId="62C4C124" w:rsidR="00E13502" w:rsidRPr="00EC37DE" w:rsidRDefault="00E13502" w:rsidP="004A5E5A">
            <w:pPr>
              <w:widowControl w:val="0"/>
              <w:autoSpaceDE w:val="0"/>
              <w:autoSpaceDN w:val="0"/>
              <w:adjustRightInd w:val="0"/>
              <w:rPr>
                <w:rFonts w:asciiTheme="minorHAnsi" w:hAnsiTheme="minorHAnsi" w:cs="Helvetica"/>
                <w:sz w:val="18"/>
                <w:szCs w:val="18"/>
              </w:rPr>
            </w:pPr>
            <w:r w:rsidRPr="00EC37DE">
              <w:rPr>
                <w:rFonts w:asciiTheme="minorHAnsi" w:hAnsiTheme="minorHAnsi" w:cs="Helvetica"/>
                <w:sz w:val="18"/>
                <w:szCs w:val="18"/>
              </w:rPr>
              <w:t xml:space="preserve">Else, If </w:t>
            </w:r>
            <w:r w:rsidR="00AC61CE">
              <w:rPr>
                <w:rFonts w:asciiTheme="minorHAnsi" w:hAnsiTheme="minorHAnsi" w:cs="Helvetica"/>
                <w:sz w:val="18"/>
                <w:szCs w:val="18"/>
              </w:rPr>
              <w:t>A11</w:t>
            </w:r>
            <w:r w:rsidRPr="00EC37DE">
              <w:rPr>
                <w:rFonts w:asciiTheme="minorHAnsi" w:hAnsiTheme="minorHAnsi" w:cs="Helvetica"/>
                <w:sz w:val="18"/>
                <w:szCs w:val="18"/>
              </w:rPr>
              <w:t xml:space="preserve"> = “no </w:t>
            </w:r>
            <w:r w:rsidR="00BE4F44">
              <w:rPr>
                <w:rFonts w:asciiTheme="minorHAnsi" w:hAnsiTheme="minorHAnsi" w:cs="Helvetica"/>
                <w:sz w:val="18"/>
                <w:szCs w:val="18"/>
              </w:rPr>
              <w:t>FID</w:t>
            </w:r>
            <w:r w:rsidRPr="00EC37DE">
              <w:rPr>
                <w:rFonts w:asciiTheme="minorHAnsi" w:hAnsiTheme="minorHAnsi" w:cs="Helvetica"/>
                <w:sz w:val="18"/>
                <w:szCs w:val="18"/>
              </w:rPr>
              <w:t xml:space="preserve">” and </w:t>
            </w:r>
            <w:r w:rsidR="00AC61CE">
              <w:rPr>
                <w:rFonts w:asciiTheme="minorHAnsi" w:hAnsiTheme="minorHAnsi" w:cs="Helvetica"/>
                <w:sz w:val="18"/>
                <w:szCs w:val="18"/>
              </w:rPr>
              <w:t>A15</w:t>
            </w:r>
            <w:r w:rsidRPr="00EC37DE">
              <w:rPr>
                <w:rFonts w:asciiTheme="minorHAnsi" w:hAnsiTheme="minorHAnsi" w:cs="Helvetica"/>
                <w:sz w:val="18"/>
                <w:szCs w:val="18"/>
              </w:rPr>
              <w:t xml:space="preserve"> = “Winter Setup”, then list =</w:t>
            </w:r>
          </w:p>
          <w:p w14:paraId="54D40A29" w14:textId="62AAB757" w:rsidR="00E13502" w:rsidRPr="00EC37DE" w:rsidRDefault="00E13502" w:rsidP="004A5E5A">
            <w:pPr>
              <w:widowControl w:val="0"/>
              <w:autoSpaceDE w:val="0"/>
              <w:autoSpaceDN w:val="0"/>
              <w:adjustRightInd w:val="0"/>
              <w:rPr>
                <w:rFonts w:asciiTheme="minorHAnsi" w:hAnsiTheme="minorHAnsi" w:cs="Helvetica"/>
                <w:sz w:val="18"/>
                <w:szCs w:val="18"/>
              </w:rPr>
            </w:pPr>
            <w:r w:rsidRPr="00EC37DE">
              <w:rPr>
                <w:rFonts w:asciiTheme="minorHAnsi" w:hAnsiTheme="minorHAnsi" w:cs="Helvetica"/>
                <w:sz w:val="18"/>
                <w:szCs w:val="18"/>
              </w:rPr>
              <w:tab/>
              <w:t>Subcool</w:t>
            </w:r>
            <w:r w:rsidR="002C1BFB">
              <w:rPr>
                <w:rFonts w:asciiTheme="minorHAnsi" w:hAnsiTheme="minorHAnsi" w:cs="Helvetica"/>
                <w:sz w:val="18"/>
                <w:szCs w:val="18"/>
              </w:rPr>
              <w:t>ing</w:t>
            </w:r>
          </w:p>
          <w:p w14:paraId="54D40A2A" w14:textId="77777777" w:rsidR="00E13502" w:rsidRPr="00EC37DE" w:rsidRDefault="00E13502" w:rsidP="004A5E5A">
            <w:pPr>
              <w:widowControl w:val="0"/>
              <w:autoSpaceDE w:val="0"/>
              <w:autoSpaceDN w:val="0"/>
              <w:adjustRightInd w:val="0"/>
              <w:rPr>
                <w:rFonts w:asciiTheme="minorHAnsi" w:hAnsiTheme="minorHAnsi" w:cs="Helvetica"/>
                <w:sz w:val="18"/>
                <w:szCs w:val="18"/>
              </w:rPr>
            </w:pPr>
            <w:r w:rsidRPr="00EC37DE">
              <w:rPr>
                <w:rFonts w:asciiTheme="minorHAnsi" w:hAnsiTheme="minorHAnsi" w:cs="Helvetica"/>
                <w:sz w:val="18"/>
                <w:szCs w:val="18"/>
              </w:rPr>
              <w:tab/>
              <w:t>Winter Setup</w:t>
            </w:r>
          </w:p>
          <w:p w14:paraId="54D40A2B" w14:textId="77777777" w:rsidR="00E13502" w:rsidRPr="00EC37DE" w:rsidRDefault="00E13502" w:rsidP="004A5E5A">
            <w:pPr>
              <w:widowControl w:val="0"/>
              <w:autoSpaceDE w:val="0"/>
              <w:autoSpaceDN w:val="0"/>
              <w:adjustRightInd w:val="0"/>
              <w:rPr>
                <w:rFonts w:asciiTheme="minorHAnsi" w:hAnsiTheme="minorHAnsi" w:cs="Helvetica"/>
                <w:sz w:val="18"/>
                <w:szCs w:val="18"/>
              </w:rPr>
            </w:pPr>
          </w:p>
          <w:p w14:paraId="54D40A2E" w14:textId="6D272F6B" w:rsidR="00E13502" w:rsidRPr="00EC37DE" w:rsidRDefault="00E13502" w:rsidP="002C1BFB">
            <w:pPr>
              <w:widowControl w:val="0"/>
              <w:autoSpaceDE w:val="0"/>
              <w:autoSpaceDN w:val="0"/>
              <w:adjustRightInd w:val="0"/>
              <w:rPr>
                <w:rFonts w:asciiTheme="minorHAnsi" w:hAnsiTheme="minorHAnsi"/>
                <w:sz w:val="18"/>
                <w:szCs w:val="18"/>
              </w:rPr>
            </w:pPr>
            <w:r w:rsidRPr="00EC37DE">
              <w:rPr>
                <w:rFonts w:asciiTheme="minorHAnsi" w:hAnsiTheme="minorHAnsi" w:cs="Helvetica"/>
                <w:sz w:val="18"/>
                <w:szCs w:val="18"/>
              </w:rPr>
              <w:t xml:space="preserve">Else, If </w:t>
            </w:r>
            <w:r w:rsidR="00AC61CE">
              <w:rPr>
                <w:rFonts w:asciiTheme="minorHAnsi" w:hAnsiTheme="minorHAnsi" w:cs="Helvetica"/>
                <w:sz w:val="18"/>
                <w:szCs w:val="18"/>
              </w:rPr>
              <w:t>A15</w:t>
            </w:r>
            <w:r w:rsidRPr="00EC37DE">
              <w:rPr>
                <w:rFonts w:asciiTheme="minorHAnsi" w:hAnsiTheme="minorHAnsi" w:cs="Helvetica"/>
                <w:sz w:val="18"/>
                <w:szCs w:val="18"/>
              </w:rPr>
              <w:t xml:space="preserve"> = “New Package Unit Factory Charge”, then </w:t>
            </w:r>
            <w:r w:rsidR="002C1BFB">
              <w:rPr>
                <w:rFonts w:asciiTheme="minorHAnsi" w:hAnsiTheme="minorHAnsi" w:cs="Helvetica"/>
                <w:sz w:val="18"/>
                <w:szCs w:val="18"/>
              </w:rPr>
              <w:t>do not proceed. A CF3R-MCH-25 is not required when a CF2R-MCH-25f is used.</w:t>
            </w:r>
          </w:p>
          <w:p w14:paraId="54D40A2F" w14:textId="3D3B0FBE" w:rsidR="00E13502" w:rsidRPr="00EC37DE" w:rsidRDefault="00E13502" w:rsidP="004A5E5A">
            <w:pPr>
              <w:widowControl w:val="0"/>
              <w:autoSpaceDE w:val="0"/>
              <w:autoSpaceDN w:val="0"/>
              <w:adjustRightInd w:val="0"/>
              <w:rPr>
                <w:rFonts w:asciiTheme="minorHAnsi" w:hAnsiTheme="minorHAnsi" w:cs="Helvetica"/>
                <w:sz w:val="18"/>
                <w:szCs w:val="18"/>
              </w:rPr>
            </w:pPr>
            <w:r w:rsidRPr="00EC37DE">
              <w:rPr>
                <w:rFonts w:asciiTheme="minorHAnsi" w:hAnsiTheme="minorHAnsi" w:cs="Helvetica"/>
                <w:sz w:val="18"/>
                <w:szCs w:val="18"/>
              </w:rPr>
              <w:t xml:space="preserve">Else, If </w:t>
            </w:r>
            <w:r w:rsidR="00AC61CE">
              <w:rPr>
                <w:rFonts w:asciiTheme="minorHAnsi" w:hAnsiTheme="minorHAnsi" w:cs="Helvetica"/>
                <w:sz w:val="18"/>
                <w:szCs w:val="18"/>
              </w:rPr>
              <w:t>A12</w:t>
            </w:r>
            <w:r w:rsidRPr="00EC37DE">
              <w:rPr>
                <w:rFonts w:asciiTheme="minorHAnsi" w:hAnsiTheme="minorHAnsi" w:cs="Helvetica"/>
                <w:sz w:val="18"/>
                <w:szCs w:val="18"/>
              </w:rPr>
              <w:t xml:space="preserve"> = “No”, or </w:t>
            </w:r>
            <w:r w:rsidR="00AC61CE">
              <w:rPr>
                <w:rFonts w:asciiTheme="minorHAnsi" w:hAnsiTheme="minorHAnsi" w:cs="Helvetica"/>
                <w:sz w:val="18"/>
                <w:szCs w:val="18"/>
              </w:rPr>
              <w:t>A13</w:t>
            </w:r>
            <w:r w:rsidRPr="00EC37DE">
              <w:rPr>
                <w:rFonts w:asciiTheme="minorHAnsi" w:hAnsiTheme="minorHAnsi" w:cs="Helvetica"/>
                <w:sz w:val="18"/>
                <w:szCs w:val="18"/>
              </w:rPr>
              <w:t xml:space="preserve"> = “No”, then list =</w:t>
            </w:r>
          </w:p>
          <w:p w14:paraId="54D40A30" w14:textId="77777777" w:rsidR="00E13502" w:rsidRPr="00EC37DE" w:rsidRDefault="00E13502">
            <w:pPr>
              <w:widowControl w:val="0"/>
              <w:autoSpaceDE w:val="0"/>
              <w:autoSpaceDN w:val="0"/>
              <w:adjustRightInd w:val="0"/>
              <w:rPr>
                <w:rFonts w:asciiTheme="minorHAnsi" w:hAnsiTheme="minorHAnsi" w:cs="Helvetica"/>
                <w:sz w:val="18"/>
                <w:szCs w:val="18"/>
              </w:rPr>
            </w:pPr>
            <w:r w:rsidRPr="00EC37DE">
              <w:rPr>
                <w:rFonts w:asciiTheme="minorHAnsi" w:hAnsiTheme="minorHAnsi" w:cs="Helvetica"/>
                <w:sz w:val="18"/>
                <w:szCs w:val="18"/>
              </w:rPr>
              <w:tab/>
            </w:r>
            <w:r w:rsidRPr="00EC37DE">
              <w:rPr>
                <w:rFonts w:asciiTheme="minorHAnsi" w:hAnsiTheme="minorHAnsi" w:cs="Helvetica"/>
                <w:sz w:val="18"/>
                <w:szCs w:val="18"/>
              </w:rPr>
              <w:tab/>
              <w:t>Weigh-In Observation</w:t>
            </w:r>
          </w:p>
        </w:tc>
      </w:tr>
      <w:tr w:rsidR="00E13502" w:rsidRPr="004350BF" w14:paraId="54D40A36" w14:textId="77777777">
        <w:trPr>
          <w:cantSplit/>
          <w:trHeight w:val="953"/>
        </w:trPr>
        <w:tc>
          <w:tcPr>
            <w:tcW w:w="288" w:type="pct"/>
            <w:vAlign w:val="center"/>
          </w:tcPr>
          <w:p w14:paraId="54D40A32" w14:textId="6F2DEA64" w:rsidR="00E13502" w:rsidRPr="00EC37DE" w:rsidRDefault="005E1D9C" w:rsidP="004A5E5A">
            <w:pPr>
              <w:pStyle w:val="Header"/>
              <w:tabs>
                <w:tab w:val="clear" w:pos="4320"/>
                <w:tab w:val="clear" w:pos="8640"/>
              </w:tabs>
              <w:rPr>
                <w:rFonts w:asciiTheme="minorHAnsi" w:hAnsiTheme="minorHAnsi"/>
                <w:sz w:val="18"/>
                <w:szCs w:val="18"/>
              </w:rPr>
            </w:pPr>
            <w:r>
              <w:rPr>
                <w:rFonts w:asciiTheme="minorHAnsi" w:hAnsiTheme="minorHAnsi"/>
                <w:sz w:val="18"/>
                <w:szCs w:val="18"/>
              </w:rPr>
              <w:t>18</w:t>
            </w:r>
          </w:p>
        </w:tc>
        <w:tc>
          <w:tcPr>
            <w:tcW w:w="2212" w:type="pct"/>
            <w:vAlign w:val="center"/>
          </w:tcPr>
          <w:p w14:paraId="54D40A33" w14:textId="03623853" w:rsidR="00E13502" w:rsidRPr="00EC37DE" w:rsidRDefault="00E13502" w:rsidP="00170608">
            <w:pPr>
              <w:rPr>
                <w:rFonts w:asciiTheme="minorHAnsi" w:hAnsiTheme="minorHAnsi"/>
                <w:sz w:val="18"/>
                <w:szCs w:val="18"/>
              </w:rPr>
            </w:pPr>
            <w:r w:rsidRPr="00EC37DE">
              <w:rPr>
                <w:rFonts w:asciiTheme="minorHAnsi" w:hAnsiTheme="minorHAnsi"/>
                <w:sz w:val="18"/>
                <w:szCs w:val="18"/>
              </w:rPr>
              <w:t xml:space="preserve">Refrigerant </w:t>
            </w:r>
            <w:r w:rsidR="0068512E">
              <w:rPr>
                <w:rFonts w:asciiTheme="minorHAnsi" w:hAnsiTheme="minorHAnsi"/>
                <w:sz w:val="18"/>
                <w:szCs w:val="18"/>
              </w:rPr>
              <w:t>C</w:t>
            </w:r>
            <w:r w:rsidRPr="00EC37DE">
              <w:rPr>
                <w:rFonts w:asciiTheme="minorHAnsi" w:hAnsiTheme="minorHAnsi"/>
                <w:sz w:val="18"/>
                <w:szCs w:val="18"/>
              </w:rPr>
              <w:t xml:space="preserve">harge </w:t>
            </w:r>
            <w:r w:rsidR="0068512E">
              <w:rPr>
                <w:rFonts w:asciiTheme="minorHAnsi" w:hAnsiTheme="minorHAnsi"/>
                <w:sz w:val="18"/>
                <w:szCs w:val="18"/>
              </w:rPr>
              <w:t>V</w:t>
            </w:r>
            <w:r w:rsidRPr="00EC37DE">
              <w:rPr>
                <w:rFonts w:asciiTheme="minorHAnsi" w:hAnsiTheme="minorHAnsi"/>
                <w:sz w:val="18"/>
                <w:szCs w:val="18"/>
              </w:rPr>
              <w:t xml:space="preserve">erification </w:t>
            </w:r>
            <w:r w:rsidR="0068512E">
              <w:rPr>
                <w:rFonts w:asciiTheme="minorHAnsi" w:hAnsiTheme="minorHAnsi"/>
                <w:sz w:val="18"/>
                <w:szCs w:val="18"/>
              </w:rPr>
              <w:t>M</w:t>
            </w:r>
            <w:r w:rsidRPr="00EC37DE">
              <w:rPr>
                <w:rFonts w:asciiTheme="minorHAnsi" w:hAnsiTheme="minorHAnsi"/>
                <w:sz w:val="18"/>
                <w:szCs w:val="18"/>
              </w:rPr>
              <w:t xml:space="preserve">ethod </w:t>
            </w:r>
            <w:r w:rsidR="0068512E">
              <w:rPr>
                <w:rFonts w:asciiTheme="minorHAnsi" w:hAnsiTheme="minorHAnsi"/>
                <w:sz w:val="18"/>
                <w:szCs w:val="18"/>
              </w:rPr>
              <w:t>U</w:t>
            </w:r>
            <w:r w:rsidRPr="00EC37DE">
              <w:rPr>
                <w:rFonts w:asciiTheme="minorHAnsi" w:hAnsiTheme="minorHAnsi"/>
                <w:sz w:val="18"/>
                <w:szCs w:val="18"/>
              </w:rPr>
              <w:t>sed by HERS Rater</w:t>
            </w:r>
          </w:p>
        </w:tc>
        <w:tc>
          <w:tcPr>
            <w:tcW w:w="2500" w:type="pct"/>
            <w:vAlign w:val="center"/>
          </w:tcPr>
          <w:p w14:paraId="54D40A34" w14:textId="77777777" w:rsidR="00E13502" w:rsidRPr="00EC37DE" w:rsidRDefault="00E13502" w:rsidP="00577FA7">
            <w:pPr>
              <w:spacing w:after="60"/>
              <w:rPr>
                <w:rFonts w:asciiTheme="minorHAnsi" w:hAnsiTheme="minorHAnsi"/>
                <w:sz w:val="18"/>
                <w:szCs w:val="18"/>
              </w:rPr>
            </w:pPr>
            <w:r w:rsidRPr="00EC37DE">
              <w:rPr>
                <w:rFonts w:asciiTheme="minorHAnsi" w:hAnsiTheme="minorHAnsi"/>
                <w:sz w:val="18"/>
                <w:szCs w:val="18"/>
              </w:rPr>
              <w:t>&lt;&lt;user pick one from list generated in previous row&gt;&gt;&gt;</w:t>
            </w:r>
          </w:p>
          <w:p w14:paraId="54D40A35" w14:textId="77777777" w:rsidR="00E13502" w:rsidRPr="00EC37DE" w:rsidRDefault="00E13502">
            <w:pPr>
              <w:spacing w:after="60"/>
              <w:rPr>
                <w:rFonts w:asciiTheme="minorHAnsi" w:hAnsiTheme="minorHAnsi"/>
                <w:sz w:val="18"/>
                <w:szCs w:val="18"/>
              </w:rPr>
            </w:pPr>
          </w:p>
        </w:tc>
      </w:tr>
      <w:tr w:rsidR="00E13502" w:rsidRPr="004350BF" w14:paraId="54D40A4B" w14:textId="77777777">
        <w:trPr>
          <w:cantSplit/>
          <w:trHeight w:val="953"/>
        </w:trPr>
        <w:tc>
          <w:tcPr>
            <w:tcW w:w="288" w:type="pct"/>
            <w:vAlign w:val="center"/>
          </w:tcPr>
          <w:p w14:paraId="54D40A37" w14:textId="792208B7" w:rsidR="00E13502" w:rsidRPr="00EC37DE" w:rsidDel="005B4BA0" w:rsidRDefault="00E13502" w:rsidP="004A5E5A">
            <w:pPr>
              <w:pStyle w:val="Header"/>
              <w:tabs>
                <w:tab w:val="clear" w:pos="4320"/>
                <w:tab w:val="clear" w:pos="8640"/>
              </w:tabs>
              <w:rPr>
                <w:rFonts w:asciiTheme="minorHAnsi" w:hAnsiTheme="minorHAnsi"/>
                <w:sz w:val="18"/>
                <w:szCs w:val="18"/>
              </w:rPr>
            </w:pPr>
          </w:p>
        </w:tc>
        <w:tc>
          <w:tcPr>
            <w:tcW w:w="2212" w:type="pct"/>
            <w:vAlign w:val="center"/>
          </w:tcPr>
          <w:p w14:paraId="54D40A38" w14:textId="77777777" w:rsidR="00E13502" w:rsidRPr="00EC37DE" w:rsidRDefault="00E13502" w:rsidP="004A5E5A">
            <w:pPr>
              <w:rPr>
                <w:rFonts w:asciiTheme="minorHAnsi" w:hAnsiTheme="minorHAnsi"/>
                <w:sz w:val="18"/>
                <w:szCs w:val="18"/>
              </w:rPr>
            </w:pPr>
            <w:r w:rsidRPr="00EC37DE">
              <w:rPr>
                <w:rFonts w:asciiTheme="minorHAnsi" w:hAnsiTheme="minorHAnsi"/>
                <w:sz w:val="18"/>
                <w:szCs w:val="18"/>
              </w:rPr>
              <w:t>determine compliance method for this document;  display applicable tables below;</w:t>
            </w:r>
          </w:p>
          <w:p w14:paraId="54D40A39" w14:textId="77777777" w:rsidR="00E13502" w:rsidRPr="00EC37DE" w:rsidRDefault="00E13502" w:rsidP="004A5E5A">
            <w:pPr>
              <w:pStyle w:val="Header"/>
              <w:tabs>
                <w:tab w:val="clear" w:pos="4320"/>
                <w:tab w:val="clear" w:pos="8640"/>
              </w:tabs>
              <w:rPr>
                <w:rFonts w:asciiTheme="minorHAnsi" w:hAnsiTheme="minorHAnsi"/>
                <w:sz w:val="18"/>
                <w:szCs w:val="18"/>
              </w:rPr>
            </w:pPr>
            <w:r w:rsidRPr="00EC37DE">
              <w:rPr>
                <w:rFonts w:asciiTheme="minorHAnsi" w:hAnsiTheme="minorHAnsi"/>
                <w:sz w:val="18"/>
                <w:szCs w:val="18"/>
              </w:rPr>
              <w:t>(this row not visible to user)</w:t>
            </w:r>
          </w:p>
        </w:tc>
        <w:tc>
          <w:tcPr>
            <w:tcW w:w="2500" w:type="pct"/>
            <w:vAlign w:val="center"/>
          </w:tcPr>
          <w:p w14:paraId="54D40A3A" w14:textId="77777777" w:rsidR="00E13502" w:rsidRPr="00EC37DE" w:rsidRDefault="00E13502" w:rsidP="004A5E5A">
            <w:pPr>
              <w:rPr>
                <w:rFonts w:asciiTheme="minorHAnsi" w:hAnsiTheme="minorHAnsi"/>
                <w:sz w:val="18"/>
                <w:szCs w:val="18"/>
              </w:rPr>
            </w:pPr>
            <w:r w:rsidRPr="00EC37DE">
              <w:rPr>
                <w:rFonts w:asciiTheme="minorHAnsi" w:hAnsiTheme="minorHAnsi"/>
                <w:sz w:val="18"/>
                <w:szCs w:val="18"/>
              </w:rPr>
              <w:t xml:space="preserve">&lt;&lt;calculated field:  </w:t>
            </w:r>
          </w:p>
          <w:p w14:paraId="54D40A3B" w14:textId="29B53EF5" w:rsidR="00E13502" w:rsidRPr="00EC37DE" w:rsidRDefault="00E13502">
            <w:pPr>
              <w:rPr>
                <w:rFonts w:asciiTheme="minorHAnsi" w:hAnsiTheme="minorHAnsi"/>
                <w:sz w:val="18"/>
                <w:szCs w:val="18"/>
              </w:rPr>
            </w:pPr>
            <w:r w:rsidRPr="00EC37DE">
              <w:rPr>
                <w:rFonts w:asciiTheme="minorHAnsi" w:hAnsiTheme="minorHAnsi"/>
                <w:sz w:val="18"/>
                <w:szCs w:val="18"/>
              </w:rPr>
              <w:t xml:space="preserve">If </w:t>
            </w:r>
            <w:r w:rsidR="00AC61CE">
              <w:rPr>
                <w:rFonts w:asciiTheme="minorHAnsi" w:hAnsiTheme="minorHAnsi"/>
                <w:sz w:val="18"/>
                <w:szCs w:val="18"/>
              </w:rPr>
              <w:t>A18</w:t>
            </w:r>
            <w:r w:rsidRPr="00EC37DE">
              <w:rPr>
                <w:rFonts w:asciiTheme="minorHAnsi" w:hAnsiTheme="minorHAnsi"/>
                <w:sz w:val="18"/>
                <w:szCs w:val="18"/>
              </w:rPr>
              <w:t>=</w:t>
            </w:r>
            <w:r w:rsidRPr="00EC37DE">
              <w:rPr>
                <w:rFonts w:asciiTheme="minorHAnsi" w:hAnsiTheme="minorHAnsi"/>
                <w:sz w:val="18"/>
                <w:szCs w:val="18"/>
                <w:u w:val="single"/>
              </w:rPr>
              <w:t>Superheat</w:t>
            </w:r>
            <w:r w:rsidRPr="00EC37DE">
              <w:rPr>
                <w:rFonts w:asciiTheme="minorHAnsi" w:hAnsiTheme="minorHAnsi"/>
                <w:sz w:val="18"/>
                <w:szCs w:val="18"/>
              </w:rPr>
              <w:t>;  then display method:</w:t>
            </w:r>
          </w:p>
          <w:p w14:paraId="54D40A3C" w14:textId="77777777" w:rsidR="00E13502" w:rsidRPr="00EC37DE" w:rsidRDefault="00E13502" w:rsidP="004A5E5A">
            <w:pPr>
              <w:rPr>
                <w:rFonts w:asciiTheme="minorHAnsi" w:hAnsiTheme="minorHAnsi"/>
                <w:sz w:val="18"/>
                <w:szCs w:val="18"/>
              </w:rPr>
            </w:pPr>
            <w:r w:rsidRPr="00EC37DE">
              <w:rPr>
                <w:rFonts w:asciiTheme="minorHAnsi" w:hAnsiTheme="minorHAnsi"/>
                <w:sz w:val="18"/>
                <w:szCs w:val="18"/>
              </w:rPr>
              <w:t>25a Superheat Charge Verification Procedure;</w:t>
            </w:r>
          </w:p>
          <w:p w14:paraId="54D40A3D" w14:textId="77777777" w:rsidR="00E13502" w:rsidRPr="00EC37DE" w:rsidRDefault="00E13502" w:rsidP="004A5E5A">
            <w:pPr>
              <w:rPr>
                <w:rFonts w:asciiTheme="minorHAnsi" w:hAnsiTheme="minorHAnsi"/>
                <w:sz w:val="18"/>
                <w:szCs w:val="18"/>
              </w:rPr>
            </w:pPr>
          </w:p>
          <w:p w14:paraId="54D40A3E" w14:textId="293CF4D4" w:rsidR="00E13502" w:rsidRPr="00EC37DE" w:rsidRDefault="00E13502" w:rsidP="004A5E5A">
            <w:pPr>
              <w:rPr>
                <w:rFonts w:asciiTheme="minorHAnsi" w:hAnsiTheme="minorHAnsi"/>
                <w:sz w:val="18"/>
                <w:szCs w:val="18"/>
              </w:rPr>
            </w:pPr>
            <w:r w:rsidRPr="00EC37DE">
              <w:rPr>
                <w:rFonts w:asciiTheme="minorHAnsi" w:hAnsiTheme="minorHAnsi"/>
                <w:sz w:val="18"/>
                <w:szCs w:val="18"/>
              </w:rPr>
              <w:t xml:space="preserve">elseif </w:t>
            </w:r>
            <w:r w:rsidR="00AC61CE">
              <w:rPr>
                <w:rFonts w:asciiTheme="minorHAnsi" w:hAnsiTheme="minorHAnsi"/>
                <w:sz w:val="18"/>
                <w:szCs w:val="18"/>
              </w:rPr>
              <w:t>A18</w:t>
            </w:r>
            <w:r w:rsidRPr="00EC37DE">
              <w:rPr>
                <w:rFonts w:asciiTheme="minorHAnsi" w:hAnsiTheme="minorHAnsi"/>
                <w:sz w:val="18"/>
                <w:szCs w:val="18"/>
              </w:rPr>
              <w:t>=</w:t>
            </w:r>
            <w:r w:rsidRPr="00EC37DE">
              <w:rPr>
                <w:rFonts w:asciiTheme="minorHAnsi" w:hAnsiTheme="minorHAnsi"/>
                <w:sz w:val="18"/>
                <w:szCs w:val="18"/>
                <w:u w:val="single"/>
              </w:rPr>
              <w:t xml:space="preserve"> Subcooling;</w:t>
            </w:r>
            <w:r w:rsidRPr="00EC37DE">
              <w:rPr>
                <w:rFonts w:asciiTheme="minorHAnsi" w:hAnsiTheme="minorHAnsi"/>
                <w:sz w:val="18"/>
                <w:szCs w:val="18"/>
              </w:rPr>
              <w:t xml:space="preserve">  then display method:</w:t>
            </w:r>
          </w:p>
          <w:p w14:paraId="54D40A3F" w14:textId="77777777" w:rsidR="00E13502" w:rsidRPr="00EC37DE" w:rsidRDefault="00E13502" w:rsidP="004A5E5A">
            <w:pPr>
              <w:rPr>
                <w:rFonts w:asciiTheme="minorHAnsi" w:hAnsiTheme="minorHAnsi"/>
                <w:sz w:val="18"/>
                <w:szCs w:val="18"/>
              </w:rPr>
            </w:pPr>
            <w:r w:rsidRPr="00EC37DE">
              <w:rPr>
                <w:rFonts w:asciiTheme="minorHAnsi" w:hAnsiTheme="minorHAnsi"/>
                <w:sz w:val="18"/>
                <w:szCs w:val="18"/>
              </w:rPr>
              <w:t>25b. Subcooling Charge Verification Method;</w:t>
            </w:r>
          </w:p>
          <w:p w14:paraId="54D40A40" w14:textId="77777777" w:rsidR="00E13502" w:rsidRPr="00EC37DE" w:rsidRDefault="00E13502" w:rsidP="004A5E5A">
            <w:pPr>
              <w:rPr>
                <w:rFonts w:asciiTheme="minorHAnsi" w:hAnsiTheme="minorHAnsi"/>
                <w:sz w:val="18"/>
                <w:szCs w:val="18"/>
              </w:rPr>
            </w:pPr>
          </w:p>
          <w:p w14:paraId="54D40A41" w14:textId="228928DB" w:rsidR="00E13502" w:rsidRPr="00EC37DE" w:rsidRDefault="00E13502" w:rsidP="004A5E5A">
            <w:pPr>
              <w:rPr>
                <w:rFonts w:asciiTheme="minorHAnsi" w:hAnsiTheme="minorHAnsi"/>
                <w:sz w:val="18"/>
                <w:szCs w:val="18"/>
              </w:rPr>
            </w:pPr>
            <w:r w:rsidRPr="00EC37DE">
              <w:rPr>
                <w:rFonts w:asciiTheme="minorHAnsi" w:hAnsiTheme="minorHAnsi"/>
                <w:sz w:val="18"/>
                <w:szCs w:val="18"/>
              </w:rPr>
              <w:t xml:space="preserve">elseif </w:t>
            </w:r>
            <w:r w:rsidR="00AC61CE">
              <w:rPr>
                <w:rFonts w:asciiTheme="minorHAnsi" w:hAnsiTheme="minorHAnsi"/>
                <w:sz w:val="18"/>
                <w:szCs w:val="18"/>
              </w:rPr>
              <w:t>A18</w:t>
            </w:r>
            <w:r w:rsidRPr="00EC37DE">
              <w:rPr>
                <w:rFonts w:asciiTheme="minorHAnsi" w:hAnsiTheme="minorHAnsi"/>
                <w:sz w:val="18"/>
                <w:szCs w:val="18"/>
              </w:rPr>
              <w:t>=</w:t>
            </w:r>
            <w:r w:rsidRPr="00EC37DE">
              <w:rPr>
                <w:rFonts w:asciiTheme="minorHAnsi" w:hAnsiTheme="minorHAnsi"/>
                <w:sz w:val="18"/>
                <w:szCs w:val="18"/>
                <w:u w:val="single"/>
              </w:rPr>
              <w:t xml:space="preserve"> Weigh-in Observation;</w:t>
            </w:r>
            <w:r w:rsidRPr="00EC37DE">
              <w:rPr>
                <w:rFonts w:asciiTheme="minorHAnsi" w:hAnsiTheme="minorHAnsi"/>
                <w:sz w:val="18"/>
                <w:szCs w:val="18"/>
              </w:rPr>
              <w:t xml:space="preserve">  then display method:</w:t>
            </w:r>
          </w:p>
          <w:p w14:paraId="54D40A42" w14:textId="77777777" w:rsidR="00E13502" w:rsidRPr="00EC37DE" w:rsidRDefault="00E13502" w:rsidP="004A5E5A">
            <w:pPr>
              <w:rPr>
                <w:rFonts w:asciiTheme="minorHAnsi" w:hAnsiTheme="minorHAnsi"/>
                <w:sz w:val="18"/>
                <w:szCs w:val="18"/>
              </w:rPr>
            </w:pPr>
            <w:r w:rsidRPr="00EC37DE">
              <w:rPr>
                <w:rFonts w:asciiTheme="minorHAnsi" w:hAnsiTheme="minorHAnsi"/>
                <w:sz w:val="18"/>
                <w:szCs w:val="18"/>
              </w:rPr>
              <w:t xml:space="preserve">25c. </w:t>
            </w:r>
            <w:r w:rsidRPr="00EC37DE">
              <w:rPr>
                <w:rFonts w:asciiTheme="minorHAnsi" w:hAnsiTheme="minorHAnsi"/>
                <w:sz w:val="18"/>
                <w:szCs w:val="18"/>
                <w:u w:val="single"/>
              </w:rPr>
              <w:t>Weigh-in</w:t>
            </w:r>
            <w:r w:rsidRPr="00EC37DE">
              <w:rPr>
                <w:rFonts w:asciiTheme="minorHAnsi" w:hAnsiTheme="minorHAnsi"/>
                <w:sz w:val="18"/>
                <w:szCs w:val="18"/>
              </w:rPr>
              <w:t xml:space="preserve"> Observation Procedure;</w:t>
            </w:r>
          </w:p>
          <w:p w14:paraId="54D40A43" w14:textId="77777777" w:rsidR="00E13502" w:rsidRPr="00EC37DE" w:rsidRDefault="00E13502" w:rsidP="00577FA7">
            <w:pPr>
              <w:rPr>
                <w:rFonts w:asciiTheme="minorHAnsi" w:hAnsiTheme="minorHAnsi"/>
                <w:sz w:val="18"/>
                <w:szCs w:val="18"/>
              </w:rPr>
            </w:pPr>
          </w:p>
          <w:p w14:paraId="54D40A44" w14:textId="02F12A1C" w:rsidR="00E13502" w:rsidRPr="00EC37DE" w:rsidRDefault="00E13502" w:rsidP="00577FA7">
            <w:pPr>
              <w:rPr>
                <w:rFonts w:asciiTheme="minorHAnsi" w:hAnsiTheme="minorHAnsi"/>
                <w:sz w:val="18"/>
                <w:szCs w:val="18"/>
              </w:rPr>
            </w:pPr>
            <w:r w:rsidRPr="00EC37DE">
              <w:rPr>
                <w:rFonts w:asciiTheme="minorHAnsi" w:hAnsiTheme="minorHAnsi"/>
                <w:sz w:val="18"/>
                <w:szCs w:val="18"/>
              </w:rPr>
              <w:t xml:space="preserve">elseif </w:t>
            </w:r>
            <w:r w:rsidR="00AC61CE">
              <w:rPr>
                <w:rFonts w:asciiTheme="minorHAnsi" w:hAnsiTheme="minorHAnsi"/>
                <w:sz w:val="18"/>
                <w:szCs w:val="18"/>
              </w:rPr>
              <w:t>A18</w:t>
            </w:r>
            <w:r w:rsidRPr="00EC37DE">
              <w:rPr>
                <w:rFonts w:asciiTheme="minorHAnsi" w:hAnsiTheme="minorHAnsi"/>
                <w:sz w:val="18"/>
                <w:szCs w:val="18"/>
              </w:rPr>
              <w:t>=</w:t>
            </w:r>
            <w:r w:rsidRPr="00EC37DE">
              <w:rPr>
                <w:rFonts w:asciiTheme="minorHAnsi" w:hAnsiTheme="minorHAnsi"/>
                <w:sz w:val="18"/>
                <w:szCs w:val="18"/>
                <w:u w:val="single"/>
              </w:rPr>
              <w:t>Winter Setup;</w:t>
            </w:r>
            <w:r w:rsidRPr="00EC37DE">
              <w:rPr>
                <w:rFonts w:asciiTheme="minorHAnsi" w:hAnsiTheme="minorHAnsi"/>
                <w:sz w:val="18"/>
                <w:szCs w:val="18"/>
              </w:rPr>
              <w:t xml:space="preserve">  then display method:</w:t>
            </w:r>
          </w:p>
          <w:p w14:paraId="54D40A45" w14:textId="77777777" w:rsidR="00E13502" w:rsidRPr="00EC37DE" w:rsidRDefault="00E13502" w:rsidP="00577FA7">
            <w:pPr>
              <w:rPr>
                <w:rFonts w:asciiTheme="minorHAnsi" w:hAnsiTheme="minorHAnsi"/>
                <w:sz w:val="18"/>
                <w:szCs w:val="18"/>
              </w:rPr>
            </w:pPr>
            <w:r w:rsidRPr="00EC37DE">
              <w:rPr>
                <w:rFonts w:asciiTheme="minorHAnsi" w:hAnsiTheme="minorHAnsi"/>
                <w:sz w:val="18"/>
                <w:szCs w:val="18"/>
              </w:rPr>
              <w:t>25e. Winter Setup for Standard Charge Verification;</w:t>
            </w:r>
          </w:p>
          <w:p w14:paraId="54D40A46" w14:textId="77777777" w:rsidR="00E13502" w:rsidRPr="00EC37DE" w:rsidRDefault="00E13502" w:rsidP="00577FA7">
            <w:pPr>
              <w:rPr>
                <w:rFonts w:asciiTheme="minorHAnsi" w:hAnsiTheme="minorHAnsi"/>
                <w:sz w:val="18"/>
                <w:szCs w:val="18"/>
              </w:rPr>
            </w:pPr>
          </w:p>
          <w:p w14:paraId="54D40A47" w14:textId="2526EB86" w:rsidR="00E13502" w:rsidRPr="00EC37DE" w:rsidRDefault="00E13502" w:rsidP="00577FA7">
            <w:pPr>
              <w:rPr>
                <w:rFonts w:asciiTheme="minorHAnsi" w:hAnsiTheme="minorHAnsi"/>
                <w:sz w:val="18"/>
                <w:szCs w:val="18"/>
              </w:rPr>
            </w:pPr>
            <w:r w:rsidRPr="00EC37DE">
              <w:rPr>
                <w:rFonts w:asciiTheme="minorHAnsi" w:hAnsiTheme="minorHAnsi"/>
                <w:sz w:val="18"/>
                <w:szCs w:val="18"/>
              </w:rPr>
              <w:t xml:space="preserve">elseif </w:t>
            </w:r>
            <w:r w:rsidR="00AC61CE">
              <w:rPr>
                <w:rFonts w:asciiTheme="minorHAnsi" w:hAnsiTheme="minorHAnsi"/>
                <w:sz w:val="18"/>
                <w:szCs w:val="18"/>
              </w:rPr>
              <w:t>A18</w:t>
            </w:r>
            <w:r w:rsidRPr="00EC37DE">
              <w:rPr>
                <w:rFonts w:asciiTheme="minorHAnsi" w:hAnsiTheme="minorHAnsi"/>
                <w:sz w:val="18"/>
                <w:szCs w:val="18"/>
              </w:rPr>
              <w:t>=</w:t>
            </w:r>
            <w:r w:rsidRPr="00EC37DE">
              <w:rPr>
                <w:rFonts w:asciiTheme="minorHAnsi" w:hAnsiTheme="minorHAnsi"/>
                <w:sz w:val="18"/>
                <w:szCs w:val="18"/>
                <w:u w:val="single"/>
              </w:rPr>
              <w:t xml:space="preserve"> </w:t>
            </w:r>
            <w:r w:rsidR="00BE4F44">
              <w:rPr>
                <w:rFonts w:asciiTheme="minorHAnsi" w:hAnsiTheme="minorHAnsi"/>
                <w:sz w:val="18"/>
                <w:szCs w:val="18"/>
                <w:u w:val="single"/>
              </w:rPr>
              <w:t>FID</w:t>
            </w:r>
            <w:r w:rsidRPr="00EC37DE">
              <w:rPr>
                <w:rFonts w:asciiTheme="minorHAnsi" w:hAnsiTheme="minorHAnsi"/>
                <w:sz w:val="18"/>
                <w:szCs w:val="18"/>
                <w:u w:val="single"/>
              </w:rPr>
              <w:t xml:space="preserve"> Verification;</w:t>
            </w:r>
            <w:r w:rsidRPr="00EC37DE">
              <w:rPr>
                <w:rFonts w:asciiTheme="minorHAnsi" w:hAnsiTheme="minorHAnsi"/>
                <w:sz w:val="18"/>
                <w:szCs w:val="18"/>
              </w:rPr>
              <w:t xml:space="preserve">  then display method: </w:t>
            </w:r>
          </w:p>
          <w:p w14:paraId="54D40A48" w14:textId="61262A73" w:rsidR="00E13502" w:rsidRPr="00EC37DE" w:rsidRDefault="00E13502" w:rsidP="00577FA7">
            <w:pPr>
              <w:rPr>
                <w:rFonts w:asciiTheme="minorHAnsi" w:hAnsiTheme="minorHAnsi"/>
                <w:sz w:val="18"/>
                <w:szCs w:val="18"/>
              </w:rPr>
            </w:pPr>
            <w:r w:rsidRPr="00EC37DE">
              <w:rPr>
                <w:rFonts w:asciiTheme="minorHAnsi" w:hAnsiTheme="minorHAnsi"/>
                <w:sz w:val="18"/>
                <w:szCs w:val="18"/>
              </w:rPr>
              <w:t xml:space="preserve">25d. </w:t>
            </w:r>
            <w:r w:rsidR="00BE4F44">
              <w:rPr>
                <w:rFonts w:asciiTheme="minorHAnsi" w:hAnsiTheme="minorHAnsi"/>
                <w:sz w:val="18"/>
                <w:szCs w:val="18"/>
                <w:u w:val="single"/>
              </w:rPr>
              <w:t>FID</w:t>
            </w:r>
            <w:r w:rsidRPr="00EC37DE">
              <w:rPr>
                <w:rFonts w:asciiTheme="minorHAnsi" w:hAnsiTheme="minorHAnsi"/>
                <w:sz w:val="18"/>
                <w:szCs w:val="18"/>
                <w:u w:val="single"/>
              </w:rPr>
              <w:t xml:space="preserve"> Verification Method</w:t>
            </w:r>
            <w:r w:rsidRPr="00EC37DE">
              <w:rPr>
                <w:rFonts w:asciiTheme="minorHAnsi" w:hAnsiTheme="minorHAnsi"/>
                <w:sz w:val="18"/>
                <w:szCs w:val="18"/>
              </w:rPr>
              <w:t>;</w:t>
            </w:r>
          </w:p>
          <w:p w14:paraId="54D40A49" w14:textId="77777777" w:rsidR="00E13502" w:rsidRPr="00EC37DE" w:rsidRDefault="00E13502" w:rsidP="004A5E5A">
            <w:pPr>
              <w:rPr>
                <w:rFonts w:asciiTheme="minorHAnsi" w:hAnsiTheme="minorHAnsi"/>
                <w:sz w:val="18"/>
                <w:szCs w:val="18"/>
              </w:rPr>
            </w:pPr>
          </w:p>
          <w:p w14:paraId="54D40A4A" w14:textId="77777777" w:rsidR="00E13502" w:rsidRPr="00EC37DE" w:rsidRDefault="00E13502">
            <w:pPr>
              <w:rPr>
                <w:rFonts w:asciiTheme="minorHAnsi" w:hAnsiTheme="minorHAnsi"/>
                <w:sz w:val="18"/>
                <w:szCs w:val="18"/>
              </w:rPr>
            </w:pPr>
          </w:p>
        </w:tc>
      </w:tr>
    </w:tbl>
    <w:p w14:paraId="54D40A4D" w14:textId="77777777" w:rsidR="00E13502" w:rsidRPr="004350BF" w:rsidRDefault="00E13502" w:rsidP="007F234C">
      <w:pPr>
        <w:keepNext/>
        <w:spacing w:after="60"/>
        <w:rPr>
          <w:rFonts w:asciiTheme="majorHAnsi" w:hAnsiTheme="majorHAnsi"/>
          <w:b/>
        </w:rPr>
      </w:pPr>
    </w:p>
    <w:tbl>
      <w:tblPr>
        <w:tblStyle w:val="TableGrid"/>
        <w:tblW w:w="0" w:type="auto"/>
        <w:tblLook w:val="00A0" w:firstRow="1" w:lastRow="0" w:firstColumn="1" w:lastColumn="0" w:noHBand="0" w:noVBand="0"/>
      </w:tblPr>
      <w:tblGrid>
        <w:gridCol w:w="11016"/>
      </w:tblGrid>
      <w:tr w:rsidR="007F234C" w:rsidRPr="004350BF" w14:paraId="54D40A51" w14:textId="77777777">
        <w:tc>
          <w:tcPr>
            <w:tcW w:w="11016" w:type="dxa"/>
          </w:tcPr>
          <w:p w14:paraId="54D40A50" w14:textId="72F09E88" w:rsidR="007F234C" w:rsidRPr="004350BF" w:rsidRDefault="004D3E1A" w:rsidP="00170608">
            <w:pPr>
              <w:keepNext/>
              <w:rPr>
                <w:rFonts w:asciiTheme="majorHAnsi" w:hAnsiTheme="majorHAnsi"/>
                <w:b/>
              </w:rPr>
            </w:pPr>
            <w:r w:rsidRPr="00170608">
              <w:rPr>
                <w:rFonts w:asciiTheme="minorHAnsi" w:hAnsiTheme="minorHAnsi"/>
                <w:b/>
                <w:szCs w:val="18"/>
              </w:rPr>
              <w:t>MCH</w:t>
            </w:r>
            <w:r>
              <w:rPr>
                <w:rFonts w:asciiTheme="minorHAnsi" w:hAnsiTheme="minorHAnsi"/>
                <w:b/>
                <w:szCs w:val="18"/>
              </w:rPr>
              <w:t>-</w:t>
            </w:r>
            <w:r w:rsidRPr="00170608">
              <w:rPr>
                <w:rFonts w:asciiTheme="minorHAnsi" w:hAnsiTheme="minorHAnsi"/>
                <w:b/>
                <w:szCs w:val="18"/>
              </w:rPr>
              <w:t>25c</w:t>
            </w:r>
            <w:r>
              <w:rPr>
                <w:rFonts w:asciiTheme="minorHAnsi" w:hAnsiTheme="minorHAnsi"/>
                <w:b/>
                <w:szCs w:val="18"/>
              </w:rPr>
              <w:t xml:space="preserve"> </w:t>
            </w:r>
            <w:r w:rsidR="000675E9">
              <w:rPr>
                <w:rFonts w:asciiTheme="minorHAnsi" w:hAnsiTheme="minorHAnsi"/>
                <w:b/>
                <w:szCs w:val="18"/>
              </w:rPr>
              <w:t>-</w:t>
            </w:r>
            <w:r>
              <w:rPr>
                <w:rFonts w:asciiTheme="minorHAnsi" w:hAnsiTheme="minorHAnsi"/>
                <w:b/>
                <w:szCs w:val="18"/>
              </w:rPr>
              <w:t xml:space="preserve"> Refrigerant Charge Verification </w:t>
            </w:r>
            <w:r w:rsidR="000675E9">
              <w:rPr>
                <w:rFonts w:asciiTheme="minorHAnsi" w:hAnsiTheme="minorHAnsi"/>
                <w:b/>
                <w:szCs w:val="18"/>
              </w:rPr>
              <w:t>-</w:t>
            </w:r>
            <w:r>
              <w:rPr>
                <w:rFonts w:asciiTheme="minorHAnsi" w:hAnsiTheme="minorHAnsi"/>
                <w:b/>
                <w:szCs w:val="18"/>
              </w:rPr>
              <w:t xml:space="preserve"> Weigh In</w:t>
            </w:r>
            <w:r w:rsidR="002C1BFB">
              <w:rPr>
                <w:rFonts w:asciiTheme="minorHAnsi" w:hAnsiTheme="minorHAnsi"/>
                <w:b/>
                <w:szCs w:val="18"/>
              </w:rPr>
              <w:t xml:space="preserve"> Observation Procedure</w:t>
            </w:r>
          </w:p>
        </w:tc>
      </w:tr>
    </w:tbl>
    <w:p w14:paraId="54D40A52" w14:textId="77777777" w:rsidR="007F234C" w:rsidRPr="004350BF" w:rsidRDefault="007F234C" w:rsidP="007F234C">
      <w:pPr>
        <w:pStyle w:val="Header"/>
        <w:tabs>
          <w:tab w:val="clear" w:pos="4320"/>
          <w:tab w:val="clear" w:pos="8640"/>
        </w:tabs>
        <w:rPr>
          <w:rFonts w:ascii="Calibri" w:hAnsi="Calibri"/>
        </w:rPr>
      </w:pPr>
    </w:p>
    <w:tbl>
      <w:tblPr>
        <w:tblW w:w="5043" w:type="pct"/>
        <w:tblInd w:w="-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43" w:type="dxa"/>
          <w:bottom w:w="29" w:type="dxa"/>
          <w:right w:w="43" w:type="dxa"/>
        </w:tblCellMar>
        <w:tblLook w:val="0000" w:firstRow="0" w:lastRow="0" w:firstColumn="0" w:lastColumn="0" w:noHBand="0" w:noVBand="0"/>
      </w:tblPr>
      <w:tblGrid>
        <w:gridCol w:w="448"/>
        <w:gridCol w:w="5042"/>
        <w:gridCol w:w="5490"/>
      </w:tblGrid>
      <w:tr w:rsidR="007F234C" w:rsidRPr="004350BF" w14:paraId="54D40A55" w14:textId="77777777">
        <w:trPr>
          <w:cantSplit/>
          <w:trHeight w:val="233"/>
        </w:trPr>
        <w:tc>
          <w:tcPr>
            <w:tcW w:w="5000" w:type="pct"/>
            <w:gridSpan w:val="3"/>
            <w:vAlign w:val="center"/>
          </w:tcPr>
          <w:p w14:paraId="54D40A53" w14:textId="26E06297" w:rsidR="007F234C" w:rsidRPr="00170608" w:rsidRDefault="007F234C" w:rsidP="00D209BF">
            <w:pPr>
              <w:pStyle w:val="Header"/>
              <w:keepNext/>
              <w:tabs>
                <w:tab w:val="clear" w:pos="4320"/>
                <w:tab w:val="clear" w:pos="8640"/>
              </w:tabs>
              <w:rPr>
                <w:rFonts w:asciiTheme="minorHAnsi" w:hAnsiTheme="minorHAnsi"/>
                <w:b/>
                <w:szCs w:val="18"/>
              </w:rPr>
            </w:pPr>
            <w:r w:rsidRPr="00170608">
              <w:rPr>
                <w:rFonts w:asciiTheme="minorHAnsi" w:hAnsiTheme="minorHAnsi"/>
                <w:b/>
                <w:szCs w:val="18"/>
              </w:rPr>
              <w:t>B. Measurement Access Hole (MAH) Verification</w:t>
            </w:r>
          </w:p>
          <w:p w14:paraId="54D40A54" w14:textId="193C64C2" w:rsidR="007F234C" w:rsidRPr="00EC37DE" w:rsidRDefault="004D3E1A" w:rsidP="00D209BF">
            <w:pPr>
              <w:pStyle w:val="Header"/>
              <w:keepNext/>
              <w:tabs>
                <w:tab w:val="clear" w:pos="4320"/>
                <w:tab w:val="clear" w:pos="8640"/>
              </w:tabs>
              <w:rPr>
                <w:rFonts w:asciiTheme="minorHAnsi" w:hAnsiTheme="minorHAnsi"/>
                <w:sz w:val="18"/>
                <w:szCs w:val="18"/>
              </w:rPr>
            </w:pPr>
            <w:r w:rsidRPr="00740E83">
              <w:rPr>
                <w:rFonts w:asciiTheme="minorHAnsi" w:hAnsiTheme="minorHAnsi"/>
                <w:sz w:val="18"/>
                <w:szCs w:val="18"/>
              </w:rPr>
              <w:t>HERS Raters are required to visually field verify MAH</w:t>
            </w:r>
            <w:r>
              <w:rPr>
                <w:rFonts w:asciiTheme="minorHAnsi" w:hAnsiTheme="minorHAnsi"/>
                <w:sz w:val="18"/>
                <w:szCs w:val="18"/>
              </w:rPr>
              <w:t>.</w:t>
            </w:r>
            <w:r w:rsidRPr="00D51F70">
              <w:rPr>
                <w:rFonts w:asciiTheme="minorHAnsi" w:hAnsiTheme="minorHAnsi"/>
                <w:sz w:val="18"/>
                <w:szCs w:val="18"/>
              </w:rPr>
              <w:t xml:space="preserve"> </w:t>
            </w:r>
            <w:r w:rsidR="007F234C" w:rsidRPr="00D51F70">
              <w:rPr>
                <w:rFonts w:asciiTheme="minorHAnsi" w:hAnsiTheme="minorHAnsi"/>
                <w:sz w:val="18"/>
                <w:szCs w:val="18"/>
              </w:rPr>
              <w:t>Procedures for installing MAH are specified in Reference Residential Appendix RA3.2.2.3</w:t>
            </w:r>
            <w:r w:rsidRPr="00D51F70">
              <w:rPr>
                <w:rFonts w:asciiTheme="minorHAnsi" w:hAnsiTheme="minorHAnsi"/>
                <w:sz w:val="18"/>
                <w:szCs w:val="18"/>
              </w:rPr>
              <w:t>.</w:t>
            </w:r>
          </w:p>
        </w:tc>
      </w:tr>
      <w:tr w:rsidR="007F234C" w:rsidRPr="004350BF" w14:paraId="54D40A5F" w14:textId="77777777">
        <w:trPr>
          <w:cantSplit/>
          <w:trHeight w:val="233"/>
        </w:trPr>
        <w:tc>
          <w:tcPr>
            <w:tcW w:w="204" w:type="pct"/>
            <w:vAlign w:val="center"/>
          </w:tcPr>
          <w:p w14:paraId="54D40A56" w14:textId="77777777" w:rsidR="007F234C" w:rsidRPr="00EC37DE" w:rsidRDefault="007F234C" w:rsidP="00D209BF">
            <w:pPr>
              <w:pStyle w:val="IndexHeading"/>
              <w:keepNext/>
              <w:ind w:left="-115"/>
              <w:jc w:val="center"/>
              <w:rPr>
                <w:rFonts w:asciiTheme="minorHAnsi" w:hAnsiTheme="minorHAnsi"/>
                <w:b w:val="0"/>
                <w:bCs/>
                <w:sz w:val="18"/>
                <w:szCs w:val="18"/>
              </w:rPr>
            </w:pPr>
            <w:r w:rsidRPr="00EC37DE">
              <w:rPr>
                <w:rFonts w:asciiTheme="minorHAnsi" w:hAnsiTheme="minorHAnsi"/>
                <w:b w:val="0"/>
                <w:bCs/>
                <w:sz w:val="18"/>
                <w:szCs w:val="18"/>
              </w:rPr>
              <w:t>01</w:t>
            </w:r>
          </w:p>
        </w:tc>
        <w:tc>
          <w:tcPr>
            <w:tcW w:w="2296" w:type="pct"/>
            <w:tcMar>
              <w:left w:w="115" w:type="dxa"/>
              <w:right w:w="101" w:type="dxa"/>
            </w:tcMar>
            <w:vAlign w:val="center"/>
          </w:tcPr>
          <w:p w14:paraId="54D40A57" w14:textId="6A17673F" w:rsidR="007F234C" w:rsidRPr="00EC37DE" w:rsidRDefault="007F234C" w:rsidP="00170608">
            <w:pPr>
              <w:keepNext/>
              <w:rPr>
                <w:rFonts w:asciiTheme="minorHAnsi" w:hAnsiTheme="minorHAnsi"/>
                <w:sz w:val="18"/>
                <w:szCs w:val="18"/>
              </w:rPr>
            </w:pPr>
            <w:r w:rsidRPr="00EC37DE">
              <w:rPr>
                <w:rFonts w:asciiTheme="minorHAnsi" w:hAnsiTheme="minorHAnsi"/>
                <w:sz w:val="18"/>
                <w:szCs w:val="18"/>
              </w:rPr>
              <w:t xml:space="preserve">Method </w:t>
            </w:r>
            <w:r w:rsidR="0068512E">
              <w:rPr>
                <w:rFonts w:asciiTheme="minorHAnsi" w:hAnsiTheme="minorHAnsi"/>
                <w:sz w:val="18"/>
                <w:szCs w:val="18"/>
              </w:rPr>
              <w:t>U</w:t>
            </w:r>
            <w:r w:rsidRPr="00EC37DE">
              <w:rPr>
                <w:rFonts w:asciiTheme="minorHAnsi" w:hAnsiTheme="minorHAnsi"/>
                <w:sz w:val="18"/>
                <w:szCs w:val="18"/>
              </w:rPr>
              <w:t xml:space="preserve">sed to </w:t>
            </w:r>
            <w:r w:rsidR="0068512E">
              <w:rPr>
                <w:rFonts w:asciiTheme="minorHAnsi" w:hAnsiTheme="minorHAnsi"/>
                <w:sz w:val="18"/>
                <w:szCs w:val="18"/>
              </w:rPr>
              <w:t>D</w:t>
            </w:r>
            <w:r w:rsidRPr="00EC37DE">
              <w:rPr>
                <w:rFonts w:asciiTheme="minorHAnsi" w:hAnsiTheme="minorHAnsi"/>
                <w:sz w:val="18"/>
                <w:szCs w:val="18"/>
              </w:rPr>
              <w:t xml:space="preserve">emonstrate </w:t>
            </w:r>
            <w:r w:rsidR="0068512E">
              <w:rPr>
                <w:rFonts w:asciiTheme="minorHAnsi" w:hAnsiTheme="minorHAnsi"/>
                <w:sz w:val="18"/>
                <w:szCs w:val="18"/>
              </w:rPr>
              <w:t>C</w:t>
            </w:r>
            <w:r w:rsidRPr="00EC37DE">
              <w:rPr>
                <w:rFonts w:asciiTheme="minorHAnsi" w:hAnsiTheme="minorHAnsi"/>
                <w:sz w:val="18"/>
                <w:szCs w:val="18"/>
              </w:rPr>
              <w:t xml:space="preserve">ompliance with the Measurement Access Hole (MAH) </w:t>
            </w:r>
            <w:r w:rsidR="0068512E">
              <w:rPr>
                <w:rFonts w:asciiTheme="minorHAnsi" w:hAnsiTheme="minorHAnsi"/>
                <w:sz w:val="18"/>
                <w:szCs w:val="18"/>
              </w:rPr>
              <w:t>R</w:t>
            </w:r>
            <w:r w:rsidRPr="00EC37DE">
              <w:rPr>
                <w:rFonts w:asciiTheme="minorHAnsi" w:hAnsiTheme="minorHAnsi"/>
                <w:sz w:val="18"/>
                <w:szCs w:val="18"/>
              </w:rPr>
              <w:t>equirement</w:t>
            </w:r>
          </w:p>
        </w:tc>
        <w:tc>
          <w:tcPr>
            <w:tcW w:w="2500" w:type="pct"/>
            <w:tcMar>
              <w:left w:w="115" w:type="dxa"/>
              <w:right w:w="101" w:type="dxa"/>
            </w:tcMar>
            <w:vAlign w:val="center"/>
          </w:tcPr>
          <w:p w14:paraId="54D40A58" w14:textId="13FECE94" w:rsidR="00F140A8" w:rsidRPr="00EC37DE" w:rsidRDefault="007F234C" w:rsidP="00F140A8">
            <w:pPr>
              <w:pStyle w:val="Header"/>
              <w:keepNext/>
              <w:tabs>
                <w:tab w:val="clear" w:pos="4320"/>
                <w:tab w:val="clear" w:pos="8640"/>
              </w:tabs>
              <w:rPr>
                <w:rFonts w:asciiTheme="minorHAnsi" w:hAnsiTheme="minorHAnsi"/>
                <w:sz w:val="18"/>
                <w:szCs w:val="18"/>
              </w:rPr>
            </w:pPr>
            <w:r w:rsidRPr="00EC37DE">
              <w:rPr>
                <w:rFonts w:asciiTheme="minorHAnsi" w:hAnsiTheme="minorHAnsi"/>
                <w:sz w:val="18"/>
                <w:szCs w:val="18"/>
              </w:rPr>
              <w:t>&lt;&lt;</w:t>
            </w:r>
            <w:r w:rsidR="00F140A8" w:rsidRPr="00EC37DE">
              <w:rPr>
                <w:rFonts w:asciiTheme="minorHAnsi" w:hAnsiTheme="minorHAnsi"/>
                <w:sz w:val="18"/>
                <w:szCs w:val="18"/>
              </w:rPr>
              <w:t xml:space="preserve"> if </w:t>
            </w:r>
            <w:r w:rsidR="00AC61CE">
              <w:rPr>
                <w:rFonts w:asciiTheme="minorHAnsi" w:hAnsiTheme="minorHAnsi"/>
                <w:sz w:val="18"/>
                <w:szCs w:val="18"/>
              </w:rPr>
              <w:t>A12</w:t>
            </w:r>
            <w:r w:rsidR="00F140A8" w:rsidRPr="00EC37DE">
              <w:rPr>
                <w:rFonts w:asciiTheme="minorHAnsi" w:hAnsiTheme="minorHAnsi"/>
                <w:sz w:val="18"/>
                <w:szCs w:val="18"/>
              </w:rPr>
              <w:t>=no, then display result=</w:t>
            </w:r>
            <w:r w:rsidR="00F140A8" w:rsidRPr="00EC37DE">
              <w:rPr>
                <w:rFonts w:asciiTheme="minorHAnsi" w:hAnsiTheme="minorHAnsi"/>
                <w:b/>
                <w:sz w:val="18"/>
                <w:szCs w:val="18"/>
                <w:u w:val="single"/>
              </w:rPr>
              <w:t>The airflow rate measurement procedures in RA3.3 or RA</w:t>
            </w:r>
            <w:r w:rsidR="00B0220E">
              <w:rPr>
                <w:rFonts w:asciiTheme="minorHAnsi" w:hAnsiTheme="minorHAnsi"/>
                <w:b/>
                <w:sz w:val="18"/>
                <w:szCs w:val="18"/>
                <w:u w:val="single"/>
              </w:rPr>
              <w:t>3.3.3</w:t>
            </w:r>
            <w:r w:rsidR="00F140A8" w:rsidRPr="00EC37DE">
              <w:rPr>
                <w:rFonts w:asciiTheme="minorHAnsi" w:hAnsiTheme="minorHAnsi"/>
                <w:b/>
                <w:sz w:val="18"/>
                <w:szCs w:val="18"/>
                <w:u w:val="single"/>
              </w:rPr>
              <w:t xml:space="preserve"> are not applicable to this system, therefore compliance shall use HERS Rater observation (RA3.2.3.2) of the installer's weigh-in charging procedure(RA3.2.3.1); and compliance with MAH installation shall not be required.</w:t>
            </w:r>
          </w:p>
          <w:p w14:paraId="54D40A59" w14:textId="77777777" w:rsidR="00F140A8" w:rsidRPr="00EC37DE" w:rsidRDefault="00F140A8" w:rsidP="00D209BF">
            <w:pPr>
              <w:pStyle w:val="Header"/>
              <w:keepNext/>
              <w:tabs>
                <w:tab w:val="clear" w:pos="4320"/>
                <w:tab w:val="clear" w:pos="8640"/>
              </w:tabs>
              <w:rPr>
                <w:rFonts w:asciiTheme="minorHAnsi" w:hAnsiTheme="minorHAnsi"/>
                <w:sz w:val="18"/>
                <w:szCs w:val="18"/>
              </w:rPr>
            </w:pPr>
          </w:p>
          <w:p w14:paraId="54D40A5A" w14:textId="77777777" w:rsidR="007F234C" w:rsidRPr="00EC37DE" w:rsidRDefault="00F140A8" w:rsidP="00D209BF">
            <w:pPr>
              <w:pStyle w:val="Header"/>
              <w:keepNext/>
              <w:tabs>
                <w:tab w:val="clear" w:pos="4320"/>
                <w:tab w:val="clear" w:pos="8640"/>
              </w:tabs>
              <w:rPr>
                <w:rFonts w:asciiTheme="minorHAnsi" w:hAnsiTheme="minorHAnsi"/>
                <w:sz w:val="18"/>
                <w:szCs w:val="18"/>
              </w:rPr>
            </w:pPr>
            <w:r w:rsidRPr="00EC37DE">
              <w:rPr>
                <w:rFonts w:asciiTheme="minorHAnsi" w:hAnsiTheme="minorHAnsi"/>
                <w:sz w:val="18"/>
                <w:szCs w:val="18"/>
              </w:rPr>
              <w:t xml:space="preserve">else display </w:t>
            </w:r>
            <w:r w:rsidR="007F234C" w:rsidRPr="00EC37DE">
              <w:rPr>
                <w:rFonts w:asciiTheme="minorHAnsi" w:hAnsiTheme="minorHAnsi"/>
                <w:sz w:val="18"/>
                <w:szCs w:val="18"/>
              </w:rPr>
              <w:t>auto filled text referenced from CF2R</w:t>
            </w:r>
            <w:r w:rsidR="00D34B0F" w:rsidRPr="00EC37DE">
              <w:rPr>
                <w:rFonts w:asciiTheme="minorHAnsi" w:hAnsiTheme="minorHAnsi"/>
                <w:sz w:val="18"/>
                <w:szCs w:val="18"/>
              </w:rPr>
              <w:t>-MCH-25</w:t>
            </w:r>
            <w:r w:rsidRPr="00EC37DE">
              <w:rPr>
                <w:rFonts w:asciiTheme="minorHAnsi" w:hAnsiTheme="minorHAnsi"/>
                <w:sz w:val="18"/>
                <w:szCs w:val="18"/>
              </w:rPr>
              <w:t xml:space="preserve"> as default; allow user to override the default to select one from list:</w:t>
            </w:r>
          </w:p>
          <w:p w14:paraId="54D40A5B" w14:textId="77777777" w:rsidR="007F234C" w:rsidRPr="00EC37DE" w:rsidRDefault="007F234C" w:rsidP="00D209BF">
            <w:pPr>
              <w:pStyle w:val="Header"/>
              <w:keepNext/>
              <w:numPr>
                <w:ilvl w:val="0"/>
                <w:numId w:val="20"/>
              </w:numPr>
              <w:tabs>
                <w:tab w:val="clear" w:pos="4320"/>
                <w:tab w:val="clear" w:pos="8640"/>
              </w:tabs>
              <w:rPr>
                <w:rFonts w:asciiTheme="minorHAnsi" w:hAnsiTheme="minorHAnsi"/>
                <w:sz w:val="18"/>
                <w:szCs w:val="18"/>
              </w:rPr>
            </w:pPr>
            <w:r w:rsidRPr="00EC37DE">
              <w:rPr>
                <w:rFonts w:asciiTheme="minorHAnsi" w:hAnsiTheme="minorHAnsi"/>
                <w:sz w:val="18"/>
                <w:szCs w:val="18"/>
              </w:rPr>
              <w:t xml:space="preserve">"MAH installed and labeled consistent with Figure 3.2-1"; or </w:t>
            </w:r>
          </w:p>
          <w:p w14:paraId="54D40A5C" w14:textId="77777777" w:rsidR="007F234C" w:rsidRPr="00EC37DE" w:rsidRDefault="007F234C" w:rsidP="00D209BF">
            <w:pPr>
              <w:pStyle w:val="Header"/>
              <w:keepNext/>
              <w:numPr>
                <w:ilvl w:val="0"/>
                <w:numId w:val="20"/>
              </w:numPr>
              <w:tabs>
                <w:tab w:val="clear" w:pos="4320"/>
                <w:tab w:val="clear" w:pos="8640"/>
              </w:tabs>
              <w:rPr>
                <w:rFonts w:asciiTheme="minorHAnsi" w:hAnsiTheme="minorHAnsi"/>
                <w:sz w:val="18"/>
                <w:szCs w:val="18"/>
              </w:rPr>
            </w:pPr>
            <w:r w:rsidRPr="00EC37DE">
              <w:rPr>
                <w:rFonts w:asciiTheme="minorHAnsi" w:hAnsiTheme="minorHAnsi"/>
                <w:sz w:val="18"/>
                <w:szCs w:val="18"/>
              </w:rPr>
              <w:t>"Return side of system is located entirely within conditioned space such that an accurate return air dry-bulb temperature can be taken at the return grille"; or</w:t>
            </w:r>
          </w:p>
          <w:p w14:paraId="54D40A5D" w14:textId="77777777" w:rsidR="007F234C" w:rsidRPr="00EC37DE" w:rsidRDefault="007F234C" w:rsidP="00D209BF">
            <w:pPr>
              <w:pStyle w:val="ListParagraph"/>
              <w:keepNext/>
              <w:numPr>
                <w:ilvl w:val="0"/>
                <w:numId w:val="20"/>
              </w:numPr>
              <w:rPr>
                <w:rFonts w:asciiTheme="minorHAnsi" w:hAnsiTheme="minorHAnsi"/>
                <w:sz w:val="18"/>
                <w:szCs w:val="18"/>
              </w:rPr>
            </w:pPr>
            <w:r w:rsidRPr="00EC37DE">
              <w:rPr>
                <w:rFonts w:asciiTheme="minorHAnsi" w:hAnsiTheme="minorHAnsi"/>
                <w:sz w:val="18"/>
                <w:szCs w:val="18"/>
              </w:rPr>
              <w:t>"MAH cannot be installed consistent with Figure 3.2-1.  An alternative location has been provided and clearly labeled"&gt;&gt;</w:t>
            </w:r>
          </w:p>
          <w:p w14:paraId="54D40A5E" w14:textId="77777777" w:rsidR="007F234C" w:rsidRPr="00EC37DE" w:rsidRDefault="001D1937" w:rsidP="00D209BF">
            <w:pPr>
              <w:pStyle w:val="ListParagraph"/>
              <w:keepNext/>
              <w:numPr>
                <w:ilvl w:val="0"/>
                <w:numId w:val="20"/>
              </w:numPr>
              <w:rPr>
                <w:rFonts w:asciiTheme="minorHAnsi" w:hAnsiTheme="minorHAnsi"/>
                <w:sz w:val="18"/>
                <w:szCs w:val="18"/>
              </w:rPr>
            </w:pPr>
            <w:r w:rsidRPr="00EC37DE">
              <w:rPr>
                <w:rFonts w:asciiTheme="minorHAnsi" w:hAnsiTheme="minorHAnsi"/>
                <w:sz w:val="18"/>
                <w:szCs w:val="18"/>
              </w:rPr>
              <w:t>MAH is not installed. System does not comply</w:t>
            </w:r>
            <w:r w:rsidR="00D34B0F" w:rsidRPr="00EC37DE">
              <w:rPr>
                <w:rFonts w:asciiTheme="minorHAnsi" w:hAnsiTheme="minorHAnsi"/>
                <w:color w:val="FF0000"/>
                <w:sz w:val="18"/>
                <w:szCs w:val="18"/>
              </w:rPr>
              <w:t>&gt;&gt;</w:t>
            </w:r>
          </w:p>
        </w:tc>
      </w:tr>
    </w:tbl>
    <w:p w14:paraId="54D40A60" w14:textId="77777777" w:rsidR="007F234C" w:rsidRPr="004350BF" w:rsidRDefault="007F234C" w:rsidP="007F234C">
      <w:pPr>
        <w:pStyle w:val="Header"/>
        <w:tabs>
          <w:tab w:val="clear" w:pos="4320"/>
          <w:tab w:val="clear" w:pos="8640"/>
          <w:tab w:val="left" w:pos="360"/>
        </w:tabs>
        <w:rPr>
          <w:rFonts w:ascii="Calibri" w:hAnsi="Calibri"/>
        </w:rPr>
      </w:pPr>
    </w:p>
    <w:tbl>
      <w:tblPr>
        <w:tblW w:w="5043" w:type="pct"/>
        <w:tblInd w:w="-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43" w:type="dxa"/>
          <w:bottom w:w="29" w:type="dxa"/>
          <w:right w:w="43" w:type="dxa"/>
        </w:tblCellMar>
        <w:tblLook w:val="0000" w:firstRow="0" w:lastRow="0" w:firstColumn="0" w:lastColumn="0" w:noHBand="0" w:noVBand="0"/>
      </w:tblPr>
      <w:tblGrid>
        <w:gridCol w:w="450"/>
        <w:gridCol w:w="5040"/>
        <w:gridCol w:w="5490"/>
      </w:tblGrid>
      <w:tr w:rsidR="007F234C" w:rsidRPr="004350BF" w14:paraId="54D40A63" w14:textId="77777777">
        <w:trPr>
          <w:trHeight w:val="233"/>
        </w:trPr>
        <w:tc>
          <w:tcPr>
            <w:tcW w:w="5000" w:type="pct"/>
            <w:gridSpan w:val="3"/>
            <w:tcBorders>
              <w:top w:val="single" w:sz="4" w:space="0" w:color="auto"/>
              <w:left w:val="single" w:sz="4" w:space="0" w:color="auto"/>
              <w:bottom w:val="single" w:sz="4" w:space="0" w:color="auto"/>
              <w:right w:val="single" w:sz="4" w:space="0" w:color="auto"/>
            </w:tcBorders>
          </w:tcPr>
          <w:p w14:paraId="54D40A61" w14:textId="28CB83AF" w:rsidR="007F234C" w:rsidRPr="00170608" w:rsidRDefault="007F234C" w:rsidP="007F234C">
            <w:pPr>
              <w:keepNext/>
              <w:rPr>
                <w:rFonts w:asciiTheme="minorHAnsi" w:hAnsiTheme="minorHAnsi"/>
                <w:b/>
                <w:szCs w:val="18"/>
              </w:rPr>
            </w:pPr>
            <w:r w:rsidRPr="00170608">
              <w:rPr>
                <w:rFonts w:asciiTheme="minorHAnsi" w:hAnsiTheme="minorHAnsi"/>
                <w:b/>
                <w:szCs w:val="18"/>
              </w:rPr>
              <w:t>C. Minimum System Airflow Rate Verification</w:t>
            </w:r>
          </w:p>
          <w:p w14:paraId="54D40A62" w14:textId="3147D151" w:rsidR="007F234C" w:rsidRPr="00170608" w:rsidRDefault="007F234C" w:rsidP="007F234C">
            <w:pPr>
              <w:keepNext/>
              <w:rPr>
                <w:rFonts w:asciiTheme="minorHAnsi" w:hAnsiTheme="minorHAnsi"/>
                <w:sz w:val="18"/>
                <w:szCs w:val="18"/>
              </w:rPr>
            </w:pPr>
            <w:r w:rsidRPr="00170608">
              <w:rPr>
                <w:rFonts w:asciiTheme="minorHAnsi" w:hAnsiTheme="minorHAnsi"/>
                <w:sz w:val="18"/>
                <w:szCs w:val="18"/>
              </w:rPr>
              <w:t>Procedures for verifying minimum system airflow are specified in Reference Residential Appendix RA</w:t>
            </w:r>
            <w:r w:rsidR="00B0220E">
              <w:rPr>
                <w:rFonts w:asciiTheme="minorHAnsi" w:hAnsiTheme="minorHAnsi"/>
                <w:sz w:val="18"/>
                <w:szCs w:val="18"/>
              </w:rPr>
              <w:t>3.3.3</w:t>
            </w:r>
            <w:r w:rsidRPr="00170608">
              <w:rPr>
                <w:rFonts w:asciiTheme="minorHAnsi" w:hAnsiTheme="minorHAnsi"/>
                <w:sz w:val="18"/>
                <w:szCs w:val="18"/>
              </w:rPr>
              <w:t>.</w:t>
            </w:r>
          </w:p>
        </w:tc>
      </w:tr>
      <w:tr w:rsidR="007F234C" w:rsidRPr="004350BF" w14:paraId="54D40A68" w14:textId="77777777" w:rsidTr="00170608">
        <w:trPr>
          <w:trHeight w:val="233"/>
        </w:trPr>
        <w:tc>
          <w:tcPr>
            <w:tcW w:w="205" w:type="pct"/>
            <w:vAlign w:val="center"/>
          </w:tcPr>
          <w:p w14:paraId="54D40A64" w14:textId="77777777" w:rsidR="007F234C" w:rsidRPr="00EC37DE" w:rsidRDefault="007F234C" w:rsidP="00170608">
            <w:pPr>
              <w:pStyle w:val="IndexHeading"/>
              <w:keepNext/>
              <w:ind w:left="-115"/>
              <w:jc w:val="center"/>
              <w:rPr>
                <w:rFonts w:asciiTheme="minorHAnsi" w:hAnsiTheme="minorHAnsi"/>
                <w:b w:val="0"/>
                <w:bCs/>
                <w:sz w:val="18"/>
                <w:szCs w:val="18"/>
              </w:rPr>
            </w:pPr>
            <w:r w:rsidRPr="00EC37DE">
              <w:rPr>
                <w:rFonts w:asciiTheme="minorHAnsi" w:hAnsiTheme="minorHAnsi"/>
                <w:b w:val="0"/>
                <w:bCs/>
                <w:sz w:val="18"/>
                <w:szCs w:val="18"/>
              </w:rPr>
              <w:t>01</w:t>
            </w:r>
          </w:p>
        </w:tc>
        <w:tc>
          <w:tcPr>
            <w:tcW w:w="2295" w:type="pct"/>
            <w:tcMar>
              <w:left w:w="115" w:type="dxa"/>
              <w:right w:w="101" w:type="dxa"/>
            </w:tcMar>
            <w:vAlign w:val="center"/>
          </w:tcPr>
          <w:p w14:paraId="54D40A65" w14:textId="07B661F4" w:rsidR="007F234C" w:rsidRPr="00EC37DE" w:rsidRDefault="007F234C" w:rsidP="00D209BF">
            <w:pPr>
              <w:keepNext/>
              <w:rPr>
                <w:rFonts w:asciiTheme="minorHAnsi" w:hAnsiTheme="minorHAnsi"/>
                <w:sz w:val="18"/>
                <w:szCs w:val="18"/>
              </w:rPr>
            </w:pPr>
            <w:r w:rsidRPr="00EC37DE">
              <w:rPr>
                <w:rFonts w:asciiTheme="minorHAnsi" w:hAnsiTheme="minorHAnsi"/>
                <w:sz w:val="18"/>
                <w:szCs w:val="18"/>
              </w:rPr>
              <w:t>Minimum Required System Airflow Rate (cfm)</w:t>
            </w:r>
          </w:p>
        </w:tc>
        <w:tc>
          <w:tcPr>
            <w:tcW w:w="2500" w:type="pct"/>
            <w:tcMar>
              <w:left w:w="115" w:type="dxa"/>
              <w:right w:w="101" w:type="dxa"/>
            </w:tcMar>
            <w:vAlign w:val="center"/>
          </w:tcPr>
          <w:p w14:paraId="54D40A66" w14:textId="77777777" w:rsidR="007F234C" w:rsidRPr="00EC37DE" w:rsidRDefault="007F234C" w:rsidP="00D209BF">
            <w:pPr>
              <w:keepNext/>
              <w:rPr>
                <w:rFonts w:asciiTheme="minorHAnsi" w:hAnsiTheme="minorHAnsi"/>
                <w:sz w:val="18"/>
                <w:szCs w:val="18"/>
              </w:rPr>
            </w:pPr>
            <w:r w:rsidRPr="00EC37DE">
              <w:rPr>
                <w:rFonts w:asciiTheme="minorHAnsi" w:hAnsiTheme="minorHAnsi"/>
                <w:sz w:val="18"/>
                <w:szCs w:val="18"/>
              </w:rPr>
              <w:t xml:space="preserve">&lt;auto filled text: referenced from CF2R.  Possible entries: </w:t>
            </w:r>
          </w:p>
          <w:p w14:paraId="54D40A67" w14:textId="77777777" w:rsidR="007F234C" w:rsidRPr="00EC37DE" w:rsidRDefault="007F234C" w:rsidP="00D209BF">
            <w:pPr>
              <w:keepNext/>
              <w:rPr>
                <w:rFonts w:asciiTheme="minorHAnsi" w:hAnsiTheme="minorHAnsi"/>
                <w:sz w:val="18"/>
                <w:szCs w:val="18"/>
              </w:rPr>
            </w:pPr>
            <w:r w:rsidRPr="00EC37DE">
              <w:rPr>
                <w:rFonts w:asciiTheme="minorHAnsi" w:hAnsiTheme="minorHAnsi"/>
                <w:sz w:val="18"/>
                <w:szCs w:val="18"/>
              </w:rPr>
              <w:t>A05*350 or A05*300&gt;&gt;</w:t>
            </w:r>
          </w:p>
        </w:tc>
      </w:tr>
      <w:tr w:rsidR="007F234C" w:rsidRPr="004350BF" w14:paraId="54D40A77" w14:textId="77777777" w:rsidTr="00170608">
        <w:tblPrEx>
          <w:tblCellMar>
            <w:left w:w="115" w:type="dxa"/>
            <w:right w:w="115" w:type="dxa"/>
          </w:tblCellMar>
        </w:tblPrEx>
        <w:trPr>
          <w:trHeight w:val="233"/>
        </w:trPr>
        <w:tc>
          <w:tcPr>
            <w:tcW w:w="205" w:type="pct"/>
            <w:vAlign w:val="center"/>
          </w:tcPr>
          <w:p w14:paraId="54D40A69" w14:textId="77777777" w:rsidR="007F234C" w:rsidRPr="00EC37DE" w:rsidRDefault="007F234C" w:rsidP="00170608">
            <w:pPr>
              <w:keepNext/>
              <w:rPr>
                <w:rFonts w:asciiTheme="minorHAnsi" w:hAnsiTheme="minorHAnsi"/>
                <w:sz w:val="18"/>
                <w:szCs w:val="18"/>
              </w:rPr>
            </w:pPr>
            <w:r w:rsidRPr="00EC37DE">
              <w:rPr>
                <w:rFonts w:asciiTheme="minorHAnsi" w:hAnsiTheme="minorHAnsi"/>
                <w:sz w:val="18"/>
                <w:szCs w:val="18"/>
              </w:rPr>
              <w:t>02</w:t>
            </w:r>
          </w:p>
        </w:tc>
        <w:tc>
          <w:tcPr>
            <w:tcW w:w="2295" w:type="pct"/>
            <w:vAlign w:val="center"/>
          </w:tcPr>
          <w:p w14:paraId="54D40A6A" w14:textId="2FD8F906" w:rsidR="007F234C" w:rsidRPr="00EC37DE" w:rsidRDefault="007F234C" w:rsidP="00D209BF">
            <w:pPr>
              <w:keepNext/>
              <w:rPr>
                <w:rFonts w:asciiTheme="minorHAnsi" w:hAnsiTheme="minorHAnsi"/>
                <w:sz w:val="18"/>
                <w:szCs w:val="18"/>
              </w:rPr>
            </w:pPr>
            <w:r w:rsidRPr="00EC37DE">
              <w:rPr>
                <w:rFonts w:asciiTheme="minorHAnsi" w:hAnsiTheme="minorHAnsi"/>
                <w:sz w:val="18"/>
                <w:szCs w:val="18"/>
              </w:rPr>
              <w:t>System Airflow Rate Verification Status</w:t>
            </w:r>
          </w:p>
        </w:tc>
        <w:tc>
          <w:tcPr>
            <w:tcW w:w="2500" w:type="pct"/>
          </w:tcPr>
          <w:p w14:paraId="54D40A6B" w14:textId="77777777" w:rsidR="00D34B0F" w:rsidRPr="00EC37DE" w:rsidRDefault="007F234C" w:rsidP="00D209BF">
            <w:pPr>
              <w:keepNext/>
              <w:rPr>
                <w:rFonts w:asciiTheme="minorHAnsi" w:hAnsiTheme="minorHAnsi"/>
                <w:sz w:val="18"/>
                <w:szCs w:val="18"/>
              </w:rPr>
            </w:pPr>
            <w:r w:rsidRPr="00EC37DE">
              <w:rPr>
                <w:rFonts w:asciiTheme="minorHAnsi" w:hAnsiTheme="minorHAnsi"/>
                <w:sz w:val="18"/>
                <w:szCs w:val="18"/>
              </w:rPr>
              <w:t>&lt;&lt;calculated field:</w:t>
            </w:r>
          </w:p>
          <w:p w14:paraId="54D40A6C" w14:textId="2B35EA31" w:rsidR="00D34B0F" w:rsidRPr="00EC37DE" w:rsidRDefault="00D34B0F">
            <w:pPr>
              <w:keepNext/>
              <w:spacing w:afterLines="60" w:after="144"/>
              <w:rPr>
                <w:rFonts w:asciiTheme="minorHAnsi" w:hAnsiTheme="minorHAnsi"/>
                <w:sz w:val="18"/>
                <w:szCs w:val="18"/>
                <w:u w:val="single"/>
              </w:rPr>
            </w:pPr>
            <w:r w:rsidRPr="00EC37DE">
              <w:rPr>
                <w:rFonts w:asciiTheme="minorHAnsi" w:hAnsiTheme="minorHAnsi"/>
                <w:sz w:val="18"/>
                <w:szCs w:val="18"/>
              </w:rPr>
              <w:t xml:space="preserve">if </w:t>
            </w:r>
            <w:r w:rsidR="00AC61CE">
              <w:rPr>
                <w:rFonts w:asciiTheme="minorHAnsi" w:hAnsiTheme="minorHAnsi"/>
                <w:sz w:val="18"/>
                <w:szCs w:val="18"/>
              </w:rPr>
              <w:t>A12</w:t>
            </w:r>
            <w:r w:rsidRPr="00EC37DE">
              <w:rPr>
                <w:rFonts w:asciiTheme="minorHAnsi" w:hAnsiTheme="minorHAnsi"/>
                <w:sz w:val="18"/>
                <w:szCs w:val="18"/>
              </w:rPr>
              <w:t>=no, then display result=</w:t>
            </w:r>
            <w:r w:rsidRPr="00EC37DE">
              <w:rPr>
                <w:rFonts w:asciiTheme="minorHAnsi" w:hAnsiTheme="minorHAnsi"/>
                <w:sz w:val="18"/>
                <w:szCs w:val="18"/>
                <w:u w:val="single"/>
              </w:rPr>
              <w:t xml:space="preserve"> </w:t>
            </w:r>
            <w:r w:rsidRPr="00EC37DE">
              <w:rPr>
                <w:rFonts w:asciiTheme="minorHAnsi" w:hAnsiTheme="minorHAnsi"/>
                <w:b/>
                <w:sz w:val="18"/>
                <w:szCs w:val="18"/>
                <w:u w:val="single"/>
              </w:rPr>
              <w:t>The airflow rate measurement procedures in RA3.3 or RA</w:t>
            </w:r>
            <w:r w:rsidR="00B0220E">
              <w:rPr>
                <w:rFonts w:asciiTheme="minorHAnsi" w:hAnsiTheme="minorHAnsi"/>
                <w:b/>
                <w:sz w:val="18"/>
                <w:szCs w:val="18"/>
                <w:u w:val="single"/>
              </w:rPr>
              <w:t>3.3.3</w:t>
            </w:r>
            <w:r w:rsidRPr="00EC37DE">
              <w:rPr>
                <w:rFonts w:asciiTheme="minorHAnsi" w:hAnsiTheme="minorHAnsi"/>
                <w:b/>
                <w:sz w:val="18"/>
                <w:szCs w:val="18"/>
                <w:u w:val="single"/>
              </w:rPr>
              <w:t xml:space="preserve"> are not applicable to this system, therefore compliance shall use HERS Rater observation (RA3.2.3.2) of the installer's weigh-in charging procedure (RA3.2.3.1)</w:t>
            </w:r>
            <w:r w:rsidRPr="00EC37DE">
              <w:rPr>
                <w:rFonts w:asciiTheme="minorHAnsi" w:hAnsiTheme="minorHAnsi"/>
                <w:sz w:val="18"/>
                <w:szCs w:val="18"/>
                <w:u w:val="single"/>
              </w:rPr>
              <w:t xml:space="preserve">; </w:t>
            </w:r>
          </w:p>
          <w:p w14:paraId="54D40A6D" w14:textId="77777777" w:rsidR="00301325" w:rsidRDefault="00D34B0F">
            <w:pPr>
              <w:keepNext/>
              <w:spacing w:afterLines="60" w:after="144"/>
              <w:rPr>
                <w:rFonts w:asciiTheme="minorHAnsi" w:hAnsiTheme="minorHAnsi"/>
                <w:sz w:val="18"/>
                <w:szCs w:val="18"/>
              </w:rPr>
            </w:pPr>
            <w:r w:rsidRPr="00EC37DE">
              <w:rPr>
                <w:rFonts w:asciiTheme="minorHAnsi" w:hAnsiTheme="minorHAnsi"/>
                <w:sz w:val="18"/>
                <w:szCs w:val="18"/>
                <w:u w:val="single"/>
              </w:rPr>
              <w:t>else</w:t>
            </w:r>
            <w:r w:rsidRPr="00EC37DE">
              <w:rPr>
                <w:rFonts w:asciiTheme="minorHAnsi" w:hAnsiTheme="minorHAnsi"/>
                <w:sz w:val="18"/>
                <w:szCs w:val="18"/>
              </w:rPr>
              <w:t>if the CF2R-MCH-01 indicates a MCH-28 is required for alternate minimum airflow rate compliance, then</w:t>
            </w:r>
          </w:p>
          <w:p w14:paraId="54D40A6E" w14:textId="77777777" w:rsidR="00301325" w:rsidRDefault="00D34B0F">
            <w:pPr>
              <w:keepNext/>
              <w:spacing w:afterLines="60" w:after="144"/>
              <w:ind w:left="720"/>
              <w:rPr>
                <w:rFonts w:asciiTheme="minorHAnsi" w:hAnsiTheme="minorHAnsi"/>
                <w:sz w:val="18"/>
                <w:szCs w:val="18"/>
              </w:rPr>
            </w:pPr>
            <w:r w:rsidRPr="00EC37DE">
              <w:rPr>
                <w:rFonts w:asciiTheme="minorHAnsi" w:hAnsiTheme="minorHAnsi"/>
                <w:sz w:val="18"/>
                <w:szCs w:val="18"/>
              </w:rPr>
              <w:t>if the system has a registered CF3R-MCH-28 that indicates compliance with Table 150.0-C or D return duct design requirements, then result =</w:t>
            </w:r>
            <w:r w:rsidRPr="00EC37DE">
              <w:rPr>
                <w:rFonts w:asciiTheme="minorHAnsi" w:hAnsiTheme="minorHAnsi"/>
                <w:b/>
                <w:sz w:val="18"/>
                <w:szCs w:val="18"/>
              </w:rPr>
              <w:t>system complies using Table 150.0-C or D alternative return duct design criteria</w:t>
            </w:r>
            <w:r w:rsidRPr="00EC37DE">
              <w:rPr>
                <w:rFonts w:asciiTheme="minorHAnsi" w:hAnsiTheme="minorHAnsi"/>
                <w:sz w:val="18"/>
                <w:szCs w:val="18"/>
              </w:rPr>
              <w:t>.</w:t>
            </w:r>
          </w:p>
          <w:p w14:paraId="54D40A6F" w14:textId="77777777" w:rsidR="00301325" w:rsidRDefault="00D34B0F">
            <w:pPr>
              <w:keepNext/>
              <w:spacing w:afterLines="60" w:after="144"/>
              <w:ind w:left="720"/>
              <w:rPr>
                <w:rFonts w:asciiTheme="minorHAnsi" w:hAnsiTheme="minorHAnsi"/>
                <w:sz w:val="18"/>
                <w:szCs w:val="18"/>
              </w:rPr>
            </w:pPr>
            <w:r w:rsidRPr="00EC37DE">
              <w:rPr>
                <w:rFonts w:asciiTheme="minorHAnsi" w:hAnsiTheme="minorHAnsi"/>
                <w:sz w:val="18"/>
                <w:szCs w:val="18"/>
              </w:rPr>
              <w:t>else result=</w:t>
            </w:r>
            <w:r w:rsidRPr="00EC37DE">
              <w:rPr>
                <w:rFonts w:asciiTheme="minorHAnsi" w:hAnsiTheme="minorHAnsi"/>
                <w:b/>
                <w:sz w:val="18"/>
                <w:szCs w:val="18"/>
              </w:rPr>
              <w:t xml:space="preserve">System does not comply.  A registered CF3R-MCH-28 is required </w:t>
            </w:r>
            <w:r w:rsidRPr="00EC37DE">
              <w:rPr>
                <w:rFonts w:asciiTheme="minorHAnsi" w:hAnsiTheme="minorHAnsi"/>
                <w:sz w:val="18"/>
                <w:szCs w:val="18"/>
              </w:rPr>
              <w:t>(do not allow this MCH-25 to be registered).</w:t>
            </w:r>
          </w:p>
          <w:p w14:paraId="54D40A70" w14:textId="77777777" w:rsidR="00301325" w:rsidRDefault="00D34B0F">
            <w:pPr>
              <w:keepNext/>
              <w:spacing w:afterLines="60" w:after="144"/>
              <w:rPr>
                <w:rFonts w:asciiTheme="minorHAnsi" w:hAnsiTheme="minorHAnsi"/>
                <w:sz w:val="18"/>
                <w:szCs w:val="18"/>
              </w:rPr>
            </w:pPr>
            <w:r w:rsidRPr="00EC37DE">
              <w:rPr>
                <w:rFonts w:asciiTheme="minorHAnsi" w:hAnsiTheme="minorHAnsi"/>
                <w:sz w:val="18"/>
                <w:szCs w:val="18"/>
                <w:u w:val="single"/>
              </w:rPr>
              <w:t>else</w:t>
            </w:r>
            <w:r w:rsidRPr="00EC37DE">
              <w:rPr>
                <w:rFonts w:asciiTheme="minorHAnsi" w:hAnsiTheme="minorHAnsi"/>
                <w:sz w:val="18"/>
                <w:szCs w:val="18"/>
              </w:rPr>
              <w:t>if the CF2R-MCH-01 indicates a MCH-23 is required for minimum airflow rate compliance, then</w:t>
            </w:r>
          </w:p>
          <w:p w14:paraId="54D40A71" w14:textId="77777777" w:rsidR="00301325" w:rsidRDefault="00D34B0F">
            <w:pPr>
              <w:keepNext/>
              <w:spacing w:afterLines="60" w:after="144"/>
              <w:ind w:left="720"/>
              <w:rPr>
                <w:rFonts w:asciiTheme="minorHAnsi" w:hAnsiTheme="minorHAnsi"/>
                <w:sz w:val="18"/>
                <w:szCs w:val="18"/>
              </w:rPr>
            </w:pPr>
            <w:r w:rsidRPr="00EC37DE">
              <w:rPr>
                <w:rFonts w:asciiTheme="minorHAnsi" w:hAnsiTheme="minorHAnsi"/>
                <w:sz w:val="18"/>
                <w:szCs w:val="18"/>
              </w:rPr>
              <w:t xml:space="preserve">if this system has a registered CF3R-MCH-23a or CF3R-MCH-23b that meets the compliance criterion in C01, then result = </w:t>
            </w:r>
            <w:r w:rsidRPr="00EC37DE">
              <w:rPr>
                <w:rFonts w:asciiTheme="minorHAnsi" w:hAnsiTheme="minorHAnsi"/>
                <w:b/>
                <w:sz w:val="18"/>
                <w:szCs w:val="18"/>
              </w:rPr>
              <w:t>System complies with minimum airflow rate requirements</w:t>
            </w:r>
            <w:r w:rsidRPr="00EC37DE">
              <w:rPr>
                <w:rFonts w:asciiTheme="minorHAnsi" w:hAnsiTheme="minorHAnsi"/>
                <w:sz w:val="18"/>
                <w:szCs w:val="18"/>
              </w:rPr>
              <w:t>;</w:t>
            </w:r>
          </w:p>
          <w:p w14:paraId="54D40A72" w14:textId="5CF2A3AF" w:rsidR="00301325" w:rsidRDefault="00D34B0F">
            <w:pPr>
              <w:keepNext/>
              <w:spacing w:afterLines="60" w:after="144"/>
              <w:ind w:left="720"/>
              <w:rPr>
                <w:rFonts w:asciiTheme="minorHAnsi" w:hAnsiTheme="minorHAnsi"/>
                <w:sz w:val="18"/>
                <w:szCs w:val="18"/>
              </w:rPr>
            </w:pPr>
            <w:r w:rsidRPr="00EC37DE">
              <w:rPr>
                <w:rFonts w:asciiTheme="minorHAnsi" w:hAnsiTheme="minorHAnsi"/>
                <w:sz w:val="18"/>
                <w:szCs w:val="18"/>
              </w:rPr>
              <w:t xml:space="preserve">elseif </w:t>
            </w:r>
            <w:r w:rsidR="00AC61CE">
              <w:rPr>
                <w:rFonts w:asciiTheme="minorHAnsi" w:hAnsiTheme="minorHAnsi"/>
                <w:sz w:val="18"/>
                <w:szCs w:val="18"/>
              </w:rPr>
              <w:t>A10</w:t>
            </w:r>
            <w:r w:rsidRPr="00EC37DE">
              <w:rPr>
                <w:rFonts w:asciiTheme="minorHAnsi" w:hAnsiTheme="minorHAnsi"/>
                <w:sz w:val="18"/>
                <w:szCs w:val="18"/>
              </w:rPr>
              <w:t>=Alteration, then</w:t>
            </w:r>
          </w:p>
          <w:p w14:paraId="54D40A73" w14:textId="4E662481" w:rsidR="00301325" w:rsidRDefault="00D34B0F">
            <w:pPr>
              <w:keepNext/>
              <w:spacing w:afterLines="60" w:after="144"/>
              <w:ind w:left="1440"/>
              <w:rPr>
                <w:rFonts w:asciiTheme="minorHAnsi" w:hAnsiTheme="minorHAnsi"/>
                <w:sz w:val="18"/>
                <w:szCs w:val="18"/>
              </w:rPr>
            </w:pPr>
            <w:r w:rsidRPr="00EC37DE">
              <w:rPr>
                <w:rFonts w:asciiTheme="minorHAnsi" w:hAnsiTheme="minorHAnsi"/>
                <w:sz w:val="18"/>
                <w:szCs w:val="18"/>
              </w:rPr>
              <w:t>if the system complies with the alternative airflow compliance method on a registered CF</w:t>
            </w:r>
            <w:r w:rsidR="00F76625" w:rsidRPr="00EC37DE">
              <w:rPr>
                <w:rFonts w:asciiTheme="minorHAnsi" w:hAnsiTheme="minorHAnsi"/>
                <w:sz w:val="18"/>
                <w:szCs w:val="18"/>
              </w:rPr>
              <w:t>3</w:t>
            </w:r>
            <w:r w:rsidRPr="00EC37DE">
              <w:rPr>
                <w:rFonts w:asciiTheme="minorHAnsi" w:hAnsiTheme="minorHAnsi"/>
                <w:sz w:val="18"/>
                <w:szCs w:val="18"/>
              </w:rPr>
              <w:t>R-MCH23c;  then result =</w:t>
            </w:r>
            <w:r w:rsidRPr="00EC37DE">
              <w:rPr>
                <w:rFonts w:asciiTheme="minorHAnsi" w:hAnsiTheme="minorHAnsi"/>
                <w:b/>
                <w:sz w:val="18"/>
                <w:szCs w:val="18"/>
              </w:rPr>
              <w:t>system complies using the alternative remedial actions specified in RA</w:t>
            </w:r>
            <w:r w:rsidR="00B0220E">
              <w:rPr>
                <w:rFonts w:asciiTheme="minorHAnsi" w:hAnsiTheme="minorHAnsi"/>
                <w:b/>
                <w:sz w:val="18"/>
                <w:szCs w:val="18"/>
              </w:rPr>
              <w:t>3.3.3.1.5</w:t>
            </w:r>
            <w:r w:rsidRPr="00EC37DE">
              <w:rPr>
                <w:rFonts w:asciiTheme="minorHAnsi" w:hAnsiTheme="minorHAnsi"/>
                <w:sz w:val="18"/>
                <w:szCs w:val="18"/>
              </w:rPr>
              <w:t xml:space="preserve">. </w:t>
            </w:r>
            <w:r w:rsidRPr="00EC37DE">
              <w:rPr>
                <w:rFonts w:asciiTheme="minorHAnsi" w:hAnsiTheme="minorHAnsi"/>
                <w:b/>
                <w:sz w:val="18"/>
                <w:szCs w:val="18"/>
              </w:rPr>
              <w:t>This System does not qualify for Group Sampling.</w:t>
            </w:r>
          </w:p>
          <w:p w14:paraId="54D40A74" w14:textId="77777777" w:rsidR="00301325" w:rsidRDefault="00D34B0F">
            <w:pPr>
              <w:keepNext/>
              <w:spacing w:afterLines="60" w:after="144"/>
              <w:ind w:left="720"/>
              <w:rPr>
                <w:rFonts w:asciiTheme="minorHAnsi" w:hAnsiTheme="minorHAnsi"/>
                <w:sz w:val="18"/>
                <w:szCs w:val="18"/>
              </w:rPr>
            </w:pPr>
            <w:r w:rsidRPr="00EC37DE">
              <w:rPr>
                <w:rFonts w:asciiTheme="minorHAnsi" w:hAnsiTheme="minorHAnsi"/>
                <w:sz w:val="18"/>
                <w:szCs w:val="18"/>
              </w:rPr>
              <w:t>else result=</w:t>
            </w:r>
            <w:r w:rsidRPr="00EC37DE">
              <w:rPr>
                <w:rFonts w:asciiTheme="minorHAnsi" w:hAnsiTheme="minorHAnsi"/>
                <w:b/>
                <w:sz w:val="18"/>
                <w:szCs w:val="18"/>
              </w:rPr>
              <w:t>System does not comply. A registered CF</w:t>
            </w:r>
            <w:r w:rsidR="00F76625" w:rsidRPr="00EC37DE">
              <w:rPr>
                <w:rFonts w:asciiTheme="minorHAnsi" w:hAnsiTheme="minorHAnsi"/>
                <w:b/>
                <w:sz w:val="18"/>
                <w:szCs w:val="18"/>
              </w:rPr>
              <w:t>3</w:t>
            </w:r>
            <w:r w:rsidRPr="00EC37DE">
              <w:rPr>
                <w:rFonts w:asciiTheme="minorHAnsi" w:hAnsiTheme="minorHAnsi"/>
                <w:b/>
                <w:sz w:val="18"/>
                <w:szCs w:val="18"/>
              </w:rPr>
              <w:t xml:space="preserve">R-MCH-23 for this system is required </w:t>
            </w:r>
            <w:r w:rsidRPr="00EC37DE">
              <w:rPr>
                <w:rFonts w:asciiTheme="minorHAnsi" w:hAnsiTheme="minorHAnsi"/>
                <w:sz w:val="18"/>
                <w:szCs w:val="18"/>
              </w:rPr>
              <w:t>. (do not allow this MCH-25 to be registered).</w:t>
            </w:r>
          </w:p>
          <w:p w14:paraId="54D40A75" w14:textId="77777777" w:rsidR="00D34B0F" w:rsidRPr="00EC37DE" w:rsidRDefault="00D34B0F" w:rsidP="00D34B0F">
            <w:pPr>
              <w:keepNext/>
              <w:rPr>
                <w:rFonts w:asciiTheme="minorHAnsi" w:hAnsiTheme="minorHAnsi"/>
                <w:sz w:val="18"/>
                <w:szCs w:val="18"/>
              </w:rPr>
            </w:pPr>
            <w:r w:rsidRPr="00EC37DE">
              <w:rPr>
                <w:rFonts w:asciiTheme="minorHAnsi" w:hAnsiTheme="minorHAnsi"/>
                <w:sz w:val="18"/>
                <w:szCs w:val="18"/>
              </w:rPr>
              <w:t>end&gt;&gt;</w:t>
            </w:r>
          </w:p>
          <w:p w14:paraId="54D40A76" w14:textId="77777777" w:rsidR="007F234C" w:rsidRPr="00EC37DE" w:rsidRDefault="007F234C" w:rsidP="00D34B0F">
            <w:pPr>
              <w:keepNext/>
              <w:rPr>
                <w:rFonts w:asciiTheme="minorHAnsi" w:hAnsiTheme="minorHAnsi"/>
                <w:sz w:val="18"/>
                <w:szCs w:val="18"/>
              </w:rPr>
            </w:pPr>
            <w:r w:rsidRPr="00EC37DE">
              <w:rPr>
                <w:rFonts w:asciiTheme="minorHAnsi" w:hAnsiTheme="minorHAnsi"/>
                <w:sz w:val="18"/>
                <w:szCs w:val="18"/>
              </w:rPr>
              <w:t xml:space="preserve"> </w:t>
            </w:r>
          </w:p>
        </w:tc>
      </w:tr>
    </w:tbl>
    <w:p w14:paraId="54D40A79" w14:textId="77777777" w:rsidR="007F234C" w:rsidRPr="004350BF" w:rsidRDefault="007F234C" w:rsidP="007F234C">
      <w:pPr>
        <w:rPr>
          <w:rFonts w:asciiTheme="majorHAnsi" w:hAnsiTheme="majorHAnsi"/>
        </w:rPr>
      </w:pPr>
    </w:p>
    <w:tbl>
      <w:tblPr>
        <w:tblW w:w="5006" w:type="pct"/>
        <w:tblInd w:w="-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58"/>
        <w:gridCol w:w="4950"/>
        <w:gridCol w:w="5508"/>
        <w:gridCol w:w="13"/>
      </w:tblGrid>
      <w:tr w:rsidR="007F234C" w:rsidRPr="004350BF" w14:paraId="54D40A7C" w14:textId="77777777" w:rsidTr="00A12ED8">
        <w:trPr>
          <w:gridAfter w:val="1"/>
          <w:wAfter w:w="6" w:type="pct"/>
          <w:cantSplit/>
          <w:trHeight w:val="432"/>
        </w:trPr>
        <w:tc>
          <w:tcPr>
            <w:tcW w:w="4994" w:type="pct"/>
            <w:gridSpan w:val="3"/>
            <w:vAlign w:val="center"/>
          </w:tcPr>
          <w:p w14:paraId="54D40A7A" w14:textId="010A7E63" w:rsidR="007F234C" w:rsidRPr="00170608" w:rsidRDefault="007F234C" w:rsidP="00170608">
            <w:pPr>
              <w:keepNext/>
              <w:rPr>
                <w:rFonts w:asciiTheme="minorHAnsi" w:hAnsiTheme="minorHAnsi"/>
                <w:b/>
                <w:szCs w:val="18"/>
              </w:rPr>
            </w:pPr>
            <w:r w:rsidRPr="00170608">
              <w:rPr>
                <w:rFonts w:asciiTheme="minorHAnsi" w:hAnsiTheme="minorHAnsi"/>
                <w:b/>
                <w:szCs w:val="18"/>
              </w:rPr>
              <w:t>D. Weigh In Charge Procedure</w:t>
            </w:r>
          </w:p>
          <w:p w14:paraId="54D40A7B" w14:textId="7FC437F5" w:rsidR="007F234C" w:rsidRPr="00EC37DE" w:rsidRDefault="004D3E1A" w:rsidP="00170608">
            <w:pPr>
              <w:keepNext/>
              <w:rPr>
                <w:rFonts w:asciiTheme="minorHAnsi" w:hAnsiTheme="minorHAnsi"/>
                <w:sz w:val="18"/>
                <w:szCs w:val="18"/>
              </w:rPr>
            </w:pPr>
            <w:r w:rsidRPr="00740E83">
              <w:rPr>
                <w:rFonts w:asciiTheme="minorHAnsi" w:hAnsiTheme="minorHAnsi"/>
                <w:sz w:val="18"/>
                <w:szCs w:val="18"/>
              </w:rPr>
              <w:t>HERS Rater Must Observe and Confirm All Data Collected</w:t>
            </w:r>
            <w:r>
              <w:rPr>
                <w:rFonts w:asciiTheme="minorHAnsi" w:hAnsiTheme="minorHAnsi"/>
                <w:sz w:val="18"/>
                <w:szCs w:val="18"/>
              </w:rPr>
              <w:t>.</w:t>
            </w:r>
            <w:r w:rsidRPr="00EC37DE">
              <w:rPr>
                <w:rFonts w:asciiTheme="minorHAnsi" w:hAnsiTheme="minorHAnsi"/>
                <w:sz w:val="18"/>
                <w:szCs w:val="18"/>
              </w:rPr>
              <w:t xml:space="preserve"> </w:t>
            </w:r>
            <w:r w:rsidR="007F234C" w:rsidRPr="00EC37DE">
              <w:rPr>
                <w:rFonts w:asciiTheme="minorHAnsi" w:hAnsiTheme="minorHAnsi"/>
                <w:sz w:val="18"/>
                <w:szCs w:val="18"/>
              </w:rPr>
              <w:t>Procedures for Refrigerant Charge using the Weigh-in Charging Procedure are given in Reference Residential Appendix RA3.2.2.2 and RA3.2.3</w:t>
            </w:r>
            <w:r w:rsidR="00AB471A" w:rsidRPr="00EC37DE">
              <w:rPr>
                <w:rFonts w:asciiTheme="minorHAnsi" w:hAnsiTheme="minorHAnsi"/>
                <w:sz w:val="18"/>
                <w:szCs w:val="18"/>
              </w:rPr>
              <w:t>.</w:t>
            </w:r>
          </w:p>
        </w:tc>
      </w:tr>
      <w:tr w:rsidR="007F234C" w:rsidRPr="004350BF" w14:paraId="54D40A80" w14:textId="77777777" w:rsidTr="00A12ED8">
        <w:trPr>
          <w:gridAfter w:val="1"/>
          <w:wAfter w:w="6" w:type="pct"/>
          <w:cantSplit/>
          <w:trHeight w:val="432"/>
        </w:trPr>
        <w:tc>
          <w:tcPr>
            <w:tcW w:w="253" w:type="pct"/>
            <w:vAlign w:val="center"/>
          </w:tcPr>
          <w:p w14:paraId="54D40A7D" w14:textId="77777777" w:rsidR="007F234C" w:rsidRPr="00EC37DE" w:rsidRDefault="007F234C" w:rsidP="007F234C">
            <w:pPr>
              <w:pStyle w:val="FootnoteText"/>
              <w:keepNext/>
              <w:jc w:val="center"/>
              <w:rPr>
                <w:rFonts w:asciiTheme="minorHAnsi" w:hAnsiTheme="minorHAnsi"/>
                <w:sz w:val="18"/>
                <w:szCs w:val="18"/>
              </w:rPr>
            </w:pPr>
            <w:r w:rsidRPr="00EC37DE">
              <w:rPr>
                <w:rFonts w:asciiTheme="minorHAnsi" w:hAnsiTheme="minorHAnsi"/>
                <w:sz w:val="18"/>
                <w:szCs w:val="18"/>
              </w:rPr>
              <w:t>01</w:t>
            </w:r>
          </w:p>
        </w:tc>
        <w:tc>
          <w:tcPr>
            <w:tcW w:w="2244" w:type="pct"/>
            <w:vAlign w:val="center"/>
          </w:tcPr>
          <w:p w14:paraId="502B0493" w14:textId="183DE423" w:rsidR="0068512E" w:rsidRDefault="007F234C" w:rsidP="00D51F70">
            <w:pPr>
              <w:keepNext/>
              <w:rPr>
                <w:rFonts w:asciiTheme="minorHAnsi" w:hAnsiTheme="minorHAnsi"/>
                <w:sz w:val="18"/>
                <w:szCs w:val="18"/>
              </w:rPr>
            </w:pPr>
            <w:r w:rsidRPr="00EC37DE">
              <w:rPr>
                <w:rFonts w:asciiTheme="minorHAnsi" w:hAnsiTheme="minorHAnsi"/>
                <w:sz w:val="18"/>
                <w:szCs w:val="18"/>
              </w:rPr>
              <w:t xml:space="preserve">Measured Condenser </w:t>
            </w:r>
            <w:r w:rsidR="0068512E">
              <w:rPr>
                <w:rFonts w:asciiTheme="minorHAnsi" w:hAnsiTheme="minorHAnsi"/>
                <w:sz w:val="18"/>
                <w:szCs w:val="18"/>
              </w:rPr>
              <w:t>A</w:t>
            </w:r>
            <w:r w:rsidRPr="00EC37DE">
              <w:rPr>
                <w:rFonts w:asciiTheme="minorHAnsi" w:hAnsiTheme="minorHAnsi"/>
                <w:sz w:val="18"/>
                <w:szCs w:val="18"/>
              </w:rPr>
              <w:t xml:space="preserve">ir </w:t>
            </w:r>
            <w:r w:rsidR="0068512E">
              <w:rPr>
                <w:rFonts w:asciiTheme="minorHAnsi" w:hAnsiTheme="minorHAnsi"/>
                <w:sz w:val="18"/>
                <w:szCs w:val="18"/>
              </w:rPr>
              <w:t>E</w:t>
            </w:r>
            <w:r w:rsidRPr="00EC37DE">
              <w:rPr>
                <w:rFonts w:asciiTheme="minorHAnsi" w:hAnsiTheme="minorHAnsi"/>
                <w:sz w:val="18"/>
                <w:szCs w:val="18"/>
              </w:rPr>
              <w:t xml:space="preserve">ntering </w:t>
            </w:r>
            <w:r w:rsidR="0068512E">
              <w:rPr>
                <w:rFonts w:asciiTheme="minorHAnsi" w:hAnsiTheme="minorHAnsi"/>
                <w:sz w:val="18"/>
                <w:szCs w:val="18"/>
              </w:rPr>
              <w:t>D</w:t>
            </w:r>
            <w:r w:rsidRPr="00EC37DE">
              <w:rPr>
                <w:rFonts w:asciiTheme="minorHAnsi" w:hAnsiTheme="minorHAnsi"/>
                <w:sz w:val="18"/>
                <w:szCs w:val="18"/>
              </w:rPr>
              <w:t xml:space="preserve">ry-bulb </w:t>
            </w:r>
            <w:r w:rsidR="0068512E">
              <w:rPr>
                <w:rFonts w:asciiTheme="minorHAnsi" w:hAnsiTheme="minorHAnsi"/>
                <w:sz w:val="18"/>
                <w:szCs w:val="18"/>
              </w:rPr>
              <w:t>T</w:t>
            </w:r>
            <w:r w:rsidRPr="00EC37DE">
              <w:rPr>
                <w:rFonts w:asciiTheme="minorHAnsi" w:hAnsiTheme="minorHAnsi"/>
                <w:sz w:val="18"/>
                <w:szCs w:val="18"/>
              </w:rPr>
              <w:t xml:space="preserve">emperature </w:t>
            </w:r>
          </w:p>
          <w:p w14:paraId="54D40A7E" w14:textId="31D63698" w:rsidR="007F234C" w:rsidRPr="00EC37DE" w:rsidRDefault="007F234C" w:rsidP="00D51F70">
            <w:pPr>
              <w:keepNext/>
              <w:rPr>
                <w:rFonts w:asciiTheme="minorHAnsi" w:hAnsiTheme="minorHAnsi"/>
                <w:sz w:val="18"/>
                <w:szCs w:val="18"/>
              </w:rPr>
            </w:pPr>
            <w:r w:rsidRPr="00EC37DE">
              <w:rPr>
                <w:rFonts w:asciiTheme="minorHAnsi" w:hAnsiTheme="minorHAnsi"/>
                <w:sz w:val="18"/>
                <w:szCs w:val="18"/>
              </w:rPr>
              <w:t xml:space="preserve">(T </w:t>
            </w:r>
            <w:r w:rsidRPr="00EC37DE">
              <w:rPr>
                <w:rFonts w:asciiTheme="minorHAnsi" w:hAnsiTheme="minorHAnsi"/>
                <w:sz w:val="18"/>
                <w:szCs w:val="18"/>
                <w:vertAlign w:val="subscript"/>
              </w:rPr>
              <w:t>condenser, db</w:t>
            </w:r>
            <w:r w:rsidRPr="00EC37DE">
              <w:rPr>
                <w:rFonts w:asciiTheme="minorHAnsi" w:hAnsiTheme="minorHAnsi"/>
                <w:sz w:val="18"/>
                <w:szCs w:val="18"/>
              </w:rPr>
              <w:t>)</w:t>
            </w:r>
          </w:p>
        </w:tc>
        <w:tc>
          <w:tcPr>
            <w:tcW w:w="2497" w:type="pct"/>
            <w:vAlign w:val="center"/>
          </w:tcPr>
          <w:p w14:paraId="54D40A7F" w14:textId="77777777" w:rsidR="007F234C" w:rsidRPr="00EC37DE" w:rsidRDefault="007F234C" w:rsidP="007F234C">
            <w:pPr>
              <w:keepNext/>
              <w:spacing w:after="60"/>
              <w:rPr>
                <w:rFonts w:asciiTheme="minorHAnsi" w:hAnsiTheme="minorHAnsi"/>
                <w:sz w:val="18"/>
                <w:szCs w:val="18"/>
              </w:rPr>
            </w:pPr>
            <w:r w:rsidRPr="00EC37DE">
              <w:rPr>
                <w:rFonts w:asciiTheme="minorHAnsi" w:hAnsiTheme="minorHAnsi"/>
                <w:sz w:val="18"/>
                <w:szCs w:val="18"/>
              </w:rPr>
              <w:t>&lt;&lt;reference from C2R.  Rater to have observed the collection of this data.&gt;&gt;</w:t>
            </w:r>
          </w:p>
        </w:tc>
      </w:tr>
      <w:tr w:rsidR="007F234C" w:rsidRPr="004350BF" w14:paraId="54D40A84" w14:textId="77777777" w:rsidTr="00A12ED8">
        <w:trPr>
          <w:gridAfter w:val="1"/>
          <w:wAfter w:w="6" w:type="pct"/>
          <w:cantSplit/>
          <w:trHeight w:val="432"/>
        </w:trPr>
        <w:tc>
          <w:tcPr>
            <w:tcW w:w="253" w:type="pct"/>
            <w:vAlign w:val="center"/>
          </w:tcPr>
          <w:p w14:paraId="54D40A81" w14:textId="77777777" w:rsidR="007F234C" w:rsidRPr="00EC37DE" w:rsidRDefault="007F234C" w:rsidP="007F234C">
            <w:pPr>
              <w:jc w:val="center"/>
              <w:rPr>
                <w:rFonts w:asciiTheme="minorHAnsi" w:hAnsiTheme="minorHAnsi"/>
                <w:sz w:val="18"/>
                <w:szCs w:val="18"/>
              </w:rPr>
            </w:pPr>
            <w:r w:rsidRPr="00EC37DE">
              <w:rPr>
                <w:rFonts w:asciiTheme="minorHAnsi" w:hAnsiTheme="minorHAnsi"/>
                <w:sz w:val="18"/>
                <w:szCs w:val="18"/>
              </w:rPr>
              <w:t>02</w:t>
            </w:r>
          </w:p>
        </w:tc>
        <w:tc>
          <w:tcPr>
            <w:tcW w:w="2244" w:type="pct"/>
            <w:vAlign w:val="center"/>
          </w:tcPr>
          <w:p w14:paraId="54D40A82" w14:textId="01F92FC7" w:rsidR="007F234C" w:rsidRPr="00EC37DE" w:rsidRDefault="007F234C" w:rsidP="00170608">
            <w:pPr>
              <w:rPr>
                <w:rFonts w:asciiTheme="minorHAnsi" w:hAnsiTheme="minorHAnsi"/>
                <w:sz w:val="18"/>
                <w:szCs w:val="18"/>
              </w:rPr>
            </w:pPr>
            <w:r w:rsidRPr="00EC37DE">
              <w:rPr>
                <w:rFonts w:asciiTheme="minorHAnsi" w:hAnsiTheme="minorHAnsi"/>
                <w:sz w:val="18"/>
                <w:szCs w:val="18"/>
              </w:rPr>
              <w:t xml:space="preserve">Specify the </w:t>
            </w:r>
            <w:r w:rsidR="0068512E">
              <w:rPr>
                <w:rFonts w:asciiTheme="minorHAnsi" w:hAnsiTheme="minorHAnsi"/>
                <w:sz w:val="18"/>
                <w:szCs w:val="18"/>
              </w:rPr>
              <w:t>M</w:t>
            </w:r>
            <w:r w:rsidRPr="00EC37DE">
              <w:rPr>
                <w:rFonts w:asciiTheme="minorHAnsi" w:hAnsiTheme="minorHAnsi"/>
                <w:sz w:val="18"/>
                <w:szCs w:val="18"/>
              </w:rPr>
              <w:t xml:space="preserve">ethod of </w:t>
            </w:r>
            <w:r w:rsidR="0068512E">
              <w:rPr>
                <w:rFonts w:asciiTheme="minorHAnsi" w:hAnsiTheme="minorHAnsi"/>
                <w:sz w:val="18"/>
                <w:szCs w:val="18"/>
              </w:rPr>
              <w:t>W</w:t>
            </w:r>
            <w:r w:rsidRPr="00EC37DE">
              <w:rPr>
                <w:rFonts w:asciiTheme="minorHAnsi" w:hAnsiTheme="minorHAnsi"/>
                <w:sz w:val="18"/>
                <w:szCs w:val="18"/>
              </w:rPr>
              <w:t>eigh-in</w:t>
            </w:r>
          </w:p>
        </w:tc>
        <w:tc>
          <w:tcPr>
            <w:tcW w:w="2497" w:type="pct"/>
            <w:vAlign w:val="center"/>
          </w:tcPr>
          <w:p w14:paraId="54D40A83" w14:textId="77777777" w:rsidR="007F234C" w:rsidRPr="00EC37DE" w:rsidRDefault="007F234C" w:rsidP="007F234C">
            <w:pPr>
              <w:rPr>
                <w:rFonts w:asciiTheme="minorHAnsi" w:hAnsiTheme="minorHAnsi"/>
                <w:sz w:val="18"/>
                <w:szCs w:val="18"/>
              </w:rPr>
            </w:pPr>
            <w:r w:rsidRPr="00EC37DE">
              <w:rPr>
                <w:rFonts w:asciiTheme="minorHAnsi" w:hAnsiTheme="minorHAnsi"/>
                <w:sz w:val="18"/>
                <w:szCs w:val="18"/>
              </w:rPr>
              <w:t>&lt;&lt;reference from C2R.  Rater to have observed the collection of this data.&gt;&gt;</w:t>
            </w:r>
          </w:p>
        </w:tc>
      </w:tr>
      <w:tr w:rsidR="007F234C" w:rsidRPr="004350BF" w14:paraId="54D40A88" w14:textId="77777777" w:rsidTr="00A12ED8">
        <w:trPr>
          <w:gridAfter w:val="1"/>
          <w:wAfter w:w="6" w:type="pct"/>
          <w:cantSplit/>
          <w:trHeight w:val="432"/>
        </w:trPr>
        <w:tc>
          <w:tcPr>
            <w:tcW w:w="253" w:type="pct"/>
            <w:vAlign w:val="center"/>
          </w:tcPr>
          <w:p w14:paraId="54D40A85" w14:textId="77777777" w:rsidR="007F234C" w:rsidRPr="00EC37DE" w:rsidRDefault="007F234C" w:rsidP="007F234C">
            <w:pPr>
              <w:jc w:val="center"/>
              <w:rPr>
                <w:rFonts w:asciiTheme="minorHAnsi" w:hAnsiTheme="minorHAnsi"/>
                <w:sz w:val="18"/>
                <w:szCs w:val="18"/>
              </w:rPr>
            </w:pPr>
            <w:r w:rsidRPr="00EC37DE">
              <w:rPr>
                <w:rFonts w:asciiTheme="minorHAnsi" w:hAnsiTheme="minorHAnsi"/>
                <w:sz w:val="18"/>
                <w:szCs w:val="18"/>
              </w:rPr>
              <w:t>03</w:t>
            </w:r>
          </w:p>
        </w:tc>
        <w:tc>
          <w:tcPr>
            <w:tcW w:w="2244" w:type="pct"/>
            <w:vAlign w:val="center"/>
          </w:tcPr>
          <w:p w14:paraId="54D40A86" w14:textId="4FAA8E81" w:rsidR="007F234C" w:rsidRPr="00EC37DE" w:rsidRDefault="007F234C" w:rsidP="00170608">
            <w:pPr>
              <w:rPr>
                <w:rFonts w:asciiTheme="minorHAnsi" w:hAnsiTheme="minorHAnsi"/>
                <w:sz w:val="18"/>
                <w:szCs w:val="18"/>
              </w:rPr>
            </w:pPr>
            <w:r w:rsidRPr="00EC37DE">
              <w:rPr>
                <w:rFonts w:asciiTheme="minorHAnsi" w:hAnsiTheme="minorHAnsi"/>
                <w:sz w:val="18"/>
                <w:szCs w:val="18"/>
              </w:rPr>
              <w:t xml:space="preserve">Manufacturer’s Standard </w:t>
            </w:r>
            <w:r w:rsidR="0068512E">
              <w:rPr>
                <w:rFonts w:asciiTheme="minorHAnsi" w:hAnsiTheme="minorHAnsi"/>
                <w:sz w:val="18"/>
                <w:szCs w:val="18"/>
              </w:rPr>
              <w:t>C</w:t>
            </w:r>
            <w:r w:rsidRPr="00EC37DE">
              <w:rPr>
                <w:rFonts w:asciiTheme="minorHAnsi" w:hAnsiTheme="minorHAnsi"/>
                <w:sz w:val="18"/>
                <w:szCs w:val="18"/>
              </w:rPr>
              <w:t xml:space="preserve">harge for </w:t>
            </w:r>
            <w:r w:rsidR="0068512E">
              <w:rPr>
                <w:rFonts w:asciiTheme="minorHAnsi" w:hAnsiTheme="minorHAnsi"/>
                <w:sz w:val="18"/>
                <w:szCs w:val="18"/>
              </w:rPr>
              <w:t>C</w:t>
            </w:r>
            <w:r w:rsidRPr="00EC37DE">
              <w:rPr>
                <w:rFonts w:asciiTheme="minorHAnsi" w:hAnsiTheme="minorHAnsi"/>
                <w:sz w:val="18"/>
                <w:szCs w:val="18"/>
              </w:rPr>
              <w:t>ondenser (lbs)</w:t>
            </w:r>
          </w:p>
        </w:tc>
        <w:tc>
          <w:tcPr>
            <w:tcW w:w="2497" w:type="pct"/>
            <w:vAlign w:val="center"/>
          </w:tcPr>
          <w:p w14:paraId="54D40A87" w14:textId="77777777" w:rsidR="007F234C" w:rsidRPr="00EC37DE" w:rsidRDefault="007F234C" w:rsidP="007F234C">
            <w:pPr>
              <w:rPr>
                <w:rFonts w:asciiTheme="minorHAnsi" w:hAnsiTheme="minorHAnsi"/>
                <w:sz w:val="18"/>
                <w:szCs w:val="18"/>
              </w:rPr>
            </w:pPr>
            <w:r w:rsidRPr="00EC37DE">
              <w:rPr>
                <w:rFonts w:asciiTheme="minorHAnsi" w:hAnsiTheme="minorHAnsi"/>
                <w:sz w:val="18"/>
                <w:szCs w:val="18"/>
              </w:rPr>
              <w:t>&lt;&lt;reference from C2R.  Rater to have observed the collection of this data.&gt;&gt;</w:t>
            </w:r>
          </w:p>
        </w:tc>
      </w:tr>
      <w:tr w:rsidR="007F234C" w:rsidRPr="004350BF" w14:paraId="54D40A8C" w14:textId="77777777" w:rsidTr="00A12ED8">
        <w:trPr>
          <w:gridAfter w:val="1"/>
          <w:wAfter w:w="6" w:type="pct"/>
          <w:cantSplit/>
          <w:trHeight w:val="432"/>
        </w:trPr>
        <w:tc>
          <w:tcPr>
            <w:tcW w:w="253" w:type="pct"/>
            <w:vAlign w:val="center"/>
          </w:tcPr>
          <w:p w14:paraId="54D40A89" w14:textId="77777777" w:rsidR="007F234C" w:rsidRPr="00EC37DE" w:rsidRDefault="007F234C" w:rsidP="007F234C">
            <w:pPr>
              <w:jc w:val="center"/>
              <w:rPr>
                <w:rFonts w:asciiTheme="minorHAnsi" w:hAnsiTheme="minorHAnsi"/>
                <w:sz w:val="18"/>
                <w:szCs w:val="18"/>
              </w:rPr>
            </w:pPr>
            <w:r w:rsidRPr="00EC37DE">
              <w:rPr>
                <w:rFonts w:asciiTheme="minorHAnsi" w:hAnsiTheme="minorHAnsi"/>
                <w:sz w:val="18"/>
                <w:szCs w:val="18"/>
              </w:rPr>
              <w:t>04</w:t>
            </w:r>
          </w:p>
        </w:tc>
        <w:tc>
          <w:tcPr>
            <w:tcW w:w="2244" w:type="pct"/>
            <w:vAlign w:val="center"/>
          </w:tcPr>
          <w:p w14:paraId="54D40A8A" w14:textId="5D29C0F5" w:rsidR="007F234C" w:rsidRPr="00EC37DE" w:rsidRDefault="007F234C" w:rsidP="00170608">
            <w:pPr>
              <w:rPr>
                <w:rFonts w:asciiTheme="minorHAnsi" w:hAnsiTheme="minorHAnsi"/>
                <w:sz w:val="18"/>
                <w:szCs w:val="18"/>
              </w:rPr>
            </w:pPr>
            <w:r w:rsidRPr="00EC37DE">
              <w:rPr>
                <w:rFonts w:asciiTheme="minorHAnsi" w:hAnsiTheme="minorHAnsi"/>
                <w:sz w:val="18"/>
                <w:szCs w:val="18"/>
              </w:rPr>
              <w:t xml:space="preserve">Manufacturer’s Standard </w:t>
            </w:r>
            <w:r w:rsidR="0068512E">
              <w:rPr>
                <w:rFonts w:asciiTheme="minorHAnsi" w:hAnsiTheme="minorHAnsi"/>
                <w:sz w:val="18"/>
                <w:szCs w:val="18"/>
              </w:rPr>
              <w:t>L</w:t>
            </w:r>
            <w:r w:rsidRPr="00EC37DE">
              <w:rPr>
                <w:rFonts w:asciiTheme="minorHAnsi" w:hAnsiTheme="minorHAnsi"/>
                <w:sz w:val="18"/>
                <w:szCs w:val="18"/>
              </w:rPr>
              <w:t xml:space="preserve">iquid </w:t>
            </w:r>
            <w:r w:rsidR="0068512E">
              <w:rPr>
                <w:rFonts w:asciiTheme="minorHAnsi" w:hAnsiTheme="minorHAnsi"/>
                <w:sz w:val="18"/>
                <w:szCs w:val="18"/>
              </w:rPr>
              <w:t>L</w:t>
            </w:r>
            <w:r w:rsidRPr="00EC37DE">
              <w:rPr>
                <w:rFonts w:asciiTheme="minorHAnsi" w:hAnsiTheme="minorHAnsi"/>
                <w:sz w:val="18"/>
                <w:szCs w:val="18"/>
              </w:rPr>
              <w:t xml:space="preserve">ine </w:t>
            </w:r>
            <w:r w:rsidR="0068512E">
              <w:rPr>
                <w:rFonts w:asciiTheme="minorHAnsi" w:hAnsiTheme="minorHAnsi"/>
                <w:sz w:val="18"/>
                <w:szCs w:val="18"/>
              </w:rPr>
              <w:t>L</w:t>
            </w:r>
            <w:r w:rsidRPr="00EC37DE">
              <w:rPr>
                <w:rFonts w:asciiTheme="minorHAnsi" w:hAnsiTheme="minorHAnsi"/>
                <w:sz w:val="18"/>
                <w:szCs w:val="18"/>
              </w:rPr>
              <w:t>ength (ft)</w:t>
            </w:r>
          </w:p>
        </w:tc>
        <w:tc>
          <w:tcPr>
            <w:tcW w:w="2497" w:type="pct"/>
            <w:vAlign w:val="center"/>
          </w:tcPr>
          <w:p w14:paraId="54D40A8B" w14:textId="77777777" w:rsidR="007F234C" w:rsidRPr="00EC37DE" w:rsidRDefault="007F234C" w:rsidP="007F234C">
            <w:pPr>
              <w:rPr>
                <w:rFonts w:asciiTheme="minorHAnsi" w:hAnsiTheme="minorHAnsi"/>
                <w:sz w:val="18"/>
                <w:szCs w:val="18"/>
              </w:rPr>
            </w:pPr>
            <w:r w:rsidRPr="00EC37DE">
              <w:rPr>
                <w:rFonts w:asciiTheme="minorHAnsi" w:hAnsiTheme="minorHAnsi"/>
                <w:sz w:val="18"/>
                <w:szCs w:val="18"/>
              </w:rPr>
              <w:t>&lt;&lt;reference from C2R.  Rater to have observed the collection of this data.&gt;&gt;</w:t>
            </w:r>
          </w:p>
        </w:tc>
      </w:tr>
      <w:tr w:rsidR="007F234C" w:rsidRPr="004350BF" w14:paraId="54D40A90" w14:textId="77777777" w:rsidTr="00A12ED8">
        <w:trPr>
          <w:gridAfter w:val="1"/>
          <w:wAfter w:w="6" w:type="pct"/>
          <w:cantSplit/>
          <w:trHeight w:val="432"/>
        </w:trPr>
        <w:tc>
          <w:tcPr>
            <w:tcW w:w="253" w:type="pct"/>
            <w:vAlign w:val="center"/>
          </w:tcPr>
          <w:p w14:paraId="54D40A8D" w14:textId="77777777" w:rsidR="007F234C" w:rsidRPr="00EC37DE" w:rsidRDefault="007F234C" w:rsidP="007F234C">
            <w:pPr>
              <w:jc w:val="center"/>
              <w:rPr>
                <w:rFonts w:asciiTheme="minorHAnsi" w:hAnsiTheme="minorHAnsi"/>
                <w:sz w:val="18"/>
                <w:szCs w:val="18"/>
              </w:rPr>
            </w:pPr>
            <w:r w:rsidRPr="00EC37DE">
              <w:rPr>
                <w:rFonts w:asciiTheme="minorHAnsi" w:hAnsiTheme="minorHAnsi"/>
                <w:sz w:val="18"/>
                <w:szCs w:val="18"/>
              </w:rPr>
              <w:t>05</w:t>
            </w:r>
          </w:p>
        </w:tc>
        <w:tc>
          <w:tcPr>
            <w:tcW w:w="2244" w:type="pct"/>
            <w:vAlign w:val="center"/>
          </w:tcPr>
          <w:p w14:paraId="54D40A8E" w14:textId="25DC5C89" w:rsidR="007F234C" w:rsidRPr="00EC37DE" w:rsidRDefault="007F234C" w:rsidP="00170608">
            <w:pPr>
              <w:rPr>
                <w:rFonts w:asciiTheme="minorHAnsi" w:hAnsiTheme="minorHAnsi"/>
                <w:sz w:val="18"/>
                <w:szCs w:val="18"/>
              </w:rPr>
            </w:pPr>
            <w:r w:rsidRPr="00EC37DE">
              <w:rPr>
                <w:rFonts w:asciiTheme="minorHAnsi" w:hAnsiTheme="minorHAnsi"/>
                <w:sz w:val="18"/>
                <w:szCs w:val="18"/>
              </w:rPr>
              <w:t xml:space="preserve">Manufacturer’s Standard </w:t>
            </w:r>
            <w:r w:rsidR="0068512E">
              <w:rPr>
                <w:rFonts w:asciiTheme="minorHAnsi" w:hAnsiTheme="minorHAnsi"/>
                <w:sz w:val="18"/>
                <w:szCs w:val="18"/>
              </w:rPr>
              <w:t>L</w:t>
            </w:r>
            <w:r w:rsidRPr="00EC37DE">
              <w:rPr>
                <w:rFonts w:asciiTheme="minorHAnsi" w:hAnsiTheme="minorHAnsi"/>
                <w:sz w:val="18"/>
                <w:szCs w:val="18"/>
              </w:rPr>
              <w:t xml:space="preserve">iquid </w:t>
            </w:r>
            <w:r w:rsidR="0068512E">
              <w:rPr>
                <w:rFonts w:asciiTheme="minorHAnsi" w:hAnsiTheme="minorHAnsi"/>
                <w:sz w:val="18"/>
                <w:szCs w:val="18"/>
              </w:rPr>
              <w:t>L</w:t>
            </w:r>
            <w:r w:rsidRPr="00EC37DE">
              <w:rPr>
                <w:rFonts w:asciiTheme="minorHAnsi" w:hAnsiTheme="minorHAnsi"/>
                <w:sz w:val="18"/>
                <w:szCs w:val="18"/>
              </w:rPr>
              <w:t xml:space="preserve">ine </w:t>
            </w:r>
            <w:r w:rsidR="0068512E">
              <w:rPr>
                <w:rFonts w:asciiTheme="minorHAnsi" w:hAnsiTheme="minorHAnsi"/>
                <w:sz w:val="18"/>
                <w:szCs w:val="18"/>
              </w:rPr>
              <w:t>D</w:t>
            </w:r>
            <w:r w:rsidRPr="00EC37DE">
              <w:rPr>
                <w:rFonts w:asciiTheme="minorHAnsi" w:hAnsiTheme="minorHAnsi"/>
                <w:sz w:val="18"/>
                <w:szCs w:val="18"/>
              </w:rPr>
              <w:t>iameter (in)</w:t>
            </w:r>
          </w:p>
        </w:tc>
        <w:tc>
          <w:tcPr>
            <w:tcW w:w="2497" w:type="pct"/>
            <w:vAlign w:val="center"/>
          </w:tcPr>
          <w:p w14:paraId="54D40A8F" w14:textId="77777777" w:rsidR="007F234C" w:rsidRPr="00EC37DE" w:rsidRDefault="007F234C" w:rsidP="007F234C">
            <w:pPr>
              <w:rPr>
                <w:rFonts w:asciiTheme="minorHAnsi" w:hAnsiTheme="minorHAnsi"/>
                <w:sz w:val="18"/>
                <w:szCs w:val="18"/>
              </w:rPr>
            </w:pPr>
            <w:r w:rsidRPr="00EC37DE">
              <w:rPr>
                <w:rFonts w:asciiTheme="minorHAnsi" w:hAnsiTheme="minorHAnsi"/>
                <w:sz w:val="18"/>
                <w:szCs w:val="18"/>
              </w:rPr>
              <w:t>&lt;&lt;reference from C2R.  Rater to have observed the collection of this data.&gt;&gt;</w:t>
            </w:r>
          </w:p>
        </w:tc>
      </w:tr>
      <w:tr w:rsidR="007F234C" w:rsidRPr="004350BF" w14:paraId="54D40A94" w14:textId="77777777" w:rsidTr="00A12ED8">
        <w:trPr>
          <w:gridAfter w:val="1"/>
          <w:wAfter w:w="6" w:type="pct"/>
          <w:cantSplit/>
          <w:trHeight w:val="432"/>
        </w:trPr>
        <w:tc>
          <w:tcPr>
            <w:tcW w:w="253" w:type="pct"/>
            <w:vAlign w:val="center"/>
          </w:tcPr>
          <w:p w14:paraId="54D40A91" w14:textId="77777777" w:rsidR="007F234C" w:rsidRPr="00EC37DE" w:rsidRDefault="007F234C" w:rsidP="007F234C">
            <w:pPr>
              <w:jc w:val="center"/>
              <w:rPr>
                <w:rFonts w:asciiTheme="minorHAnsi" w:hAnsiTheme="minorHAnsi"/>
                <w:sz w:val="18"/>
                <w:szCs w:val="18"/>
              </w:rPr>
            </w:pPr>
            <w:r w:rsidRPr="00EC37DE">
              <w:rPr>
                <w:rFonts w:asciiTheme="minorHAnsi" w:hAnsiTheme="minorHAnsi"/>
                <w:sz w:val="18"/>
                <w:szCs w:val="18"/>
              </w:rPr>
              <w:t>06</w:t>
            </w:r>
          </w:p>
        </w:tc>
        <w:tc>
          <w:tcPr>
            <w:tcW w:w="2244" w:type="pct"/>
            <w:vAlign w:val="center"/>
          </w:tcPr>
          <w:p w14:paraId="54D40A92" w14:textId="11D6ABF8" w:rsidR="007F234C" w:rsidRPr="00EC37DE" w:rsidRDefault="007F234C" w:rsidP="00170608">
            <w:pPr>
              <w:rPr>
                <w:rFonts w:asciiTheme="minorHAnsi" w:hAnsiTheme="minorHAnsi"/>
                <w:sz w:val="18"/>
                <w:szCs w:val="18"/>
              </w:rPr>
            </w:pPr>
            <w:r w:rsidRPr="00EC37DE">
              <w:rPr>
                <w:rFonts w:asciiTheme="minorHAnsi" w:hAnsiTheme="minorHAnsi"/>
                <w:sz w:val="18"/>
                <w:szCs w:val="18"/>
              </w:rPr>
              <w:t xml:space="preserve">Manufacturer’s Standard </w:t>
            </w:r>
            <w:r w:rsidR="0068512E">
              <w:rPr>
                <w:rFonts w:asciiTheme="minorHAnsi" w:hAnsiTheme="minorHAnsi"/>
                <w:sz w:val="18"/>
                <w:szCs w:val="18"/>
              </w:rPr>
              <w:t>I</w:t>
            </w:r>
            <w:r w:rsidRPr="00EC37DE">
              <w:rPr>
                <w:rFonts w:asciiTheme="minorHAnsi" w:hAnsiTheme="minorHAnsi"/>
                <w:sz w:val="18"/>
                <w:szCs w:val="18"/>
              </w:rPr>
              <w:t xml:space="preserve">ndoor </w:t>
            </w:r>
            <w:r w:rsidR="0068512E">
              <w:rPr>
                <w:rFonts w:asciiTheme="minorHAnsi" w:hAnsiTheme="minorHAnsi"/>
                <w:sz w:val="18"/>
                <w:szCs w:val="18"/>
              </w:rPr>
              <w:t>C</w:t>
            </w:r>
            <w:r w:rsidRPr="00EC37DE">
              <w:rPr>
                <w:rFonts w:asciiTheme="minorHAnsi" w:hAnsiTheme="minorHAnsi"/>
                <w:sz w:val="18"/>
                <w:szCs w:val="18"/>
              </w:rPr>
              <w:t xml:space="preserve">oil </w:t>
            </w:r>
            <w:r w:rsidR="0068512E">
              <w:rPr>
                <w:rFonts w:asciiTheme="minorHAnsi" w:hAnsiTheme="minorHAnsi"/>
                <w:sz w:val="18"/>
                <w:szCs w:val="18"/>
              </w:rPr>
              <w:t>S</w:t>
            </w:r>
            <w:r w:rsidRPr="00EC37DE">
              <w:rPr>
                <w:rFonts w:asciiTheme="minorHAnsi" w:hAnsiTheme="minorHAnsi"/>
                <w:sz w:val="18"/>
                <w:szCs w:val="18"/>
              </w:rPr>
              <w:t>ize (tons)</w:t>
            </w:r>
          </w:p>
        </w:tc>
        <w:tc>
          <w:tcPr>
            <w:tcW w:w="2497" w:type="pct"/>
            <w:vAlign w:val="center"/>
          </w:tcPr>
          <w:p w14:paraId="54D40A93" w14:textId="77777777" w:rsidR="007F234C" w:rsidRPr="00EC37DE" w:rsidRDefault="007F234C" w:rsidP="007F234C">
            <w:pPr>
              <w:rPr>
                <w:rFonts w:asciiTheme="minorHAnsi" w:hAnsiTheme="minorHAnsi"/>
                <w:sz w:val="18"/>
                <w:szCs w:val="18"/>
              </w:rPr>
            </w:pPr>
            <w:r w:rsidRPr="00EC37DE">
              <w:rPr>
                <w:rFonts w:asciiTheme="minorHAnsi" w:hAnsiTheme="minorHAnsi"/>
                <w:sz w:val="18"/>
                <w:szCs w:val="18"/>
              </w:rPr>
              <w:t>&lt;&lt;reference from C2R.  Rater to have observed the collection of this data.&gt;&gt;</w:t>
            </w:r>
          </w:p>
        </w:tc>
      </w:tr>
      <w:tr w:rsidR="007F234C" w:rsidRPr="004350BF" w14:paraId="54D40A98" w14:textId="77777777" w:rsidTr="00A12ED8">
        <w:trPr>
          <w:gridAfter w:val="1"/>
          <w:wAfter w:w="6" w:type="pct"/>
          <w:cantSplit/>
          <w:trHeight w:val="432"/>
        </w:trPr>
        <w:tc>
          <w:tcPr>
            <w:tcW w:w="253" w:type="pct"/>
            <w:vAlign w:val="center"/>
          </w:tcPr>
          <w:p w14:paraId="54D40A95" w14:textId="77777777" w:rsidR="007F234C" w:rsidRPr="00EC37DE" w:rsidRDefault="007F234C" w:rsidP="007F234C">
            <w:pPr>
              <w:jc w:val="center"/>
              <w:rPr>
                <w:rFonts w:asciiTheme="minorHAnsi" w:hAnsiTheme="minorHAnsi"/>
                <w:sz w:val="18"/>
                <w:szCs w:val="18"/>
              </w:rPr>
            </w:pPr>
            <w:r w:rsidRPr="00EC37DE">
              <w:rPr>
                <w:rFonts w:asciiTheme="minorHAnsi" w:hAnsiTheme="minorHAnsi"/>
                <w:sz w:val="18"/>
                <w:szCs w:val="18"/>
              </w:rPr>
              <w:t>07</w:t>
            </w:r>
          </w:p>
        </w:tc>
        <w:tc>
          <w:tcPr>
            <w:tcW w:w="2244" w:type="pct"/>
            <w:vAlign w:val="center"/>
          </w:tcPr>
          <w:p w14:paraId="54D40A96" w14:textId="73900569" w:rsidR="007F234C" w:rsidRPr="00EC37DE" w:rsidDel="0082384D" w:rsidRDefault="007F234C" w:rsidP="00170608">
            <w:pPr>
              <w:rPr>
                <w:rFonts w:asciiTheme="minorHAnsi" w:hAnsiTheme="minorHAnsi"/>
                <w:sz w:val="18"/>
                <w:szCs w:val="18"/>
              </w:rPr>
            </w:pPr>
            <w:r w:rsidRPr="00EC37DE">
              <w:rPr>
                <w:rFonts w:asciiTheme="minorHAnsi" w:hAnsiTheme="minorHAnsi"/>
                <w:sz w:val="18"/>
                <w:szCs w:val="18"/>
              </w:rPr>
              <w:t xml:space="preserve">Installed </w:t>
            </w:r>
            <w:r w:rsidR="0068512E">
              <w:rPr>
                <w:rFonts w:asciiTheme="minorHAnsi" w:hAnsiTheme="minorHAnsi"/>
                <w:sz w:val="18"/>
                <w:szCs w:val="18"/>
              </w:rPr>
              <w:t>L</w:t>
            </w:r>
            <w:r w:rsidRPr="00EC37DE">
              <w:rPr>
                <w:rFonts w:asciiTheme="minorHAnsi" w:hAnsiTheme="minorHAnsi"/>
                <w:sz w:val="18"/>
                <w:szCs w:val="18"/>
              </w:rPr>
              <w:t xml:space="preserve">iquid </w:t>
            </w:r>
            <w:r w:rsidR="0068512E">
              <w:rPr>
                <w:rFonts w:asciiTheme="minorHAnsi" w:hAnsiTheme="minorHAnsi"/>
                <w:sz w:val="18"/>
                <w:szCs w:val="18"/>
              </w:rPr>
              <w:t>L</w:t>
            </w:r>
            <w:r w:rsidRPr="00EC37DE">
              <w:rPr>
                <w:rFonts w:asciiTheme="minorHAnsi" w:hAnsiTheme="minorHAnsi"/>
                <w:sz w:val="18"/>
                <w:szCs w:val="18"/>
              </w:rPr>
              <w:t xml:space="preserve">ine </w:t>
            </w:r>
            <w:r w:rsidR="0068512E">
              <w:rPr>
                <w:rFonts w:asciiTheme="minorHAnsi" w:hAnsiTheme="minorHAnsi"/>
                <w:sz w:val="18"/>
                <w:szCs w:val="18"/>
              </w:rPr>
              <w:t>L</w:t>
            </w:r>
            <w:r w:rsidRPr="00EC37DE">
              <w:rPr>
                <w:rFonts w:asciiTheme="minorHAnsi" w:hAnsiTheme="minorHAnsi"/>
                <w:sz w:val="18"/>
                <w:szCs w:val="18"/>
              </w:rPr>
              <w:t>ength (ft)</w:t>
            </w:r>
          </w:p>
        </w:tc>
        <w:tc>
          <w:tcPr>
            <w:tcW w:w="2497" w:type="pct"/>
            <w:vAlign w:val="center"/>
          </w:tcPr>
          <w:p w14:paraId="54D40A97" w14:textId="77777777" w:rsidR="007F234C" w:rsidRPr="00EC37DE" w:rsidRDefault="007F234C" w:rsidP="007F234C">
            <w:pPr>
              <w:rPr>
                <w:rFonts w:asciiTheme="minorHAnsi" w:hAnsiTheme="minorHAnsi"/>
                <w:sz w:val="18"/>
                <w:szCs w:val="18"/>
              </w:rPr>
            </w:pPr>
            <w:r w:rsidRPr="00EC37DE">
              <w:rPr>
                <w:rFonts w:asciiTheme="minorHAnsi" w:hAnsiTheme="minorHAnsi"/>
                <w:sz w:val="18"/>
                <w:szCs w:val="18"/>
              </w:rPr>
              <w:t>&lt;&lt;reference from C2R.  Rater to have observed the collection of this data.&gt;&gt;</w:t>
            </w:r>
          </w:p>
        </w:tc>
      </w:tr>
      <w:tr w:rsidR="007F234C" w:rsidRPr="00EC37DE" w14:paraId="54D40A9C" w14:textId="77777777" w:rsidTr="00A12ED8">
        <w:trPr>
          <w:gridAfter w:val="1"/>
          <w:wAfter w:w="6" w:type="pct"/>
          <w:cantSplit/>
          <w:trHeight w:val="432"/>
        </w:trPr>
        <w:tc>
          <w:tcPr>
            <w:tcW w:w="253" w:type="pct"/>
            <w:vAlign w:val="center"/>
          </w:tcPr>
          <w:p w14:paraId="54D40A99" w14:textId="77777777" w:rsidR="007F234C" w:rsidRPr="00EC37DE" w:rsidRDefault="007F234C" w:rsidP="007F234C">
            <w:pPr>
              <w:jc w:val="center"/>
              <w:rPr>
                <w:rFonts w:asciiTheme="minorHAnsi" w:hAnsiTheme="minorHAnsi"/>
                <w:sz w:val="18"/>
                <w:szCs w:val="18"/>
              </w:rPr>
            </w:pPr>
            <w:r w:rsidRPr="00EC37DE">
              <w:rPr>
                <w:rFonts w:asciiTheme="minorHAnsi" w:hAnsiTheme="minorHAnsi"/>
                <w:sz w:val="18"/>
                <w:szCs w:val="18"/>
              </w:rPr>
              <w:t>08</w:t>
            </w:r>
          </w:p>
        </w:tc>
        <w:tc>
          <w:tcPr>
            <w:tcW w:w="2244" w:type="pct"/>
            <w:vAlign w:val="center"/>
          </w:tcPr>
          <w:p w14:paraId="54D40A9A" w14:textId="772C6F73" w:rsidR="007F234C" w:rsidRPr="00EC37DE" w:rsidRDefault="007F234C" w:rsidP="00170608">
            <w:pPr>
              <w:rPr>
                <w:rFonts w:asciiTheme="minorHAnsi" w:hAnsiTheme="minorHAnsi"/>
                <w:sz w:val="18"/>
                <w:szCs w:val="18"/>
              </w:rPr>
            </w:pPr>
            <w:r w:rsidRPr="00EC37DE">
              <w:rPr>
                <w:rFonts w:asciiTheme="minorHAnsi" w:hAnsiTheme="minorHAnsi"/>
                <w:sz w:val="18"/>
                <w:szCs w:val="18"/>
              </w:rPr>
              <w:t xml:space="preserve">Installed </w:t>
            </w:r>
            <w:r w:rsidR="0068512E">
              <w:rPr>
                <w:rFonts w:asciiTheme="minorHAnsi" w:hAnsiTheme="minorHAnsi"/>
                <w:sz w:val="18"/>
                <w:szCs w:val="18"/>
              </w:rPr>
              <w:t>L</w:t>
            </w:r>
            <w:r w:rsidRPr="00EC37DE">
              <w:rPr>
                <w:rFonts w:asciiTheme="minorHAnsi" w:hAnsiTheme="minorHAnsi"/>
                <w:sz w:val="18"/>
                <w:szCs w:val="18"/>
              </w:rPr>
              <w:t xml:space="preserve">iquid </w:t>
            </w:r>
            <w:r w:rsidR="0068512E">
              <w:rPr>
                <w:rFonts w:asciiTheme="minorHAnsi" w:hAnsiTheme="minorHAnsi"/>
                <w:sz w:val="18"/>
                <w:szCs w:val="18"/>
              </w:rPr>
              <w:t>L</w:t>
            </w:r>
            <w:r w:rsidRPr="00EC37DE">
              <w:rPr>
                <w:rFonts w:asciiTheme="minorHAnsi" w:hAnsiTheme="minorHAnsi"/>
                <w:sz w:val="18"/>
                <w:szCs w:val="18"/>
              </w:rPr>
              <w:t xml:space="preserve">ine </w:t>
            </w:r>
            <w:r w:rsidR="0068512E">
              <w:rPr>
                <w:rFonts w:asciiTheme="minorHAnsi" w:hAnsiTheme="minorHAnsi"/>
                <w:sz w:val="18"/>
                <w:szCs w:val="18"/>
              </w:rPr>
              <w:t>D</w:t>
            </w:r>
            <w:r w:rsidRPr="00EC37DE">
              <w:rPr>
                <w:rFonts w:asciiTheme="minorHAnsi" w:hAnsiTheme="minorHAnsi"/>
                <w:sz w:val="18"/>
                <w:szCs w:val="18"/>
              </w:rPr>
              <w:t>iameter (in)</w:t>
            </w:r>
          </w:p>
        </w:tc>
        <w:tc>
          <w:tcPr>
            <w:tcW w:w="2497" w:type="pct"/>
            <w:vAlign w:val="center"/>
          </w:tcPr>
          <w:p w14:paraId="54D40A9B" w14:textId="77777777" w:rsidR="007F234C" w:rsidRPr="00EC37DE" w:rsidRDefault="00097F48" w:rsidP="007F234C">
            <w:pPr>
              <w:rPr>
                <w:rFonts w:asciiTheme="minorHAnsi" w:hAnsiTheme="minorHAnsi"/>
                <w:sz w:val="18"/>
                <w:szCs w:val="18"/>
              </w:rPr>
            </w:pPr>
            <w:r w:rsidRPr="00EC37DE">
              <w:rPr>
                <w:rFonts w:asciiTheme="minorHAnsi" w:hAnsiTheme="minorHAnsi"/>
                <w:sz w:val="18"/>
                <w:szCs w:val="18"/>
              </w:rPr>
              <w:t>&lt;&lt;reference from C2R.  Rater to have observed the collection of this data.&gt;&gt;</w:t>
            </w:r>
          </w:p>
        </w:tc>
      </w:tr>
      <w:tr w:rsidR="007F234C" w:rsidRPr="00EC37DE" w14:paraId="54D40AA0" w14:textId="77777777" w:rsidTr="00A12ED8">
        <w:trPr>
          <w:gridAfter w:val="1"/>
          <w:wAfter w:w="6" w:type="pct"/>
          <w:cantSplit/>
          <w:trHeight w:val="432"/>
        </w:trPr>
        <w:tc>
          <w:tcPr>
            <w:tcW w:w="253" w:type="pct"/>
            <w:vAlign w:val="center"/>
          </w:tcPr>
          <w:p w14:paraId="54D40A9D" w14:textId="77777777" w:rsidR="007F234C" w:rsidRPr="00EC37DE" w:rsidRDefault="007F234C" w:rsidP="007F234C">
            <w:pPr>
              <w:jc w:val="center"/>
              <w:rPr>
                <w:rFonts w:asciiTheme="minorHAnsi" w:hAnsiTheme="minorHAnsi"/>
                <w:sz w:val="18"/>
                <w:szCs w:val="18"/>
              </w:rPr>
            </w:pPr>
            <w:r w:rsidRPr="00EC37DE">
              <w:rPr>
                <w:rFonts w:asciiTheme="minorHAnsi" w:hAnsiTheme="minorHAnsi"/>
                <w:sz w:val="18"/>
                <w:szCs w:val="18"/>
              </w:rPr>
              <w:t>09</w:t>
            </w:r>
          </w:p>
        </w:tc>
        <w:tc>
          <w:tcPr>
            <w:tcW w:w="2244" w:type="pct"/>
            <w:vAlign w:val="center"/>
          </w:tcPr>
          <w:p w14:paraId="54D40A9E" w14:textId="7EBC749A" w:rsidR="007F234C" w:rsidRPr="00EC37DE" w:rsidDel="0082384D" w:rsidRDefault="007F234C" w:rsidP="00170608">
            <w:pPr>
              <w:rPr>
                <w:rFonts w:asciiTheme="minorHAnsi" w:hAnsiTheme="minorHAnsi"/>
                <w:sz w:val="18"/>
                <w:szCs w:val="18"/>
              </w:rPr>
            </w:pPr>
            <w:r w:rsidRPr="00EC37DE">
              <w:rPr>
                <w:rFonts w:asciiTheme="minorHAnsi" w:hAnsiTheme="minorHAnsi"/>
                <w:sz w:val="18"/>
                <w:szCs w:val="18"/>
              </w:rPr>
              <w:t xml:space="preserve">Installed </w:t>
            </w:r>
            <w:r w:rsidR="0068512E">
              <w:rPr>
                <w:rFonts w:asciiTheme="minorHAnsi" w:hAnsiTheme="minorHAnsi"/>
                <w:sz w:val="18"/>
                <w:szCs w:val="18"/>
              </w:rPr>
              <w:t>I</w:t>
            </w:r>
            <w:r w:rsidRPr="00EC37DE">
              <w:rPr>
                <w:rFonts w:asciiTheme="minorHAnsi" w:hAnsiTheme="minorHAnsi"/>
                <w:sz w:val="18"/>
                <w:szCs w:val="18"/>
              </w:rPr>
              <w:t xml:space="preserve">ndoor </w:t>
            </w:r>
            <w:r w:rsidR="0068512E">
              <w:rPr>
                <w:rFonts w:asciiTheme="minorHAnsi" w:hAnsiTheme="minorHAnsi"/>
                <w:sz w:val="18"/>
                <w:szCs w:val="18"/>
              </w:rPr>
              <w:t>C</w:t>
            </w:r>
            <w:r w:rsidRPr="00EC37DE">
              <w:rPr>
                <w:rFonts w:asciiTheme="minorHAnsi" w:hAnsiTheme="minorHAnsi"/>
                <w:sz w:val="18"/>
                <w:szCs w:val="18"/>
              </w:rPr>
              <w:t xml:space="preserve">oil </w:t>
            </w:r>
            <w:r w:rsidR="0068512E">
              <w:rPr>
                <w:rFonts w:asciiTheme="minorHAnsi" w:hAnsiTheme="minorHAnsi"/>
                <w:sz w:val="18"/>
                <w:szCs w:val="18"/>
              </w:rPr>
              <w:t>S</w:t>
            </w:r>
            <w:r w:rsidRPr="00EC37DE">
              <w:rPr>
                <w:rFonts w:asciiTheme="minorHAnsi" w:hAnsiTheme="minorHAnsi"/>
                <w:sz w:val="18"/>
                <w:szCs w:val="18"/>
              </w:rPr>
              <w:t>ize (tons)</w:t>
            </w:r>
          </w:p>
        </w:tc>
        <w:tc>
          <w:tcPr>
            <w:tcW w:w="2497" w:type="pct"/>
            <w:vAlign w:val="center"/>
          </w:tcPr>
          <w:p w14:paraId="54D40A9F" w14:textId="77777777" w:rsidR="007F234C" w:rsidRPr="00EC37DE" w:rsidRDefault="007F234C" w:rsidP="007F234C">
            <w:pPr>
              <w:rPr>
                <w:rFonts w:asciiTheme="minorHAnsi" w:hAnsiTheme="minorHAnsi"/>
                <w:sz w:val="18"/>
                <w:szCs w:val="18"/>
              </w:rPr>
            </w:pPr>
            <w:r w:rsidRPr="00EC37DE">
              <w:rPr>
                <w:rFonts w:asciiTheme="minorHAnsi" w:hAnsiTheme="minorHAnsi"/>
                <w:sz w:val="18"/>
                <w:szCs w:val="18"/>
              </w:rPr>
              <w:t>&lt;&lt;reference from C2R.  Rater to have observed the collection of this data.&gt;&gt;</w:t>
            </w:r>
          </w:p>
        </w:tc>
      </w:tr>
      <w:tr w:rsidR="007F234C" w:rsidRPr="00EC37DE" w14:paraId="54D40AA4" w14:textId="77777777" w:rsidTr="00A12ED8">
        <w:trPr>
          <w:gridAfter w:val="1"/>
          <w:wAfter w:w="6" w:type="pct"/>
          <w:cantSplit/>
          <w:trHeight w:val="432"/>
        </w:trPr>
        <w:tc>
          <w:tcPr>
            <w:tcW w:w="253" w:type="pct"/>
            <w:vAlign w:val="center"/>
          </w:tcPr>
          <w:p w14:paraId="54D40AA1" w14:textId="77777777" w:rsidR="007F234C" w:rsidRPr="00EC37DE" w:rsidRDefault="007F234C" w:rsidP="007F234C">
            <w:pPr>
              <w:jc w:val="center"/>
              <w:rPr>
                <w:rFonts w:asciiTheme="minorHAnsi" w:hAnsiTheme="minorHAnsi"/>
                <w:sz w:val="18"/>
                <w:szCs w:val="18"/>
              </w:rPr>
            </w:pPr>
            <w:r w:rsidRPr="00EC37DE">
              <w:rPr>
                <w:rFonts w:asciiTheme="minorHAnsi" w:hAnsiTheme="minorHAnsi"/>
                <w:sz w:val="18"/>
                <w:szCs w:val="18"/>
              </w:rPr>
              <w:t>10</w:t>
            </w:r>
          </w:p>
        </w:tc>
        <w:tc>
          <w:tcPr>
            <w:tcW w:w="2244" w:type="pct"/>
            <w:vAlign w:val="center"/>
          </w:tcPr>
          <w:p w14:paraId="54D40AA2" w14:textId="1ED23275" w:rsidR="007F234C" w:rsidRPr="00EC37DE" w:rsidRDefault="007F234C" w:rsidP="00170608">
            <w:pPr>
              <w:rPr>
                <w:rFonts w:asciiTheme="minorHAnsi" w:hAnsiTheme="minorHAnsi"/>
                <w:sz w:val="18"/>
                <w:szCs w:val="18"/>
              </w:rPr>
            </w:pPr>
            <w:r w:rsidRPr="00EC37DE">
              <w:rPr>
                <w:rFonts w:asciiTheme="minorHAnsi" w:hAnsiTheme="minorHAnsi"/>
                <w:sz w:val="18"/>
                <w:szCs w:val="18"/>
              </w:rPr>
              <w:t xml:space="preserve">Charge </w:t>
            </w:r>
            <w:r w:rsidR="0068512E">
              <w:rPr>
                <w:rFonts w:asciiTheme="minorHAnsi" w:hAnsiTheme="minorHAnsi"/>
                <w:sz w:val="18"/>
                <w:szCs w:val="18"/>
              </w:rPr>
              <w:t>A</w:t>
            </w:r>
            <w:r w:rsidRPr="00EC37DE">
              <w:rPr>
                <w:rFonts w:asciiTheme="minorHAnsi" w:hAnsiTheme="minorHAnsi"/>
                <w:sz w:val="18"/>
                <w:szCs w:val="18"/>
              </w:rPr>
              <w:t xml:space="preserve">djustment </w:t>
            </w:r>
            <w:r w:rsidR="00E85CEC" w:rsidRPr="00EC37DE">
              <w:rPr>
                <w:rFonts w:asciiTheme="minorHAnsi" w:hAnsiTheme="minorHAnsi"/>
                <w:sz w:val="18"/>
                <w:szCs w:val="18"/>
              </w:rPr>
              <w:t xml:space="preserve">to </w:t>
            </w:r>
            <w:r w:rsidR="0068512E">
              <w:rPr>
                <w:rFonts w:asciiTheme="minorHAnsi" w:hAnsiTheme="minorHAnsi"/>
                <w:sz w:val="18"/>
                <w:szCs w:val="18"/>
              </w:rPr>
              <w:t>S</w:t>
            </w:r>
            <w:r w:rsidR="00E85CEC" w:rsidRPr="00EC37DE">
              <w:rPr>
                <w:rFonts w:asciiTheme="minorHAnsi" w:hAnsiTheme="minorHAnsi"/>
                <w:sz w:val="18"/>
                <w:szCs w:val="18"/>
              </w:rPr>
              <w:t xml:space="preserve">tandard </w:t>
            </w:r>
            <w:r w:rsidR="0068512E">
              <w:rPr>
                <w:rFonts w:asciiTheme="minorHAnsi" w:hAnsiTheme="minorHAnsi"/>
                <w:sz w:val="18"/>
                <w:szCs w:val="18"/>
              </w:rPr>
              <w:t>C</w:t>
            </w:r>
            <w:r w:rsidR="00E85CEC" w:rsidRPr="00EC37DE">
              <w:rPr>
                <w:rFonts w:asciiTheme="minorHAnsi" w:hAnsiTheme="minorHAnsi"/>
                <w:sz w:val="18"/>
                <w:szCs w:val="18"/>
              </w:rPr>
              <w:t xml:space="preserve">harge </w:t>
            </w:r>
            <w:r w:rsidRPr="00EC37DE">
              <w:rPr>
                <w:rFonts w:asciiTheme="minorHAnsi" w:hAnsiTheme="minorHAnsi"/>
                <w:sz w:val="18"/>
                <w:szCs w:val="18"/>
              </w:rPr>
              <w:t xml:space="preserve">from </w:t>
            </w:r>
            <w:r w:rsidR="0068512E">
              <w:rPr>
                <w:rFonts w:asciiTheme="minorHAnsi" w:hAnsiTheme="minorHAnsi"/>
                <w:sz w:val="18"/>
                <w:szCs w:val="18"/>
              </w:rPr>
              <w:t>M</w:t>
            </w:r>
            <w:r w:rsidRPr="00EC37DE">
              <w:rPr>
                <w:rFonts w:asciiTheme="minorHAnsi" w:hAnsiTheme="minorHAnsi"/>
                <w:sz w:val="18"/>
                <w:szCs w:val="18"/>
              </w:rPr>
              <w:t xml:space="preserve">anufacturer’s </w:t>
            </w:r>
            <w:r w:rsidR="0068512E">
              <w:rPr>
                <w:rFonts w:asciiTheme="minorHAnsi" w:hAnsiTheme="minorHAnsi"/>
                <w:sz w:val="18"/>
                <w:szCs w:val="18"/>
              </w:rPr>
              <w:t>S</w:t>
            </w:r>
            <w:r w:rsidRPr="00EC37DE">
              <w:rPr>
                <w:rFonts w:asciiTheme="minorHAnsi" w:hAnsiTheme="minorHAnsi"/>
                <w:sz w:val="18"/>
                <w:szCs w:val="18"/>
              </w:rPr>
              <w:t>pecifications (ounces, positive = add, negative = remove)</w:t>
            </w:r>
          </w:p>
        </w:tc>
        <w:tc>
          <w:tcPr>
            <w:tcW w:w="2497" w:type="pct"/>
            <w:vAlign w:val="center"/>
          </w:tcPr>
          <w:p w14:paraId="54D40AA3" w14:textId="77777777" w:rsidR="007F234C" w:rsidRPr="00EC37DE" w:rsidRDefault="007F234C" w:rsidP="007F234C">
            <w:pPr>
              <w:rPr>
                <w:rFonts w:asciiTheme="minorHAnsi" w:hAnsiTheme="minorHAnsi"/>
                <w:sz w:val="18"/>
                <w:szCs w:val="18"/>
              </w:rPr>
            </w:pPr>
            <w:r w:rsidRPr="00EC37DE">
              <w:rPr>
                <w:rFonts w:asciiTheme="minorHAnsi" w:hAnsiTheme="minorHAnsi"/>
                <w:sz w:val="18"/>
                <w:szCs w:val="18"/>
              </w:rPr>
              <w:t>&lt;&lt;reference from C2R.  Rater to have observed the collection of this data.&gt;&gt;</w:t>
            </w:r>
          </w:p>
        </w:tc>
      </w:tr>
      <w:tr w:rsidR="00A12ED8" w:rsidRPr="00EC37DE" w14:paraId="54D40AA8" w14:textId="77777777" w:rsidTr="00A12ED8">
        <w:trPr>
          <w:gridAfter w:val="1"/>
          <w:wAfter w:w="6" w:type="pct"/>
          <w:cantSplit/>
          <w:trHeight w:val="432"/>
        </w:trPr>
        <w:tc>
          <w:tcPr>
            <w:tcW w:w="253" w:type="pct"/>
            <w:tcBorders>
              <w:top w:val="single" w:sz="4" w:space="0" w:color="auto"/>
              <w:left w:val="single" w:sz="4" w:space="0" w:color="auto"/>
              <w:bottom w:val="single" w:sz="4" w:space="0" w:color="auto"/>
              <w:right w:val="single" w:sz="4" w:space="0" w:color="auto"/>
            </w:tcBorders>
            <w:vAlign w:val="center"/>
          </w:tcPr>
          <w:p w14:paraId="54D40AA5" w14:textId="77777777" w:rsidR="00A12ED8" w:rsidRPr="00EC37DE" w:rsidRDefault="00A12ED8" w:rsidP="00A12ED8">
            <w:pPr>
              <w:jc w:val="center"/>
              <w:rPr>
                <w:rFonts w:asciiTheme="minorHAnsi" w:hAnsiTheme="minorHAnsi"/>
                <w:sz w:val="18"/>
                <w:szCs w:val="18"/>
              </w:rPr>
            </w:pPr>
            <w:r w:rsidRPr="00EC37DE">
              <w:rPr>
                <w:rFonts w:asciiTheme="minorHAnsi" w:hAnsiTheme="minorHAnsi"/>
                <w:sz w:val="18"/>
                <w:szCs w:val="18"/>
              </w:rPr>
              <w:t>11</w:t>
            </w:r>
          </w:p>
        </w:tc>
        <w:tc>
          <w:tcPr>
            <w:tcW w:w="2244" w:type="pct"/>
            <w:tcBorders>
              <w:top w:val="single" w:sz="4" w:space="0" w:color="auto"/>
              <w:left w:val="single" w:sz="4" w:space="0" w:color="auto"/>
              <w:bottom w:val="single" w:sz="4" w:space="0" w:color="auto"/>
              <w:right w:val="single" w:sz="4" w:space="0" w:color="auto"/>
            </w:tcBorders>
            <w:vAlign w:val="center"/>
          </w:tcPr>
          <w:p w14:paraId="54D40AA6" w14:textId="00E66562" w:rsidR="00A12ED8" w:rsidRPr="00EC37DE" w:rsidRDefault="00A12ED8" w:rsidP="00170608">
            <w:pPr>
              <w:rPr>
                <w:rFonts w:asciiTheme="minorHAnsi" w:hAnsiTheme="minorHAnsi"/>
                <w:sz w:val="18"/>
                <w:szCs w:val="18"/>
              </w:rPr>
            </w:pPr>
            <w:r w:rsidRPr="00EC37DE">
              <w:rPr>
                <w:rFonts w:asciiTheme="minorHAnsi" w:hAnsiTheme="minorHAnsi"/>
                <w:sz w:val="18"/>
                <w:szCs w:val="18"/>
              </w:rPr>
              <w:t xml:space="preserve">Refrigerant </w:t>
            </w:r>
            <w:r w:rsidR="0068512E">
              <w:rPr>
                <w:rFonts w:asciiTheme="minorHAnsi" w:hAnsiTheme="minorHAnsi"/>
                <w:sz w:val="18"/>
                <w:szCs w:val="18"/>
              </w:rPr>
              <w:t>R</w:t>
            </w:r>
            <w:r w:rsidRPr="00EC37DE">
              <w:rPr>
                <w:rFonts w:asciiTheme="minorHAnsi" w:hAnsiTheme="minorHAnsi"/>
                <w:sz w:val="18"/>
                <w:szCs w:val="18"/>
              </w:rPr>
              <w:t xml:space="preserve">equired to be </w:t>
            </w:r>
            <w:r w:rsidR="0068512E">
              <w:rPr>
                <w:rFonts w:asciiTheme="minorHAnsi" w:hAnsiTheme="minorHAnsi"/>
                <w:sz w:val="18"/>
                <w:szCs w:val="18"/>
              </w:rPr>
              <w:t>W</w:t>
            </w:r>
            <w:r w:rsidRPr="00EC37DE">
              <w:rPr>
                <w:rFonts w:asciiTheme="minorHAnsi" w:hAnsiTheme="minorHAnsi"/>
                <w:sz w:val="18"/>
                <w:szCs w:val="18"/>
              </w:rPr>
              <w:t>eighed</w:t>
            </w:r>
            <w:r w:rsidR="0068512E">
              <w:rPr>
                <w:rFonts w:asciiTheme="minorHAnsi" w:hAnsiTheme="minorHAnsi"/>
                <w:sz w:val="18"/>
                <w:szCs w:val="18"/>
              </w:rPr>
              <w:t>-</w:t>
            </w:r>
            <w:r w:rsidRPr="00EC37DE">
              <w:rPr>
                <w:rFonts w:asciiTheme="minorHAnsi" w:hAnsiTheme="minorHAnsi"/>
                <w:sz w:val="18"/>
                <w:szCs w:val="18"/>
              </w:rPr>
              <w:t xml:space="preserve">in by the </w:t>
            </w:r>
            <w:r w:rsidR="0068512E">
              <w:rPr>
                <w:rFonts w:asciiTheme="minorHAnsi" w:hAnsiTheme="minorHAnsi"/>
                <w:sz w:val="18"/>
                <w:szCs w:val="18"/>
              </w:rPr>
              <w:t>I</w:t>
            </w:r>
            <w:r w:rsidRPr="00EC37DE">
              <w:rPr>
                <w:rFonts w:asciiTheme="minorHAnsi" w:hAnsiTheme="minorHAnsi"/>
                <w:sz w:val="18"/>
                <w:szCs w:val="18"/>
              </w:rPr>
              <w:t>nstaller (lbs, oz)</w:t>
            </w:r>
          </w:p>
        </w:tc>
        <w:tc>
          <w:tcPr>
            <w:tcW w:w="2497" w:type="pct"/>
            <w:tcBorders>
              <w:top w:val="single" w:sz="4" w:space="0" w:color="auto"/>
              <w:left w:val="single" w:sz="4" w:space="0" w:color="auto"/>
              <w:bottom w:val="single" w:sz="4" w:space="0" w:color="auto"/>
              <w:right w:val="single" w:sz="4" w:space="0" w:color="auto"/>
            </w:tcBorders>
            <w:vAlign w:val="center"/>
          </w:tcPr>
          <w:p w14:paraId="54D40AA7" w14:textId="77777777" w:rsidR="00A12ED8" w:rsidRPr="00EC37DE" w:rsidRDefault="00A12ED8" w:rsidP="00A12ED8">
            <w:pPr>
              <w:rPr>
                <w:rFonts w:asciiTheme="minorHAnsi" w:hAnsiTheme="minorHAnsi"/>
                <w:sz w:val="18"/>
                <w:szCs w:val="18"/>
              </w:rPr>
            </w:pPr>
            <w:r w:rsidRPr="00EC37DE">
              <w:rPr>
                <w:rFonts w:asciiTheme="minorHAnsi" w:hAnsiTheme="minorHAnsi"/>
                <w:sz w:val="18"/>
                <w:szCs w:val="18"/>
              </w:rPr>
              <w:t>&lt;&lt;reference from C2R.  Rater to have observed the collection of this data.&gt;&gt;</w:t>
            </w:r>
          </w:p>
        </w:tc>
      </w:tr>
      <w:tr w:rsidR="00A12ED8" w:rsidRPr="00EC37DE" w14:paraId="54D40AAC" w14:textId="77777777" w:rsidTr="00A12ED8">
        <w:trPr>
          <w:gridAfter w:val="1"/>
          <w:wAfter w:w="6" w:type="pct"/>
          <w:cantSplit/>
          <w:trHeight w:val="432"/>
        </w:trPr>
        <w:tc>
          <w:tcPr>
            <w:tcW w:w="253" w:type="pct"/>
            <w:tcBorders>
              <w:top w:val="single" w:sz="4" w:space="0" w:color="auto"/>
              <w:left w:val="single" w:sz="4" w:space="0" w:color="auto"/>
              <w:bottom w:val="single" w:sz="4" w:space="0" w:color="auto"/>
              <w:right w:val="single" w:sz="4" w:space="0" w:color="auto"/>
            </w:tcBorders>
            <w:vAlign w:val="center"/>
          </w:tcPr>
          <w:p w14:paraId="54D40AA9" w14:textId="77777777" w:rsidR="00A12ED8" w:rsidRPr="00EC37DE" w:rsidRDefault="00A12ED8" w:rsidP="00A12ED8">
            <w:pPr>
              <w:jc w:val="center"/>
              <w:rPr>
                <w:rFonts w:asciiTheme="minorHAnsi" w:hAnsiTheme="minorHAnsi"/>
                <w:sz w:val="18"/>
                <w:szCs w:val="18"/>
              </w:rPr>
            </w:pPr>
            <w:r w:rsidRPr="00EC37DE">
              <w:rPr>
                <w:rFonts w:asciiTheme="minorHAnsi" w:hAnsiTheme="minorHAnsi"/>
                <w:sz w:val="18"/>
                <w:szCs w:val="18"/>
              </w:rPr>
              <w:t>12</w:t>
            </w:r>
          </w:p>
        </w:tc>
        <w:tc>
          <w:tcPr>
            <w:tcW w:w="2244" w:type="pct"/>
            <w:tcBorders>
              <w:top w:val="single" w:sz="4" w:space="0" w:color="auto"/>
              <w:left w:val="single" w:sz="4" w:space="0" w:color="auto"/>
              <w:bottom w:val="single" w:sz="4" w:space="0" w:color="auto"/>
              <w:right w:val="single" w:sz="4" w:space="0" w:color="auto"/>
            </w:tcBorders>
            <w:vAlign w:val="center"/>
          </w:tcPr>
          <w:p w14:paraId="54D40AAA" w14:textId="21CC20E4" w:rsidR="00A12ED8" w:rsidRPr="00EC37DE" w:rsidRDefault="00A12ED8" w:rsidP="00170608">
            <w:pPr>
              <w:rPr>
                <w:rFonts w:asciiTheme="minorHAnsi" w:hAnsiTheme="minorHAnsi"/>
                <w:sz w:val="18"/>
                <w:szCs w:val="18"/>
              </w:rPr>
            </w:pPr>
            <w:r w:rsidRPr="00EC37DE">
              <w:rPr>
                <w:rFonts w:asciiTheme="minorHAnsi" w:hAnsiTheme="minorHAnsi"/>
                <w:sz w:val="18"/>
                <w:szCs w:val="18"/>
              </w:rPr>
              <w:t xml:space="preserve">Refrigerant </w:t>
            </w:r>
            <w:r w:rsidR="00170608">
              <w:rPr>
                <w:rFonts w:asciiTheme="minorHAnsi" w:hAnsiTheme="minorHAnsi"/>
                <w:sz w:val="18"/>
                <w:szCs w:val="18"/>
              </w:rPr>
              <w:t>W</w:t>
            </w:r>
            <w:r w:rsidRPr="00EC37DE">
              <w:rPr>
                <w:rFonts w:asciiTheme="minorHAnsi" w:hAnsiTheme="minorHAnsi"/>
                <w:sz w:val="18"/>
                <w:szCs w:val="18"/>
              </w:rPr>
              <w:t>eighed</w:t>
            </w:r>
            <w:r w:rsidR="00170608">
              <w:rPr>
                <w:rFonts w:asciiTheme="minorHAnsi" w:hAnsiTheme="minorHAnsi"/>
                <w:sz w:val="18"/>
                <w:szCs w:val="18"/>
              </w:rPr>
              <w:t>-</w:t>
            </w:r>
            <w:r w:rsidRPr="00EC37DE">
              <w:rPr>
                <w:rFonts w:asciiTheme="minorHAnsi" w:hAnsiTheme="minorHAnsi"/>
                <w:sz w:val="18"/>
                <w:szCs w:val="18"/>
              </w:rPr>
              <w:t>in by Installer (lbs, oz)</w:t>
            </w:r>
          </w:p>
        </w:tc>
        <w:tc>
          <w:tcPr>
            <w:tcW w:w="2497" w:type="pct"/>
            <w:tcBorders>
              <w:top w:val="single" w:sz="4" w:space="0" w:color="auto"/>
              <w:left w:val="single" w:sz="4" w:space="0" w:color="auto"/>
              <w:bottom w:val="single" w:sz="4" w:space="0" w:color="auto"/>
              <w:right w:val="single" w:sz="4" w:space="0" w:color="auto"/>
            </w:tcBorders>
            <w:vAlign w:val="center"/>
          </w:tcPr>
          <w:p w14:paraId="54D40AAB" w14:textId="77777777" w:rsidR="00A12ED8" w:rsidRPr="00EC37DE" w:rsidRDefault="00A12ED8" w:rsidP="00A12ED8">
            <w:pPr>
              <w:rPr>
                <w:rFonts w:asciiTheme="minorHAnsi" w:hAnsiTheme="minorHAnsi"/>
                <w:sz w:val="18"/>
                <w:szCs w:val="18"/>
              </w:rPr>
            </w:pPr>
            <w:r w:rsidRPr="00EC37DE">
              <w:rPr>
                <w:rFonts w:asciiTheme="minorHAnsi" w:hAnsiTheme="minorHAnsi"/>
                <w:sz w:val="18"/>
                <w:szCs w:val="18"/>
              </w:rPr>
              <w:t>&lt;&lt;reference from C2R.  Rater to have observed the collection of this data.&gt;&gt;</w:t>
            </w:r>
          </w:p>
        </w:tc>
      </w:tr>
      <w:tr w:rsidR="00A12ED8" w:rsidRPr="00A12ED8" w14:paraId="54D40AB0" w14:textId="77777777" w:rsidTr="00A12ED8">
        <w:tblPrEx>
          <w:tblCellMar>
            <w:left w:w="115" w:type="dxa"/>
            <w:right w:w="115" w:type="dxa"/>
          </w:tblCellMar>
        </w:tblPrEx>
        <w:trPr>
          <w:trHeight w:val="288"/>
        </w:trPr>
        <w:tc>
          <w:tcPr>
            <w:tcW w:w="253" w:type="pct"/>
            <w:vAlign w:val="center"/>
          </w:tcPr>
          <w:p w14:paraId="54D40AAD" w14:textId="77777777" w:rsidR="00A12ED8" w:rsidRPr="00EC37DE" w:rsidRDefault="00E85CEC" w:rsidP="00E85CEC">
            <w:pPr>
              <w:jc w:val="center"/>
              <w:rPr>
                <w:rFonts w:asciiTheme="minorHAnsi" w:hAnsiTheme="minorHAnsi"/>
                <w:sz w:val="18"/>
                <w:szCs w:val="18"/>
              </w:rPr>
            </w:pPr>
            <w:r w:rsidRPr="00EC37DE">
              <w:rPr>
                <w:rFonts w:asciiTheme="minorHAnsi" w:hAnsiTheme="minorHAnsi"/>
                <w:sz w:val="18"/>
                <w:szCs w:val="18"/>
              </w:rPr>
              <w:t>13</w:t>
            </w:r>
          </w:p>
        </w:tc>
        <w:tc>
          <w:tcPr>
            <w:tcW w:w="2244" w:type="pct"/>
            <w:vAlign w:val="center"/>
          </w:tcPr>
          <w:p w14:paraId="49842776" w14:textId="77777777" w:rsidR="00A12ED8" w:rsidRDefault="00A12ED8" w:rsidP="00E85CEC">
            <w:pPr>
              <w:rPr>
                <w:rFonts w:asciiTheme="minorHAnsi" w:hAnsiTheme="minorHAnsi"/>
                <w:sz w:val="18"/>
                <w:szCs w:val="18"/>
              </w:rPr>
            </w:pPr>
            <w:r w:rsidRPr="00EC37DE">
              <w:rPr>
                <w:rFonts w:asciiTheme="minorHAnsi" w:hAnsiTheme="minorHAnsi"/>
                <w:sz w:val="18"/>
                <w:szCs w:val="18"/>
              </w:rPr>
              <w:t>Verification Status</w:t>
            </w:r>
            <w:r w:rsidR="00170608">
              <w:rPr>
                <w:rFonts w:asciiTheme="minorHAnsi" w:hAnsiTheme="minorHAnsi"/>
                <w:sz w:val="18"/>
                <w:szCs w:val="18"/>
              </w:rPr>
              <w:t>:</w:t>
            </w:r>
          </w:p>
          <w:p w14:paraId="54D40AAE" w14:textId="34DEDA41" w:rsidR="00170608" w:rsidRPr="00EC37DE" w:rsidRDefault="00170608" w:rsidP="00E85CEC">
            <w:pPr>
              <w:rPr>
                <w:rFonts w:asciiTheme="minorHAnsi" w:hAnsiTheme="minorHAnsi"/>
                <w:sz w:val="18"/>
                <w:szCs w:val="18"/>
              </w:rPr>
            </w:pPr>
            <w:r>
              <w:rPr>
                <w:rFonts w:asciiTheme="minorHAnsi" w:hAnsiTheme="minorHAnsi"/>
                <w:sz w:val="18"/>
                <w:szCs w:val="18"/>
              </w:rPr>
              <w:t xml:space="preserve">(Note: </w:t>
            </w:r>
            <w:r w:rsidRPr="00EC37DE">
              <w:rPr>
                <w:rFonts w:asciiTheme="minorHAnsi" w:hAnsiTheme="minorHAnsi"/>
                <w:sz w:val="18"/>
                <w:szCs w:val="18"/>
              </w:rPr>
              <w:t>If Verification Status for this table indicates “Fail”, the reason shall be described in the correction notes for this table.</w:t>
            </w:r>
            <w:r>
              <w:rPr>
                <w:rFonts w:asciiTheme="minorHAnsi" w:hAnsiTheme="minorHAnsi"/>
                <w:sz w:val="18"/>
                <w:szCs w:val="18"/>
              </w:rPr>
              <w:t>)</w:t>
            </w:r>
          </w:p>
        </w:tc>
        <w:tc>
          <w:tcPr>
            <w:tcW w:w="2503" w:type="pct"/>
            <w:gridSpan w:val="2"/>
            <w:vAlign w:val="center"/>
          </w:tcPr>
          <w:p w14:paraId="54D40AAF" w14:textId="77777777" w:rsidR="00A12ED8" w:rsidRPr="00EC37DE" w:rsidRDefault="00A12ED8" w:rsidP="00C11E80">
            <w:pPr>
              <w:spacing w:before="120" w:after="60"/>
              <w:rPr>
                <w:rFonts w:asciiTheme="minorHAnsi" w:hAnsiTheme="minorHAnsi"/>
                <w:sz w:val="18"/>
                <w:szCs w:val="18"/>
              </w:rPr>
            </w:pPr>
            <w:r w:rsidRPr="00EC37DE">
              <w:rPr>
                <w:rFonts w:asciiTheme="minorHAnsi" w:hAnsiTheme="minorHAnsi"/>
                <w:sz w:val="18"/>
                <w:szCs w:val="18"/>
              </w:rPr>
              <w:t xml:space="preserve">&lt;&lt;user input, pull down list: </w:t>
            </w:r>
            <w:r w:rsidR="00C11E80" w:rsidRPr="00EC37DE">
              <w:rPr>
                <w:rFonts w:asciiTheme="minorHAnsi" w:hAnsiTheme="minorHAnsi"/>
                <w:sz w:val="18"/>
                <w:szCs w:val="18"/>
              </w:rPr>
              <w:t>System Complies;  System does not Comply</w:t>
            </w:r>
            <w:r w:rsidRPr="00EC37DE">
              <w:rPr>
                <w:rFonts w:asciiTheme="minorHAnsi" w:hAnsiTheme="minorHAnsi"/>
                <w:sz w:val="18"/>
                <w:szCs w:val="18"/>
              </w:rPr>
              <w:t>&gt;&gt;</w:t>
            </w:r>
          </w:p>
        </w:tc>
      </w:tr>
      <w:tr w:rsidR="00A12ED8" w:rsidRPr="00A12ED8" w14:paraId="54D40AB4" w14:textId="77777777" w:rsidTr="00A12ED8">
        <w:tblPrEx>
          <w:tblCellMar>
            <w:left w:w="115" w:type="dxa"/>
            <w:right w:w="115" w:type="dxa"/>
          </w:tblCellMar>
        </w:tblPrEx>
        <w:trPr>
          <w:trHeight w:val="288"/>
        </w:trPr>
        <w:tc>
          <w:tcPr>
            <w:tcW w:w="5000" w:type="pct"/>
            <w:gridSpan w:val="4"/>
            <w:vAlign w:val="center"/>
          </w:tcPr>
          <w:p w14:paraId="54D40AB3" w14:textId="0E23CC93" w:rsidR="00A12ED8" w:rsidRPr="00EC37DE" w:rsidRDefault="00A12ED8" w:rsidP="00170608">
            <w:pPr>
              <w:spacing w:before="120" w:after="60"/>
              <w:rPr>
                <w:rFonts w:asciiTheme="minorHAnsi" w:hAnsiTheme="minorHAnsi"/>
                <w:sz w:val="18"/>
                <w:szCs w:val="18"/>
              </w:rPr>
            </w:pPr>
            <w:r w:rsidRPr="00EC37DE">
              <w:rPr>
                <w:rFonts w:asciiTheme="minorHAnsi" w:hAnsiTheme="minorHAnsi"/>
                <w:sz w:val="18"/>
                <w:szCs w:val="18"/>
              </w:rPr>
              <w:t>Correction Notes</w:t>
            </w:r>
            <w:r w:rsidR="00170608">
              <w:rPr>
                <w:rFonts w:asciiTheme="minorHAnsi" w:hAnsiTheme="minorHAnsi"/>
                <w:sz w:val="18"/>
                <w:szCs w:val="18"/>
              </w:rPr>
              <w:t xml:space="preserve">: </w:t>
            </w:r>
            <w:r w:rsidRPr="00EC37DE">
              <w:rPr>
                <w:rFonts w:asciiTheme="minorHAnsi" w:hAnsiTheme="minorHAnsi"/>
                <w:sz w:val="18"/>
                <w:szCs w:val="18"/>
              </w:rPr>
              <w:t>&lt;&lt;user input, text, 200 characters&gt;&gt;</w:t>
            </w:r>
          </w:p>
        </w:tc>
      </w:tr>
      <w:tr w:rsidR="00A12ED8" w:rsidRPr="00A12ED8" w14:paraId="54D40AB6" w14:textId="77777777" w:rsidTr="00A12ED8">
        <w:tblPrEx>
          <w:tblCellMar>
            <w:left w:w="115" w:type="dxa"/>
            <w:right w:w="115" w:type="dxa"/>
          </w:tblCellMar>
        </w:tblPrEx>
        <w:trPr>
          <w:trHeight w:val="288"/>
        </w:trPr>
        <w:tc>
          <w:tcPr>
            <w:tcW w:w="5000" w:type="pct"/>
            <w:gridSpan w:val="4"/>
            <w:vAlign w:val="center"/>
          </w:tcPr>
          <w:p w14:paraId="54D40AB5" w14:textId="77777777" w:rsidR="00A12ED8" w:rsidRPr="00EC37DE" w:rsidRDefault="00A12ED8" w:rsidP="00170608">
            <w:pPr>
              <w:rPr>
                <w:rFonts w:asciiTheme="minorHAnsi" w:hAnsiTheme="minorHAnsi"/>
                <w:b/>
                <w:sz w:val="18"/>
                <w:szCs w:val="18"/>
              </w:rPr>
            </w:pPr>
            <w:r w:rsidRPr="00EC37DE">
              <w:rPr>
                <w:rFonts w:asciiTheme="minorHAnsi" w:hAnsiTheme="minorHAnsi"/>
                <w:b/>
                <w:sz w:val="18"/>
                <w:szCs w:val="18"/>
              </w:rPr>
              <w:t>The responsible person’s signature on this compliance document affirms that all applicable requirements in this table have been met</w:t>
            </w:r>
            <w:r w:rsidR="00965347" w:rsidRPr="00EC37DE">
              <w:rPr>
                <w:rFonts w:asciiTheme="minorHAnsi" w:hAnsiTheme="minorHAnsi"/>
                <w:b/>
                <w:sz w:val="18"/>
                <w:szCs w:val="18"/>
              </w:rPr>
              <w:t xml:space="preserve"> unless otherwise noted in the Verification Status and the Corrections Notes in this table</w:t>
            </w:r>
            <w:r w:rsidRPr="00EC37DE">
              <w:rPr>
                <w:rFonts w:asciiTheme="minorHAnsi" w:hAnsiTheme="minorHAnsi"/>
                <w:b/>
                <w:sz w:val="18"/>
                <w:szCs w:val="18"/>
              </w:rPr>
              <w:t>.</w:t>
            </w:r>
          </w:p>
        </w:tc>
      </w:tr>
    </w:tbl>
    <w:p w14:paraId="54D40AB9" w14:textId="77777777" w:rsidR="007F234C" w:rsidRDefault="007F234C" w:rsidP="00170608">
      <w:pPr>
        <w:pStyle w:val="Header"/>
        <w:tabs>
          <w:tab w:val="clear" w:pos="4320"/>
          <w:tab w:val="clear" w:pos="8640"/>
          <w:tab w:val="left" w:pos="360"/>
        </w:tabs>
        <w:ind w:left="274" w:hanging="274"/>
        <w:rPr>
          <w:rFonts w:asciiTheme="majorHAnsi" w:hAnsiTheme="majorHAnsi"/>
        </w:rPr>
      </w:pPr>
    </w:p>
    <w:tbl>
      <w:tblPr>
        <w:tblW w:w="5006" w:type="pct"/>
        <w:tblInd w:w="-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58"/>
        <w:gridCol w:w="4950"/>
        <w:gridCol w:w="5508"/>
        <w:gridCol w:w="13"/>
      </w:tblGrid>
      <w:tr w:rsidR="00E85CEC" w:rsidRPr="00EC37DE" w14:paraId="54D40ABB" w14:textId="77777777" w:rsidTr="00170608">
        <w:trPr>
          <w:gridAfter w:val="1"/>
          <w:wAfter w:w="6" w:type="pct"/>
          <w:trHeight w:val="206"/>
        </w:trPr>
        <w:tc>
          <w:tcPr>
            <w:tcW w:w="4994" w:type="pct"/>
            <w:gridSpan w:val="3"/>
          </w:tcPr>
          <w:p w14:paraId="54D40ABA" w14:textId="787AE9C3" w:rsidR="00E85CEC" w:rsidRPr="00EC37DE" w:rsidRDefault="00812F96" w:rsidP="00E85CEC">
            <w:pPr>
              <w:keepNext/>
              <w:rPr>
                <w:rFonts w:asciiTheme="minorHAnsi" w:hAnsiTheme="minorHAnsi"/>
                <w:sz w:val="18"/>
                <w:szCs w:val="18"/>
              </w:rPr>
            </w:pPr>
            <w:r w:rsidRPr="00170608">
              <w:rPr>
                <w:rFonts w:asciiTheme="minorHAnsi" w:hAnsiTheme="minorHAnsi" w:cs="Arial"/>
                <w:b/>
                <w:caps/>
                <w:szCs w:val="18"/>
              </w:rPr>
              <w:t>E</w:t>
            </w:r>
            <w:r w:rsidR="00E85CEC" w:rsidRPr="00170608">
              <w:rPr>
                <w:rFonts w:asciiTheme="minorHAnsi" w:hAnsiTheme="minorHAnsi" w:cs="Arial"/>
                <w:b/>
                <w:caps/>
                <w:szCs w:val="18"/>
              </w:rPr>
              <w:t xml:space="preserve">. </w:t>
            </w:r>
            <w:r w:rsidR="00170608" w:rsidRPr="00170608">
              <w:rPr>
                <w:rFonts w:asciiTheme="minorHAnsi" w:hAnsiTheme="minorHAnsi"/>
                <w:b/>
                <w:szCs w:val="18"/>
              </w:rPr>
              <w:t>Weigh In Charge Procedure – Additional Requirements</w:t>
            </w:r>
          </w:p>
        </w:tc>
      </w:tr>
      <w:tr w:rsidR="00E85CEC" w:rsidRPr="00EC37DE" w14:paraId="54D40ABE" w14:textId="77777777" w:rsidTr="00E85CEC">
        <w:trPr>
          <w:gridAfter w:val="1"/>
          <w:wAfter w:w="6" w:type="pct"/>
          <w:trHeight w:val="326"/>
        </w:trPr>
        <w:tc>
          <w:tcPr>
            <w:tcW w:w="253" w:type="pct"/>
            <w:vAlign w:val="center"/>
          </w:tcPr>
          <w:p w14:paraId="54D40ABC" w14:textId="77777777" w:rsidR="00E85CEC" w:rsidRPr="00EC37DE" w:rsidRDefault="00E85CEC" w:rsidP="00E85CEC">
            <w:pPr>
              <w:keepNext/>
              <w:jc w:val="center"/>
              <w:rPr>
                <w:rFonts w:asciiTheme="minorHAnsi" w:hAnsiTheme="minorHAnsi"/>
                <w:sz w:val="18"/>
                <w:szCs w:val="18"/>
              </w:rPr>
            </w:pPr>
            <w:r w:rsidRPr="00EC37DE">
              <w:rPr>
                <w:rFonts w:asciiTheme="minorHAnsi" w:hAnsiTheme="minorHAnsi"/>
                <w:sz w:val="18"/>
                <w:szCs w:val="18"/>
              </w:rPr>
              <w:t>01</w:t>
            </w:r>
          </w:p>
        </w:tc>
        <w:tc>
          <w:tcPr>
            <w:tcW w:w="4741" w:type="pct"/>
            <w:gridSpan w:val="2"/>
            <w:vAlign w:val="center"/>
          </w:tcPr>
          <w:p w14:paraId="54D40ABD" w14:textId="2F169ED3" w:rsidR="00E85CEC" w:rsidRPr="00EC37DE" w:rsidRDefault="00B965F3" w:rsidP="00E85CEC">
            <w:pPr>
              <w:keepNext/>
              <w:rPr>
                <w:rFonts w:asciiTheme="minorHAnsi" w:hAnsiTheme="minorHAnsi"/>
                <w:sz w:val="18"/>
                <w:szCs w:val="18"/>
              </w:rPr>
            </w:pPr>
            <w:r w:rsidRPr="00EC37DE">
              <w:rPr>
                <w:rFonts w:asciiTheme="minorHAnsi" w:hAnsiTheme="minorHAnsi"/>
                <w:sz w:val="18"/>
                <w:szCs w:val="18"/>
              </w:rPr>
              <w:t>The indoor coil correction to refrigerant weight is used if it is supplied by the manufacturer</w:t>
            </w:r>
            <w:r w:rsidR="00BC7F9C">
              <w:rPr>
                <w:rFonts w:asciiTheme="minorHAnsi" w:hAnsiTheme="minorHAnsi"/>
                <w:sz w:val="18"/>
                <w:szCs w:val="18"/>
              </w:rPr>
              <w:t>.</w:t>
            </w:r>
          </w:p>
        </w:tc>
      </w:tr>
      <w:tr w:rsidR="00E85CEC" w:rsidRPr="00EC37DE" w14:paraId="54D40AC1" w14:textId="77777777" w:rsidTr="00E85CEC">
        <w:trPr>
          <w:gridAfter w:val="1"/>
          <w:wAfter w:w="6" w:type="pct"/>
          <w:trHeight w:val="432"/>
        </w:trPr>
        <w:tc>
          <w:tcPr>
            <w:tcW w:w="253" w:type="pct"/>
          </w:tcPr>
          <w:p w14:paraId="54D40ABF" w14:textId="77777777" w:rsidR="00E85CEC" w:rsidRPr="00EC37DE" w:rsidRDefault="00E85CEC" w:rsidP="00E85CEC">
            <w:pPr>
              <w:keepNext/>
              <w:jc w:val="center"/>
              <w:rPr>
                <w:rFonts w:asciiTheme="minorHAnsi" w:hAnsiTheme="minorHAnsi"/>
                <w:sz w:val="18"/>
                <w:szCs w:val="18"/>
              </w:rPr>
            </w:pPr>
            <w:r w:rsidRPr="00EC37DE">
              <w:rPr>
                <w:rFonts w:asciiTheme="minorHAnsi" w:hAnsiTheme="minorHAnsi"/>
                <w:sz w:val="18"/>
                <w:szCs w:val="18"/>
              </w:rPr>
              <w:t>02</w:t>
            </w:r>
          </w:p>
        </w:tc>
        <w:tc>
          <w:tcPr>
            <w:tcW w:w="4741" w:type="pct"/>
            <w:gridSpan w:val="2"/>
          </w:tcPr>
          <w:p w14:paraId="54D40AC0" w14:textId="77777777" w:rsidR="00E85CEC" w:rsidRPr="00EC37DE" w:rsidRDefault="00E85CEC" w:rsidP="00E85CEC">
            <w:pPr>
              <w:keepNext/>
              <w:rPr>
                <w:rFonts w:asciiTheme="minorHAnsi" w:hAnsiTheme="minorHAnsi"/>
                <w:sz w:val="18"/>
                <w:szCs w:val="18"/>
              </w:rPr>
            </w:pPr>
            <w:r w:rsidRPr="00EC37DE">
              <w:rPr>
                <w:rFonts w:asciiTheme="minorHAnsi" w:hAnsiTheme="minorHAnsi"/>
                <w:sz w:val="18"/>
                <w:szCs w:val="18"/>
              </w:rPr>
              <w:t>Prior to introducing refrigerant, system is evacuated to 500 microns or less and, when isolated, has risen no more than 300 microns after 5 minutes.</w:t>
            </w:r>
          </w:p>
        </w:tc>
      </w:tr>
      <w:tr w:rsidR="00E85CEC" w:rsidRPr="00A12ED8" w14:paraId="54D40AC5" w14:textId="77777777" w:rsidTr="00E85CEC">
        <w:tblPrEx>
          <w:tblCellMar>
            <w:left w:w="115" w:type="dxa"/>
            <w:right w:w="115" w:type="dxa"/>
          </w:tblCellMar>
        </w:tblPrEx>
        <w:trPr>
          <w:trHeight w:val="288"/>
        </w:trPr>
        <w:tc>
          <w:tcPr>
            <w:tcW w:w="253" w:type="pct"/>
            <w:vAlign w:val="center"/>
          </w:tcPr>
          <w:p w14:paraId="54D40AC2" w14:textId="77777777" w:rsidR="00E85CEC" w:rsidRPr="00EC37DE" w:rsidRDefault="00E85CEC" w:rsidP="00E85CEC">
            <w:pPr>
              <w:keepNext/>
              <w:jc w:val="center"/>
              <w:rPr>
                <w:rFonts w:asciiTheme="minorHAnsi" w:hAnsiTheme="minorHAnsi"/>
                <w:sz w:val="18"/>
                <w:szCs w:val="18"/>
              </w:rPr>
            </w:pPr>
            <w:r w:rsidRPr="00EC37DE">
              <w:rPr>
                <w:rFonts w:asciiTheme="minorHAnsi" w:hAnsiTheme="minorHAnsi"/>
                <w:sz w:val="18"/>
                <w:szCs w:val="18"/>
              </w:rPr>
              <w:t>03</w:t>
            </w:r>
          </w:p>
        </w:tc>
        <w:tc>
          <w:tcPr>
            <w:tcW w:w="2244" w:type="pct"/>
            <w:vAlign w:val="center"/>
          </w:tcPr>
          <w:p w14:paraId="1F12808F" w14:textId="77777777" w:rsidR="00E85CEC" w:rsidRDefault="00E85CEC" w:rsidP="00170608">
            <w:pPr>
              <w:keepNext/>
              <w:rPr>
                <w:rFonts w:asciiTheme="minorHAnsi" w:hAnsiTheme="minorHAnsi"/>
                <w:sz w:val="18"/>
                <w:szCs w:val="18"/>
              </w:rPr>
            </w:pPr>
            <w:r w:rsidRPr="00EC37DE">
              <w:rPr>
                <w:rFonts w:asciiTheme="minorHAnsi" w:hAnsiTheme="minorHAnsi"/>
                <w:sz w:val="18"/>
                <w:szCs w:val="18"/>
              </w:rPr>
              <w:t>Verification Status</w:t>
            </w:r>
            <w:r w:rsidR="00170608">
              <w:rPr>
                <w:rFonts w:asciiTheme="minorHAnsi" w:hAnsiTheme="minorHAnsi"/>
                <w:sz w:val="18"/>
                <w:szCs w:val="18"/>
              </w:rPr>
              <w:t xml:space="preserve">: </w:t>
            </w:r>
          </w:p>
          <w:p w14:paraId="54D40AC3" w14:textId="5DCD7166" w:rsidR="00170608" w:rsidRPr="00EC37DE" w:rsidRDefault="00170608" w:rsidP="00170608">
            <w:pPr>
              <w:keepNext/>
              <w:rPr>
                <w:rFonts w:asciiTheme="minorHAnsi" w:hAnsiTheme="minorHAnsi"/>
                <w:sz w:val="18"/>
                <w:szCs w:val="18"/>
              </w:rPr>
            </w:pPr>
            <w:r>
              <w:rPr>
                <w:rFonts w:asciiTheme="minorHAnsi" w:hAnsiTheme="minorHAnsi"/>
                <w:sz w:val="18"/>
                <w:szCs w:val="18"/>
              </w:rPr>
              <w:t xml:space="preserve">(Note: </w:t>
            </w:r>
            <w:r w:rsidRPr="00EC37DE">
              <w:rPr>
                <w:rFonts w:asciiTheme="minorHAnsi" w:hAnsiTheme="minorHAnsi"/>
                <w:sz w:val="18"/>
                <w:szCs w:val="18"/>
              </w:rPr>
              <w:t>If Verification Status for this table indicates “Fail”, the reason shall be described in the correction notes for this table.</w:t>
            </w:r>
            <w:r>
              <w:rPr>
                <w:rFonts w:asciiTheme="minorHAnsi" w:hAnsiTheme="minorHAnsi"/>
                <w:sz w:val="18"/>
                <w:szCs w:val="18"/>
              </w:rPr>
              <w:t>)</w:t>
            </w:r>
          </w:p>
        </w:tc>
        <w:tc>
          <w:tcPr>
            <w:tcW w:w="2503" w:type="pct"/>
            <w:gridSpan w:val="2"/>
            <w:vAlign w:val="center"/>
          </w:tcPr>
          <w:p w14:paraId="54D40AC4" w14:textId="77777777" w:rsidR="00E85CEC" w:rsidRPr="00EC37DE" w:rsidRDefault="00E85CEC" w:rsidP="00E85CEC">
            <w:pPr>
              <w:keepNext/>
              <w:spacing w:before="120" w:after="60"/>
              <w:rPr>
                <w:rFonts w:asciiTheme="minorHAnsi" w:hAnsiTheme="minorHAnsi"/>
                <w:sz w:val="18"/>
                <w:szCs w:val="18"/>
              </w:rPr>
            </w:pPr>
            <w:r w:rsidRPr="00EC37DE">
              <w:rPr>
                <w:rFonts w:asciiTheme="minorHAnsi" w:hAnsiTheme="minorHAnsi"/>
                <w:sz w:val="18"/>
                <w:szCs w:val="18"/>
              </w:rPr>
              <w:t>&lt;&lt;user input, pull down list: “Pass”, “Fail”&gt;&gt;</w:t>
            </w:r>
          </w:p>
        </w:tc>
      </w:tr>
      <w:tr w:rsidR="00E85CEC" w:rsidRPr="00A12ED8" w14:paraId="54D40AC9" w14:textId="77777777" w:rsidTr="00E85CEC">
        <w:tblPrEx>
          <w:tblCellMar>
            <w:left w:w="115" w:type="dxa"/>
            <w:right w:w="115" w:type="dxa"/>
          </w:tblCellMar>
        </w:tblPrEx>
        <w:trPr>
          <w:trHeight w:val="288"/>
        </w:trPr>
        <w:tc>
          <w:tcPr>
            <w:tcW w:w="5000" w:type="pct"/>
            <w:gridSpan w:val="4"/>
            <w:vAlign w:val="center"/>
          </w:tcPr>
          <w:p w14:paraId="54D40AC8" w14:textId="6A3ECABA" w:rsidR="00E85CEC" w:rsidRPr="00EC37DE" w:rsidRDefault="00E85CEC" w:rsidP="00170608">
            <w:pPr>
              <w:keepNext/>
              <w:spacing w:before="120" w:after="60"/>
              <w:rPr>
                <w:rFonts w:asciiTheme="minorHAnsi" w:hAnsiTheme="minorHAnsi"/>
                <w:sz w:val="18"/>
                <w:szCs w:val="18"/>
              </w:rPr>
            </w:pPr>
            <w:r w:rsidRPr="00EC37DE">
              <w:rPr>
                <w:rFonts w:asciiTheme="minorHAnsi" w:hAnsiTheme="minorHAnsi"/>
                <w:sz w:val="18"/>
                <w:szCs w:val="18"/>
              </w:rPr>
              <w:t>Correction Notes:</w:t>
            </w:r>
            <w:r w:rsidR="00170608">
              <w:rPr>
                <w:rFonts w:asciiTheme="minorHAnsi" w:hAnsiTheme="minorHAnsi"/>
                <w:sz w:val="18"/>
                <w:szCs w:val="18"/>
              </w:rPr>
              <w:t xml:space="preserve"> </w:t>
            </w:r>
            <w:r w:rsidRPr="00EC37DE">
              <w:rPr>
                <w:rFonts w:asciiTheme="minorHAnsi" w:hAnsiTheme="minorHAnsi"/>
                <w:sz w:val="18"/>
                <w:szCs w:val="18"/>
              </w:rPr>
              <w:t>&lt;&lt;user input, text, 200 characters&gt;&gt;</w:t>
            </w:r>
          </w:p>
        </w:tc>
      </w:tr>
      <w:tr w:rsidR="00E85CEC" w:rsidRPr="00A12ED8" w14:paraId="54D40ACB" w14:textId="77777777" w:rsidTr="00170608">
        <w:tblPrEx>
          <w:tblCellMar>
            <w:left w:w="115" w:type="dxa"/>
            <w:right w:w="115" w:type="dxa"/>
          </w:tblCellMar>
        </w:tblPrEx>
        <w:trPr>
          <w:trHeight w:val="440"/>
        </w:trPr>
        <w:tc>
          <w:tcPr>
            <w:tcW w:w="5000" w:type="pct"/>
            <w:gridSpan w:val="4"/>
            <w:vAlign w:val="center"/>
          </w:tcPr>
          <w:p w14:paraId="54D40ACA" w14:textId="77777777" w:rsidR="00E85CEC" w:rsidRPr="00EC37DE" w:rsidRDefault="00E85CEC" w:rsidP="00170608">
            <w:pPr>
              <w:keepNext/>
              <w:rPr>
                <w:rFonts w:asciiTheme="minorHAnsi" w:hAnsiTheme="minorHAnsi"/>
                <w:b/>
                <w:sz w:val="18"/>
                <w:szCs w:val="18"/>
              </w:rPr>
            </w:pPr>
            <w:r w:rsidRPr="00EC37DE">
              <w:rPr>
                <w:rFonts w:asciiTheme="minorHAnsi" w:hAnsiTheme="minorHAnsi"/>
                <w:b/>
                <w:sz w:val="18"/>
                <w:szCs w:val="18"/>
              </w:rPr>
              <w:t>The responsible person’s signature on this compliance document affirms that all applicable requirements in this table have been met</w:t>
            </w:r>
            <w:r w:rsidR="00965347" w:rsidRPr="00EC37DE">
              <w:rPr>
                <w:rFonts w:asciiTheme="minorHAnsi" w:hAnsiTheme="minorHAnsi"/>
                <w:b/>
                <w:sz w:val="18"/>
                <w:szCs w:val="18"/>
              </w:rPr>
              <w:t xml:space="preserve"> unless otherwise noted in the Verification Status and the Corrections Notes in this table</w:t>
            </w:r>
            <w:r w:rsidRPr="00EC37DE">
              <w:rPr>
                <w:rFonts w:asciiTheme="minorHAnsi" w:hAnsiTheme="minorHAnsi"/>
                <w:b/>
                <w:sz w:val="18"/>
                <w:szCs w:val="18"/>
              </w:rPr>
              <w:t>.</w:t>
            </w:r>
          </w:p>
        </w:tc>
      </w:tr>
    </w:tbl>
    <w:p w14:paraId="54D40ACD" w14:textId="77777777" w:rsidR="007F234C" w:rsidRDefault="007F234C" w:rsidP="00242D77"/>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57"/>
        <w:gridCol w:w="10459"/>
      </w:tblGrid>
      <w:tr w:rsidR="00C11E80" w:rsidRPr="00DF3F73" w14:paraId="54D40AD0" w14:textId="77777777" w:rsidTr="00F140A8">
        <w:trPr>
          <w:cantSplit/>
          <w:trHeight w:val="432"/>
        </w:trPr>
        <w:tc>
          <w:tcPr>
            <w:tcW w:w="5000" w:type="pct"/>
            <w:gridSpan w:val="2"/>
            <w:vAlign w:val="center"/>
          </w:tcPr>
          <w:p w14:paraId="54D40ACE" w14:textId="05F43B8F" w:rsidR="00C11E80" w:rsidRPr="00170608" w:rsidRDefault="00C11E80" w:rsidP="00170608">
            <w:pPr>
              <w:keepNext/>
              <w:rPr>
                <w:rFonts w:asciiTheme="minorHAnsi" w:hAnsiTheme="minorHAnsi"/>
                <w:b/>
                <w:szCs w:val="18"/>
              </w:rPr>
            </w:pPr>
            <w:r w:rsidRPr="00170608">
              <w:rPr>
                <w:rFonts w:asciiTheme="minorHAnsi" w:hAnsiTheme="minorHAnsi"/>
                <w:b/>
                <w:szCs w:val="18"/>
              </w:rPr>
              <w:t>F. Determination of HERS Verification Compliance</w:t>
            </w:r>
          </w:p>
          <w:p w14:paraId="54D40ACF" w14:textId="33C933A4" w:rsidR="00C11E80" w:rsidRPr="00DF3F73" w:rsidRDefault="00DC1986" w:rsidP="00170608">
            <w:pPr>
              <w:keepNext/>
              <w:rPr>
                <w:rFonts w:asciiTheme="minorHAnsi" w:hAnsiTheme="minorHAnsi"/>
                <w:sz w:val="18"/>
                <w:szCs w:val="18"/>
              </w:rPr>
            </w:pPr>
            <w:r>
              <w:rPr>
                <w:rFonts w:asciiTheme="minorHAnsi" w:hAnsiTheme="minorHAnsi"/>
                <w:sz w:val="18"/>
                <w:szCs w:val="18"/>
              </w:rPr>
              <w:t>All applicable sections of this document shall indicate compliance with the specified verification protocol requirements in order for this Certificate of Verification as a whole to be determined to be in compliance.</w:t>
            </w:r>
          </w:p>
        </w:tc>
      </w:tr>
      <w:tr w:rsidR="00C11E80" w:rsidRPr="00DF3F73" w14:paraId="54D40AD3" w14:textId="77777777" w:rsidTr="00F140A8">
        <w:trPr>
          <w:cantSplit/>
          <w:trHeight w:val="432"/>
        </w:trPr>
        <w:tc>
          <w:tcPr>
            <w:tcW w:w="253" w:type="pct"/>
            <w:vAlign w:val="center"/>
          </w:tcPr>
          <w:p w14:paraId="54D40AD1" w14:textId="77777777" w:rsidR="00C11E80" w:rsidRPr="00DF3F73" w:rsidDel="00C76C40" w:rsidRDefault="00C11E80" w:rsidP="00F140A8">
            <w:pPr>
              <w:keepNext/>
              <w:rPr>
                <w:rFonts w:asciiTheme="minorHAnsi" w:hAnsiTheme="minorHAnsi"/>
                <w:sz w:val="18"/>
                <w:szCs w:val="18"/>
              </w:rPr>
            </w:pPr>
            <w:r>
              <w:rPr>
                <w:rFonts w:asciiTheme="minorHAnsi" w:hAnsiTheme="minorHAnsi"/>
                <w:sz w:val="18"/>
                <w:szCs w:val="18"/>
              </w:rPr>
              <w:t>0</w:t>
            </w:r>
            <w:r w:rsidRPr="00DF3F73">
              <w:rPr>
                <w:rFonts w:asciiTheme="minorHAnsi" w:hAnsiTheme="minorHAnsi"/>
                <w:sz w:val="18"/>
                <w:szCs w:val="18"/>
              </w:rPr>
              <w:t>1</w:t>
            </w:r>
          </w:p>
        </w:tc>
        <w:tc>
          <w:tcPr>
            <w:tcW w:w="4747" w:type="pct"/>
            <w:vAlign w:val="center"/>
          </w:tcPr>
          <w:p w14:paraId="54D40AD2" w14:textId="0FFF9EBB" w:rsidR="00C11E80" w:rsidRPr="00C170C9" w:rsidRDefault="00C11E80" w:rsidP="00C11E80">
            <w:pPr>
              <w:keepNext/>
              <w:spacing w:after="60"/>
              <w:rPr>
                <w:rFonts w:asciiTheme="minorHAnsi" w:hAnsiTheme="minorHAnsi"/>
                <w:sz w:val="18"/>
                <w:szCs w:val="18"/>
              </w:rPr>
            </w:pPr>
            <w:r w:rsidRPr="00C170C9">
              <w:rPr>
                <w:rFonts w:asciiTheme="minorHAnsi" w:hAnsiTheme="minorHAnsi"/>
                <w:sz w:val="18"/>
                <w:szCs w:val="18"/>
              </w:rPr>
              <w:t>&lt;&lt;if B01≠ System does not comply; andC02≠ System does not comply; and D13≠ System does not comply</w:t>
            </w:r>
            <w:r w:rsidR="002C1BFB">
              <w:rPr>
                <w:rFonts w:asciiTheme="minorHAnsi" w:hAnsiTheme="minorHAnsi"/>
                <w:sz w:val="18"/>
                <w:szCs w:val="18"/>
              </w:rPr>
              <w:t xml:space="preserve"> and E03 ≠ Fail</w:t>
            </w:r>
            <w:r w:rsidRPr="00C170C9">
              <w:rPr>
                <w:rFonts w:asciiTheme="minorHAnsi" w:hAnsiTheme="minorHAnsi"/>
                <w:sz w:val="18"/>
                <w:szCs w:val="18"/>
              </w:rPr>
              <w:t>; then display:</w:t>
            </w:r>
            <w:r w:rsidR="00DC1986" w:rsidRPr="00695C2B">
              <w:rPr>
                <w:rFonts w:asciiTheme="minorHAnsi" w:hAnsiTheme="minorHAnsi"/>
                <w:sz w:val="18"/>
                <w:szCs w:val="18"/>
              </w:rPr>
              <w:t xml:space="preserve"> </w:t>
            </w:r>
            <w:r w:rsidR="00DC1986">
              <w:rPr>
                <w:rFonts w:asciiTheme="minorHAnsi" w:hAnsiTheme="minorHAnsi"/>
                <w:sz w:val="18"/>
                <w:szCs w:val="18"/>
              </w:rPr>
              <w:t xml:space="preserve">Complies: </w:t>
            </w:r>
            <w:r w:rsidR="00DC1986" w:rsidRPr="00221722">
              <w:rPr>
                <w:rFonts w:asciiTheme="minorHAnsi" w:hAnsiTheme="minorHAnsi"/>
                <w:sz w:val="18"/>
                <w:szCs w:val="18"/>
              </w:rPr>
              <w:t>All specified verification protocol requirem</w:t>
            </w:r>
            <w:r w:rsidR="00DC1986">
              <w:rPr>
                <w:rFonts w:asciiTheme="minorHAnsi" w:hAnsiTheme="minorHAnsi"/>
                <w:sz w:val="18"/>
                <w:szCs w:val="18"/>
              </w:rPr>
              <w:t xml:space="preserve">ents on this document are met;  else display: </w:t>
            </w:r>
            <w:r w:rsidR="00DC1986" w:rsidRPr="00221722">
              <w:rPr>
                <w:rFonts w:asciiTheme="minorHAnsi" w:hAnsiTheme="minorHAnsi"/>
                <w:sz w:val="18"/>
                <w:szCs w:val="18"/>
              </w:rPr>
              <w:t>Does not comply: One or more specified verification protocol requirements on this document are not met</w:t>
            </w:r>
            <w:r w:rsidR="00DC1986" w:rsidRPr="00C170C9" w:rsidDel="00DC1986">
              <w:rPr>
                <w:rFonts w:asciiTheme="minorHAnsi" w:hAnsiTheme="minorHAnsi"/>
                <w:sz w:val="18"/>
                <w:szCs w:val="18"/>
              </w:rPr>
              <w:t xml:space="preserve"> </w:t>
            </w:r>
            <w:r w:rsidRPr="00C170C9">
              <w:rPr>
                <w:rFonts w:asciiTheme="minorHAnsi" w:hAnsiTheme="minorHAnsi"/>
                <w:sz w:val="18"/>
                <w:szCs w:val="18"/>
              </w:rPr>
              <w:t>&gt;&gt;</w:t>
            </w:r>
          </w:p>
        </w:tc>
      </w:tr>
    </w:tbl>
    <w:p w14:paraId="54D40AD4" w14:textId="77777777" w:rsidR="00C11E80" w:rsidRDefault="00C11E80" w:rsidP="00242D77"/>
    <w:p w14:paraId="54D40AD5" w14:textId="77777777" w:rsidR="00C11E80" w:rsidDel="004A5E5A" w:rsidRDefault="00C11E80" w:rsidP="00242D77"/>
    <w:tbl>
      <w:tblPr>
        <w:tblW w:w="4990" w:type="pct"/>
        <w:tblInd w:w="-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6" w:type="dxa"/>
          <w:right w:w="86" w:type="dxa"/>
        </w:tblCellMar>
        <w:tblLook w:val="0000" w:firstRow="0" w:lastRow="0" w:firstColumn="0" w:lastColumn="0" w:noHBand="0" w:noVBand="0"/>
      </w:tblPr>
      <w:tblGrid>
        <w:gridCol w:w="5434"/>
        <w:gridCol w:w="41"/>
        <w:gridCol w:w="7"/>
        <w:gridCol w:w="5468"/>
      </w:tblGrid>
      <w:tr w:rsidR="00812F96" w:rsidRPr="004350BF" w14:paraId="54D40AD7" w14:textId="77777777" w:rsidTr="00F140A8">
        <w:trPr>
          <w:trHeight w:val="288"/>
        </w:trPr>
        <w:tc>
          <w:tcPr>
            <w:tcW w:w="10950" w:type="dxa"/>
            <w:gridSpan w:val="4"/>
            <w:vAlign w:val="center"/>
          </w:tcPr>
          <w:p w14:paraId="54D40AD6" w14:textId="77777777" w:rsidR="00812F96" w:rsidRPr="004350BF" w:rsidRDefault="00812F96" w:rsidP="00F140A8">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cs="Arial"/>
                <w:b/>
              </w:rPr>
            </w:pPr>
            <w:r w:rsidRPr="004350BF">
              <w:rPr>
                <w:rFonts w:asciiTheme="minorHAnsi" w:hAnsiTheme="minorHAnsi" w:cs="Arial"/>
                <w:b/>
                <w:caps/>
                <w:sz w:val="18"/>
                <w:szCs w:val="18"/>
              </w:rPr>
              <w:t>Documentation Author's Declaration Statement</w:t>
            </w:r>
          </w:p>
        </w:tc>
      </w:tr>
      <w:tr w:rsidR="00812F96" w:rsidRPr="004350BF" w14:paraId="54D40AD9" w14:textId="77777777" w:rsidTr="00F140A8">
        <w:trPr>
          <w:trHeight w:val="360"/>
        </w:trPr>
        <w:tc>
          <w:tcPr>
            <w:tcW w:w="10950" w:type="dxa"/>
            <w:gridSpan w:val="4"/>
            <w:vAlign w:val="center"/>
          </w:tcPr>
          <w:p w14:paraId="54D40AD8" w14:textId="77777777" w:rsidR="00812F96" w:rsidRPr="004350BF" w:rsidRDefault="00812F96" w:rsidP="00812F96">
            <w:pPr>
              <w:keepNext/>
              <w:numPr>
                <w:ilvl w:val="0"/>
                <w:numId w:val="27"/>
              </w:numPr>
              <w:rPr>
                <w:rFonts w:asciiTheme="minorHAnsi" w:hAnsiTheme="minorHAnsi"/>
                <w:sz w:val="18"/>
                <w:szCs w:val="18"/>
              </w:rPr>
            </w:pPr>
            <w:r w:rsidRPr="004350BF">
              <w:rPr>
                <w:rFonts w:asciiTheme="minorHAnsi" w:hAnsiTheme="minorHAnsi"/>
                <w:sz w:val="18"/>
                <w:szCs w:val="18"/>
              </w:rPr>
              <w:t>I certify that this Certificate of Verification documentation is accurate and complete.</w:t>
            </w:r>
          </w:p>
        </w:tc>
      </w:tr>
      <w:tr w:rsidR="00812F96" w:rsidRPr="004350BF" w14:paraId="54D40ADC" w14:textId="77777777" w:rsidTr="00F140A8">
        <w:trPr>
          <w:trHeight w:val="360"/>
        </w:trPr>
        <w:tc>
          <w:tcPr>
            <w:tcW w:w="5434" w:type="dxa"/>
          </w:tcPr>
          <w:p w14:paraId="54D40ADA" w14:textId="77777777" w:rsidR="00812F96" w:rsidRPr="004350BF" w:rsidRDefault="00812F96" w:rsidP="00F140A8">
            <w:pPr>
              <w:keepNext/>
              <w:rPr>
                <w:rFonts w:asciiTheme="minorHAnsi" w:hAnsiTheme="minorHAnsi"/>
                <w:sz w:val="14"/>
                <w:szCs w:val="14"/>
              </w:rPr>
            </w:pPr>
            <w:r w:rsidRPr="004350BF">
              <w:rPr>
                <w:rFonts w:asciiTheme="minorHAnsi" w:hAnsiTheme="minorHAnsi"/>
                <w:sz w:val="14"/>
                <w:szCs w:val="14"/>
              </w:rPr>
              <w:t>Documentation Author Name:</w:t>
            </w:r>
          </w:p>
        </w:tc>
        <w:tc>
          <w:tcPr>
            <w:tcW w:w="5516" w:type="dxa"/>
            <w:gridSpan w:val="3"/>
          </w:tcPr>
          <w:p w14:paraId="54D40ADB" w14:textId="77777777" w:rsidR="00812F96" w:rsidRPr="004350BF" w:rsidRDefault="00812F96" w:rsidP="00F140A8">
            <w:pPr>
              <w:keepNext/>
              <w:rPr>
                <w:rFonts w:asciiTheme="minorHAnsi" w:hAnsiTheme="minorHAnsi"/>
                <w:sz w:val="14"/>
                <w:szCs w:val="14"/>
              </w:rPr>
            </w:pPr>
            <w:r w:rsidRPr="004350BF">
              <w:rPr>
                <w:rFonts w:asciiTheme="minorHAnsi" w:hAnsiTheme="minorHAnsi"/>
                <w:sz w:val="14"/>
                <w:szCs w:val="14"/>
              </w:rPr>
              <w:t>Documentation Author Signature:</w:t>
            </w:r>
          </w:p>
        </w:tc>
      </w:tr>
      <w:tr w:rsidR="00812F96" w:rsidRPr="004350BF" w14:paraId="54D40ADF" w14:textId="77777777" w:rsidTr="00F140A8">
        <w:trPr>
          <w:trHeight w:val="360"/>
        </w:trPr>
        <w:tc>
          <w:tcPr>
            <w:tcW w:w="5434" w:type="dxa"/>
          </w:tcPr>
          <w:p w14:paraId="54D40ADD" w14:textId="77777777" w:rsidR="00812F96" w:rsidRPr="004350BF" w:rsidRDefault="00812F96" w:rsidP="00F140A8">
            <w:pPr>
              <w:keepNext/>
              <w:rPr>
                <w:rFonts w:asciiTheme="minorHAnsi" w:hAnsiTheme="minorHAnsi"/>
                <w:sz w:val="14"/>
                <w:szCs w:val="14"/>
              </w:rPr>
            </w:pPr>
            <w:r w:rsidRPr="004350BF">
              <w:rPr>
                <w:rFonts w:asciiTheme="minorHAnsi" w:hAnsiTheme="minorHAnsi"/>
                <w:sz w:val="14"/>
                <w:szCs w:val="14"/>
              </w:rPr>
              <w:t>Company:</w:t>
            </w:r>
          </w:p>
        </w:tc>
        <w:tc>
          <w:tcPr>
            <w:tcW w:w="5516" w:type="dxa"/>
            <w:gridSpan w:val="3"/>
          </w:tcPr>
          <w:p w14:paraId="54D40ADE" w14:textId="77777777" w:rsidR="00812F96" w:rsidRPr="004350BF" w:rsidRDefault="00812F96" w:rsidP="00F140A8">
            <w:pPr>
              <w:keepNext/>
              <w:rPr>
                <w:rFonts w:asciiTheme="minorHAnsi" w:hAnsiTheme="minorHAnsi"/>
                <w:sz w:val="14"/>
                <w:szCs w:val="14"/>
              </w:rPr>
            </w:pPr>
            <w:r w:rsidRPr="004350BF">
              <w:rPr>
                <w:rFonts w:asciiTheme="minorHAnsi" w:hAnsiTheme="minorHAnsi"/>
                <w:sz w:val="14"/>
                <w:szCs w:val="14"/>
              </w:rPr>
              <w:t>Date Signed:</w:t>
            </w:r>
          </w:p>
        </w:tc>
      </w:tr>
      <w:tr w:rsidR="00812F96" w:rsidRPr="004350BF" w14:paraId="54D40AE2" w14:textId="77777777" w:rsidTr="00F140A8">
        <w:trPr>
          <w:trHeight w:val="360"/>
        </w:trPr>
        <w:tc>
          <w:tcPr>
            <w:tcW w:w="5434" w:type="dxa"/>
          </w:tcPr>
          <w:p w14:paraId="54D40AE0" w14:textId="77777777" w:rsidR="00812F96" w:rsidRPr="004350BF" w:rsidRDefault="00812F96" w:rsidP="00F140A8">
            <w:pPr>
              <w:keepNext/>
              <w:rPr>
                <w:rFonts w:asciiTheme="minorHAnsi" w:hAnsiTheme="minorHAnsi"/>
                <w:sz w:val="14"/>
                <w:szCs w:val="14"/>
              </w:rPr>
            </w:pPr>
            <w:r w:rsidRPr="004350BF">
              <w:rPr>
                <w:rFonts w:asciiTheme="minorHAnsi" w:hAnsiTheme="minorHAnsi"/>
                <w:sz w:val="14"/>
                <w:szCs w:val="14"/>
              </w:rPr>
              <w:t>Address:</w:t>
            </w:r>
          </w:p>
        </w:tc>
        <w:tc>
          <w:tcPr>
            <w:tcW w:w="5516" w:type="dxa"/>
            <w:gridSpan w:val="3"/>
          </w:tcPr>
          <w:p w14:paraId="54D40AE1" w14:textId="77777777" w:rsidR="00812F96" w:rsidRPr="004350BF" w:rsidRDefault="00812F96" w:rsidP="00F140A8">
            <w:pPr>
              <w:keepNext/>
              <w:rPr>
                <w:rFonts w:asciiTheme="minorHAnsi" w:hAnsiTheme="minorHAnsi"/>
                <w:sz w:val="14"/>
                <w:szCs w:val="14"/>
              </w:rPr>
            </w:pPr>
            <w:r w:rsidRPr="004350BF">
              <w:rPr>
                <w:rFonts w:asciiTheme="minorHAnsi" w:hAnsiTheme="minorHAnsi"/>
                <w:sz w:val="14"/>
                <w:szCs w:val="14"/>
              </w:rPr>
              <w:t>CEA/HERS Certification Information (if applicable):</w:t>
            </w:r>
          </w:p>
        </w:tc>
      </w:tr>
      <w:tr w:rsidR="00812F96" w:rsidRPr="004350BF" w14:paraId="54D40AE5" w14:textId="77777777" w:rsidTr="00F140A8">
        <w:trPr>
          <w:trHeight w:val="360"/>
        </w:trPr>
        <w:tc>
          <w:tcPr>
            <w:tcW w:w="5434" w:type="dxa"/>
          </w:tcPr>
          <w:p w14:paraId="54D40AE3" w14:textId="77777777" w:rsidR="00812F96" w:rsidRPr="004350BF" w:rsidRDefault="00812F96" w:rsidP="00F140A8">
            <w:pPr>
              <w:keepNext/>
              <w:rPr>
                <w:rFonts w:asciiTheme="minorHAnsi" w:hAnsiTheme="minorHAnsi"/>
                <w:sz w:val="14"/>
                <w:szCs w:val="14"/>
              </w:rPr>
            </w:pPr>
            <w:r w:rsidRPr="004350BF">
              <w:rPr>
                <w:rFonts w:asciiTheme="minorHAnsi" w:hAnsiTheme="minorHAnsi"/>
                <w:sz w:val="14"/>
                <w:szCs w:val="14"/>
              </w:rPr>
              <w:t>City/State/Zip:</w:t>
            </w:r>
          </w:p>
        </w:tc>
        <w:tc>
          <w:tcPr>
            <w:tcW w:w="5516" w:type="dxa"/>
            <w:gridSpan w:val="3"/>
          </w:tcPr>
          <w:p w14:paraId="54D40AE4" w14:textId="77777777" w:rsidR="00812F96" w:rsidRPr="004350BF" w:rsidRDefault="00812F96" w:rsidP="00F140A8">
            <w:pPr>
              <w:keepNext/>
              <w:rPr>
                <w:rFonts w:asciiTheme="minorHAnsi" w:hAnsiTheme="minorHAnsi"/>
                <w:sz w:val="14"/>
                <w:szCs w:val="14"/>
              </w:rPr>
            </w:pPr>
            <w:r w:rsidRPr="004350BF">
              <w:rPr>
                <w:rFonts w:asciiTheme="minorHAnsi" w:hAnsiTheme="minorHAnsi"/>
                <w:sz w:val="14"/>
                <w:szCs w:val="14"/>
              </w:rPr>
              <w:t>Phone:</w:t>
            </w:r>
          </w:p>
        </w:tc>
      </w:tr>
      <w:tr w:rsidR="00812F96" w:rsidRPr="004350BF" w14:paraId="54D40AE7" w14:textId="77777777" w:rsidTr="00F140A8">
        <w:tblPrEx>
          <w:tblCellMar>
            <w:left w:w="115" w:type="dxa"/>
            <w:right w:w="115" w:type="dxa"/>
          </w:tblCellMar>
        </w:tblPrEx>
        <w:trPr>
          <w:trHeight w:val="296"/>
        </w:trPr>
        <w:tc>
          <w:tcPr>
            <w:tcW w:w="10950" w:type="dxa"/>
            <w:gridSpan w:val="4"/>
            <w:vAlign w:val="center"/>
          </w:tcPr>
          <w:p w14:paraId="54D40AE6" w14:textId="77777777" w:rsidR="00812F96" w:rsidRPr="004350BF" w:rsidRDefault="00812F96" w:rsidP="00F140A8">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sidRPr="004350BF">
              <w:rPr>
                <w:rFonts w:asciiTheme="minorHAnsi" w:hAnsiTheme="minorHAnsi" w:cs="Arial"/>
                <w:b/>
                <w:caps/>
                <w:sz w:val="18"/>
                <w:szCs w:val="18"/>
              </w:rPr>
              <w:t xml:space="preserve">Responsible Person's Declaration statement </w:t>
            </w:r>
          </w:p>
        </w:tc>
      </w:tr>
      <w:tr w:rsidR="00812F96" w:rsidRPr="004350BF" w14:paraId="54D40AEE" w14:textId="77777777" w:rsidTr="00F140A8">
        <w:tblPrEx>
          <w:tblCellMar>
            <w:left w:w="115" w:type="dxa"/>
            <w:right w:w="115" w:type="dxa"/>
          </w:tblCellMar>
        </w:tblPrEx>
        <w:trPr>
          <w:trHeight w:val="504"/>
        </w:trPr>
        <w:tc>
          <w:tcPr>
            <w:tcW w:w="10950" w:type="dxa"/>
            <w:gridSpan w:val="4"/>
            <w:shd w:val="clear" w:color="auto" w:fill="auto"/>
          </w:tcPr>
          <w:p w14:paraId="54D40AE8" w14:textId="77777777" w:rsidR="00812F96" w:rsidRPr="004350BF" w:rsidRDefault="00812F96" w:rsidP="00170608">
            <w:pPr>
              <w:pStyle w:val="p2"/>
              <w:keepNext/>
              <w:tabs>
                <w:tab w:val="clear" w:pos="357"/>
              </w:tabs>
              <w:spacing w:line="240" w:lineRule="auto"/>
              <w:ind w:left="0" w:right="90" w:firstLine="0"/>
              <w:rPr>
                <w:rFonts w:asciiTheme="minorHAnsi" w:hAnsiTheme="minorHAnsi"/>
                <w:sz w:val="18"/>
                <w:szCs w:val="18"/>
              </w:rPr>
            </w:pPr>
            <w:r w:rsidRPr="004350BF">
              <w:rPr>
                <w:rFonts w:asciiTheme="minorHAnsi" w:hAnsiTheme="minorHAnsi"/>
                <w:sz w:val="18"/>
                <w:szCs w:val="18"/>
              </w:rPr>
              <w:t xml:space="preserve">I certify the following under penalty of perjury, under the laws of the State of California: </w:t>
            </w:r>
          </w:p>
          <w:p w14:paraId="54D40AE9" w14:textId="77777777" w:rsidR="00812F96" w:rsidRPr="004350BF" w:rsidRDefault="00812F96" w:rsidP="00170608">
            <w:pPr>
              <w:pStyle w:val="p2"/>
              <w:keepNext/>
              <w:numPr>
                <w:ilvl w:val="0"/>
                <w:numId w:val="28"/>
              </w:numPr>
              <w:tabs>
                <w:tab w:val="clear" w:pos="357"/>
              </w:tabs>
              <w:spacing w:line="240" w:lineRule="auto"/>
              <w:ind w:right="90"/>
              <w:rPr>
                <w:rFonts w:asciiTheme="minorHAnsi" w:hAnsiTheme="minorHAnsi"/>
                <w:sz w:val="18"/>
                <w:szCs w:val="18"/>
              </w:rPr>
            </w:pPr>
            <w:r w:rsidRPr="004350BF">
              <w:rPr>
                <w:rFonts w:asciiTheme="minorHAnsi" w:hAnsiTheme="minorHAnsi"/>
                <w:sz w:val="18"/>
                <w:szCs w:val="18"/>
              </w:rPr>
              <w:t>The information provided on this Certificate of Verification is true and correct.</w:t>
            </w:r>
          </w:p>
          <w:p w14:paraId="54D40AEA" w14:textId="77777777" w:rsidR="00812F96" w:rsidRPr="004350BF" w:rsidRDefault="00812F96" w:rsidP="00170608">
            <w:pPr>
              <w:pStyle w:val="p2"/>
              <w:keepNext/>
              <w:numPr>
                <w:ilvl w:val="0"/>
                <w:numId w:val="28"/>
              </w:numPr>
              <w:tabs>
                <w:tab w:val="clear" w:pos="357"/>
              </w:tabs>
              <w:spacing w:line="240" w:lineRule="auto"/>
              <w:ind w:right="90"/>
              <w:rPr>
                <w:rFonts w:asciiTheme="minorHAnsi" w:hAnsiTheme="minorHAnsi"/>
                <w:sz w:val="18"/>
                <w:szCs w:val="18"/>
              </w:rPr>
            </w:pPr>
            <w:r w:rsidRPr="004350BF">
              <w:rPr>
                <w:rFonts w:asciiTheme="minorHAnsi" w:hAnsiTheme="minorHAnsi"/>
                <w:sz w:val="18"/>
                <w:szCs w:val="18"/>
              </w:rPr>
              <w:t>I am the certified HERS Rater who performed the verification identified and reported on this Certificate of Verification (responsible rater).</w:t>
            </w:r>
          </w:p>
          <w:p w14:paraId="54D40AEB" w14:textId="77777777" w:rsidR="00812F96" w:rsidRPr="004350BF" w:rsidRDefault="00812F96" w:rsidP="00170608">
            <w:pPr>
              <w:pStyle w:val="p2"/>
              <w:keepNext/>
              <w:numPr>
                <w:ilvl w:val="0"/>
                <w:numId w:val="28"/>
              </w:numPr>
              <w:tabs>
                <w:tab w:val="clear" w:pos="357"/>
              </w:tabs>
              <w:spacing w:line="240" w:lineRule="auto"/>
              <w:ind w:right="90"/>
              <w:rPr>
                <w:rFonts w:asciiTheme="minorHAnsi" w:hAnsiTheme="minorHAnsi"/>
                <w:sz w:val="18"/>
                <w:szCs w:val="18"/>
              </w:rPr>
            </w:pPr>
            <w:r w:rsidRPr="004350BF">
              <w:rPr>
                <w:rFonts w:asciiTheme="minorHAnsi" w:hAnsiTheme="minorHAnsi"/>
                <w:sz w:val="18"/>
                <w:szCs w:val="18"/>
              </w:rPr>
              <w:t>The installed features, materials, components, manufactured devices, or system performance diagnostic results that require HERS verification identified on this Certificate of Verification comply with the applicable requirements in Reference Appendices RA2, RA3, and the requirements specified on the Certificate of Compliance for the building approved by the enforcement agency.</w:t>
            </w:r>
          </w:p>
          <w:p w14:paraId="54D40AEC" w14:textId="77777777" w:rsidR="00812F96" w:rsidRPr="004350BF" w:rsidRDefault="00812F96" w:rsidP="00170608">
            <w:pPr>
              <w:pStyle w:val="p2"/>
              <w:keepNext/>
              <w:numPr>
                <w:ilvl w:val="0"/>
                <w:numId w:val="28"/>
              </w:numPr>
              <w:tabs>
                <w:tab w:val="clear" w:pos="357"/>
              </w:tabs>
              <w:spacing w:line="240" w:lineRule="auto"/>
              <w:ind w:right="90"/>
              <w:rPr>
                <w:rFonts w:asciiTheme="minorHAnsi" w:hAnsiTheme="minorHAnsi"/>
                <w:sz w:val="18"/>
                <w:szCs w:val="18"/>
              </w:rPr>
            </w:pPr>
            <w:r w:rsidRPr="004350BF">
              <w:rPr>
                <w:rFonts w:asciiTheme="minorHAnsi" w:hAnsiTheme="minorHAnsi"/>
                <w:sz w:val="18"/>
                <w:szCs w:val="18"/>
              </w:rPr>
              <w:t xml:space="preserve"> The information reported on applicable sections of the Certificate(s) of Installation (CF2R) signed and submitted by the person(s) responsible for the construction or installation conforms to the requirements specified on the Certificate(s) of Compliance (CF1R) approved by the enforcement agency.</w:t>
            </w:r>
          </w:p>
          <w:p w14:paraId="54D40AED" w14:textId="77777777" w:rsidR="00812F96" w:rsidRPr="004350BF" w:rsidRDefault="00812F96" w:rsidP="00170608">
            <w:pPr>
              <w:pStyle w:val="p2"/>
              <w:keepNext/>
              <w:numPr>
                <w:ilvl w:val="0"/>
                <w:numId w:val="28"/>
              </w:numPr>
              <w:tabs>
                <w:tab w:val="clear" w:pos="357"/>
              </w:tabs>
              <w:spacing w:line="240" w:lineRule="auto"/>
              <w:ind w:right="90"/>
              <w:rPr>
                <w:rFonts w:asciiTheme="minorHAnsi" w:hAnsiTheme="minorHAnsi"/>
                <w:sz w:val="18"/>
                <w:szCs w:val="18"/>
              </w:rPr>
            </w:pPr>
            <w:r w:rsidRPr="004350BF">
              <w:rPr>
                <w:rFonts w:asciiTheme="minorHAnsi" w:hAnsiTheme="minorHAnsi"/>
                <w:sz w:val="18"/>
                <w:szCs w:val="18"/>
              </w:rPr>
              <w:t xml:space="preserve">I will ensure that a registered copy of this Certificate of Verification shall be posted, or made available with the building permit(s) issued for the building, and made available to the enforcement agency for all applicable inspections. I understand that a registered copy of this Certificate of Verification is required to be included with the documentation the builder provides to the building owner at occupancy.  </w:t>
            </w:r>
          </w:p>
        </w:tc>
      </w:tr>
      <w:tr w:rsidR="00812F96" w:rsidRPr="004350BF" w14:paraId="54D40AF0" w14:textId="77777777" w:rsidTr="00F140A8">
        <w:tblPrEx>
          <w:tblCellMar>
            <w:left w:w="115" w:type="dxa"/>
            <w:right w:w="115" w:type="dxa"/>
          </w:tblCellMar>
        </w:tblPrEx>
        <w:trPr>
          <w:trHeight w:val="278"/>
        </w:trPr>
        <w:tc>
          <w:tcPr>
            <w:tcW w:w="10950" w:type="dxa"/>
            <w:gridSpan w:val="4"/>
            <w:vAlign w:val="center"/>
          </w:tcPr>
          <w:p w14:paraId="54D40AEF" w14:textId="77777777" w:rsidR="00812F96" w:rsidRPr="004350BF" w:rsidRDefault="00812F96" w:rsidP="00F140A8">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cs="Arial"/>
                <w:b/>
                <w:caps/>
                <w:sz w:val="18"/>
                <w:szCs w:val="18"/>
              </w:rPr>
            </w:pPr>
            <w:r w:rsidRPr="004350BF">
              <w:rPr>
                <w:rFonts w:asciiTheme="minorHAnsi" w:hAnsiTheme="minorHAnsi" w:cs="Arial"/>
                <w:b/>
                <w:caps/>
                <w:sz w:val="18"/>
                <w:szCs w:val="18"/>
              </w:rPr>
              <w:t>BUILDER OR INSTALLER INFORMATION AS SHOWN ON THE CERTIFICATE OF INSTALLATION</w:t>
            </w:r>
          </w:p>
        </w:tc>
      </w:tr>
      <w:tr w:rsidR="00812F96" w:rsidRPr="004350BF" w14:paraId="54D40AF2" w14:textId="77777777" w:rsidTr="00F140A8">
        <w:tblPrEx>
          <w:tblCellMar>
            <w:left w:w="115" w:type="dxa"/>
            <w:right w:w="115" w:type="dxa"/>
          </w:tblCellMar>
        </w:tblPrEx>
        <w:trPr>
          <w:trHeight w:hRule="exact" w:val="360"/>
        </w:trPr>
        <w:tc>
          <w:tcPr>
            <w:tcW w:w="10950" w:type="dxa"/>
            <w:gridSpan w:val="4"/>
            <w:vAlign w:val="center"/>
          </w:tcPr>
          <w:p w14:paraId="54D40AF1" w14:textId="77777777" w:rsidR="00812F96" w:rsidRPr="004350BF" w:rsidRDefault="00812F96" w:rsidP="00F140A8">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240"/>
              <w:rPr>
                <w:rFonts w:asciiTheme="minorHAnsi" w:hAnsiTheme="minorHAnsi"/>
                <w:sz w:val="14"/>
                <w:szCs w:val="14"/>
              </w:rPr>
            </w:pPr>
            <w:r w:rsidRPr="004350BF">
              <w:rPr>
                <w:rFonts w:asciiTheme="minorHAnsi" w:hAnsiTheme="minorHAnsi"/>
                <w:sz w:val="14"/>
                <w:szCs w:val="14"/>
              </w:rPr>
              <w:t>Company Name (Installing Subcontractor, General Contractor, or Builder/Owner):</w:t>
            </w:r>
          </w:p>
        </w:tc>
      </w:tr>
      <w:tr w:rsidR="00812F96" w:rsidRPr="004350BF" w14:paraId="54D40AF5" w14:textId="77777777" w:rsidTr="00F140A8">
        <w:tblPrEx>
          <w:tblCellMar>
            <w:left w:w="115" w:type="dxa"/>
            <w:right w:w="115" w:type="dxa"/>
          </w:tblCellMar>
        </w:tblPrEx>
        <w:trPr>
          <w:trHeight w:hRule="exact" w:val="360"/>
        </w:trPr>
        <w:tc>
          <w:tcPr>
            <w:tcW w:w="5475" w:type="dxa"/>
            <w:gridSpan w:val="2"/>
          </w:tcPr>
          <w:p w14:paraId="54D40AF3" w14:textId="77777777" w:rsidR="00812F96" w:rsidRPr="004350BF" w:rsidRDefault="00812F96" w:rsidP="00F140A8">
            <w:pPr>
              <w:keepNext/>
              <w:tabs>
                <w:tab w:val="left" w:pos="-720"/>
                <w:tab w:val="left" w:pos="-9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240"/>
              <w:rPr>
                <w:rFonts w:asciiTheme="minorHAnsi" w:hAnsiTheme="minorHAnsi"/>
                <w:sz w:val="14"/>
                <w:szCs w:val="14"/>
              </w:rPr>
            </w:pPr>
            <w:r w:rsidRPr="004350BF">
              <w:rPr>
                <w:rFonts w:asciiTheme="minorHAnsi" w:hAnsiTheme="minorHAnsi"/>
                <w:sz w:val="14"/>
                <w:szCs w:val="14"/>
              </w:rPr>
              <w:t>Responsible Builder or Installer Name:</w:t>
            </w:r>
          </w:p>
        </w:tc>
        <w:tc>
          <w:tcPr>
            <w:tcW w:w="5475" w:type="dxa"/>
            <w:gridSpan w:val="2"/>
          </w:tcPr>
          <w:p w14:paraId="54D40AF4" w14:textId="77777777" w:rsidR="00812F96" w:rsidRPr="004350BF" w:rsidRDefault="00812F96" w:rsidP="00F140A8">
            <w:pPr>
              <w:keepNext/>
              <w:tabs>
                <w:tab w:val="left" w:pos="-720"/>
                <w:tab w:val="left" w:pos="-9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4"/>
                <w:szCs w:val="14"/>
              </w:rPr>
            </w:pPr>
            <w:r w:rsidRPr="004350BF">
              <w:rPr>
                <w:rFonts w:asciiTheme="minorHAnsi" w:hAnsiTheme="minorHAnsi"/>
                <w:sz w:val="14"/>
                <w:szCs w:val="14"/>
              </w:rPr>
              <w:t>CSLB License:</w:t>
            </w:r>
          </w:p>
        </w:tc>
      </w:tr>
      <w:tr w:rsidR="00812F96" w:rsidRPr="004350BF" w14:paraId="54D40AF7" w14:textId="77777777" w:rsidTr="00F140A8">
        <w:tblPrEx>
          <w:tblCellMar>
            <w:left w:w="108" w:type="dxa"/>
            <w:right w:w="108" w:type="dxa"/>
          </w:tblCellMar>
        </w:tblPrEx>
        <w:trPr>
          <w:trHeight w:hRule="exact" w:val="288"/>
        </w:trPr>
        <w:tc>
          <w:tcPr>
            <w:tcW w:w="10950" w:type="dxa"/>
            <w:gridSpan w:val="4"/>
            <w:vAlign w:val="center"/>
          </w:tcPr>
          <w:p w14:paraId="54D40AF6" w14:textId="77777777" w:rsidR="00812F96" w:rsidRPr="004350BF" w:rsidRDefault="00812F96" w:rsidP="00F140A8">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4350BF">
              <w:rPr>
                <w:rFonts w:asciiTheme="minorHAnsi" w:hAnsiTheme="minorHAnsi" w:cs="Arial"/>
                <w:b/>
                <w:caps/>
                <w:sz w:val="18"/>
                <w:szCs w:val="18"/>
              </w:rPr>
              <w:t>HERS PROVIDER DATA REGISTRY INFORMATION</w:t>
            </w:r>
          </w:p>
        </w:tc>
      </w:tr>
      <w:tr w:rsidR="00812F96" w:rsidRPr="004350BF" w14:paraId="54D40AFA" w14:textId="77777777" w:rsidTr="00F140A8">
        <w:tblPrEx>
          <w:tblCellMar>
            <w:left w:w="108" w:type="dxa"/>
            <w:right w:w="108" w:type="dxa"/>
          </w:tblCellMar>
        </w:tblPrEx>
        <w:trPr>
          <w:trHeight w:hRule="exact" w:val="360"/>
        </w:trPr>
        <w:tc>
          <w:tcPr>
            <w:tcW w:w="5482" w:type="dxa"/>
            <w:gridSpan w:val="3"/>
          </w:tcPr>
          <w:p w14:paraId="54D40AF8" w14:textId="77777777" w:rsidR="00812F96" w:rsidRPr="004350BF" w:rsidRDefault="00812F96" w:rsidP="00F140A8">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4"/>
                <w:szCs w:val="14"/>
              </w:rPr>
            </w:pPr>
            <w:r w:rsidRPr="004350BF">
              <w:rPr>
                <w:rFonts w:asciiTheme="minorHAnsi" w:hAnsiTheme="minorHAnsi"/>
                <w:sz w:val="14"/>
                <w:szCs w:val="14"/>
              </w:rPr>
              <w:t>Sample Group Number (if applicable):</w:t>
            </w:r>
          </w:p>
        </w:tc>
        <w:tc>
          <w:tcPr>
            <w:tcW w:w="5468" w:type="dxa"/>
          </w:tcPr>
          <w:p w14:paraId="54D40AF9" w14:textId="6AF9F762" w:rsidR="00812F96" w:rsidRPr="004350BF" w:rsidRDefault="00812F96" w:rsidP="00F140A8">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4"/>
                <w:szCs w:val="14"/>
              </w:rPr>
            </w:pPr>
            <w:r w:rsidRPr="004350BF">
              <w:rPr>
                <w:rFonts w:asciiTheme="minorHAnsi" w:hAnsiTheme="minorHAnsi"/>
                <w:sz w:val="14"/>
                <w:szCs w:val="14"/>
              </w:rPr>
              <w:t>Dwelling Test Status in Sample Group (if applicable)</w:t>
            </w:r>
            <w:r w:rsidR="00170608">
              <w:rPr>
                <w:rFonts w:asciiTheme="minorHAnsi" w:hAnsiTheme="minorHAnsi"/>
                <w:sz w:val="14"/>
                <w:szCs w:val="14"/>
              </w:rPr>
              <w:t>:</w:t>
            </w:r>
          </w:p>
        </w:tc>
      </w:tr>
      <w:tr w:rsidR="00812F96" w:rsidRPr="004350BF" w14:paraId="54D40AFC" w14:textId="77777777" w:rsidTr="00F140A8">
        <w:tblPrEx>
          <w:tblCellMar>
            <w:left w:w="108" w:type="dxa"/>
            <w:right w:w="108" w:type="dxa"/>
          </w:tblCellMar>
        </w:tblPrEx>
        <w:trPr>
          <w:trHeight w:val="288"/>
        </w:trPr>
        <w:tc>
          <w:tcPr>
            <w:tcW w:w="10950" w:type="dxa"/>
            <w:gridSpan w:val="4"/>
            <w:vAlign w:val="center"/>
          </w:tcPr>
          <w:p w14:paraId="54D40AFB" w14:textId="77777777" w:rsidR="00812F96" w:rsidRPr="004350BF" w:rsidRDefault="00812F96" w:rsidP="00F140A8">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4350BF">
              <w:rPr>
                <w:rFonts w:asciiTheme="minorHAnsi" w:hAnsiTheme="minorHAnsi" w:cs="Arial"/>
                <w:b/>
                <w:caps/>
                <w:sz w:val="18"/>
                <w:szCs w:val="18"/>
              </w:rPr>
              <w:t>HERS RATER INFORMATION</w:t>
            </w:r>
          </w:p>
        </w:tc>
      </w:tr>
      <w:tr w:rsidR="00812F96" w:rsidRPr="004350BF" w14:paraId="54D40AFE" w14:textId="77777777" w:rsidTr="00F140A8">
        <w:tblPrEx>
          <w:tblCellMar>
            <w:left w:w="108" w:type="dxa"/>
            <w:right w:w="108" w:type="dxa"/>
          </w:tblCellMar>
        </w:tblPrEx>
        <w:trPr>
          <w:trHeight w:hRule="exact" w:val="360"/>
        </w:trPr>
        <w:tc>
          <w:tcPr>
            <w:tcW w:w="10950" w:type="dxa"/>
            <w:gridSpan w:val="4"/>
          </w:tcPr>
          <w:p w14:paraId="54D40AFD" w14:textId="77777777" w:rsidR="00812F96" w:rsidRPr="004350BF" w:rsidRDefault="00812F96" w:rsidP="00F140A8">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4350BF">
              <w:rPr>
                <w:rFonts w:asciiTheme="minorHAnsi" w:hAnsiTheme="minorHAnsi"/>
                <w:sz w:val="14"/>
                <w:szCs w:val="14"/>
              </w:rPr>
              <w:t>HERS Rater Company Name:</w:t>
            </w:r>
          </w:p>
        </w:tc>
      </w:tr>
      <w:tr w:rsidR="00812F96" w:rsidRPr="004350BF" w14:paraId="54D40B01" w14:textId="77777777" w:rsidTr="00F140A8">
        <w:tblPrEx>
          <w:tblCellMar>
            <w:left w:w="108" w:type="dxa"/>
            <w:right w:w="108" w:type="dxa"/>
          </w:tblCellMar>
        </w:tblPrEx>
        <w:trPr>
          <w:trHeight w:hRule="exact" w:val="360"/>
        </w:trPr>
        <w:tc>
          <w:tcPr>
            <w:tcW w:w="5482" w:type="dxa"/>
            <w:gridSpan w:val="3"/>
            <w:tcBorders>
              <w:top w:val="single" w:sz="4" w:space="0" w:color="auto"/>
              <w:left w:val="single" w:sz="4" w:space="0" w:color="auto"/>
              <w:bottom w:val="single" w:sz="4" w:space="0" w:color="auto"/>
              <w:right w:val="single" w:sz="4" w:space="0" w:color="auto"/>
            </w:tcBorders>
          </w:tcPr>
          <w:p w14:paraId="54D40AFF" w14:textId="77777777" w:rsidR="00812F96" w:rsidRPr="004350BF" w:rsidRDefault="00812F96" w:rsidP="00F140A8">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4350BF">
              <w:rPr>
                <w:rFonts w:asciiTheme="minorHAnsi" w:hAnsiTheme="minorHAnsi"/>
                <w:sz w:val="14"/>
                <w:szCs w:val="14"/>
              </w:rPr>
              <w:t>Responsible Rater Name:</w:t>
            </w:r>
          </w:p>
        </w:tc>
        <w:tc>
          <w:tcPr>
            <w:tcW w:w="5468" w:type="dxa"/>
            <w:tcBorders>
              <w:top w:val="single" w:sz="4" w:space="0" w:color="auto"/>
              <w:left w:val="single" w:sz="4" w:space="0" w:color="auto"/>
              <w:bottom w:val="single" w:sz="4" w:space="0" w:color="auto"/>
              <w:right w:val="single" w:sz="4" w:space="0" w:color="auto"/>
            </w:tcBorders>
          </w:tcPr>
          <w:p w14:paraId="54D40B00" w14:textId="77777777" w:rsidR="00812F96" w:rsidRPr="004350BF" w:rsidRDefault="00812F96" w:rsidP="00F140A8">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4350BF">
              <w:rPr>
                <w:rFonts w:asciiTheme="minorHAnsi" w:hAnsiTheme="minorHAnsi"/>
                <w:sz w:val="14"/>
                <w:szCs w:val="14"/>
              </w:rPr>
              <w:t>Responsible Rater Signature:</w:t>
            </w:r>
          </w:p>
        </w:tc>
      </w:tr>
      <w:tr w:rsidR="00812F96" w:rsidRPr="004350BF" w14:paraId="54D40B04" w14:textId="77777777" w:rsidTr="00F140A8">
        <w:tblPrEx>
          <w:tblCellMar>
            <w:left w:w="108" w:type="dxa"/>
            <w:right w:w="108" w:type="dxa"/>
          </w:tblCellMar>
        </w:tblPrEx>
        <w:trPr>
          <w:trHeight w:hRule="exact" w:val="360"/>
        </w:trPr>
        <w:tc>
          <w:tcPr>
            <w:tcW w:w="5482" w:type="dxa"/>
            <w:gridSpan w:val="3"/>
            <w:tcBorders>
              <w:top w:val="single" w:sz="4" w:space="0" w:color="auto"/>
              <w:left w:val="single" w:sz="4" w:space="0" w:color="auto"/>
              <w:bottom w:val="single" w:sz="4" w:space="0" w:color="auto"/>
              <w:right w:val="single" w:sz="4" w:space="0" w:color="auto"/>
            </w:tcBorders>
          </w:tcPr>
          <w:p w14:paraId="54D40B02" w14:textId="129458D3" w:rsidR="00812F96" w:rsidRPr="004350BF" w:rsidRDefault="00812F96" w:rsidP="00F140A8">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4350BF">
              <w:rPr>
                <w:rFonts w:asciiTheme="minorHAnsi" w:hAnsiTheme="minorHAnsi"/>
                <w:sz w:val="14"/>
                <w:szCs w:val="14"/>
              </w:rPr>
              <w:t>Responsible Rater Certification Number w/ this HERS Provider</w:t>
            </w:r>
            <w:r w:rsidR="00170608">
              <w:rPr>
                <w:rFonts w:asciiTheme="minorHAnsi" w:hAnsiTheme="minorHAnsi"/>
                <w:sz w:val="14"/>
                <w:szCs w:val="14"/>
              </w:rPr>
              <w:t>:</w:t>
            </w:r>
          </w:p>
        </w:tc>
        <w:tc>
          <w:tcPr>
            <w:tcW w:w="5468" w:type="dxa"/>
            <w:tcBorders>
              <w:top w:val="single" w:sz="4" w:space="0" w:color="auto"/>
              <w:left w:val="single" w:sz="4" w:space="0" w:color="auto"/>
              <w:bottom w:val="single" w:sz="4" w:space="0" w:color="auto"/>
              <w:right w:val="single" w:sz="4" w:space="0" w:color="auto"/>
            </w:tcBorders>
          </w:tcPr>
          <w:p w14:paraId="54D40B03" w14:textId="77777777" w:rsidR="00812F96" w:rsidRPr="004350BF" w:rsidRDefault="00812F96" w:rsidP="00F140A8">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4350BF">
              <w:rPr>
                <w:rFonts w:asciiTheme="minorHAnsi" w:hAnsiTheme="minorHAnsi"/>
                <w:sz w:val="14"/>
                <w:szCs w:val="14"/>
              </w:rPr>
              <w:t>Date Signed:</w:t>
            </w:r>
          </w:p>
        </w:tc>
      </w:tr>
    </w:tbl>
    <w:p w14:paraId="54D40B05" w14:textId="77777777" w:rsidR="00B51A66" w:rsidRDefault="00B51A66"/>
    <w:sectPr w:rsidR="00B51A66" w:rsidSect="00D51F70">
      <w:headerReference w:type="default" r:id="rId16"/>
      <w:pgSz w:w="12240" w:h="15840" w:code="1"/>
      <w:pgMar w:top="720" w:right="720" w:bottom="720" w:left="720" w:header="576" w:footer="576" w:gutter="0"/>
      <w:pgNumType w:start="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CBAF9AE" w14:textId="77777777" w:rsidR="00903563" w:rsidRDefault="00903563">
      <w:r>
        <w:separator/>
      </w:r>
    </w:p>
  </w:endnote>
  <w:endnote w:type="continuationSeparator" w:id="0">
    <w:p w14:paraId="08636AB3" w14:textId="77777777" w:rsidR="00903563" w:rsidRDefault="00903563">
      <w:r>
        <w:continuationSeparator/>
      </w:r>
    </w:p>
  </w:endnote>
  <w:endnote w:type="continuationNotice" w:id="1">
    <w:p w14:paraId="69CC7638" w14:textId="77777777" w:rsidR="00903563" w:rsidRDefault="0090356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Lucida Grande">
    <w:charset w:val="00"/>
    <w:family w:val="auto"/>
    <w:pitch w:val="variable"/>
    <w:sig w:usb0="00000003" w:usb1="00000000" w:usb2="00000000" w:usb3="00000000" w:csb0="00000001" w:csb1="00000000"/>
  </w:font>
  <w:font w:name="Arial-BlackItalic">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662E18" w14:textId="77777777" w:rsidR="00550A6E" w:rsidRDefault="00550A6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D40B1E" w14:textId="77777777" w:rsidR="00903563" w:rsidRPr="00A404B1" w:rsidRDefault="00903563" w:rsidP="00170608">
    <w:pPr>
      <w:pStyle w:val="Footer"/>
    </w:pPr>
    <w:r w:rsidRPr="00A404B1">
      <w:t xml:space="preserve">Registration Number:                                                           Registration Date/Time:                                           HERS Provider:                       </w:t>
    </w:r>
  </w:p>
  <w:p w14:paraId="54D40B1F" w14:textId="0FEF04F0" w:rsidR="00903563" w:rsidRPr="00A404B1" w:rsidRDefault="00903563" w:rsidP="00170608">
    <w:pPr>
      <w:pStyle w:val="Footer"/>
    </w:pPr>
    <w:r w:rsidRPr="00A404B1">
      <w:t>CA Building Energy Efficiency Standards - 201</w:t>
    </w:r>
    <w:del w:id="2" w:author="Ferris, Elizabeth@Energy" w:date="2018-08-13T11:47:00Z">
      <w:r w:rsidDel="00550A6E">
        <w:delText>6</w:delText>
      </w:r>
    </w:del>
    <w:ins w:id="3" w:author="Ferris, Elizabeth@Energy" w:date="2018-08-13T11:47:00Z">
      <w:r w:rsidR="00550A6E">
        <w:t>9</w:t>
      </w:r>
    </w:ins>
    <w:r w:rsidRPr="00A404B1">
      <w:t xml:space="preserve"> Residential Compliance</w:t>
    </w:r>
    <w:r w:rsidRPr="00A404B1">
      <w:tab/>
    </w:r>
    <w:ins w:id="4" w:author="Ferris, Elizabeth@Energy" w:date="2018-08-13T11:48:00Z">
      <w:r w:rsidR="00550A6E" w:rsidRPr="00550A6E">
        <w:t>January 2020</w:t>
      </w:r>
    </w:ins>
    <w:del w:id="5" w:author="Ferris, Elizabeth@Energy" w:date="2018-08-13T11:48:00Z">
      <w:r w:rsidR="003F45E3" w:rsidDel="00550A6E">
        <w:delText xml:space="preserve">September </w:delText>
      </w:r>
      <w:r w:rsidR="0036166B" w:rsidDel="00550A6E">
        <w:delText>2016</w:delText>
      </w:r>
    </w:del>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D2E541" w14:textId="77777777" w:rsidR="00550A6E" w:rsidRDefault="00550A6E">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D40B27" w14:textId="4147F53D" w:rsidR="00903563" w:rsidRPr="00A404B1" w:rsidRDefault="00903563" w:rsidP="00170608">
    <w:pPr>
      <w:pStyle w:val="Footer"/>
    </w:pPr>
    <w:r w:rsidRPr="00A404B1">
      <w:t>CA Building Energy Efficiency Standards - 201</w:t>
    </w:r>
    <w:ins w:id="6" w:author="Ferris, Elizabeth@Energy" w:date="2018-08-13T11:48:00Z">
      <w:r w:rsidR="00550A6E">
        <w:t>9</w:t>
      </w:r>
    </w:ins>
    <w:del w:id="7" w:author="Ferris, Elizabeth@Energy" w:date="2018-08-13T11:48:00Z">
      <w:r w:rsidDel="00550A6E">
        <w:delText>6</w:delText>
      </w:r>
    </w:del>
    <w:r w:rsidRPr="00A404B1">
      <w:t xml:space="preserve"> Residential Compliance</w:t>
    </w:r>
    <w:r w:rsidRPr="00A404B1">
      <w:tab/>
    </w:r>
    <w:ins w:id="8" w:author="Ferris, Elizabeth@Energy" w:date="2018-08-13T11:48:00Z">
      <w:r w:rsidR="00550A6E" w:rsidRPr="00550A6E">
        <w:t>January 2020</w:t>
      </w:r>
    </w:ins>
    <w:bookmarkStart w:id="9" w:name="_GoBack"/>
    <w:bookmarkEnd w:id="9"/>
    <w:del w:id="10" w:author="Ferris, Elizabeth@Energy" w:date="2018-08-13T11:48:00Z">
      <w:r w:rsidR="003F45E3" w:rsidDel="00550A6E">
        <w:delText xml:space="preserve">September </w:delText>
      </w:r>
      <w:r w:rsidR="0036166B" w:rsidDel="00550A6E">
        <w:delText>2016</w:delText>
      </w:r>
    </w:del>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80EFA1E" w14:textId="77777777" w:rsidR="00903563" w:rsidRDefault="00903563">
      <w:r>
        <w:separator/>
      </w:r>
    </w:p>
  </w:footnote>
  <w:footnote w:type="continuationSeparator" w:id="0">
    <w:p w14:paraId="2E8C474C" w14:textId="77777777" w:rsidR="00903563" w:rsidRDefault="00903563">
      <w:r>
        <w:continuationSeparator/>
      </w:r>
    </w:p>
  </w:footnote>
  <w:footnote w:type="continuationNotice" w:id="1">
    <w:p w14:paraId="1CF9F576" w14:textId="77777777" w:rsidR="00903563" w:rsidRDefault="00903563"/>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32F4CA" w14:textId="77777777" w:rsidR="00550A6E" w:rsidRDefault="00550A6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D40B0C" w14:textId="42369013" w:rsidR="00903563" w:rsidRPr="00901A8A" w:rsidRDefault="00903563" w:rsidP="004350BF">
    <w:pPr>
      <w:suppressAutoHyphens/>
      <w:ind w:left="-90"/>
      <w:rPr>
        <w:rFonts w:ascii="Arial" w:hAnsi="Arial" w:cs="Arial"/>
        <w:sz w:val="14"/>
        <w:szCs w:val="14"/>
      </w:rPr>
    </w:pPr>
    <w:r w:rsidRPr="00576B0E">
      <w:rPr>
        <w:rFonts w:ascii="Arial" w:hAnsi="Arial"/>
        <w:noProof/>
        <w:sz w:val="14"/>
      </w:rPr>
      <w:drawing>
        <wp:anchor distT="0" distB="0" distL="114300" distR="114300" simplePos="0" relativeHeight="251660288" behindDoc="0" locked="0" layoutInCell="1" allowOverlap="1" wp14:anchorId="54D40B30" wp14:editId="3A1C46E2">
          <wp:simplePos x="0" y="0"/>
          <wp:positionH relativeFrom="margin">
            <wp:posOffset>6619240</wp:posOffset>
          </wp:positionH>
          <wp:positionV relativeFrom="margin">
            <wp:posOffset>-1232535</wp:posOffset>
          </wp:positionV>
          <wp:extent cx="320675" cy="281305"/>
          <wp:effectExtent l="0" t="0" r="0" b="0"/>
          <wp:wrapSquare wrapText="bothSides"/>
          <wp:docPr id="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EC_Seal-75x72"/>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320675" cy="281305"/>
                  </a:xfrm>
                  <a:prstGeom prst="rect">
                    <a:avLst/>
                  </a:prstGeom>
                  <a:noFill/>
                </pic:spPr>
              </pic:pic>
            </a:graphicData>
          </a:graphic>
          <wp14:sizeRelV relativeFrom="margin">
            <wp14:pctHeight>0</wp14:pctHeight>
          </wp14:sizeRelV>
        </wp:anchor>
      </w:drawing>
    </w:r>
    <w:r w:rsidR="00550A6E">
      <w:rPr>
        <w:rFonts w:ascii="Arial" w:hAnsi="Arial" w:cs="Arial"/>
        <w:noProof/>
        <w:sz w:val="14"/>
        <w:szCs w:val="14"/>
      </w:rPr>
      <w:pict w14:anchorId="54D40B3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9887611" o:spid="_x0000_s2049" type="#_x0000_t75" style="position:absolute;left:0;text-align:left;margin-left:0;margin-top:0;width:540pt;height:405pt;z-index:-251658240;mso-position-horizontal:center;mso-position-horizontal-relative:margin;mso-position-vertical:center;mso-position-vertical-relative:margin" o:allowincell="f">
          <v:imagedata r:id="rId2" o:title="For information and data collection only" gain="19661f" blacklevel="22938f"/>
          <w10:wrap anchorx="margin" anchory="margin"/>
        </v:shape>
      </w:pict>
    </w:r>
    <w:r w:rsidRPr="00901A8A">
      <w:rPr>
        <w:rFonts w:ascii="Arial" w:hAnsi="Arial" w:cs="Arial"/>
        <w:sz w:val="14"/>
        <w:szCs w:val="14"/>
      </w:rPr>
      <w:t>STATE OF CALIFORNIA</w:t>
    </w:r>
  </w:p>
  <w:p w14:paraId="54D40B0D" w14:textId="77777777" w:rsidR="00903563" w:rsidRDefault="00903563" w:rsidP="004350BF">
    <w:pPr>
      <w:suppressAutoHyphens/>
      <w:ind w:left="-90"/>
      <w:rPr>
        <w:rFonts w:ascii="Arial" w:hAnsi="Arial" w:cs="Arial"/>
        <w:b/>
        <w:sz w:val="24"/>
        <w:szCs w:val="24"/>
      </w:rPr>
    </w:pPr>
    <w:r>
      <w:rPr>
        <w:rFonts w:ascii="Arial" w:hAnsi="Arial" w:cs="Arial"/>
        <w:b/>
        <w:sz w:val="24"/>
        <w:szCs w:val="24"/>
      </w:rPr>
      <w:t>REFRIGERANT CHARGE VERIFICATION</w:t>
    </w:r>
  </w:p>
  <w:p w14:paraId="54D40B0E" w14:textId="27C8BA2B" w:rsidR="00903563" w:rsidRPr="00901A8A" w:rsidRDefault="00903563" w:rsidP="004350BF">
    <w:pPr>
      <w:suppressAutoHyphens/>
      <w:ind w:left="-90"/>
      <w:rPr>
        <w:rFonts w:ascii="Arial" w:hAnsi="Arial" w:cs="Arial"/>
        <w:sz w:val="14"/>
        <w:szCs w:val="14"/>
      </w:rPr>
    </w:pPr>
    <w:r>
      <w:rPr>
        <w:rFonts w:ascii="Arial" w:hAnsi="Arial" w:cs="Arial"/>
        <w:sz w:val="14"/>
        <w:szCs w:val="14"/>
      </w:rPr>
      <w:t>CEC-CF3R-MCH-25-H</w:t>
    </w:r>
    <w:r w:rsidRPr="00901A8A">
      <w:rPr>
        <w:rFonts w:ascii="Arial" w:hAnsi="Arial" w:cs="Arial"/>
        <w:sz w:val="14"/>
        <w:szCs w:val="14"/>
      </w:rPr>
      <w:t xml:space="preserve"> (Revised </w:t>
    </w:r>
    <w:ins w:id="0" w:author="Ferris, Elizabeth@Energy" w:date="2018-08-13T11:47:00Z">
      <w:r w:rsidR="00550A6E">
        <w:rPr>
          <w:rFonts w:ascii="Arial" w:hAnsi="Arial" w:cs="Arial"/>
          <w:sz w:val="14"/>
          <w:szCs w:val="14"/>
        </w:rPr>
        <w:t>01/20</w:t>
      </w:r>
    </w:ins>
    <w:del w:id="1" w:author="Ferris, Elizabeth@Energy" w:date="2018-08-13T11:47:00Z">
      <w:r w:rsidR="003F45E3" w:rsidDel="00550A6E">
        <w:rPr>
          <w:rFonts w:ascii="Arial" w:hAnsi="Arial" w:cs="Arial"/>
          <w:sz w:val="14"/>
          <w:szCs w:val="14"/>
        </w:rPr>
        <w:delText>09</w:delText>
      </w:r>
      <w:r w:rsidR="0036166B" w:rsidDel="00550A6E">
        <w:rPr>
          <w:rFonts w:ascii="Arial" w:hAnsi="Arial" w:cs="Arial"/>
          <w:sz w:val="14"/>
          <w:szCs w:val="14"/>
        </w:rPr>
        <w:delText>/16</w:delText>
      </w:r>
    </w:del>
    <w:r w:rsidRPr="00901A8A">
      <w:rPr>
        <w:rFonts w:ascii="Arial" w:hAnsi="Arial" w:cs="Arial"/>
        <w:sz w:val="14"/>
        <w:szCs w:val="14"/>
      </w:rPr>
      <w:t>)                                                                                                                                               CALIFORNIA ENERGY COMMISSION</w:t>
    </w:r>
  </w:p>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520"/>
      <w:gridCol w:w="3040"/>
      <w:gridCol w:w="2479"/>
    </w:tblGrid>
    <w:tr w:rsidR="00903563" w:rsidRPr="00F85124" w14:paraId="54D40B11" w14:textId="77777777" w:rsidTr="00713095">
      <w:trPr>
        <w:cantSplit/>
        <w:trHeight w:val="288"/>
      </w:trPr>
      <w:tc>
        <w:tcPr>
          <w:tcW w:w="3738" w:type="pct"/>
          <w:gridSpan w:val="2"/>
          <w:tcBorders>
            <w:right w:val="nil"/>
          </w:tcBorders>
          <w:vAlign w:val="center"/>
        </w:tcPr>
        <w:p w14:paraId="54D40B0F" w14:textId="77777777" w:rsidR="00903563" w:rsidRPr="00962907" w:rsidRDefault="00903563" w:rsidP="00713095">
          <w:pPr>
            <w:pStyle w:val="Heading1"/>
            <w:rPr>
              <w:rFonts w:ascii="Calibri" w:hAnsi="Calibri"/>
              <w:b w:val="0"/>
              <w:bCs/>
              <w:sz w:val="20"/>
            </w:rPr>
          </w:pPr>
          <w:r w:rsidRPr="00962907">
            <w:rPr>
              <w:rFonts w:ascii="Calibri" w:hAnsi="Calibri"/>
              <w:b w:val="0"/>
              <w:bCs/>
              <w:sz w:val="20"/>
            </w:rPr>
            <w:t xml:space="preserve">CERTIFICATE OF </w:t>
          </w:r>
          <w:r>
            <w:rPr>
              <w:rFonts w:ascii="Calibri" w:hAnsi="Calibri"/>
              <w:b w:val="0"/>
              <w:bCs/>
              <w:sz w:val="20"/>
            </w:rPr>
            <w:t>VERIFICATION</w:t>
          </w:r>
        </w:p>
      </w:tc>
      <w:tc>
        <w:tcPr>
          <w:tcW w:w="1262" w:type="pct"/>
          <w:tcBorders>
            <w:left w:val="nil"/>
          </w:tcBorders>
          <w:tcMar>
            <w:left w:w="115" w:type="dxa"/>
            <w:right w:w="115" w:type="dxa"/>
          </w:tcMar>
          <w:vAlign w:val="center"/>
        </w:tcPr>
        <w:p w14:paraId="54D40B10" w14:textId="77777777" w:rsidR="00903563" w:rsidRPr="00962907" w:rsidRDefault="00903563" w:rsidP="00713095">
          <w:pPr>
            <w:pStyle w:val="Heading1"/>
            <w:jc w:val="right"/>
            <w:rPr>
              <w:rFonts w:ascii="Calibri" w:hAnsi="Calibri"/>
              <w:b w:val="0"/>
              <w:bCs/>
              <w:sz w:val="20"/>
            </w:rPr>
          </w:pPr>
          <w:r w:rsidRPr="00962907">
            <w:rPr>
              <w:rFonts w:ascii="Calibri" w:hAnsi="Calibri"/>
              <w:b w:val="0"/>
              <w:bCs/>
              <w:sz w:val="20"/>
            </w:rPr>
            <w:t>CF</w:t>
          </w:r>
          <w:r>
            <w:rPr>
              <w:rFonts w:ascii="Calibri" w:hAnsi="Calibri"/>
              <w:b w:val="0"/>
              <w:bCs/>
              <w:sz w:val="20"/>
            </w:rPr>
            <w:t>3</w:t>
          </w:r>
          <w:r w:rsidRPr="00962907">
            <w:rPr>
              <w:rFonts w:ascii="Calibri" w:hAnsi="Calibri"/>
              <w:b w:val="0"/>
              <w:bCs/>
              <w:sz w:val="20"/>
            </w:rPr>
            <w:t>R-MCH-25-H</w:t>
          </w:r>
        </w:p>
      </w:tc>
    </w:tr>
    <w:tr w:rsidR="00903563" w:rsidRPr="00F85124" w14:paraId="54D40B14" w14:textId="77777777" w:rsidTr="00713095">
      <w:trPr>
        <w:cantSplit/>
        <w:trHeight w:val="288"/>
      </w:trPr>
      <w:tc>
        <w:tcPr>
          <w:tcW w:w="2500" w:type="pct"/>
          <w:tcBorders>
            <w:right w:val="nil"/>
          </w:tcBorders>
        </w:tcPr>
        <w:p w14:paraId="54D40B12" w14:textId="77777777" w:rsidR="00903563" w:rsidRPr="00962907" w:rsidRDefault="00903563" w:rsidP="00713095">
          <w:pPr>
            <w:tabs>
              <w:tab w:val="right" w:pos="10543"/>
            </w:tabs>
            <w:rPr>
              <w:rFonts w:ascii="Calibri" w:hAnsi="Calibri"/>
              <w:sz w:val="12"/>
              <w:szCs w:val="12"/>
            </w:rPr>
          </w:pPr>
          <w:r w:rsidRPr="00962907">
            <w:rPr>
              <w:rFonts w:ascii="Calibri" w:hAnsi="Calibri"/>
              <w:bCs/>
            </w:rPr>
            <w:t>Refrigerant Charge Verification</w:t>
          </w:r>
        </w:p>
      </w:tc>
      <w:tc>
        <w:tcPr>
          <w:tcW w:w="2500" w:type="pct"/>
          <w:gridSpan w:val="2"/>
          <w:tcBorders>
            <w:left w:val="nil"/>
          </w:tcBorders>
        </w:tcPr>
        <w:p w14:paraId="54D40B13" w14:textId="251473B0" w:rsidR="00903563" w:rsidRPr="00962907" w:rsidRDefault="00903563" w:rsidP="00713095">
          <w:pPr>
            <w:tabs>
              <w:tab w:val="right" w:pos="10543"/>
            </w:tabs>
            <w:jc w:val="right"/>
            <w:rPr>
              <w:rFonts w:ascii="Calibri" w:hAnsi="Calibri"/>
              <w:sz w:val="12"/>
              <w:szCs w:val="12"/>
            </w:rPr>
          </w:pPr>
          <w:r w:rsidRPr="00962907">
            <w:rPr>
              <w:rFonts w:ascii="Calibri" w:hAnsi="Calibri"/>
              <w:bCs/>
            </w:rPr>
            <w:t xml:space="preserve">(Page </w:t>
          </w:r>
          <w:r>
            <w:fldChar w:fldCharType="begin"/>
          </w:r>
          <w:r>
            <w:instrText xml:space="preserve"> PAGE   \* MERGEFORMAT </w:instrText>
          </w:r>
          <w:r>
            <w:fldChar w:fldCharType="separate"/>
          </w:r>
          <w:r w:rsidR="00550A6E" w:rsidRPr="00550A6E">
            <w:rPr>
              <w:rFonts w:ascii="Calibri" w:hAnsi="Calibri"/>
              <w:bCs/>
              <w:noProof/>
            </w:rPr>
            <w:t>4</w:t>
          </w:r>
          <w:r>
            <w:rPr>
              <w:rFonts w:ascii="Calibri" w:hAnsi="Calibri"/>
              <w:bCs/>
              <w:noProof/>
            </w:rPr>
            <w:fldChar w:fldCharType="end"/>
          </w:r>
          <w:r w:rsidRPr="00962907">
            <w:rPr>
              <w:rFonts w:ascii="Calibri" w:hAnsi="Calibri"/>
              <w:bCs/>
            </w:rPr>
            <w:t xml:space="preserve"> of </w:t>
          </w:r>
          <w:r w:rsidR="00550A6E">
            <w:rPr>
              <w:rFonts w:ascii="Calibri" w:hAnsi="Calibri"/>
              <w:bCs/>
              <w:noProof/>
            </w:rPr>
            <w:fldChar w:fldCharType="begin"/>
          </w:r>
          <w:r w:rsidR="00550A6E">
            <w:rPr>
              <w:rFonts w:ascii="Calibri" w:hAnsi="Calibri"/>
              <w:bCs/>
              <w:noProof/>
            </w:rPr>
            <w:instrText xml:space="preserve"> SECTIONPAGES   \* MERGEFORMAT </w:instrText>
          </w:r>
          <w:r w:rsidR="00550A6E">
            <w:rPr>
              <w:rFonts w:ascii="Calibri" w:hAnsi="Calibri"/>
              <w:bCs/>
              <w:noProof/>
            </w:rPr>
            <w:fldChar w:fldCharType="separate"/>
          </w:r>
          <w:r w:rsidR="00550A6E">
            <w:rPr>
              <w:rFonts w:ascii="Calibri" w:hAnsi="Calibri"/>
              <w:bCs/>
              <w:noProof/>
            </w:rPr>
            <w:t>4</w:t>
          </w:r>
          <w:r w:rsidR="00550A6E">
            <w:rPr>
              <w:rFonts w:ascii="Calibri" w:hAnsi="Calibri"/>
              <w:bCs/>
              <w:noProof/>
            </w:rPr>
            <w:fldChar w:fldCharType="end"/>
          </w:r>
          <w:r w:rsidRPr="00962907">
            <w:rPr>
              <w:rFonts w:ascii="Calibri" w:hAnsi="Calibri"/>
              <w:bCs/>
            </w:rPr>
            <w:t>)</w:t>
          </w:r>
        </w:p>
      </w:tc>
    </w:tr>
    <w:tr w:rsidR="00903563" w:rsidRPr="00F85124" w14:paraId="54D40B18" w14:textId="77777777" w:rsidTr="00713095">
      <w:trPr>
        <w:cantSplit/>
        <w:trHeight w:val="288"/>
      </w:trPr>
      <w:tc>
        <w:tcPr>
          <w:tcW w:w="0" w:type="auto"/>
        </w:tcPr>
        <w:p w14:paraId="54D40B15" w14:textId="77777777" w:rsidR="00903563" w:rsidRPr="00962907" w:rsidRDefault="00903563" w:rsidP="00713095">
          <w:pPr>
            <w:rPr>
              <w:rFonts w:ascii="Calibri" w:hAnsi="Calibri"/>
              <w:sz w:val="12"/>
              <w:szCs w:val="12"/>
            </w:rPr>
          </w:pPr>
          <w:r w:rsidRPr="00962907">
            <w:rPr>
              <w:rFonts w:ascii="Calibri" w:hAnsi="Calibri"/>
              <w:sz w:val="12"/>
              <w:szCs w:val="12"/>
            </w:rPr>
            <w:t>Project Name:</w:t>
          </w:r>
        </w:p>
      </w:tc>
      <w:tc>
        <w:tcPr>
          <w:tcW w:w="1377" w:type="pct"/>
        </w:tcPr>
        <w:p w14:paraId="54D40B16" w14:textId="77777777" w:rsidR="00903563" w:rsidRPr="00962907" w:rsidRDefault="00903563" w:rsidP="00713095">
          <w:pPr>
            <w:rPr>
              <w:rFonts w:ascii="Calibri" w:hAnsi="Calibri"/>
              <w:sz w:val="12"/>
              <w:szCs w:val="12"/>
            </w:rPr>
          </w:pPr>
          <w:r w:rsidRPr="00962907">
            <w:rPr>
              <w:rFonts w:ascii="Calibri" w:hAnsi="Calibri"/>
              <w:sz w:val="12"/>
              <w:szCs w:val="12"/>
            </w:rPr>
            <w:t>Enforcement Agency:</w:t>
          </w:r>
        </w:p>
      </w:tc>
      <w:tc>
        <w:tcPr>
          <w:tcW w:w="1262" w:type="pct"/>
        </w:tcPr>
        <w:p w14:paraId="54D40B17" w14:textId="77777777" w:rsidR="00903563" w:rsidRPr="00962907" w:rsidRDefault="00903563" w:rsidP="00713095">
          <w:pPr>
            <w:rPr>
              <w:rFonts w:ascii="Calibri" w:hAnsi="Calibri"/>
              <w:sz w:val="12"/>
              <w:szCs w:val="12"/>
            </w:rPr>
          </w:pPr>
          <w:r w:rsidRPr="00962907">
            <w:rPr>
              <w:rFonts w:ascii="Calibri" w:hAnsi="Calibri"/>
              <w:sz w:val="12"/>
              <w:szCs w:val="12"/>
            </w:rPr>
            <w:t>Permit Number:</w:t>
          </w:r>
        </w:p>
      </w:tc>
    </w:tr>
    <w:tr w:rsidR="00903563" w:rsidRPr="00F85124" w14:paraId="54D40B1C" w14:textId="77777777" w:rsidTr="00713095">
      <w:trPr>
        <w:cantSplit/>
        <w:trHeight w:val="288"/>
      </w:trPr>
      <w:tc>
        <w:tcPr>
          <w:tcW w:w="0" w:type="auto"/>
        </w:tcPr>
        <w:p w14:paraId="54D40B19" w14:textId="77777777" w:rsidR="00903563" w:rsidRPr="00962907" w:rsidRDefault="00903563" w:rsidP="00713095">
          <w:pPr>
            <w:rPr>
              <w:rFonts w:ascii="Calibri" w:hAnsi="Calibri"/>
              <w:sz w:val="12"/>
              <w:szCs w:val="12"/>
              <w:vertAlign w:val="superscript"/>
            </w:rPr>
          </w:pPr>
          <w:r w:rsidRPr="00962907">
            <w:rPr>
              <w:rFonts w:ascii="Calibri" w:hAnsi="Calibri"/>
              <w:sz w:val="12"/>
              <w:szCs w:val="12"/>
            </w:rPr>
            <w:t>Dwelling Address:</w:t>
          </w:r>
        </w:p>
      </w:tc>
      <w:tc>
        <w:tcPr>
          <w:tcW w:w="1377" w:type="pct"/>
        </w:tcPr>
        <w:p w14:paraId="54D40B1A" w14:textId="76893FAD" w:rsidR="00903563" w:rsidRPr="00962907" w:rsidRDefault="00903563" w:rsidP="00713095">
          <w:pPr>
            <w:rPr>
              <w:rFonts w:ascii="Calibri" w:hAnsi="Calibri"/>
              <w:sz w:val="12"/>
              <w:szCs w:val="12"/>
              <w:vertAlign w:val="superscript"/>
            </w:rPr>
          </w:pPr>
          <w:r w:rsidRPr="00962907">
            <w:rPr>
              <w:rFonts w:ascii="Calibri" w:hAnsi="Calibri"/>
              <w:sz w:val="12"/>
              <w:szCs w:val="12"/>
            </w:rPr>
            <w:t>City</w:t>
          </w:r>
          <w:r>
            <w:rPr>
              <w:rFonts w:ascii="Calibri" w:hAnsi="Calibri"/>
              <w:sz w:val="12"/>
              <w:szCs w:val="12"/>
            </w:rPr>
            <w:t>:</w:t>
          </w:r>
        </w:p>
      </w:tc>
      <w:tc>
        <w:tcPr>
          <w:tcW w:w="1262" w:type="pct"/>
        </w:tcPr>
        <w:p w14:paraId="54D40B1B" w14:textId="0A5CC1F8" w:rsidR="00903563" w:rsidRPr="00962907" w:rsidRDefault="00903563" w:rsidP="00713095">
          <w:pPr>
            <w:rPr>
              <w:rFonts w:ascii="Calibri" w:hAnsi="Calibri"/>
              <w:sz w:val="12"/>
              <w:szCs w:val="12"/>
              <w:vertAlign w:val="superscript"/>
            </w:rPr>
          </w:pPr>
          <w:r w:rsidRPr="00962907">
            <w:rPr>
              <w:rFonts w:ascii="Calibri" w:hAnsi="Calibri"/>
              <w:sz w:val="12"/>
              <w:szCs w:val="12"/>
            </w:rPr>
            <w:t>Zip Code</w:t>
          </w:r>
          <w:r>
            <w:rPr>
              <w:rFonts w:ascii="Calibri" w:hAnsi="Calibri"/>
              <w:sz w:val="12"/>
              <w:szCs w:val="12"/>
            </w:rPr>
            <w:t>:</w:t>
          </w:r>
        </w:p>
      </w:tc>
    </w:tr>
  </w:tbl>
  <w:p w14:paraId="54D40B1D" w14:textId="77777777" w:rsidR="00903563" w:rsidRDefault="00903563" w:rsidP="00BA34B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D357A9" w14:textId="77777777" w:rsidR="00550A6E" w:rsidRDefault="00550A6E">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520"/>
      <w:gridCol w:w="3347"/>
      <w:gridCol w:w="2172"/>
    </w:tblGrid>
    <w:tr w:rsidR="00903563" w:rsidRPr="00F85124" w14:paraId="54D40B22" w14:textId="77777777">
      <w:trPr>
        <w:cantSplit/>
        <w:trHeight w:val="288"/>
      </w:trPr>
      <w:tc>
        <w:tcPr>
          <w:tcW w:w="4016" w:type="pct"/>
          <w:gridSpan w:val="2"/>
          <w:tcBorders>
            <w:right w:val="nil"/>
          </w:tcBorders>
          <w:vAlign w:val="center"/>
        </w:tcPr>
        <w:p w14:paraId="54D40B20" w14:textId="77777777" w:rsidR="00903563" w:rsidRPr="008638D5" w:rsidRDefault="00903563" w:rsidP="00C84871">
          <w:pPr>
            <w:pStyle w:val="Heading1"/>
            <w:rPr>
              <w:rFonts w:ascii="Calibri" w:hAnsi="Calibri"/>
              <w:b w:val="0"/>
              <w:bCs/>
              <w:sz w:val="20"/>
            </w:rPr>
          </w:pPr>
          <w:r w:rsidRPr="008638D5">
            <w:rPr>
              <w:rFonts w:ascii="Calibri" w:hAnsi="Calibri"/>
              <w:b w:val="0"/>
              <w:bCs/>
              <w:sz w:val="20"/>
            </w:rPr>
            <w:t xml:space="preserve">CERTIFICATE OF </w:t>
          </w:r>
          <w:r>
            <w:rPr>
              <w:rFonts w:ascii="Calibri" w:hAnsi="Calibri"/>
              <w:b w:val="0"/>
              <w:bCs/>
              <w:sz w:val="20"/>
            </w:rPr>
            <w:t>VERIFICATION</w:t>
          </w:r>
          <w:r w:rsidRPr="008638D5">
            <w:rPr>
              <w:rFonts w:ascii="Calibri" w:hAnsi="Calibri"/>
              <w:b w:val="0"/>
              <w:bCs/>
              <w:sz w:val="20"/>
            </w:rPr>
            <w:t xml:space="preserve"> </w:t>
          </w:r>
          <w:r>
            <w:rPr>
              <w:rFonts w:ascii="Calibri" w:hAnsi="Calibri"/>
              <w:b w:val="0"/>
              <w:bCs/>
              <w:sz w:val="20"/>
            </w:rPr>
            <w:t>-</w:t>
          </w:r>
          <w:r w:rsidRPr="008638D5">
            <w:rPr>
              <w:rFonts w:ascii="Calibri" w:hAnsi="Calibri"/>
              <w:b w:val="0"/>
              <w:sz w:val="20"/>
            </w:rPr>
            <w:t xml:space="preserve"> </w:t>
          </w:r>
          <w:r w:rsidRPr="00790E4C">
            <w:rPr>
              <w:rFonts w:ascii="Calibri" w:hAnsi="Calibri"/>
              <w:b w:val="0"/>
              <w:sz w:val="20"/>
            </w:rPr>
            <w:t>USER INSTRUCTIONS</w:t>
          </w:r>
        </w:p>
      </w:tc>
      <w:tc>
        <w:tcPr>
          <w:tcW w:w="984" w:type="pct"/>
          <w:tcBorders>
            <w:left w:val="nil"/>
          </w:tcBorders>
          <w:tcMar>
            <w:left w:w="115" w:type="dxa"/>
            <w:right w:w="115" w:type="dxa"/>
          </w:tcMar>
          <w:vAlign w:val="center"/>
        </w:tcPr>
        <w:p w14:paraId="54D40B21" w14:textId="77777777" w:rsidR="00903563" w:rsidRPr="00962907" w:rsidRDefault="00903563" w:rsidP="00BA34B9">
          <w:pPr>
            <w:pStyle w:val="Heading1"/>
            <w:jc w:val="right"/>
            <w:rPr>
              <w:rFonts w:ascii="Calibri" w:hAnsi="Calibri"/>
              <w:b w:val="0"/>
              <w:bCs/>
              <w:sz w:val="20"/>
            </w:rPr>
          </w:pPr>
          <w:r w:rsidRPr="00962907">
            <w:rPr>
              <w:rFonts w:ascii="Calibri" w:hAnsi="Calibri"/>
              <w:b w:val="0"/>
              <w:bCs/>
              <w:sz w:val="20"/>
            </w:rPr>
            <w:t>CF</w:t>
          </w:r>
          <w:r>
            <w:rPr>
              <w:rFonts w:ascii="Calibri" w:hAnsi="Calibri"/>
              <w:b w:val="0"/>
              <w:bCs/>
              <w:sz w:val="20"/>
            </w:rPr>
            <w:t>3</w:t>
          </w:r>
          <w:r w:rsidRPr="00962907">
            <w:rPr>
              <w:rFonts w:ascii="Calibri" w:hAnsi="Calibri"/>
              <w:b w:val="0"/>
              <w:bCs/>
              <w:sz w:val="20"/>
            </w:rPr>
            <w:t>R-MCH-25-H</w:t>
          </w:r>
        </w:p>
      </w:tc>
    </w:tr>
    <w:tr w:rsidR="00903563" w:rsidRPr="00F85124" w14:paraId="54D40B25" w14:textId="77777777">
      <w:trPr>
        <w:cantSplit/>
        <w:trHeight w:val="288"/>
      </w:trPr>
      <w:tc>
        <w:tcPr>
          <w:tcW w:w="2500" w:type="pct"/>
          <w:tcBorders>
            <w:right w:val="nil"/>
          </w:tcBorders>
        </w:tcPr>
        <w:p w14:paraId="54D40B23" w14:textId="77777777" w:rsidR="00903563" w:rsidRPr="00962907" w:rsidRDefault="00903563" w:rsidP="00BC72AF">
          <w:pPr>
            <w:tabs>
              <w:tab w:val="right" w:pos="10543"/>
            </w:tabs>
            <w:rPr>
              <w:rFonts w:ascii="Calibri" w:hAnsi="Calibri"/>
              <w:sz w:val="12"/>
              <w:szCs w:val="12"/>
            </w:rPr>
          </w:pPr>
          <w:r w:rsidRPr="00962907">
            <w:rPr>
              <w:rFonts w:ascii="Calibri" w:hAnsi="Calibri"/>
              <w:bCs/>
            </w:rPr>
            <w:t>Refrigerant Charge Verification</w:t>
          </w:r>
          <w:r>
            <w:rPr>
              <w:rFonts w:ascii="Calibri" w:hAnsi="Calibri"/>
              <w:bCs/>
            </w:rPr>
            <w:t xml:space="preserve"> - </w:t>
          </w:r>
          <w:r w:rsidRPr="00962907">
            <w:rPr>
              <w:rFonts w:ascii="Calibri" w:hAnsi="Calibri"/>
              <w:bCs/>
            </w:rPr>
            <w:t>MCH-25</w:t>
          </w:r>
        </w:p>
      </w:tc>
      <w:tc>
        <w:tcPr>
          <w:tcW w:w="2500" w:type="pct"/>
          <w:gridSpan w:val="2"/>
          <w:tcBorders>
            <w:left w:val="nil"/>
          </w:tcBorders>
        </w:tcPr>
        <w:p w14:paraId="54D40B24" w14:textId="59C082EC" w:rsidR="00903563" w:rsidRPr="00962907" w:rsidRDefault="00903563" w:rsidP="00BC72AF">
          <w:pPr>
            <w:tabs>
              <w:tab w:val="right" w:pos="10543"/>
            </w:tabs>
            <w:jc w:val="right"/>
            <w:rPr>
              <w:rFonts w:ascii="Calibri" w:hAnsi="Calibri"/>
              <w:sz w:val="12"/>
              <w:szCs w:val="12"/>
            </w:rPr>
          </w:pPr>
          <w:r w:rsidRPr="00962907">
            <w:rPr>
              <w:rFonts w:ascii="Calibri" w:hAnsi="Calibri"/>
              <w:bCs/>
            </w:rPr>
            <w:t xml:space="preserve">(Page </w:t>
          </w:r>
          <w:r>
            <w:fldChar w:fldCharType="begin"/>
          </w:r>
          <w:r>
            <w:instrText xml:space="preserve"> PAGE   \* MERGEFORMAT </w:instrText>
          </w:r>
          <w:r>
            <w:fldChar w:fldCharType="separate"/>
          </w:r>
          <w:r w:rsidR="00550A6E" w:rsidRPr="00550A6E">
            <w:rPr>
              <w:rFonts w:ascii="Calibri" w:hAnsi="Calibri"/>
              <w:bCs/>
              <w:noProof/>
            </w:rPr>
            <w:t>1</w:t>
          </w:r>
          <w:r>
            <w:rPr>
              <w:rFonts w:ascii="Calibri" w:hAnsi="Calibri"/>
              <w:bCs/>
              <w:noProof/>
            </w:rPr>
            <w:fldChar w:fldCharType="end"/>
          </w:r>
          <w:r w:rsidRPr="00962907">
            <w:rPr>
              <w:rFonts w:ascii="Calibri" w:hAnsi="Calibri"/>
              <w:bCs/>
            </w:rPr>
            <w:t xml:space="preserve"> of </w:t>
          </w:r>
          <w:r w:rsidR="00550A6E">
            <w:rPr>
              <w:rFonts w:ascii="Calibri" w:hAnsi="Calibri"/>
              <w:bCs/>
              <w:noProof/>
            </w:rPr>
            <w:fldChar w:fldCharType="begin"/>
          </w:r>
          <w:r w:rsidR="00550A6E">
            <w:rPr>
              <w:rFonts w:ascii="Calibri" w:hAnsi="Calibri"/>
              <w:bCs/>
              <w:noProof/>
            </w:rPr>
            <w:instrText xml:space="preserve"> SECTIONPAGES   \* MERGEFORMAT </w:instrText>
          </w:r>
          <w:r w:rsidR="00550A6E">
            <w:rPr>
              <w:rFonts w:ascii="Calibri" w:hAnsi="Calibri"/>
              <w:bCs/>
              <w:noProof/>
            </w:rPr>
            <w:fldChar w:fldCharType="separate"/>
          </w:r>
          <w:r w:rsidR="00550A6E">
            <w:rPr>
              <w:rFonts w:ascii="Calibri" w:hAnsi="Calibri"/>
              <w:bCs/>
              <w:noProof/>
            </w:rPr>
            <w:t>3</w:t>
          </w:r>
          <w:r w:rsidR="00550A6E">
            <w:rPr>
              <w:rFonts w:ascii="Calibri" w:hAnsi="Calibri"/>
              <w:bCs/>
              <w:noProof/>
            </w:rPr>
            <w:fldChar w:fldCharType="end"/>
          </w:r>
          <w:r w:rsidRPr="00962907">
            <w:rPr>
              <w:rFonts w:ascii="Calibri" w:hAnsi="Calibri"/>
              <w:bCs/>
            </w:rPr>
            <w:t>)</w:t>
          </w:r>
        </w:p>
      </w:tc>
    </w:tr>
  </w:tbl>
  <w:p w14:paraId="54D40B26" w14:textId="77777777" w:rsidR="00903563" w:rsidRDefault="00903563" w:rsidP="00BA34B9">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520"/>
      <w:gridCol w:w="3347"/>
      <w:gridCol w:w="2172"/>
    </w:tblGrid>
    <w:tr w:rsidR="00903563" w:rsidRPr="00F85124" w14:paraId="54D40B2A" w14:textId="77777777">
      <w:trPr>
        <w:cantSplit/>
        <w:trHeight w:val="288"/>
      </w:trPr>
      <w:tc>
        <w:tcPr>
          <w:tcW w:w="4016" w:type="pct"/>
          <w:gridSpan w:val="2"/>
          <w:tcBorders>
            <w:right w:val="nil"/>
          </w:tcBorders>
          <w:vAlign w:val="center"/>
        </w:tcPr>
        <w:p w14:paraId="54D40B28" w14:textId="77777777" w:rsidR="00903563" w:rsidRPr="008638D5" w:rsidRDefault="00903563" w:rsidP="00C84871">
          <w:pPr>
            <w:pStyle w:val="Heading1"/>
            <w:rPr>
              <w:rFonts w:ascii="Calibri" w:hAnsi="Calibri"/>
              <w:b w:val="0"/>
              <w:bCs/>
              <w:sz w:val="20"/>
            </w:rPr>
          </w:pPr>
          <w:r w:rsidRPr="008638D5">
            <w:rPr>
              <w:rFonts w:ascii="Calibri" w:hAnsi="Calibri"/>
              <w:b w:val="0"/>
              <w:bCs/>
              <w:sz w:val="20"/>
            </w:rPr>
            <w:t xml:space="preserve">CERTIFICATE OF </w:t>
          </w:r>
          <w:r>
            <w:rPr>
              <w:rFonts w:ascii="Calibri" w:hAnsi="Calibri"/>
              <w:b w:val="0"/>
              <w:bCs/>
              <w:sz w:val="20"/>
            </w:rPr>
            <w:t>VERIFICATION</w:t>
          </w:r>
          <w:r w:rsidRPr="008638D5">
            <w:rPr>
              <w:rFonts w:ascii="Calibri" w:hAnsi="Calibri"/>
              <w:b w:val="0"/>
              <w:bCs/>
              <w:sz w:val="20"/>
            </w:rPr>
            <w:t xml:space="preserve"> </w:t>
          </w:r>
          <w:r>
            <w:rPr>
              <w:rFonts w:ascii="Calibri" w:hAnsi="Calibri"/>
              <w:b w:val="0"/>
              <w:bCs/>
              <w:sz w:val="20"/>
            </w:rPr>
            <w:t>-</w:t>
          </w:r>
          <w:r w:rsidRPr="008638D5">
            <w:rPr>
              <w:rFonts w:ascii="Calibri" w:hAnsi="Calibri"/>
              <w:b w:val="0"/>
              <w:sz w:val="20"/>
            </w:rPr>
            <w:t xml:space="preserve"> </w:t>
          </w:r>
          <w:r w:rsidRPr="00C3169C">
            <w:rPr>
              <w:rFonts w:ascii="Calibri" w:hAnsi="Calibri"/>
              <w:b w:val="0"/>
              <w:sz w:val="20"/>
            </w:rPr>
            <w:t>DATA FIELD DEFINITIONS AND CALCULATIONS</w:t>
          </w:r>
        </w:p>
      </w:tc>
      <w:tc>
        <w:tcPr>
          <w:tcW w:w="984" w:type="pct"/>
          <w:tcBorders>
            <w:left w:val="nil"/>
          </w:tcBorders>
          <w:tcMar>
            <w:left w:w="115" w:type="dxa"/>
            <w:right w:w="115" w:type="dxa"/>
          </w:tcMar>
          <w:vAlign w:val="center"/>
        </w:tcPr>
        <w:p w14:paraId="54D40B29" w14:textId="77777777" w:rsidR="00903563" w:rsidRPr="00962907" w:rsidRDefault="00903563" w:rsidP="00BA34B9">
          <w:pPr>
            <w:pStyle w:val="Heading1"/>
            <w:jc w:val="right"/>
            <w:rPr>
              <w:rFonts w:ascii="Calibri" w:hAnsi="Calibri"/>
              <w:b w:val="0"/>
              <w:bCs/>
              <w:sz w:val="20"/>
            </w:rPr>
          </w:pPr>
          <w:r w:rsidRPr="00962907">
            <w:rPr>
              <w:rFonts w:ascii="Calibri" w:hAnsi="Calibri"/>
              <w:b w:val="0"/>
              <w:bCs/>
              <w:sz w:val="20"/>
            </w:rPr>
            <w:t>CF</w:t>
          </w:r>
          <w:r>
            <w:rPr>
              <w:rFonts w:ascii="Calibri" w:hAnsi="Calibri"/>
              <w:b w:val="0"/>
              <w:bCs/>
              <w:sz w:val="20"/>
            </w:rPr>
            <w:t>3</w:t>
          </w:r>
          <w:r w:rsidRPr="00962907">
            <w:rPr>
              <w:rFonts w:ascii="Calibri" w:hAnsi="Calibri"/>
              <w:b w:val="0"/>
              <w:bCs/>
              <w:sz w:val="20"/>
            </w:rPr>
            <w:t>R-MCH-25-H</w:t>
          </w:r>
        </w:p>
      </w:tc>
    </w:tr>
    <w:tr w:rsidR="00903563" w:rsidRPr="00F85124" w14:paraId="54D40B2D" w14:textId="77777777">
      <w:trPr>
        <w:cantSplit/>
        <w:trHeight w:val="288"/>
      </w:trPr>
      <w:tc>
        <w:tcPr>
          <w:tcW w:w="2500" w:type="pct"/>
          <w:tcBorders>
            <w:right w:val="nil"/>
          </w:tcBorders>
        </w:tcPr>
        <w:p w14:paraId="54D40B2B" w14:textId="77777777" w:rsidR="00903563" w:rsidRPr="00962907" w:rsidRDefault="00903563" w:rsidP="00BC72AF">
          <w:pPr>
            <w:tabs>
              <w:tab w:val="right" w:pos="10543"/>
            </w:tabs>
            <w:rPr>
              <w:rFonts w:ascii="Calibri" w:hAnsi="Calibri"/>
              <w:sz w:val="12"/>
              <w:szCs w:val="12"/>
            </w:rPr>
          </w:pPr>
          <w:r w:rsidRPr="00962907">
            <w:rPr>
              <w:rFonts w:ascii="Calibri" w:hAnsi="Calibri"/>
              <w:bCs/>
            </w:rPr>
            <w:t>Refrigerant Charge Verification</w:t>
          </w:r>
          <w:r>
            <w:rPr>
              <w:rFonts w:ascii="Calibri" w:hAnsi="Calibri"/>
              <w:bCs/>
            </w:rPr>
            <w:t xml:space="preserve"> - </w:t>
          </w:r>
          <w:r w:rsidRPr="00962907">
            <w:rPr>
              <w:rFonts w:ascii="Calibri" w:hAnsi="Calibri"/>
              <w:bCs/>
            </w:rPr>
            <w:t>MCH-25</w:t>
          </w:r>
          <w:r>
            <w:rPr>
              <w:rFonts w:ascii="Calibri" w:hAnsi="Calibri"/>
              <w:bCs/>
            </w:rPr>
            <w:t>c</w:t>
          </w:r>
        </w:p>
      </w:tc>
      <w:tc>
        <w:tcPr>
          <w:tcW w:w="2500" w:type="pct"/>
          <w:gridSpan w:val="2"/>
          <w:tcBorders>
            <w:left w:val="nil"/>
          </w:tcBorders>
        </w:tcPr>
        <w:p w14:paraId="54D40B2C" w14:textId="05B952CB" w:rsidR="00903563" w:rsidRPr="00962907" w:rsidRDefault="00903563" w:rsidP="00BC72AF">
          <w:pPr>
            <w:tabs>
              <w:tab w:val="right" w:pos="10543"/>
            </w:tabs>
            <w:jc w:val="right"/>
            <w:rPr>
              <w:rFonts w:ascii="Calibri" w:hAnsi="Calibri"/>
              <w:sz w:val="12"/>
              <w:szCs w:val="12"/>
            </w:rPr>
          </w:pPr>
          <w:r w:rsidRPr="00962907">
            <w:rPr>
              <w:rFonts w:ascii="Calibri" w:hAnsi="Calibri"/>
              <w:bCs/>
            </w:rPr>
            <w:t xml:space="preserve">(Page </w:t>
          </w:r>
          <w:r>
            <w:fldChar w:fldCharType="begin"/>
          </w:r>
          <w:r>
            <w:instrText xml:space="preserve"> PAGE   \* MERGEFORMAT </w:instrText>
          </w:r>
          <w:r>
            <w:fldChar w:fldCharType="separate"/>
          </w:r>
          <w:r w:rsidR="00550A6E" w:rsidRPr="00550A6E">
            <w:rPr>
              <w:rFonts w:ascii="Calibri" w:hAnsi="Calibri"/>
              <w:bCs/>
              <w:noProof/>
            </w:rPr>
            <w:t>6</w:t>
          </w:r>
          <w:r>
            <w:rPr>
              <w:rFonts w:ascii="Calibri" w:hAnsi="Calibri"/>
              <w:bCs/>
              <w:noProof/>
            </w:rPr>
            <w:fldChar w:fldCharType="end"/>
          </w:r>
          <w:r w:rsidRPr="00962907">
            <w:rPr>
              <w:rFonts w:ascii="Calibri" w:hAnsi="Calibri"/>
              <w:bCs/>
            </w:rPr>
            <w:t xml:space="preserve"> of </w:t>
          </w:r>
          <w:r w:rsidR="00550A6E">
            <w:rPr>
              <w:rFonts w:ascii="Calibri" w:hAnsi="Calibri"/>
              <w:bCs/>
              <w:noProof/>
            </w:rPr>
            <w:fldChar w:fldCharType="begin"/>
          </w:r>
          <w:r w:rsidR="00550A6E">
            <w:rPr>
              <w:rFonts w:ascii="Calibri" w:hAnsi="Calibri"/>
              <w:bCs/>
              <w:noProof/>
            </w:rPr>
            <w:instrText xml:space="preserve"> SECTIONPAGES   \* MERGEFORMAT </w:instrText>
          </w:r>
          <w:r w:rsidR="00550A6E">
            <w:rPr>
              <w:rFonts w:ascii="Calibri" w:hAnsi="Calibri"/>
              <w:bCs/>
              <w:noProof/>
            </w:rPr>
            <w:fldChar w:fldCharType="separate"/>
          </w:r>
          <w:r w:rsidR="00550A6E">
            <w:rPr>
              <w:rFonts w:ascii="Calibri" w:hAnsi="Calibri"/>
              <w:bCs/>
              <w:noProof/>
            </w:rPr>
            <w:t>6</w:t>
          </w:r>
          <w:r w:rsidR="00550A6E">
            <w:rPr>
              <w:rFonts w:ascii="Calibri" w:hAnsi="Calibri"/>
              <w:bCs/>
              <w:noProof/>
            </w:rPr>
            <w:fldChar w:fldCharType="end"/>
          </w:r>
          <w:r w:rsidRPr="00962907">
            <w:rPr>
              <w:rFonts w:ascii="Calibri" w:hAnsi="Calibri"/>
              <w:bCs/>
            </w:rPr>
            <w:t>)</w:t>
          </w:r>
        </w:p>
      </w:tc>
    </w:tr>
  </w:tbl>
  <w:p w14:paraId="54D40B2E" w14:textId="77777777" w:rsidR="00903563" w:rsidRDefault="00903563" w:rsidP="00BA34B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E"/>
    <w:multiLevelType w:val="singleLevel"/>
    <w:tmpl w:val="D9040760"/>
    <w:lvl w:ilvl="0">
      <w:start w:val="1"/>
      <w:numFmt w:val="decimal"/>
      <w:pStyle w:val="Heading3"/>
      <w:lvlText w:val="%1."/>
      <w:lvlJc w:val="left"/>
      <w:pPr>
        <w:tabs>
          <w:tab w:val="num" w:pos="1080"/>
        </w:tabs>
        <w:ind w:left="1080" w:hanging="360"/>
      </w:pPr>
      <w:rPr>
        <w:rFonts w:cs="Times New Roman"/>
      </w:rPr>
    </w:lvl>
  </w:abstractNum>
  <w:abstractNum w:abstractNumId="1" w15:restartNumberingAfterBreak="0">
    <w:nsid w:val="FFFFFF80"/>
    <w:multiLevelType w:val="singleLevel"/>
    <w:tmpl w:val="C91CF59E"/>
    <w:lvl w:ilvl="0">
      <w:start w:val="1"/>
      <w:numFmt w:val="bullet"/>
      <w:pStyle w:val="Heading2"/>
      <w:lvlText w:val=""/>
      <w:lvlJc w:val="left"/>
      <w:pPr>
        <w:tabs>
          <w:tab w:val="num" w:pos="1800"/>
        </w:tabs>
        <w:ind w:left="1800" w:hanging="360"/>
      </w:pPr>
      <w:rPr>
        <w:rFonts w:ascii="Symbol" w:hAnsi="Symbol" w:hint="default"/>
      </w:rPr>
    </w:lvl>
  </w:abstractNum>
  <w:abstractNum w:abstractNumId="2" w15:restartNumberingAfterBreak="0">
    <w:nsid w:val="03871079"/>
    <w:multiLevelType w:val="hybridMultilevel"/>
    <w:tmpl w:val="A64074DA"/>
    <w:lvl w:ilvl="0" w:tplc="065416CA">
      <w:start w:val="1"/>
      <w:numFmt w:val="decimal"/>
      <w:lvlText w:val="%1."/>
      <w:lvlJc w:val="left"/>
      <w:pPr>
        <w:ind w:left="720" w:hanging="360"/>
      </w:pPr>
      <w:rPr>
        <w:rFonts w:ascii="Calibri" w:eastAsia="Times New Roman" w:hAnsi="Calibri" w:cs="Times New Roman" w:hint="default"/>
        <w:sz w:val="24"/>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 w15:restartNumberingAfterBreak="0">
    <w:nsid w:val="04F4468C"/>
    <w:multiLevelType w:val="hybridMultilevel"/>
    <w:tmpl w:val="5E2EA6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3D72DE3"/>
    <w:multiLevelType w:val="hybridMultilevel"/>
    <w:tmpl w:val="4A7CF136"/>
    <w:lvl w:ilvl="0" w:tplc="419EDAC8">
      <w:start w:val="1"/>
      <w:numFmt w:val="decimal"/>
      <w:lvlText w:val="%1."/>
      <w:lvlJc w:val="left"/>
      <w:pPr>
        <w:ind w:left="360" w:hanging="360"/>
      </w:pPr>
      <w:rPr>
        <w:rFonts w:cs="Times New Roman" w:hint="default"/>
        <w:b w:val="0"/>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6455D8B"/>
    <w:multiLevelType w:val="multilevel"/>
    <w:tmpl w:val="38DE0982"/>
    <w:lvl w:ilvl="0">
      <w:start w:val="2"/>
      <w:numFmt w:val="decimal"/>
      <w:lvlText w:val="%1."/>
      <w:lvlJc w:val="left"/>
      <w:pPr>
        <w:tabs>
          <w:tab w:val="num" w:pos="-2966"/>
        </w:tabs>
        <w:ind w:left="-3326"/>
      </w:pPr>
      <w:rPr>
        <w:rFonts w:cs="Times New Roman" w:hint="default"/>
      </w:rPr>
    </w:lvl>
    <w:lvl w:ilvl="1">
      <w:start w:val="5"/>
      <w:numFmt w:val="decimal"/>
      <w:lvlText w:val="%1.%2"/>
      <w:lvlJc w:val="left"/>
      <w:pPr>
        <w:tabs>
          <w:tab w:val="num" w:pos="-2606"/>
        </w:tabs>
        <w:ind w:left="-3326"/>
      </w:pPr>
      <w:rPr>
        <w:rFonts w:cs="Times New Roman" w:hint="default"/>
      </w:rPr>
    </w:lvl>
    <w:lvl w:ilvl="2">
      <w:start w:val="1"/>
      <w:numFmt w:val="decimal"/>
      <w:lvlText w:val="%1.%2.%3"/>
      <w:lvlJc w:val="left"/>
      <w:pPr>
        <w:tabs>
          <w:tab w:val="num" w:pos="-2606"/>
        </w:tabs>
        <w:ind w:left="-3326"/>
      </w:pPr>
      <w:rPr>
        <w:rFonts w:cs="Times New Roman" w:hint="default"/>
      </w:rPr>
    </w:lvl>
    <w:lvl w:ilvl="3">
      <w:start w:val="1"/>
      <w:numFmt w:val="decimal"/>
      <w:suff w:val="nothing"/>
      <w:lvlText w:val="%4.1.1.1"/>
      <w:lvlJc w:val="left"/>
      <w:pPr>
        <w:ind w:left="-9972"/>
      </w:pPr>
      <w:rPr>
        <w:rFonts w:cs="Times New Roman" w:hint="default"/>
      </w:rPr>
    </w:lvl>
    <w:lvl w:ilvl="4">
      <w:start w:val="1"/>
      <w:numFmt w:val="none"/>
      <w:suff w:val="nothing"/>
      <w:lvlText w:val=""/>
      <w:lvlJc w:val="left"/>
      <w:pPr>
        <w:ind w:left="-9972"/>
      </w:pPr>
      <w:rPr>
        <w:rFonts w:cs="Times New Roman" w:hint="default"/>
      </w:rPr>
    </w:lvl>
    <w:lvl w:ilvl="5">
      <w:numFmt w:val="decimal"/>
      <w:lvlText w:val="%6"/>
      <w:lvlJc w:val="left"/>
      <w:pPr>
        <w:tabs>
          <w:tab w:val="num" w:pos="-9972"/>
        </w:tabs>
        <w:ind w:left="-9972"/>
      </w:pPr>
      <w:rPr>
        <w:rFonts w:ascii="Times New Roman" w:hAnsi="Times New Roman" w:cs="Times New Roman" w:hint="default"/>
      </w:rPr>
    </w:lvl>
    <w:lvl w:ilvl="6">
      <w:start w:val="1"/>
      <w:numFmt w:val="none"/>
      <w:suff w:val="nothing"/>
      <w:lvlText w:val=""/>
      <w:lvlJc w:val="left"/>
      <w:pPr>
        <w:ind w:left="-9972"/>
      </w:pPr>
      <w:rPr>
        <w:rFonts w:cs="Times New Roman" w:hint="default"/>
      </w:rPr>
    </w:lvl>
    <w:lvl w:ilvl="7">
      <w:start w:val="1"/>
      <w:numFmt w:val="none"/>
      <w:suff w:val="nothing"/>
      <w:lvlText w:val=""/>
      <w:lvlJc w:val="left"/>
      <w:pPr>
        <w:ind w:left="-9972"/>
      </w:pPr>
      <w:rPr>
        <w:rFonts w:cs="Times New Roman" w:hint="default"/>
      </w:rPr>
    </w:lvl>
    <w:lvl w:ilvl="8">
      <w:start w:val="1"/>
      <w:numFmt w:val="none"/>
      <w:suff w:val="nothing"/>
      <w:lvlText w:val=""/>
      <w:lvlJc w:val="left"/>
      <w:pPr>
        <w:ind w:left="-9972"/>
      </w:pPr>
      <w:rPr>
        <w:rFonts w:cs="Times New Roman" w:hint="default"/>
      </w:rPr>
    </w:lvl>
  </w:abstractNum>
  <w:abstractNum w:abstractNumId="6" w15:restartNumberingAfterBreak="0">
    <w:nsid w:val="2B8B35AE"/>
    <w:multiLevelType w:val="hybridMultilevel"/>
    <w:tmpl w:val="191EFBC2"/>
    <w:lvl w:ilvl="0" w:tplc="0409000F">
      <w:start w:val="1"/>
      <w:numFmt w:val="decimal"/>
      <w:lvlText w:val="%1."/>
      <w:lvlJc w:val="left"/>
      <w:pPr>
        <w:ind w:left="360" w:hanging="360"/>
      </w:pPr>
      <w:rPr>
        <w:rFonts w:hint="default"/>
      </w:rPr>
    </w:lvl>
    <w:lvl w:ilvl="1" w:tplc="10027426">
      <w:start w:val="1"/>
      <w:numFmt w:val="bullet"/>
      <w:lvlText w:val="o"/>
      <w:lvlJc w:val="left"/>
      <w:pPr>
        <w:tabs>
          <w:tab w:val="num" w:pos="1440"/>
        </w:tabs>
        <w:ind w:left="1440" w:hanging="360"/>
      </w:pPr>
      <w:rPr>
        <w:rFonts w:ascii="Courier New" w:hAnsi="Courier New" w:hint="default"/>
      </w:rPr>
    </w:lvl>
    <w:lvl w:ilvl="2" w:tplc="5C189F9E" w:tentative="1">
      <w:start w:val="1"/>
      <w:numFmt w:val="bullet"/>
      <w:lvlText w:val=""/>
      <w:lvlJc w:val="left"/>
      <w:pPr>
        <w:tabs>
          <w:tab w:val="num" w:pos="2160"/>
        </w:tabs>
        <w:ind w:left="2160" w:hanging="360"/>
      </w:pPr>
      <w:rPr>
        <w:rFonts w:ascii="Wingdings" w:hAnsi="Wingdings" w:hint="default"/>
      </w:rPr>
    </w:lvl>
    <w:lvl w:ilvl="3" w:tplc="DE749958" w:tentative="1">
      <w:start w:val="1"/>
      <w:numFmt w:val="bullet"/>
      <w:lvlText w:val=""/>
      <w:lvlJc w:val="left"/>
      <w:pPr>
        <w:tabs>
          <w:tab w:val="num" w:pos="2880"/>
        </w:tabs>
        <w:ind w:left="2880" w:hanging="360"/>
      </w:pPr>
      <w:rPr>
        <w:rFonts w:ascii="Symbol" w:hAnsi="Symbol" w:hint="default"/>
      </w:rPr>
    </w:lvl>
    <w:lvl w:ilvl="4" w:tplc="3374635E" w:tentative="1">
      <w:start w:val="1"/>
      <w:numFmt w:val="bullet"/>
      <w:lvlText w:val="o"/>
      <w:lvlJc w:val="left"/>
      <w:pPr>
        <w:tabs>
          <w:tab w:val="num" w:pos="3600"/>
        </w:tabs>
        <w:ind w:left="3600" w:hanging="360"/>
      </w:pPr>
      <w:rPr>
        <w:rFonts w:ascii="Courier New" w:hAnsi="Courier New" w:hint="default"/>
      </w:rPr>
    </w:lvl>
    <w:lvl w:ilvl="5" w:tplc="957E9596" w:tentative="1">
      <w:start w:val="1"/>
      <w:numFmt w:val="bullet"/>
      <w:lvlText w:val=""/>
      <w:lvlJc w:val="left"/>
      <w:pPr>
        <w:tabs>
          <w:tab w:val="num" w:pos="4320"/>
        </w:tabs>
        <w:ind w:left="4320" w:hanging="360"/>
      </w:pPr>
      <w:rPr>
        <w:rFonts w:ascii="Wingdings" w:hAnsi="Wingdings" w:hint="default"/>
      </w:rPr>
    </w:lvl>
    <w:lvl w:ilvl="6" w:tplc="2F88F650" w:tentative="1">
      <w:start w:val="1"/>
      <w:numFmt w:val="bullet"/>
      <w:lvlText w:val=""/>
      <w:lvlJc w:val="left"/>
      <w:pPr>
        <w:tabs>
          <w:tab w:val="num" w:pos="5040"/>
        </w:tabs>
        <w:ind w:left="5040" w:hanging="360"/>
      </w:pPr>
      <w:rPr>
        <w:rFonts w:ascii="Symbol" w:hAnsi="Symbol" w:hint="default"/>
      </w:rPr>
    </w:lvl>
    <w:lvl w:ilvl="7" w:tplc="074C37B8" w:tentative="1">
      <w:start w:val="1"/>
      <w:numFmt w:val="bullet"/>
      <w:lvlText w:val="o"/>
      <w:lvlJc w:val="left"/>
      <w:pPr>
        <w:tabs>
          <w:tab w:val="num" w:pos="5760"/>
        </w:tabs>
        <w:ind w:left="5760" w:hanging="360"/>
      </w:pPr>
      <w:rPr>
        <w:rFonts w:ascii="Courier New" w:hAnsi="Courier New" w:hint="default"/>
      </w:rPr>
    </w:lvl>
    <w:lvl w:ilvl="8" w:tplc="1CF666E2"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09B5DD5"/>
    <w:multiLevelType w:val="hybridMultilevel"/>
    <w:tmpl w:val="84BCA9C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8" w15:restartNumberingAfterBreak="0">
    <w:nsid w:val="3E406203"/>
    <w:multiLevelType w:val="hybridMultilevel"/>
    <w:tmpl w:val="C1BCD8C2"/>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9" w15:restartNumberingAfterBreak="0">
    <w:nsid w:val="40483AA1"/>
    <w:multiLevelType w:val="hybridMultilevel"/>
    <w:tmpl w:val="A3FEEE98"/>
    <w:lvl w:ilvl="0" w:tplc="C76E700C">
      <w:start w:val="1"/>
      <w:numFmt w:val="bullet"/>
      <w:lvlText w:val=""/>
      <w:legacy w:legacy="1" w:legacySpace="120" w:legacyIndent="360"/>
      <w:lvlJc w:val="left"/>
      <w:pPr>
        <w:ind w:left="1440" w:hanging="360"/>
      </w:pPr>
      <w:rPr>
        <w:rFonts w:ascii="Symbol" w:hAnsi="Symbol" w:hint="default"/>
      </w:rPr>
    </w:lvl>
    <w:lvl w:ilvl="1" w:tplc="10027426">
      <w:start w:val="1"/>
      <w:numFmt w:val="bullet"/>
      <w:lvlText w:val="o"/>
      <w:lvlJc w:val="left"/>
      <w:pPr>
        <w:tabs>
          <w:tab w:val="num" w:pos="2520"/>
        </w:tabs>
        <w:ind w:left="2520" w:hanging="360"/>
      </w:pPr>
      <w:rPr>
        <w:rFonts w:ascii="Courier New" w:hAnsi="Courier New" w:hint="default"/>
      </w:rPr>
    </w:lvl>
    <w:lvl w:ilvl="2" w:tplc="5C189F9E" w:tentative="1">
      <w:start w:val="1"/>
      <w:numFmt w:val="bullet"/>
      <w:lvlText w:val=""/>
      <w:lvlJc w:val="left"/>
      <w:pPr>
        <w:tabs>
          <w:tab w:val="num" w:pos="3240"/>
        </w:tabs>
        <w:ind w:left="3240" w:hanging="360"/>
      </w:pPr>
      <w:rPr>
        <w:rFonts w:ascii="Wingdings" w:hAnsi="Wingdings" w:hint="default"/>
      </w:rPr>
    </w:lvl>
    <w:lvl w:ilvl="3" w:tplc="DE749958" w:tentative="1">
      <w:start w:val="1"/>
      <w:numFmt w:val="bullet"/>
      <w:lvlText w:val=""/>
      <w:lvlJc w:val="left"/>
      <w:pPr>
        <w:tabs>
          <w:tab w:val="num" w:pos="3960"/>
        </w:tabs>
        <w:ind w:left="3960" w:hanging="360"/>
      </w:pPr>
      <w:rPr>
        <w:rFonts w:ascii="Symbol" w:hAnsi="Symbol" w:hint="default"/>
      </w:rPr>
    </w:lvl>
    <w:lvl w:ilvl="4" w:tplc="3374635E" w:tentative="1">
      <w:start w:val="1"/>
      <w:numFmt w:val="bullet"/>
      <w:lvlText w:val="o"/>
      <w:lvlJc w:val="left"/>
      <w:pPr>
        <w:tabs>
          <w:tab w:val="num" w:pos="4680"/>
        </w:tabs>
        <w:ind w:left="4680" w:hanging="360"/>
      </w:pPr>
      <w:rPr>
        <w:rFonts w:ascii="Courier New" w:hAnsi="Courier New" w:hint="default"/>
      </w:rPr>
    </w:lvl>
    <w:lvl w:ilvl="5" w:tplc="957E9596" w:tentative="1">
      <w:start w:val="1"/>
      <w:numFmt w:val="bullet"/>
      <w:lvlText w:val=""/>
      <w:lvlJc w:val="left"/>
      <w:pPr>
        <w:tabs>
          <w:tab w:val="num" w:pos="5400"/>
        </w:tabs>
        <w:ind w:left="5400" w:hanging="360"/>
      </w:pPr>
      <w:rPr>
        <w:rFonts w:ascii="Wingdings" w:hAnsi="Wingdings" w:hint="default"/>
      </w:rPr>
    </w:lvl>
    <w:lvl w:ilvl="6" w:tplc="2F88F650" w:tentative="1">
      <w:start w:val="1"/>
      <w:numFmt w:val="bullet"/>
      <w:lvlText w:val=""/>
      <w:lvlJc w:val="left"/>
      <w:pPr>
        <w:tabs>
          <w:tab w:val="num" w:pos="6120"/>
        </w:tabs>
        <w:ind w:left="6120" w:hanging="360"/>
      </w:pPr>
      <w:rPr>
        <w:rFonts w:ascii="Symbol" w:hAnsi="Symbol" w:hint="default"/>
      </w:rPr>
    </w:lvl>
    <w:lvl w:ilvl="7" w:tplc="074C37B8" w:tentative="1">
      <w:start w:val="1"/>
      <w:numFmt w:val="bullet"/>
      <w:lvlText w:val="o"/>
      <w:lvlJc w:val="left"/>
      <w:pPr>
        <w:tabs>
          <w:tab w:val="num" w:pos="6840"/>
        </w:tabs>
        <w:ind w:left="6840" w:hanging="360"/>
      </w:pPr>
      <w:rPr>
        <w:rFonts w:ascii="Courier New" w:hAnsi="Courier New" w:hint="default"/>
      </w:rPr>
    </w:lvl>
    <w:lvl w:ilvl="8" w:tplc="1CF666E2" w:tentative="1">
      <w:start w:val="1"/>
      <w:numFmt w:val="bullet"/>
      <w:lvlText w:val=""/>
      <w:lvlJc w:val="left"/>
      <w:pPr>
        <w:tabs>
          <w:tab w:val="num" w:pos="7560"/>
        </w:tabs>
        <w:ind w:left="7560" w:hanging="360"/>
      </w:pPr>
      <w:rPr>
        <w:rFonts w:ascii="Wingdings" w:hAnsi="Wingdings" w:hint="default"/>
      </w:rPr>
    </w:lvl>
  </w:abstractNum>
  <w:abstractNum w:abstractNumId="10" w15:restartNumberingAfterBreak="0">
    <w:nsid w:val="43D61C1B"/>
    <w:multiLevelType w:val="hybridMultilevel"/>
    <w:tmpl w:val="CD3CF86A"/>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1" w15:restartNumberingAfterBreak="0">
    <w:nsid w:val="47FF4500"/>
    <w:multiLevelType w:val="hybridMultilevel"/>
    <w:tmpl w:val="C1BCD8C2"/>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2" w15:restartNumberingAfterBreak="0">
    <w:nsid w:val="4850564F"/>
    <w:multiLevelType w:val="hybridMultilevel"/>
    <w:tmpl w:val="1D127AC4"/>
    <w:lvl w:ilvl="0" w:tplc="14401C08">
      <w:start w:val="1"/>
      <w:numFmt w:val="decimal"/>
      <w:lvlText w:val="%1."/>
      <w:lvlJc w:val="left"/>
      <w:pPr>
        <w:ind w:left="360" w:hanging="360"/>
      </w:pPr>
      <w:rPr>
        <w:rFonts w:cs="Times New Roman" w:hint="default"/>
        <w:sz w:val="18"/>
        <w:szCs w:val="20"/>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4A862B5E"/>
    <w:multiLevelType w:val="hybridMultilevel"/>
    <w:tmpl w:val="06CACE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0A046AB"/>
    <w:multiLevelType w:val="hybridMultilevel"/>
    <w:tmpl w:val="C3E827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1B3090A"/>
    <w:multiLevelType w:val="hybridMultilevel"/>
    <w:tmpl w:val="BB5EBA28"/>
    <w:lvl w:ilvl="0" w:tplc="428AFB94">
      <w:start w:val="1"/>
      <w:numFmt w:val="decimal"/>
      <w:lvlText w:val="%1."/>
      <w:lvlJc w:val="left"/>
      <w:pPr>
        <w:ind w:left="630" w:hanging="360"/>
      </w:pPr>
      <w:rPr>
        <w:rFonts w:cs="Times New Roman" w:hint="default"/>
        <w:sz w:val="18"/>
        <w:szCs w:val="20"/>
      </w:rPr>
    </w:lvl>
    <w:lvl w:ilvl="1" w:tplc="04090003" w:tentative="1">
      <w:start w:val="1"/>
      <w:numFmt w:val="bullet"/>
      <w:lvlText w:val="o"/>
      <w:lvlJc w:val="left"/>
      <w:pPr>
        <w:ind w:left="1350" w:hanging="360"/>
      </w:pPr>
      <w:rPr>
        <w:rFonts w:ascii="Courier New" w:hAnsi="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6" w15:restartNumberingAfterBreak="0">
    <w:nsid w:val="54EE6986"/>
    <w:multiLevelType w:val="hybridMultilevel"/>
    <w:tmpl w:val="191EFBC2"/>
    <w:lvl w:ilvl="0" w:tplc="0409000F">
      <w:start w:val="1"/>
      <w:numFmt w:val="decimal"/>
      <w:lvlText w:val="%1."/>
      <w:lvlJc w:val="left"/>
      <w:pPr>
        <w:ind w:left="360" w:hanging="360"/>
      </w:pPr>
      <w:rPr>
        <w:rFonts w:hint="default"/>
      </w:rPr>
    </w:lvl>
    <w:lvl w:ilvl="1" w:tplc="10027426">
      <w:start w:val="1"/>
      <w:numFmt w:val="bullet"/>
      <w:lvlText w:val="o"/>
      <w:lvlJc w:val="left"/>
      <w:pPr>
        <w:tabs>
          <w:tab w:val="num" w:pos="1440"/>
        </w:tabs>
        <w:ind w:left="1440" w:hanging="360"/>
      </w:pPr>
      <w:rPr>
        <w:rFonts w:ascii="Courier New" w:hAnsi="Courier New" w:hint="default"/>
      </w:rPr>
    </w:lvl>
    <w:lvl w:ilvl="2" w:tplc="5C189F9E" w:tentative="1">
      <w:start w:val="1"/>
      <w:numFmt w:val="bullet"/>
      <w:lvlText w:val=""/>
      <w:lvlJc w:val="left"/>
      <w:pPr>
        <w:tabs>
          <w:tab w:val="num" w:pos="2160"/>
        </w:tabs>
        <w:ind w:left="2160" w:hanging="360"/>
      </w:pPr>
      <w:rPr>
        <w:rFonts w:ascii="Wingdings" w:hAnsi="Wingdings" w:hint="default"/>
      </w:rPr>
    </w:lvl>
    <w:lvl w:ilvl="3" w:tplc="DE749958" w:tentative="1">
      <w:start w:val="1"/>
      <w:numFmt w:val="bullet"/>
      <w:lvlText w:val=""/>
      <w:lvlJc w:val="left"/>
      <w:pPr>
        <w:tabs>
          <w:tab w:val="num" w:pos="2880"/>
        </w:tabs>
        <w:ind w:left="2880" w:hanging="360"/>
      </w:pPr>
      <w:rPr>
        <w:rFonts w:ascii="Symbol" w:hAnsi="Symbol" w:hint="default"/>
      </w:rPr>
    </w:lvl>
    <w:lvl w:ilvl="4" w:tplc="3374635E" w:tentative="1">
      <w:start w:val="1"/>
      <w:numFmt w:val="bullet"/>
      <w:lvlText w:val="o"/>
      <w:lvlJc w:val="left"/>
      <w:pPr>
        <w:tabs>
          <w:tab w:val="num" w:pos="3600"/>
        </w:tabs>
        <w:ind w:left="3600" w:hanging="360"/>
      </w:pPr>
      <w:rPr>
        <w:rFonts w:ascii="Courier New" w:hAnsi="Courier New" w:hint="default"/>
      </w:rPr>
    </w:lvl>
    <w:lvl w:ilvl="5" w:tplc="957E9596" w:tentative="1">
      <w:start w:val="1"/>
      <w:numFmt w:val="bullet"/>
      <w:lvlText w:val=""/>
      <w:lvlJc w:val="left"/>
      <w:pPr>
        <w:tabs>
          <w:tab w:val="num" w:pos="4320"/>
        </w:tabs>
        <w:ind w:left="4320" w:hanging="360"/>
      </w:pPr>
      <w:rPr>
        <w:rFonts w:ascii="Wingdings" w:hAnsi="Wingdings" w:hint="default"/>
      </w:rPr>
    </w:lvl>
    <w:lvl w:ilvl="6" w:tplc="2F88F650" w:tentative="1">
      <w:start w:val="1"/>
      <w:numFmt w:val="bullet"/>
      <w:lvlText w:val=""/>
      <w:lvlJc w:val="left"/>
      <w:pPr>
        <w:tabs>
          <w:tab w:val="num" w:pos="5040"/>
        </w:tabs>
        <w:ind w:left="5040" w:hanging="360"/>
      </w:pPr>
      <w:rPr>
        <w:rFonts w:ascii="Symbol" w:hAnsi="Symbol" w:hint="default"/>
      </w:rPr>
    </w:lvl>
    <w:lvl w:ilvl="7" w:tplc="074C37B8" w:tentative="1">
      <w:start w:val="1"/>
      <w:numFmt w:val="bullet"/>
      <w:lvlText w:val="o"/>
      <w:lvlJc w:val="left"/>
      <w:pPr>
        <w:tabs>
          <w:tab w:val="num" w:pos="5760"/>
        </w:tabs>
        <w:ind w:left="5760" w:hanging="360"/>
      </w:pPr>
      <w:rPr>
        <w:rFonts w:ascii="Courier New" w:hAnsi="Courier New" w:hint="default"/>
      </w:rPr>
    </w:lvl>
    <w:lvl w:ilvl="8" w:tplc="1CF666E2"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56C64255"/>
    <w:multiLevelType w:val="hybridMultilevel"/>
    <w:tmpl w:val="074EBF8E"/>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8" w15:restartNumberingAfterBreak="0">
    <w:nsid w:val="57D312C9"/>
    <w:multiLevelType w:val="hybridMultilevel"/>
    <w:tmpl w:val="302C4E2A"/>
    <w:lvl w:ilvl="0" w:tplc="0409000F">
      <w:start w:val="1"/>
      <w:numFmt w:val="decimal"/>
      <w:pStyle w:val="ListNumber3"/>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9" w15:restartNumberingAfterBreak="0">
    <w:nsid w:val="5BC00D04"/>
    <w:multiLevelType w:val="hybridMultilevel"/>
    <w:tmpl w:val="18028932"/>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0" w15:restartNumberingAfterBreak="0">
    <w:nsid w:val="5E3B591B"/>
    <w:multiLevelType w:val="hybridMultilevel"/>
    <w:tmpl w:val="6B700D4A"/>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1" w15:restartNumberingAfterBreak="0">
    <w:nsid w:val="6CA94F9B"/>
    <w:multiLevelType w:val="hybridMultilevel"/>
    <w:tmpl w:val="7292BC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1"/>
  </w:num>
  <w:num w:numId="4">
    <w:abstractNumId w:val="0"/>
  </w:num>
  <w:num w:numId="5">
    <w:abstractNumId w:val="1"/>
  </w:num>
  <w:num w:numId="6">
    <w:abstractNumId w:val="0"/>
  </w:num>
  <w:num w:numId="7">
    <w:abstractNumId w:val="0"/>
  </w:num>
  <w:num w:numId="8">
    <w:abstractNumId w:val="1"/>
  </w:num>
  <w:num w:numId="9">
    <w:abstractNumId w:val="5"/>
  </w:num>
  <w:num w:numId="10">
    <w:abstractNumId w:val="9"/>
  </w:num>
  <w:num w:numId="11">
    <w:abstractNumId w:val="18"/>
  </w:num>
  <w:num w:numId="12">
    <w:abstractNumId w:val="17"/>
  </w:num>
  <w:num w:numId="13">
    <w:abstractNumId w:val="8"/>
  </w:num>
  <w:num w:numId="14">
    <w:abstractNumId w:val="11"/>
  </w:num>
  <w:num w:numId="15">
    <w:abstractNumId w:val="20"/>
  </w:num>
  <w:num w:numId="16">
    <w:abstractNumId w:val="4"/>
  </w:num>
  <w:num w:numId="17">
    <w:abstractNumId w:val="15"/>
  </w:num>
  <w:num w:numId="18">
    <w:abstractNumId w:val="13"/>
  </w:num>
  <w:num w:numId="19">
    <w:abstractNumId w:val="3"/>
  </w:num>
  <w:num w:numId="20">
    <w:abstractNumId w:val="21"/>
  </w:num>
  <w:num w:numId="21">
    <w:abstractNumId w:val="10"/>
  </w:num>
  <w:num w:numId="22">
    <w:abstractNumId w:val="2"/>
  </w:num>
  <w:num w:numId="23">
    <w:abstractNumId w:val="7"/>
  </w:num>
  <w:num w:numId="24">
    <w:abstractNumId w:val="19"/>
  </w:num>
  <w:num w:numId="25">
    <w:abstractNumId w:val="14"/>
  </w:num>
  <w:num w:numId="26">
    <w:abstractNumId w:val="6"/>
  </w:num>
  <w:num w:numId="27">
    <w:abstractNumId w:val="12"/>
  </w:num>
  <w:num w:numId="28">
    <w:abstractNumId w:val="16"/>
  </w:num>
  <w:numIdMacAtCleanup w:val="18"/>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Ferris, Elizabeth@Energy">
    <w15:presenceInfo w15:providerId="AD" w15:userId="S-1-5-21-606747145-1060284298-682003330-8973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trackRevisions/>
  <w:defaultTabStop w:val="720"/>
  <w:drawingGridHorizontalSpacing w:val="100"/>
  <w:drawingGridVerticalSpacing w:val="109"/>
  <w:displayHorizontalDrawingGridEvery w:val="0"/>
  <w:displayVerticalDrawingGridEvery w:val="2"/>
  <w:noPunctuationKerning/>
  <w:characterSpacingControl w:val="doNotCompress"/>
  <w:hdrShapeDefaults>
    <o:shapedefaults v:ext="edit" spidmax="2050"/>
    <o:shapelayout v:ext="edit">
      <o:idmap v:ext="edit" data="2"/>
    </o:shapelayout>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7B2F"/>
    <w:rsid w:val="00002A5E"/>
    <w:rsid w:val="00007D1A"/>
    <w:rsid w:val="000170B3"/>
    <w:rsid w:val="0002343B"/>
    <w:rsid w:val="00037CA9"/>
    <w:rsid w:val="00044F33"/>
    <w:rsid w:val="000636B8"/>
    <w:rsid w:val="000675E9"/>
    <w:rsid w:val="000730B3"/>
    <w:rsid w:val="00075B8A"/>
    <w:rsid w:val="00087546"/>
    <w:rsid w:val="00091E69"/>
    <w:rsid w:val="00097C1B"/>
    <w:rsid w:val="00097F48"/>
    <w:rsid w:val="000C3005"/>
    <w:rsid w:val="000E27BA"/>
    <w:rsid w:val="000E27FC"/>
    <w:rsid w:val="000E75EC"/>
    <w:rsid w:val="000F4B46"/>
    <w:rsid w:val="000F773F"/>
    <w:rsid w:val="00105348"/>
    <w:rsid w:val="00112DDA"/>
    <w:rsid w:val="001377CE"/>
    <w:rsid w:val="00140978"/>
    <w:rsid w:val="00141D06"/>
    <w:rsid w:val="001518E1"/>
    <w:rsid w:val="0016359B"/>
    <w:rsid w:val="00170608"/>
    <w:rsid w:val="00184895"/>
    <w:rsid w:val="001919CD"/>
    <w:rsid w:val="00193B12"/>
    <w:rsid w:val="001B3F29"/>
    <w:rsid w:val="001B4445"/>
    <w:rsid w:val="001D1937"/>
    <w:rsid w:val="001D40A4"/>
    <w:rsid w:val="001D6CBF"/>
    <w:rsid w:val="001E7669"/>
    <w:rsid w:val="00204DF9"/>
    <w:rsid w:val="002056C3"/>
    <w:rsid w:val="002121F2"/>
    <w:rsid w:val="002137F8"/>
    <w:rsid w:val="00235B1E"/>
    <w:rsid w:val="00235B32"/>
    <w:rsid w:val="00235C07"/>
    <w:rsid w:val="0023655E"/>
    <w:rsid w:val="00242D77"/>
    <w:rsid w:val="00262C04"/>
    <w:rsid w:val="00271EB8"/>
    <w:rsid w:val="00272FAE"/>
    <w:rsid w:val="00275BA1"/>
    <w:rsid w:val="00285C64"/>
    <w:rsid w:val="00292E0E"/>
    <w:rsid w:val="002A4813"/>
    <w:rsid w:val="002A542E"/>
    <w:rsid w:val="002B3F8C"/>
    <w:rsid w:val="002B5074"/>
    <w:rsid w:val="002B57AA"/>
    <w:rsid w:val="002C1BFB"/>
    <w:rsid w:val="002E260C"/>
    <w:rsid w:val="002E2C46"/>
    <w:rsid w:val="002E441C"/>
    <w:rsid w:val="002E4FAF"/>
    <w:rsid w:val="002F4F74"/>
    <w:rsid w:val="002F74E4"/>
    <w:rsid w:val="00301325"/>
    <w:rsid w:val="00307FA1"/>
    <w:rsid w:val="00333C8B"/>
    <w:rsid w:val="00341451"/>
    <w:rsid w:val="003456CB"/>
    <w:rsid w:val="003501F5"/>
    <w:rsid w:val="0036166B"/>
    <w:rsid w:val="003705F4"/>
    <w:rsid w:val="003708C8"/>
    <w:rsid w:val="00372216"/>
    <w:rsid w:val="003727FF"/>
    <w:rsid w:val="0038563E"/>
    <w:rsid w:val="00393C7A"/>
    <w:rsid w:val="00393D2F"/>
    <w:rsid w:val="003975B8"/>
    <w:rsid w:val="003A4765"/>
    <w:rsid w:val="003B3803"/>
    <w:rsid w:val="003B75F0"/>
    <w:rsid w:val="003C28DA"/>
    <w:rsid w:val="003C4BF1"/>
    <w:rsid w:val="003C583C"/>
    <w:rsid w:val="003F2927"/>
    <w:rsid w:val="003F45E3"/>
    <w:rsid w:val="00404178"/>
    <w:rsid w:val="00407FBE"/>
    <w:rsid w:val="00411871"/>
    <w:rsid w:val="004144EF"/>
    <w:rsid w:val="00417344"/>
    <w:rsid w:val="00426302"/>
    <w:rsid w:val="004350BF"/>
    <w:rsid w:val="00444467"/>
    <w:rsid w:val="00454D38"/>
    <w:rsid w:val="00466B16"/>
    <w:rsid w:val="00470E69"/>
    <w:rsid w:val="004710BC"/>
    <w:rsid w:val="00473B68"/>
    <w:rsid w:val="00475E8E"/>
    <w:rsid w:val="0047691A"/>
    <w:rsid w:val="00482796"/>
    <w:rsid w:val="00491563"/>
    <w:rsid w:val="004A27DE"/>
    <w:rsid w:val="004A5E5A"/>
    <w:rsid w:val="004B2C9A"/>
    <w:rsid w:val="004B57F8"/>
    <w:rsid w:val="004C166D"/>
    <w:rsid w:val="004C1875"/>
    <w:rsid w:val="004C42AA"/>
    <w:rsid w:val="004D30F8"/>
    <w:rsid w:val="004D3E1A"/>
    <w:rsid w:val="004D737D"/>
    <w:rsid w:val="004F225B"/>
    <w:rsid w:val="004F3D4C"/>
    <w:rsid w:val="00510B70"/>
    <w:rsid w:val="00513460"/>
    <w:rsid w:val="00513A35"/>
    <w:rsid w:val="0051471E"/>
    <w:rsid w:val="00537078"/>
    <w:rsid w:val="00545965"/>
    <w:rsid w:val="00550A6E"/>
    <w:rsid w:val="00565165"/>
    <w:rsid w:val="005738A3"/>
    <w:rsid w:val="00576B0E"/>
    <w:rsid w:val="00577FA7"/>
    <w:rsid w:val="00583C51"/>
    <w:rsid w:val="00596D7E"/>
    <w:rsid w:val="005A33E4"/>
    <w:rsid w:val="005A74D6"/>
    <w:rsid w:val="005B15E7"/>
    <w:rsid w:val="005B2375"/>
    <w:rsid w:val="005B28F5"/>
    <w:rsid w:val="005B4BA0"/>
    <w:rsid w:val="005C1273"/>
    <w:rsid w:val="005C1562"/>
    <w:rsid w:val="005C7D08"/>
    <w:rsid w:val="005D47C1"/>
    <w:rsid w:val="005E1D9C"/>
    <w:rsid w:val="005E7AFE"/>
    <w:rsid w:val="005F4AE1"/>
    <w:rsid w:val="0060271A"/>
    <w:rsid w:val="006649BC"/>
    <w:rsid w:val="00675192"/>
    <w:rsid w:val="0068512E"/>
    <w:rsid w:val="00685385"/>
    <w:rsid w:val="006858D2"/>
    <w:rsid w:val="006A6F04"/>
    <w:rsid w:val="006A7580"/>
    <w:rsid w:val="006B37BF"/>
    <w:rsid w:val="006C13DC"/>
    <w:rsid w:val="006D7B00"/>
    <w:rsid w:val="00704AE4"/>
    <w:rsid w:val="00713095"/>
    <w:rsid w:val="0072091A"/>
    <w:rsid w:val="0072305B"/>
    <w:rsid w:val="007309DA"/>
    <w:rsid w:val="0073493F"/>
    <w:rsid w:val="007377E9"/>
    <w:rsid w:val="007420AC"/>
    <w:rsid w:val="00745E2D"/>
    <w:rsid w:val="007503B7"/>
    <w:rsid w:val="007536A9"/>
    <w:rsid w:val="00763849"/>
    <w:rsid w:val="00777469"/>
    <w:rsid w:val="00777B2F"/>
    <w:rsid w:val="00777FF0"/>
    <w:rsid w:val="00782D53"/>
    <w:rsid w:val="00786D26"/>
    <w:rsid w:val="00790E4C"/>
    <w:rsid w:val="007A1ACE"/>
    <w:rsid w:val="007D7EB7"/>
    <w:rsid w:val="007E0798"/>
    <w:rsid w:val="007E7C8E"/>
    <w:rsid w:val="007F234C"/>
    <w:rsid w:val="007F5E7D"/>
    <w:rsid w:val="00805125"/>
    <w:rsid w:val="00812F96"/>
    <w:rsid w:val="00815131"/>
    <w:rsid w:val="00815F5F"/>
    <w:rsid w:val="0082587D"/>
    <w:rsid w:val="00837FDC"/>
    <w:rsid w:val="00846743"/>
    <w:rsid w:val="00861CA4"/>
    <w:rsid w:val="008638D5"/>
    <w:rsid w:val="008803E3"/>
    <w:rsid w:val="008A4806"/>
    <w:rsid w:val="008B266E"/>
    <w:rsid w:val="008B5F7E"/>
    <w:rsid w:val="008C4797"/>
    <w:rsid w:val="008E2C77"/>
    <w:rsid w:val="008E515C"/>
    <w:rsid w:val="008F089C"/>
    <w:rsid w:val="008F1377"/>
    <w:rsid w:val="008F3C96"/>
    <w:rsid w:val="008F5524"/>
    <w:rsid w:val="00902FC7"/>
    <w:rsid w:val="00903563"/>
    <w:rsid w:val="00913E23"/>
    <w:rsid w:val="0093076C"/>
    <w:rsid w:val="009369AA"/>
    <w:rsid w:val="0094659A"/>
    <w:rsid w:val="00956D4E"/>
    <w:rsid w:val="00957B8E"/>
    <w:rsid w:val="00962907"/>
    <w:rsid w:val="00963E6C"/>
    <w:rsid w:val="009640E1"/>
    <w:rsid w:val="00965347"/>
    <w:rsid w:val="00966549"/>
    <w:rsid w:val="00975991"/>
    <w:rsid w:val="00987FE0"/>
    <w:rsid w:val="00995757"/>
    <w:rsid w:val="009967DD"/>
    <w:rsid w:val="009A2D6B"/>
    <w:rsid w:val="009B39AA"/>
    <w:rsid w:val="009B7BC8"/>
    <w:rsid w:val="009D17DC"/>
    <w:rsid w:val="009F44CD"/>
    <w:rsid w:val="00A01C12"/>
    <w:rsid w:val="00A0303F"/>
    <w:rsid w:val="00A045A0"/>
    <w:rsid w:val="00A1093E"/>
    <w:rsid w:val="00A12ED8"/>
    <w:rsid w:val="00A160C2"/>
    <w:rsid w:val="00A16520"/>
    <w:rsid w:val="00A26CD5"/>
    <w:rsid w:val="00A404B1"/>
    <w:rsid w:val="00A405A2"/>
    <w:rsid w:val="00A43309"/>
    <w:rsid w:val="00A46086"/>
    <w:rsid w:val="00A52899"/>
    <w:rsid w:val="00A56DE9"/>
    <w:rsid w:val="00A60C2B"/>
    <w:rsid w:val="00A728D9"/>
    <w:rsid w:val="00A841BB"/>
    <w:rsid w:val="00AA0486"/>
    <w:rsid w:val="00AA1BB2"/>
    <w:rsid w:val="00AA57D0"/>
    <w:rsid w:val="00AB471A"/>
    <w:rsid w:val="00AC61CE"/>
    <w:rsid w:val="00AD6D16"/>
    <w:rsid w:val="00AF14B1"/>
    <w:rsid w:val="00B0220E"/>
    <w:rsid w:val="00B1130B"/>
    <w:rsid w:val="00B142AE"/>
    <w:rsid w:val="00B15504"/>
    <w:rsid w:val="00B15612"/>
    <w:rsid w:val="00B260DC"/>
    <w:rsid w:val="00B306F6"/>
    <w:rsid w:val="00B33389"/>
    <w:rsid w:val="00B43E25"/>
    <w:rsid w:val="00B47B80"/>
    <w:rsid w:val="00B51A66"/>
    <w:rsid w:val="00B60E60"/>
    <w:rsid w:val="00B66DBD"/>
    <w:rsid w:val="00B7604B"/>
    <w:rsid w:val="00B76965"/>
    <w:rsid w:val="00B818A5"/>
    <w:rsid w:val="00B827A3"/>
    <w:rsid w:val="00B87A6E"/>
    <w:rsid w:val="00B965F3"/>
    <w:rsid w:val="00BA34B9"/>
    <w:rsid w:val="00BA7A5A"/>
    <w:rsid w:val="00BB7376"/>
    <w:rsid w:val="00BC72AF"/>
    <w:rsid w:val="00BC7AC0"/>
    <w:rsid w:val="00BC7F9C"/>
    <w:rsid w:val="00BE11B0"/>
    <w:rsid w:val="00BE13DA"/>
    <w:rsid w:val="00BE194A"/>
    <w:rsid w:val="00BE314F"/>
    <w:rsid w:val="00BE4946"/>
    <w:rsid w:val="00BE4F44"/>
    <w:rsid w:val="00BE610D"/>
    <w:rsid w:val="00C019D0"/>
    <w:rsid w:val="00C11E80"/>
    <w:rsid w:val="00C13A22"/>
    <w:rsid w:val="00C148D0"/>
    <w:rsid w:val="00C170C9"/>
    <w:rsid w:val="00C22810"/>
    <w:rsid w:val="00C24001"/>
    <w:rsid w:val="00C3169C"/>
    <w:rsid w:val="00C36E8A"/>
    <w:rsid w:val="00C427D9"/>
    <w:rsid w:val="00C446C3"/>
    <w:rsid w:val="00C45324"/>
    <w:rsid w:val="00C468DD"/>
    <w:rsid w:val="00C621A0"/>
    <w:rsid w:val="00C65938"/>
    <w:rsid w:val="00C76C40"/>
    <w:rsid w:val="00C84871"/>
    <w:rsid w:val="00C8731F"/>
    <w:rsid w:val="00C90F53"/>
    <w:rsid w:val="00CA1423"/>
    <w:rsid w:val="00CA1A15"/>
    <w:rsid w:val="00CB70E4"/>
    <w:rsid w:val="00CB71B7"/>
    <w:rsid w:val="00CC1E11"/>
    <w:rsid w:val="00CC7090"/>
    <w:rsid w:val="00CD09C8"/>
    <w:rsid w:val="00CD6746"/>
    <w:rsid w:val="00CE0378"/>
    <w:rsid w:val="00CF3C01"/>
    <w:rsid w:val="00D00D72"/>
    <w:rsid w:val="00D14688"/>
    <w:rsid w:val="00D1674A"/>
    <w:rsid w:val="00D209BF"/>
    <w:rsid w:val="00D23804"/>
    <w:rsid w:val="00D26602"/>
    <w:rsid w:val="00D32CBC"/>
    <w:rsid w:val="00D34488"/>
    <w:rsid w:val="00D34B0F"/>
    <w:rsid w:val="00D417EC"/>
    <w:rsid w:val="00D430BF"/>
    <w:rsid w:val="00D51F70"/>
    <w:rsid w:val="00D54215"/>
    <w:rsid w:val="00D61CD0"/>
    <w:rsid w:val="00D6647A"/>
    <w:rsid w:val="00D830CC"/>
    <w:rsid w:val="00DA2320"/>
    <w:rsid w:val="00DB20ED"/>
    <w:rsid w:val="00DB3D21"/>
    <w:rsid w:val="00DC0270"/>
    <w:rsid w:val="00DC11C0"/>
    <w:rsid w:val="00DC1986"/>
    <w:rsid w:val="00DC3921"/>
    <w:rsid w:val="00DC3BD6"/>
    <w:rsid w:val="00DD2E7C"/>
    <w:rsid w:val="00DD5BF6"/>
    <w:rsid w:val="00DE0C35"/>
    <w:rsid w:val="00DE2F84"/>
    <w:rsid w:val="00DE3AD2"/>
    <w:rsid w:val="00DE7982"/>
    <w:rsid w:val="00DF0B3C"/>
    <w:rsid w:val="00E00874"/>
    <w:rsid w:val="00E02B30"/>
    <w:rsid w:val="00E05304"/>
    <w:rsid w:val="00E13502"/>
    <w:rsid w:val="00E1559D"/>
    <w:rsid w:val="00E5504E"/>
    <w:rsid w:val="00E63DCC"/>
    <w:rsid w:val="00E72527"/>
    <w:rsid w:val="00E76396"/>
    <w:rsid w:val="00E85CEC"/>
    <w:rsid w:val="00E948DB"/>
    <w:rsid w:val="00EA0D26"/>
    <w:rsid w:val="00EA2549"/>
    <w:rsid w:val="00EA698C"/>
    <w:rsid w:val="00EB6373"/>
    <w:rsid w:val="00EC2C36"/>
    <w:rsid w:val="00EC37DE"/>
    <w:rsid w:val="00ED33D0"/>
    <w:rsid w:val="00ED59AB"/>
    <w:rsid w:val="00ED5C66"/>
    <w:rsid w:val="00EF6C66"/>
    <w:rsid w:val="00F10646"/>
    <w:rsid w:val="00F1064B"/>
    <w:rsid w:val="00F140A8"/>
    <w:rsid w:val="00F22DD7"/>
    <w:rsid w:val="00F27F97"/>
    <w:rsid w:val="00F3264F"/>
    <w:rsid w:val="00F509AD"/>
    <w:rsid w:val="00F53366"/>
    <w:rsid w:val="00F54ACB"/>
    <w:rsid w:val="00F56566"/>
    <w:rsid w:val="00F662EE"/>
    <w:rsid w:val="00F76625"/>
    <w:rsid w:val="00F76C26"/>
    <w:rsid w:val="00F77D48"/>
    <w:rsid w:val="00F85124"/>
    <w:rsid w:val="00F85C25"/>
    <w:rsid w:val="00F959D8"/>
    <w:rsid w:val="00FB2F89"/>
    <w:rsid w:val="00FB3143"/>
    <w:rsid w:val="00FC58B2"/>
    <w:rsid w:val="00FC64E2"/>
    <w:rsid w:val="00FD400B"/>
    <w:rsid w:val="00FD7A8D"/>
    <w:rsid w:val="00FE1135"/>
    <w:rsid w:val="00FE3247"/>
    <w:rsid w:val="00FF0509"/>
    <w:rsid w:val="00FF78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54D40868"/>
  <w15:docId w15:val="{9D15DAA5-FAF1-46C6-AED8-2F42D6448B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2"/>
        <w:szCs w:val="22"/>
        <w:lang w:val="en-US" w:eastAsia="en-US" w:bidi="ar-SA"/>
      </w:rPr>
    </w:rPrDefault>
    <w:pPrDefault/>
  </w:docDefaults>
  <w:latentStyles w:defLockedState="0" w:defUIPriority="0" w:defSemiHidden="0" w:defUnhideWhenUsed="0" w:defQFormat="0" w:count="371">
    <w:lsdException w:name="Normal" w:qFormat="1"/>
    <w:lsdException w:name="heading 1" w:uiPriority="99" w:qFormat="1"/>
    <w:lsdException w:name="heading 2" w:uiPriority="99" w:qFormat="1"/>
    <w:lsdException w:name="heading 3" w:uiPriority="99" w:qFormat="1"/>
    <w:lsdException w:name="heading 7" w:semiHidden="1" w:unhideWhenUsed="1"/>
    <w:lsdException w:name="heading 8" w:semiHidden="1" w:unhideWhenUsed="1"/>
    <w:lsdException w:name="heading 9" w:semiHidden="1" w:unhideWhenUsed="1"/>
    <w:lsdException w:name="index 1" w:semiHidden="1" w:uiPriority="99"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iPriority="99"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iPriority="99" w:unhideWhenUsed="1"/>
    <w:lsdException w:name="List Number 2" w:semiHidden="1" w:unhideWhenUsed="1"/>
    <w:lsdException w:name="List Number 3" w:semiHidden="1" w:uiPriority="99"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9" w:unhideWhenUsed="1"/>
    <w:lsdException w:name="Hyperlink" w:semiHidden="1" w:unhideWhenUsed="1"/>
    <w:lsdException w:name="FollowedHyperlink" w:semiHidden="1" w:unhideWhenUsed="1"/>
    <w:lsdException w:name="Emphasis" w:uiPriority="99"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99"/>
    <w:lsdException w:name="Table Theme" w:semiHidden="1" w:unhideWhenUsed="1"/>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iPriority="99"/>
    <w:lsdException w:name="List Paragraph" w:uiPriority="99"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77B2F"/>
    <w:rPr>
      <w:sz w:val="20"/>
      <w:szCs w:val="20"/>
    </w:rPr>
  </w:style>
  <w:style w:type="paragraph" w:styleId="Heading1">
    <w:name w:val="heading 1"/>
    <w:basedOn w:val="Normal"/>
    <w:next w:val="Normal"/>
    <w:link w:val="Heading1Char"/>
    <w:uiPriority w:val="99"/>
    <w:qFormat/>
    <w:rsid w:val="00777B2F"/>
    <w:pPr>
      <w:keepNext/>
      <w:outlineLvl w:val="0"/>
    </w:pPr>
    <w:rPr>
      <w:b/>
      <w:sz w:val="30"/>
    </w:rPr>
  </w:style>
  <w:style w:type="paragraph" w:styleId="Heading2">
    <w:name w:val="heading 2"/>
    <w:aliases w:val="h2,h21,h22"/>
    <w:basedOn w:val="Normal"/>
    <w:next w:val="Normal"/>
    <w:link w:val="Heading2Char"/>
    <w:uiPriority w:val="99"/>
    <w:qFormat/>
    <w:rsid w:val="0094659A"/>
    <w:pPr>
      <w:keepNext/>
      <w:numPr>
        <w:ilvl w:val="1"/>
        <w:numId w:val="3"/>
      </w:numPr>
      <w:pBdr>
        <w:top w:val="single" w:sz="4" w:space="1" w:color="auto"/>
      </w:pBdr>
      <w:tabs>
        <w:tab w:val="clear" w:pos="1800"/>
        <w:tab w:val="num" w:pos="-2606"/>
        <w:tab w:val="num" w:pos="1080"/>
      </w:tabs>
      <w:spacing w:before="720"/>
      <w:ind w:left="-3326"/>
      <w:outlineLvl w:val="1"/>
    </w:pPr>
    <w:rPr>
      <w:rFonts w:ascii="Arial" w:hAnsi="Arial"/>
      <w:b/>
      <w:i/>
      <w:sz w:val="22"/>
    </w:rPr>
  </w:style>
  <w:style w:type="paragraph" w:styleId="Heading3">
    <w:name w:val="heading 3"/>
    <w:aliases w:val="h3,h31,h32"/>
    <w:basedOn w:val="Normal"/>
    <w:next w:val="Normal"/>
    <w:link w:val="Heading3Char"/>
    <w:uiPriority w:val="99"/>
    <w:qFormat/>
    <w:rsid w:val="0094659A"/>
    <w:pPr>
      <w:keepNext/>
      <w:numPr>
        <w:ilvl w:val="2"/>
        <w:numId w:val="4"/>
      </w:numPr>
      <w:tabs>
        <w:tab w:val="left" w:pos="-2600"/>
        <w:tab w:val="num" w:pos="1800"/>
      </w:tabs>
      <w:spacing w:before="480"/>
      <w:ind w:left="1800"/>
      <w:outlineLvl w:val="2"/>
    </w:pPr>
    <w:rPr>
      <w:rFonts w:ascii="Arial Black" w:hAnsi="Arial Black"/>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1"/>
    <w:uiPriority w:val="99"/>
    <w:semiHidden/>
    <w:rsid w:val="003705F4"/>
    <w:rPr>
      <w:rFonts w:ascii="Tahoma" w:hAnsi="Tahoma" w:cs="Tahoma"/>
      <w:sz w:val="16"/>
      <w:szCs w:val="16"/>
    </w:rPr>
  </w:style>
  <w:style w:type="character" w:customStyle="1" w:styleId="BalloonTextChar">
    <w:name w:val="Balloon Text Char"/>
    <w:basedOn w:val="DefaultParagraphFont"/>
    <w:uiPriority w:val="99"/>
    <w:semiHidden/>
    <w:rsid w:val="00F359C2"/>
    <w:rPr>
      <w:rFonts w:ascii="Lucida Grande" w:hAnsi="Lucida Grande"/>
      <w:sz w:val="18"/>
      <w:szCs w:val="18"/>
    </w:rPr>
  </w:style>
  <w:style w:type="character" w:customStyle="1" w:styleId="BalloonTextChar0">
    <w:name w:val="Balloon Text Char"/>
    <w:basedOn w:val="DefaultParagraphFont"/>
    <w:uiPriority w:val="99"/>
    <w:semiHidden/>
    <w:rsid w:val="003E52F8"/>
    <w:rPr>
      <w:rFonts w:ascii="Lucida Grande" w:hAnsi="Lucida Grande"/>
      <w:sz w:val="18"/>
      <w:szCs w:val="18"/>
    </w:rPr>
  </w:style>
  <w:style w:type="character" w:customStyle="1" w:styleId="Heading1Char">
    <w:name w:val="Heading 1 Char"/>
    <w:basedOn w:val="DefaultParagraphFont"/>
    <w:link w:val="Heading1"/>
    <w:uiPriority w:val="99"/>
    <w:locked/>
    <w:rsid w:val="003705F4"/>
    <w:rPr>
      <w:rFonts w:cs="Times New Roman"/>
      <w:b/>
      <w:sz w:val="30"/>
    </w:rPr>
  </w:style>
  <w:style w:type="character" w:customStyle="1" w:styleId="Heading2Char">
    <w:name w:val="Heading 2 Char"/>
    <w:aliases w:val="h2 Char,h21 Char,h22 Char"/>
    <w:basedOn w:val="DefaultParagraphFont"/>
    <w:link w:val="Heading2"/>
    <w:uiPriority w:val="99"/>
    <w:locked/>
    <w:rsid w:val="00D830CC"/>
    <w:rPr>
      <w:rFonts w:ascii="Arial" w:hAnsi="Arial" w:cs="Times New Roman"/>
      <w:b/>
      <w:i/>
      <w:sz w:val="22"/>
      <w:lang w:val="en-US" w:eastAsia="en-US" w:bidi="ar-SA"/>
    </w:rPr>
  </w:style>
  <w:style w:type="character" w:customStyle="1" w:styleId="Heading3Char">
    <w:name w:val="Heading 3 Char"/>
    <w:aliases w:val="h3 Char,h31 Char,h32 Char"/>
    <w:basedOn w:val="DefaultParagraphFont"/>
    <w:link w:val="Heading3"/>
    <w:uiPriority w:val="99"/>
    <w:locked/>
    <w:rsid w:val="003705F4"/>
    <w:rPr>
      <w:rFonts w:ascii="Arial Black" w:hAnsi="Arial Black" w:cs="Times New Roman"/>
      <w:sz w:val="22"/>
      <w:lang w:val="en-US" w:eastAsia="en-US" w:bidi="ar-SA"/>
    </w:rPr>
  </w:style>
  <w:style w:type="paragraph" w:customStyle="1" w:styleId="Style2">
    <w:name w:val="Style2"/>
    <w:basedOn w:val="Normal"/>
    <w:uiPriority w:val="99"/>
    <w:rsid w:val="003705F4"/>
    <w:pPr>
      <w:spacing w:before="120"/>
    </w:pPr>
  </w:style>
  <w:style w:type="paragraph" w:customStyle="1" w:styleId="Style3">
    <w:name w:val="Style3"/>
    <w:basedOn w:val="Normal"/>
    <w:autoRedefine/>
    <w:uiPriority w:val="99"/>
    <w:rsid w:val="003705F4"/>
    <w:pPr>
      <w:spacing w:before="120"/>
    </w:pPr>
  </w:style>
  <w:style w:type="paragraph" w:customStyle="1" w:styleId="Style4">
    <w:name w:val="Style4"/>
    <w:basedOn w:val="Normal"/>
    <w:uiPriority w:val="99"/>
    <w:rsid w:val="003705F4"/>
    <w:pPr>
      <w:tabs>
        <w:tab w:val="num" w:pos="720"/>
      </w:tabs>
      <w:spacing w:before="120"/>
      <w:ind w:left="720" w:hanging="360"/>
    </w:pPr>
    <w:rPr>
      <w:sz w:val="22"/>
    </w:rPr>
  </w:style>
  <w:style w:type="paragraph" w:customStyle="1" w:styleId="Style5">
    <w:name w:val="Style5"/>
    <w:basedOn w:val="Normal"/>
    <w:autoRedefine/>
    <w:uiPriority w:val="99"/>
    <w:rsid w:val="003705F4"/>
    <w:pPr>
      <w:spacing w:before="120"/>
    </w:pPr>
    <w:rPr>
      <w:sz w:val="22"/>
    </w:rPr>
  </w:style>
  <w:style w:type="paragraph" w:customStyle="1" w:styleId="Style6">
    <w:name w:val="Style6"/>
    <w:basedOn w:val="Normal"/>
    <w:uiPriority w:val="99"/>
    <w:rsid w:val="003705F4"/>
    <w:pPr>
      <w:spacing w:before="120"/>
    </w:pPr>
    <w:rPr>
      <w:sz w:val="22"/>
      <w:szCs w:val="22"/>
    </w:rPr>
  </w:style>
  <w:style w:type="paragraph" w:customStyle="1" w:styleId="Style8">
    <w:name w:val="Style8"/>
    <w:basedOn w:val="Heading2"/>
    <w:uiPriority w:val="99"/>
    <w:rsid w:val="003705F4"/>
    <w:pPr>
      <w:numPr>
        <w:ilvl w:val="0"/>
        <w:numId w:val="0"/>
      </w:numPr>
      <w:pBdr>
        <w:top w:val="none" w:sz="0" w:space="0" w:color="auto"/>
      </w:pBdr>
      <w:tabs>
        <w:tab w:val="clear" w:pos="1800"/>
      </w:tabs>
      <w:autoSpaceDE w:val="0"/>
      <w:autoSpaceDN w:val="0"/>
      <w:adjustRightInd w:val="0"/>
      <w:spacing w:before="0"/>
    </w:pPr>
    <w:rPr>
      <w:rFonts w:ascii="Arial-BlackItalic" w:hAnsi="Arial-BlackItalic"/>
      <w:b w:val="0"/>
      <w:iCs/>
      <w:szCs w:val="22"/>
    </w:rPr>
  </w:style>
  <w:style w:type="paragraph" w:styleId="Footer">
    <w:name w:val="footer"/>
    <w:basedOn w:val="Normal"/>
    <w:link w:val="FooterChar"/>
    <w:autoRedefine/>
    <w:uiPriority w:val="99"/>
    <w:rsid w:val="00170608"/>
    <w:pPr>
      <w:pBdr>
        <w:top w:val="single" w:sz="4" w:space="1" w:color="auto"/>
      </w:pBdr>
      <w:tabs>
        <w:tab w:val="center" w:pos="4320"/>
        <w:tab w:val="right" w:pos="10800"/>
      </w:tabs>
    </w:pPr>
    <w:rPr>
      <w:rFonts w:ascii="Calibri" w:hAnsi="Calibri"/>
    </w:rPr>
  </w:style>
  <w:style w:type="character" w:customStyle="1" w:styleId="FooterChar">
    <w:name w:val="Footer Char"/>
    <w:basedOn w:val="DefaultParagraphFont"/>
    <w:link w:val="Footer"/>
    <w:uiPriority w:val="99"/>
    <w:locked/>
    <w:rsid w:val="00170608"/>
    <w:rPr>
      <w:rFonts w:ascii="Calibri" w:hAnsi="Calibri"/>
      <w:sz w:val="20"/>
      <w:szCs w:val="20"/>
    </w:rPr>
  </w:style>
  <w:style w:type="paragraph" w:styleId="Index1">
    <w:name w:val="index 1"/>
    <w:basedOn w:val="Normal"/>
    <w:next w:val="Normal"/>
    <w:autoRedefine/>
    <w:uiPriority w:val="99"/>
    <w:semiHidden/>
    <w:rsid w:val="00777B2F"/>
    <w:pPr>
      <w:ind w:left="200" w:hanging="200"/>
    </w:pPr>
  </w:style>
  <w:style w:type="paragraph" w:styleId="IndexHeading">
    <w:name w:val="index heading"/>
    <w:basedOn w:val="Normal"/>
    <w:next w:val="Index1"/>
    <w:uiPriority w:val="99"/>
    <w:semiHidden/>
    <w:rsid w:val="00777B2F"/>
    <w:rPr>
      <w:rFonts w:ascii="Arial" w:hAnsi="Arial"/>
      <w:b/>
    </w:rPr>
  </w:style>
  <w:style w:type="paragraph" w:styleId="ListBullet5">
    <w:name w:val="List Bullet 5"/>
    <w:basedOn w:val="Normal"/>
    <w:autoRedefine/>
    <w:uiPriority w:val="99"/>
    <w:rsid w:val="00777B2F"/>
    <w:pPr>
      <w:tabs>
        <w:tab w:val="num" w:pos="1800"/>
      </w:tabs>
      <w:ind w:left="1800" w:hanging="360"/>
    </w:pPr>
  </w:style>
  <w:style w:type="paragraph" w:styleId="CommentText">
    <w:name w:val="annotation text"/>
    <w:basedOn w:val="Normal"/>
    <w:link w:val="CommentTextChar"/>
    <w:uiPriority w:val="99"/>
    <w:rsid w:val="00777B2F"/>
  </w:style>
  <w:style w:type="character" w:customStyle="1" w:styleId="CommentTextChar">
    <w:name w:val="Comment Text Char"/>
    <w:basedOn w:val="DefaultParagraphFont"/>
    <w:link w:val="CommentText"/>
    <w:uiPriority w:val="99"/>
    <w:locked/>
    <w:rsid w:val="003705F4"/>
    <w:rPr>
      <w:rFonts w:cs="Times New Roman"/>
    </w:rPr>
  </w:style>
  <w:style w:type="paragraph" w:styleId="CommentSubject">
    <w:name w:val="annotation subject"/>
    <w:basedOn w:val="CommentText"/>
    <w:next w:val="CommentText"/>
    <w:link w:val="CommentSubjectChar"/>
    <w:uiPriority w:val="99"/>
    <w:semiHidden/>
    <w:rsid w:val="00777B2F"/>
    <w:rPr>
      <w:b/>
      <w:bCs/>
    </w:rPr>
  </w:style>
  <w:style w:type="character" w:customStyle="1" w:styleId="CommentSubjectChar">
    <w:name w:val="Comment Subject Char"/>
    <w:basedOn w:val="DefaultParagraphFont"/>
    <w:link w:val="CommentSubject"/>
    <w:uiPriority w:val="99"/>
    <w:semiHidden/>
    <w:locked/>
    <w:rsid w:val="003705F4"/>
    <w:rPr>
      <w:rFonts w:cs="Times New Roman"/>
      <w:b/>
      <w:bCs/>
    </w:rPr>
  </w:style>
  <w:style w:type="paragraph" w:styleId="Header">
    <w:name w:val="header"/>
    <w:basedOn w:val="Normal"/>
    <w:link w:val="HeaderChar"/>
    <w:uiPriority w:val="99"/>
    <w:rsid w:val="003705F4"/>
    <w:pPr>
      <w:tabs>
        <w:tab w:val="center" w:pos="4320"/>
        <w:tab w:val="right" w:pos="8640"/>
      </w:tabs>
    </w:pPr>
  </w:style>
  <w:style w:type="character" w:customStyle="1" w:styleId="HeaderChar">
    <w:name w:val="Header Char"/>
    <w:basedOn w:val="DefaultParagraphFont"/>
    <w:link w:val="Header"/>
    <w:uiPriority w:val="99"/>
    <w:locked/>
    <w:rsid w:val="003705F4"/>
    <w:rPr>
      <w:rFonts w:cs="Times New Roman"/>
    </w:rPr>
  </w:style>
  <w:style w:type="paragraph" w:styleId="FootnoteText">
    <w:name w:val="footnote text"/>
    <w:basedOn w:val="Normal"/>
    <w:link w:val="FootnoteTextChar"/>
    <w:uiPriority w:val="99"/>
    <w:semiHidden/>
    <w:rsid w:val="003705F4"/>
  </w:style>
  <w:style w:type="character" w:customStyle="1" w:styleId="FootnoteTextChar">
    <w:name w:val="Footnote Text Char"/>
    <w:basedOn w:val="DefaultParagraphFont"/>
    <w:link w:val="FootnoteText"/>
    <w:uiPriority w:val="99"/>
    <w:semiHidden/>
    <w:locked/>
    <w:rsid w:val="00D830CC"/>
    <w:rPr>
      <w:rFonts w:cs="Times New Roman"/>
      <w:sz w:val="20"/>
      <w:szCs w:val="20"/>
    </w:rPr>
  </w:style>
  <w:style w:type="paragraph" w:styleId="ListNumber3">
    <w:name w:val="List Number 3"/>
    <w:basedOn w:val="Normal"/>
    <w:uiPriority w:val="99"/>
    <w:rsid w:val="003705F4"/>
    <w:pPr>
      <w:numPr>
        <w:numId w:val="11"/>
      </w:numPr>
      <w:tabs>
        <w:tab w:val="clear" w:pos="720"/>
        <w:tab w:val="num" w:pos="1080"/>
      </w:tabs>
      <w:ind w:left="1080"/>
    </w:pPr>
  </w:style>
  <w:style w:type="paragraph" w:customStyle="1" w:styleId="doublelineabove">
    <w:name w:val="double line above"/>
    <w:basedOn w:val="Normal"/>
    <w:uiPriority w:val="99"/>
    <w:rsid w:val="003705F4"/>
    <w:pPr>
      <w:pBdr>
        <w:top w:val="double" w:sz="4" w:space="1" w:color="auto"/>
      </w:pBdr>
      <w:tabs>
        <w:tab w:val="left" w:pos="360"/>
        <w:tab w:val="left" w:pos="3600"/>
        <w:tab w:val="left" w:pos="4680"/>
        <w:tab w:val="left" w:pos="5940"/>
        <w:tab w:val="left" w:pos="6930"/>
        <w:tab w:val="left" w:pos="8100"/>
        <w:tab w:val="left" w:pos="9090"/>
      </w:tabs>
    </w:pPr>
    <w:rPr>
      <w:b/>
      <w:szCs w:val="24"/>
    </w:rPr>
  </w:style>
  <w:style w:type="paragraph" w:customStyle="1" w:styleId="p2">
    <w:name w:val="p2"/>
    <w:basedOn w:val="Normal"/>
    <w:rsid w:val="003705F4"/>
    <w:pPr>
      <w:widowControl w:val="0"/>
      <w:tabs>
        <w:tab w:val="left" w:pos="357"/>
      </w:tabs>
      <w:spacing w:line="255" w:lineRule="atLeast"/>
      <w:ind w:left="1083" w:hanging="357"/>
    </w:pPr>
    <w:rPr>
      <w:sz w:val="24"/>
    </w:rPr>
  </w:style>
  <w:style w:type="paragraph" w:styleId="BlockText">
    <w:name w:val="Block Text"/>
    <w:basedOn w:val="Normal"/>
    <w:uiPriority w:val="99"/>
    <w:rsid w:val="003705F4"/>
    <w:pPr>
      <w:spacing w:after="120"/>
      <w:ind w:left="1440" w:right="1440"/>
    </w:pPr>
  </w:style>
  <w:style w:type="character" w:customStyle="1" w:styleId="BalloonTextChar1">
    <w:name w:val="Balloon Text Char1"/>
    <w:basedOn w:val="DefaultParagraphFont"/>
    <w:link w:val="BalloonText"/>
    <w:uiPriority w:val="99"/>
    <w:semiHidden/>
    <w:locked/>
    <w:rsid w:val="00D830CC"/>
    <w:rPr>
      <w:rFonts w:cs="Times New Roman"/>
      <w:sz w:val="2"/>
    </w:rPr>
  </w:style>
  <w:style w:type="character" w:styleId="CommentReference">
    <w:name w:val="annotation reference"/>
    <w:basedOn w:val="DefaultParagraphFont"/>
    <w:uiPriority w:val="99"/>
    <w:semiHidden/>
    <w:rsid w:val="003705F4"/>
    <w:rPr>
      <w:rFonts w:cs="Times New Roman"/>
      <w:sz w:val="16"/>
      <w:szCs w:val="16"/>
    </w:rPr>
  </w:style>
  <w:style w:type="paragraph" w:styleId="Revision">
    <w:name w:val="Revision"/>
    <w:hidden/>
    <w:uiPriority w:val="99"/>
    <w:semiHidden/>
    <w:rsid w:val="003705F4"/>
    <w:rPr>
      <w:sz w:val="20"/>
      <w:szCs w:val="20"/>
    </w:rPr>
  </w:style>
  <w:style w:type="table" w:styleId="TableGrid">
    <w:name w:val="Table Grid"/>
    <w:basedOn w:val="TableNormal"/>
    <w:uiPriority w:val="99"/>
    <w:rsid w:val="003705F4"/>
    <w:rPr>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Emphasis">
    <w:name w:val="Emphasis"/>
    <w:basedOn w:val="DefaultParagraphFont"/>
    <w:uiPriority w:val="99"/>
    <w:qFormat/>
    <w:rsid w:val="003705F4"/>
    <w:rPr>
      <w:rFonts w:cs="Times New Roman"/>
      <w:i/>
      <w:iCs/>
    </w:rPr>
  </w:style>
  <w:style w:type="paragraph" w:customStyle="1" w:styleId="Style1">
    <w:name w:val="Style1"/>
    <w:link w:val="Style1Char"/>
    <w:uiPriority w:val="99"/>
    <w:rsid w:val="003705F4"/>
    <w:rPr>
      <w:b/>
      <w:sz w:val="20"/>
      <w:szCs w:val="24"/>
    </w:rPr>
  </w:style>
  <w:style w:type="character" w:customStyle="1" w:styleId="Style1Char">
    <w:name w:val="Style1 Char"/>
    <w:basedOn w:val="DefaultParagraphFont"/>
    <w:link w:val="Style1"/>
    <w:uiPriority w:val="99"/>
    <w:locked/>
    <w:rsid w:val="003705F4"/>
    <w:rPr>
      <w:rFonts w:cs="Times New Roman"/>
      <w:b/>
      <w:sz w:val="24"/>
      <w:szCs w:val="24"/>
      <w:lang w:val="en-US" w:eastAsia="en-US" w:bidi="ar-SA"/>
    </w:rPr>
  </w:style>
  <w:style w:type="paragraph" w:styleId="ListParagraph">
    <w:name w:val="List Paragraph"/>
    <w:basedOn w:val="Normal"/>
    <w:uiPriority w:val="99"/>
    <w:qFormat/>
    <w:rsid w:val="003705F4"/>
    <w:pPr>
      <w:ind w:left="720"/>
      <w:contextualSpacing/>
    </w:pPr>
  </w:style>
  <w:style w:type="paragraph" w:customStyle="1" w:styleId="cf6rfooter20081113">
    <w:name w:val="cf6rfooter20081113"/>
    <w:basedOn w:val="Footer"/>
    <w:link w:val="cf6rfooter20081113Char"/>
    <w:uiPriority w:val="99"/>
    <w:rsid w:val="003705F4"/>
    <w:pPr>
      <w:tabs>
        <w:tab w:val="right" w:pos="9900"/>
      </w:tabs>
    </w:pPr>
  </w:style>
  <w:style w:type="character" w:customStyle="1" w:styleId="cf6rfooter20081113Char">
    <w:name w:val="cf6rfooter20081113 Char"/>
    <w:basedOn w:val="FooterChar"/>
    <w:link w:val="cf6rfooter20081113"/>
    <w:uiPriority w:val="99"/>
    <w:locked/>
    <w:rsid w:val="003705F4"/>
    <w:rPr>
      <w:rFonts w:ascii="Calibri" w:hAnsi="Calibri" w:cs="Times New Roman"/>
      <w:sz w:val="20"/>
      <w:szCs w:val="20"/>
    </w:rPr>
  </w:style>
  <w:style w:type="paragraph" w:customStyle="1" w:styleId="Style17">
    <w:name w:val="Style17"/>
    <w:basedOn w:val="Heading1"/>
    <w:link w:val="Style17Char"/>
    <w:uiPriority w:val="99"/>
    <w:rsid w:val="0051471E"/>
    <w:rPr>
      <w:rFonts w:ascii="Cambria" w:hAnsi="Cambria"/>
      <w:b w:val="0"/>
      <w:bCs/>
    </w:rPr>
  </w:style>
  <w:style w:type="paragraph" w:customStyle="1" w:styleId="Style18">
    <w:name w:val="Style18"/>
    <w:basedOn w:val="Heading1"/>
    <w:link w:val="Style18Char"/>
    <w:uiPriority w:val="99"/>
    <w:rsid w:val="0051471E"/>
    <w:pPr>
      <w:jc w:val="right"/>
    </w:pPr>
    <w:rPr>
      <w:rFonts w:ascii="Cambria" w:hAnsi="Cambria"/>
      <w:b w:val="0"/>
      <w:bCs/>
    </w:rPr>
  </w:style>
  <w:style w:type="character" w:customStyle="1" w:styleId="Style17Char">
    <w:name w:val="Style17 Char"/>
    <w:basedOn w:val="Heading1Char"/>
    <w:link w:val="Style17"/>
    <w:uiPriority w:val="99"/>
    <w:locked/>
    <w:rsid w:val="0051471E"/>
    <w:rPr>
      <w:rFonts w:ascii="Cambria" w:hAnsi="Cambria" w:cs="Times New Roman"/>
      <w:b/>
      <w:bCs/>
      <w:sz w:val="30"/>
    </w:rPr>
  </w:style>
  <w:style w:type="paragraph" w:customStyle="1" w:styleId="Style19">
    <w:name w:val="Style19"/>
    <w:basedOn w:val="Normal"/>
    <w:link w:val="Style19Char"/>
    <w:uiPriority w:val="99"/>
    <w:rsid w:val="0051471E"/>
    <w:pPr>
      <w:tabs>
        <w:tab w:val="right" w:pos="10543"/>
      </w:tabs>
    </w:pPr>
    <w:rPr>
      <w:rFonts w:ascii="Cambria" w:hAnsi="Cambria"/>
      <w:bCs/>
    </w:rPr>
  </w:style>
  <w:style w:type="character" w:customStyle="1" w:styleId="Style18Char">
    <w:name w:val="Style18 Char"/>
    <w:basedOn w:val="Heading1Char"/>
    <w:link w:val="Style18"/>
    <w:uiPriority w:val="99"/>
    <w:locked/>
    <w:rsid w:val="0051471E"/>
    <w:rPr>
      <w:rFonts w:ascii="Cambria" w:hAnsi="Cambria" w:cs="Times New Roman"/>
      <w:b/>
      <w:bCs/>
      <w:sz w:val="30"/>
    </w:rPr>
  </w:style>
  <w:style w:type="paragraph" w:customStyle="1" w:styleId="Style20">
    <w:name w:val="Style20"/>
    <w:basedOn w:val="Normal"/>
    <w:link w:val="Style20Char"/>
    <w:uiPriority w:val="99"/>
    <w:rsid w:val="0051471E"/>
    <w:rPr>
      <w:rFonts w:ascii="Cambria" w:hAnsi="Cambria"/>
      <w:sz w:val="12"/>
      <w:szCs w:val="12"/>
    </w:rPr>
  </w:style>
  <w:style w:type="character" w:customStyle="1" w:styleId="Style19Char">
    <w:name w:val="Style19 Char"/>
    <w:basedOn w:val="DefaultParagraphFont"/>
    <w:link w:val="Style19"/>
    <w:uiPriority w:val="99"/>
    <w:locked/>
    <w:rsid w:val="0051471E"/>
    <w:rPr>
      <w:rFonts w:ascii="Cambria" w:hAnsi="Cambria" w:cs="Times New Roman"/>
      <w:bCs/>
    </w:rPr>
  </w:style>
  <w:style w:type="character" w:customStyle="1" w:styleId="Style20Char">
    <w:name w:val="Style20 Char"/>
    <w:basedOn w:val="DefaultParagraphFont"/>
    <w:link w:val="Style20"/>
    <w:uiPriority w:val="99"/>
    <w:locked/>
    <w:rsid w:val="0051471E"/>
    <w:rPr>
      <w:rFonts w:ascii="Cambria" w:hAnsi="Cambria" w:cs="Times New Roman"/>
      <w:sz w:val="12"/>
      <w:szCs w:val="1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_rels/header2.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3D45691-DF87-4256-937B-D838683AA8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13</Pages>
  <Words>5496</Words>
  <Characters>31331</Characters>
  <Application>Microsoft Office Word</Application>
  <DocSecurity>0</DocSecurity>
  <Lines>261</Lines>
  <Paragraphs>73</Paragraphs>
  <ScaleCrop>false</ScaleCrop>
  <HeadingPairs>
    <vt:vector size="2" baseType="variant">
      <vt:variant>
        <vt:lpstr>Title</vt:lpstr>
      </vt:variant>
      <vt:variant>
        <vt:i4>1</vt:i4>
      </vt:variant>
    </vt:vector>
  </HeadingPairs>
  <TitlesOfParts>
    <vt:vector size="1" baseType="lpstr">
      <vt:lpstr>A</vt:lpstr>
    </vt:vector>
  </TitlesOfParts>
  <Company>California Energy Commission</Company>
  <LinksUpToDate>false</LinksUpToDate>
  <CharactersWithSpaces>36754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c:title>
  <dc:creator>dtam</dc:creator>
  <cp:lastModifiedBy>Ferris, Elizabeth@Energy</cp:lastModifiedBy>
  <cp:revision>23</cp:revision>
  <cp:lastPrinted>2013-05-28T14:04:00Z</cp:lastPrinted>
  <dcterms:created xsi:type="dcterms:W3CDTF">2015-06-09T18:54:00Z</dcterms:created>
  <dcterms:modified xsi:type="dcterms:W3CDTF">2018-08-13T18:49:00Z</dcterms:modified>
</cp:coreProperties>
</file>
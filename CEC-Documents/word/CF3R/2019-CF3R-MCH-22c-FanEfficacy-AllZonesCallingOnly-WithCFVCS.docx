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B7347F" w:rsidRPr="002C21B2" w14:paraId="44F031BF" w14:textId="77777777" w:rsidTr="00B7347F">
        <w:trPr>
          <w:cantSplit/>
          <w:trHeight w:val="144"/>
        </w:trPr>
        <w:tc>
          <w:tcPr>
            <w:tcW w:w="11030" w:type="dxa"/>
            <w:gridSpan w:val="3"/>
            <w:tcBorders>
              <w:top w:val="single" w:sz="4" w:space="0" w:color="auto"/>
            </w:tcBorders>
            <w:vAlign w:val="center"/>
          </w:tcPr>
          <w:p w14:paraId="10D7E170" w14:textId="77777777" w:rsidR="00B7347F" w:rsidRPr="002C21B2" w:rsidRDefault="00B7347F" w:rsidP="00B7347F">
            <w:pPr>
              <w:keepNext/>
              <w:rPr>
                <w:rFonts w:asciiTheme="minorHAnsi" w:hAnsiTheme="minorHAnsi"/>
                <w:b/>
                <w:sz w:val="18"/>
                <w:szCs w:val="18"/>
              </w:rPr>
            </w:pPr>
            <w:r w:rsidRPr="00890BB7">
              <w:rPr>
                <w:rFonts w:asciiTheme="minorHAnsi" w:hAnsiTheme="minorHAnsi"/>
                <w:b/>
                <w:szCs w:val="18"/>
              </w:rPr>
              <w:t>A. Ducted Cooling System Information</w:t>
            </w:r>
          </w:p>
        </w:tc>
      </w:tr>
      <w:tr w:rsidR="00B7347F" w:rsidRPr="002C21B2" w14:paraId="297F9675" w14:textId="77777777" w:rsidTr="00B7347F">
        <w:trPr>
          <w:cantSplit/>
          <w:trHeight w:val="144"/>
        </w:trPr>
        <w:tc>
          <w:tcPr>
            <w:tcW w:w="475" w:type="dxa"/>
            <w:vAlign w:val="center"/>
          </w:tcPr>
          <w:p w14:paraId="4DB13EBB"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23C07DAD" w14:textId="77777777" w:rsidR="00B7347F" w:rsidRPr="002C21B2" w:rsidRDefault="00B7347F" w:rsidP="00B7347F">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2AA22559" w14:textId="439D75B4" w:rsidR="00B7347F" w:rsidRPr="002C21B2" w:rsidRDefault="00B7347F" w:rsidP="00B7347F">
            <w:pPr>
              <w:rPr>
                <w:rFonts w:asciiTheme="minorHAnsi" w:hAnsiTheme="minorHAnsi"/>
                <w:color w:val="000000"/>
                <w:sz w:val="18"/>
                <w:szCs w:val="18"/>
                <w:highlight w:val="yellow"/>
              </w:rPr>
            </w:pPr>
          </w:p>
        </w:tc>
      </w:tr>
      <w:tr w:rsidR="00B7347F" w:rsidRPr="002C21B2" w14:paraId="030749DB" w14:textId="77777777" w:rsidTr="00B7347F">
        <w:trPr>
          <w:cantSplit/>
          <w:trHeight w:val="144"/>
        </w:trPr>
        <w:tc>
          <w:tcPr>
            <w:tcW w:w="475" w:type="dxa"/>
            <w:vAlign w:val="center"/>
          </w:tcPr>
          <w:p w14:paraId="1EBBD927"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27866E0F"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6B38F476" w14:textId="0AB96039" w:rsidR="00B7347F" w:rsidRPr="002C21B2" w:rsidRDefault="00B7347F" w:rsidP="00B7347F">
            <w:pPr>
              <w:rPr>
                <w:rFonts w:asciiTheme="minorHAnsi" w:hAnsiTheme="minorHAnsi"/>
                <w:sz w:val="18"/>
                <w:szCs w:val="18"/>
              </w:rPr>
            </w:pPr>
          </w:p>
        </w:tc>
      </w:tr>
      <w:tr w:rsidR="00B7347F" w:rsidRPr="002C21B2" w14:paraId="7B265C4D" w14:textId="77777777" w:rsidTr="00B7347F">
        <w:trPr>
          <w:cantSplit/>
          <w:trHeight w:val="144"/>
        </w:trPr>
        <w:tc>
          <w:tcPr>
            <w:tcW w:w="475" w:type="dxa"/>
            <w:vAlign w:val="center"/>
          </w:tcPr>
          <w:p w14:paraId="49A91B1E"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77822F74"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58637903" w14:textId="04AD186B" w:rsidR="00B7347F" w:rsidRPr="002C21B2" w:rsidRDefault="00B7347F" w:rsidP="00B7347F">
            <w:pPr>
              <w:rPr>
                <w:rFonts w:asciiTheme="minorHAnsi" w:hAnsiTheme="minorHAnsi"/>
                <w:sz w:val="18"/>
                <w:szCs w:val="18"/>
              </w:rPr>
            </w:pPr>
          </w:p>
        </w:tc>
      </w:tr>
      <w:tr w:rsidR="00B7347F" w:rsidRPr="002C21B2" w14:paraId="0D8BD9AC" w14:textId="77777777" w:rsidTr="00B7347F">
        <w:trPr>
          <w:cantSplit/>
          <w:trHeight w:val="144"/>
        </w:trPr>
        <w:tc>
          <w:tcPr>
            <w:tcW w:w="475" w:type="dxa"/>
            <w:vAlign w:val="center"/>
          </w:tcPr>
          <w:p w14:paraId="09AFEB9D"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3CEEA068"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298C7C5E" w14:textId="7F8E6CB3" w:rsidR="00B7347F" w:rsidRPr="002C21B2" w:rsidRDefault="00B7347F" w:rsidP="00B7347F">
            <w:pPr>
              <w:rPr>
                <w:rFonts w:asciiTheme="minorHAnsi" w:hAnsiTheme="minorHAnsi"/>
                <w:sz w:val="18"/>
                <w:szCs w:val="18"/>
              </w:rPr>
            </w:pPr>
          </w:p>
        </w:tc>
      </w:tr>
      <w:tr w:rsidR="00B7347F" w:rsidRPr="002C21B2" w14:paraId="5C5E8466" w14:textId="77777777" w:rsidTr="00B7347F">
        <w:trPr>
          <w:cantSplit/>
          <w:trHeight w:val="144"/>
        </w:trPr>
        <w:tc>
          <w:tcPr>
            <w:tcW w:w="475" w:type="dxa"/>
            <w:vAlign w:val="center"/>
          </w:tcPr>
          <w:p w14:paraId="492A65D0"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7A90BD97"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1DC652AD" w14:textId="15ED1933" w:rsidR="00B7347F" w:rsidRDefault="00B7347F" w:rsidP="00B7347F">
            <w:pPr>
              <w:rPr>
                <w:rFonts w:asciiTheme="minorHAnsi" w:hAnsiTheme="minorHAnsi"/>
                <w:sz w:val="18"/>
                <w:szCs w:val="18"/>
              </w:rPr>
            </w:pPr>
          </w:p>
        </w:tc>
      </w:tr>
      <w:tr w:rsidR="00B7347F" w:rsidRPr="002C21B2" w14:paraId="44B545DF" w14:textId="77777777" w:rsidTr="00B7347F">
        <w:trPr>
          <w:cantSplit/>
          <w:trHeight w:val="144"/>
        </w:trPr>
        <w:tc>
          <w:tcPr>
            <w:tcW w:w="475" w:type="dxa"/>
            <w:vAlign w:val="center"/>
          </w:tcPr>
          <w:p w14:paraId="310A16D2"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6B1A40FE"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93C2DC8" w14:textId="43EC6AE8" w:rsidR="00B7347F" w:rsidRDefault="00B7347F" w:rsidP="00B7347F">
            <w:pPr>
              <w:rPr>
                <w:rFonts w:asciiTheme="minorHAnsi" w:hAnsiTheme="minorHAnsi"/>
                <w:sz w:val="18"/>
                <w:szCs w:val="18"/>
              </w:rPr>
            </w:pPr>
          </w:p>
        </w:tc>
      </w:tr>
      <w:tr w:rsidR="00B7347F" w:rsidRPr="002C21B2" w14:paraId="5147EC23" w14:textId="77777777" w:rsidTr="00B7347F">
        <w:trPr>
          <w:cantSplit/>
          <w:trHeight w:val="144"/>
        </w:trPr>
        <w:tc>
          <w:tcPr>
            <w:tcW w:w="475" w:type="dxa"/>
            <w:vAlign w:val="center"/>
          </w:tcPr>
          <w:p w14:paraId="79464B48"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18C3101B"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0E4D9488" w14:textId="5FCE14A8" w:rsidR="00B7347F" w:rsidRDefault="00B7347F" w:rsidP="00B7347F">
            <w:pPr>
              <w:rPr>
                <w:rFonts w:asciiTheme="minorHAnsi" w:hAnsiTheme="minorHAnsi"/>
                <w:sz w:val="18"/>
                <w:szCs w:val="18"/>
              </w:rPr>
            </w:pPr>
          </w:p>
        </w:tc>
      </w:tr>
      <w:tr w:rsidR="00B7347F" w:rsidRPr="002C21B2" w14:paraId="48F7830A" w14:textId="77777777" w:rsidTr="00B7347F">
        <w:trPr>
          <w:cantSplit/>
          <w:trHeight w:val="144"/>
        </w:trPr>
        <w:tc>
          <w:tcPr>
            <w:tcW w:w="475" w:type="dxa"/>
            <w:vAlign w:val="center"/>
          </w:tcPr>
          <w:p w14:paraId="4F3AE689"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21AAFE39"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37E78C20" w14:textId="7FFB4AB8" w:rsidR="00B7347F" w:rsidRDefault="00B7347F" w:rsidP="00B7347F">
            <w:pPr>
              <w:rPr>
                <w:rFonts w:asciiTheme="minorHAnsi" w:hAnsiTheme="minorHAnsi"/>
                <w:sz w:val="18"/>
                <w:szCs w:val="18"/>
              </w:rPr>
            </w:pPr>
          </w:p>
        </w:tc>
      </w:tr>
      <w:tr w:rsidR="00B7347F" w:rsidRPr="002C21B2" w14:paraId="650D8C99" w14:textId="77777777" w:rsidTr="00B7347F">
        <w:trPr>
          <w:cantSplit/>
          <w:trHeight w:val="144"/>
        </w:trPr>
        <w:tc>
          <w:tcPr>
            <w:tcW w:w="475" w:type="dxa"/>
            <w:vAlign w:val="center"/>
          </w:tcPr>
          <w:p w14:paraId="5A6AE12F"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514DBE03"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2E7F4F2F" w14:textId="666E5EF1" w:rsidR="00B7347F" w:rsidRPr="002C21B2" w:rsidRDefault="00B7347F" w:rsidP="00B7347F">
            <w:pPr>
              <w:keepNext/>
              <w:rPr>
                <w:rFonts w:asciiTheme="minorHAnsi" w:hAnsiTheme="minorHAnsi"/>
                <w:sz w:val="18"/>
                <w:szCs w:val="18"/>
              </w:rPr>
            </w:pPr>
          </w:p>
        </w:tc>
      </w:tr>
      <w:tr w:rsidR="00B7347F" w:rsidRPr="002C21B2" w14:paraId="11ED7206" w14:textId="77777777" w:rsidTr="00B7347F">
        <w:trPr>
          <w:cantSplit/>
          <w:trHeight w:val="144"/>
        </w:trPr>
        <w:tc>
          <w:tcPr>
            <w:tcW w:w="475" w:type="dxa"/>
            <w:vAlign w:val="center"/>
          </w:tcPr>
          <w:p w14:paraId="53D7B135" w14:textId="77777777" w:rsidR="00B7347F" w:rsidRPr="002C21B2" w:rsidDel="006E5AE2" w:rsidRDefault="00B7347F" w:rsidP="00B7347F">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14B6201D" w14:textId="77777777" w:rsidR="00B7347F" w:rsidRPr="002C21B2" w:rsidRDefault="00B7347F" w:rsidP="00B7347F">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29FAB48E" w14:textId="333D252F" w:rsidR="00B7347F" w:rsidRPr="002C21B2" w:rsidRDefault="00B7347F" w:rsidP="00B7347F">
            <w:pPr>
              <w:keepNext/>
              <w:rPr>
                <w:rFonts w:asciiTheme="minorHAnsi" w:hAnsiTheme="minorHAnsi"/>
                <w:sz w:val="18"/>
                <w:szCs w:val="18"/>
              </w:rPr>
            </w:pPr>
          </w:p>
        </w:tc>
      </w:tr>
      <w:tr w:rsidR="00B7347F" w:rsidRPr="002C21B2" w14:paraId="3B53331E" w14:textId="77777777" w:rsidTr="00B7347F">
        <w:trPr>
          <w:cantSplit/>
          <w:trHeight w:val="144"/>
          <w:ins w:id="0" w:author="Wichert, RJ@Energy" w:date="2018-10-10T16:42:00Z"/>
        </w:trPr>
        <w:tc>
          <w:tcPr>
            <w:tcW w:w="475" w:type="dxa"/>
            <w:vAlign w:val="center"/>
          </w:tcPr>
          <w:p w14:paraId="5D3BF9C3" w14:textId="77777777" w:rsidR="00B7347F" w:rsidRPr="002C21B2" w:rsidRDefault="00B7347F" w:rsidP="00B7347F">
            <w:pPr>
              <w:jc w:val="center"/>
              <w:rPr>
                <w:ins w:id="1" w:author="Wichert, RJ@Energy" w:date="2018-10-10T16:42:00Z"/>
                <w:rFonts w:asciiTheme="minorHAnsi" w:hAnsiTheme="minorHAnsi"/>
                <w:sz w:val="18"/>
                <w:szCs w:val="18"/>
              </w:rPr>
            </w:pPr>
            <w:ins w:id="2" w:author="Wichert, RJ@Energy" w:date="2018-10-10T16:42:00Z">
              <w:r>
                <w:rPr>
                  <w:rFonts w:asciiTheme="minorHAnsi" w:hAnsiTheme="minorHAnsi"/>
                  <w:sz w:val="18"/>
                  <w:szCs w:val="18"/>
                </w:rPr>
                <w:t>11</w:t>
              </w:r>
            </w:ins>
          </w:p>
        </w:tc>
        <w:tc>
          <w:tcPr>
            <w:tcW w:w="4950" w:type="dxa"/>
            <w:vAlign w:val="center"/>
          </w:tcPr>
          <w:p w14:paraId="60E9A6C6" w14:textId="77777777" w:rsidR="00B7347F" w:rsidRPr="002C21B2" w:rsidRDefault="00B7347F" w:rsidP="00B7347F">
            <w:pPr>
              <w:keepNext/>
              <w:rPr>
                <w:ins w:id="3" w:author="Wichert, RJ@Energy" w:date="2018-10-10T16:42:00Z"/>
                <w:rFonts w:asciiTheme="minorHAnsi" w:hAnsiTheme="minorHAnsi"/>
                <w:sz w:val="18"/>
                <w:szCs w:val="18"/>
              </w:rPr>
            </w:pPr>
            <w:ins w:id="4" w:author="Wichert, RJ@Energy" w:date="2018-10-10T16:42:00Z">
              <w:r>
                <w:rPr>
                  <w:rFonts w:asciiTheme="minorHAnsi" w:hAnsiTheme="minorHAnsi"/>
                  <w:sz w:val="18"/>
                  <w:szCs w:val="18"/>
                </w:rPr>
                <w:t>Central Fan Ventilation Cooling System Status</w:t>
              </w:r>
            </w:ins>
          </w:p>
        </w:tc>
        <w:tc>
          <w:tcPr>
            <w:tcW w:w="5605" w:type="dxa"/>
            <w:vAlign w:val="center"/>
          </w:tcPr>
          <w:p w14:paraId="7EAFDA36" w14:textId="4BC8498D" w:rsidR="00B7347F" w:rsidRPr="002C21B2" w:rsidRDefault="00B7347F" w:rsidP="00B7347F">
            <w:pPr>
              <w:keepNext/>
              <w:rPr>
                <w:ins w:id="5" w:author="Wichert, RJ@Energy" w:date="2018-10-10T16:42:00Z"/>
                <w:rFonts w:asciiTheme="minorHAnsi" w:hAnsiTheme="minorHAnsi"/>
                <w:sz w:val="18"/>
                <w:szCs w:val="18"/>
              </w:rPr>
            </w:pPr>
          </w:p>
        </w:tc>
      </w:tr>
    </w:tbl>
    <w:p w14:paraId="4BAA81D8" w14:textId="72CCBDF2" w:rsidR="00EA1EC9"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B7347F" w:rsidRPr="00D83E48" w14:paraId="51E02F63" w14:textId="77777777" w:rsidTr="00B7347F">
        <w:trPr>
          <w:cantSplit/>
          <w:trHeight w:val="144"/>
        </w:trPr>
        <w:tc>
          <w:tcPr>
            <w:tcW w:w="5000" w:type="pct"/>
            <w:gridSpan w:val="3"/>
            <w:vAlign w:val="center"/>
          </w:tcPr>
          <w:p w14:paraId="2D8F979E" w14:textId="77777777" w:rsidR="00B7347F" w:rsidRPr="00B904BC" w:rsidRDefault="00B7347F" w:rsidP="00B7347F">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78B84FF4" w14:textId="77777777" w:rsidR="00B7347F" w:rsidRPr="00B904BC" w:rsidRDefault="00B7347F" w:rsidP="00B7347F">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B7347F" w:rsidRPr="00D83E48" w14:paraId="3803CEA1" w14:textId="77777777" w:rsidTr="00B7347F">
        <w:trPr>
          <w:cantSplit/>
          <w:trHeight w:val="144"/>
        </w:trPr>
        <w:tc>
          <w:tcPr>
            <w:tcW w:w="212" w:type="pct"/>
            <w:vAlign w:val="center"/>
          </w:tcPr>
          <w:p w14:paraId="2086CA99" w14:textId="77777777" w:rsidR="00B7347F" w:rsidRPr="00B904BC" w:rsidRDefault="00B7347F" w:rsidP="00B7347F">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6E171D0E" w14:textId="77777777" w:rsidR="00B7347F" w:rsidRPr="00B904BC" w:rsidRDefault="00B7347F" w:rsidP="00B7347F">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7F032DDF" w14:textId="1532F321" w:rsidR="00B7347F" w:rsidRPr="00F50784" w:rsidRDefault="00B7347F" w:rsidP="00F50784">
            <w:pPr>
              <w:keepNext/>
              <w:rPr>
                <w:rFonts w:asciiTheme="minorHAnsi" w:hAnsiTheme="minorHAnsi"/>
                <w:sz w:val="18"/>
                <w:szCs w:val="18"/>
              </w:rPr>
            </w:pPr>
          </w:p>
        </w:tc>
      </w:tr>
    </w:tbl>
    <w:p w14:paraId="339FDC8F" w14:textId="302C9C71" w:rsidR="00B7347F" w:rsidRDefault="00B7347F"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7347F" w:rsidRPr="00890BB7" w14:paraId="488AEFD5" w14:textId="77777777" w:rsidTr="00B7347F">
        <w:trPr>
          <w:trHeight w:val="144"/>
        </w:trPr>
        <w:tc>
          <w:tcPr>
            <w:tcW w:w="5000" w:type="pct"/>
          </w:tcPr>
          <w:p w14:paraId="0AED315A" w14:textId="72773B85" w:rsidR="00B7347F" w:rsidRPr="00890BB7" w:rsidRDefault="00F50784" w:rsidP="000A5F2D">
            <w:pPr>
              <w:rPr>
                <w:rFonts w:asciiTheme="minorHAnsi" w:hAnsiTheme="minorHAnsi"/>
                <w:b/>
                <w:szCs w:val="18"/>
              </w:rPr>
            </w:pPr>
            <w:r>
              <w:rPr>
                <w:rFonts w:asciiTheme="minorHAnsi" w:hAnsiTheme="minorHAnsi"/>
                <w:b/>
                <w:szCs w:val="18"/>
              </w:rPr>
              <w:t>MCH-22c</w:t>
            </w:r>
            <w:r w:rsidR="00B7347F" w:rsidRPr="00890BB7">
              <w:rPr>
                <w:rFonts w:asciiTheme="minorHAnsi" w:hAnsiTheme="minorHAnsi"/>
                <w:b/>
                <w:szCs w:val="18"/>
              </w:rPr>
              <w:t xml:space="preserve"> Forced Air System Fan Efficacy Measurement – Newly Installed Non-Zoned </w:t>
            </w:r>
            <w:del w:id="6" w:author="Wichert, RJ@Energy" w:date="2018-10-11T10:47:00Z">
              <w:r w:rsidR="00B7347F" w:rsidRPr="00890BB7" w:rsidDel="000A5F2D">
                <w:rPr>
                  <w:rFonts w:asciiTheme="minorHAnsi" w:hAnsiTheme="minorHAnsi"/>
                  <w:b/>
                  <w:szCs w:val="18"/>
                </w:rPr>
                <w:delText xml:space="preserve">Systems </w:delText>
              </w:r>
            </w:del>
            <w:r w:rsidR="00B7347F" w:rsidRPr="00890BB7">
              <w:rPr>
                <w:rFonts w:asciiTheme="minorHAnsi" w:hAnsiTheme="minorHAnsi"/>
                <w:b/>
                <w:szCs w:val="18"/>
              </w:rPr>
              <w:t xml:space="preserve">or Zoned Multi-Speed Compressor </w:t>
            </w:r>
            <w:ins w:id="7" w:author="Wichert, RJ@Energy" w:date="2018-10-11T10:47:00Z">
              <w:r w:rsidR="000A5F2D">
                <w:rPr>
                  <w:rFonts w:asciiTheme="minorHAnsi" w:hAnsiTheme="minorHAnsi"/>
                  <w:b/>
                  <w:szCs w:val="18"/>
                </w:rPr>
                <w:t>Systems with Central Fan Ventilation Cooling</w:t>
              </w:r>
            </w:ins>
          </w:p>
        </w:tc>
      </w:tr>
    </w:tbl>
    <w:p w14:paraId="3A7A7710" w14:textId="64EF299A"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B7347F" w:rsidRPr="00D83E48" w14:paraId="0FC01C1F" w14:textId="77777777" w:rsidTr="00B7347F">
        <w:trPr>
          <w:gridAfter w:val="1"/>
          <w:wAfter w:w="5" w:type="pct"/>
          <w:trHeight w:val="144"/>
        </w:trPr>
        <w:tc>
          <w:tcPr>
            <w:tcW w:w="4990" w:type="pct"/>
            <w:gridSpan w:val="3"/>
          </w:tcPr>
          <w:p w14:paraId="5C2EA85B" w14:textId="77777777" w:rsidR="00B7347F" w:rsidRPr="00890BB7" w:rsidRDefault="00B7347F" w:rsidP="00B7347F">
            <w:pPr>
              <w:keepNext/>
              <w:rPr>
                <w:rFonts w:asciiTheme="minorHAnsi" w:hAnsiTheme="minorHAnsi"/>
                <w:b/>
                <w:szCs w:val="18"/>
              </w:rPr>
            </w:pPr>
            <w:r w:rsidRPr="00890BB7">
              <w:rPr>
                <w:rFonts w:asciiTheme="minorHAnsi" w:hAnsiTheme="minorHAnsi"/>
                <w:b/>
                <w:szCs w:val="18"/>
              </w:rPr>
              <w:t>C. Forced Air System Fan Efficacy Measurement</w:t>
            </w:r>
          </w:p>
          <w:p w14:paraId="04FD9815" w14:textId="77777777" w:rsidR="00B7347F" w:rsidRPr="00B904BC" w:rsidRDefault="00B7347F" w:rsidP="00B7347F">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B7347F" w:rsidRPr="00D83E48" w14:paraId="4A3FCDFC" w14:textId="77777777" w:rsidTr="00B7347F">
        <w:tblPrEx>
          <w:tblCellMar>
            <w:top w:w="0" w:type="dxa"/>
            <w:left w:w="108" w:type="dxa"/>
            <w:bottom w:w="0" w:type="dxa"/>
            <w:right w:w="108" w:type="dxa"/>
          </w:tblCellMar>
        </w:tblPrEx>
        <w:trPr>
          <w:cantSplit/>
          <w:trHeight w:val="144"/>
        </w:trPr>
        <w:tc>
          <w:tcPr>
            <w:tcW w:w="212" w:type="pct"/>
            <w:vAlign w:val="center"/>
          </w:tcPr>
          <w:p w14:paraId="58039778"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1CD6B80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745DB6EE" w14:textId="2D472305" w:rsidR="00B7347F" w:rsidRPr="00926D9A" w:rsidRDefault="00B7347F" w:rsidP="00B7347F">
            <w:pPr>
              <w:keepNext/>
              <w:rPr>
                <w:rFonts w:asciiTheme="minorHAnsi" w:hAnsiTheme="minorHAnsi"/>
                <w:sz w:val="18"/>
                <w:szCs w:val="18"/>
              </w:rPr>
            </w:pPr>
          </w:p>
        </w:tc>
      </w:tr>
      <w:tr w:rsidR="00B7347F" w:rsidRPr="00D83E48" w14:paraId="1F97E318" w14:textId="77777777" w:rsidTr="00B7347F">
        <w:tblPrEx>
          <w:tblCellMar>
            <w:top w:w="0" w:type="dxa"/>
            <w:left w:w="108" w:type="dxa"/>
            <w:bottom w:w="0" w:type="dxa"/>
            <w:right w:w="108" w:type="dxa"/>
          </w:tblCellMar>
        </w:tblPrEx>
        <w:trPr>
          <w:cantSplit/>
          <w:trHeight w:val="144"/>
        </w:trPr>
        <w:tc>
          <w:tcPr>
            <w:tcW w:w="212" w:type="pct"/>
            <w:vAlign w:val="center"/>
          </w:tcPr>
          <w:p w14:paraId="0CCE0A67"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771BA54"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1060919" w14:textId="1D175262" w:rsidR="00B7347F" w:rsidRPr="00926D9A" w:rsidRDefault="00B7347F" w:rsidP="00B7347F">
            <w:pPr>
              <w:keepNext/>
              <w:rPr>
                <w:rFonts w:asciiTheme="minorHAnsi" w:hAnsiTheme="minorHAnsi"/>
                <w:sz w:val="18"/>
                <w:szCs w:val="18"/>
              </w:rPr>
            </w:pPr>
          </w:p>
        </w:tc>
      </w:tr>
      <w:tr w:rsidR="00B7347F" w:rsidRPr="00D83E48" w14:paraId="60044426" w14:textId="77777777" w:rsidTr="00B7347F">
        <w:tblPrEx>
          <w:tblCellMar>
            <w:top w:w="0" w:type="dxa"/>
            <w:left w:w="108" w:type="dxa"/>
            <w:bottom w:w="0" w:type="dxa"/>
            <w:right w:w="108" w:type="dxa"/>
          </w:tblCellMar>
        </w:tblPrEx>
        <w:trPr>
          <w:cantSplit/>
          <w:trHeight w:val="144"/>
        </w:trPr>
        <w:tc>
          <w:tcPr>
            <w:tcW w:w="212" w:type="pct"/>
            <w:vAlign w:val="center"/>
          </w:tcPr>
          <w:p w14:paraId="20EFCF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AF791A1" w14:textId="0C272696"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ins w:id="8" w:author="Wichert, RJ@Energy" w:date="2018-10-18T11:01:00Z">
              <w:r w:rsidR="00154520">
                <w:rPr>
                  <w:rFonts w:asciiTheme="minorHAnsi" w:hAnsiTheme="minorHAnsi"/>
                  <w:sz w:val="18"/>
                  <w:szCs w:val="18"/>
                </w:rPr>
                <w:t>w</w:t>
              </w:r>
            </w:ins>
            <w:del w:id="9" w:author="Wichert, RJ@Energy" w:date="2018-10-18T11:01:00Z">
              <w:r w:rsidDel="00154520">
                <w:rPr>
                  <w:rFonts w:asciiTheme="minorHAnsi" w:hAnsiTheme="minorHAnsi"/>
                  <w:sz w:val="18"/>
                  <w:szCs w:val="18"/>
                </w:rPr>
                <w:delText>W</w:delText>
              </w:r>
            </w:del>
            <w:r w:rsidRPr="00926D9A">
              <w:rPr>
                <w:rFonts w:asciiTheme="minorHAnsi" w:hAnsiTheme="minorHAnsi"/>
                <w:sz w:val="18"/>
                <w:szCs w:val="18"/>
              </w:rPr>
              <w:t>atts/cfm)</w:t>
            </w:r>
          </w:p>
        </w:tc>
        <w:tc>
          <w:tcPr>
            <w:tcW w:w="2538" w:type="pct"/>
            <w:gridSpan w:val="2"/>
            <w:vAlign w:val="center"/>
          </w:tcPr>
          <w:p w14:paraId="7273D020" w14:textId="22C02BBB" w:rsidR="00B7347F" w:rsidRPr="00926D9A" w:rsidRDefault="00B7347F" w:rsidP="00B7347F">
            <w:pPr>
              <w:keepNext/>
              <w:rPr>
                <w:rFonts w:asciiTheme="minorHAnsi" w:hAnsiTheme="minorHAnsi"/>
                <w:sz w:val="18"/>
                <w:szCs w:val="18"/>
              </w:rPr>
            </w:pPr>
          </w:p>
        </w:tc>
      </w:tr>
      <w:tr w:rsidR="00B7347F" w:rsidRPr="00D83E48" w14:paraId="5E180A73" w14:textId="77777777" w:rsidTr="00B7347F">
        <w:tblPrEx>
          <w:tblCellMar>
            <w:top w:w="0" w:type="dxa"/>
            <w:left w:w="108" w:type="dxa"/>
            <w:bottom w:w="0" w:type="dxa"/>
            <w:right w:w="108" w:type="dxa"/>
          </w:tblCellMar>
        </w:tblPrEx>
        <w:trPr>
          <w:cantSplit/>
          <w:trHeight w:val="144"/>
        </w:trPr>
        <w:tc>
          <w:tcPr>
            <w:tcW w:w="212" w:type="pct"/>
            <w:vAlign w:val="center"/>
          </w:tcPr>
          <w:p w14:paraId="1EB74E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95054BF" w14:textId="635C6D94"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ins w:id="10" w:author="Wichert, RJ@Energy" w:date="2018-10-18T11:02:00Z">
              <w:r w:rsidR="00154520">
                <w:rPr>
                  <w:rFonts w:asciiTheme="minorHAnsi" w:hAnsiTheme="minorHAnsi"/>
                  <w:sz w:val="18"/>
                  <w:szCs w:val="18"/>
                </w:rPr>
                <w:t>w</w:t>
              </w:r>
            </w:ins>
            <w:del w:id="11" w:author="Wichert, RJ@Energy" w:date="2018-10-18T11:02:00Z">
              <w:r w:rsidDel="00154520">
                <w:rPr>
                  <w:rFonts w:asciiTheme="minorHAnsi" w:hAnsiTheme="minorHAnsi"/>
                  <w:sz w:val="18"/>
                  <w:szCs w:val="18"/>
                </w:rPr>
                <w:delText>W</w:delText>
              </w:r>
            </w:del>
            <w:r w:rsidRPr="00926D9A">
              <w:rPr>
                <w:rFonts w:asciiTheme="minorHAnsi" w:hAnsiTheme="minorHAnsi"/>
                <w:sz w:val="18"/>
                <w:szCs w:val="18"/>
              </w:rPr>
              <w:t>atts/cfm)</w:t>
            </w:r>
          </w:p>
        </w:tc>
        <w:tc>
          <w:tcPr>
            <w:tcW w:w="2538" w:type="pct"/>
            <w:gridSpan w:val="2"/>
            <w:vAlign w:val="center"/>
          </w:tcPr>
          <w:p w14:paraId="19D0108F" w14:textId="4A32B475" w:rsidR="00B7347F" w:rsidRPr="00926D9A" w:rsidRDefault="00B7347F" w:rsidP="00B7347F">
            <w:pPr>
              <w:keepNext/>
              <w:rPr>
                <w:rFonts w:asciiTheme="minorHAnsi" w:hAnsiTheme="minorHAnsi"/>
                <w:sz w:val="18"/>
                <w:szCs w:val="18"/>
              </w:rPr>
            </w:pPr>
          </w:p>
        </w:tc>
      </w:tr>
      <w:tr w:rsidR="00B7347F" w:rsidRPr="00D83E48" w14:paraId="55FC40EE" w14:textId="77777777" w:rsidTr="00B7347F">
        <w:tblPrEx>
          <w:tblCellMar>
            <w:top w:w="0" w:type="dxa"/>
            <w:left w:w="108" w:type="dxa"/>
            <w:bottom w:w="0" w:type="dxa"/>
            <w:right w:w="108" w:type="dxa"/>
          </w:tblCellMar>
        </w:tblPrEx>
        <w:trPr>
          <w:cantSplit/>
          <w:trHeight w:val="144"/>
        </w:trPr>
        <w:tc>
          <w:tcPr>
            <w:tcW w:w="212" w:type="pct"/>
            <w:vAlign w:val="center"/>
          </w:tcPr>
          <w:p w14:paraId="5B55C913"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050FBBF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7A9BE74" w14:textId="1641DA80" w:rsidR="00B7347F" w:rsidRPr="00926D9A" w:rsidRDefault="00B7347F" w:rsidP="00B7347F">
            <w:pPr>
              <w:keepNext/>
              <w:rPr>
                <w:rFonts w:asciiTheme="minorHAnsi" w:hAnsiTheme="minorHAnsi"/>
                <w:sz w:val="18"/>
                <w:szCs w:val="18"/>
              </w:rPr>
            </w:pPr>
          </w:p>
        </w:tc>
      </w:tr>
    </w:tbl>
    <w:p w14:paraId="461BD33C" w14:textId="2F7858A1"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B7347F" w:rsidRPr="00D83E48" w14:paraId="1F9CFE5F" w14:textId="77777777" w:rsidTr="00B7347F">
        <w:trPr>
          <w:gridAfter w:val="1"/>
          <w:wAfter w:w="5" w:type="pct"/>
          <w:trHeight w:val="144"/>
          <w:ins w:id="12" w:author="Ferris, Todd@Energy" w:date="2018-06-01T15:08:00Z"/>
        </w:trPr>
        <w:tc>
          <w:tcPr>
            <w:tcW w:w="4990" w:type="pct"/>
            <w:gridSpan w:val="3"/>
          </w:tcPr>
          <w:p w14:paraId="71B1CDF7" w14:textId="77777777" w:rsidR="00B7347F" w:rsidRPr="00890BB7" w:rsidRDefault="00B7347F" w:rsidP="00B7347F">
            <w:pPr>
              <w:keepNext/>
              <w:rPr>
                <w:ins w:id="13" w:author="Ferris, Todd@Energy" w:date="2018-06-01T15:09:00Z"/>
                <w:rFonts w:asciiTheme="minorHAnsi" w:hAnsiTheme="minorHAnsi"/>
                <w:b/>
                <w:szCs w:val="18"/>
              </w:rPr>
            </w:pPr>
            <w:ins w:id="14" w:author="Ferris, Todd@Energy" w:date="2018-06-01T15:09:00Z">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ins>
          </w:p>
          <w:p w14:paraId="4D378061" w14:textId="77777777" w:rsidR="00B7347F" w:rsidDel="00FC1C38" w:rsidRDefault="00B7347F" w:rsidP="0079245B">
            <w:pPr>
              <w:keepNext/>
              <w:rPr>
                <w:ins w:id="15" w:author="Ferris, Todd@Energy" w:date="2018-06-01T15:09:00Z"/>
                <w:del w:id="16" w:author="Wichert, RJ@Energy" w:date="2018-10-11T07:38:00Z"/>
                <w:rFonts w:asciiTheme="minorHAnsi" w:hAnsiTheme="minorHAnsi"/>
                <w:sz w:val="18"/>
                <w:szCs w:val="18"/>
              </w:rPr>
            </w:pPr>
            <w:ins w:id="17" w:author="Ferris, Todd@Energy" w:date="2018-06-01T15:09: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ins w:id="18" w:author="Wichert, RJ@Energy" w:date="2018-10-11T07:38:00Z">
              <w:r>
                <w:rPr>
                  <w:rFonts w:asciiTheme="minorHAnsi" w:hAnsiTheme="minorHAnsi"/>
                  <w:sz w:val="18"/>
                  <w:szCs w:val="18"/>
                </w:rPr>
                <w:t>.</w:t>
              </w:r>
            </w:ins>
          </w:p>
          <w:p w14:paraId="6544E89F" w14:textId="77777777" w:rsidR="00B7347F" w:rsidRPr="00AC34DA" w:rsidRDefault="00B7347F" w:rsidP="0079245B">
            <w:pPr>
              <w:keepNext/>
              <w:rPr>
                <w:ins w:id="19" w:author="Ferris, Todd@Energy" w:date="2018-06-01T15:08:00Z"/>
                <w:rFonts w:asciiTheme="minorHAnsi" w:hAnsiTheme="minorHAnsi"/>
                <w:sz w:val="18"/>
                <w:szCs w:val="18"/>
              </w:rPr>
            </w:pPr>
            <w:ins w:id="20" w:author="Ferris, Todd@Energy" w:date="2018-06-01T15:09:00Z">
              <w:del w:id="21" w:author="Wichert, RJ@Energy" w:date="2018-10-11T07:37:00Z">
                <w:r w:rsidRPr="00E15104" w:rsidDel="00FC1C38">
                  <w:rPr>
                    <w:rFonts w:ascii="Calibri" w:hAnsi="Calibri"/>
                    <w:sz w:val="18"/>
                    <w:szCs w:val="18"/>
                  </w:rPr>
                  <w:delText>&lt;&lt;if A0</w:delText>
                </w:r>
              </w:del>
            </w:ins>
            <w:ins w:id="22" w:author="Ferris, Todd@Energy" w:date="2018-06-01T15:18:00Z">
              <w:del w:id="23" w:author="Wichert, RJ@Energy" w:date="2018-10-11T07:37:00Z">
                <w:r w:rsidDel="00FC1C38">
                  <w:rPr>
                    <w:rFonts w:ascii="Calibri" w:hAnsi="Calibri"/>
                    <w:sz w:val="18"/>
                    <w:szCs w:val="18"/>
                  </w:rPr>
                  <w:delText>7</w:delText>
                </w:r>
              </w:del>
            </w:ins>
            <w:ins w:id="24" w:author="Ferris, Todd@Energy" w:date="2018-06-01T15:09:00Z">
              <w:del w:id="25" w:author="Wichert, RJ@Energy" w:date="2018-10-11T07:37:00Z">
                <w:r w:rsidRPr="00E15104" w:rsidDel="00FC1C38">
                  <w:rPr>
                    <w:rFonts w:ascii="Calibri" w:hAnsi="Calibri"/>
                    <w:sz w:val="18"/>
                    <w:szCs w:val="18"/>
                  </w:rPr>
                  <w:delText xml:space="preserve"> equal to "</w:delText>
                </w:r>
                <w:r w:rsidDel="00FC1C38">
                  <w:rPr>
                    <w:rFonts w:ascii="Calibri" w:hAnsi="Calibri"/>
                    <w:sz w:val="18"/>
                    <w:szCs w:val="18"/>
                  </w:rPr>
                  <w:delText>S</w:delText>
                </w:r>
                <w:r w:rsidRPr="00827AE2" w:rsidDel="00FC1C38">
                  <w:rPr>
                    <w:rFonts w:ascii="Calibri" w:hAnsi="Calibri"/>
                    <w:sz w:val="18"/>
                    <w:szCs w:val="18"/>
                  </w:rPr>
                  <w:delText>EER Verification is required</w:delText>
                </w:r>
                <w:r w:rsidRPr="00E15104" w:rsidDel="00FC1C38">
                  <w:rPr>
                    <w:rFonts w:ascii="Calibri" w:hAnsi="Calibri"/>
                    <w:sz w:val="18"/>
                    <w:szCs w:val="18"/>
                  </w:rPr>
                  <w:delText xml:space="preserve"> " then display the "section does not apply" message; else display Table D</w:delText>
                </w:r>
                <w:r w:rsidRPr="00E15104" w:rsidDel="00FC1C38">
                  <w:rPr>
                    <w:rFonts w:ascii="Calibri" w:hAnsi="Calibri"/>
                    <w:bCs/>
                    <w:sz w:val="18"/>
                    <w:szCs w:val="18"/>
                  </w:rPr>
                  <w:delText>&gt;&gt;</w:delText>
                </w:r>
              </w:del>
            </w:ins>
          </w:p>
        </w:tc>
      </w:tr>
      <w:tr w:rsidR="00B7347F" w:rsidRPr="00D83E48" w14:paraId="0E0C359A" w14:textId="77777777" w:rsidTr="00B7347F">
        <w:tblPrEx>
          <w:tblCellMar>
            <w:top w:w="0" w:type="dxa"/>
            <w:left w:w="108" w:type="dxa"/>
            <w:bottom w:w="0" w:type="dxa"/>
            <w:right w:w="108" w:type="dxa"/>
          </w:tblCellMar>
        </w:tblPrEx>
        <w:trPr>
          <w:cantSplit/>
          <w:trHeight w:val="144"/>
          <w:ins w:id="26" w:author="Ferris, Todd@Energy" w:date="2018-06-01T15:08:00Z"/>
        </w:trPr>
        <w:tc>
          <w:tcPr>
            <w:tcW w:w="212" w:type="pct"/>
            <w:vAlign w:val="center"/>
          </w:tcPr>
          <w:p w14:paraId="64D7377C" w14:textId="77777777" w:rsidR="00B7347F" w:rsidRPr="00952AA6" w:rsidRDefault="00B7347F" w:rsidP="00B7347F">
            <w:pPr>
              <w:keepNext/>
              <w:jc w:val="center"/>
              <w:rPr>
                <w:ins w:id="27" w:author="Ferris, Todd@Energy" w:date="2018-06-01T15:08:00Z"/>
                <w:rFonts w:asciiTheme="minorHAnsi" w:hAnsiTheme="minorHAnsi"/>
                <w:sz w:val="18"/>
                <w:szCs w:val="18"/>
              </w:rPr>
            </w:pPr>
            <w:ins w:id="28" w:author="Ferris, Todd@Energy" w:date="2018-06-01T15:08:00Z">
              <w:r w:rsidRPr="00952AA6">
                <w:rPr>
                  <w:rFonts w:asciiTheme="minorHAnsi" w:hAnsiTheme="minorHAnsi"/>
                  <w:sz w:val="18"/>
                  <w:szCs w:val="18"/>
                </w:rPr>
                <w:t>01</w:t>
              </w:r>
            </w:ins>
          </w:p>
        </w:tc>
        <w:tc>
          <w:tcPr>
            <w:tcW w:w="2245" w:type="pct"/>
            <w:vAlign w:val="center"/>
          </w:tcPr>
          <w:p w14:paraId="2F7879FF" w14:textId="77777777" w:rsidR="00B7347F" w:rsidRPr="00926D9A" w:rsidRDefault="00B7347F" w:rsidP="00B7347F">
            <w:pPr>
              <w:keepNext/>
              <w:rPr>
                <w:ins w:id="29" w:author="Ferris, Todd@Energy" w:date="2018-06-01T15:08:00Z"/>
                <w:rFonts w:asciiTheme="minorHAnsi" w:hAnsiTheme="minorHAnsi"/>
                <w:sz w:val="18"/>
                <w:szCs w:val="18"/>
              </w:rPr>
            </w:pPr>
            <w:ins w:id="30" w:author="Ferris, Todd@Energy" w:date="2018-06-01T15:08:00Z">
              <w:r w:rsidRPr="00926D9A">
                <w:rPr>
                  <w:rFonts w:asciiTheme="minorHAnsi" w:hAnsiTheme="minorHAnsi"/>
                  <w:sz w:val="18"/>
                  <w:szCs w:val="18"/>
                </w:rPr>
                <w:t>Actual Tested Watts</w:t>
              </w:r>
            </w:ins>
          </w:p>
        </w:tc>
        <w:tc>
          <w:tcPr>
            <w:tcW w:w="2538" w:type="pct"/>
            <w:gridSpan w:val="2"/>
            <w:vAlign w:val="center"/>
          </w:tcPr>
          <w:p w14:paraId="3BECFF55" w14:textId="20786E5E" w:rsidR="00B7347F" w:rsidRPr="00926D9A" w:rsidRDefault="00B7347F" w:rsidP="00B7347F">
            <w:pPr>
              <w:keepNext/>
              <w:rPr>
                <w:ins w:id="31" w:author="Ferris, Todd@Energy" w:date="2018-06-01T15:08:00Z"/>
                <w:rFonts w:asciiTheme="minorHAnsi" w:hAnsiTheme="minorHAnsi"/>
                <w:sz w:val="18"/>
                <w:szCs w:val="18"/>
              </w:rPr>
            </w:pPr>
          </w:p>
        </w:tc>
      </w:tr>
      <w:tr w:rsidR="00B7347F" w:rsidRPr="00D83E48" w14:paraId="69FA309F" w14:textId="77777777" w:rsidTr="00B7347F">
        <w:tblPrEx>
          <w:tblCellMar>
            <w:top w:w="0" w:type="dxa"/>
            <w:left w:w="108" w:type="dxa"/>
            <w:bottom w:w="0" w:type="dxa"/>
            <w:right w:w="108" w:type="dxa"/>
          </w:tblCellMar>
        </w:tblPrEx>
        <w:trPr>
          <w:cantSplit/>
          <w:trHeight w:val="144"/>
          <w:ins w:id="32" w:author="Ferris, Todd@Energy" w:date="2018-06-01T15:08:00Z"/>
        </w:trPr>
        <w:tc>
          <w:tcPr>
            <w:tcW w:w="212" w:type="pct"/>
            <w:vAlign w:val="center"/>
          </w:tcPr>
          <w:p w14:paraId="057100A2" w14:textId="77777777" w:rsidR="00B7347F" w:rsidRPr="00952AA6" w:rsidRDefault="00B7347F" w:rsidP="00B7347F">
            <w:pPr>
              <w:keepNext/>
              <w:jc w:val="center"/>
              <w:rPr>
                <w:ins w:id="33" w:author="Ferris, Todd@Energy" w:date="2018-06-01T15:08:00Z"/>
                <w:rFonts w:asciiTheme="minorHAnsi" w:hAnsiTheme="minorHAnsi"/>
                <w:sz w:val="18"/>
                <w:szCs w:val="18"/>
              </w:rPr>
            </w:pPr>
            <w:ins w:id="34" w:author="Ferris, Todd@Energy" w:date="2018-06-01T15:08:00Z">
              <w:r w:rsidRPr="00952AA6">
                <w:rPr>
                  <w:rFonts w:asciiTheme="minorHAnsi" w:hAnsiTheme="minorHAnsi"/>
                  <w:sz w:val="18"/>
                  <w:szCs w:val="18"/>
                </w:rPr>
                <w:t>02</w:t>
              </w:r>
            </w:ins>
          </w:p>
        </w:tc>
        <w:tc>
          <w:tcPr>
            <w:tcW w:w="2245" w:type="pct"/>
            <w:vAlign w:val="center"/>
          </w:tcPr>
          <w:p w14:paraId="5B31F65B" w14:textId="77777777" w:rsidR="00B7347F" w:rsidRPr="00926D9A" w:rsidRDefault="00B7347F" w:rsidP="00B7347F">
            <w:pPr>
              <w:keepNext/>
              <w:rPr>
                <w:ins w:id="35" w:author="Ferris, Todd@Energy" w:date="2018-06-01T15:08:00Z"/>
                <w:rFonts w:asciiTheme="minorHAnsi" w:hAnsiTheme="minorHAnsi"/>
                <w:sz w:val="18"/>
                <w:szCs w:val="18"/>
              </w:rPr>
            </w:pPr>
            <w:ins w:id="36" w:author="Ferris, Todd@Energy" w:date="2018-06-01T15:08:00Z">
              <w:r w:rsidRPr="00926D9A">
                <w:rPr>
                  <w:rFonts w:asciiTheme="minorHAnsi" w:hAnsiTheme="minorHAnsi"/>
                  <w:sz w:val="18"/>
                  <w:szCs w:val="18"/>
                </w:rPr>
                <w:t xml:space="preserve">Actual Tested </w:t>
              </w:r>
            </w:ins>
            <w:ins w:id="37" w:author="Wichert, RJ@Energy" w:date="2018-10-10T15:41:00Z">
              <w:r>
                <w:rPr>
                  <w:rFonts w:asciiTheme="minorHAnsi" w:hAnsiTheme="minorHAnsi"/>
                  <w:sz w:val="18"/>
                  <w:szCs w:val="18"/>
                </w:rPr>
                <w:t xml:space="preserve">Ventilation </w:t>
              </w:r>
            </w:ins>
            <w:ins w:id="38" w:author="Ferris, Todd@Energy" w:date="2018-06-01T15:08:00Z">
              <w:r w:rsidRPr="00926D9A">
                <w:rPr>
                  <w:rFonts w:asciiTheme="minorHAnsi" w:hAnsiTheme="minorHAnsi"/>
                  <w:sz w:val="18"/>
                  <w:szCs w:val="18"/>
                </w:rPr>
                <w:t>Airflow from MCH-23 (cfm)</w:t>
              </w:r>
            </w:ins>
          </w:p>
        </w:tc>
        <w:tc>
          <w:tcPr>
            <w:tcW w:w="2538" w:type="pct"/>
            <w:gridSpan w:val="2"/>
            <w:vAlign w:val="center"/>
          </w:tcPr>
          <w:p w14:paraId="26C4E10B" w14:textId="472ED1AF" w:rsidR="00B7347F" w:rsidRPr="00926D9A" w:rsidRDefault="00B7347F" w:rsidP="00B7347F">
            <w:pPr>
              <w:keepNext/>
              <w:rPr>
                <w:ins w:id="39" w:author="Ferris, Todd@Energy" w:date="2018-06-01T15:08:00Z"/>
                <w:rFonts w:asciiTheme="minorHAnsi" w:hAnsiTheme="minorHAnsi"/>
                <w:sz w:val="18"/>
                <w:szCs w:val="18"/>
              </w:rPr>
            </w:pPr>
          </w:p>
        </w:tc>
      </w:tr>
      <w:tr w:rsidR="00B7347F" w:rsidRPr="00D83E48" w14:paraId="44FF45F7" w14:textId="77777777" w:rsidTr="00B7347F">
        <w:tblPrEx>
          <w:tblCellMar>
            <w:top w:w="0" w:type="dxa"/>
            <w:left w:w="108" w:type="dxa"/>
            <w:bottom w:w="0" w:type="dxa"/>
            <w:right w:w="108" w:type="dxa"/>
          </w:tblCellMar>
        </w:tblPrEx>
        <w:trPr>
          <w:cantSplit/>
          <w:trHeight w:val="144"/>
          <w:ins w:id="40" w:author="Ferris, Todd@Energy" w:date="2018-06-01T15:08:00Z"/>
        </w:trPr>
        <w:tc>
          <w:tcPr>
            <w:tcW w:w="212" w:type="pct"/>
            <w:vAlign w:val="center"/>
          </w:tcPr>
          <w:p w14:paraId="3E28247F" w14:textId="77777777" w:rsidR="00B7347F" w:rsidRPr="00952AA6" w:rsidRDefault="00B7347F" w:rsidP="00B7347F">
            <w:pPr>
              <w:keepNext/>
              <w:jc w:val="center"/>
              <w:rPr>
                <w:ins w:id="41" w:author="Ferris, Todd@Energy" w:date="2018-06-01T15:08:00Z"/>
                <w:rFonts w:asciiTheme="minorHAnsi" w:hAnsiTheme="minorHAnsi"/>
                <w:sz w:val="18"/>
                <w:szCs w:val="18"/>
              </w:rPr>
            </w:pPr>
            <w:ins w:id="42" w:author="Ferris, Todd@Energy" w:date="2018-06-01T15:08:00Z">
              <w:r w:rsidRPr="00952AA6">
                <w:rPr>
                  <w:rFonts w:asciiTheme="minorHAnsi" w:hAnsiTheme="minorHAnsi"/>
                  <w:sz w:val="18"/>
                  <w:szCs w:val="18"/>
                </w:rPr>
                <w:t>03</w:t>
              </w:r>
            </w:ins>
          </w:p>
        </w:tc>
        <w:tc>
          <w:tcPr>
            <w:tcW w:w="2245" w:type="pct"/>
            <w:vAlign w:val="center"/>
          </w:tcPr>
          <w:p w14:paraId="250CE2B9" w14:textId="7E51BD79" w:rsidR="00B7347F" w:rsidRPr="00926D9A" w:rsidRDefault="00B7347F" w:rsidP="00154520">
            <w:pPr>
              <w:keepNext/>
              <w:rPr>
                <w:ins w:id="43" w:author="Ferris, Todd@Energy" w:date="2018-06-01T15:08:00Z"/>
                <w:rFonts w:asciiTheme="minorHAnsi" w:hAnsiTheme="minorHAnsi"/>
                <w:sz w:val="18"/>
                <w:szCs w:val="18"/>
              </w:rPr>
            </w:pPr>
            <w:ins w:id="44" w:author="Ferris, Todd@Energy" w:date="2018-06-01T15:08:00Z">
              <w:r w:rsidRPr="00926D9A">
                <w:rPr>
                  <w:rFonts w:asciiTheme="minorHAnsi" w:hAnsiTheme="minorHAnsi"/>
                  <w:sz w:val="18"/>
                  <w:szCs w:val="18"/>
                </w:rPr>
                <w:t>Required Fan Efficacy (</w:t>
              </w:r>
            </w:ins>
            <w:ins w:id="45" w:author="Wichert, RJ@Energy" w:date="2018-10-18T11:02:00Z">
              <w:r w:rsidR="00154520">
                <w:rPr>
                  <w:rFonts w:asciiTheme="minorHAnsi" w:hAnsiTheme="minorHAnsi"/>
                  <w:sz w:val="18"/>
                  <w:szCs w:val="18"/>
                </w:rPr>
                <w:t>w</w:t>
              </w:r>
            </w:ins>
            <w:ins w:id="46" w:author="Ferris, Todd@Energy" w:date="2018-06-01T15:08:00Z">
              <w:del w:id="47" w:author="Wichert, RJ@Energy" w:date="2018-10-18T11:02:00Z">
                <w:r w:rsidDel="00154520">
                  <w:rPr>
                    <w:rFonts w:asciiTheme="minorHAnsi" w:hAnsiTheme="minorHAnsi"/>
                    <w:sz w:val="18"/>
                    <w:szCs w:val="18"/>
                  </w:rPr>
                  <w:delText>W</w:delText>
                </w:r>
              </w:del>
              <w:r w:rsidRPr="00926D9A">
                <w:rPr>
                  <w:rFonts w:asciiTheme="minorHAnsi" w:hAnsiTheme="minorHAnsi"/>
                  <w:sz w:val="18"/>
                  <w:szCs w:val="18"/>
                </w:rPr>
                <w:t>atts/cfm)</w:t>
              </w:r>
            </w:ins>
          </w:p>
        </w:tc>
        <w:tc>
          <w:tcPr>
            <w:tcW w:w="2538" w:type="pct"/>
            <w:gridSpan w:val="2"/>
            <w:vAlign w:val="center"/>
          </w:tcPr>
          <w:p w14:paraId="2A421A7F" w14:textId="6A2EEFA1" w:rsidR="00B7347F" w:rsidRPr="00926D9A" w:rsidRDefault="00B7347F" w:rsidP="00B7347F">
            <w:pPr>
              <w:keepNext/>
              <w:rPr>
                <w:ins w:id="48" w:author="Ferris, Todd@Energy" w:date="2018-06-01T15:08:00Z"/>
                <w:rFonts w:asciiTheme="minorHAnsi" w:hAnsiTheme="minorHAnsi"/>
                <w:sz w:val="18"/>
                <w:szCs w:val="18"/>
              </w:rPr>
            </w:pPr>
          </w:p>
        </w:tc>
      </w:tr>
      <w:tr w:rsidR="00B7347F" w:rsidRPr="00D83E48" w14:paraId="445421DF" w14:textId="77777777" w:rsidTr="00B7347F">
        <w:tblPrEx>
          <w:tblCellMar>
            <w:top w:w="0" w:type="dxa"/>
            <w:left w:w="108" w:type="dxa"/>
            <w:bottom w:w="0" w:type="dxa"/>
            <w:right w:w="108" w:type="dxa"/>
          </w:tblCellMar>
        </w:tblPrEx>
        <w:trPr>
          <w:cantSplit/>
          <w:trHeight w:val="144"/>
          <w:ins w:id="49" w:author="Ferris, Todd@Energy" w:date="2018-06-01T15:08:00Z"/>
        </w:trPr>
        <w:tc>
          <w:tcPr>
            <w:tcW w:w="212" w:type="pct"/>
            <w:vAlign w:val="center"/>
          </w:tcPr>
          <w:p w14:paraId="102BE7AE" w14:textId="77777777" w:rsidR="00B7347F" w:rsidRPr="00952AA6" w:rsidRDefault="00B7347F" w:rsidP="00B7347F">
            <w:pPr>
              <w:keepNext/>
              <w:jc w:val="center"/>
              <w:rPr>
                <w:ins w:id="50" w:author="Ferris, Todd@Energy" w:date="2018-06-01T15:08:00Z"/>
                <w:rFonts w:asciiTheme="minorHAnsi" w:hAnsiTheme="minorHAnsi"/>
                <w:sz w:val="18"/>
                <w:szCs w:val="18"/>
              </w:rPr>
            </w:pPr>
            <w:ins w:id="51" w:author="Ferris, Todd@Energy" w:date="2018-06-01T15:08:00Z">
              <w:r w:rsidRPr="00952AA6">
                <w:rPr>
                  <w:rFonts w:asciiTheme="minorHAnsi" w:hAnsiTheme="minorHAnsi"/>
                  <w:sz w:val="18"/>
                  <w:szCs w:val="18"/>
                </w:rPr>
                <w:t>04</w:t>
              </w:r>
            </w:ins>
          </w:p>
        </w:tc>
        <w:tc>
          <w:tcPr>
            <w:tcW w:w="2245" w:type="pct"/>
            <w:vAlign w:val="center"/>
          </w:tcPr>
          <w:p w14:paraId="7F63B49B" w14:textId="34881B88" w:rsidR="00B7347F" w:rsidRPr="00926D9A" w:rsidRDefault="00B7347F" w:rsidP="00154520">
            <w:pPr>
              <w:keepNext/>
              <w:rPr>
                <w:ins w:id="52" w:author="Ferris, Todd@Energy" w:date="2018-06-01T15:08:00Z"/>
                <w:rFonts w:asciiTheme="minorHAnsi" w:hAnsiTheme="minorHAnsi"/>
                <w:sz w:val="18"/>
                <w:szCs w:val="18"/>
              </w:rPr>
            </w:pPr>
            <w:ins w:id="53" w:author="Ferris, Todd@Energy" w:date="2018-06-01T15:08:00Z">
              <w:r w:rsidRPr="00926D9A">
                <w:rPr>
                  <w:rFonts w:asciiTheme="minorHAnsi" w:hAnsiTheme="minorHAnsi"/>
                  <w:sz w:val="18"/>
                  <w:szCs w:val="18"/>
                </w:rPr>
                <w:t>Actual Fan Efficacy (</w:t>
              </w:r>
            </w:ins>
            <w:ins w:id="54" w:author="Wichert, RJ@Energy" w:date="2018-10-18T11:02:00Z">
              <w:r w:rsidR="00154520">
                <w:rPr>
                  <w:rFonts w:asciiTheme="minorHAnsi" w:hAnsiTheme="minorHAnsi"/>
                  <w:sz w:val="18"/>
                  <w:szCs w:val="18"/>
                </w:rPr>
                <w:t>w</w:t>
              </w:r>
            </w:ins>
            <w:ins w:id="55" w:author="Ferris, Todd@Energy" w:date="2018-06-01T15:08:00Z">
              <w:del w:id="56" w:author="Wichert, RJ@Energy" w:date="2018-10-18T11:02:00Z">
                <w:r w:rsidDel="00154520">
                  <w:rPr>
                    <w:rFonts w:asciiTheme="minorHAnsi" w:hAnsiTheme="minorHAnsi"/>
                    <w:sz w:val="18"/>
                    <w:szCs w:val="18"/>
                  </w:rPr>
                  <w:delText>W</w:delText>
                </w:r>
              </w:del>
              <w:r w:rsidRPr="00926D9A">
                <w:rPr>
                  <w:rFonts w:asciiTheme="minorHAnsi" w:hAnsiTheme="minorHAnsi"/>
                  <w:sz w:val="18"/>
                  <w:szCs w:val="18"/>
                </w:rPr>
                <w:t>atts/cfm)</w:t>
              </w:r>
            </w:ins>
          </w:p>
        </w:tc>
        <w:tc>
          <w:tcPr>
            <w:tcW w:w="2538" w:type="pct"/>
            <w:gridSpan w:val="2"/>
            <w:vAlign w:val="center"/>
          </w:tcPr>
          <w:p w14:paraId="2F149991" w14:textId="25ABD127" w:rsidR="00B7347F" w:rsidRPr="00926D9A" w:rsidRDefault="00B7347F" w:rsidP="00B7347F">
            <w:pPr>
              <w:keepNext/>
              <w:rPr>
                <w:ins w:id="57" w:author="Ferris, Todd@Energy" w:date="2018-06-01T15:08:00Z"/>
                <w:rFonts w:asciiTheme="minorHAnsi" w:hAnsiTheme="minorHAnsi"/>
                <w:sz w:val="18"/>
                <w:szCs w:val="18"/>
              </w:rPr>
            </w:pPr>
          </w:p>
        </w:tc>
      </w:tr>
      <w:tr w:rsidR="00B7347F" w:rsidRPr="00D83E48" w14:paraId="74287FD3" w14:textId="77777777" w:rsidTr="00B7347F">
        <w:tblPrEx>
          <w:tblCellMar>
            <w:top w:w="0" w:type="dxa"/>
            <w:left w:w="108" w:type="dxa"/>
            <w:bottom w:w="0" w:type="dxa"/>
            <w:right w:w="108" w:type="dxa"/>
          </w:tblCellMar>
        </w:tblPrEx>
        <w:trPr>
          <w:cantSplit/>
          <w:trHeight w:val="144"/>
          <w:ins w:id="58" w:author="Ferris, Todd@Energy" w:date="2018-06-01T15:08:00Z"/>
        </w:trPr>
        <w:tc>
          <w:tcPr>
            <w:tcW w:w="212" w:type="pct"/>
            <w:vAlign w:val="center"/>
          </w:tcPr>
          <w:p w14:paraId="6AA44BD0" w14:textId="77777777" w:rsidR="00B7347F" w:rsidRPr="00952AA6" w:rsidRDefault="00B7347F" w:rsidP="00B7347F">
            <w:pPr>
              <w:keepNext/>
              <w:jc w:val="center"/>
              <w:rPr>
                <w:ins w:id="59" w:author="Ferris, Todd@Energy" w:date="2018-06-01T15:08:00Z"/>
                <w:rFonts w:asciiTheme="minorHAnsi" w:hAnsiTheme="minorHAnsi"/>
                <w:sz w:val="18"/>
                <w:szCs w:val="18"/>
              </w:rPr>
            </w:pPr>
            <w:ins w:id="60" w:author="Ferris, Todd@Energy" w:date="2018-06-01T15:08:00Z">
              <w:r w:rsidRPr="00952AA6">
                <w:rPr>
                  <w:rFonts w:asciiTheme="minorHAnsi" w:hAnsiTheme="minorHAnsi"/>
                  <w:sz w:val="18"/>
                  <w:szCs w:val="18"/>
                </w:rPr>
                <w:t>05</w:t>
              </w:r>
            </w:ins>
          </w:p>
        </w:tc>
        <w:tc>
          <w:tcPr>
            <w:tcW w:w="2245" w:type="pct"/>
            <w:vAlign w:val="center"/>
          </w:tcPr>
          <w:p w14:paraId="3BFD68AB" w14:textId="77777777" w:rsidR="00B7347F" w:rsidRPr="00926D9A" w:rsidRDefault="00B7347F" w:rsidP="00B7347F">
            <w:pPr>
              <w:keepNext/>
              <w:rPr>
                <w:ins w:id="61" w:author="Ferris, Todd@Energy" w:date="2018-06-01T15:08:00Z"/>
                <w:rFonts w:asciiTheme="minorHAnsi" w:hAnsiTheme="minorHAnsi"/>
                <w:sz w:val="18"/>
                <w:szCs w:val="18"/>
              </w:rPr>
            </w:pPr>
            <w:ins w:id="62" w:author="Ferris, Todd@Energy" w:date="2018-06-01T15:08:00Z">
              <w:r w:rsidRPr="00926D9A">
                <w:rPr>
                  <w:rFonts w:asciiTheme="minorHAnsi" w:hAnsiTheme="minorHAnsi"/>
                  <w:sz w:val="18"/>
                  <w:szCs w:val="18"/>
                </w:rPr>
                <w:t>Compliance Statement:</w:t>
              </w:r>
            </w:ins>
          </w:p>
        </w:tc>
        <w:tc>
          <w:tcPr>
            <w:tcW w:w="2538" w:type="pct"/>
            <w:gridSpan w:val="2"/>
            <w:vAlign w:val="center"/>
          </w:tcPr>
          <w:p w14:paraId="03A53680" w14:textId="4B837A97" w:rsidR="00B7347F" w:rsidRPr="00926D9A" w:rsidRDefault="00B7347F" w:rsidP="00B7347F">
            <w:pPr>
              <w:keepNext/>
              <w:rPr>
                <w:ins w:id="63" w:author="Ferris, Todd@Energy" w:date="2018-06-01T15:08:00Z"/>
                <w:rFonts w:asciiTheme="minorHAnsi" w:hAnsiTheme="minorHAnsi"/>
                <w:sz w:val="18"/>
                <w:szCs w:val="18"/>
              </w:rPr>
            </w:pPr>
          </w:p>
        </w:tc>
      </w:tr>
    </w:tbl>
    <w:p w14:paraId="36ECF7DF" w14:textId="6379EAFA" w:rsidR="00B7347F" w:rsidRDefault="00B7347F"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AD6A33" w:rsidRPr="00D83E48" w:rsidDel="00254F68" w14:paraId="308759BC" w14:textId="1F15677B" w:rsidTr="00254F68">
        <w:trPr>
          <w:trHeight w:val="144"/>
          <w:del w:id="64" w:author="Wichert, RJ@Energy" w:date="2018-10-23T15:49:00Z"/>
        </w:trPr>
        <w:tc>
          <w:tcPr>
            <w:tcW w:w="10998" w:type="dxa"/>
            <w:gridSpan w:val="3"/>
            <w:vAlign w:val="center"/>
          </w:tcPr>
          <w:p w14:paraId="28A08126" w14:textId="178331AD" w:rsidR="00AD6A33" w:rsidRPr="00904139" w:rsidDel="00254F68" w:rsidRDefault="00AD6A33" w:rsidP="00254F68">
            <w:pPr>
              <w:keepNext/>
              <w:rPr>
                <w:del w:id="65" w:author="Wichert, RJ@Energy" w:date="2018-10-23T15:49:00Z"/>
                <w:rFonts w:asciiTheme="minorHAnsi" w:hAnsiTheme="minorHAnsi"/>
                <w:b/>
                <w:sz w:val="18"/>
                <w:szCs w:val="18"/>
              </w:rPr>
            </w:pPr>
            <w:del w:id="66" w:author="Wichert, RJ@Energy" w:date="2018-10-23T15:49:00Z">
              <w:r w:rsidDel="00254F68">
                <w:rPr>
                  <w:rFonts w:asciiTheme="minorHAnsi" w:hAnsiTheme="minorHAnsi"/>
                  <w:b/>
                  <w:szCs w:val="18"/>
                </w:rPr>
                <w:delText>E</w:delText>
              </w:r>
              <w:r w:rsidRPr="00890BB7" w:rsidDel="00254F68">
                <w:rPr>
                  <w:rFonts w:asciiTheme="minorHAnsi" w:hAnsiTheme="minorHAnsi"/>
                  <w:b/>
                  <w:szCs w:val="18"/>
                </w:rPr>
                <w:delText>. Additional Requirements</w:delText>
              </w:r>
            </w:del>
          </w:p>
        </w:tc>
      </w:tr>
      <w:tr w:rsidR="00AD6A33" w:rsidRPr="00D83E48" w:rsidDel="00254F68" w14:paraId="7E3FD678" w14:textId="2D29C668" w:rsidTr="00254F68">
        <w:trPr>
          <w:trHeight w:val="144"/>
          <w:del w:id="67" w:author="Wichert, RJ@Energy" w:date="2018-10-23T15:49:00Z"/>
        </w:trPr>
        <w:tc>
          <w:tcPr>
            <w:tcW w:w="468" w:type="dxa"/>
            <w:vAlign w:val="center"/>
          </w:tcPr>
          <w:p w14:paraId="538A4D59" w14:textId="132FA4EA" w:rsidR="00AD6A33" w:rsidRPr="00B904BC" w:rsidDel="00254F68" w:rsidRDefault="00AD6A33" w:rsidP="00254F68">
            <w:pPr>
              <w:pStyle w:val="FootnoteText"/>
              <w:keepNext/>
              <w:jc w:val="center"/>
              <w:rPr>
                <w:del w:id="68" w:author="Wichert, RJ@Energy" w:date="2018-10-23T15:49:00Z"/>
                <w:rFonts w:asciiTheme="minorHAnsi" w:hAnsiTheme="minorHAnsi"/>
                <w:sz w:val="18"/>
                <w:szCs w:val="18"/>
              </w:rPr>
            </w:pPr>
            <w:del w:id="69" w:author="Wichert, RJ@Energy" w:date="2018-10-23T15:49:00Z">
              <w:r w:rsidRPr="00B904BC" w:rsidDel="00254F68">
                <w:rPr>
                  <w:rFonts w:asciiTheme="minorHAnsi" w:hAnsiTheme="minorHAnsi"/>
                  <w:sz w:val="18"/>
                  <w:szCs w:val="18"/>
                </w:rPr>
                <w:delText>01</w:delText>
              </w:r>
            </w:del>
          </w:p>
        </w:tc>
        <w:tc>
          <w:tcPr>
            <w:tcW w:w="10530" w:type="dxa"/>
            <w:gridSpan w:val="2"/>
            <w:vAlign w:val="center"/>
          </w:tcPr>
          <w:p w14:paraId="7BC6372E" w14:textId="25D66692" w:rsidR="00AD6A33" w:rsidRPr="00B904BC" w:rsidDel="00254F68" w:rsidRDefault="00AD6A33" w:rsidP="00254F68">
            <w:pPr>
              <w:rPr>
                <w:del w:id="70" w:author="Wichert, RJ@Energy" w:date="2018-10-23T15:49:00Z"/>
                <w:rFonts w:asciiTheme="minorHAnsi" w:hAnsiTheme="minorHAnsi"/>
                <w:sz w:val="18"/>
                <w:szCs w:val="18"/>
              </w:rPr>
            </w:pPr>
            <w:del w:id="71" w:author="Wichert, RJ@Energy" w:date="2018-10-23T15:49:00Z">
              <w:r w:rsidRPr="00B904BC" w:rsidDel="00254F68">
                <w:rPr>
                  <w:rFonts w:asciiTheme="minorHAnsi" w:hAnsiTheme="minorHAnsi"/>
                  <w:sz w:val="18"/>
                  <w:szCs w:val="18"/>
                </w:rPr>
                <w:delText>All registers were fully open during the diagnostic test.</w:delText>
              </w:r>
            </w:del>
          </w:p>
        </w:tc>
      </w:tr>
      <w:tr w:rsidR="00AD6A33" w:rsidRPr="00D83E48" w:rsidDel="00254F68" w14:paraId="08F33B76" w14:textId="0D8A994F" w:rsidTr="00254F68">
        <w:trPr>
          <w:trHeight w:val="144"/>
          <w:del w:id="72" w:author="Wichert, RJ@Energy" w:date="2018-10-23T15:49:00Z"/>
        </w:trPr>
        <w:tc>
          <w:tcPr>
            <w:tcW w:w="468" w:type="dxa"/>
            <w:vAlign w:val="center"/>
          </w:tcPr>
          <w:p w14:paraId="7213B60C" w14:textId="36AD55AE" w:rsidR="00AD6A33" w:rsidRPr="00B904BC" w:rsidDel="00254F68" w:rsidRDefault="00AD6A33" w:rsidP="00254F68">
            <w:pPr>
              <w:pStyle w:val="FootnoteText"/>
              <w:keepNext/>
              <w:jc w:val="center"/>
              <w:rPr>
                <w:del w:id="73" w:author="Wichert, RJ@Energy" w:date="2018-10-23T15:49:00Z"/>
                <w:rFonts w:asciiTheme="minorHAnsi" w:hAnsiTheme="minorHAnsi"/>
                <w:sz w:val="18"/>
                <w:szCs w:val="18"/>
              </w:rPr>
            </w:pPr>
            <w:del w:id="74" w:author="Wichert, RJ@Energy" w:date="2018-10-23T15:49:00Z">
              <w:r w:rsidRPr="00B904BC" w:rsidDel="00254F68">
                <w:rPr>
                  <w:rFonts w:asciiTheme="minorHAnsi" w:hAnsiTheme="minorHAnsi"/>
                  <w:sz w:val="18"/>
                  <w:szCs w:val="18"/>
                </w:rPr>
                <w:delText>02</w:delText>
              </w:r>
            </w:del>
          </w:p>
        </w:tc>
        <w:tc>
          <w:tcPr>
            <w:tcW w:w="10530" w:type="dxa"/>
            <w:gridSpan w:val="2"/>
            <w:vAlign w:val="center"/>
          </w:tcPr>
          <w:p w14:paraId="793BDF52" w14:textId="32BCBC25" w:rsidR="00AD6A33" w:rsidRPr="00B904BC" w:rsidDel="00254F68" w:rsidRDefault="00AD6A33" w:rsidP="00254F68">
            <w:pPr>
              <w:rPr>
                <w:del w:id="75" w:author="Wichert, RJ@Energy" w:date="2018-10-23T15:49:00Z"/>
                <w:rFonts w:asciiTheme="minorHAnsi" w:hAnsiTheme="minorHAnsi"/>
                <w:sz w:val="18"/>
                <w:szCs w:val="18"/>
              </w:rPr>
            </w:pPr>
            <w:del w:id="76" w:author="Wichert, RJ@Energy" w:date="2018-10-23T15:49:00Z">
              <w:r w:rsidRPr="00B904BC" w:rsidDel="00254F68">
                <w:rPr>
                  <w:rFonts w:asciiTheme="minorHAnsi" w:hAnsiTheme="minorHAnsi"/>
                  <w:sz w:val="18"/>
                  <w:szCs w:val="18"/>
                </w:rPr>
                <w:delText>System fan was set at maximum speed during the diagnostic test.</w:delText>
              </w:r>
            </w:del>
          </w:p>
        </w:tc>
      </w:tr>
      <w:tr w:rsidR="00AD6A33" w:rsidRPr="00D83E48" w:rsidDel="00254F68" w14:paraId="5EF34701" w14:textId="5356B11F" w:rsidTr="00254F68">
        <w:trPr>
          <w:trHeight w:val="144"/>
          <w:del w:id="77" w:author="Wichert, RJ@Energy" w:date="2018-10-23T15:49:00Z"/>
        </w:trPr>
        <w:tc>
          <w:tcPr>
            <w:tcW w:w="468" w:type="dxa"/>
            <w:vAlign w:val="center"/>
          </w:tcPr>
          <w:p w14:paraId="763CDC48" w14:textId="19281237" w:rsidR="00AD6A33" w:rsidRPr="00B904BC" w:rsidDel="00254F68" w:rsidRDefault="00AD6A33" w:rsidP="00254F68">
            <w:pPr>
              <w:pStyle w:val="FootnoteText"/>
              <w:keepNext/>
              <w:jc w:val="center"/>
              <w:rPr>
                <w:del w:id="78" w:author="Wichert, RJ@Energy" w:date="2018-10-23T15:49:00Z"/>
                <w:rFonts w:asciiTheme="minorHAnsi" w:hAnsiTheme="minorHAnsi"/>
                <w:sz w:val="18"/>
                <w:szCs w:val="18"/>
              </w:rPr>
            </w:pPr>
            <w:del w:id="79" w:author="Wichert, RJ@Energy" w:date="2018-10-23T15:49:00Z">
              <w:r w:rsidRPr="00B904BC" w:rsidDel="00254F68">
                <w:rPr>
                  <w:rFonts w:asciiTheme="minorHAnsi" w:hAnsiTheme="minorHAnsi"/>
                  <w:sz w:val="18"/>
                  <w:szCs w:val="18"/>
                </w:rPr>
                <w:delText>03</w:delText>
              </w:r>
            </w:del>
          </w:p>
        </w:tc>
        <w:tc>
          <w:tcPr>
            <w:tcW w:w="10530" w:type="dxa"/>
            <w:gridSpan w:val="2"/>
            <w:vAlign w:val="center"/>
          </w:tcPr>
          <w:p w14:paraId="17DB9BC3" w14:textId="314F8965" w:rsidR="00AD6A33" w:rsidRPr="00B904BC" w:rsidDel="00254F68" w:rsidRDefault="00AD6A33" w:rsidP="00254F68">
            <w:pPr>
              <w:rPr>
                <w:del w:id="80" w:author="Wichert, RJ@Energy" w:date="2018-10-23T15:49:00Z"/>
                <w:rFonts w:asciiTheme="minorHAnsi" w:hAnsiTheme="minorHAnsi"/>
                <w:sz w:val="18"/>
                <w:szCs w:val="18"/>
              </w:rPr>
            </w:pPr>
            <w:del w:id="81" w:author="Wichert, RJ@Energy" w:date="2018-10-23T15:49:00Z">
              <w:r w:rsidRPr="00B904BC" w:rsidDel="00254F68">
                <w:rPr>
                  <w:rFonts w:asciiTheme="minorHAnsi" w:hAnsiTheme="minorHAnsi"/>
                  <w:sz w:val="18"/>
                  <w:szCs w:val="18"/>
                </w:rPr>
                <w:delText>If fresh air duct is part of the HVAC system it was not closed during the diagnostic test.</w:delText>
              </w:r>
            </w:del>
          </w:p>
        </w:tc>
      </w:tr>
      <w:tr w:rsidR="00AD6A33" w:rsidRPr="00D83E48" w:rsidDel="00254F68" w14:paraId="69888BD0" w14:textId="4EE0A6DA" w:rsidTr="00254F68">
        <w:trPr>
          <w:trHeight w:val="144"/>
          <w:del w:id="82" w:author="Wichert, RJ@Energy" w:date="2018-10-23T15:49:00Z"/>
        </w:trPr>
        <w:tc>
          <w:tcPr>
            <w:tcW w:w="468" w:type="dxa"/>
            <w:vAlign w:val="center"/>
          </w:tcPr>
          <w:p w14:paraId="35F7CFEC" w14:textId="3FD5CC67" w:rsidR="00AD6A33" w:rsidRPr="00B904BC" w:rsidDel="00254F68" w:rsidRDefault="00AD6A33" w:rsidP="00254F68">
            <w:pPr>
              <w:pStyle w:val="FootnoteText"/>
              <w:keepNext/>
              <w:jc w:val="center"/>
              <w:rPr>
                <w:del w:id="83" w:author="Wichert, RJ@Energy" w:date="2018-10-23T15:49:00Z"/>
                <w:rFonts w:asciiTheme="minorHAnsi" w:hAnsiTheme="minorHAnsi"/>
                <w:sz w:val="18"/>
                <w:szCs w:val="18"/>
              </w:rPr>
            </w:pPr>
            <w:del w:id="84" w:author="Wichert, RJ@Energy" w:date="2018-10-23T15:49:00Z">
              <w:r w:rsidRPr="00B904BC" w:rsidDel="00254F68">
                <w:rPr>
                  <w:rFonts w:asciiTheme="minorHAnsi" w:hAnsiTheme="minorHAnsi"/>
                  <w:sz w:val="18"/>
                  <w:szCs w:val="18"/>
                </w:rPr>
                <w:delText>04</w:delText>
              </w:r>
            </w:del>
          </w:p>
        </w:tc>
        <w:tc>
          <w:tcPr>
            <w:tcW w:w="10530" w:type="dxa"/>
            <w:gridSpan w:val="2"/>
            <w:vAlign w:val="center"/>
          </w:tcPr>
          <w:p w14:paraId="7EF07369" w14:textId="080F529B" w:rsidR="00AD6A33" w:rsidRPr="00B904BC" w:rsidDel="00254F68" w:rsidRDefault="00AD6A33" w:rsidP="00254F68">
            <w:pPr>
              <w:keepNext/>
              <w:rPr>
                <w:del w:id="85" w:author="Wichert, RJ@Energy" w:date="2018-10-23T15:49:00Z"/>
                <w:rFonts w:asciiTheme="minorHAnsi" w:hAnsiTheme="minorHAnsi"/>
                <w:sz w:val="18"/>
                <w:szCs w:val="18"/>
              </w:rPr>
            </w:pPr>
            <w:del w:id="86" w:author="Wichert, RJ@Energy" w:date="2018-10-23T15:49:00Z">
              <w:r w:rsidRPr="00B904BC" w:rsidDel="00254F68">
                <w:rPr>
                  <w:rFonts w:asciiTheme="minorHAnsi" w:hAnsiTheme="minorHAnsi"/>
                  <w:sz w:val="18"/>
                  <w:szCs w:val="18"/>
                </w:rPr>
                <w:delText>Airflow rate and fan watt draw shall be simultaneous measurements when used to calculate the Fan Efficacy tested value.</w:delText>
              </w:r>
            </w:del>
          </w:p>
        </w:tc>
      </w:tr>
      <w:tr w:rsidR="00AD6A33" w:rsidRPr="00D83E48" w:rsidDel="00254F68" w14:paraId="6F7FBB40" w14:textId="6D720CB3" w:rsidTr="00254F68">
        <w:trPr>
          <w:trHeight w:val="144"/>
          <w:del w:id="87" w:author="Wichert, RJ@Energy" w:date="2018-10-23T15:49:00Z"/>
        </w:trPr>
        <w:tc>
          <w:tcPr>
            <w:tcW w:w="468" w:type="dxa"/>
            <w:vAlign w:val="center"/>
          </w:tcPr>
          <w:p w14:paraId="36689064" w14:textId="1B6DC8EC" w:rsidR="00AD6A33" w:rsidRPr="00B904BC" w:rsidDel="00254F68" w:rsidRDefault="00AD6A33" w:rsidP="00254F68">
            <w:pPr>
              <w:pStyle w:val="FootnoteText"/>
              <w:keepNext/>
              <w:jc w:val="center"/>
              <w:rPr>
                <w:del w:id="88" w:author="Wichert, RJ@Energy" w:date="2018-10-23T15:49:00Z"/>
                <w:rFonts w:asciiTheme="minorHAnsi" w:hAnsiTheme="minorHAnsi"/>
                <w:sz w:val="18"/>
                <w:szCs w:val="18"/>
              </w:rPr>
            </w:pPr>
            <w:del w:id="89" w:author="Wichert, RJ@Energy" w:date="2018-10-23T15:49:00Z">
              <w:r w:rsidRPr="00B904BC" w:rsidDel="00254F68">
                <w:rPr>
                  <w:rFonts w:asciiTheme="minorHAnsi" w:hAnsiTheme="minorHAnsi"/>
                  <w:sz w:val="18"/>
                  <w:szCs w:val="18"/>
                </w:rPr>
                <w:delText>05</w:delText>
              </w:r>
            </w:del>
          </w:p>
        </w:tc>
        <w:tc>
          <w:tcPr>
            <w:tcW w:w="10530" w:type="dxa"/>
            <w:gridSpan w:val="2"/>
            <w:vAlign w:val="center"/>
          </w:tcPr>
          <w:p w14:paraId="64782065" w14:textId="5DC1C366" w:rsidR="00AD6A33" w:rsidRPr="00B904BC" w:rsidDel="00254F68" w:rsidRDefault="00AD6A33" w:rsidP="00154520">
            <w:pPr>
              <w:pStyle w:val="NormalBullet"/>
              <w:tabs>
                <w:tab w:val="clear" w:pos="-2966"/>
              </w:tabs>
              <w:spacing w:before="0"/>
              <w:ind w:left="0" w:firstLine="0"/>
              <w:rPr>
                <w:del w:id="90" w:author="Wichert, RJ@Energy" w:date="2018-10-23T15:49:00Z"/>
                <w:rFonts w:asciiTheme="minorHAnsi" w:hAnsiTheme="minorHAnsi"/>
                <w:sz w:val="18"/>
                <w:szCs w:val="18"/>
              </w:rPr>
            </w:pPr>
            <w:del w:id="91" w:author="Wichert, RJ@Energy" w:date="2018-10-23T15:49:00Z">
              <w:r w:rsidRPr="00B904BC" w:rsidDel="00254F68">
                <w:rPr>
                  <w:rFonts w:asciiTheme="minorHAnsi" w:hAnsiTheme="minorHAnsi"/>
                  <w:sz w:val="18"/>
                  <w:szCs w:val="18"/>
                </w:rPr>
                <w:delText>Multi-speed compressor space cooling systems or variable speed compressor systems shall verify air flow (cfm/ton) and fan efficacy (</w:delText>
              </w:r>
            </w:del>
            <w:del w:id="92" w:author="Wichert, RJ@Energy" w:date="2018-10-18T11:03:00Z">
              <w:r w:rsidRPr="00B904BC" w:rsidDel="00154520">
                <w:rPr>
                  <w:rFonts w:asciiTheme="minorHAnsi" w:hAnsiTheme="minorHAnsi"/>
                  <w:sz w:val="18"/>
                  <w:szCs w:val="18"/>
                </w:rPr>
                <w:delText>W</w:delText>
              </w:r>
            </w:del>
            <w:del w:id="93" w:author="Wichert, RJ@Energy" w:date="2018-10-23T15:49:00Z">
              <w:r w:rsidRPr="00B904BC" w:rsidDel="00254F68">
                <w:rPr>
                  <w:rFonts w:asciiTheme="minorHAnsi" w:hAnsiTheme="minorHAnsi"/>
                  <w:sz w:val="18"/>
                  <w:szCs w:val="18"/>
                </w:rPr>
                <w:delText>att/cfm) with system operating in cooling mode at the maximum compressor speed and the maximum air handler fan speed.</w:delText>
              </w:r>
            </w:del>
          </w:p>
        </w:tc>
      </w:tr>
      <w:tr w:rsidR="00AD6A33" w:rsidRPr="00D83E48" w:rsidDel="00254F68" w14:paraId="6245FD64" w14:textId="743687D6" w:rsidTr="00254F68">
        <w:trPr>
          <w:trHeight w:val="144"/>
          <w:del w:id="94" w:author="Wichert, RJ@Energy" w:date="2018-10-23T15:49:00Z"/>
        </w:trPr>
        <w:tc>
          <w:tcPr>
            <w:tcW w:w="468" w:type="dxa"/>
            <w:vAlign w:val="center"/>
          </w:tcPr>
          <w:p w14:paraId="123F6A0F" w14:textId="4B5E1767" w:rsidR="00AD6A33" w:rsidRPr="00B904BC" w:rsidDel="00254F68" w:rsidRDefault="00AD6A33" w:rsidP="00254F68">
            <w:pPr>
              <w:pStyle w:val="FootnoteText"/>
              <w:keepNext/>
              <w:jc w:val="center"/>
              <w:rPr>
                <w:del w:id="95" w:author="Wichert, RJ@Energy" w:date="2018-10-23T15:49:00Z"/>
                <w:rFonts w:asciiTheme="minorHAnsi" w:hAnsiTheme="minorHAnsi"/>
                <w:sz w:val="18"/>
                <w:szCs w:val="18"/>
              </w:rPr>
            </w:pPr>
            <w:del w:id="96" w:author="Wichert, RJ@Energy" w:date="2018-10-23T15:49:00Z">
              <w:r w:rsidRPr="00B904BC" w:rsidDel="00254F68">
                <w:rPr>
                  <w:rFonts w:asciiTheme="minorHAnsi" w:hAnsiTheme="minorHAnsi"/>
                  <w:sz w:val="18"/>
                  <w:szCs w:val="18"/>
                </w:rPr>
                <w:delText>06</w:delText>
              </w:r>
            </w:del>
          </w:p>
        </w:tc>
        <w:tc>
          <w:tcPr>
            <w:tcW w:w="10530" w:type="dxa"/>
            <w:gridSpan w:val="2"/>
            <w:vAlign w:val="center"/>
          </w:tcPr>
          <w:p w14:paraId="25D472D4" w14:textId="73B4A54E" w:rsidR="00AD6A33" w:rsidRPr="00B904BC" w:rsidDel="00254F68" w:rsidRDefault="00AD6A33" w:rsidP="00154520">
            <w:pPr>
              <w:keepNext/>
              <w:rPr>
                <w:del w:id="97" w:author="Wichert, RJ@Energy" w:date="2018-10-23T15:49:00Z"/>
                <w:rFonts w:asciiTheme="minorHAnsi" w:hAnsiTheme="minorHAnsi"/>
                <w:sz w:val="18"/>
                <w:szCs w:val="18"/>
              </w:rPr>
            </w:pPr>
            <w:del w:id="98" w:author="Wichert, RJ@Energy" w:date="2018-10-23T15:49:00Z">
              <w:r w:rsidRPr="00B904BC" w:rsidDel="00254F68">
                <w:rPr>
                  <w:rFonts w:asciiTheme="minorHAnsi" w:hAnsiTheme="minorHAnsi"/>
                  <w:sz w:val="18"/>
                  <w:szCs w:val="18"/>
                </w:rPr>
                <w:delText>Zoned cooling air distribution systems with single speed compressors shall meet both the airflow (cfm/ton) and fan efficacy (</w:delText>
              </w:r>
            </w:del>
            <w:del w:id="99" w:author="Wichert, RJ@Energy" w:date="2018-10-18T11:03:00Z">
              <w:r w:rsidRPr="00B904BC" w:rsidDel="00154520">
                <w:rPr>
                  <w:rFonts w:asciiTheme="minorHAnsi" w:hAnsiTheme="minorHAnsi"/>
                  <w:sz w:val="18"/>
                  <w:szCs w:val="18"/>
                </w:rPr>
                <w:delText>W</w:delText>
              </w:r>
            </w:del>
            <w:del w:id="100" w:author="Wichert, RJ@Energy" w:date="2018-10-23T15:49:00Z">
              <w:r w:rsidRPr="00B904BC" w:rsidDel="00254F68">
                <w:rPr>
                  <w:rFonts w:asciiTheme="minorHAnsi" w:hAnsiTheme="minorHAnsi"/>
                  <w:sz w:val="18"/>
                  <w:szCs w:val="18"/>
                </w:rPr>
                <w:delText>att/cfm) criteria in every zonal control mode.</w:delText>
              </w:r>
            </w:del>
          </w:p>
        </w:tc>
      </w:tr>
      <w:tr w:rsidR="00B11496" w:rsidRPr="00D83E48" w:rsidDel="00254F68" w14:paraId="2DAAE68E" w14:textId="619A63CD" w:rsidTr="00254F68">
        <w:trPr>
          <w:trHeight w:val="144"/>
          <w:del w:id="101" w:author="Wichert, RJ@Energy" w:date="2018-10-23T15:49:00Z"/>
        </w:trPr>
        <w:tc>
          <w:tcPr>
            <w:tcW w:w="10998" w:type="dxa"/>
            <w:gridSpan w:val="3"/>
          </w:tcPr>
          <w:p w14:paraId="3216BF05" w14:textId="6B060929" w:rsidR="00B11496" w:rsidRPr="00B904BC" w:rsidDel="00254F68" w:rsidRDefault="00B11496" w:rsidP="00B11496">
            <w:pPr>
              <w:pStyle w:val="FootnoteText"/>
              <w:keepNext/>
              <w:rPr>
                <w:del w:id="102" w:author="Wichert, RJ@Energy" w:date="2018-10-23T15:49:00Z"/>
                <w:rFonts w:asciiTheme="minorHAnsi" w:hAnsiTheme="minorHAnsi"/>
                <w:sz w:val="18"/>
                <w:szCs w:val="18"/>
              </w:rPr>
            </w:pPr>
            <w:del w:id="103" w:author="Wichert, RJ@Energy" w:date="2018-10-23T15:49:00Z">
              <w:r w:rsidRPr="00B904BC" w:rsidDel="00254F68">
                <w:rPr>
                  <w:rFonts w:asciiTheme="minorHAnsi" w:hAnsiTheme="minorHAnsi" w:cs="Calibri-Bold"/>
                  <w:b/>
                  <w:bCs/>
                  <w:sz w:val="18"/>
                  <w:szCs w:val="18"/>
                </w:rPr>
                <w:delText>The responsible person’s signature on this compliance document affirms that all applicable requirements in this table have been met.</w:delText>
              </w:r>
            </w:del>
          </w:p>
        </w:tc>
      </w:tr>
      <w:tr w:rsidR="00254F68" w:rsidRPr="00D83E48" w14:paraId="571CAE12" w14:textId="77777777" w:rsidTr="00254F68">
        <w:trPr>
          <w:trHeight w:val="144"/>
          <w:ins w:id="104" w:author="Wichert, RJ@Energy" w:date="2018-10-23T15:49:00Z"/>
        </w:trPr>
        <w:tc>
          <w:tcPr>
            <w:tcW w:w="10998" w:type="dxa"/>
            <w:gridSpan w:val="3"/>
            <w:vAlign w:val="center"/>
          </w:tcPr>
          <w:p w14:paraId="50D6AFA2" w14:textId="314C7061" w:rsidR="00254F68" w:rsidRPr="00926D9A" w:rsidRDefault="00254F68" w:rsidP="00254F68">
            <w:pPr>
              <w:keepNext/>
              <w:rPr>
                <w:ins w:id="105" w:author="Wichert, RJ@Energy" w:date="2018-10-23T15:49:00Z"/>
                <w:rFonts w:asciiTheme="minorHAnsi" w:hAnsiTheme="minorHAnsi"/>
                <w:sz w:val="18"/>
                <w:szCs w:val="18"/>
              </w:rPr>
            </w:pPr>
            <w:ins w:id="106" w:author="Wichert, RJ@Energy" w:date="2018-10-23T15:49:00Z">
              <w:r>
                <w:rPr>
                  <w:rFonts w:asciiTheme="minorHAnsi" w:hAnsiTheme="minorHAnsi"/>
                  <w:b/>
                  <w:szCs w:val="18"/>
                </w:rPr>
                <w:lastRenderedPageBreak/>
                <w:t>E</w:t>
              </w:r>
              <w:r w:rsidRPr="00890BB7">
                <w:rPr>
                  <w:rFonts w:asciiTheme="minorHAnsi" w:hAnsiTheme="minorHAnsi"/>
                  <w:b/>
                  <w:szCs w:val="18"/>
                </w:rPr>
                <w:t>. Additional Requirements</w:t>
              </w:r>
            </w:ins>
          </w:p>
        </w:tc>
      </w:tr>
      <w:tr w:rsidR="00254F68" w:rsidRPr="00D83E48" w14:paraId="65A686DA" w14:textId="77777777" w:rsidTr="00254F68">
        <w:trPr>
          <w:trHeight w:val="144"/>
          <w:ins w:id="107" w:author="Wichert, RJ@Energy" w:date="2018-10-23T15:49:00Z"/>
        </w:trPr>
        <w:tc>
          <w:tcPr>
            <w:tcW w:w="468" w:type="dxa"/>
            <w:vAlign w:val="center"/>
          </w:tcPr>
          <w:p w14:paraId="024EC8AD" w14:textId="77777777" w:rsidR="00254F68" w:rsidRPr="00952AA6" w:rsidRDefault="00254F68" w:rsidP="00254F68">
            <w:pPr>
              <w:pStyle w:val="FootnoteText"/>
              <w:keepNext/>
              <w:jc w:val="center"/>
              <w:rPr>
                <w:ins w:id="108" w:author="Wichert, RJ@Energy" w:date="2018-10-23T15:49:00Z"/>
                <w:rFonts w:asciiTheme="minorHAnsi" w:hAnsiTheme="minorHAnsi"/>
                <w:sz w:val="18"/>
                <w:szCs w:val="18"/>
              </w:rPr>
            </w:pPr>
            <w:ins w:id="109" w:author="Wichert, RJ@Energy" w:date="2018-10-23T15:49:00Z">
              <w:r w:rsidRPr="00952AA6">
                <w:rPr>
                  <w:rFonts w:asciiTheme="minorHAnsi" w:hAnsiTheme="minorHAnsi"/>
                  <w:sz w:val="18"/>
                  <w:szCs w:val="18"/>
                </w:rPr>
                <w:t>01</w:t>
              </w:r>
            </w:ins>
          </w:p>
        </w:tc>
        <w:tc>
          <w:tcPr>
            <w:tcW w:w="10530" w:type="dxa"/>
            <w:gridSpan w:val="2"/>
            <w:vAlign w:val="center"/>
          </w:tcPr>
          <w:p w14:paraId="23754A0C" w14:textId="77777777" w:rsidR="00254F68" w:rsidRPr="00926D9A" w:rsidRDefault="00254F68" w:rsidP="00254F68">
            <w:pPr>
              <w:rPr>
                <w:ins w:id="110" w:author="Wichert, RJ@Energy" w:date="2018-10-23T15:49:00Z"/>
                <w:rFonts w:asciiTheme="minorHAnsi" w:hAnsiTheme="minorHAnsi"/>
                <w:sz w:val="18"/>
                <w:szCs w:val="18"/>
              </w:rPr>
            </w:pPr>
            <w:ins w:id="111" w:author="Wichert, RJ@Energy" w:date="2018-10-23T15:49:00Z">
              <w:r w:rsidRPr="00926D9A">
                <w:rPr>
                  <w:rFonts w:asciiTheme="minorHAnsi" w:hAnsiTheme="minorHAnsi"/>
                  <w:sz w:val="18"/>
                  <w:szCs w:val="18"/>
                </w:rPr>
                <w:t>All registers were fully open during the diagnostic test.</w:t>
              </w:r>
            </w:ins>
          </w:p>
        </w:tc>
      </w:tr>
      <w:tr w:rsidR="00254F68" w:rsidRPr="00D83E48" w14:paraId="15F21562" w14:textId="77777777" w:rsidTr="00254F68">
        <w:trPr>
          <w:trHeight w:val="144"/>
          <w:ins w:id="112" w:author="Wichert, RJ@Energy" w:date="2018-10-23T15:49:00Z"/>
        </w:trPr>
        <w:tc>
          <w:tcPr>
            <w:tcW w:w="468" w:type="dxa"/>
            <w:vAlign w:val="center"/>
          </w:tcPr>
          <w:p w14:paraId="40903788" w14:textId="77777777" w:rsidR="00254F68" w:rsidRPr="00952AA6" w:rsidRDefault="00254F68" w:rsidP="00254F68">
            <w:pPr>
              <w:pStyle w:val="FootnoteText"/>
              <w:keepNext/>
              <w:jc w:val="center"/>
              <w:rPr>
                <w:ins w:id="113" w:author="Wichert, RJ@Energy" w:date="2018-10-23T15:49:00Z"/>
                <w:rFonts w:asciiTheme="minorHAnsi" w:hAnsiTheme="minorHAnsi"/>
                <w:sz w:val="18"/>
                <w:szCs w:val="18"/>
              </w:rPr>
            </w:pPr>
            <w:ins w:id="114" w:author="Wichert, RJ@Energy" w:date="2018-10-23T15:49:00Z">
              <w:r w:rsidRPr="00952AA6">
                <w:rPr>
                  <w:rFonts w:asciiTheme="minorHAnsi" w:hAnsiTheme="minorHAnsi"/>
                  <w:sz w:val="18"/>
                  <w:szCs w:val="18"/>
                </w:rPr>
                <w:t>02</w:t>
              </w:r>
            </w:ins>
          </w:p>
        </w:tc>
        <w:tc>
          <w:tcPr>
            <w:tcW w:w="10530" w:type="dxa"/>
            <w:gridSpan w:val="2"/>
            <w:vAlign w:val="center"/>
          </w:tcPr>
          <w:p w14:paraId="77AF2A2E" w14:textId="77777777" w:rsidR="00254F68" w:rsidRPr="00926D9A" w:rsidRDefault="00254F68" w:rsidP="00254F68">
            <w:pPr>
              <w:rPr>
                <w:ins w:id="115" w:author="Wichert, RJ@Energy" w:date="2018-10-23T15:49:00Z"/>
                <w:rFonts w:asciiTheme="minorHAnsi" w:hAnsiTheme="minorHAnsi"/>
                <w:sz w:val="18"/>
                <w:szCs w:val="18"/>
              </w:rPr>
            </w:pPr>
            <w:ins w:id="116" w:author="Wichert, RJ@Energy" w:date="2018-10-23T15:49:00Z">
              <w:r w:rsidRPr="00926D9A">
                <w:rPr>
                  <w:rFonts w:asciiTheme="minorHAnsi" w:hAnsiTheme="minorHAnsi"/>
                  <w:sz w:val="18"/>
                  <w:szCs w:val="18"/>
                </w:rPr>
                <w:t>System fan was set at maximum speed during the diagnostic test.</w:t>
              </w:r>
            </w:ins>
          </w:p>
        </w:tc>
      </w:tr>
      <w:tr w:rsidR="00254F68" w:rsidRPr="00D83E48" w14:paraId="67B1E89D" w14:textId="77777777" w:rsidTr="00254F68">
        <w:trPr>
          <w:trHeight w:val="144"/>
          <w:ins w:id="117" w:author="Wichert, RJ@Energy" w:date="2018-10-23T15:49:00Z"/>
        </w:trPr>
        <w:tc>
          <w:tcPr>
            <w:tcW w:w="468" w:type="dxa"/>
            <w:vAlign w:val="center"/>
          </w:tcPr>
          <w:p w14:paraId="032B0F05" w14:textId="77777777" w:rsidR="00254F68" w:rsidRPr="00952AA6" w:rsidRDefault="00254F68" w:rsidP="00254F68">
            <w:pPr>
              <w:pStyle w:val="FootnoteText"/>
              <w:keepNext/>
              <w:jc w:val="center"/>
              <w:rPr>
                <w:ins w:id="118" w:author="Wichert, RJ@Energy" w:date="2018-10-23T15:49:00Z"/>
                <w:rFonts w:asciiTheme="minorHAnsi" w:hAnsiTheme="minorHAnsi"/>
                <w:sz w:val="18"/>
                <w:szCs w:val="18"/>
              </w:rPr>
            </w:pPr>
            <w:ins w:id="119" w:author="Wichert, RJ@Energy" w:date="2018-10-23T15:49:00Z">
              <w:r w:rsidRPr="00952AA6">
                <w:rPr>
                  <w:rFonts w:asciiTheme="minorHAnsi" w:hAnsiTheme="minorHAnsi"/>
                  <w:sz w:val="18"/>
                  <w:szCs w:val="18"/>
                </w:rPr>
                <w:t>03</w:t>
              </w:r>
            </w:ins>
          </w:p>
        </w:tc>
        <w:tc>
          <w:tcPr>
            <w:tcW w:w="10530" w:type="dxa"/>
            <w:gridSpan w:val="2"/>
            <w:vAlign w:val="center"/>
          </w:tcPr>
          <w:p w14:paraId="25EBF20F" w14:textId="77777777" w:rsidR="00254F68" w:rsidRPr="00926D9A" w:rsidRDefault="00254F68" w:rsidP="00254F68">
            <w:pPr>
              <w:rPr>
                <w:ins w:id="120" w:author="Wichert, RJ@Energy" w:date="2018-10-23T15:49:00Z"/>
                <w:rFonts w:asciiTheme="minorHAnsi" w:hAnsiTheme="minorHAnsi"/>
                <w:sz w:val="18"/>
                <w:szCs w:val="18"/>
              </w:rPr>
            </w:pPr>
            <w:ins w:id="121" w:author="Wichert, RJ@Energy" w:date="2018-10-23T15:49:00Z">
              <w:r w:rsidRPr="00926D9A">
                <w:rPr>
                  <w:rFonts w:asciiTheme="minorHAnsi" w:hAnsiTheme="minorHAnsi"/>
                  <w:sz w:val="18"/>
                  <w:szCs w:val="18"/>
                </w:rPr>
                <w:t>If fresh air duct is part of the HVAC system it was not closed during the diagnostic test.</w:t>
              </w:r>
            </w:ins>
          </w:p>
        </w:tc>
      </w:tr>
      <w:tr w:rsidR="00254F68" w:rsidRPr="00D83E48" w14:paraId="4588904B" w14:textId="77777777" w:rsidTr="00254F68">
        <w:trPr>
          <w:trHeight w:val="144"/>
          <w:ins w:id="122" w:author="Wichert, RJ@Energy" w:date="2018-10-23T15:49:00Z"/>
        </w:trPr>
        <w:tc>
          <w:tcPr>
            <w:tcW w:w="468" w:type="dxa"/>
            <w:vAlign w:val="center"/>
          </w:tcPr>
          <w:p w14:paraId="2F35C499" w14:textId="77777777" w:rsidR="00254F68" w:rsidRPr="00952AA6" w:rsidRDefault="00254F68" w:rsidP="00254F68">
            <w:pPr>
              <w:pStyle w:val="FootnoteText"/>
              <w:keepNext/>
              <w:jc w:val="center"/>
              <w:rPr>
                <w:ins w:id="123" w:author="Wichert, RJ@Energy" w:date="2018-10-23T15:49:00Z"/>
                <w:rFonts w:asciiTheme="minorHAnsi" w:hAnsiTheme="minorHAnsi"/>
                <w:sz w:val="18"/>
                <w:szCs w:val="18"/>
              </w:rPr>
            </w:pPr>
            <w:ins w:id="124" w:author="Wichert, RJ@Energy" w:date="2018-10-23T15:49:00Z">
              <w:r w:rsidRPr="00952AA6">
                <w:rPr>
                  <w:rFonts w:asciiTheme="minorHAnsi" w:hAnsiTheme="minorHAnsi"/>
                  <w:sz w:val="18"/>
                  <w:szCs w:val="18"/>
                </w:rPr>
                <w:t>04</w:t>
              </w:r>
            </w:ins>
          </w:p>
        </w:tc>
        <w:tc>
          <w:tcPr>
            <w:tcW w:w="10530" w:type="dxa"/>
            <w:gridSpan w:val="2"/>
            <w:vAlign w:val="center"/>
          </w:tcPr>
          <w:p w14:paraId="3CC3FB32" w14:textId="77777777" w:rsidR="00254F68" w:rsidRPr="00926D9A" w:rsidRDefault="00254F68" w:rsidP="00254F68">
            <w:pPr>
              <w:keepNext/>
              <w:rPr>
                <w:ins w:id="125" w:author="Wichert, RJ@Energy" w:date="2018-10-23T15:49:00Z"/>
                <w:rFonts w:asciiTheme="minorHAnsi" w:hAnsiTheme="minorHAnsi"/>
                <w:sz w:val="18"/>
                <w:szCs w:val="18"/>
              </w:rPr>
            </w:pPr>
            <w:ins w:id="126" w:author="Wichert, RJ@Energy" w:date="2018-10-23T15:49:00Z">
              <w:r w:rsidRPr="00926D9A">
                <w:rPr>
                  <w:rFonts w:asciiTheme="minorHAnsi" w:hAnsiTheme="minorHAnsi"/>
                  <w:sz w:val="18"/>
                  <w:szCs w:val="18"/>
                </w:rPr>
                <w:t>Airflow rate and fan watt draw shall be simultaneous measurements when used to calculate the Fan Efficacy tested value.</w:t>
              </w:r>
            </w:ins>
          </w:p>
        </w:tc>
      </w:tr>
      <w:tr w:rsidR="00254F68" w:rsidRPr="00D83E48" w14:paraId="461A7FC3" w14:textId="77777777" w:rsidTr="00254F68">
        <w:trPr>
          <w:trHeight w:val="144"/>
          <w:ins w:id="127" w:author="Wichert, RJ@Energy" w:date="2018-10-23T15:49:00Z"/>
        </w:trPr>
        <w:tc>
          <w:tcPr>
            <w:tcW w:w="468" w:type="dxa"/>
            <w:vAlign w:val="center"/>
          </w:tcPr>
          <w:p w14:paraId="23147300" w14:textId="77777777" w:rsidR="00254F68" w:rsidRPr="00952AA6" w:rsidRDefault="00254F68" w:rsidP="00254F68">
            <w:pPr>
              <w:pStyle w:val="FootnoteText"/>
              <w:keepNext/>
              <w:jc w:val="center"/>
              <w:rPr>
                <w:ins w:id="128" w:author="Wichert, RJ@Energy" w:date="2018-10-23T15:49:00Z"/>
                <w:rFonts w:asciiTheme="minorHAnsi" w:hAnsiTheme="minorHAnsi"/>
                <w:sz w:val="18"/>
                <w:szCs w:val="18"/>
              </w:rPr>
            </w:pPr>
            <w:ins w:id="129" w:author="Wichert, RJ@Energy" w:date="2018-10-23T15:49:00Z">
              <w:r w:rsidRPr="00952AA6">
                <w:rPr>
                  <w:rFonts w:asciiTheme="minorHAnsi" w:hAnsiTheme="minorHAnsi"/>
                  <w:sz w:val="18"/>
                  <w:szCs w:val="18"/>
                </w:rPr>
                <w:t>05</w:t>
              </w:r>
            </w:ins>
          </w:p>
        </w:tc>
        <w:tc>
          <w:tcPr>
            <w:tcW w:w="10530" w:type="dxa"/>
            <w:gridSpan w:val="2"/>
            <w:vAlign w:val="center"/>
          </w:tcPr>
          <w:p w14:paraId="628C9419" w14:textId="77777777" w:rsidR="00254F68" w:rsidRPr="00926D9A" w:rsidRDefault="00254F68" w:rsidP="00254F68">
            <w:pPr>
              <w:pStyle w:val="NormalBullet"/>
              <w:tabs>
                <w:tab w:val="clear" w:pos="-2966"/>
              </w:tabs>
              <w:spacing w:before="0"/>
              <w:ind w:left="0" w:firstLine="0"/>
              <w:rPr>
                <w:ins w:id="130" w:author="Wichert, RJ@Energy" w:date="2018-10-23T15:49:00Z"/>
                <w:rFonts w:asciiTheme="minorHAnsi" w:hAnsiTheme="minorHAnsi"/>
                <w:sz w:val="18"/>
                <w:szCs w:val="18"/>
              </w:rPr>
            </w:pPr>
            <w:ins w:id="131" w:author="Wichert, RJ@Energy" w:date="2018-10-23T15:49:00Z">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ins>
          </w:p>
        </w:tc>
      </w:tr>
      <w:tr w:rsidR="00254F68" w:rsidRPr="00D83E48" w14:paraId="716B1A7F" w14:textId="77777777" w:rsidTr="00254F68">
        <w:trPr>
          <w:trHeight w:val="144"/>
          <w:ins w:id="132" w:author="Wichert, RJ@Energy" w:date="2018-10-23T15:49:00Z"/>
        </w:trPr>
        <w:tc>
          <w:tcPr>
            <w:tcW w:w="468" w:type="dxa"/>
            <w:vAlign w:val="center"/>
          </w:tcPr>
          <w:p w14:paraId="01A43F46" w14:textId="77777777" w:rsidR="00254F68" w:rsidRPr="00952AA6" w:rsidRDefault="00254F68" w:rsidP="00254F68">
            <w:pPr>
              <w:pStyle w:val="FootnoteText"/>
              <w:keepNext/>
              <w:jc w:val="center"/>
              <w:rPr>
                <w:ins w:id="133" w:author="Wichert, RJ@Energy" w:date="2018-10-23T15:49:00Z"/>
                <w:rFonts w:asciiTheme="minorHAnsi" w:hAnsiTheme="minorHAnsi"/>
                <w:sz w:val="18"/>
                <w:szCs w:val="18"/>
              </w:rPr>
            </w:pPr>
            <w:ins w:id="134" w:author="Wichert, RJ@Energy" w:date="2018-10-23T15:49:00Z">
              <w:r w:rsidRPr="00952AA6">
                <w:rPr>
                  <w:rFonts w:asciiTheme="minorHAnsi" w:hAnsiTheme="minorHAnsi"/>
                  <w:sz w:val="18"/>
                  <w:szCs w:val="18"/>
                </w:rPr>
                <w:t>06</w:t>
              </w:r>
            </w:ins>
          </w:p>
        </w:tc>
        <w:tc>
          <w:tcPr>
            <w:tcW w:w="10530" w:type="dxa"/>
            <w:gridSpan w:val="2"/>
            <w:vAlign w:val="center"/>
          </w:tcPr>
          <w:p w14:paraId="151C1555" w14:textId="77777777" w:rsidR="00254F68" w:rsidRPr="00926D9A" w:rsidRDefault="00254F68" w:rsidP="00254F68">
            <w:pPr>
              <w:keepNext/>
              <w:rPr>
                <w:ins w:id="135" w:author="Wichert, RJ@Energy" w:date="2018-10-23T15:49:00Z"/>
                <w:rFonts w:asciiTheme="minorHAnsi" w:hAnsiTheme="minorHAnsi"/>
                <w:sz w:val="18"/>
                <w:szCs w:val="18"/>
              </w:rPr>
            </w:pPr>
            <w:ins w:id="136" w:author="Wichert, RJ@Energy" w:date="2018-10-23T15:49:00Z">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ins>
          </w:p>
        </w:tc>
      </w:tr>
      <w:tr w:rsidR="00254F68" w:rsidRPr="00D83E48" w14:paraId="766CD144" w14:textId="77777777" w:rsidTr="00254F68">
        <w:trPr>
          <w:trHeight w:val="144"/>
          <w:ins w:id="137" w:author="Wichert, RJ@Energy" w:date="2018-10-23T15:49:00Z"/>
        </w:trPr>
        <w:tc>
          <w:tcPr>
            <w:tcW w:w="468" w:type="dxa"/>
            <w:vAlign w:val="center"/>
          </w:tcPr>
          <w:p w14:paraId="34E45D75" w14:textId="77777777" w:rsidR="00254F68" w:rsidRPr="00952AA6" w:rsidRDefault="00254F68" w:rsidP="00254F68">
            <w:pPr>
              <w:pStyle w:val="FootnoteText"/>
              <w:keepNext/>
              <w:jc w:val="center"/>
              <w:rPr>
                <w:ins w:id="138" w:author="Wichert, RJ@Energy" w:date="2018-10-23T15:49:00Z"/>
                <w:rFonts w:asciiTheme="minorHAnsi" w:hAnsiTheme="minorHAnsi"/>
                <w:sz w:val="18"/>
                <w:szCs w:val="18"/>
              </w:rPr>
            </w:pPr>
            <w:ins w:id="139" w:author="Wichert, RJ@Energy" w:date="2018-10-23T15:49:00Z">
              <w:r>
                <w:rPr>
                  <w:rFonts w:asciiTheme="minorHAnsi" w:hAnsiTheme="minorHAnsi"/>
                  <w:sz w:val="18"/>
                  <w:szCs w:val="18"/>
                </w:rPr>
                <w:t>07</w:t>
              </w:r>
            </w:ins>
          </w:p>
        </w:tc>
        <w:tc>
          <w:tcPr>
            <w:tcW w:w="10530" w:type="dxa"/>
            <w:gridSpan w:val="2"/>
            <w:vAlign w:val="center"/>
          </w:tcPr>
          <w:p w14:paraId="37E20F2C" w14:textId="77777777" w:rsidR="00254F68" w:rsidRPr="00926D9A" w:rsidRDefault="00254F68" w:rsidP="00254F68">
            <w:pPr>
              <w:keepNext/>
              <w:rPr>
                <w:ins w:id="140" w:author="Wichert, RJ@Energy" w:date="2018-10-23T15:49:00Z"/>
                <w:rFonts w:asciiTheme="minorHAnsi" w:hAnsiTheme="minorHAnsi"/>
                <w:sz w:val="18"/>
                <w:szCs w:val="18"/>
              </w:rPr>
            </w:pPr>
            <w:ins w:id="141" w:author="Wichert, RJ@Energy" w:date="2018-10-23T15:49:00Z">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254F68" w:rsidRPr="00D83E48" w14:paraId="4678BFE8" w14:textId="77777777" w:rsidTr="00254F68">
        <w:trPr>
          <w:trHeight w:val="144"/>
          <w:ins w:id="142" w:author="Wichert, RJ@Energy" w:date="2018-10-23T15:49:00Z"/>
        </w:trPr>
        <w:tc>
          <w:tcPr>
            <w:tcW w:w="468" w:type="dxa"/>
            <w:vAlign w:val="center"/>
          </w:tcPr>
          <w:p w14:paraId="47A50614" w14:textId="77777777" w:rsidR="00254F68" w:rsidRDefault="00254F68" w:rsidP="00254F68">
            <w:pPr>
              <w:pStyle w:val="FootnoteText"/>
              <w:keepNext/>
              <w:jc w:val="center"/>
              <w:rPr>
                <w:ins w:id="143" w:author="Wichert, RJ@Energy" w:date="2018-10-23T15:49:00Z"/>
                <w:rFonts w:asciiTheme="minorHAnsi" w:hAnsiTheme="minorHAnsi"/>
                <w:sz w:val="18"/>
                <w:szCs w:val="18"/>
              </w:rPr>
            </w:pPr>
            <w:ins w:id="144" w:author="Wichert, RJ@Energy" w:date="2018-10-23T15:49:00Z">
              <w:r w:rsidRPr="00525196">
                <w:rPr>
                  <w:rFonts w:asciiTheme="minorHAnsi" w:hAnsiTheme="minorHAnsi"/>
                  <w:sz w:val="18"/>
                  <w:szCs w:val="18"/>
                </w:rPr>
                <w:t>0</w:t>
              </w:r>
              <w:r>
                <w:rPr>
                  <w:rFonts w:asciiTheme="minorHAnsi" w:hAnsiTheme="minorHAnsi"/>
                  <w:sz w:val="18"/>
                  <w:szCs w:val="18"/>
                </w:rPr>
                <w:t>8</w:t>
              </w:r>
            </w:ins>
          </w:p>
        </w:tc>
        <w:tc>
          <w:tcPr>
            <w:tcW w:w="2610" w:type="dxa"/>
            <w:vAlign w:val="center"/>
          </w:tcPr>
          <w:p w14:paraId="20E70828" w14:textId="77777777" w:rsidR="00254F68" w:rsidRDefault="00254F68" w:rsidP="00254F68">
            <w:pPr>
              <w:keepNext/>
              <w:rPr>
                <w:ins w:id="145" w:author="Wichert, RJ@Energy" w:date="2018-10-23T15:49:00Z"/>
                <w:rFonts w:asciiTheme="minorHAnsi" w:hAnsiTheme="minorHAnsi"/>
                <w:sz w:val="18"/>
                <w:szCs w:val="18"/>
              </w:rPr>
            </w:pPr>
            <w:ins w:id="146" w:author="Wichert, RJ@Energy" w:date="2018-10-23T15:49:00Z">
              <w:r w:rsidRPr="00B57311">
                <w:rPr>
                  <w:rFonts w:asciiTheme="minorHAnsi" w:hAnsiTheme="minorHAnsi"/>
                  <w:sz w:val="18"/>
                  <w:szCs w:val="18"/>
                </w:rPr>
                <w:t>Verification Status</w:t>
              </w:r>
              <w:r>
                <w:rPr>
                  <w:rFonts w:asciiTheme="minorHAnsi" w:hAnsiTheme="minorHAnsi"/>
                  <w:sz w:val="18"/>
                  <w:szCs w:val="18"/>
                </w:rPr>
                <w:t>:</w:t>
              </w:r>
            </w:ins>
          </w:p>
        </w:tc>
        <w:tc>
          <w:tcPr>
            <w:tcW w:w="7920" w:type="dxa"/>
            <w:vAlign w:val="center"/>
          </w:tcPr>
          <w:p w14:paraId="5A30A6AB" w14:textId="77777777" w:rsidR="00254F68" w:rsidRDefault="00254F68" w:rsidP="00254F68">
            <w:pPr>
              <w:pStyle w:val="ListParagraph"/>
              <w:keepNext/>
              <w:numPr>
                <w:ilvl w:val="0"/>
                <w:numId w:val="43"/>
              </w:numPr>
              <w:tabs>
                <w:tab w:val="left" w:pos="356"/>
              </w:tabs>
              <w:rPr>
                <w:ins w:id="147" w:author="Wichert, RJ@Energy" w:date="2018-10-23T15:49:00Z"/>
                <w:rFonts w:ascii="Calibri" w:hAnsi="Calibri"/>
                <w:sz w:val="18"/>
                <w:szCs w:val="18"/>
              </w:rPr>
            </w:pPr>
            <w:ins w:id="148" w:author="Wichert, RJ@Energy" w:date="2018-10-23T15:49:00Z">
              <w:r>
                <w:rPr>
                  <w:rFonts w:ascii="Calibri" w:hAnsi="Calibri"/>
                  <w:sz w:val="18"/>
                  <w:szCs w:val="18"/>
                  <w:u w:val="single"/>
                </w:rPr>
                <w:t>Pass</w:t>
              </w:r>
              <w:r>
                <w:rPr>
                  <w:rFonts w:ascii="Calibri" w:hAnsi="Calibri"/>
                  <w:sz w:val="18"/>
                  <w:szCs w:val="18"/>
                </w:rPr>
                <w:t xml:space="preserve"> - all applicable requirements are met; or</w:t>
              </w:r>
            </w:ins>
          </w:p>
          <w:p w14:paraId="1776DA8C" w14:textId="77777777" w:rsidR="00254F68" w:rsidRDefault="00254F68" w:rsidP="00254F68">
            <w:pPr>
              <w:pStyle w:val="ListParagraph"/>
              <w:keepNext/>
              <w:numPr>
                <w:ilvl w:val="0"/>
                <w:numId w:val="43"/>
              </w:numPr>
              <w:tabs>
                <w:tab w:val="left" w:pos="356"/>
              </w:tabs>
              <w:rPr>
                <w:ins w:id="149" w:author="Wichert, RJ@Energy" w:date="2018-10-23T15:49:00Z"/>
                <w:rFonts w:ascii="Calibri" w:hAnsi="Calibri"/>
                <w:sz w:val="18"/>
                <w:szCs w:val="18"/>
              </w:rPr>
            </w:pPr>
            <w:ins w:id="150" w:author="Wichert, RJ@Energy" w:date="2018-10-23T15:49: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45AAD9F7" w14:textId="77777777" w:rsidR="00254F68" w:rsidRDefault="00254F68" w:rsidP="00254F68">
            <w:pPr>
              <w:pStyle w:val="ListParagraph"/>
              <w:keepNext/>
              <w:numPr>
                <w:ilvl w:val="0"/>
                <w:numId w:val="43"/>
              </w:numPr>
              <w:tabs>
                <w:tab w:val="left" w:pos="356"/>
              </w:tabs>
              <w:rPr>
                <w:ins w:id="151" w:author="Wichert, RJ@Energy" w:date="2018-10-23T15:49:00Z"/>
                <w:rFonts w:asciiTheme="minorHAnsi" w:hAnsiTheme="minorHAnsi"/>
                <w:sz w:val="18"/>
                <w:szCs w:val="18"/>
              </w:rPr>
            </w:pPr>
            <w:ins w:id="152" w:author="Wichert, RJ@Energy" w:date="2018-10-23T15:49:00Z">
              <w:r>
                <w:rPr>
                  <w:rFonts w:ascii="Calibri" w:hAnsi="Calibri"/>
                  <w:sz w:val="18"/>
                  <w:szCs w:val="18"/>
                  <w:u w:val="single"/>
                </w:rPr>
                <w:t>All N/A</w:t>
              </w:r>
              <w:r>
                <w:rPr>
                  <w:rFonts w:ascii="Calibri" w:hAnsi="Calibri"/>
                  <w:sz w:val="18"/>
                  <w:szCs w:val="18"/>
                </w:rPr>
                <w:t xml:space="preserve"> - This entire table is not applicable</w:t>
              </w:r>
            </w:ins>
          </w:p>
        </w:tc>
      </w:tr>
      <w:tr w:rsidR="00254F68" w:rsidRPr="00D83E48" w14:paraId="53708C8B" w14:textId="77777777" w:rsidTr="00254F68">
        <w:trPr>
          <w:trHeight w:val="144"/>
          <w:ins w:id="153" w:author="Wichert, RJ@Energy" w:date="2018-10-23T15:49:00Z"/>
        </w:trPr>
        <w:tc>
          <w:tcPr>
            <w:tcW w:w="468" w:type="dxa"/>
            <w:vAlign w:val="center"/>
          </w:tcPr>
          <w:p w14:paraId="216705B1" w14:textId="77777777" w:rsidR="00254F68" w:rsidRDefault="00254F68" w:rsidP="00254F68">
            <w:pPr>
              <w:pStyle w:val="FootnoteText"/>
              <w:keepNext/>
              <w:jc w:val="center"/>
              <w:rPr>
                <w:ins w:id="154" w:author="Wichert, RJ@Energy" w:date="2018-10-23T15:49:00Z"/>
                <w:rFonts w:asciiTheme="minorHAnsi" w:hAnsiTheme="minorHAnsi"/>
                <w:sz w:val="18"/>
                <w:szCs w:val="18"/>
              </w:rPr>
            </w:pPr>
            <w:ins w:id="155" w:author="Wichert, RJ@Energy" w:date="2018-10-23T15:49:00Z">
              <w:r>
                <w:rPr>
                  <w:rFonts w:asciiTheme="minorHAnsi" w:hAnsiTheme="minorHAnsi"/>
                  <w:sz w:val="18"/>
                  <w:szCs w:val="18"/>
                </w:rPr>
                <w:t>09</w:t>
              </w:r>
            </w:ins>
          </w:p>
        </w:tc>
        <w:tc>
          <w:tcPr>
            <w:tcW w:w="10530" w:type="dxa"/>
            <w:gridSpan w:val="2"/>
            <w:vAlign w:val="center"/>
          </w:tcPr>
          <w:p w14:paraId="08522C0C" w14:textId="77777777" w:rsidR="00254F68" w:rsidRDefault="00254F68" w:rsidP="00254F68">
            <w:pPr>
              <w:keepNext/>
              <w:rPr>
                <w:ins w:id="156" w:author="Wichert, RJ@Energy" w:date="2018-10-23T15:49:00Z"/>
                <w:rFonts w:asciiTheme="minorHAnsi" w:hAnsiTheme="minorHAnsi"/>
                <w:sz w:val="18"/>
                <w:szCs w:val="18"/>
              </w:rPr>
            </w:pPr>
            <w:ins w:id="157" w:author="Wichert, RJ@Energy" w:date="2018-10-23T15:49:00Z">
              <w:r>
                <w:rPr>
                  <w:rFonts w:ascii="Calibri" w:hAnsi="Calibri"/>
                  <w:sz w:val="18"/>
                </w:rPr>
                <w:t>Correction Notes:</w:t>
              </w:r>
            </w:ins>
          </w:p>
        </w:tc>
      </w:tr>
      <w:tr w:rsidR="00254F68" w:rsidRPr="00D83E48" w14:paraId="06930385" w14:textId="77777777" w:rsidTr="00254F68">
        <w:trPr>
          <w:trHeight w:val="144"/>
          <w:ins w:id="158" w:author="Wichert, RJ@Energy" w:date="2018-10-23T15:49:00Z"/>
        </w:trPr>
        <w:tc>
          <w:tcPr>
            <w:tcW w:w="10998" w:type="dxa"/>
            <w:gridSpan w:val="3"/>
            <w:vAlign w:val="center"/>
          </w:tcPr>
          <w:p w14:paraId="1FCC9594" w14:textId="77777777" w:rsidR="00254F68" w:rsidRPr="00926D9A" w:rsidRDefault="00254F68" w:rsidP="00254F68">
            <w:pPr>
              <w:pStyle w:val="FootnoteText"/>
              <w:keepNext/>
              <w:rPr>
                <w:ins w:id="159" w:author="Wichert, RJ@Energy" w:date="2018-10-23T15:49:00Z"/>
                <w:rFonts w:asciiTheme="minorHAnsi" w:hAnsiTheme="minorHAnsi"/>
                <w:sz w:val="18"/>
                <w:szCs w:val="18"/>
              </w:rPr>
            </w:pPr>
            <w:ins w:id="160" w:author="Wichert, RJ@Energy" w:date="2018-10-23T15:49: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p>
        </w:tc>
      </w:tr>
    </w:tbl>
    <w:p w14:paraId="57385774" w14:textId="7C2B13D0" w:rsidR="00B7347F" w:rsidRDefault="00B7347F" w:rsidP="00B816B4">
      <w:pPr>
        <w:rPr>
          <w:ins w:id="161" w:author="Wichert, RJ@Energy" w:date="2018-10-23T15:49:00Z"/>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54F68" w:rsidRPr="0084687D" w14:paraId="42965319" w14:textId="77777777" w:rsidTr="00254F68">
        <w:trPr>
          <w:cantSplit/>
          <w:trHeight w:val="432"/>
          <w:ins w:id="162" w:author="Wichert, RJ@Energy" w:date="2018-10-23T15:49:00Z"/>
        </w:trPr>
        <w:tc>
          <w:tcPr>
            <w:tcW w:w="5000" w:type="pct"/>
            <w:gridSpan w:val="2"/>
            <w:vAlign w:val="center"/>
          </w:tcPr>
          <w:p w14:paraId="748F3026" w14:textId="7EF829DF" w:rsidR="00254F68" w:rsidRPr="002E5E6E" w:rsidRDefault="00254F68" w:rsidP="00254F68">
            <w:pPr>
              <w:keepNext/>
              <w:rPr>
                <w:ins w:id="163" w:author="Wichert, RJ@Energy" w:date="2018-10-23T15:49:00Z"/>
                <w:rFonts w:ascii="Calibri" w:hAnsi="Calibri"/>
                <w:b/>
                <w:szCs w:val="18"/>
              </w:rPr>
            </w:pPr>
            <w:ins w:id="164" w:author="Wichert, RJ@Energy" w:date="2018-10-23T15:49:00Z">
              <w:r>
                <w:rPr>
                  <w:rFonts w:ascii="Calibri" w:hAnsi="Calibri"/>
                  <w:b/>
                  <w:szCs w:val="18"/>
                </w:rPr>
                <w:t>F</w:t>
              </w:r>
              <w:r w:rsidRPr="002E5E6E">
                <w:rPr>
                  <w:rFonts w:ascii="Calibri" w:hAnsi="Calibri"/>
                  <w:b/>
                  <w:szCs w:val="18"/>
                </w:rPr>
                <w:t>. Determination of HERS Verification Compliance</w:t>
              </w:r>
            </w:ins>
          </w:p>
          <w:p w14:paraId="34372515" w14:textId="77777777" w:rsidR="00254F68" w:rsidRPr="0084687D" w:rsidRDefault="00254F68" w:rsidP="00254F68">
            <w:pPr>
              <w:keepNext/>
              <w:rPr>
                <w:ins w:id="165" w:author="Wichert, RJ@Energy" w:date="2018-10-23T15:49:00Z"/>
                <w:rFonts w:ascii="Calibri" w:hAnsi="Calibri"/>
                <w:sz w:val="18"/>
                <w:szCs w:val="18"/>
              </w:rPr>
            </w:pPr>
            <w:ins w:id="166" w:author="Wichert, RJ@Energy" w:date="2018-10-23T15:49: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254F68" w:rsidRPr="0084687D" w14:paraId="71085E75" w14:textId="77777777" w:rsidTr="00254F68">
        <w:trPr>
          <w:cantSplit/>
          <w:trHeight w:val="144"/>
          <w:ins w:id="167" w:author="Wichert, RJ@Energy" w:date="2018-10-23T15:49:00Z"/>
        </w:trPr>
        <w:tc>
          <w:tcPr>
            <w:tcW w:w="253" w:type="pct"/>
            <w:vAlign w:val="center"/>
          </w:tcPr>
          <w:p w14:paraId="1BFEAFF7" w14:textId="77777777" w:rsidR="00254F68" w:rsidRPr="0084687D" w:rsidDel="00C76C40" w:rsidRDefault="00254F68" w:rsidP="00254F68">
            <w:pPr>
              <w:keepNext/>
              <w:jc w:val="center"/>
              <w:rPr>
                <w:ins w:id="168" w:author="Wichert, RJ@Energy" w:date="2018-10-23T15:49:00Z"/>
                <w:rFonts w:ascii="Calibri" w:hAnsi="Calibri"/>
                <w:sz w:val="18"/>
                <w:szCs w:val="18"/>
              </w:rPr>
            </w:pPr>
            <w:ins w:id="169" w:author="Wichert, RJ@Energy" w:date="2018-10-23T15:49:00Z">
              <w:r w:rsidRPr="0084687D">
                <w:rPr>
                  <w:rFonts w:ascii="Calibri" w:hAnsi="Calibri"/>
                  <w:sz w:val="18"/>
                  <w:szCs w:val="18"/>
                </w:rPr>
                <w:t>01</w:t>
              </w:r>
            </w:ins>
          </w:p>
        </w:tc>
        <w:tc>
          <w:tcPr>
            <w:tcW w:w="4747" w:type="pct"/>
            <w:vAlign w:val="center"/>
          </w:tcPr>
          <w:p w14:paraId="14B14DF5" w14:textId="77777777" w:rsidR="00254F68" w:rsidRPr="0084687D" w:rsidRDefault="00254F68" w:rsidP="00254F68">
            <w:pPr>
              <w:keepNext/>
              <w:spacing w:after="60"/>
              <w:rPr>
                <w:ins w:id="170" w:author="Wichert, RJ@Energy" w:date="2018-10-23T15:49:00Z"/>
                <w:rFonts w:ascii="Calibri" w:hAnsi="Calibri"/>
                <w:sz w:val="18"/>
                <w:szCs w:val="18"/>
              </w:rPr>
            </w:pPr>
          </w:p>
        </w:tc>
      </w:tr>
    </w:tbl>
    <w:p w14:paraId="1BA3FACA" w14:textId="77777777" w:rsidR="00254F68" w:rsidRDefault="00254F68" w:rsidP="00B816B4">
      <w:pPr>
        <w:rPr>
          <w:rFonts w:asciiTheme="minorHAnsi" w:hAnsiTheme="minorHAnsi"/>
          <w:szCs w:val="18"/>
        </w:rPr>
      </w:pPr>
    </w:p>
    <w:p w14:paraId="36DB39FF" w14:textId="5BC9898C" w:rsidR="00AD6A33" w:rsidRDefault="00AD6A33">
      <w:pPr>
        <w:rPr>
          <w:rFonts w:asciiTheme="minorHAnsi" w:hAnsiTheme="minorHAnsi"/>
          <w:szCs w:val="18"/>
        </w:rPr>
      </w:pPr>
      <w:r>
        <w:rPr>
          <w:rFonts w:asciiTheme="minorHAnsi" w:hAnsiTheme="minorHAnsi"/>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434"/>
        <w:gridCol w:w="41"/>
        <w:gridCol w:w="7"/>
        <w:gridCol w:w="5468"/>
      </w:tblGrid>
      <w:tr w:rsidR="00254F68" w:rsidRPr="005A1599" w14:paraId="6457874D" w14:textId="77777777" w:rsidTr="00254F68">
        <w:trPr>
          <w:trHeight w:val="305"/>
          <w:ins w:id="171" w:author="Wichert, RJ@Energy" w:date="2018-10-23T15:50: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3A6C35C5" w14:textId="77777777" w:rsidR="00254F68" w:rsidRPr="004D7721" w:rsidRDefault="00254F68" w:rsidP="00254F68">
            <w:pPr>
              <w:pStyle w:val="CommentText"/>
              <w:rPr>
                <w:ins w:id="172" w:author="Wichert, RJ@Energy" w:date="2018-10-23T15:50:00Z"/>
                <w:rFonts w:asciiTheme="minorHAnsi" w:hAnsiTheme="minorHAnsi"/>
                <w:sz w:val="18"/>
                <w:szCs w:val="18"/>
              </w:rPr>
            </w:pPr>
            <w:ins w:id="173" w:author="Wichert, RJ@Energy" w:date="2018-10-23T15:50:00Z">
              <w:r w:rsidRPr="004D7721">
                <w:rPr>
                  <w:rFonts w:asciiTheme="minorHAnsi" w:hAnsiTheme="minorHAnsi"/>
                  <w:sz w:val="18"/>
                  <w:szCs w:val="18"/>
                </w:rPr>
                <w:lastRenderedPageBreak/>
                <w:t>Documentation Author's Declaration Statement</w:t>
              </w:r>
            </w:ins>
          </w:p>
        </w:tc>
      </w:tr>
      <w:tr w:rsidR="00254F68" w:rsidRPr="005A1599" w14:paraId="3781B529" w14:textId="77777777" w:rsidTr="00254F68">
        <w:trPr>
          <w:trHeight w:val="305"/>
          <w:ins w:id="174" w:author="Wichert, RJ@Energy" w:date="2018-10-23T15:50:00Z"/>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CEE92C8" w14:textId="77777777" w:rsidR="00254F68" w:rsidRPr="005A1599" w:rsidRDefault="00254F68" w:rsidP="00254F68">
            <w:pPr>
              <w:keepNext/>
              <w:numPr>
                <w:ilvl w:val="0"/>
                <w:numId w:val="44"/>
              </w:numPr>
              <w:ind w:left="271" w:hanging="270"/>
              <w:rPr>
                <w:ins w:id="175" w:author="Wichert, RJ@Energy" w:date="2018-10-23T15:50:00Z"/>
                <w:rFonts w:asciiTheme="minorHAnsi" w:hAnsiTheme="minorHAnsi"/>
                <w:sz w:val="18"/>
                <w:szCs w:val="18"/>
              </w:rPr>
            </w:pPr>
            <w:ins w:id="176" w:author="Wichert, RJ@Energy" w:date="2018-10-23T15:50:00Z">
              <w:r w:rsidRPr="005A1599">
                <w:rPr>
                  <w:rFonts w:asciiTheme="minorHAnsi" w:hAnsiTheme="minorHAnsi"/>
                  <w:sz w:val="18"/>
                  <w:szCs w:val="18"/>
                </w:rPr>
                <w:t>I certify that this Certificate of Verification documentation is accurate and complete.</w:t>
              </w:r>
            </w:ins>
          </w:p>
        </w:tc>
      </w:tr>
      <w:tr w:rsidR="00254F68" w:rsidRPr="005A1599" w14:paraId="4D2647A1" w14:textId="77777777" w:rsidTr="00254F68">
        <w:tblPrEx>
          <w:tblLook w:val="0000" w:firstRow="0" w:lastRow="0" w:firstColumn="0" w:lastColumn="0" w:noHBand="0" w:noVBand="0"/>
        </w:tblPrEx>
        <w:trPr>
          <w:trHeight w:val="360"/>
          <w:ins w:id="177" w:author="Wichert, RJ@Energy" w:date="2018-10-23T15:50:00Z"/>
        </w:trPr>
        <w:tc>
          <w:tcPr>
            <w:tcW w:w="5434" w:type="dxa"/>
          </w:tcPr>
          <w:p w14:paraId="060FA9B5" w14:textId="77777777" w:rsidR="00254F68" w:rsidRPr="005A1599" w:rsidRDefault="00254F68" w:rsidP="00254F68">
            <w:pPr>
              <w:keepNext/>
              <w:rPr>
                <w:ins w:id="178" w:author="Wichert, RJ@Energy" w:date="2018-10-23T15:50:00Z"/>
                <w:rFonts w:asciiTheme="minorHAnsi" w:hAnsiTheme="minorHAnsi"/>
                <w:sz w:val="14"/>
                <w:szCs w:val="14"/>
              </w:rPr>
            </w:pPr>
            <w:ins w:id="179" w:author="Wichert, RJ@Energy" w:date="2018-10-23T15:50:00Z">
              <w:r w:rsidRPr="005A1599">
                <w:rPr>
                  <w:rFonts w:asciiTheme="minorHAnsi" w:hAnsiTheme="minorHAnsi"/>
                  <w:sz w:val="14"/>
                  <w:szCs w:val="14"/>
                </w:rPr>
                <w:t>Documentation Author Name:</w:t>
              </w:r>
            </w:ins>
          </w:p>
        </w:tc>
        <w:tc>
          <w:tcPr>
            <w:tcW w:w="5516" w:type="dxa"/>
            <w:gridSpan w:val="3"/>
          </w:tcPr>
          <w:p w14:paraId="21EE46FE" w14:textId="77777777" w:rsidR="00254F68" w:rsidRPr="005A1599" w:rsidRDefault="00254F68" w:rsidP="00254F68">
            <w:pPr>
              <w:keepNext/>
              <w:rPr>
                <w:ins w:id="180" w:author="Wichert, RJ@Energy" w:date="2018-10-23T15:50:00Z"/>
                <w:rFonts w:asciiTheme="minorHAnsi" w:hAnsiTheme="minorHAnsi"/>
                <w:sz w:val="14"/>
                <w:szCs w:val="14"/>
              </w:rPr>
            </w:pPr>
            <w:ins w:id="181" w:author="Wichert, RJ@Energy" w:date="2018-10-23T15:50:00Z">
              <w:r w:rsidRPr="005A1599">
                <w:rPr>
                  <w:rFonts w:asciiTheme="minorHAnsi" w:hAnsiTheme="minorHAnsi"/>
                  <w:sz w:val="14"/>
                  <w:szCs w:val="14"/>
                </w:rPr>
                <w:t>Documentation Author Signature:</w:t>
              </w:r>
            </w:ins>
          </w:p>
        </w:tc>
      </w:tr>
      <w:tr w:rsidR="00254F68" w:rsidRPr="005A1599" w14:paraId="7315AF8E" w14:textId="77777777" w:rsidTr="00254F68">
        <w:tblPrEx>
          <w:tblLook w:val="0000" w:firstRow="0" w:lastRow="0" w:firstColumn="0" w:lastColumn="0" w:noHBand="0" w:noVBand="0"/>
        </w:tblPrEx>
        <w:trPr>
          <w:trHeight w:val="360"/>
          <w:ins w:id="182" w:author="Wichert, RJ@Energy" w:date="2018-10-23T15:50:00Z"/>
        </w:trPr>
        <w:tc>
          <w:tcPr>
            <w:tcW w:w="5434" w:type="dxa"/>
          </w:tcPr>
          <w:p w14:paraId="5096BEA8" w14:textId="77777777" w:rsidR="00254F68" w:rsidRPr="005A1599" w:rsidRDefault="00254F68" w:rsidP="00254F68">
            <w:pPr>
              <w:keepNext/>
              <w:rPr>
                <w:ins w:id="183" w:author="Wichert, RJ@Energy" w:date="2018-10-23T15:50:00Z"/>
                <w:rFonts w:asciiTheme="minorHAnsi" w:hAnsiTheme="minorHAnsi"/>
                <w:sz w:val="14"/>
                <w:szCs w:val="14"/>
              </w:rPr>
            </w:pPr>
            <w:ins w:id="184" w:author="Wichert, RJ@Energy" w:date="2018-10-23T15:50:00Z">
              <w:r w:rsidRPr="005A1599">
                <w:rPr>
                  <w:rFonts w:asciiTheme="minorHAnsi" w:hAnsiTheme="minorHAnsi"/>
                  <w:sz w:val="14"/>
                  <w:szCs w:val="14"/>
                </w:rPr>
                <w:t>Company:</w:t>
              </w:r>
            </w:ins>
          </w:p>
        </w:tc>
        <w:tc>
          <w:tcPr>
            <w:tcW w:w="5516" w:type="dxa"/>
            <w:gridSpan w:val="3"/>
          </w:tcPr>
          <w:p w14:paraId="421D24B3" w14:textId="77777777" w:rsidR="00254F68" w:rsidRPr="005A1599" w:rsidRDefault="00254F68" w:rsidP="00254F68">
            <w:pPr>
              <w:keepNext/>
              <w:rPr>
                <w:ins w:id="185" w:author="Wichert, RJ@Energy" w:date="2018-10-23T15:50:00Z"/>
                <w:rFonts w:asciiTheme="minorHAnsi" w:hAnsiTheme="minorHAnsi"/>
                <w:sz w:val="14"/>
                <w:szCs w:val="14"/>
              </w:rPr>
            </w:pPr>
            <w:ins w:id="186" w:author="Wichert, RJ@Energy" w:date="2018-10-23T15:50:00Z">
              <w:r w:rsidRPr="005A1599">
                <w:rPr>
                  <w:rFonts w:asciiTheme="minorHAnsi" w:hAnsiTheme="minorHAnsi"/>
                  <w:sz w:val="14"/>
                  <w:szCs w:val="14"/>
                </w:rPr>
                <w:t>Date Signed:</w:t>
              </w:r>
            </w:ins>
          </w:p>
        </w:tc>
      </w:tr>
      <w:tr w:rsidR="00254F68" w:rsidRPr="005A1599" w14:paraId="7967F0F7" w14:textId="77777777" w:rsidTr="00254F68">
        <w:tblPrEx>
          <w:tblLook w:val="0000" w:firstRow="0" w:lastRow="0" w:firstColumn="0" w:lastColumn="0" w:noHBand="0" w:noVBand="0"/>
        </w:tblPrEx>
        <w:trPr>
          <w:trHeight w:val="360"/>
          <w:ins w:id="187" w:author="Wichert, RJ@Energy" w:date="2018-10-23T15:50:00Z"/>
        </w:trPr>
        <w:tc>
          <w:tcPr>
            <w:tcW w:w="5434" w:type="dxa"/>
          </w:tcPr>
          <w:p w14:paraId="21FCD432" w14:textId="77777777" w:rsidR="00254F68" w:rsidRPr="005A1599" w:rsidRDefault="00254F68" w:rsidP="00254F68">
            <w:pPr>
              <w:keepNext/>
              <w:rPr>
                <w:ins w:id="188" w:author="Wichert, RJ@Energy" w:date="2018-10-23T15:50:00Z"/>
                <w:rFonts w:asciiTheme="minorHAnsi" w:hAnsiTheme="minorHAnsi"/>
                <w:sz w:val="14"/>
                <w:szCs w:val="14"/>
              </w:rPr>
            </w:pPr>
            <w:ins w:id="189" w:author="Wichert, RJ@Energy" w:date="2018-10-23T15:50:00Z">
              <w:r w:rsidRPr="005A1599">
                <w:rPr>
                  <w:rFonts w:asciiTheme="minorHAnsi" w:hAnsiTheme="minorHAnsi"/>
                  <w:sz w:val="14"/>
                  <w:szCs w:val="14"/>
                </w:rPr>
                <w:t>Address:</w:t>
              </w:r>
            </w:ins>
          </w:p>
        </w:tc>
        <w:tc>
          <w:tcPr>
            <w:tcW w:w="5516" w:type="dxa"/>
            <w:gridSpan w:val="3"/>
          </w:tcPr>
          <w:p w14:paraId="7B655482" w14:textId="77777777" w:rsidR="00254F68" w:rsidRPr="005A1599" w:rsidRDefault="00254F68" w:rsidP="00254F68">
            <w:pPr>
              <w:keepNext/>
              <w:rPr>
                <w:ins w:id="190" w:author="Wichert, RJ@Energy" w:date="2018-10-23T15:50:00Z"/>
                <w:rFonts w:asciiTheme="minorHAnsi" w:hAnsiTheme="minorHAnsi"/>
                <w:sz w:val="14"/>
                <w:szCs w:val="14"/>
              </w:rPr>
            </w:pPr>
            <w:ins w:id="191" w:author="Wichert, RJ@Energy" w:date="2018-10-23T15:50:00Z">
              <w:r w:rsidRPr="005A1599">
                <w:rPr>
                  <w:rFonts w:asciiTheme="minorHAnsi" w:hAnsiTheme="minorHAnsi"/>
                  <w:sz w:val="14"/>
                  <w:szCs w:val="14"/>
                </w:rPr>
                <w:t>CEA/HERS Certification Information (if applicable):</w:t>
              </w:r>
            </w:ins>
          </w:p>
        </w:tc>
      </w:tr>
      <w:tr w:rsidR="00254F68" w:rsidRPr="005A1599" w14:paraId="04746545" w14:textId="77777777" w:rsidTr="00254F68">
        <w:tblPrEx>
          <w:tblLook w:val="0000" w:firstRow="0" w:lastRow="0" w:firstColumn="0" w:lastColumn="0" w:noHBand="0" w:noVBand="0"/>
        </w:tblPrEx>
        <w:trPr>
          <w:trHeight w:val="360"/>
          <w:ins w:id="192" w:author="Wichert, RJ@Energy" w:date="2018-10-23T15:50:00Z"/>
        </w:trPr>
        <w:tc>
          <w:tcPr>
            <w:tcW w:w="5434" w:type="dxa"/>
          </w:tcPr>
          <w:p w14:paraId="239429BF" w14:textId="77777777" w:rsidR="00254F68" w:rsidRPr="005A1599" w:rsidRDefault="00254F68" w:rsidP="00254F68">
            <w:pPr>
              <w:keepNext/>
              <w:rPr>
                <w:ins w:id="193" w:author="Wichert, RJ@Energy" w:date="2018-10-23T15:50:00Z"/>
                <w:rFonts w:asciiTheme="minorHAnsi" w:hAnsiTheme="minorHAnsi"/>
                <w:sz w:val="14"/>
                <w:szCs w:val="14"/>
              </w:rPr>
            </w:pPr>
            <w:ins w:id="194" w:author="Wichert, RJ@Energy" w:date="2018-10-23T15:50:00Z">
              <w:r w:rsidRPr="005A1599">
                <w:rPr>
                  <w:rFonts w:asciiTheme="minorHAnsi" w:hAnsiTheme="minorHAnsi"/>
                  <w:sz w:val="14"/>
                  <w:szCs w:val="14"/>
                </w:rPr>
                <w:t>City/State/Zip:</w:t>
              </w:r>
            </w:ins>
          </w:p>
        </w:tc>
        <w:tc>
          <w:tcPr>
            <w:tcW w:w="5516" w:type="dxa"/>
            <w:gridSpan w:val="3"/>
          </w:tcPr>
          <w:p w14:paraId="06123B2A" w14:textId="77777777" w:rsidR="00254F68" w:rsidRPr="005A1599" w:rsidRDefault="00254F68" w:rsidP="00254F68">
            <w:pPr>
              <w:keepNext/>
              <w:rPr>
                <w:ins w:id="195" w:author="Wichert, RJ@Energy" w:date="2018-10-23T15:50:00Z"/>
                <w:rFonts w:asciiTheme="minorHAnsi" w:hAnsiTheme="minorHAnsi"/>
                <w:sz w:val="14"/>
                <w:szCs w:val="14"/>
              </w:rPr>
            </w:pPr>
            <w:ins w:id="196" w:author="Wichert, RJ@Energy" w:date="2018-10-23T15:50:00Z">
              <w:r w:rsidRPr="005A1599">
                <w:rPr>
                  <w:rFonts w:asciiTheme="minorHAnsi" w:hAnsiTheme="minorHAnsi"/>
                  <w:sz w:val="14"/>
                  <w:szCs w:val="14"/>
                </w:rPr>
                <w:t>Phone:</w:t>
              </w:r>
            </w:ins>
          </w:p>
        </w:tc>
      </w:tr>
      <w:tr w:rsidR="00254F68" w:rsidRPr="005A1599" w14:paraId="2871C3D7" w14:textId="77777777" w:rsidTr="00254F68">
        <w:tblPrEx>
          <w:tblCellMar>
            <w:left w:w="115" w:type="dxa"/>
            <w:right w:w="115" w:type="dxa"/>
          </w:tblCellMar>
          <w:tblLook w:val="0000" w:firstRow="0" w:lastRow="0" w:firstColumn="0" w:lastColumn="0" w:noHBand="0" w:noVBand="0"/>
        </w:tblPrEx>
        <w:trPr>
          <w:trHeight w:val="296"/>
          <w:ins w:id="197" w:author="Wichert, RJ@Energy" w:date="2018-10-23T15:50:00Z"/>
        </w:trPr>
        <w:tc>
          <w:tcPr>
            <w:tcW w:w="10950" w:type="dxa"/>
            <w:gridSpan w:val="4"/>
            <w:vAlign w:val="center"/>
          </w:tcPr>
          <w:p w14:paraId="005DC596"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8" w:author="Wichert, RJ@Energy" w:date="2018-10-23T15:50:00Z"/>
                <w:rFonts w:asciiTheme="minorHAnsi" w:hAnsiTheme="minorHAnsi"/>
                <w:sz w:val="18"/>
                <w:szCs w:val="18"/>
              </w:rPr>
            </w:pPr>
            <w:ins w:id="199" w:author="Wichert, RJ@Energy" w:date="2018-10-23T15:50:00Z">
              <w:r w:rsidRPr="005A1599">
                <w:rPr>
                  <w:rFonts w:asciiTheme="minorHAnsi" w:hAnsiTheme="minorHAnsi" w:cs="Arial"/>
                  <w:b/>
                  <w:caps/>
                  <w:sz w:val="18"/>
                  <w:szCs w:val="18"/>
                </w:rPr>
                <w:t xml:space="preserve">Responsible Person's Declaration statement </w:t>
              </w:r>
            </w:ins>
          </w:p>
        </w:tc>
      </w:tr>
      <w:tr w:rsidR="00254F68" w:rsidRPr="005A1599" w14:paraId="54E075F0" w14:textId="77777777" w:rsidTr="00254F68">
        <w:tblPrEx>
          <w:tblCellMar>
            <w:left w:w="115" w:type="dxa"/>
            <w:right w:w="115" w:type="dxa"/>
          </w:tblCellMar>
          <w:tblLook w:val="0000" w:firstRow="0" w:lastRow="0" w:firstColumn="0" w:lastColumn="0" w:noHBand="0" w:noVBand="0"/>
        </w:tblPrEx>
        <w:trPr>
          <w:trHeight w:val="504"/>
          <w:ins w:id="200" w:author="Wichert, RJ@Energy" w:date="2018-10-23T15:50:00Z"/>
        </w:trPr>
        <w:tc>
          <w:tcPr>
            <w:tcW w:w="10950" w:type="dxa"/>
            <w:gridSpan w:val="4"/>
            <w:shd w:val="clear" w:color="auto" w:fill="auto"/>
          </w:tcPr>
          <w:p w14:paraId="2F72D95D" w14:textId="77777777" w:rsidR="00254F68" w:rsidRPr="005A1599" w:rsidRDefault="00254F68" w:rsidP="00254F68">
            <w:pPr>
              <w:keepNext/>
              <w:widowControl w:val="0"/>
              <w:ind w:right="90"/>
              <w:rPr>
                <w:ins w:id="201" w:author="Wichert, RJ@Energy" w:date="2018-10-23T15:50:00Z"/>
                <w:rFonts w:asciiTheme="minorHAnsi" w:hAnsiTheme="minorHAnsi"/>
                <w:snapToGrid w:val="0"/>
                <w:sz w:val="18"/>
                <w:szCs w:val="18"/>
              </w:rPr>
            </w:pPr>
            <w:ins w:id="202" w:author="Wichert, RJ@Energy" w:date="2018-10-23T15:50:00Z">
              <w:r w:rsidRPr="005A1599">
                <w:rPr>
                  <w:rFonts w:asciiTheme="minorHAnsi" w:hAnsiTheme="minorHAnsi"/>
                  <w:snapToGrid w:val="0"/>
                  <w:sz w:val="18"/>
                  <w:szCs w:val="18"/>
                </w:rPr>
                <w:t xml:space="preserve">I certify the following under penalty of perjury, under the laws of the State of California: </w:t>
              </w:r>
            </w:ins>
          </w:p>
          <w:p w14:paraId="640986DF" w14:textId="77777777" w:rsidR="00254F68" w:rsidRPr="005A1599" w:rsidRDefault="00254F68" w:rsidP="00254F68">
            <w:pPr>
              <w:keepNext/>
              <w:widowControl w:val="0"/>
              <w:numPr>
                <w:ilvl w:val="0"/>
                <w:numId w:val="45"/>
              </w:numPr>
              <w:ind w:right="90"/>
              <w:rPr>
                <w:ins w:id="203" w:author="Wichert, RJ@Energy" w:date="2018-10-23T15:50:00Z"/>
                <w:rFonts w:asciiTheme="minorHAnsi" w:hAnsiTheme="minorHAnsi"/>
                <w:snapToGrid w:val="0"/>
                <w:sz w:val="18"/>
                <w:szCs w:val="18"/>
              </w:rPr>
            </w:pPr>
            <w:ins w:id="204" w:author="Wichert, RJ@Energy" w:date="2018-10-23T15:50:00Z">
              <w:r w:rsidRPr="005A1599">
                <w:rPr>
                  <w:rFonts w:asciiTheme="minorHAnsi" w:hAnsiTheme="minorHAnsi"/>
                  <w:snapToGrid w:val="0"/>
                  <w:sz w:val="18"/>
                  <w:szCs w:val="18"/>
                </w:rPr>
                <w:t>The information provided on this Certificate of Verification is true and correct.</w:t>
              </w:r>
            </w:ins>
          </w:p>
          <w:p w14:paraId="5C87FACB" w14:textId="77777777" w:rsidR="00254F68" w:rsidRPr="005A1599" w:rsidRDefault="00254F68" w:rsidP="00254F68">
            <w:pPr>
              <w:keepNext/>
              <w:widowControl w:val="0"/>
              <w:numPr>
                <w:ilvl w:val="0"/>
                <w:numId w:val="45"/>
              </w:numPr>
              <w:ind w:right="90"/>
              <w:rPr>
                <w:ins w:id="205" w:author="Wichert, RJ@Energy" w:date="2018-10-23T15:50:00Z"/>
                <w:rFonts w:asciiTheme="minorHAnsi" w:hAnsiTheme="minorHAnsi"/>
                <w:snapToGrid w:val="0"/>
                <w:sz w:val="18"/>
                <w:szCs w:val="18"/>
              </w:rPr>
            </w:pPr>
            <w:ins w:id="206" w:author="Wichert, RJ@Energy" w:date="2018-10-23T15:50: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67AD1928" w14:textId="77777777" w:rsidR="00254F68" w:rsidRPr="005A1599" w:rsidRDefault="00254F68" w:rsidP="00254F68">
            <w:pPr>
              <w:keepNext/>
              <w:widowControl w:val="0"/>
              <w:numPr>
                <w:ilvl w:val="0"/>
                <w:numId w:val="45"/>
              </w:numPr>
              <w:ind w:right="90"/>
              <w:rPr>
                <w:ins w:id="207" w:author="Wichert, RJ@Energy" w:date="2018-10-23T15:50:00Z"/>
                <w:rFonts w:asciiTheme="minorHAnsi" w:hAnsiTheme="minorHAnsi"/>
                <w:snapToGrid w:val="0"/>
                <w:sz w:val="18"/>
                <w:szCs w:val="18"/>
              </w:rPr>
            </w:pPr>
            <w:ins w:id="208" w:author="Wichert, RJ@Energy" w:date="2018-10-23T15:50: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76AB0472" w14:textId="77777777" w:rsidR="00254F68" w:rsidRPr="005A1599" w:rsidRDefault="00254F68" w:rsidP="00254F68">
            <w:pPr>
              <w:keepNext/>
              <w:widowControl w:val="0"/>
              <w:numPr>
                <w:ilvl w:val="0"/>
                <w:numId w:val="45"/>
              </w:numPr>
              <w:ind w:right="90"/>
              <w:rPr>
                <w:ins w:id="209" w:author="Wichert, RJ@Energy" w:date="2018-10-23T15:50:00Z"/>
                <w:rFonts w:asciiTheme="minorHAnsi" w:hAnsiTheme="minorHAnsi"/>
                <w:snapToGrid w:val="0"/>
                <w:sz w:val="18"/>
                <w:szCs w:val="18"/>
              </w:rPr>
            </w:pPr>
            <w:ins w:id="210" w:author="Wichert, RJ@Energy" w:date="2018-10-23T15:50: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19D67F5B" w14:textId="77777777" w:rsidR="00254F68" w:rsidRPr="005A1599" w:rsidRDefault="00254F68" w:rsidP="00254F68">
            <w:pPr>
              <w:keepNext/>
              <w:widowControl w:val="0"/>
              <w:numPr>
                <w:ilvl w:val="0"/>
                <w:numId w:val="45"/>
              </w:numPr>
              <w:ind w:right="90"/>
              <w:rPr>
                <w:ins w:id="211" w:author="Wichert, RJ@Energy" w:date="2018-10-23T15:50:00Z"/>
                <w:rFonts w:asciiTheme="minorHAnsi" w:hAnsiTheme="minorHAnsi"/>
                <w:snapToGrid w:val="0"/>
                <w:sz w:val="18"/>
                <w:szCs w:val="18"/>
              </w:rPr>
            </w:pPr>
            <w:ins w:id="212" w:author="Wichert, RJ@Energy" w:date="2018-10-23T15:50: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254F68" w:rsidRPr="005A1599" w14:paraId="60D143B0" w14:textId="77777777" w:rsidTr="00254F68">
        <w:tblPrEx>
          <w:tblCellMar>
            <w:left w:w="115" w:type="dxa"/>
            <w:right w:w="115" w:type="dxa"/>
          </w:tblCellMar>
          <w:tblLook w:val="0000" w:firstRow="0" w:lastRow="0" w:firstColumn="0" w:lastColumn="0" w:noHBand="0" w:noVBand="0"/>
        </w:tblPrEx>
        <w:trPr>
          <w:trHeight w:val="278"/>
          <w:ins w:id="213" w:author="Wichert, RJ@Energy" w:date="2018-10-23T15:50:00Z"/>
        </w:trPr>
        <w:tc>
          <w:tcPr>
            <w:tcW w:w="10950" w:type="dxa"/>
            <w:gridSpan w:val="4"/>
            <w:vAlign w:val="center"/>
          </w:tcPr>
          <w:p w14:paraId="421954A6"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14" w:author="Wichert, RJ@Energy" w:date="2018-10-23T15:50:00Z"/>
                <w:rFonts w:asciiTheme="minorHAnsi" w:hAnsiTheme="minorHAnsi" w:cs="Arial"/>
                <w:b/>
                <w:caps/>
                <w:sz w:val="18"/>
                <w:szCs w:val="18"/>
              </w:rPr>
            </w:pPr>
            <w:ins w:id="215" w:author="Wichert, RJ@Energy" w:date="2018-10-23T15:50:00Z">
              <w:r w:rsidRPr="005A1599">
                <w:rPr>
                  <w:rFonts w:asciiTheme="minorHAnsi" w:hAnsiTheme="minorHAnsi" w:cs="Arial"/>
                  <w:b/>
                  <w:caps/>
                  <w:sz w:val="18"/>
                  <w:szCs w:val="18"/>
                </w:rPr>
                <w:t>BUILDER OR INSTALLER INFORMATION AS SHOWN ON THE CERTIFICATE OF INSTALLATION</w:t>
              </w:r>
            </w:ins>
          </w:p>
        </w:tc>
      </w:tr>
      <w:tr w:rsidR="00254F68" w:rsidRPr="005A1599" w14:paraId="4BF544D5" w14:textId="77777777" w:rsidTr="00254F68">
        <w:tblPrEx>
          <w:tblCellMar>
            <w:left w:w="115" w:type="dxa"/>
            <w:right w:w="115" w:type="dxa"/>
          </w:tblCellMar>
          <w:tblLook w:val="0000" w:firstRow="0" w:lastRow="0" w:firstColumn="0" w:lastColumn="0" w:noHBand="0" w:noVBand="0"/>
        </w:tblPrEx>
        <w:trPr>
          <w:trHeight w:hRule="exact" w:val="360"/>
          <w:ins w:id="216" w:author="Wichert, RJ@Energy" w:date="2018-10-23T15:50:00Z"/>
        </w:trPr>
        <w:tc>
          <w:tcPr>
            <w:tcW w:w="10950" w:type="dxa"/>
            <w:gridSpan w:val="4"/>
            <w:vAlign w:val="center"/>
          </w:tcPr>
          <w:p w14:paraId="571E998B"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17" w:author="Wichert, RJ@Energy" w:date="2018-10-23T15:50:00Z"/>
                <w:rFonts w:asciiTheme="minorHAnsi" w:hAnsiTheme="minorHAnsi"/>
                <w:sz w:val="14"/>
                <w:szCs w:val="14"/>
              </w:rPr>
            </w:pPr>
            <w:ins w:id="218" w:author="Wichert, RJ@Energy" w:date="2018-10-23T15:50:00Z">
              <w:r w:rsidRPr="005A1599">
                <w:rPr>
                  <w:rFonts w:asciiTheme="minorHAnsi" w:hAnsiTheme="minorHAnsi"/>
                  <w:sz w:val="14"/>
                  <w:szCs w:val="14"/>
                </w:rPr>
                <w:t>Company Name (Installing Subcontractor, General Contractor, or Builder/Owner):</w:t>
              </w:r>
            </w:ins>
          </w:p>
        </w:tc>
      </w:tr>
      <w:tr w:rsidR="00254F68" w:rsidRPr="005A1599" w14:paraId="386B0056" w14:textId="77777777" w:rsidTr="00254F68">
        <w:tblPrEx>
          <w:tblCellMar>
            <w:left w:w="115" w:type="dxa"/>
            <w:right w:w="115" w:type="dxa"/>
          </w:tblCellMar>
          <w:tblLook w:val="0000" w:firstRow="0" w:lastRow="0" w:firstColumn="0" w:lastColumn="0" w:noHBand="0" w:noVBand="0"/>
        </w:tblPrEx>
        <w:trPr>
          <w:trHeight w:hRule="exact" w:val="360"/>
          <w:ins w:id="219" w:author="Wichert, RJ@Energy" w:date="2018-10-23T15:50:00Z"/>
        </w:trPr>
        <w:tc>
          <w:tcPr>
            <w:tcW w:w="5475" w:type="dxa"/>
            <w:gridSpan w:val="2"/>
          </w:tcPr>
          <w:p w14:paraId="1B5E8954" w14:textId="77777777" w:rsidR="00254F68" w:rsidRPr="005A1599" w:rsidRDefault="00254F68" w:rsidP="00254F6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20" w:author="Wichert, RJ@Energy" w:date="2018-10-23T15:50:00Z"/>
                <w:rFonts w:asciiTheme="minorHAnsi" w:hAnsiTheme="minorHAnsi"/>
                <w:sz w:val="14"/>
                <w:szCs w:val="14"/>
              </w:rPr>
            </w:pPr>
            <w:ins w:id="221" w:author="Wichert, RJ@Energy" w:date="2018-10-23T15:50:00Z">
              <w:r w:rsidRPr="005A1599">
                <w:rPr>
                  <w:rFonts w:asciiTheme="minorHAnsi" w:hAnsiTheme="minorHAnsi"/>
                  <w:sz w:val="14"/>
                  <w:szCs w:val="14"/>
                </w:rPr>
                <w:t>Responsible Builder or Installer Name:</w:t>
              </w:r>
            </w:ins>
          </w:p>
        </w:tc>
        <w:tc>
          <w:tcPr>
            <w:tcW w:w="5475" w:type="dxa"/>
            <w:gridSpan w:val="2"/>
          </w:tcPr>
          <w:p w14:paraId="14C72F37" w14:textId="77777777" w:rsidR="00254F68" w:rsidRPr="005A1599" w:rsidRDefault="00254F68" w:rsidP="00254F68">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2" w:author="Wichert, RJ@Energy" w:date="2018-10-23T15:50:00Z"/>
                <w:rFonts w:asciiTheme="minorHAnsi" w:hAnsiTheme="minorHAnsi"/>
                <w:sz w:val="14"/>
                <w:szCs w:val="14"/>
              </w:rPr>
            </w:pPr>
            <w:ins w:id="223" w:author="Wichert, RJ@Energy" w:date="2018-10-23T15:50:00Z">
              <w:r w:rsidRPr="005A1599">
                <w:rPr>
                  <w:rFonts w:asciiTheme="minorHAnsi" w:hAnsiTheme="minorHAnsi"/>
                  <w:sz w:val="14"/>
                  <w:szCs w:val="14"/>
                </w:rPr>
                <w:t>CSLB License:</w:t>
              </w:r>
            </w:ins>
          </w:p>
        </w:tc>
      </w:tr>
      <w:tr w:rsidR="00254F68" w:rsidRPr="005A1599" w14:paraId="0F4FADC1" w14:textId="77777777" w:rsidTr="00254F68">
        <w:tblPrEx>
          <w:tblCellMar>
            <w:left w:w="108" w:type="dxa"/>
            <w:right w:w="108" w:type="dxa"/>
          </w:tblCellMar>
          <w:tblLook w:val="0000" w:firstRow="0" w:lastRow="0" w:firstColumn="0" w:lastColumn="0" w:noHBand="0" w:noVBand="0"/>
        </w:tblPrEx>
        <w:trPr>
          <w:trHeight w:hRule="exact" w:val="288"/>
          <w:ins w:id="224" w:author="Wichert, RJ@Energy" w:date="2018-10-23T15:50:00Z"/>
        </w:trPr>
        <w:tc>
          <w:tcPr>
            <w:tcW w:w="10950" w:type="dxa"/>
            <w:gridSpan w:val="4"/>
            <w:vAlign w:val="center"/>
          </w:tcPr>
          <w:p w14:paraId="7BF8B549"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25" w:author="Wichert, RJ@Energy" w:date="2018-10-23T15:50:00Z"/>
                <w:rFonts w:asciiTheme="minorHAnsi" w:hAnsiTheme="minorHAnsi"/>
                <w:sz w:val="14"/>
                <w:szCs w:val="14"/>
              </w:rPr>
            </w:pPr>
            <w:ins w:id="226" w:author="Wichert, RJ@Energy" w:date="2018-10-23T15:50:00Z">
              <w:r w:rsidRPr="005A1599">
                <w:rPr>
                  <w:rFonts w:asciiTheme="minorHAnsi" w:hAnsiTheme="minorHAnsi" w:cs="Arial"/>
                  <w:b/>
                  <w:caps/>
                  <w:sz w:val="18"/>
                  <w:szCs w:val="18"/>
                </w:rPr>
                <w:t>HERS PROVIDER DATA REGISTRY INFORMATION</w:t>
              </w:r>
            </w:ins>
          </w:p>
        </w:tc>
      </w:tr>
      <w:tr w:rsidR="00254F68" w:rsidRPr="005A1599" w14:paraId="3ACF7566" w14:textId="77777777" w:rsidTr="00254F68">
        <w:tblPrEx>
          <w:tblCellMar>
            <w:left w:w="108" w:type="dxa"/>
            <w:right w:w="108" w:type="dxa"/>
          </w:tblCellMar>
          <w:tblLook w:val="0000" w:firstRow="0" w:lastRow="0" w:firstColumn="0" w:lastColumn="0" w:noHBand="0" w:noVBand="0"/>
        </w:tblPrEx>
        <w:trPr>
          <w:trHeight w:hRule="exact" w:val="360"/>
          <w:ins w:id="227" w:author="Wichert, RJ@Energy" w:date="2018-10-23T15:50:00Z"/>
        </w:trPr>
        <w:tc>
          <w:tcPr>
            <w:tcW w:w="5482" w:type="dxa"/>
            <w:gridSpan w:val="3"/>
          </w:tcPr>
          <w:p w14:paraId="7EC97EE1"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8" w:author="Wichert, RJ@Energy" w:date="2018-10-23T15:50:00Z"/>
                <w:rFonts w:asciiTheme="minorHAnsi" w:hAnsiTheme="minorHAnsi"/>
                <w:sz w:val="14"/>
                <w:szCs w:val="14"/>
              </w:rPr>
            </w:pPr>
            <w:ins w:id="229" w:author="Wichert, RJ@Energy" w:date="2018-10-23T15:50:00Z">
              <w:r w:rsidRPr="005A1599">
                <w:rPr>
                  <w:rFonts w:asciiTheme="minorHAnsi" w:hAnsiTheme="minorHAnsi"/>
                  <w:sz w:val="14"/>
                  <w:szCs w:val="14"/>
                </w:rPr>
                <w:t>Sample Group Number (if applicable):</w:t>
              </w:r>
            </w:ins>
          </w:p>
        </w:tc>
        <w:tc>
          <w:tcPr>
            <w:tcW w:w="5468" w:type="dxa"/>
          </w:tcPr>
          <w:p w14:paraId="13157FAB" w14:textId="77777777" w:rsidR="00254F68" w:rsidRPr="005A1599" w:rsidRDefault="00254F68" w:rsidP="00254F6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30" w:author="Wichert, RJ@Energy" w:date="2018-10-23T15:50:00Z"/>
                <w:rFonts w:asciiTheme="minorHAnsi" w:hAnsiTheme="minorHAnsi"/>
                <w:sz w:val="14"/>
                <w:szCs w:val="14"/>
              </w:rPr>
            </w:pPr>
            <w:ins w:id="231" w:author="Wichert, RJ@Energy" w:date="2018-10-23T15:50: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254F68" w:rsidRPr="005A1599" w14:paraId="420801C1" w14:textId="77777777" w:rsidTr="00254F68">
        <w:tblPrEx>
          <w:tblCellMar>
            <w:left w:w="108" w:type="dxa"/>
            <w:right w:w="108" w:type="dxa"/>
          </w:tblCellMar>
          <w:tblLook w:val="0000" w:firstRow="0" w:lastRow="0" w:firstColumn="0" w:lastColumn="0" w:noHBand="0" w:noVBand="0"/>
        </w:tblPrEx>
        <w:trPr>
          <w:trHeight w:val="288"/>
          <w:ins w:id="232" w:author="Wichert, RJ@Energy" w:date="2018-10-23T15:50:00Z"/>
        </w:trPr>
        <w:tc>
          <w:tcPr>
            <w:tcW w:w="10950" w:type="dxa"/>
            <w:gridSpan w:val="4"/>
            <w:vAlign w:val="center"/>
          </w:tcPr>
          <w:p w14:paraId="43D79F53"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33" w:author="Wichert, RJ@Energy" w:date="2018-10-23T15:50:00Z"/>
                <w:rFonts w:asciiTheme="minorHAnsi" w:hAnsiTheme="minorHAnsi"/>
                <w:sz w:val="14"/>
                <w:szCs w:val="14"/>
              </w:rPr>
            </w:pPr>
            <w:ins w:id="234" w:author="Wichert, RJ@Energy" w:date="2018-10-23T15:50:00Z">
              <w:r w:rsidRPr="005A1599">
                <w:rPr>
                  <w:rFonts w:asciiTheme="minorHAnsi" w:hAnsiTheme="minorHAnsi" w:cs="Arial"/>
                  <w:b/>
                  <w:caps/>
                  <w:sz w:val="18"/>
                  <w:szCs w:val="18"/>
                </w:rPr>
                <w:t>HERS RATER INFORMATION</w:t>
              </w:r>
            </w:ins>
          </w:p>
        </w:tc>
      </w:tr>
      <w:tr w:rsidR="00254F68" w:rsidRPr="005A1599" w14:paraId="29FE3AB5" w14:textId="77777777" w:rsidTr="00254F68">
        <w:tblPrEx>
          <w:tblCellMar>
            <w:left w:w="108" w:type="dxa"/>
            <w:right w:w="108" w:type="dxa"/>
          </w:tblCellMar>
          <w:tblLook w:val="0000" w:firstRow="0" w:lastRow="0" w:firstColumn="0" w:lastColumn="0" w:noHBand="0" w:noVBand="0"/>
        </w:tblPrEx>
        <w:trPr>
          <w:trHeight w:hRule="exact" w:val="360"/>
          <w:ins w:id="235" w:author="Wichert, RJ@Energy" w:date="2018-10-23T15:50:00Z"/>
        </w:trPr>
        <w:tc>
          <w:tcPr>
            <w:tcW w:w="10950" w:type="dxa"/>
            <w:gridSpan w:val="4"/>
          </w:tcPr>
          <w:p w14:paraId="48381158" w14:textId="77777777" w:rsidR="00254F68" w:rsidRPr="005A1599" w:rsidRDefault="00254F68" w:rsidP="00254F6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6" w:author="Wichert, RJ@Energy" w:date="2018-10-23T15:50:00Z"/>
                <w:rFonts w:asciiTheme="minorHAnsi" w:hAnsiTheme="minorHAnsi"/>
                <w:sz w:val="14"/>
                <w:szCs w:val="14"/>
              </w:rPr>
            </w:pPr>
            <w:ins w:id="237" w:author="Wichert, RJ@Energy" w:date="2018-10-23T15:50:00Z">
              <w:r w:rsidRPr="005A1599">
                <w:rPr>
                  <w:rFonts w:asciiTheme="minorHAnsi" w:hAnsiTheme="minorHAnsi"/>
                  <w:sz w:val="14"/>
                  <w:szCs w:val="14"/>
                </w:rPr>
                <w:t>HERS Rater Company Name:</w:t>
              </w:r>
            </w:ins>
          </w:p>
        </w:tc>
      </w:tr>
      <w:tr w:rsidR="00254F68" w:rsidRPr="005A1599" w14:paraId="4F135030" w14:textId="77777777" w:rsidTr="00254F68">
        <w:tblPrEx>
          <w:tblCellMar>
            <w:left w:w="108" w:type="dxa"/>
            <w:right w:w="108" w:type="dxa"/>
          </w:tblCellMar>
          <w:tblLook w:val="0000" w:firstRow="0" w:lastRow="0" w:firstColumn="0" w:lastColumn="0" w:noHBand="0" w:noVBand="0"/>
        </w:tblPrEx>
        <w:trPr>
          <w:trHeight w:hRule="exact" w:val="360"/>
          <w:ins w:id="238" w:author="Wichert, RJ@Energy" w:date="2018-10-23T15:50:00Z"/>
        </w:trPr>
        <w:tc>
          <w:tcPr>
            <w:tcW w:w="5482" w:type="dxa"/>
            <w:gridSpan w:val="3"/>
            <w:tcBorders>
              <w:top w:val="single" w:sz="4" w:space="0" w:color="auto"/>
              <w:left w:val="single" w:sz="4" w:space="0" w:color="auto"/>
              <w:bottom w:val="single" w:sz="4" w:space="0" w:color="auto"/>
              <w:right w:val="single" w:sz="4" w:space="0" w:color="auto"/>
            </w:tcBorders>
          </w:tcPr>
          <w:p w14:paraId="191EEE26"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9" w:author="Wichert, RJ@Energy" w:date="2018-10-23T15:50:00Z"/>
                <w:rFonts w:asciiTheme="minorHAnsi" w:hAnsiTheme="minorHAnsi"/>
                <w:sz w:val="14"/>
                <w:szCs w:val="14"/>
              </w:rPr>
            </w:pPr>
            <w:ins w:id="240" w:author="Wichert, RJ@Energy" w:date="2018-10-23T15:50: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52A2EAB7"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1" w:author="Wichert, RJ@Energy" w:date="2018-10-23T15:50:00Z"/>
                <w:rFonts w:asciiTheme="minorHAnsi" w:hAnsiTheme="minorHAnsi"/>
                <w:sz w:val="14"/>
                <w:szCs w:val="14"/>
              </w:rPr>
            </w:pPr>
            <w:ins w:id="242" w:author="Wichert, RJ@Energy" w:date="2018-10-23T15:50:00Z">
              <w:r w:rsidRPr="005A1599">
                <w:rPr>
                  <w:rFonts w:asciiTheme="minorHAnsi" w:hAnsiTheme="minorHAnsi"/>
                  <w:sz w:val="14"/>
                  <w:szCs w:val="14"/>
                </w:rPr>
                <w:t>Responsible Rater Signature:</w:t>
              </w:r>
            </w:ins>
          </w:p>
        </w:tc>
      </w:tr>
      <w:tr w:rsidR="00254F68" w:rsidRPr="005A1599" w14:paraId="3FF09A7E" w14:textId="77777777" w:rsidTr="00254F68">
        <w:tblPrEx>
          <w:tblCellMar>
            <w:left w:w="108" w:type="dxa"/>
            <w:right w:w="108" w:type="dxa"/>
          </w:tblCellMar>
          <w:tblLook w:val="0000" w:firstRow="0" w:lastRow="0" w:firstColumn="0" w:lastColumn="0" w:noHBand="0" w:noVBand="0"/>
        </w:tblPrEx>
        <w:trPr>
          <w:trHeight w:hRule="exact" w:val="360"/>
          <w:ins w:id="243" w:author="Wichert, RJ@Energy" w:date="2018-10-23T15:50:00Z"/>
        </w:trPr>
        <w:tc>
          <w:tcPr>
            <w:tcW w:w="5482" w:type="dxa"/>
            <w:gridSpan w:val="3"/>
            <w:tcBorders>
              <w:top w:val="single" w:sz="4" w:space="0" w:color="auto"/>
              <w:left w:val="single" w:sz="4" w:space="0" w:color="auto"/>
              <w:bottom w:val="single" w:sz="4" w:space="0" w:color="auto"/>
              <w:right w:val="single" w:sz="4" w:space="0" w:color="auto"/>
            </w:tcBorders>
          </w:tcPr>
          <w:p w14:paraId="32F815E2"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4" w:author="Wichert, RJ@Energy" w:date="2018-10-23T15:50:00Z"/>
                <w:rFonts w:asciiTheme="minorHAnsi" w:hAnsiTheme="minorHAnsi"/>
                <w:sz w:val="14"/>
                <w:szCs w:val="14"/>
              </w:rPr>
            </w:pPr>
            <w:ins w:id="245" w:author="Wichert, RJ@Energy" w:date="2018-10-23T15:50: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726C4DC6" w14:textId="77777777" w:rsidR="00254F68" w:rsidRPr="005A1599" w:rsidRDefault="00254F68" w:rsidP="00254F6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6" w:author="Wichert, RJ@Energy" w:date="2018-10-23T15:50:00Z"/>
                <w:rFonts w:asciiTheme="minorHAnsi" w:hAnsiTheme="minorHAnsi"/>
                <w:sz w:val="14"/>
                <w:szCs w:val="14"/>
              </w:rPr>
            </w:pPr>
            <w:ins w:id="247" w:author="Wichert, RJ@Energy" w:date="2018-10-23T15:50:00Z">
              <w:r w:rsidRPr="005A1599">
                <w:rPr>
                  <w:rFonts w:asciiTheme="minorHAnsi" w:hAnsiTheme="minorHAnsi"/>
                  <w:sz w:val="14"/>
                  <w:szCs w:val="14"/>
                </w:rPr>
                <w:t>Date Signed:</w:t>
              </w:r>
            </w:ins>
          </w:p>
        </w:tc>
      </w:tr>
    </w:tbl>
    <w:p w14:paraId="4BAA823F" w14:textId="7F887387" w:rsidR="00EA1EC9" w:rsidRDefault="00EA1EC9" w:rsidP="00DA2B2D">
      <w:pPr>
        <w:pStyle w:val="CommentText"/>
        <w:rPr>
          <w:ins w:id="248" w:author="Wichert, RJ@Energy" w:date="2018-10-23T15:50:00Z"/>
          <w:rFonts w:asciiTheme="minorHAnsi" w:hAnsiTheme="minorHAnsi"/>
          <w:sz w:val="18"/>
          <w:szCs w:val="18"/>
        </w:rPr>
      </w:pPr>
    </w:p>
    <w:p w14:paraId="30C500D3" w14:textId="77777777" w:rsidR="00254F68" w:rsidRPr="00CD7DDB" w:rsidRDefault="00254F68"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BAA8241" w14:textId="4ACE7170" w:rsidR="00EA1EC9" w:rsidRPr="00502177" w:rsidRDefault="00D975FF" w:rsidP="00502177">
      <w:pPr>
        <w:jc w:val="center"/>
        <w:rPr>
          <w:rFonts w:ascii="Calibri" w:hAnsi="Calibri"/>
          <w:b/>
        </w:rPr>
      </w:pPr>
      <w:r w:rsidRPr="00502177">
        <w:rPr>
          <w:rFonts w:ascii="Calibri" w:hAnsi="Calibri"/>
          <w:b/>
        </w:rPr>
        <w:t>CF</w:t>
      </w:r>
      <w:ins w:id="263" w:author="Wichert, RJ@Energy" w:date="2018-11-30T10:15:00Z">
        <w:r w:rsidR="00A02BBE">
          <w:rPr>
            <w:rFonts w:ascii="Calibri" w:hAnsi="Calibri"/>
            <w:b/>
          </w:rPr>
          <w:t>3</w:t>
        </w:r>
      </w:ins>
      <w:del w:id="264" w:author="Wichert, RJ@Energy" w:date="2018-11-30T10:15:00Z">
        <w:r w:rsidRPr="00502177" w:rsidDel="00A02BBE">
          <w:rPr>
            <w:rFonts w:ascii="Calibri" w:hAnsi="Calibri"/>
            <w:b/>
          </w:rPr>
          <w:delText>2</w:delText>
        </w:r>
      </w:del>
      <w:r w:rsidRPr="00502177">
        <w:rPr>
          <w:rFonts w:ascii="Calibri" w:hAnsi="Calibri"/>
          <w:b/>
        </w:rPr>
        <w:t>R-MCH-22</w:t>
      </w:r>
      <w:ins w:id="265" w:author="Wichert, RJ@Energy" w:date="2018-10-23T14:15:00Z">
        <w:r w:rsidR="00A3025D">
          <w:rPr>
            <w:rFonts w:ascii="Calibri" w:hAnsi="Calibri"/>
            <w:b/>
          </w:rPr>
          <w:t>c</w:t>
        </w:r>
      </w:ins>
      <w:del w:id="266" w:author="Wichert, RJ@Energy" w:date="2018-10-23T14:15:00Z">
        <w:r w:rsidRPr="00502177" w:rsidDel="00A3025D">
          <w:rPr>
            <w:rFonts w:ascii="Calibri" w:hAnsi="Calibri"/>
            <w:b/>
          </w:rPr>
          <w:delText>a</w:delText>
        </w:r>
      </w:del>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21DB5F3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3F13F905" w:rsidR="00D975FF" w:rsidRPr="00E61E42" w:rsidRDefault="00D975FF" w:rsidP="00D975FF">
      <w:pPr>
        <w:pStyle w:val="ListParagraph"/>
        <w:numPr>
          <w:ilvl w:val="0"/>
          <w:numId w:val="34"/>
        </w:numPr>
        <w:ind w:left="360" w:hanging="360"/>
        <w:rPr>
          <w:ins w:id="267" w:author="Wichert, RJ@Energy" w:date="2018-10-11T08:04:00Z"/>
          <w:rFonts w:ascii="Calibri" w:hAnsi="Calibri"/>
          <w:i/>
          <w:rPrChange w:id="268" w:author="Wichert, RJ@Energy" w:date="2018-10-11T08:04:00Z">
            <w:rPr>
              <w:ins w:id="269" w:author="Wichert, RJ@Energy" w:date="2018-10-11T08:04:00Z"/>
              <w:rFonts w:ascii="Calibri" w:hAnsi="Calibri"/>
            </w:rPr>
          </w:rPrChange>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C450357" w14:textId="26FBF233" w:rsidR="00E61E42" w:rsidRPr="00154520" w:rsidRDefault="00154520" w:rsidP="007512C1">
      <w:pPr>
        <w:pStyle w:val="ListParagraph"/>
        <w:numPr>
          <w:ilvl w:val="0"/>
          <w:numId w:val="34"/>
        </w:numPr>
        <w:ind w:left="360" w:hanging="360"/>
        <w:rPr>
          <w:rFonts w:ascii="Calibri" w:hAnsi="Calibri"/>
          <w:i/>
        </w:rPr>
      </w:pPr>
      <w:ins w:id="270" w:author="Wichert, RJ@Energy" w:date="2018-10-18T11:05:00Z">
        <w:r w:rsidRPr="00542FBC">
          <w:rPr>
            <w:rFonts w:ascii="Calibri" w:hAnsi="Calibri"/>
          </w:rPr>
          <w:t xml:space="preserve">Central Fan Ventilation Cooling System (CFVCS) Status: </w:t>
        </w:r>
      </w:ins>
      <w:ins w:id="271" w:author="Wichert, RJ@Energy" w:date="2018-10-23T14:14:00Z">
        <w:r w:rsidR="007512C1" w:rsidRPr="007512C1">
          <w:rPr>
            <w:rFonts w:ascii="Calibri" w:hAnsi="Calibri"/>
          </w:rPr>
          <w:t>This field is filled out automatically. It is referenced from the CF2R-MCH-23, which must be completed prior to this document.</w:t>
        </w:r>
      </w:ins>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36B390D3" w14:textId="497A4B54" w:rsidR="00726211" w:rsidRPr="00726211" w:rsidRDefault="00D975FF" w:rsidP="00D975FF">
      <w:pPr>
        <w:pStyle w:val="ListParagraph"/>
        <w:numPr>
          <w:ilvl w:val="0"/>
          <w:numId w:val="36"/>
        </w:numPr>
        <w:ind w:left="360" w:hanging="360"/>
        <w:rPr>
          <w:ins w:id="272" w:author="Wichert, RJ@Energy" w:date="2018-10-11T08:52:00Z"/>
          <w:rFonts w:ascii="Calibri" w:hAnsi="Calibri"/>
          <w:i/>
          <w:rPrChange w:id="273" w:author="Wichert, RJ@Energy" w:date="2018-10-11T08:53:00Z">
            <w:rPr>
              <w:ins w:id="274" w:author="Wichert, RJ@Energy" w:date="2018-10-11T08:52:00Z"/>
              <w:rFonts w:ascii="Calibri" w:hAnsi="Calibri"/>
            </w:rPr>
          </w:rPrChange>
        </w:rPr>
      </w:pPr>
      <w:r w:rsidRPr="00714E84">
        <w:rPr>
          <w:rFonts w:asciiTheme="minorHAnsi" w:hAnsiTheme="minorHAnsi"/>
          <w:i/>
          <w:szCs w:val="18"/>
        </w:rPr>
        <w:t>Required Fan Efficacy (</w:t>
      </w:r>
      <w:r w:rsidR="005D27C3">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w:t>
      </w:r>
      <w:ins w:id="275" w:author="Wichert, RJ@Energy" w:date="2018-10-11T09:02:00Z">
        <w:r w:rsidR="00726211">
          <w:rPr>
            <w:rFonts w:ascii="Calibri" w:hAnsi="Calibri"/>
          </w:rPr>
          <w:t xml:space="preserve"> and </w:t>
        </w:r>
      </w:ins>
      <w:del w:id="276" w:author="Wichert, RJ@Energy" w:date="2018-10-11T09:02:00Z">
        <w:r w:rsidDel="00726211">
          <w:rPr>
            <w:rFonts w:ascii="Calibri" w:hAnsi="Calibri"/>
          </w:rPr>
          <w:delText xml:space="preserve">. </w:delText>
        </w:r>
      </w:del>
      <w:ins w:id="277" w:author="Wichert, RJ@Energy" w:date="2018-10-11T08:51:00Z">
        <w:r w:rsidR="0009646A">
          <w:rPr>
            <w:rFonts w:ascii="Calibri" w:hAnsi="Calibri"/>
          </w:rPr>
          <w:t>reference</w:t>
        </w:r>
      </w:ins>
      <w:ins w:id="278" w:author="Wichert, RJ@Energy" w:date="2018-10-11T08:52:00Z">
        <w:r w:rsidR="0009646A">
          <w:rPr>
            <w:rFonts w:ascii="Calibri" w:hAnsi="Calibri"/>
          </w:rPr>
          <w:t>d</w:t>
        </w:r>
      </w:ins>
      <w:ins w:id="279" w:author="Wichert, RJ@Energy" w:date="2018-10-11T08:51:00Z">
        <w:r w:rsidR="0009646A">
          <w:rPr>
            <w:rFonts w:ascii="Calibri" w:hAnsi="Calibri"/>
          </w:rPr>
          <w:t xml:space="preserve"> from MCH-01</w:t>
        </w:r>
      </w:ins>
      <w:ins w:id="280" w:author="Wichert, RJ@Energy" w:date="2018-10-11T08:52:00Z">
        <w:r w:rsidR="0009646A">
          <w:rPr>
            <w:rFonts w:ascii="Calibri" w:hAnsi="Calibri"/>
          </w:rPr>
          <w:t>.</w:t>
        </w:r>
      </w:ins>
      <w:ins w:id="281" w:author="Wichert, RJ@Energy" w:date="2018-10-11T08:59:00Z">
        <w:r w:rsidR="00726211">
          <w:rPr>
            <w:rFonts w:ascii="Calibri" w:hAnsi="Calibri"/>
          </w:rPr>
          <w:t xml:space="preserve"> </w:t>
        </w:r>
      </w:ins>
      <w:ins w:id="282" w:author="Wichert, RJ@Energy" w:date="2018-10-11T09:01:00Z">
        <w:r w:rsidR="00726211">
          <w:rPr>
            <w:rFonts w:ascii="Calibri" w:hAnsi="Calibri"/>
          </w:rPr>
          <w:t xml:space="preserve">Values </w:t>
        </w:r>
      </w:ins>
      <w:ins w:id="283" w:author="Wichert, RJ@Energy" w:date="2018-10-11T08:59:00Z">
        <w:r w:rsidR="00726211">
          <w:rPr>
            <w:rFonts w:ascii="Calibri" w:hAnsi="Calibri"/>
          </w:rPr>
          <w:t xml:space="preserve">below are used unless higher efficacy values </w:t>
        </w:r>
      </w:ins>
      <w:ins w:id="284" w:author="Wichert, RJ@Energy" w:date="2018-10-11T09:04:00Z">
        <w:r w:rsidR="00384822">
          <w:rPr>
            <w:rFonts w:ascii="Calibri" w:hAnsi="Calibri"/>
          </w:rPr>
          <w:t xml:space="preserve">are </w:t>
        </w:r>
      </w:ins>
      <w:ins w:id="285" w:author="Wichert, RJ@Energy" w:date="2018-10-18T13:02:00Z">
        <w:r w:rsidR="00D6070D">
          <w:rPr>
            <w:rFonts w:ascii="Calibri" w:hAnsi="Calibri"/>
          </w:rPr>
          <w:t>specified</w:t>
        </w:r>
      </w:ins>
      <w:ins w:id="286" w:author="Wichert, RJ@Energy" w:date="2018-10-11T09:04:00Z">
        <w:r w:rsidR="00384822">
          <w:rPr>
            <w:rFonts w:ascii="Calibri" w:hAnsi="Calibri"/>
          </w:rPr>
          <w:t xml:space="preserve"> on</w:t>
        </w:r>
      </w:ins>
      <w:ins w:id="287" w:author="Wichert, RJ@Energy" w:date="2018-10-11T09:03:00Z">
        <w:r w:rsidR="00384822">
          <w:rPr>
            <w:rFonts w:ascii="Calibri" w:hAnsi="Calibri"/>
          </w:rPr>
          <w:t xml:space="preserve"> the CF1R for </w:t>
        </w:r>
      </w:ins>
      <w:ins w:id="288" w:author="Wichert, RJ@Energy" w:date="2018-10-11T08:59:00Z">
        <w:r w:rsidR="00726211">
          <w:rPr>
            <w:rFonts w:ascii="Calibri" w:hAnsi="Calibri"/>
          </w:rPr>
          <w:t>performance compliance.</w:t>
        </w:r>
      </w:ins>
    </w:p>
    <w:p w14:paraId="6B6F98DE" w14:textId="0A188B99" w:rsidR="00726211" w:rsidRPr="00726211" w:rsidRDefault="00726211">
      <w:pPr>
        <w:pStyle w:val="ListParagraph"/>
        <w:numPr>
          <w:ilvl w:val="1"/>
          <w:numId w:val="36"/>
        </w:numPr>
        <w:rPr>
          <w:ins w:id="289" w:author="Wichert, RJ@Energy" w:date="2018-10-11T08:54:00Z"/>
          <w:rFonts w:ascii="Calibri" w:hAnsi="Calibri"/>
          <w:i/>
          <w:rPrChange w:id="290" w:author="Wichert, RJ@Energy" w:date="2018-10-11T08:54:00Z">
            <w:rPr>
              <w:ins w:id="291" w:author="Wichert, RJ@Energy" w:date="2018-10-11T08:54:00Z"/>
              <w:rFonts w:ascii="Calibri" w:hAnsi="Calibri"/>
            </w:rPr>
          </w:rPrChange>
        </w:rPr>
        <w:pPrChange w:id="292" w:author="Wichert, RJ@Energy" w:date="2018-10-11T08:53:00Z">
          <w:pPr>
            <w:pStyle w:val="ListParagraph"/>
            <w:numPr>
              <w:numId w:val="36"/>
            </w:numPr>
            <w:ind w:left="360" w:hanging="360"/>
          </w:pPr>
        </w:pPrChange>
      </w:pPr>
      <w:ins w:id="293" w:author="Wichert, RJ@Energy" w:date="2018-10-11T08:54:00Z">
        <w:r>
          <w:rPr>
            <w:rFonts w:ascii="Calibri" w:hAnsi="Calibri"/>
          </w:rPr>
          <w:t>0.62 watt</w:t>
        </w:r>
      </w:ins>
      <w:ins w:id="294" w:author="Wichert, RJ@Energy" w:date="2018-10-18T11:07:00Z">
        <w:r w:rsidR="00154520">
          <w:rPr>
            <w:rFonts w:ascii="Calibri" w:hAnsi="Calibri"/>
          </w:rPr>
          <w:t>s</w:t>
        </w:r>
      </w:ins>
      <w:ins w:id="295" w:author="Wichert, RJ@Energy" w:date="2018-10-11T08:54:00Z">
        <w:r>
          <w:rPr>
            <w:rFonts w:ascii="Calibri" w:hAnsi="Calibri"/>
          </w:rPr>
          <w:t xml:space="preserve">/cfm for small duct high velocity </w:t>
        </w:r>
      </w:ins>
      <w:ins w:id="296" w:author="Wichert, RJ@Energy" w:date="2018-10-11T08:55:00Z">
        <w:r>
          <w:rPr>
            <w:rFonts w:ascii="Calibri" w:hAnsi="Calibri"/>
          </w:rPr>
          <w:t xml:space="preserve">HP or AC </w:t>
        </w:r>
      </w:ins>
      <w:ins w:id="297" w:author="Wichert, RJ@Energy" w:date="2018-10-11T08:54:00Z">
        <w:r>
          <w:rPr>
            <w:rFonts w:ascii="Calibri" w:hAnsi="Calibri"/>
          </w:rPr>
          <w:t>systems</w:t>
        </w:r>
      </w:ins>
    </w:p>
    <w:p w14:paraId="7DB927F8" w14:textId="6D79F76A" w:rsidR="00726211" w:rsidRPr="00726211" w:rsidRDefault="00726211">
      <w:pPr>
        <w:pStyle w:val="ListParagraph"/>
        <w:numPr>
          <w:ilvl w:val="1"/>
          <w:numId w:val="36"/>
        </w:numPr>
        <w:rPr>
          <w:ins w:id="298" w:author="Wichert, RJ@Energy" w:date="2018-10-11T08:57:00Z"/>
          <w:rFonts w:ascii="Calibri" w:hAnsi="Calibri"/>
          <w:i/>
          <w:rPrChange w:id="299" w:author="Wichert, RJ@Energy" w:date="2018-10-11T08:57:00Z">
            <w:rPr>
              <w:ins w:id="300" w:author="Wichert, RJ@Energy" w:date="2018-10-11T08:57:00Z"/>
              <w:rFonts w:ascii="Calibri" w:hAnsi="Calibri"/>
            </w:rPr>
          </w:rPrChange>
        </w:rPr>
        <w:pPrChange w:id="301" w:author="Wichert, RJ@Energy" w:date="2018-10-11T08:53:00Z">
          <w:pPr>
            <w:pStyle w:val="ListParagraph"/>
            <w:numPr>
              <w:numId w:val="36"/>
            </w:numPr>
            <w:ind w:left="360" w:hanging="360"/>
          </w:pPr>
        </w:pPrChange>
      </w:pPr>
      <w:ins w:id="302" w:author="Wichert, RJ@Energy" w:date="2018-10-11T08:55:00Z">
        <w:r>
          <w:rPr>
            <w:rFonts w:ascii="Calibri" w:hAnsi="Calibri"/>
          </w:rPr>
          <w:t>0.45 watt</w:t>
        </w:r>
      </w:ins>
      <w:ins w:id="303" w:author="Wichert, RJ@Energy" w:date="2018-10-18T11:07:00Z">
        <w:r w:rsidR="00154520">
          <w:rPr>
            <w:rFonts w:ascii="Calibri" w:hAnsi="Calibri"/>
          </w:rPr>
          <w:t>s</w:t>
        </w:r>
      </w:ins>
      <w:ins w:id="304" w:author="Wichert, RJ@Energy" w:date="2018-10-11T08:55:00Z">
        <w:r>
          <w:rPr>
            <w:rFonts w:ascii="Calibri" w:hAnsi="Calibri"/>
          </w:rPr>
          <w:t>/cfm for</w:t>
        </w:r>
      </w:ins>
      <w:ins w:id="305" w:author="Wichert, RJ@Energy" w:date="2018-10-11T08:57:00Z">
        <w:r>
          <w:rPr>
            <w:rFonts w:ascii="Calibri" w:hAnsi="Calibri"/>
          </w:rPr>
          <w:t xml:space="preserve"> central gas furnace or packaged gas furnace systems</w:t>
        </w:r>
      </w:ins>
    </w:p>
    <w:p w14:paraId="4BAA8255" w14:textId="560C7036" w:rsidR="00D975FF" w:rsidRPr="004E6DD7" w:rsidRDefault="00726211">
      <w:pPr>
        <w:pStyle w:val="ListParagraph"/>
        <w:numPr>
          <w:ilvl w:val="1"/>
          <w:numId w:val="36"/>
        </w:numPr>
        <w:rPr>
          <w:rFonts w:ascii="Calibri" w:hAnsi="Calibri"/>
          <w:i/>
        </w:rPr>
        <w:pPrChange w:id="306" w:author="Wichert, RJ@Energy" w:date="2018-10-11T08:53:00Z">
          <w:pPr>
            <w:pStyle w:val="ListParagraph"/>
            <w:numPr>
              <w:numId w:val="36"/>
            </w:numPr>
            <w:ind w:left="360" w:hanging="360"/>
          </w:pPr>
        </w:pPrChange>
      </w:pPr>
      <w:ins w:id="307" w:author="Wichert, RJ@Energy" w:date="2018-10-11T08:57:00Z">
        <w:r>
          <w:rPr>
            <w:rFonts w:ascii="Calibri" w:hAnsi="Calibri"/>
          </w:rPr>
          <w:t>0.58 watt</w:t>
        </w:r>
      </w:ins>
      <w:ins w:id="308" w:author="Wichert, RJ@Energy" w:date="2018-10-18T11:07:00Z">
        <w:r w:rsidR="00154520">
          <w:rPr>
            <w:rFonts w:ascii="Calibri" w:hAnsi="Calibri"/>
          </w:rPr>
          <w:t>s</w:t>
        </w:r>
      </w:ins>
      <w:ins w:id="309" w:author="Wichert, RJ@Energy" w:date="2018-10-11T08:57:00Z">
        <w:r>
          <w:rPr>
            <w:rFonts w:ascii="Calibri" w:hAnsi="Calibri"/>
          </w:rPr>
          <w:t>/cfm for all other systems</w:t>
        </w:r>
      </w:ins>
      <w:del w:id="310" w:author="Wichert, RJ@Energy" w:date="2018-10-11T08:53:00Z">
        <w:r w:rsidR="00D975FF" w:rsidDel="00726211">
          <w:rPr>
            <w:rFonts w:ascii="Calibri" w:hAnsi="Calibri"/>
          </w:rPr>
          <w:delText xml:space="preserve">If a value other than 0.58 </w:delText>
        </w:r>
        <w:r w:rsidR="005D27C3" w:rsidDel="00726211">
          <w:rPr>
            <w:rFonts w:ascii="Calibri" w:hAnsi="Calibri"/>
          </w:rPr>
          <w:delText>W</w:delText>
        </w:r>
        <w:r w:rsidR="00D975FF" w:rsidDel="00726211">
          <w:rPr>
            <w:rFonts w:ascii="Calibri" w:hAnsi="Calibri"/>
          </w:rPr>
          <w:delText xml:space="preserve">atts/cfm was claimed in the performance calculations, it will be referenced from the CF1R, otherwise the target is 0.58 </w:delText>
        </w:r>
        <w:r w:rsidR="005D27C3" w:rsidDel="00726211">
          <w:rPr>
            <w:rFonts w:ascii="Calibri" w:hAnsi="Calibri"/>
          </w:rPr>
          <w:delText>W</w:delText>
        </w:r>
        <w:r w:rsidR="00D975FF" w:rsidDel="00726211">
          <w:rPr>
            <w:rFonts w:ascii="Calibri" w:hAnsi="Calibri"/>
          </w:rPr>
          <w:delText>atts/cfm.</w:delText>
        </w:r>
      </w:del>
    </w:p>
    <w:p w14:paraId="4BAA8256" w14:textId="7CDB131A"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ins w:id="311" w:author="Wichert, RJ@Energy" w:date="2018-10-18T11:06:00Z">
        <w:r w:rsidR="00154520">
          <w:rPr>
            <w:rFonts w:asciiTheme="minorHAnsi" w:hAnsiTheme="minorHAnsi"/>
            <w:i/>
            <w:szCs w:val="18"/>
          </w:rPr>
          <w:t>w</w:t>
        </w:r>
      </w:ins>
      <w:del w:id="312" w:author="Wichert, RJ@Energy" w:date="2018-10-18T11:06:00Z">
        <w:r w:rsidR="005D27C3" w:rsidDel="00154520">
          <w:rPr>
            <w:rFonts w:asciiTheme="minorHAnsi" w:hAnsiTheme="minorHAnsi"/>
            <w:i/>
            <w:szCs w:val="18"/>
          </w:rPr>
          <w:delText>W</w:delText>
        </w:r>
      </w:del>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324DDBDF" w14:textId="3AB9F38E" w:rsidR="00B7347F" w:rsidRDefault="00B7347F" w:rsidP="00D975FF">
      <w:pPr>
        <w:rPr>
          <w:rFonts w:ascii="Calibri" w:hAnsi="Calibri"/>
          <w:b/>
        </w:rPr>
      </w:pPr>
      <w:r>
        <w:rPr>
          <w:rFonts w:ascii="Calibri" w:hAnsi="Calibri"/>
          <w:b/>
        </w:rPr>
        <w:t>Section D. Central Fan Ventilation Cooling System Fan Efficacy Measurement</w:t>
      </w:r>
    </w:p>
    <w:p w14:paraId="67DF2124" w14:textId="77777777" w:rsidR="007512C1" w:rsidRPr="00A2424F" w:rsidRDefault="007512C1" w:rsidP="007512C1">
      <w:pPr>
        <w:numPr>
          <w:ilvl w:val="0"/>
          <w:numId w:val="42"/>
        </w:numPr>
        <w:ind w:left="360" w:hanging="360"/>
        <w:contextualSpacing/>
        <w:rPr>
          <w:ins w:id="313" w:author="Wichert, RJ@Energy" w:date="2018-10-23T14:11:00Z"/>
          <w:rFonts w:ascii="Calibri" w:hAnsi="Calibri"/>
        </w:rPr>
      </w:pPr>
      <w:ins w:id="314" w:author="Wichert, RJ@Energy" w:date="2018-10-23T14:11:00Z">
        <w:r w:rsidRPr="00BF666A">
          <w:rPr>
            <w:rFonts w:ascii="Calibri" w:hAnsi="Calibri"/>
            <w:i/>
          </w:rPr>
          <w:t>Actual Tested Watts</w:t>
        </w:r>
        <w:r w:rsidRPr="00A2424F">
          <w:rPr>
            <w:rFonts w:ascii="Calibri" w:hAnsi="Calibri"/>
            <w:i/>
          </w:rPr>
          <w:t xml:space="preserve">: </w:t>
        </w:r>
        <w:r w:rsidRPr="00337A1A">
          <w:rPr>
            <w:rFonts w:ascii="Calibri" w:hAnsi="Calibri"/>
          </w:rPr>
          <w:t>Enter the number of watts tested using the device specified in Section B and tested at ventilation cooling airflow rate.</w:t>
        </w:r>
      </w:ins>
    </w:p>
    <w:p w14:paraId="7607547E" w14:textId="77777777" w:rsidR="007512C1" w:rsidRDefault="007512C1" w:rsidP="007512C1">
      <w:pPr>
        <w:numPr>
          <w:ilvl w:val="0"/>
          <w:numId w:val="42"/>
        </w:numPr>
        <w:ind w:left="360" w:hanging="360"/>
        <w:contextualSpacing/>
        <w:rPr>
          <w:ins w:id="315" w:author="Wichert, RJ@Energy" w:date="2018-10-23T14:11:00Z"/>
          <w:rFonts w:ascii="Calibri" w:hAnsi="Calibri"/>
          <w:i/>
        </w:rPr>
      </w:pPr>
      <w:ins w:id="316" w:author="Wichert, RJ@Energy" w:date="2018-10-23T14:11:00Z">
        <w:r w:rsidRPr="0070474F">
          <w:rPr>
            <w:rFonts w:ascii="Calibri" w:hAnsi="Calibri"/>
            <w:i/>
          </w:rPr>
          <w:t>Actual Tested Ventilation Airflow from</w:t>
        </w:r>
        <w:r w:rsidRPr="00A2424F">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ins>
    </w:p>
    <w:p w14:paraId="12414DA1" w14:textId="77777777" w:rsidR="007512C1" w:rsidRPr="00A2424F" w:rsidRDefault="007512C1" w:rsidP="007512C1">
      <w:pPr>
        <w:numPr>
          <w:ilvl w:val="0"/>
          <w:numId w:val="42"/>
        </w:numPr>
        <w:ind w:left="360" w:hanging="360"/>
        <w:contextualSpacing/>
        <w:rPr>
          <w:ins w:id="317" w:author="Wichert, RJ@Energy" w:date="2018-10-23T14:11:00Z"/>
          <w:rFonts w:ascii="Calibri" w:hAnsi="Calibri"/>
          <w:i/>
        </w:rPr>
      </w:pPr>
      <w:ins w:id="318" w:author="Wichert, RJ@Energy" w:date="2018-10-23T14:11:00Z">
        <w:r>
          <w:rPr>
            <w:rFonts w:ascii="Calibri" w:hAnsi="Calibri"/>
            <w:i/>
          </w:rPr>
          <w:t xml:space="preserve">Required Fan Efficacy: </w:t>
        </w:r>
        <w:r w:rsidRPr="00CB4055">
          <w:rPr>
            <w:rFonts w:ascii="Calibri" w:hAnsi="Calibri"/>
          </w:rPr>
          <w:t>This field is filled out automatically and referenced from MCH-01.</w:t>
        </w:r>
        <w:r w:rsidRPr="008623B6">
          <w:t xml:space="preserve"> </w:t>
        </w:r>
        <w:r w:rsidRPr="008623B6">
          <w:rPr>
            <w:rFonts w:ascii="Calibri" w:hAnsi="Calibri"/>
          </w:rPr>
          <w:t>Values below are used unless higher efficacy values are listed on the CF1R for performance compliance.</w:t>
        </w:r>
      </w:ins>
    </w:p>
    <w:p w14:paraId="6E4BC3AC" w14:textId="77777777" w:rsidR="007512C1" w:rsidRDefault="007512C1" w:rsidP="007512C1">
      <w:pPr>
        <w:numPr>
          <w:ilvl w:val="1"/>
          <w:numId w:val="42"/>
        </w:numPr>
        <w:contextualSpacing/>
        <w:rPr>
          <w:ins w:id="319" w:author="Wichert, RJ@Energy" w:date="2018-10-23T14:11:00Z"/>
          <w:rFonts w:ascii="Calibri" w:hAnsi="Calibri"/>
          <w:i/>
        </w:rPr>
      </w:pPr>
      <w:ins w:id="320" w:author="Wichert, RJ@Energy" w:date="2018-10-23T14:11:00Z">
        <w:r>
          <w:rPr>
            <w:rFonts w:ascii="Calibri" w:hAnsi="Calibri"/>
          </w:rPr>
          <w:t>0.62 watt/cfm for small duct high velocity HP or AC systems</w:t>
        </w:r>
        <w:r>
          <w:rPr>
            <w:rFonts w:ascii="Calibri" w:hAnsi="Calibri"/>
            <w:i/>
          </w:rPr>
          <w:t xml:space="preserve"> </w:t>
        </w:r>
      </w:ins>
    </w:p>
    <w:p w14:paraId="6B9E8170" w14:textId="77777777" w:rsidR="007512C1" w:rsidRDefault="007512C1" w:rsidP="007512C1">
      <w:pPr>
        <w:numPr>
          <w:ilvl w:val="1"/>
          <w:numId w:val="42"/>
        </w:numPr>
        <w:contextualSpacing/>
        <w:rPr>
          <w:ins w:id="321" w:author="Wichert, RJ@Energy" w:date="2018-10-23T14:11:00Z"/>
          <w:rFonts w:ascii="Calibri" w:hAnsi="Calibri"/>
          <w:i/>
        </w:rPr>
      </w:pPr>
      <w:ins w:id="322" w:author="Wichert, RJ@Energy" w:date="2018-10-23T14:11:00Z">
        <w:r>
          <w:rPr>
            <w:rFonts w:ascii="Calibri" w:hAnsi="Calibri"/>
          </w:rPr>
          <w:t>0.45 watt/cfm for central gas furnace or packaged gas furnace systems</w:t>
        </w:r>
        <w:r>
          <w:rPr>
            <w:rFonts w:ascii="Calibri" w:hAnsi="Calibri"/>
            <w:i/>
          </w:rPr>
          <w:t xml:space="preserve"> </w:t>
        </w:r>
      </w:ins>
    </w:p>
    <w:p w14:paraId="3AD88B84" w14:textId="77777777" w:rsidR="007512C1" w:rsidRPr="00A2424F" w:rsidRDefault="007512C1" w:rsidP="007512C1">
      <w:pPr>
        <w:numPr>
          <w:ilvl w:val="1"/>
          <w:numId w:val="42"/>
        </w:numPr>
        <w:contextualSpacing/>
        <w:rPr>
          <w:ins w:id="323" w:author="Wichert, RJ@Energy" w:date="2018-10-23T14:11:00Z"/>
          <w:rFonts w:ascii="Calibri" w:hAnsi="Calibri"/>
          <w:i/>
        </w:rPr>
      </w:pPr>
      <w:ins w:id="324" w:author="Wichert, RJ@Energy" w:date="2018-10-23T14:11:00Z">
        <w:r w:rsidRPr="00A2424F">
          <w:rPr>
            <w:rFonts w:ascii="Calibri" w:hAnsi="Calibri"/>
          </w:rPr>
          <w:t>0.58 watt/cfm for all other systems</w:t>
        </w:r>
      </w:ins>
    </w:p>
    <w:p w14:paraId="206D1B1A" w14:textId="77777777" w:rsidR="007512C1" w:rsidRDefault="007512C1" w:rsidP="007512C1">
      <w:pPr>
        <w:numPr>
          <w:ilvl w:val="0"/>
          <w:numId w:val="42"/>
        </w:numPr>
        <w:ind w:left="360" w:hanging="360"/>
        <w:contextualSpacing/>
        <w:rPr>
          <w:ins w:id="325" w:author="Wichert, RJ@Energy" w:date="2018-10-23T14:11:00Z"/>
          <w:rFonts w:ascii="Calibri" w:hAnsi="Calibri"/>
        </w:rPr>
      </w:pPr>
      <w:ins w:id="326" w:author="Wichert, RJ@Energy" w:date="2018-10-23T14:11:00Z">
        <w:r w:rsidRPr="009E0F9E">
          <w:rPr>
            <w:rFonts w:ascii="Calibri" w:hAnsi="Calibri"/>
            <w:i/>
          </w:rPr>
          <w:t xml:space="preserve">Actual Fan Efficacy: </w:t>
        </w:r>
        <w:r w:rsidRPr="00710CB9">
          <w:rPr>
            <w:rFonts w:ascii="Calibri" w:hAnsi="Calibri"/>
          </w:rPr>
          <w:t xml:space="preserve">This field is filled out automatically. </w:t>
        </w:r>
        <w:r>
          <w:rPr>
            <w:rFonts w:ascii="Calibri" w:hAnsi="Calibri"/>
          </w:rPr>
          <w:t>This</w:t>
        </w:r>
        <w:r w:rsidRPr="00710CB9">
          <w:rPr>
            <w:rFonts w:ascii="Calibri" w:hAnsi="Calibri"/>
          </w:rPr>
          <w:t xml:space="preserve"> is calculated by dividing the </w:t>
        </w:r>
        <w:r>
          <w:rPr>
            <w:rFonts w:ascii="Calibri" w:hAnsi="Calibri"/>
          </w:rPr>
          <w:t xml:space="preserve">measured watt draw by the measured </w:t>
        </w:r>
        <w:r w:rsidRPr="00710CB9">
          <w:rPr>
            <w:rFonts w:ascii="Calibri" w:hAnsi="Calibri"/>
          </w:rPr>
          <w:t>airflow.</w:t>
        </w:r>
      </w:ins>
    </w:p>
    <w:p w14:paraId="14B56740" w14:textId="77777777" w:rsidR="007512C1" w:rsidRPr="00A2424F" w:rsidRDefault="007512C1" w:rsidP="007512C1">
      <w:pPr>
        <w:numPr>
          <w:ilvl w:val="0"/>
          <w:numId w:val="42"/>
        </w:numPr>
        <w:ind w:left="360" w:hanging="360"/>
        <w:contextualSpacing/>
        <w:rPr>
          <w:ins w:id="327" w:author="Wichert, RJ@Energy" w:date="2018-10-23T14:11:00Z"/>
          <w:rFonts w:ascii="Calibri" w:hAnsi="Calibri"/>
          <w:i/>
        </w:rPr>
      </w:pPr>
      <w:ins w:id="328" w:author="Wichert, RJ@Energy" w:date="2018-10-23T14:11:00Z">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ins>
    </w:p>
    <w:p w14:paraId="0AC14FB4" w14:textId="67B0324D" w:rsidR="00B7347F" w:rsidDel="007512C1" w:rsidRDefault="00B7347F" w:rsidP="00D975FF">
      <w:pPr>
        <w:rPr>
          <w:del w:id="329" w:author="Wichert, RJ@Energy" w:date="2018-10-23T14:11:00Z"/>
          <w:rFonts w:ascii="Calibri" w:hAnsi="Calibri"/>
          <w:b/>
        </w:rPr>
      </w:pPr>
    </w:p>
    <w:p w14:paraId="08C2192E" w14:textId="77777777" w:rsidR="00B7347F" w:rsidRDefault="00B7347F" w:rsidP="00D975FF">
      <w:pPr>
        <w:rPr>
          <w:rFonts w:ascii="Calibri" w:hAnsi="Calibri"/>
          <w:b/>
        </w:rPr>
      </w:pPr>
    </w:p>
    <w:p w14:paraId="4BAA8259" w14:textId="05CA05D1" w:rsidR="00D975FF" w:rsidRPr="00C62500" w:rsidRDefault="00D975FF" w:rsidP="00D975FF">
      <w:pPr>
        <w:rPr>
          <w:rFonts w:ascii="Calibri" w:hAnsi="Calibri"/>
        </w:rPr>
      </w:pPr>
      <w:r w:rsidRPr="00714E84">
        <w:rPr>
          <w:rFonts w:ascii="Calibri" w:hAnsi="Calibri"/>
          <w:b/>
        </w:rPr>
        <w:t xml:space="preserve">Section </w:t>
      </w:r>
      <w:r w:rsidR="00B7347F">
        <w:rPr>
          <w:rFonts w:ascii="Calibri" w:hAnsi="Calibri"/>
          <w:b/>
        </w:rPr>
        <w:t>E</w:t>
      </w:r>
      <w:r w:rsidRPr="00714E84">
        <w:rPr>
          <w:rFonts w:ascii="Calibri" w:hAnsi="Calibri"/>
          <w:b/>
        </w:rPr>
        <w:t>.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0BAD157F" w:rsidR="00D975FF" w:rsidRDefault="00D975FF" w:rsidP="00D975FF">
      <w:pPr>
        <w:numPr>
          <w:ilvl w:val="0"/>
          <w:numId w:val="37"/>
        </w:numPr>
        <w:ind w:left="360" w:hanging="360"/>
        <w:rPr>
          <w:ins w:id="330" w:author="Wichert, RJ@Energy" w:date="2018-10-23T14:11:00Z"/>
          <w:rFonts w:asciiTheme="minorHAnsi" w:hAnsiTheme="minorHAnsi"/>
        </w:rPr>
      </w:pPr>
      <w:r w:rsidRPr="00714E84">
        <w:rPr>
          <w:rFonts w:asciiTheme="minorHAnsi" w:hAnsiTheme="minorHAnsi"/>
        </w:rPr>
        <w:t>This field must be a true statement (or not applicable) for the system to comply.</w:t>
      </w:r>
    </w:p>
    <w:p w14:paraId="0A1E51E7" w14:textId="1B7BF9DC" w:rsidR="007512C1" w:rsidRDefault="007512C1" w:rsidP="00D975FF">
      <w:pPr>
        <w:numPr>
          <w:ilvl w:val="0"/>
          <w:numId w:val="37"/>
        </w:numPr>
        <w:ind w:left="360" w:hanging="360"/>
        <w:rPr>
          <w:ins w:id="331" w:author="Wichert, RJ@Energy" w:date="2018-10-23T15:50:00Z"/>
          <w:rFonts w:asciiTheme="minorHAnsi" w:hAnsiTheme="minorHAnsi"/>
        </w:rPr>
      </w:pPr>
      <w:ins w:id="332" w:author="Wichert, RJ@Energy" w:date="2018-10-23T14:11:00Z">
        <w:r w:rsidRPr="00714E84">
          <w:rPr>
            <w:rFonts w:asciiTheme="minorHAnsi" w:hAnsiTheme="minorHAnsi"/>
          </w:rPr>
          <w:t>This field must be a true statement (or not applicable) for the system to comply.</w:t>
        </w:r>
      </w:ins>
    </w:p>
    <w:p w14:paraId="6BE3355A" w14:textId="77777777" w:rsidR="00254F68" w:rsidRDefault="00254F68" w:rsidP="00254F68">
      <w:pPr>
        <w:numPr>
          <w:ilvl w:val="0"/>
          <w:numId w:val="37"/>
        </w:numPr>
        <w:ind w:left="360" w:hanging="360"/>
        <w:rPr>
          <w:ins w:id="333" w:author="Wichert, RJ@Energy" w:date="2018-10-23T15:50:00Z"/>
          <w:rFonts w:asciiTheme="minorHAnsi" w:hAnsiTheme="minorHAnsi"/>
        </w:rPr>
      </w:pPr>
      <w:ins w:id="334" w:author="Wichert, RJ@Energy" w:date="2018-10-23T15:50:00Z">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ins>
    </w:p>
    <w:p w14:paraId="0682A7F3" w14:textId="77777777" w:rsidR="00254F68" w:rsidRPr="00586FBD" w:rsidRDefault="00254F68" w:rsidP="00254F68">
      <w:pPr>
        <w:numPr>
          <w:ilvl w:val="0"/>
          <w:numId w:val="37"/>
        </w:numPr>
        <w:ind w:left="360" w:hanging="360"/>
        <w:rPr>
          <w:ins w:id="335" w:author="Wichert, RJ@Energy" w:date="2018-10-23T15:50:00Z"/>
          <w:rFonts w:asciiTheme="minorHAnsi" w:hAnsiTheme="minorHAnsi"/>
        </w:rPr>
      </w:pPr>
      <w:ins w:id="336" w:author="Wichert, RJ@Energy" w:date="2018-10-23T15:50: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 </w:t>
        </w:r>
      </w:ins>
    </w:p>
    <w:p w14:paraId="7E2D3320" w14:textId="77777777" w:rsidR="00254F68" w:rsidRPr="00C62500" w:rsidRDefault="00254F68">
      <w:pPr>
        <w:ind w:left="360"/>
        <w:rPr>
          <w:rFonts w:asciiTheme="minorHAnsi" w:hAnsiTheme="minorHAnsi"/>
        </w:rPr>
        <w:pPrChange w:id="337" w:author="Wichert, RJ@Energy" w:date="2018-10-23T15:51:00Z">
          <w:pPr>
            <w:numPr>
              <w:numId w:val="37"/>
            </w:numPr>
            <w:ind w:left="360" w:hanging="360"/>
          </w:pPr>
        </w:pPrChange>
      </w:pPr>
    </w:p>
    <w:p w14:paraId="2C22AB80" w14:textId="560AB1EF" w:rsidR="00B7347F" w:rsidRDefault="00B7347F" w:rsidP="0009456E">
      <w:pPr>
        <w:rPr>
          <w:ins w:id="338" w:author="Wichert, RJ@Energy" w:date="2018-10-23T14:10:00Z"/>
          <w:rFonts w:ascii="Calibri" w:hAnsi="Calibri"/>
        </w:rPr>
      </w:pPr>
    </w:p>
    <w:p w14:paraId="73590DD7" w14:textId="77777777" w:rsidR="007512C1" w:rsidRPr="00D83E48" w:rsidRDefault="007512C1" w:rsidP="0009456E">
      <w:pPr>
        <w:rPr>
          <w:rFonts w:ascii="Calibri" w:hAnsi="Calibri"/>
        </w:rPr>
        <w:sectPr w:rsidR="007512C1"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77777777"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6" w14:textId="77777777" w:rsidTr="00F761B7">
        <w:trPr>
          <w:cantSplit/>
          <w:trHeight w:val="144"/>
        </w:trPr>
        <w:tc>
          <w:tcPr>
            <w:tcW w:w="475" w:type="dxa"/>
            <w:vAlign w:val="center"/>
          </w:tcPr>
          <w:p w14:paraId="4BAA827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4BAA8274" w14:textId="77DE12B8" w:rsidR="005A5FAD" w:rsidRPr="002C21B2" w:rsidRDefault="005A5FAD" w:rsidP="00F761B7">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77777777" w:rsidR="005A5FAD" w:rsidRPr="002C21B2" w:rsidRDefault="005A5FAD" w:rsidP="00F761B7">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5A5FAD" w:rsidRPr="002C21B2" w14:paraId="4BAA827A" w14:textId="77777777" w:rsidTr="00F761B7">
        <w:trPr>
          <w:cantSplit/>
          <w:trHeight w:val="144"/>
        </w:trPr>
        <w:tc>
          <w:tcPr>
            <w:tcW w:w="475" w:type="dxa"/>
            <w:vAlign w:val="center"/>
          </w:tcPr>
          <w:p w14:paraId="4BAA827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4BAA8278" w14:textId="1D8111E2" w:rsidR="005A5FAD" w:rsidRPr="002C21B2" w:rsidRDefault="005A5FAD" w:rsidP="00F761B7">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7E" w14:textId="77777777" w:rsidTr="00F761B7">
        <w:trPr>
          <w:cantSplit/>
          <w:trHeight w:val="144"/>
        </w:trPr>
        <w:tc>
          <w:tcPr>
            <w:tcW w:w="475" w:type="dxa"/>
            <w:vAlign w:val="center"/>
          </w:tcPr>
          <w:p w14:paraId="4BAA827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4BAA827C" w14:textId="7B97DA4C" w:rsidR="005A5FAD" w:rsidRPr="002C21B2" w:rsidRDefault="005A5FAD" w:rsidP="00F761B7">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2" w14:textId="77777777" w:rsidTr="00F761B7">
        <w:trPr>
          <w:cantSplit/>
          <w:trHeight w:val="144"/>
        </w:trPr>
        <w:tc>
          <w:tcPr>
            <w:tcW w:w="475" w:type="dxa"/>
            <w:vAlign w:val="center"/>
          </w:tcPr>
          <w:p w14:paraId="4BAA827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4BAA8280" w14:textId="0B9E9597" w:rsidR="005A5FAD" w:rsidRPr="002C21B2" w:rsidRDefault="005A5FAD" w:rsidP="00F761B7">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6" w14:textId="77777777" w:rsidTr="00F761B7">
        <w:trPr>
          <w:cantSplit/>
          <w:trHeight w:val="144"/>
        </w:trPr>
        <w:tc>
          <w:tcPr>
            <w:tcW w:w="475" w:type="dxa"/>
            <w:vAlign w:val="center"/>
          </w:tcPr>
          <w:p w14:paraId="4BAA8283"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4BAA8284" w14:textId="5DDD7E9F"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77777777" w:rsidR="005A5FAD" w:rsidRDefault="005A5FAD" w:rsidP="00F761B7">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CF2R-MCH-23</w:t>
            </w:r>
            <w:r w:rsidRPr="002C21B2">
              <w:rPr>
                <w:rFonts w:asciiTheme="minorHAnsi" w:hAnsiTheme="minorHAnsi"/>
                <w:sz w:val="18"/>
                <w:szCs w:val="18"/>
              </w:rPr>
              <w:t>&gt;&gt;</w:t>
            </w:r>
          </w:p>
        </w:tc>
      </w:tr>
      <w:tr w:rsidR="005A5FAD" w:rsidRPr="002C21B2" w14:paraId="4BAA828A" w14:textId="77777777" w:rsidTr="00F761B7">
        <w:trPr>
          <w:cantSplit/>
          <w:trHeight w:val="144"/>
        </w:trPr>
        <w:tc>
          <w:tcPr>
            <w:tcW w:w="475" w:type="dxa"/>
            <w:vAlign w:val="center"/>
          </w:tcPr>
          <w:p w14:paraId="4BAA8287"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4BAA8288" w14:textId="154F7F84"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77777777" w:rsidR="005A5FAD" w:rsidRDefault="005A5FAD" w:rsidP="00F761B7">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5A5FAD" w:rsidRPr="002C21B2" w14:paraId="4BAA828E" w14:textId="77777777" w:rsidTr="00F761B7">
        <w:trPr>
          <w:cantSplit/>
          <w:trHeight w:val="144"/>
        </w:trPr>
        <w:tc>
          <w:tcPr>
            <w:tcW w:w="475" w:type="dxa"/>
            <w:vAlign w:val="center"/>
          </w:tcPr>
          <w:p w14:paraId="4BAA828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4BAA828C" w14:textId="25DBB80E"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A5FAD" w:rsidRPr="002C21B2" w14:paraId="4BAA8292" w14:textId="77777777" w:rsidTr="00F761B7">
        <w:trPr>
          <w:cantSplit/>
          <w:trHeight w:val="144"/>
        </w:trPr>
        <w:tc>
          <w:tcPr>
            <w:tcW w:w="475" w:type="dxa"/>
            <w:vAlign w:val="center"/>
          </w:tcPr>
          <w:p w14:paraId="4BAA828F" w14:textId="77777777" w:rsidR="005A5FAD" w:rsidRPr="002C21B2" w:rsidDel="006E5AE2" w:rsidRDefault="005A5FAD" w:rsidP="00F761B7">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4BAA8290" w14:textId="7930C766"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Airflow Rate Protocol </w:t>
            </w:r>
            <w:r w:rsidR="00890BB7">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77777777" w:rsidR="005A5FAD" w:rsidRPr="002C21B2" w:rsidRDefault="005A5FAD" w:rsidP="00F761B7">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5637A5" w:rsidRPr="002C21B2" w14:paraId="296A6556" w14:textId="77777777" w:rsidTr="00F761B7">
        <w:trPr>
          <w:cantSplit/>
          <w:trHeight w:val="144"/>
          <w:ins w:id="348" w:author="Wichert, RJ@Energy" w:date="2018-10-10T16:42:00Z"/>
        </w:trPr>
        <w:tc>
          <w:tcPr>
            <w:tcW w:w="475" w:type="dxa"/>
            <w:vAlign w:val="center"/>
          </w:tcPr>
          <w:p w14:paraId="7AF0E410" w14:textId="0DC165EB" w:rsidR="005637A5" w:rsidRPr="002C21B2" w:rsidRDefault="005637A5" w:rsidP="00F761B7">
            <w:pPr>
              <w:jc w:val="center"/>
              <w:rPr>
                <w:ins w:id="349" w:author="Wichert, RJ@Energy" w:date="2018-10-10T16:42:00Z"/>
                <w:rFonts w:asciiTheme="minorHAnsi" w:hAnsiTheme="minorHAnsi"/>
                <w:sz w:val="18"/>
                <w:szCs w:val="18"/>
              </w:rPr>
            </w:pPr>
            <w:ins w:id="350" w:author="Wichert, RJ@Energy" w:date="2018-10-10T16:42:00Z">
              <w:r>
                <w:rPr>
                  <w:rFonts w:asciiTheme="minorHAnsi" w:hAnsiTheme="minorHAnsi"/>
                  <w:sz w:val="18"/>
                  <w:szCs w:val="18"/>
                </w:rPr>
                <w:t>11</w:t>
              </w:r>
            </w:ins>
          </w:p>
        </w:tc>
        <w:tc>
          <w:tcPr>
            <w:tcW w:w="4950" w:type="dxa"/>
            <w:vAlign w:val="center"/>
          </w:tcPr>
          <w:p w14:paraId="066A2B68" w14:textId="269F5864" w:rsidR="005637A5" w:rsidRPr="002C21B2" w:rsidRDefault="005637A5" w:rsidP="00F761B7">
            <w:pPr>
              <w:keepNext/>
              <w:rPr>
                <w:ins w:id="351" w:author="Wichert, RJ@Energy" w:date="2018-10-10T16:42:00Z"/>
                <w:rFonts w:asciiTheme="minorHAnsi" w:hAnsiTheme="minorHAnsi"/>
                <w:sz w:val="18"/>
                <w:szCs w:val="18"/>
              </w:rPr>
            </w:pPr>
            <w:ins w:id="352" w:author="Wichert, RJ@Energy" w:date="2018-10-10T16:42:00Z">
              <w:r>
                <w:rPr>
                  <w:rFonts w:asciiTheme="minorHAnsi" w:hAnsiTheme="minorHAnsi"/>
                  <w:sz w:val="18"/>
                  <w:szCs w:val="18"/>
                </w:rPr>
                <w:t>Central Fan Ventilation Cooling System Status</w:t>
              </w:r>
            </w:ins>
          </w:p>
        </w:tc>
        <w:tc>
          <w:tcPr>
            <w:tcW w:w="5605" w:type="dxa"/>
            <w:vAlign w:val="center"/>
          </w:tcPr>
          <w:p w14:paraId="320FF658" w14:textId="3BB95F4E" w:rsidR="005637A5" w:rsidRPr="002C21B2" w:rsidRDefault="005637A5" w:rsidP="00F761B7">
            <w:pPr>
              <w:keepNext/>
              <w:rPr>
                <w:ins w:id="353" w:author="Wichert, RJ@Energy" w:date="2018-10-10T16:42:00Z"/>
                <w:rFonts w:asciiTheme="minorHAnsi" w:hAnsiTheme="minorHAnsi"/>
                <w:sz w:val="18"/>
                <w:szCs w:val="18"/>
              </w:rPr>
            </w:pPr>
            <w:ins w:id="354" w:author="Wichert, RJ@Energy" w:date="2018-10-10T16:44:00Z">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ins>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926D9A" w:rsidRPr="00D83E48" w14:paraId="4BAA82A2" w14:textId="77777777" w:rsidTr="00926D9A">
        <w:trPr>
          <w:cantSplit/>
          <w:trHeight w:val="144"/>
        </w:trPr>
        <w:tc>
          <w:tcPr>
            <w:tcW w:w="212" w:type="pct"/>
            <w:vAlign w:val="center"/>
          </w:tcPr>
          <w:p w14:paraId="4BAA829E" w14:textId="77777777" w:rsidR="00926D9A" w:rsidRPr="00B904BC" w:rsidRDefault="00926D9A" w:rsidP="00926D9A">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926D9A" w:rsidRPr="00B904BC" w:rsidRDefault="00926D9A" w:rsidP="00926D9A">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063BE155" w14:textId="77777777" w:rsidR="007512C1" w:rsidRDefault="007512C1" w:rsidP="007512C1">
            <w:pPr>
              <w:pStyle w:val="ListParagraph"/>
              <w:keepNext/>
              <w:ind w:left="0"/>
              <w:rPr>
                <w:ins w:id="355" w:author="Wichert, RJ@Energy" w:date="2018-10-23T14:09:00Z"/>
                <w:rFonts w:ascii="Calibri" w:hAnsi="Calibri"/>
                <w:sz w:val="18"/>
                <w:szCs w:val="18"/>
              </w:rPr>
            </w:pPr>
            <w:ins w:id="356" w:author="Wichert, RJ@Energy" w:date="2018-10-23T14:09:00Z">
              <w:r w:rsidRPr="00E3551F">
                <w:rPr>
                  <w:rFonts w:asciiTheme="minorHAnsi" w:hAnsiTheme="minorHAnsi"/>
                  <w:sz w:val="18"/>
                  <w:szCs w:val="18"/>
                </w:rPr>
                <w:t>&lt;&lt;calculated field:</w:t>
              </w:r>
              <w:r w:rsidRPr="00E3551F">
                <w:rPr>
                  <w:rFonts w:ascii="Calibri" w:hAnsi="Calibri"/>
                  <w:sz w:val="18"/>
                  <w:szCs w:val="18"/>
                </w:rPr>
                <w:t xml:space="preserve"> </w:t>
              </w:r>
            </w:ins>
          </w:p>
          <w:p w14:paraId="42403A78" w14:textId="52AE3B4B" w:rsidR="007512C1" w:rsidRDefault="007512C1" w:rsidP="007512C1">
            <w:pPr>
              <w:pStyle w:val="ListParagraph"/>
              <w:keepNext/>
              <w:ind w:left="0"/>
              <w:rPr>
                <w:ins w:id="357" w:author="Wichert, RJ@Energy" w:date="2018-10-23T14:09:00Z"/>
                <w:rFonts w:ascii="Calibri" w:hAnsi="Calibri"/>
                <w:sz w:val="18"/>
                <w:szCs w:val="18"/>
              </w:rPr>
            </w:pPr>
            <w:ins w:id="358" w:author="Wichert, RJ@Energy" w:date="2018-10-23T14:09:00Z">
              <w:r>
                <w:rPr>
                  <w:rFonts w:ascii="Calibri" w:hAnsi="Calibri"/>
                  <w:sz w:val="18"/>
                  <w:szCs w:val="18"/>
                </w:rPr>
                <w:t>I</w:t>
              </w:r>
              <w:r w:rsidRPr="00E3551F">
                <w:rPr>
                  <w:rFonts w:ascii="Calibri" w:hAnsi="Calibri"/>
                  <w:sz w:val="18"/>
                  <w:szCs w:val="18"/>
                </w:rPr>
                <w:t>f MCH23 variant = MCH23a or d</w:t>
              </w:r>
              <w:r>
                <w:rPr>
                  <w:rFonts w:ascii="Calibri" w:hAnsi="Calibri"/>
                  <w:sz w:val="18"/>
                  <w:szCs w:val="18"/>
                </w:rPr>
                <w:t xml:space="preserve"> and A11 = ‘</w:t>
              </w:r>
            </w:ins>
            <w:ins w:id="359" w:author="Wichert, RJ@Energy" w:date="2018-11-02T15:59:00Z">
              <w:r w:rsidR="00891141" w:rsidRPr="00891141">
                <w:rPr>
                  <w:rFonts w:ascii="Calibri" w:hAnsi="Calibri"/>
                  <w:sz w:val="18"/>
                  <w:szCs w:val="18"/>
                  <w:rPrChange w:id="360" w:author="Wichert, RJ@Energy" w:date="2018-11-02T15:59:00Z">
                    <w:rPr>
                      <w:rFonts w:asciiTheme="minorHAnsi" w:hAnsiTheme="minorHAnsi"/>
                      <w:sz w:val="16"/>
                      <w:szCs w:val="16"/>
                    </w:rPr>
                  </w:rPrChange>
                </w:rPr>
                <w:t>Variable CFVCS or Fixed CFVCS</w:t>
              </w:r>
            </w:ins>
            <w:ins w:id="361" w:author="Wichert, RJ@Energy" w:date="2018-10-23T14:09:00Z">
              <w:r>
                <w:rPr>
                  <w:rFonts w:ascii="Calibri" w:hAnsi="Calibri"/>
                  <w:sz w:val="18"/>
                  <w:szCs w:val="18"/>
                </w:rPr>
                <w:t>’,</w:t>
              </w:r>
              <w:r w:rsidRPr="00E3551F">
                <w:rPr>
                  <w:rFonts w:ascii="Calibri" w:hAnsi="Calibri"/>
                  <w:sz w:val="18"/>
                  <w:szCs w:val="18"/>
                </w:rPr>
                <w:t xml:space="preserve"> then display version MCH-22</w:t>
              </w:r>
              <w:r>
                <w:rPr>
                  <w:rFonts w:ascii="Calibri" w:hAnsi="Calibri"/>
                  <w:sz w:val="18"/>
                  <w:szCs w:val="18"/>
                </w:rPr>
                <w:t>c;</w:t>
              </w:r>
            </w:ins>
          </w:p>
          <w:p w14:paraId="350FD719" w14:textId="77777777" w:rsidR="007512C1" w:rsidRDefault="007512C1" w:rsidP="007512C1">
            <w:pPr>
              <w:pStyle w:val="ListParagraph"/>
              <w:keepNext/>
              <w:ind w:left="0"/>
              <w:rPr>
                <w:ins w:id="362" w:author="Wichert, RJ@Energy" w:date="2018-10-23T14:09:00Z"/>
                <w:rFonts w:ascii="Calibri" w:hAnsi="Calibri"/>
                <w:sz w:val="18"/>
                <w:szCs w:val="18"/>
              </w:rPr>
            </w:pPr>
            <w:ins w:id="363" w:author="Wichert, RJ@Energy" w:date="2018-10-23T14:09:00Z">
              <w:r>
                <w:rPr>
                  <w:rFonts w:ascii="Calibri" w:hAnsi="Calibri"/>
                  <w:sz w:val="18"/>
                  <w:szCs w:val="18"/>
                </w:rPr>
                <w:t>Else display MCH-22a</w:t>
              </w:r>
            </w:ins>
          </w:p>
          <w:p w14:paraId="3BBBBB31" w14:textId="77777777" w:rsidR="007512C1" w:rsidRPr="00E3551F" w:rsidRDefault="007512C1" w:rsidP="007512C1">
            <w:pPr>
              <w:pStyle w:val="ListParagraph"/>
              <w:keepNext/>
              <w:ind w:left="0"/>
              <w:rPr>
                <w:ins w:id="364" w:author="Wichert, RJ@Energy" w:date="2018-10-23T14:09:00Z"/>
                <w:rFonts w:ascii="Calibri" w:hAnsi="Calibri"/>
                <w:sz w:val="18"/>
                <w:szCs w:val="18"/>
              </w:rPr>
            </w:pPr>
          </w:p>
          <w:p w14:paraId="2C0909DD" w14:textId="28F6BF7C" w:rsidR="007512C1" w:rsidRDefault="007512C1" w:rsidP="007512C1">
            <w:pPr>
              <w:keepNext/>
              <w:rPr>
                <w:ins w:id="365" w:author="Wichert, RJ@Energy" w:date="2018-10-23T14:09:00Z"/>
                <w:rFonts w:ascii="Calibri" w:hAnsi="Calibri"/>
                <w:sz w:val="18"/>
                <w:szCs w:val="18"/>
              </w:rPr>
            </w:pPr>
            <w:ins w:id="366" w:author="Wichert, RJ@Energy" w:date="2018-10-23T14:09:00Z">
              <w:r>
                <w:rPr>
                  <w:rFonts w:ascii="Calibri" w:hAnsi="Calibri"/>
                  <w:sz w:val="18"/>
                  <w:szCs w:val="18"/>
                </w:rPr>
                <w:t>I</w:t>
              </w:r>
              <w:r w:rsidRPr="00E3551F">
                <w:rPr>
                  <w:rFonts w:ascii="Calibri" w:hAnsi="Calibri"/>
                  <w:sz w:val="18"/>
                  <w:szCs w:val="18"/>
                </w:rPr>
                <w:t>f MCH23 variant = MCH23b</w:t>
              </w:r>
              <w:r>
                <w:rPr>
                  <w:rFonts w:ascii="Calibri" w:hAnsi="Calibri"/>
                  <w:sz w:val="18"/>
                  <w:szCs w:val="18"/>
                </w:rPr>
                <w:t xml:space="preserve"> and A11 = ‘</w:t>
              </w:r>
            </w:ins>
            <w:ins w:id="367" w:author="Wichert, RJ@Energy" w:date="2018-11-02T15:59:00Z">
              <w:r w:rsidR="00891141" w:rsidRPr="00F932D2">
                <w:rPr>
                  <w:rFonts w:ascii="Calibri" w:hAnsi="Calibri"/>
                  <w:sz w:val="18"/>
                  <w:szCs w:val="18"/>
                </w:rPr>
                <w:t>Variable CFVCS or Fixed CFVCS</w:t>
              </w:r>
            </w:ins>
            <w:ins w:id="368" w:author="Wichert, RJ@Energy" w:date="2018-10-23T14:09:00Z">
              <w:r>
                <w:rPr>
                  <w:rFonts w:ascii="Calibri" w:hAnsi="Calibri"/>
                  <w:sz w:val="18"/>
                  <w:szCs w:val="18"/>
                </w:rPr>
                <w:t>’,</w:t>
              </w:r>
              <w:r w:rsidRPr="00E3551F">
                <w:rPr>
                  <w:rFonts w:ascii="Calibri" w:hAnsi="Calibri"/>
                  <w:sz w:val="18"/>
                  <w:szCs w:val="18"/>
                </w:rPr>
                <w:t xml:space="preserve"> then display version MCH-22</w:t>
              </w:r>
              <w:r>
                <w:rPr>
                  <w:rFonts w:ascii="Calibri" w:hAnsi="Calibri"/>
                  <w:sz w:val="18"/>
                  <w:szCs w:val="18"/>
                </w:rPr>
                <w:t>d;</w:t>
              </w:r>
            </w:ins>
          </w:p>
          <w:p w14:paraId="4BAA82A0" w14:textId="71CC2C90" w:rsidR="00926D9A" w:rsidRPr="00B904BC" w:rsidDel="007512C1" w:rsidRDefault="007512C1" w:rsidP="007512C1">
            <w:pPr>
              <w:pStyle w:val="ListParagraph"/>
              <w:keepNext/>
              <w:ind w:left="0"/>
              <w:rPr>
                <w:del w:id="369" w:author="Wichert, RJ@Energy" w:date="2018-10-23T14:09:00Z"/>
                <w:rFonts w:ascii="Calibri" w:hAnsi="Calibri"/>
                <w:sz w:val="18"/>
                <w:szCs w:val="18"/>
              </w:rPr>
            </w:pPr>
            <w:ins w:id="370" w:author="Wichert, RJ@Energy" w:date="2018-10-23T14:09:00Z">
              <w:r>
                <w:rPr>
                  <w:rFonts w:ascii="Calibri" w:hAnsi="Calibri"/>
                  <w:sz w:val="18"/>
                  <w:szCs w:val="18"/>
                </w:rPr>
                <w:t>Else display MCH-22b</w:t>
              </w:r>
              <w:r w:rsidRPr="00E3551F">
                <w:rPr>
                  <w:rFonts w:ascii="Calibri" w:hAnsi="Calibri"/>
                  <w:sz w:val="18"/>
                  <w:szCs w:val="18"/>
                </w:rPr>
                <w:t>&gt;&gt;</w:t>
              </w:r>
            </w:ins>
            <w:del w:id="371" w:author="Wichert, RJ@Energy" w:date="2018-10-23T14:09:00Z">
              <w:r w:rsidR="00926D9A" w:rsidRPr="00B904BC" w:rsidDel="007512C1">
                <w:rPr>
                  <w:rFonts w:asciiTheme="minorHAnsi" w:hAnsiTheme="minorHAnsi"/>
                  <w:sz w:val="18"/>
                  <w:szCs w:val="18"/>
                </w:rPr>
                <w:delText>&lt;&lt;calculated field:</w:delText>
              </w:r>
              <w:r w:rsidR="00926D9A" w:rsidRPr="00B904BC" w:rsidDel="007512C1">
                <w:rPr>
                  <w:rFonts w:ascii="Calibri" w:hAnsi="Calibri"/>
                  <w:sz w:val="18"/>
                  <w:szCs w:val="18"/>
                </w:rPr>
                <w:delText xml:space="preserve"> if MCH23 variant = MCH23a or d, then display version MCH-22a</w:delText>
              </w:r>
            </w:del>
          </w:p>
          <w:p w14:paraId="4BAA82A1" w14:textId="4BDD5CBF" w:rsidR="00926D9A" w:rsidRPr="00B904BC" w:rsidRDefault="00926D9A" w:rsidP="00926D9A">
            <w:pPr>
              <w:keepNext/>
              <w:rPr>
                <w:rFonts w:asciiTheme="minorHAnsi" w:hAnsiTheme="minorHAnsi"/>
                <w:sz w:val="18"/>
                <w:szCs w:val="18"/>
              </w:rPr>
            </w:pPr>
            <w:del w:id="372" w:author="Wichert, RJ@Energy" w:date="2018-10-23T14:09:00Z">
              <w:r w:rsidRPr="00B904BC" w:rsidDel="007512C1">
                <w:rPr>
                  <w:rFonts w:ascii="Calibri" w:hAnsi="Calibri"/>
                  <w:sz w:val="18"/>
                  <w:szCs w:val="18"/>
                </w:rPr>
                <w:delText>else, if MCH23 variant = MCH23b, then display version MCH-22b</w:delText>
              </w:r>
              <w:r w:rsidR="007625B6" w:rsidRPr="00B904BC" w:rsidDel="007512C1">
                <w:rPr>
                  <w:rFonts w:ascii="Calibri" w:hAnsi="Calibri"/>
                  <w:sz w:val="18"/>
                  <w:szCs w:val="18"/>
                </w:rPr>
                <w:delText>&gt;&gt;</w:delText>
              </w:r>
            </w:del>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53254761" w:rsidR="00C80440" w:rsidRPr="00890BB7" w:rsidRDefault="00F50784" w:rsidP="00D10CB1">
            <w:pPr>
              <w:rPr>
                <w:rFonts w:asciiTheme="minorHAnsi" w:hAnsiTheme="minorHAnsi"/>
                <w:b/>
                <w:szCs w:val="18"/>
              </w:rPr>
            </w:pPr>
            <w:r>
              <w:rPr>
                <w:rFonts w:asciiTheme="minorHAnsi" w:hAnsiTheme="minorHAnsi"/>
                <w:b/>
                <w:szCs w:val="18"/>
              </w:rPr>
              <w:t>MCH-22c</w:t>
            </w:r>
            <w:r w:rsidR="00EA1EC9" w:rsidRPr="00890BB7">
              <w:rPr>
                <w:rFonts w:asciiTheme="minorHAnsi" w:hAnsiTheme="minorHAnsi"/>
                <w:b/>
                <w:szCs w:val="18"/>
              </w:rPr>
              <w:t xml:space="preserve"> Forced Air System Fan </w:t>
            </w:r>
            <w:r w:rsidR="00D10CB1" w:rsidRPr="00890BB7">
              <w:rPr>
                <w:rFonts w:asciiTheme="minorHAnsi" w:hAnsiTheme="minorHAnsi"/>
                <w:b/>
                <w:szCs w:val="18"/>
              </w:rPr>
              <w:t xml:space="preserve">Efficacy </w:t>
            </w:r>
            <w:r w:rsidR="00EA1EC9" w:rsidRPr="00890BB7">
              <w:rPr>
                <w:rFonts w:asciiTheme="minorHAnsi" w:hAnsiTheme="minorHAnsi"/>
                <w:b/>
                <w:szCs w:val="18"/>
              </w:rPr>
              <w:t xml:space="preserve">Measurement – </w:t>
            </w:r>
            <w:ins w:id="373" w:author="Wichert, RJ@Energy" w:date="2018-10-11T10:48:00Z">
              <w:r w:rsidR="000A5F2D" w:rsidRPr="00890BB7">
                <w:rPr>
                  <w:rFonts w:asciiTheme="minorHAnsi" w:hAnsiTheme="minorHAnsi"/>
                  <w:b/>
                  <w:szCs w:val="18"/>
                </w:rPr>
                <w:t xml:space="preserve">Newly Installed Non-Zoned or Zoned Multi-Speed Compressor </w:t>
              </w:r>
              <w:r w:rsidR="000A5F2D">
                <w:rPr>
                  <w:rFonts w:asciiTheme="minorHAnsi" w:hAnsiTheme="minorHAnsi"/>
                  <w:b/>
                  <w:szCs w:val="18"/>
                </w:rPr>
                <w:t>Systems with Central Fan Ventilation Cooling</w:t>
              </w:r>
            </w:ins>
            <w:del w:id="374" w:author="Wichert, RJ@Energy" w:date="2018-10-11T10:48:00Z">
              <w:r w:rsidR="00EA1EC9" w:rsidRPr="00890BB7" w:rsidDel="000A5F2D">
                <w:rPr>
                  <w:rFonts w:asciiTheme="minorHAnsi" w:hAnsiTheme="minorHAnsi"/>
                  <w:b/>
                  <w:szCs w:val="18"/>
                </w:rPr>
                <w:delText xml:space="preserve">Newly Installed Non-Zoned Systems or Zoned Multi-Speed Compressor </w:delText>
              </w:r>
            </w:del>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EA1EC9" w:rsidRPr="00D83E48" w14:paraId="4BAA82AB" w14:textId="77777777" w:rsidTr="00952AA6">
        <w:trPr>
          <w:gridAfter w:val="1"/>
          <w:wAfter w:w="5" w:type="pct"/>
          <w:trHeight w:val="144"/>
        </w:trPr>
        <w:tc>
          <w:tcPr>
            <w:tcW w:w="4990"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52AA6">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52AA6">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BAA82B2"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CF2R-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52AA6">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4BAA82B5" w14:textId="4D58A602"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Required Fan Efficacy (</w:t>
            </w:r>
            <w:del w:id="375" w:author="Wichert, RJ@Energy" w:date="2018-10-23T12:52:00Z">
              <w:r w:rsidR="005D27C3" w:rsidDel="00F43310">
                <w:rPr>
                  <w:rFonts w:asciiTheme="minorHAnsi" w:hAnsiTheme="minorHAnsi"/>
                  <w:sz w:val="18"/>
                  <w:szCs w:val="18"/>
                </w:rPr>
                <w:delText>W</w:delText>
              </w:r>
              <w:r w:rsidRPr="00926D9A" w:rsidDel="00F43310">
                <w:rPr>
                  <w:rFonts w:asciiTheme="minorHAnsi" w:hAnsiTheme="minorHAnsi"/>
                  <w:sz w:val="18"/>
                  <w:szCs w:val="18"/>
                </w:rPr>
                <w:delText>atts</w:delText>
              </w:r>
            </w:del>
            <w:ins w:id="376" w:author="Wichert, RJ@Energy" w:date="2018-10-23T12:52:00Z">
              <w:r w:rsidR="00F43310">
                <w:rPr>
                  <w:rFonts w:asciiTheme="minorHAnsi" w:hAnsiTheme="minorHAnsi"/>
                  <w:sz w:val="18"/>
                  <w:szCs w:val="18"/>
                </w:rPr>
                <w:t>w</w:t>
              </w:r>
              <w:r w:rsidR="00F43310" w:rsidRPr="00926D9A">
                <w:rPr>
                  <w:rFonts w:asciiTheme="minorHAnsi" w:hAnsiTheme="minorHAnsi"/>
                  <w:sz w:val="18"/>
                  <w:szCs w:val="18"/>
                </w:rPr>
                <w:t>atts</w:t>
              </w:r>
            </w:ins>
            <w:r w:rsidRPr="00926D9A">
              <w:rPr>
                <w:rFonts w:asciiTheme="minorHAnsi" w:hAnsiTheme="minorHAnsi"/>
                <w:sz w:val="18"/>
                <w:szCs w:val="18"/>
              </w:rPr>
              <w:t>/cfm)</w:t>
            </w:r>
          </w:p>
        </w:tc>
        <w:tc>
          <w:tcPr>
            <w:tcW w:w="2538"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51B99E72" w:rsidR="00D60EEA" w:rsidRDefault="00D60EEA" w:rsidP="00E13CCD">
            <w:pPr>
              <w:keepNext/>
              <w:rPr>
                <w:rFonts w:asciiTheme="minorHAnsi" w:hAnsiTheme="minorHAnsi"/>
                <w:sz w:val="18"/>
                <w:szCs w:val="18"/>
              </w:rPr>
            </w:pPr>
            <w:r>
              <w:rPr>
                <w:rFonts w:asciiTheme="minorHAnsi" w:hAnsiTheme="minorHAnsi"/>
                <w:sz w:val="18"/>
                <w:szCs w:val="18"/>
              </w:rPr>
              <w:t>if parent is MCH-01a,</w:t>
            </w:r>
            <w:ins w:id="377" w:author="Ferris, Todd@Energy" w:date="2018-06-07T08:29:00Z">
              <w:r w:rsidR="00470B9A">
                <w:rPr>
                  <w:rFonts w:asciiTheme="minorHAnsi" w:hAnsiTheme="minorHAnsi"/>
                  <w:sz w:val="18"/>
                  <w:szCs w:val="18"/>
                </w:rPr>
                <w:t xml:space="preserve"> then reference value from MCH-01</w:t>
              </w:r>
            </w:ins>
            <w:ins w:id="378" w:author="Ferris, Todd@Energy" w:date="2018-06-07T08:35:00Z">
              <w:r w:rsidR="00470B9A">
                <w:rPr>
                  <w:rFonts w:asciiTheme="minorHAnsi" w:hAnsiTheme="minorHAnsi"/>
                  <w:sz w:val="18"/>
                  <w:szCs w:val="18"/>
                </w:rPr>
                <w:t>a</w:t>
              </w:r>
            </w:ins>
            <w:ins w:id="379" w:author="Ferris, Todd@Energy" w:date="2018-06-07T08:29:00Z">
              <w:r w:rsidR="00470B9A">
                <w:rPr>
                  <w:rFonts w:asciiTheme="minorHAnsi" w:hAnsiTheme="minorHAnsi"/>
                  <w:sz w:val="18"/>
                  <w:szCs w:val="18"/>
                </w:rPr>
                <w:t xml:space="preserve">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ins>
            <w:del w:id="380" w:author="Ferris, Todd@Energy" w:date="2018-06-07T08:29:00Z">
              <w:r w:rsidDel="00470B9A">
                <w:rPr>
                  <w:rFonts w:asciiTheme="minorHAnsi" w:hAnsiTheme="minorHAnsi"/>
                  <w:sz w:val="18"/>
                  <w:szCs w:val="18"/>
                </w:rPr>
                <w:delText xml:space="preserve"> </w:delText>
              </w:r>
            </w:del>
            <w:r>
              <w:rPr>
                <w:rFonts w:asciiTheme="minorHAnsi" w:hAnsiTheme="minorHAnsi"/>
                <w:sz w:val="18"/>
                <w:szCs w:val="18"/>
              </w:rPr>
              <w:t>;</w:t>
            </w:r>
          </w:p>
          <w:p w14:paraId="5411D291" w14:textId="77777777" w:rsidR="002E64C4" w:rsidRDefault="002E64C4" w:rsidP="00E13CCD">
            <w:pPr>
              <w:keepNext/>
              <w:rPr>
                <w:ins w:id="381" w:author="Ferris, Todd@Energy" w:date="2018-06-07T08:58:00Z"/>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ins w:id="382" w:author="Ferris, Todd@Energy" w:date="2018-06-06T12:11:00Z">
              <w:r>
                <w:rPr>
                  <w:rFonts w:asciiTheme="minorHAnsi" w:hAnsiTheme="minorHAnsi"/>
                  <w:sz w:val="18"/>
                  <w:szCs w:val="18"/>
                </w:rPr>
                <w:t>else if parent is MCH-01d, then reference value from MCH-01d Section C</w:t>
              </w:r>
            </w:ins>
            <w:ins w:id="383" w:author="Ferris, Todd@Energy" w:date="2018-06-07T08:24:00Z">
              <w:r w:rsidR="00EB198C">
                <w:rPr>
                  <w:rFonts w:asciiTheme="minorHAnsi" w:hAnsiTheme="minorHAnsi"/>
                  <w:sz w:val="18"/>
                  <w:szCs w:val="18"/>
                </w:rPr>
                <w:t xml:space="preserve"> </w:t>
              </w:r>
            </w:ins>
            <w:ins w:id="384" w:author="Ferris, Todd@Energy" w:date="2018-06-07T08:25:00Z">
              <w:r w:rsidR="00EB198C" w:rsidRPr="00EB198C">
                <w:rPr>
                  <w:rFonts w:asciiTheme="minorHAnsi" w:hAnsiTheme="minorHAnsi"/>
                  <w:i/>
                  <w:sz w:val="18"/>
                  <w:szCs w:val="18"/>
                </w:rPr>
                <w:t xml:space="preserve">Row C09 </w:t>
              </w:r>
            </w:ins>
            <w:ins w:id="385" w:author="Ferris, Todd@Energy" w:date="2018-06-07T08:26:00Z">
              <w:r w:rsidR="00EB198C" w:rsidRPr="00EB198C">
                <w:rPr>
                  <w:rFonts w:asciiTheme="minorHAnsi" w:hAnsiTheme="minorHAnsi"/>
                  <w:i/>
                  <w:sz w:val="18"/>
                  <w:szCs w:val="18"/>
                </w:rPr>
                <w:t>–</w:t>
              </w:r>
            </w:ins>
            <w:ins w:id="386" w:author="Ferris, Todd@Energy" w:date="2018-06-07T08:25:00Z">
              <w:r w:rsidR="00EB198C" w:rsidRPr="00EB198C">
                <w:rPr>
                  <w:rFonts w:asciiTheme="minorHAnsi" w:hAnsiTheme="minorHAnsi"/>
                  <w:i/>
                  <w:sz w:val="18"/>
                  <w:szCs w:val="18"/>
                </w:rPr>
                <w:t xml:space="preserve"> Maxi</w:t>
              </w:r>
            </w:ins>
            <w:ins w:id="387" w:author="Ferris, Todd@Energy" w:date="2018-06-07T08:26:00Z">
              <w:r w:rsidR="00EB198C" w:rsidRPr="00EB198C">
                <w:rPr>
                  <w:rFonts w:asciiTheme="minorHAnsi" w:hAnsiTheme="minorHAnsi"/>
                  <w:i/>
                  <w:sz w:val="18"/>
                  <w:szCs w:val="18"/>
                </w:rPr>
                <w:t>mumCoolingWperCFM</w:t>
              </w:r>
            </w:ins>
            <w:ins w:id="388" w:author="Ferris, Todd@Energy" w:date="2018-06-07T08:30:00Z">
              <w:r w:rsidR="00470B9A">
                <w:rPr>
                  <w:rFonts w:asciiTheme="minorHAnsi" w:hAnsiTheme="minorHAnsi"/>
                  <w:sz w:val="18"/>
                  <w:szCs w:val="18"/>
                </w:rPr>
                <w:t>;</w:t>
              </w:r>
            </w:ins>
          </w:p>
          <w:p w14:paraId="7E996648" w14:textId="77777777" w:rsidR="002E64C4" w:rsidRDefault="002E64C4" w:rsidP="00A15563">
            <w:pPr>
              <w:keepNext/>
              <w:rPr>
                <w:ins w:id="389" w:author="Ferris, Todd@Energy" w:date="2018-06-07T08:58:00Z"/>
                <w:rFonts w:asciiTheme="minorHAnsi" w:hAnsiTheme="minorHAnsi"/>
                <w:sz w:val="18"/>
                <w:szCs w:val="18"/>
              </w:rPr>
            </w:pPr>
          </w:p>
          <w:p w14:paraId="0593A81E" w14:textId="77777777" w:rsidR="001D4ACF" w:rsidRDefault="00414AD8" w:rsidP="001D4ACF">
            <w:pPr>
              <w:keepNext/>
              <w:rPr>
                <w:ins w:id="390" w:author="Wichert, RJ@Energy" w:date="2018-10-10T14:33:00Z"/>
                <w:rFonts w:asciiTheme="minorHAnsi" w:hAnsiTheme="minorHAnsi"/>
                <w:sz w:val="18"/>
                <w:szCs w:val="18"/>
              </w:rPr>
            </w:pPr>
            <w:r>
              <w:rPr>
                <w:rFonts w:asciiTheme="minorHAnsi" w:hAnsiTheme="minorHAnsi"/>
                <w:sz w:val="18"/>
                <w:szCs w:val="18"/>
              </w:rPr>
              <w:t xml:space="preserve">else </w:t>
            </w:r>
            <w:ins w:id="391" w:author="Ferris, Todd@Energy" w:date="2018-06-06T12:12:00Z">
              <w:r w:rsidR="00A15563">
                <w:rPr>
                  <w:rFonts w:asciiTheme="minorHAnsi" w:hAnsiTheme="minorHAnsi"/>
                  <w:sz w:val="18"/>
                  <w:szCs w:val="18"/>
                </w:rPr>
                <w:t>if parent is MCH-01b</w:t>
              </w:r>
            </w:ins>
            <w:ins w:id="392" w:author="Ferris, Todd@Energy" w:date="2018-06-07T08:50:00Z">
              <w:r w:rsidR="002E64C4">
                <w:rPr>
                  <w:rFonts w:asciiTheme="minorHAnsi" w:hAnsiTheme="minorHAnsi"/>
                  <w:sz w:val="18"/>
                  <w:szCs w:val="18"/>
                </w:rPr>
                <w:t xml:space="preserve"> </w:t>
              </w:r>
            </w:ins>
            <w:ins w:id="393" w:author="Ferris, Todd@Energy" w:date="2018-06-07T08:28:00Z">
              <w:r w:rsidR="00EB198C">
                <w:rPr>
                  <w:rFonts w:asciiTheme="minorHAnsi" w:hAnsiTheme="minorHAnsi"/>
                  <w:sz w:val="18"/>
                  <w:szCs w:val="18"/>
                </w:rPr>
                <w:t xml:space="preserve">then </w:t>
              </w:r>
            </w:ins>
            <w:ins w:id="394" w:author="Ferris, Todd@Energy" w:date="2018-06-07T08:48:00Z">
              <w:r w:rsidR="001A2A49">
                <w:rPr>
                  <w:rFonts w:asciiTheme="minorHAnsi" w:hAnsiTheme="minorHAnsi"/>
                  <w:sz w:val="18"/>
                  <w:szCs w:val="18"/>
                </w:rPr>
                <w:t>calculate</w:t>
              </w:r>
            </w:ins>
            <w:ins w:id="395" w:author="Ferris, Todd@Energy" w:date="2018-06-07T08:50:00Z">
              <w:r w:rsidR="002E64C4">
                <w:rPr>
                  <w:rFonts w:asciiTheme="minorHAnsi" w:hAnsiTheme="minorHAnsi"/>
                  <w:sz w:val="18"/>
                  <w:szCs w:val="18"/>
                </w:rPr>
                <w:t>:</w:t>
              </w:r>
            </w:ins>
            <w:ins w:id="396" w:author="Ferris, Todd@Energy" w:date="2018-06-07T08:48:00Z">
              <w:r w:rsidR="001A2A49">
                <w:rPr>
                  <w:rFonts w:asciiTheme="minorHAnsi" w:hAnsiTheme="minorHAnsi"/>
                  <w:sz w:val="18"/>
                  <w:szCs w:val="18"/>
                </w:rPr>
                <w:t xml:space="preserve"> </w:t>
              </w:r>
            </w:ins>
          </w:p>
          <w:p w14:paraId="72C407A0" w14:textId="39D79B98" w:rsidR="001D4ACF" w:rsidRDefault="001D4ACF" w:rsidP="001D4ACF">
            <w:pPr>
              <w:keepNext/>
              <w:rPr>
                <w:ins w:id="397" w:author="Wichert, RJ@Energy" w:date="2018-10-10T14:33:00Z"/>
                <w:rFonts w:asciiTheme="minorHAnsi" w:hAnsiTheme="minorHAnsi"/>
                <w:sz w:val="18"/>
                <w:szCs w:val="18"/>
              </w:rPr>
            </w:pPr>
            <w:ins w:id="398" w:author="Wichert, RJ@Energy" w:date="2018-10-10T14:30:00Z">
              <w:r>
                <w:rPr>
                  <w:rFonts w:asciiTheme="minorHAnsi" w:hAnsiTheme="minorHAnsi"/>
                  <w:sz w:val="18"/>
                  <w:szCs w:val="18"/>
                </w:rPr>
                <w:t xml:space="preserve">if MCH-01b Section C </w:t>
              </w:r>
              <w:r w:rsidRPr="001D4ACF">
                <w:rPr>
                  <w:rFonts w:asciiTheme="minorHAnsi" w:hAnsiTheme="minorHAnsi"/>
                  <w:i/>
                  <w:sz w:val="18"/>
                  <w:szCs w:val="18"/>
                  <w:rPrChange w:id="399" w:author="Wichert, RJ@Energy" w:date="2018-10-10T14:37:00Z">
                    <w:rPr>
                      <w:rFonts w:asciiTheme="minorHAnsi" w:hAnsiTheme="minorHAnsi"/>
                      <w:sz w:val="18"/>
                      <w:szCs w:val="18"/>
                    </w:rPr>
                  </w:rPrChange>
                </w:rPr>
                <w:t>Row C06</w:t>
              </w:r>
            </w:ins>
            <w:ins w:id="400" w:author="Wichert, RJ@Energy" w:date="2018-10-10T14:35:00Z">
              <w:r w:rsidRPr="001D4ACF">
                <w:rPr>
                  <w:rFonts w:asciiTheme="minorHAnsi" w:hAnsiTheme="minorHAnsi"/>
                  <w:i/>
                  <w:sz w:val="18"/>
                  <w:szCs w:val="18"/>
                  <w:rPrChange w:id="401" w:author="Wichert, RJ@Energy" w:date="2018-10-10T14:37:00Z">
                    <w:rPr>
                      <w:rFonts w:asciiTheme="minorHAnsi" w:hAnsiTheme="minorHAnsi"/>
                      <w:sz w:val="18"/>
                      <w:szCs w:val="18"/>
                    </w:rPr>
                  </w:rPrChange>
                </w:rPr>
                <w:t xml:space="preserve"> </w:t>
              </w:r>
            </w:ins>
            <w:ins w:id="402" w:author="Wichert, RJ@Energy" w:date="2018-10-10T14:36:00Z">
              <w:r w:rsidRPr="001D4ACF">
                <w:rPr>
                  <w:rFonts w:asciiTheme="minorHAnsi" w:hAnsiTheme="minorHAnsi"/>
                  <w:i/>
                  <w:sz w:val="18"/>
                  <w:szCs w:val="18"/>
                  <w:rPrChange w:id="403" w:author="Wichert, RJ@Energy" w:date="2018-10-10T14:37:00Z">
                    <w:rPr>
                      <w:rFonts w:asciiTheme="minorHAnsi" w:hAnsiTheme="minorHAnsi"/>
                      <w:sz w:val="18"/>
                      <w:szCs w:val="18"/>
                    </w:rPr>
                  </w:rPrChange>
                </w:rPr>
                <w:t>–</w:t>
              </w:r>
            </w:ins>
            <w:ins w:id="404" w:author="Wichert, RJ@Energy" w:date="2018-10-10T14:35:00Z">
              <w:r w:rsidRPr="001D4ACF">
                <w:rPr>
                  <w:rFonts w:asciiTheme="minorHAnsi" w:hAnsiTheme="minorHAnsi"/>
                  <w:i/>
                  <w:sz w:val="18"/>
                  <w:szCs w:val="18"/>
                  <w:rPrChange w:id="405" w:author="Wichert, RJ@Energy" w:date="2018-10-10T14:37:00Z">
                    <w:rPr>
                      <w:rFonts w:asciiTheme="minorHAnsi" w:hAnsiTheme="minorHAnsi"/>
                      <w:sz w:val="18"/>
                      <w:szCs w:val="18"/>
                    </w:rPr>
                  </w:rPrChange>
                </w:rPr>
                <w:t xml:space="preserve"> ResidentialCoolingSystemType</w:t>
              </w:r>
              <w:r>
                <w:rPr>
                  <w:rFonts w:asciiTheme="minorHAnsi" w:hAnsiTheme="minorHAnsi"/>
                  <w:sz w:val="18"/>
                  <w:szCs w:val="18"/>
                </w:rPr>
                <w:t xml:space="preserve"> </w:t>
              </w:r>
            </w:ins>
            <w:ins w:id="406" w:author="Wichert, RJ@Energy" w:date="2018-10-10T14:30:00Z">
              <w:r>
                <w:rPr>
                  <w:rFonts w:asciiTheme="minorHAnsi" w:hAnsiTheme="minorHAnsi"/>
                  <w:sz w:val="18"/>
                  <w:szCs w:val="18"/>
                </w:rPr>
                <w:t xml:space="preserve">= </w:t>
              </w:r>
            </w:ins>
            <w:ins w:id="407" w:author="Wichert, RJ@Energy" w:date="2018-10-10T14:31:00Z">
              <w:r>
                <w:rPr>
                  <w:rFonts w:asciiTheme="minorHAnsi" w:hAnsiTheme="minorHAnsi"/>
                  <w:sz w:val="18"/>
                  <w:szCs w:val="18"/>
                </w:rPr>
                <w:t xml:space="preserve">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ins w:id="408" w:author="Wichert, RJ@Energy" w:date="2018-10-10T14:35:00Z">
              <w:r>
                <w:rPr>
                  <w:rFonts w:asciiTheme="minorHAnsi" w:hAnsiTheme="minorHAnsi"/>
                  <w:sz w:val="18"/>
                  <w:szCs w:val="18"/>
                </w:rPr>
                <w:t>,</w:t>
              </w:r>
            </w:ins>
          </w:p>
          <w:p w14:paraId="608660F2" w14:textId="77777777" w:rsidR="001D4ACF" w:rsidRDefault="001D4ACF" w:rsidP="001D4ACF">
            <w:pPr>
              <w:keepNext/>
              <w:rPr>
                <w:ins w:id="409" w:author="Wichert, RJ@Energy" w:date="2018-10-10T14:33:00Z"/>
                <w:rFonts w:asciiTheme="minorHAnsi" w:hAnsiTheme="minorHAnsi"/>
                <w:sz w:val="18"/>
                <w:szCs w:val="18"/>
              </w:rPr>
            </w:pPr>
          </w:p>
          <w:p w14:paraId="2CF6D9F5" w14:textId="496A4390" w:rsidR="00A15563" w:rsidRDefault="001D4ACF" w:rsidP="00A15563">
            <w:pPr>
              <w:keepNext/>
              <w:rPr>
                <w:ins w:id="410" w:author="Ferris, Todd@Energy" w:date="2018-06-06T12:12:00Z"/>
                <w:rFonts w:asciiTheme="minorHAnsi" w:hAnsiTheme="minorHAnsi"/>
                <w:sz w:val="18"/>
                <w:szCs w:val="18"/>
              </w:rPr>
            </w:pPr>
            <w:ins w:id="411" w:author="Wichert, RJ@Energy" w:date="2018-10-10T14:35:00Z">
              <w:r>
                <w:rPr>
                  <w:rFonts w:asciiTheme="minorHAnsi" w:hAnsiTheme="minorHAnsi"/>
                  <w:sz w:val="18"/>
                  <w:szCs w:val="18"/>
                </w:rPr>
                <w:t xml:space="preserve">else </w:t>
              </w:r>
            </w:ins>
            <w:ins w:id="412" w:author="Ferris, Todd@Energy" w:date="2018-06-07T08:48:00Z">
              <w:r w:rsidR="001A2A49">
                <w:rPr>
                  <w:rFonts w:asciiTheme="minorHAnsi" w:hAnsiTheme="minorHAnsi"/>
                  <w:sz w:val="18"/>
                  <w:szCs w:val="18"/>
                </w:rPr>
                <w:t xml:space="preserve">if </w:t>
              </w:r>
            </w:ins>
            <w:ins w:id="413" w:author="Ferris, Todd@Energy" w:date="2018-06-07T08:28:00Z">
              <w:r w:rsidR="00EB198C">
                <w:rPr>
                  <w:rFonts w:asciiTheme="minorHAnsi" w:hAnsiTheme="minorHAnsi"/>
                  <w:sz w:val="18"/>
                  <w:szCs w:val="18"/>
                </w:rPr>
                <w:t>MCH-01</w:t>
              </w:r>
            </w:ins>
            <w:ins w:id="414" w:author="Ferris, Todd@Energy" w:date="2018-06-07T08:39:00Z">
              <w:r w:rsidR="00470B9A">
                <w:rPr>
                  <w:rFonts w:asciiTheme="minorHAnsi" w:hAnsiTheme="minorHAnsi"/>
                  <w:sz w:val="18"/>
                  <w:szCs w:val="18"/>
                </w:rPr>
                <w:t>b</w:t>
              </w:r>
            </w:ins>
            <w:ins w:id="415" w:author="Ferris, Todd@Energy" w:date="2018-06-07T08:28:00Z">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ins>
            <w:ins w:id="416" w:author="Ferris, Todd@Energy" w:date="2018-06-07T08:39:00Z">
              <w:r w:rsidR="001A2A49">
                <w:rPr>
                  <w:rFonts w:asciiTheme="minorHAnsi" w:hAnsiTheme="minorHAnsi"/>
                  <w:i/>
                  <w:sz w:val="18"/>
                  <w:szCs w:val="18"/>
                </w:rPr>
                <w:t>2</w:t>
              </w:r>
            </w:ins>
            <w:ins w:id="417" w:author="Ferris, Todd@Energy" w:date="2018-06-07T08:28:00Z">
              <w:r w:rsidR="00EB198C" w:rsidRPr="00EB198C">
                <w:rPr>
                  <w:rFonts w:asciiTheme="minorHAnsi" w:hAnsiTheme="minorHAnsi"/>
                  <w:i/>
                  <w:sz w:val="18"/>
                  <w:szCs w:val="18"/>
                </w:rPr>
                <w:t xml:space="preserve"> – </w:t>
              </w:r>
            </w:ins>
            <w:ins w:id="418" w:author="Ferris, Todd@Energy" w:date="2018-06-07T08:51:00Z">
              <w:r w:rsidR="002E64C4">
                <w:rPr>
                  <w:rFonts w:asciiTheme="minorHAnsi" w:hAnsiTheme="minorHAnsi"/>
                  <w:i/>
                  <w:sz w:val="18"/>
                  <w:szCs w:val="18"/>
                </w:rPr>
                <w:t>ResidentialHeatingSystemType = Central</w:t>
              </w:r>
            </w:ins>
            <w:ins w:id="419" w:author="Ferris, Todd@Energy" w:date="2018-06-07T09:07:00Z">
              <w:r w:rsidR="00B43C70">
                <w:rPr>
                  <w:rFonts w:asciiTheme="minorHAnsi" w:hAnsiTheme="minorHAnsi"/>
                  <w:i/>
                  <w:sz w:val="18"/>
                  <w:szCs w:val="18"/>
                </w:rPr>
                <w:t xml:space="preserve"> </w:t>
              </w:r>
            </w:ins>
            <w:ins w:id="420" w:author="Ferris, Todd@Energy" w:date="2018-06-07T08:51:00Z">
              <w:r w:rsidR="002E64C4">
                <w:rPr>
                  <w:rFonts w:asciiTheme="minorHAnsi" w:hAnsiTheme="minorHAnsi"/>
                  <w:i/>
                  <w:sz w:val="18"/>
                  <w:szCs w:val="18"/>
                </w:rPr>
                <w:t>Gas</w:t>
              </w:r>
            </w:ins>
            <w:ins w:id="421" w:author="Ferris, Todd@Energy" w:date="2018-06-07T09:07:00Z">
              <w:r w:rsidR="00B43C70">
                <w:rPr>
                  <w:rFonts w:asciiTheme="minorHAnsi" w:hAnsiTheme="minorHAnsi"/>
                  <w:i/>
                  <w:sz w:val="18"/>
                  <w:szCs w:val="18"/>
                </w:rPr>
                <w:t xml:space="preserve"> </w:t>
              </w:r>
            </w:ins>
            <w:ins w:id="422" w:author="Ferris, Todd@Energy" w:date="2018-06-07T08:57:00Z">
              <w:r w:rsidR="002E64C4">
                <w:rPr>
                  <w:rFonts w:asciiTheme="minorHAnsi" w:hAnsiTheme="minorHAnsi"/>
                  <w:i/>
                  <w:sz w:val="18"/>
                  <w:szCs w:val="18"/>
                </w:rPr>
                <w:t>Furnace</w:t>
              </w:r>
            </w:ins>
            <w:ins w:id="423" w:author="Ferris, Todd@Energy" w:date="2018-06-07T09:07:00Z">
              <w:r w:rsidR="00B43C70">
                <w:rPr>
                  <w:rFonts w:asciiTheme="minorHAnsi" w:hAnsiTheme="minorHAnsi"/>
                  <w:i/>
                  <w:sz w:val="18"/>
                  <w:szCs w:val="18"/>
                </w:rPr>
                <w:t xml:space="preserve"> or </w:t>
              </w:r>
            </w:ins>
            <w:ins w:id="424" w:author="Ferris, Todd@Energy" w:date="2018-06-07T09:08:00Z">
              <w:r w:rsidR="00B43C70">
                <w:rPr>
                  <w:rFonts w:asciiTheme="minorHAnsi" w:hAnsiTheme="minorHAnsi"/>
                  <w:i/>
                  <w:sz w:val="18"/>
                  <w:szCs w:val="18"/>
                </w:rPr>
                <w:t xml:space="preserve">Package Gas Furnace </w:t>
              </w:r>
            </w:ins>
            <w:ins w:id="425" w:author="Ferris, Todd@Energy" w:date="2018-06-07T08:57:00Z">
              <w:r w:rsidR="002E64C4">
                <w:rPr>
                  <w:rFonts w:asciiTheme="minorHAnsi" w:hAnsiTheme="minorHAnsi"/>
                  <w:i/>
                  <w:sz w:val="18"/>
                  <w:szCs w:val="18"/>
                </w:rPr>
                <w:t>then use value 0.45</w:t>
              </w:r>
            </w:ins>
            <w:ins w:id="426" w:author="Ferris, Todd@Energy" w:date="2018-06-07T09:08:00Z">
              <w:r w:rsidR="00B43C70">
                <w:rPr>
                  <w:rFonts w:asciiTheme="minorHAnsi" w:hAnsiTheme="minorHAnsi"/>
                  <w:i/>
                  <w:sz w:val="18"/>
                  <w:szCs w:val="18"/>
                </w:rPr>
                <w:t>, else use</w:t>
              </w:r>
            </w:ins>
            <w:ins w:id="427" w:author="Ferris, Todd@Energy" w:date="2018-06-07T09:09:00Z">
              <w:r w:rsidR="00B43C70">
                <w:rPr>
                  <w:rFonts w:asciiTheme="minorHAnsi" w:hAnsiTheme="minorHAnsi"/>
                  <w:i/>
                  <w:sz w:val="18"/>
                  <w:szCs w:val="18"/>
                </w:rPr>
                <w:t xml:space="preserve"> value 0.58</w:t>
              </w:r>
            </w:ins>
            <w:ins w:id="428" w:author="Ferris, Todd@Energy" w:date="2018-06-07T08:57:00Z">
              <w:r w:rsidR="002E64C4" w:rsidRPr="002E64C4">
                <w:rPr>
                  <w:rFonts w:asciiTheme="minorHAnsi" w:hAnsiTheme="minorHAnsi"/>
                  <w:sz w:val="18"/>
                  <w:szCs w:val="18"/>
                </w:rPr>
                <w:t>;</w:t>
              </w:r>
            </w:ins>
          </w:p>
          <w:p w14:paraId="3AAE2E51" w14:textId="77777777" w:rsidR="002E64C4" w:rsidRDefault="002E64C4" w:rsidP="00A15563">
            <w:pPr>
              <w:keepNext/>
              <w:rPr>
                <w:ins w:id="429" w:author="Ferris, Todd@Energy" w:date="2018-06-07T08:59:00Z"/>
                <w:rFonts w:asciiTheme="minorHAnsi" w:hAnsiTheme="minorHAnsi"/>
                <w:sz w:val="18"/>
                <w:szCs w:val="18"/>
              </w:rPr>
            </w:pPr>
          </w:p>
          <w:p w14:paraId="5C81245B" w14:textId="77777777" w:rsidR="001D4ACF" w:rsidRDefault="00E22559" w:rsidP="001D4ACF">
            <w:pPr>
              <w:keepNext/>
              <w:rPr>
                <w:ins w:id="430" w:author="Wichert, RJ@Energy" w:date="2018-10-10T14:38:00Z"/>
                <w:rFonts w:asciiTheme="minorHAnsi" w:hAnsiTheme="minorHAnsi"/>
                <w:sz w:val="18"/>
                <w:szCs w:val="18"/>
              </w:rPr>
            </w:pPr>
            <w:ins w:id="431" w:author="Ferris, Todd@Energy" w:date="2018-06-07T09:09:00Z">
              <w:r>
                <w:rPr>
                  <w:rFonts w:asciiTheme="minorHAnsi" w:hAnsiTheme="minorHAnsi"/>
                  <w:sz w:val="18"/>
                  <w:szCs w:val="18"/>
                </w:rPr>
                <w:t>if parent is MCH-01</w:t>
              </w:r>
            </w:ins>
            <w:ins w:id="432" w:author="Ferris, Todd@Energy" w:date="2018-06-07T09:12:00Z">
              <w:r>
                <w:rPr>
                  <w:rFonts w:asciiTheme="minorHAnsi" w:hAnsiTheme="minorHAnsi"/>
                  <w:sz w:val="18"/>
                  <w:szCs w:val="18"/>
                </w:rPr>
                <w:t>c</w:t>
              </w:r>
            </w:ins>
            <w:ins w:id="433" w:author="Ferris, Todd@Energy" w:date="2018-06-07T09:09:00Z">
              <w:r>
                <w:rPr>
                  <w:rFonts w:asciiTheme="minorHAnsi" w:hAnsiTheme="minorHAnsi"/>
                  <w:sz w:val="18"/>
                  <w:szCs w:val="18"/>
                </w:rPr>
                <w:t xml:space="preserve"> then calculate: </w:t>
              </w:r>
            </w:ins>
          </w:p>
          <w:p w14:paraId="2097E06F" w14:textId="4BDF12F6" w:rsidR="001D4ACF" w:rsidRDefault="00CF38D2" w:rsidP="001D4ACF">
            <w:pPr>
              <w:keepNext/>
              <w:rPr>
                <w:ins w:id="434" w:author="Wichert, RJ@Energy" w:date="2018-10-10T14:38:00Z"/>
                <w:rFonts w:asciiTheme="minorHAnsi" w:hAnsiTheme="minorHAnsi"/>
                <w:sz w:val="18"/>
                <w:szCs w:val="18"/>
              </w:rPr>
            </w:pPr>
            <w:ins w:id="435" w:author="Wichert, RJ@Energy" w:date="2018-10-10T14:38:00Z">
              <w:r>
                <w:rPr>
                  <w:rFonts w:asciiTheme="minorHAnsi" w:hAnsiTheme="minorHAnsi"/>
                  <w:sz w:val="18"/>
                  <w:szCs w:val="18"/>
                </w:rPr>
                <w:t>if MCH-01c</w:t>
              </w:r>
              <w:r w:rsidR="001D4ACF">
                <w:rPr>
                  <w:rFonts w:asciiTheme="minorHAnsi" w:hAnsiTheme="minorHAnsi"/>
                  <w:sz w:val="18"/>
                  <w:szCs w:val="18"/>
                </w:rPr>
                <w:t xml:space="preserve"> Section </w:t>
              </w:r>
            </w:ins>
            <w:ins w:id="436" w:author="Wichert, RJ@Energy" w:date="2018-10-10T15:32:00Z">
              <w:r>
                <w:rPr>
                  <w:rFonts w:asciiTheme="minorHAnsi" w:hAnsiTheme="minorHAnsi"/>
                  <w:sz w:val="18"/>
                  <w:szCs w:val="18"/>
                </w:rPr>
                <w:t>B</w:t>
              </w:r>
            </w:ins>
            <w:ins w:id="437" w:author="Wichert, RJ@Energy" w:date="2018-10-10T14:38:00Z">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ins>
            <w:ins w:id="438" w:author="Wichert, RJ@Energy" w:date="2018-10-10T15:32:00Z">
              <w:r>
                <w:rPr>
                  <w:rFonts w:asciiTheme="minorHAnsi" w:hAnsiTheme="minorHAnsi"/>
                  <w:i/>
                  <w:sz w:val="18"/>
                  <w:szCs w:val="18"/>
                </w:rPr>
                <w:t>B</w:t>
              </w:r>
            </w:ins>
            <w:ins w:id="439" w:author="Wichert, RJ@Energy" w:date="2018-10-10T14:38:00Z">
              <w:r w:rsidR="001D4ACF" w:rsidRPr="00CB4055">
                <w:rPr>
                  <w:rFonts w:asciiTheme="minorHAnsi" w:hAnsiTheme="minorHAnsi"/>
                  <w:i/>
                  <w:sz w:val="18"/>
                  <w:szCs w:val="18"/>
                </w:rPr>
                <w:t>0</w:t>
              </w:r>
            </w:ins>
            <w:ins w:id="440" w:author="Wichert, RJ@Energy" w:date="2018-10-10T15:32:00Z">
              <w:r>
                <w:rPr>
                  <w:rFonts w:asciiTheme="minorHAnsi" w:hAnsiTheme="minorHAnsi"/>
                  <w:i/>
                  <w:sz w:val="18"/>
                  <w:szCs w:val="18"/>
                </w:rPr>
                <w:t>5</w:t>
              </w:r>
            </w:ins>
            <w:ins w:id="441" w:author="Wichert, RJ@Energy" w:date="2018-10-10T14:38:00Z">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ins>
          </w:p>
          <w:p w14:paraId="7D89D02C" w14:textId="77777777" w:rsidR="001D4ACF" w:rsidRDefault="001D4ACF" w:rsidP="001D4ACF">
            <w:pPr>
              <w:keepNext/>
              <w:rPr>
                <w:ins w:id="442" w:author="Wichert, RJ@Energy" w:date="2018-10-10T14:38:00Z"/>
                <w:rFonts w:asciiTheme="minorHAnsi" w:hAnsiTheme="minorHAnsi"/>
                <w:sz w:val="18"/>
                <w:szCs w:val="18"/>
              </w:rPr>
            </w:pPr>
          </w:p>
          <w:p w14:paraId="4BAA82B9" w14:textId="05FC7BD3" w:rsidR="00EA1EC9" w:rsidRPr="00926D9A" w:rsidRDefault="001D4ACF" w:rsidP="005637A5">
            <w:pPr>
              <w:keepNext/>
              <w:rPr>
                <w:rFonts w:asciiTheme="minorHAnsi" w:hAnsiTheme="minorHAnsi"/>
                <w:sz w:val="18"/>
                <w:szCs w:val="18"/>
              </w:rPr>
            </w:pPr>
            <w:ins w:id="443" w:author="Wichert, RJ@Energy" w:date="2018-10-10T14:38:00Z">
              <w:r>
                <w:rPr>
                  <w:rFonts w:asciiTheme="minorHAnsi" w:hAnsiTheme="minorHAnsi"/>
                  <w:sz w:val="18"/>
                  <w:szCs w:val="18"/>
                </w:rPr>
                <w:t>else if MCH-01</w:t>
              </w:r>
            </w:ins>
            <w:ins w:id="444" w:author="Wichert, RJ@Energy" w:date="2018-10-10T15:32:00Z">
              <w:r w:rsidR="00CF38D2">
                <w:rPr>
                  <w:rFonts w:asciiTheme="minorHAnsi" w:hAnsiTheme="minorHAnsi"/>
                  <w:sz w:val="18"/>
                  <w:szCs w:val="18"/>
                </w:rPr>
                <w:t>c</w:t>
              </w:r>
            </w:ins>
            <w:ins w:id="445" w:author="Wichert, RJ@Energy" w:date="2018-10-10T14:38:00Z">
              <w:r>
                <w:rPr>
                  <w:rFonts w:asciiTheme="minorHAnsi" w:hAnsiTheme="minorHAnsi"/>
                  <w:sz w:val="18"/>
                  <w:szCs w:val="18"/>
                </w:rPr>
                <w:t xml:space="preserve"> Section </w:t>
              </w:r>
            </w:ins>
            <w:ins w:id="446" w:author="Wichert, RJ@Energy" w:date="2018-10-10T15:32:00Z">
              <w:r w:rsidR="00CF38D2">
                <w:rPr>
                  <w:rFonts w:asciiTheme="minorHAnsi" w:hAnsiTheme="minorHAnsi"/>
                  <w:sz w:val="18"/>
                  <w:szCs w:val="18"/>
                </w:rPr>
                <w:t>B</w:t>
              </w:r>
            </w:ins>
            <w:ins w:id="447" w:author="Wichert, RJ@Energy" w:date="2018-10-10T14:38:00Z">
              <w:r>
                <w:rPr>
                  <w:rFonts w:asciiTheme="minorHAnsi" w:hAnsiTheme="minorHAnsi"/>
                  <w:sz w:val="18"/>
                  <w:szCs w:val="18"/>
                </w:rPr>
                <w:t xml:space="preserve"> </w:t>
              </w:r>
              <w:r w:rsidRPr="00EB198C">
                <w:rPr>
                  <w:rFonts w:asciiTheme="minorHAnsi" w:hAnsiTheme="minorHAnsi"/>
                  <w:i/>
                  <w:sz w:val="18"/>
                  <w:szCs w:val="18"/>
                </w:rPr>
                <w:t xml:space="preserve">Row </w:t>
              </w:r>
            </w:ins>
            <w:ins w:id="448" w:author="Wichert, RJ@Energy" w:date="2018-10-10T15:33:00Z">
              <w:r w:rsidR="00CF38D2">
                <w:rPr>
                  <w:rFonts w:asciiTheme="minorHAnsi" w:hAnsiTheme="minorHAnsi"/>
                  <w:i/>
                  <w:sz w:val="18"/>
                  <w:szCs w:val="18"/>
                </w:rPr>
                <w:t>B</w:t>
              </w:r>
            </w:ins>
            <w:ins w:id="449" w:author="Wichert, RJ@Energy" w:date="2018-10-10T14:38:00Z">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ins w:id="450" w:author="Wichert, RJ@Energy" w:date="2018-10-10T15:05:00Z">
              <w:r w:rsidR="004A69B1">
                <w:rPr>
                  <w:rFonts w:asciiTheme="minorHAnsi" w:hAnsiTheme="minorHAnsi"/>
                  <w:i/>
                  <w:sz w:val="18"/>
                  <w:szCs w:val="18"/>
                </w:rPr>
                <w:t>&gt;&gt;</w:t>
              </w:r>
            </w:ins>
            <w:ins w:id="451" w:author="Ferris, Todd@Energy" w:date="2018-06-07T09:09:00Z">
              <w:del w:id="452" w:author="Wichert, RJ@Energy" w:date="2018-10-10T14:38:00Z">
                <w:r w:rsidR="00E22559" w:rsidDel="001D4ACF">
                  <w:rPr>
                    <w:rFonts w:asciiTheme="minorHAnsi" w:hAnsiTheme="minorHAnsi"/>
                    <w:sz w:val="18"/>
                    <w:szCs w:val="18"/>
                  </w:rPr>
                  <w:delText>if MCH-01</w:delText>
                </w:r>
              </w:del>
            </w:ins>
            <w:ins w:id="453" w:author="Ferris, Todd@Energy" w:date="2018-06-07T09:12:00Z">
              <w:del w:id="454" w:author="Wichert, RJ@Energy" w:date="2018-10-10T14:38:00Z">
                <w:r w:rsidR="00E22559" w:rsidDel="001D4ACF">
                  <w:rPr>
                    <w:rFonts w:asciiTheme="minorHAnsi" w:hAnsiTheme="minorHAnsi"/>
                    <w:sz w:val="18"/>
                    <w:szCs w:val="18"/>
                  </w:rPr>
                  <w:delText>c</w:delText>
                </w:r>
              </w:del>
            </w:ins>
            <w:ins w:id="455" w:author="Ferris, Todd@Energy" w:date="2018-06-07T09:09:00Z">
              <w:del w:id="456" w:author="Wichert, RJ@Energy" w:date="2018-10-10T14:38:00Z">
                <w:r w:rsidR="00E22559" w:rsidDel="001D4ACF">
                  <w:rPr>
                    <w:rFonts w:asciiTheme="minorHAnsi" w:hAnsiTheme="minorHAnsi"/>
                    <w:sz w:val="18"/>
                    <w:szCs w:val="18"/>
                  </w:rPr>
                  <w:delText xml:space="preserve"> Section C </w:delText>
                </w:r>
                <w:r w:rsidR="00E22559" w:rsidRPr="00EB198C" w:rsidDel="001D4ACF">
                  <w:rPr>
                    <w:rFonts w:asciiTheme="minorHAnsi" w:hAnsiTheme="minorHAnsi"/>
                    <w:i/>
                    <w:sz w:val="18"/>
                    <w:szCs w:val="18"/>
                  </w:rPr>
                  <w:delText>Row C0</w:delText>
                </w:r>
              </w:del>
            </w:ins>
            <w:ins w:id="457" w:author="Ferris, Todd@Energy" w:date="2018-06-07T09:13:00Z">
              <w:del w:id="458" w:author="Wichert, RJ@Energy" w:date="2018-10-10T14:38:00Z">
                <w:r w:rsidR="00E22559" w:rsidDel="001D4ACF">
                  <w:rPr>
                    <w:rFonts w:asciiTheme="minorHAnsi" w:hAnsiTheme="minorHAnsi"/>
                    <w:i/>
                    <w:sz w:val="18"/>
                    <w:szCs w:val="18"/>
                  </w:rPr>
                  <w:delText>4</w:delText>
                </w:r>
              </w:del>
            </w:ins>
            <w:ins w:id="459" w:author="Ferris, Todd@Energy" w:date="2018-06-07T09:09:00Z">
              <w:del w:id="460" w:author="Wichert, RJ@Energy" w:date="2018-10-10T14:38:00Z">
                <w:r w:rsidR="00E22559" w:rsidRPr="00EB198C" w:rsidDel="001D4ACF">
                  <w:rPr>
                    <w:rFonts w:asciiTheme="minorHAnsi" w:hAnsiTheme="minorHAnsi"/>
                    <w:i/>
                    <w:sz w:val="18"/>
                    <w:szCs w:val="18"/>
                  </w:rPr>
                  <w:delText xml:space="preserve"> – </w:delText>
                </w:r>
                <w:r w:rsidR="00E22559" w:rsidDel="001D4ACF">
                  <w:rPr>
                    <w:rFonts w:asciiTheme="minorHAnsi" w:hAnsiTheme="minorHAnsi"/>
                    <w:i/>
                    <w:sz w:val="18"/>
                    <w:szCs w:val="18"/>
                  </w:rPr>
                  <w:delText>ResidentialHeatingSystemType = Central Gas Furnace or Package Gas Furnace then use value 0.45, else use value 0.58</w:delText>
                </w:r>
              </w:del>
            </w:ins>
            <w:del w:id="461" w:author="Wichert, RJ@Energy" w:date="2018-10-10T14:38:00Z">
              <w:r w:rsidR="00EA1EC9" w:rsidRPr="00926D9A" w:rsidDel="001D4ACF">
                <w:rPr>
                  <w:rFonts w:asciiTheme="minorHAnsi" w:hAnsiTheme="minorHAnsi"/>
                  <w:sz w:val="18"/>
                  <w:szCs w:val="18"/>
                </w:rPr>
                <w:delText>&gt;&gt;</w:delText>
              </w:r>
            </w:del>
          </w:p>
        </w:tc>
      </w:tr>
      <w:tr w:rsidR="00952AA6" w:rsidRPr="00D83E48" w14:paraId="4BAA82BE" w14:textId="77777777" w:rsidTr="00952AA6">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BAA82BC" w14:textId="37E9CA1D"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Actual Fan Efficacy (</w:t>
            </w:r>
            <w:ins w:id="462" w:author="Wichert, RJ@Energy" w:date="2018-10-23T12:52:00Z">
              <w:r w:rsidR="00F43310">
                <w:rPr>
                  <w:rFonts w:asciiTheme="minorHAnsi" w:hAnsiTheme="minorHAnsi"/>
                  <w:sz w:val="18"/>
                  <w:szCs w:val="18"/>
                </w:rPr>
                <w:t>w</w:t>
              </w:r>
            </w:ins>
            <w:del w:id="463" w:author="Wichert, RJ@Energy" w:date="2018-10-23T12:52:00Z">
              <w:r w:rsidR="005D27C3" w:rsidDel="00F43310">
                <w:rPr>
                  <w:rFonts w:asciiTheme="minorHAnsi" w:hAnsiTheme="minorHAnsi"/>
                  <w:sz w:val="18"/>
                  <w:szCs w:val="18"/>
                </w:rPr>
                <w:delText>W</w:delText>
              </w:r>
            </w:del>
            <w:r w:rsidRPr="00926D9A">
              <w:rPr>
                <w:rFonts w:asciiTheme="minorHAnsi" w:hAnsiTheme="minorHAnsi"/>
                <w:sz w:val="18"/>
                <w:szCs w:val="18"/>
              </w:rPr>
              <w:t>atts/cfm)</w:t>
            </w:r>
          </w:p>
        </w:tc>
        <w:tc>
          <w:tcPr>
            <w:tcW w:w="2538" w:type="pct"/>
            <w:gridSpan w:val="2"/>
            <w:vAlign w:val="center"/>
          </w:tcPr>
          <w:p w14:paraId="4BAA82BD" w14:textId="065E4229"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ins w:id="464" w:author="Ferris, Todd@Energy" w:date="2018-06-07T09:25:00Z">
              <w:r w:rsidR="008225C4" w:rsidRPr="00646058">
                <w:rPr>
                  <w:rFonts w:asciiTheme="minorHAnsi" w:hAnsiTheme="minorHAnsi"/>
                  <w:i/>
                  <w:sz w:val="18"/>
                  <w:szCs w:val="18"/>
                </w:rPr>
                <w:t>Table C</w:t>
              </w:r>
            </w:ins>
            <w:ins w:id="465" w:author="Ferris, Todd@Energy" w:date="2018-06-07T09:26:00Z">
              <w:r w:rsidR="008225C4" w:rsidRPr="00646058">
                <w:rPr>
                  <w:rFonts w:asciiTheme="minorHAnsi" w:hAnsiTheme="minorHAnsi"/>
                  <w:i/>
                  <w:sz w:val="18"/>
                  <w:szCs w:val="18"/>
                </w:rPr>
                <w:t xml:space="preserve"> - Actual Tested Watts</w:t>
              </w:r>
            </w:ins>
            <w:ins w:id="466" w:author="Ferris, Todd@Energy" w:date="2018-06-07T09:25:00Z">
              <w:r w:rsidR="008225C4">
                <w:rPr>
                  <w:rFonts w:asciiTheme="minorHAnsi" w:hAnsiTheme="minorHAnsi"/>
                  <w:sz w:val="18"/>
                  <w:szCs w:val="18"/>
                </w:rPr>
                <w:t xml:space="preserve"> </w:t>
              </w:r>
            </w:ins>
            <w:del w:id="467" w:author="Ferris, Todd@Energy" w:date="2018-06-07T09:26:00Z">
              <w:r w:rsidRPr="00926D9A" w:rsidDel="008225C4">
                <w:rPr>
                  <w:rFonts w:asciiTheme="minorHAnsi" w:hAnsiTheme="minorHAnsi"/>
                  <w:sz w:val="18"/>
                  <w:szCs w:val="18"/>
                </w:rPr>
                <w:delText>row C01</w:delText>
              </w:r>
            </w:del>
            <w:r w:rsidR="009142F6">
              <w:rPr>
                <w:rFonts w:asciiTheme="minorHAnsi" w:hAnsiTheme="minorHAnsi"/>
                <w:sz w:val="18"/>
                <w:szCs w:val="18"/>
              </w:rPr>
              <w:t xml:space="preserve">divided by </w:t>
            </w:r>
            <w:ins w:id="468" w:author="Ferris, Todd@Energy" w:date="2018-06-07T09:27:00Z">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ins>
            <w:del w:id="469" w:author="Ferris, Todd@Energy" w:date="2018-06-07T09:27:00Z">
              <w:r w:rsidRPr="00926D9A" w:rsidDel="008225C4">
                <w:rPr>
                  <w:rFonts w:asciiTheme="minorHAnsi" w:hAnsiTheme="minorHAnsi"/>
                  <w:sz w:val="18"/>
                  <w:szCs w:val="18"/>
                </w:rPr>
                <w:delText>row C02</w:delText>
              </w:r>
            </w:del>
            <w:r w:rsidRPr="00926D9A">
              <w:rPr>
                <w:rFonts w:asciiTheme="minorHAnsi" w:hAnsiTheme="minorHAnsi"/>
                <w:sz w:val="18"/>
                <w:szCs w:val="18"/>
              </w:rPr>
              <w:t>&gt;&gt;</w:t>
            </w:r>
          </w:p>
        </w:tc>
      </w:tr>
      <w:tr w:rsidR="00952AA6" w:rsidRPr="00D83E48" w14:paraId="4BAA82C2" w14:textId="77777777" w:rsidTr="00952AA6">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52954438" w14:textId="77777777" w:rsidR="002A5F73" w:rsidRDefault="00952AA6" w:rsidP="000508D0">
            <w:pPr>
              <w:keepNext/>
              <w:rPr>
                <w:ins w:id="470" w:author="Smith, Alexis@Energy" w:date="2018-12-20T08:23: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ins w:id="471" w:author="Ferris, Todd@Energy" w:date="2018-06-07T09:29:00Z">
              <w:r w:rsidR="008225C4" w:rsidRPr="00F01A03">
                <w:rPr>
                  <w:rFonts w:asciiTheme="minorHAnsi" w:hAnsiTheme="minorHAnsi"/>
                  <w:i/>
                  <w:sz w:val="18"/>
                  <w:szCs w:val="18"/>
                </w:rPr>
                <w:t xml:space="preserve">Table C - </w:t>
              </w:r>
              <w:del w:id="472" w:author="Smith, Alexis@Energy" w:date="2018-12-18T15:22:00Z">
                <w:r w:rsidR="008225C4" w:rsidRPr="00F01A03" w:rsidDel="000508D0">
                  <w:rPr>
                    <w:rFonts w:asciiTheme="minorHAnsi" w:hAnsiTheme="minorHAnsi"/>
                    <w:i/>
                    <w:sz w:val="18"/>
                    <w:szCs w:val="18"/>
                  </w:rPr>
                  <w:delText>Actual</w:delText>
                </w:r>
              </w:del>
            </w:ins>
            <w:ins w:id="473" w:author="Smith, Alexis@Energy" w:date="2018-12-18T15:22:00Z">
              <w:r w:rsidR="000508D0">
                <w:rPr>
                  <w:rFonts w:asciiTheme="minorHAnsi" w:hAnsiTheme="minorHAnsi"/>
                  <w:i/>
                  <w:sz w:val="18"/>
                  <w:szCs w:val="18"/>
                </w:rPr>
                <w:t>Required</w:t>
              </w:r>
            </w:ins>
            <w:ins w:id="474" w:author="Ferris, Todd@Energy" w:date="2018-06-07T09:29:00Z">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ins>
            <w:del w:id="475" w:author="Ferris, Todd@Energy" w:date="2018-06-07T09:29:00Z">
              <w:r w:rsidRPr="00926D9A" w:rsidDel="008225C4">
                <w:rPr>
                  <w:rFonts w:asciiTheme="minorHAnsi" w:hAnsiTheme="minorHAnsi"/>
                  <w:sz w:val="18"/>
                  <w:szCs w:val="18"/>
                </w:rPr>
                <w:delText>C03</w:delText>
              </w:r>
            </w:del>
            <w:r w:rsidRPr="00926D9A">
              <w:rPr>
                <w:rFonts w:asciiTheme="minorHAnsi" w:hAnsiTheme="minorHAnsi"/>
                <w:sz w:val="18"/>
                <w:szCs w:val="18"/>
              </w:rPr>
              <w:t>≥</w:t>
            </w:r>
            <w:ins w:id="476" w:author="Ferris, Todd@Energy" w:date="2018-06-07T09:29:00Z">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ins>
            <w:ins w:id="477" w:author="Ferris, Todd@Energy" w:date="2018-06-07T09:30:00Z">
              <w:del w:id="478" w:author="Smith, Alexis@Energy" w:date="2018-12-18T15:23:00Z">
                <w:r w:rsidR="008225C4" w:rsidRPr="00646058" w:rsidDel="000508D0">
                  <w:rPr>
                    <w:rFonts w:asciiTheme="minorHAnsi" w:hAnsiTheme="minorHAnsi"/>
                    <w:i/>
                    <w:sz w:val="18"/>
                    <w:szCs w:val="18"/>
                  </w:rPr>
                  <w:delText>Required</w:delText>
                </w:r>
              </w:del>
            </w:ins>
            <w:ins w:id="479" w:author="Smith, Alexis@Energy" w:date="2018-12-18T15:23:00Z">
              <w:r w:rsidR="000508D0">
                <w:rPr>
                  <w:rFonts w:asciiTheme="minorHAnsi" w:hAnsiTheme="minorHAnsi"/>
                  <w:i/>
                  <w:sz w:val="18"/>
                  <w:szCs w:val="18"/>
                </w:rPr>
                <w:t>Actual</w:t>
              </w:r>
            </w:ins>
            <w:ins w:id="480" w:author="Ferris, Todd@Energy" w:date="2018-06-07T09:30:00Z">
              <w:r w:rsidR="008225C4" w:rsidRPr="00646058">
                <w:rPr>
                  <w:rFonts w:asciiTheme="minorHAnsi" w:hAnsiTheme="minorHAnsi"/>
                  <w:i/>
                  <w:sz w:val="18"/>
                  <w:szCs w:val="18"/>
                </w:rPr>
                <w:t xml:space="preserve"> Fan Efficacy (Watts/cfm)</w:t>
              </w:r>
            </w:ins>
            <w:del w:id="481" w:author="Ferris, Todd@Energy" w:date="2018-06-07T09:30:00Z">
              <w:r w:rsidRPr="00926D9A" w:rsidDel="00646058">
                <w:rPr>
                  <w:rFonts w:asciiTheme="minorHAnsi" w:hAnsiTheme="minorHAnsi"/>
                  <w:sz w:val="18"/>
                  <w:szCs w:val="18"/>
                </w:rPr>
                <w:delText>C04</w:delText>
              </w:r>
            </w:del>
            <w:r w:rsidRPr="00926D9A">
              <w:rPr>
                <w:rFonts w:asciiTheme="minorHAnsi" w:hAnsiTheme="minorHAnsi"/>
                <w:sz w:val="18"/>
                <w:szCs w:val="18"/>
              </w:rPr>
              <w:t>, the display text: system fan efficacy complies</w:t>
            </w:r>
            <w:ins w:id="482" w:author="Smith, Alexis@Energy" w:date="2018-12-20T08:23:00Z">
              <w:r w:rsidR="002A5F73">
                <w:rPr>
                  <w:rFonts w:asciiTheme="minorHAnsi" w:hAnsiTheme="minorHAnsi"/>
                  <w:sz w:val="18"/>
                  <w:szCs w:val="18"/>
                </w:rPr>
                <w:t>;</w:t>
              </w:r>
            </w:ins>
            <w:del w:id="483" w:author="Smith, Alexis@Energy" w:date="2018-12-20T08:23:00Z">
              <w:r w:rsidRPr="00926D9A" w:rsidDel="002A5F73">
                <w:rPr>
                  <w:rFonts w:asciiTheme="minorHAnsi" w:hAnsiTheme="minorHAnsi"/>
                  <w:sz w:val="18"/>
                  <w:szCs w:val="18"/>
                </w:rPr>
                <w:delText>,</w:delText>
              </w:r>
            </w:del>
            <w:r w:rsidRPr="00926D9A">
              <w:rPr>
                <w:rFonts w:asciiTheme="minorHAnsi" w:hAnsiTheme="minorHAnsi"/>
                <w:sz w:val="18"/>
                <w:szCs w:val="18"/>
              </w:rPr>
              <w:t xml:space="preserve"> </w:t>
            </w:r>
          </w:p>
          <w:p w14:paraId="4BAA82C1" w14:textId="02B0C57F" w:rsidR="00952AA6" w:rsidRPr="00926D9A" w:rsidRDefault="00952AA6" w:rsidP="000508D0">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BAA82C3" w14:textId="46051D0C" w:rsidR="00EA1EC9" w:rsidRDefault="00EA1EC9">
      <w:pPr>
        <w:rPr>
          <w:ins w:id="484" w:author="Ferris, Todd@Energy" w:date="2018-06-01T15:08:00Z"/>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8F415A" w:rsidRPr="00D83E48" w14:paraId="610AD9E0" w14:textId="77777777" w:rsidTr="00B7347F">
        <w:trPr>
          <w:gridAfter w:val="1"/>
          <w:wAfter w:w="5" w:type="pct"/>
          <w:trHeight w:val="144"/>
          <w:ins w:id="485" w:author="Ferris, Todd@Energy" w:date="2018-06-01T15:08:00Z"/>
        </w:trPr>
        <w:tc>
          <w:tcPr>
            <w:tcW w:w="4990" w:type="pct"/>
            <w:gridSpan w:val="3"/>
          </w:tcPr>
          <w:p w14:paraId="4C9D2253" w14:textId="77777777" w:rsidR="008F415A" w:rsidRPr="00890BB7" w:rsidRDefault="008F415A" w:rsidP="008F415A">
            <w:pPr>
              <w:keepNext/>
              <w:rPr>
                <w:ins w:id="486" w:author="Ferris, Todd@Energy" w:date="2018-06-01T15:09:00Z"/>
                <w:rFonts w:asciiTheme="minorHAnsi" w:hAnsiTheme="minorHAnsi"/>
                <w:b/>
                <w:szCs w:val="18"/>
              </w:rPr>
            </w:pPr>
            <w:ins w:id="487" w:author="Ferris, Todd@Energy" w:date="2018-06-01T15:09:00Z">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ins>
          </w:p>
          <w:p w14:paraId="434577AC" w14:textId="7EA31980" w:rsidR="008F415A" w:rsidDel="00FC1C38" w:rsidRDefault="008F415A" w:rsidP="0079245B">
            <w:pPr>
              <w:keepNext/>
              <w:rPr>
                <w:ins w:id="488" w:author="Ferris, Todd@Energy" w:date="2018-06-01T15:09:00Z"/>
                <w:del w:id="489" w:author="Wichert, RJ@Energy" w:date="2018-10-11T07:38:00Z"/>
                <w:rFonts w:asciiTheme="minorHAnsi" w:hAnsiTheme="minorHAnsi"/>
                <w:sz w:val="18"/>
                <w:szCs w:val="18"/>
              </w:rPr>
            </w:pPr>
            <w:ins w:id="490" w:author="Ferris, Todd@Energy" w:date="2018-06-01T15:09: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ins w:id="491" w:author="Wichert, RJ@Energy" w:date="2018-10-11T07:38:00Z">
              <w:r w:rsidR="00FC1C38">
                <w:rPr>
                  <w:rFonts w:asciiTheme="minorHAnsi" w:hAnsiTheme="minorHAnsi"/>
                  <w:sz w:val="18"/>
                  <w:szCs w:val="18"/>
                </w:rPr>
                <w:t>.</w:t>
              </w:r>
            </w:ins>
          </w:p>
          <w:p w14:paraId="2B150919" w14:textId="2B5EC922" w:rsidR="008F415A" w:rsidRPr="00AC34DA" w:rsidRDefault="008F415A">
            <w:pPr>
              <w:keepNext/>
              <w:rPr>
                <w:ins w:id="492" w:author="Ferris, Todd@Energy" w:date="2018-06-01T15:08:00Z"/>
                <w:rFonts w:asciiTheme="minorHAnsi" w:hAnsiTheme="minorHAnsi"/>
                <w:sz w:val="18"/>
                <w:szCs w:val="18"/>
              </w:rPr>
            </w:pPr>
            <w:ins w:id="493" w:author="Ferris, Todd@Energy" w:date="2018-06-01T15:09:00Z">
              <w:del w:id="494" w:author="Wichert, RJ@Energy" w:date="2018-10-11T07:37:00Z">
                <w:r w:rsidRPr="00E15104" w:rsidDel="00FC1C38">
                  <w:rPr>
                    <w:rFonts w:ascii="Calibri" w:hAnsi="Calibri"/>
                    <w:sz w:val="18"/>
                    <w:szCs w:val="18"/>
                  </w:rPr>
                  <w:delText>&lt;&lt;if A0</w:delText>
                </w:r>
              </w:del>
            </w:ins>
            <w:ins w:id="495" w:author="Ferris, Todd@Energy" w:date="2018-06-01T15:18:00Z">
              <w:del w:id="496" w:author="Wichert, RJ@Energy" w:date="2018-10-11T07:37:00Z">
                <w:r w:rsidR="00D767BA" w:rsidDel="00FC1C38">
                  <w:rPr>
                    <w:rFonts w:ascii="Calibri" w:hAnsi="Calibri"/>
                    <w:sz w:val="18"/>
                    <w:szCs w:val="18"/>
                  </w:rPr>
                  <w:delText>7</w:delText>
                </w:r>
              </w:del>
            </w:ins>
            <w:ins w:id="497" w:author="Ferris, Todd@Energy" w:date="2018-06-01T15:09:00Z">
              <w:del w:id="498" w:author="Wichert, RJ@Energy" w:date="2018-10-11T07:37:00Z">
                <w:r w:rsidRPr="00E15104" w:rsidDel="00FC1C38">
                  <w:rPr>
                    <w:rFonts w:ascii="Calibri" w:hAnsi="Calibri"/>
                    <w:sz w:val="18"/>
                    <w:szCs w:val="18"/>
                  </w:rPr>
                  <w:delText xml:space="preserve"> equal to "</w:delText>
                </w:r>
                <w:r w:rsidDel="00FC1C38">
                  <w:rPr>
                    <w:rFonts w:ascii="Calibri" w:hAnsi="Calibri"/>
                    <w:sz w:val="18"/>
                    <w:szCs w:val="18"/>
                  </w:rPr>
                  <w:delText>S</w:delText>
                </w:r>
                <w:r w:rsidRPr="00827AE2" w:rsidDel="00FC1C38">
                  <w:rPr>
                    <w:rFonts w:ascii="Calibri" w:hAnsi="Calibri"/>
                    <w:sz w:val="18"/>
                    <w:szCs w:val="18"/>
                  </w:rPr>
                  <w:delText>EER Verification is required</w:delText>
                </w:r>
                <w:r w:rsidRPr="00E15104" w:rsidDel="00FC1C38">
                  <w:rPr>
                    <w:rFonts w:ascii="Calibri" w:hAnsi="Calibri"/>
                    <w:sz w:val="18"/>
                    <w:szCs w:val="18"/>
                  </w:rPr>
                  <w:delText xml:space="preserve"> " then display the "section does not apply" message; else display Table D</w:delText>
                </w:r>
                <w:r w:rsidRPr="00E15104" w:rsidDel="00FC1C38">
                  <w:rPr>
                    <w:rFonts w:ascii="Calibri" w:hAnsi="Calibri"/>
                    <w:bCs/>
                    <w:sz w:val="18"/>
                    <w:szCs w:val="18"/>
                  </w:rPr>
                  <w:delText>&gt;&gt;</w:delText>
                </w:r>
              </w:del>
            </w:ins>
          </w:p>
        </w:tc>
      </w:tr>
      <w:tr w:rsidR="008F415A" w:rsidRPr="00D83E48" w14:paraId="2712E264" w14:textId="77777777" w:rsidTr="00B7347F">
        <w:tblPrEx>
          <w:tblCellMar>
            <w:top w:w="0" w:type="dxa"/>
            <w:left w:w="108" w:type="dxa"/>
            <w:bottom w:w="0" w:type="dxa"/>
            <w:right w:w="108" w:type="dxa"/>
          </w:tblCellMar>
        </w:tblPrEx>
        <w:trPr>
          <w:cantSplit/>
          <w:trHeight w:val="144"/>
          <w:ins w:id="499" w:author="Ferris, Todd@Energy" w:date="2018-06-01T15:08:00Z"/>
        </w:trPr>
        <w:tc>
          <w:tcPr>
            <w:tcW w:w="212" w:type="pct"/>
            <w:vAlign w:val="center"/>
          </w:tcPr>
          <w:p w14:paraId="78553F63" w14:textId="77777777" w:rsidR="008F415A" w:rsidRPr="00952AA6" w:rsidRDefault="008F415A" w:rsidP="00B7347F">
            <w:pPr>
              <w:keepNext/>
              <w:jc w:val="center"/>
              <w:rPr>
                <w:ins w:id="500" w:author="Ferris, Todd@Energy" w:date="2018-06-01T15:08:00Z"/>
                <w:rFonts w:asciiTheme="minorHAnsi" w:hAnsiTheme="minorHAnsi"/>
                <w:sz w:val="18"/>
                <w:szCs w:val="18"/>
              </w:rPr>
            </w:pPr>
            <w:ins w:id="501" w:author="Ferris, Todd@Energy" w:date="2018-06-01T15:08:00Z">
              <w:r w:rsidRPr="00952AA6">
                <w:rPr>
                  <w:rFonts w:asciiTheme="minorHAnsi" w:hAnsiTheme="minorHAnsi"/>
                  <w:sz w:val="18"/>
                  <w:szCs w:val="18"/>
                </w:rPr>
                <w:t>01</w:t>
              </w:r>
            </w:ins>
          </w:p>
        </w:tc>
        <w:tc>
          <w:tcPr>
            <w:tcW w:w="2245" w:type="pct"/>
            <w:vAlign w:val="center"/>
          </w:tcPr>
          <w:p w14:paraId="796DB112" w14:textId="77777777" w:rsidR="008F415A" w:rsidRPr="00926D9A" w:rsidRDefault="008F415A" w:rsidP="00B7347F">
            <w:pPr>
              <w:keepNext/>
              <w:rPr>
                <w:ins w:id="502" w:author="Ferris, Todd@Energy" w:date="2018-06-01T15:08:00Z"/>
                <w:rFonts w:asciiTheme="minorHAnsi" w:hAnsiTheme="minorHAnsi"/>
                <w:sz w:val="18"/>
                <w:szCs w:val="18"/>
              </w:rPr>
            </w:pPr>
            <w:ins w:id="503" w:author="Ferris, Todd@Energy" w:date="2018-06-01T15:08:00Z">
              <w:r w:rsidRPr="00926D9A">
                <w:rPr>
                  <w:rFonts w:asciiTheme="minorHAnsi" w:hAnsiTheme="minorHAnsi"/>
                  <w:sz w:val="18"/>
                  <w:szCs w:val="18"/>
                </w:rPr>
                <w:t>Actual Tested Watts</w:t>
              </w:r>
            </w:ins>
          </w:p>
        </w:tc>
        <w:tc>
          <w:tcPr>
            <w:tcW w:w="2538" w:type="pct"/>
            <w:gridSpan w:val="2"/>
            <w:vAlign w:val="center"/>
          </w:tcPr>
          <w:p w14:paraId="002F0657" w14:textId="77777777" w:rsidR="008F415A" w:rsidRPr="00926D9A" w:rsidRDefault="008F415A" w:rsidP="00B7347F">
            <w:pPr>
              <w:keepNext/>
              <w:rPr>
                <w:ins w:id="504" w:author="Ferris, Todd@Energy" w:date="2018-06-01T15:08:00Z"/>
                <w:rFonts w:asciiTheme="minorHAnsi" w:hAnsiTheme="minorHAnsi"/>
                <w:sz w:val="18"/>
                <w:szCs w:val="18"/>
              </w:rPr>
            </w:pPr>
            <w:ins w:id="505" w:author="Ferris, Todd@Energy" w:date="2018-06-01T15:08:00Z">
              <w:r w:rsidRPr="00926D9A">
                <w:rPr>
                  <w:rFonts w:asciiTheme="minorHAnsi" w:hAnsiTheme="minorHAnsi"/>
                  <w:sz w:val="18"/>
                  <w:szCs w:val="18"/>
                </w:rPr>
                <w:t>&lt;&lt;user input, numeric value xx.xx&gt;&gt;</w:t>
              </w:r>
            </w:ins>
          </w:p>
        </w:tc>
      </w:tr>
      <w:tr w:rsidR="008F415A" w:rsidRPr="00D83E48" w14:paraId="3C69820C" w14:textId="77777777" w:rsidTr="00B7347F">
        <w:tblPrEx>
          <w:tblCellMar>
            <w:top w:w="0" w:type="dxa"/>
            <w:left w:w="108" w:type="dxa"/>
            <w:bottom w:w="0" w:type="dxa"/>
            <w:right w:w="108" w:type="dxa"/>
          </w:tblCellMar>
        </w:tblPrEx>
        <w:trPr>
          <w:cantSplit/>
          <w:trHeight w:val="144"/>
          <w:ins w:id="506" w:author="Ferris, Todd@Energy" w:date="2018-06-01T15:08:00Z"/>
        </w:trPr>
        <w:tc>
          <w:tcPr>
            <w:tcW w:w="212" w:type="pct"/>
            <w:vAlign w:val="center"/>
          </w:tcPr>
          <w:p w14:paraId="1A83E54E" w14:textId="77777777" w:rsidR="008F415A" w:rsidRPr="00952AA6" w:rsidRDefault="008F415A" w:rsidP="00B7347F">
            <w:pPr>
              <w:keepNext/>
              <w:jc w:val="center"/>
              <w:rPr>
                <w:ins w:id="507" w:author="Ferris, Todd@Energy" w:date="2018-06-01T15:08:00Z"/>
                <w:rFonts w:asciiTheme="minorHAnsi" w:hAnsiTheme="minorHAnsi"/>
                <w:sz w:val="18"/>
                <w:szCs w:val="18"/>
              </w:rPr>
            </w:pPr>
            <w:ins w:id="508" w:author="Ferris, Todd@Energy" w:date="2018-06-01T15:08:00Z">
              <w:r w:rsidRPr="00952AA6">
                <w:rPr>
                  <w:rFonts w:asciiTheme="minorHAnsi" w:hAnsiTheme="minorHAnsi"/>
                  <w:sz w:val="18"/>
                  <w:szCs w:val="18"/>
                </w:rPr>
                <w:t>02</w:t>
              </w:r>
            </w:ins>
          </w:p>
        </w:tc>
        <w:tc>
          <w:tcPr>
            <w:tcW w:w="2245" w:type="pct"/>
            <w:vAlign w:val="center"/>
          </w:tcPr>
          <w:p w14:paraId="5100B46E" w14:textId="7DED37F4" w:rsidR="008F415A" w:rsidRPr="00926D9A" w:rsidRDefault="008F415A" w:rsidP="00B7347F">
            <w:pPr>
              <w:keepNext/>
              <w:rPr>
                <w:ins w:id="509" w:author="Ferris, Todd@Energy" w:date="2018-06-01T15:08:00Z"/>
                <w:rFonts w:asciiTheme="minorHAnsi" w:hAnsiTheme="minorHAnsi"/>
                <w:sz w:val="18"/>
                <w:szCs w:val="18"/>
              </w:rPr>
            </w:pPr>
            <w:ins w:id="510" w:author="Ferris, Todd@Energy" w:date="2018-06-01T15:08:00Z">
              <w:r w:rsidRPr="00926D9A">
                <w:rPr>
                  <w:rFonts w:asciiTheme="minorHAnsi" w:hAnsiTheme="minorHAnsi"/>
                  <w:sz w:val="18"/>
                  <w:szCs w:val="18"/>
                </w:rPr>
                <w:t xml:space="preserve">Actual Tested </w:t>
              </w:r>
            </w:ins>
            <w:ins w:id="511" w:author="Wichert, RJ@Energy" w:date="2018-10-10T15:41:00Z">
              <w:r w:rsidR="00D958D1">
                <w:rPr>
                  <w:rFonts w:asciiTheme="minorHAnsi" w:hAnsiTheme="minorHAnsi"/>
                  <w:sz w:val="18"/>
                  <w:szCs w:val="18"/>
                </w:rPr>
                <w:t xml:space="preserve">Ventilation </w:t>
              </w:r>
            </w:ins>
            <w:ins w:id="512" w:author="Ferris, Todd@Energy" w:date="2018-06-01T15:08:00Z">
              <w:r w:rsidRPr="00926D9A">
                <w:rPr>
                  <w:rFonts w:asciiTheme="minorHAnsi" w:hAnsiTheme="minorHAnsi"/>
                  <w:sz w:val="18"/>
                  <w:szCs w:val="18"/>
                </w:rPr>
                <w:t>Airflow from MCH-23 (cfm)</w:t>
              </w:r>
            </w:ins>
          </w:p>
        </w:tc>
        <w:tc>
          <w:tcPr>
            <w:tcW w:w="2538" w:type="pct"/>
            <w:gridSpan w:val="2"/>
            <w:vAlign w:val="center"/>
          </w:tcPr>
          <w:p w14:paraId="2316CAA9" w14:textId="386CA6AF" w:rsidR="008F415A" w:rsidRPr="00926D9A" w:rsidRDefault="008F415A" w:rsidP="00911ABF">
            <w:pPr>
              <w:keepNext/>
              <w:rPr>
                <w:ins w:id="513" w:author="Ferris, Todd@Energy" w:date="2018-06-01T15:08:00Z"/>
                <w:rFonts w:asciiTheme="minorHAnsi" w:hAnsiTheme="minorHAnsi"/>
                <w:sz w:val="18"/>
                <w:szCs w:val="18"/>
              </w:rPr>
            </w:pPr>
            <w:ins w:id="514" w:author="Ferris, Todd@Energy" w:date="2018-06-01T15:08:00Z">
              <w:r w:rsidRPr="00926D9A">
                <w:rPr>
                  <w:rFonts w:asciiTheme="minorHAnsi" w:hAnsiTheme="minorHAnsi"/>
                  <w:sz w:val="18"/>
                  <w:szCs w:val="18"/>
                </w:rPr>
                <w:t>&lt;&lt;</w:t>
              </w:r>
            </w:ins>
            <w:ins w:id="515" w:author="Wichert, RJ@Energy" w:date="2018-11-02T16:01:00Z">
              <w:r w:rsidR="00891141">
                <w:rPr>
                  <w:rFonts w:asciiTheme="minorHAnsi" w:hAnsiTheme="minorHAnsi"/>
                  <w:sz w:val="18"/>
                  <w:szCs w:val="18"/>
                </w:rPr>
                <w:t xml:space="preserve">Referenced from CF2R-MCH-23e E02, </w:t>
              </w:r>
            </w:ins>
            <w:ins w:id="516" w:author="Wichert, RJ@Energy" w:date="2018-11-02T16:02:00Z">
              <w:r w:rsidR="00891141">
                <w:rPr>
                  <w:rFonts w:asciiTheme="minorHAnsi" w:hAnsiTheme="minorHAnsi"/>
                  <w:sz w:val="18"/>
                  <w:szCs w:val="18"/>
                </w:rPr>
                <w:t>‘</w:t>
              </w:r>
            </w:ins>
            <w:ins w:id="517" w:author="Wichert, RJ@Energy" w:date="2018-11-02T16:01:00Z">
              <w:r w:rsidR="00891141">
                <w:rPr>
                  <w:rFonts w:asciiTheme="minorHAnsi" w:hAnsiTheme="minorHAnsi"/>
                  <w:sz w:val="18"/>
                  <w:szCs w:val="18"/>
                </w:rPr>
                <w:t>Actual System Ventilation Airflow Rate Measurement (cfm)</w:t>
              </w:r>
            </w:ins>
            <w:ins w:id="518" w:author="Wichert, RJ@Energy" w:date="2018-11-02T16:02:00Z">
              <w:r w:rsidR="00891141">
                <w:rPr>
                  <w:rFonts w:asciiTheme="minorHAnsi" w:hAnsiTheme="minorHAnsi"/>
                  <w:sz w:val="18"/>
                  <w:szCs w:val="18"/>
                </w:rPr>
                <w:t>’&gt;&gt;</w:t>
              </w:r>
            </w:ins>
            <w:ins w:id="519" w:author="Ferris, Todd@Energy" w:date="2018-06-01T15:08:00Z">
              <w:del w:id="520" w:author="Wichert, RJ@Energy" w:date="2018-11-02T16:02:00Z">
                <w:r w:rsidRPr="00926D9A" w:rsidDel="00891141">
                  <w:rPr>
                    <w:rFonts w:asciiTheme="minorHAnsi" w:hAnsiTheme="minorHAnsi"/>
                    <w:sz w:val="18"/>
                    <w:szCs w:val="18"/>
                  </w:rPr>
                  <w:delText xml:space="preserve">referenced from </w:delText>
                </w:r>
                <w:r w:rsidDel="00891141">
                  <w:rPr>
                    <w:rFonts w:asciiTheme="minorHAnsi" w:hAnsiTheme="minorHAnsi"/>
                    <w:sz w:val="18"/>
                    <w:szCs w:val="18"/>
                  </w:rPr>
                  <w:delText>CF2R-</w:delText>
                </w:r>
                <w:r w:rsidRPr="00926D9A" w:rsidDel="00891141">
                  <w:rPr>
                    <w:rFonts w:asciiTheme="minorHAnsi" w:hAnsiTheme="minorHAnsi"/>
                    <w:sz w:val="18"/>
                    <w:szCs w:val="18"/>
                  </w:rPr>
                  <w:delText>MCH-23</w:delText>
                </w:r>
              </w:del>
              <w:del w:id="521" w:author="Wichert, RJ@Energy" w:date="2018-10-10T15:40:00Z">
                <w:r w:rsidRPr="00926D9A" w:rsidDel="00D958D1">
                  <w:rPr>
                    <w:rFonts w:asciiTheme="minorHAnsi" w:hAnsiTheme="minorHAnsi"/>
                    <w:sz w:val="18"/>
                    <w:szCs w:val="18"/>
                  </w:rPr>
                  <w:delText xml:space="preserve"> (make sure to reference tested airflow value and not target airflow value)</w:delText>
                </w:r>
              </w:del>
              <w:del w:id="522" w:author="Wichert, RJ@Energy" w:date="2018-11-02T16:02:00Z">
                <w:r w:rsidRPr="00926D9A" w:rsidDel="00891141">
                  <w:rPr>
                    <w:rFonts w:asciiTheme="minorHAnsi" w:hAnsiTheme="minorHAnsi"/>
                    <w:sz w:val="18"/>
                    <w:szCs w:val="18"/>
                  </w:rPr>
                  <w:delText>&gt;&gt;</w:delText>
                </w:r>
              </w:del>
            </w:ins>
          </w:p>
        </w:tc>
      </w:tr>
      <w:tr w:rsidR="008F415A" w:rsidRPr="00D83E48" w14:paraId="726AA9EC" w14:textId="77777777" w:rsidTr="00B7347F">
        <w:tblPrEx>
          <w:tblCellMar>
            <w:top w:w="0" w:type="dxa"/>
            <w:left w:w="108" w:type="dxa"/>
            <w:bottom w:w="0" w:type="dxa"/>
            <w:right w:w="108" w:type="dxa"/>
          </w:tblCellMar>
        </w:tblPrEx>
        <w:trPr>
          <w:cantSplit/>
          <w:trHeight w:val="144"/>
          <w:ins w:id="523" w:author="Ferris, Todd@Energy" w:date="2018-06-01T15:08:00Z"/>
        </w:trPr>
        <w:tc>
          <w:tcPr>
            <w:tcW w:w="212" w:type="pct"/>
            <w:vAlign w:val="center"/>
          </w:tcPr>
          <w:p w14:paraId="36AED93B" w14:textId="77777777" w:rsidR="008F415A" w:rsidRPr="00952AA6" w:rsidRDefault="008F415A" w:rsidP="00B7347F">
            <w:pPr>
              <w:keepNext/>
              <w:jc w:val="center"/>
              <w:rPr>
                <w:ins w:id="524" w:author="Ferris, Todd@Energy" w:date="2018-06-01T15:08:00Z"/>
                <w:rFonts w:asciiTheme="minorHAnsi" w:hAnsiTheme="minorHAnsi"/>
                <w:sz w:val="18"/>
                <w:szCs w:val="18"/>
              </w:rPr>
            </w:pPr>
            <w:ins w:id="525" w:author="Ferris, Todd@Energy" w:date="2018-06-01T15:08:00Z">
              <w:r w:rsidRPr="00952AA6">
                <w:rPr>
                  <w:rFonts w:asciiTheme="minorHAnsi" w:hAnsiTheme="minorHAnsi"/>
                  <w:sz w:val="18"/>
                  <w:szCs w:val="18"/>
                </w:rPr>
                <w:t>03</w:t>
              </w:r>
            </w:ins>
          </w:p>
        </w:tc>
        <w:tc>
          <w:tcPr>
            <w:tcW w:w="2245" w:type="pct"/>
            <w:vAlign w:val="center"/>
          </w:tcPr>
          <w:p w14:paraId="6CD08239" w14:textId="4AA042AC" w:rsidR="008F415A" w:rsidRPr="00926D9A" w:rsidRDefault="008F415A" w:rsidP="00F43310">
            <w:pPr>
              <w:keepNext/>
              <w:rPr>
                <w:ins w:id="526" w:author="Ferris, Todd@Energy" w:date="2018-06-01T15:08:00Z"/>
                <w:rFonts w:asciiTheme="minorHAnsi" w:hAnsiTheme="minorHAnsi"/>
                <w:sz w:val="18"/>
                <w:szCs w:val="18"/>
              </w:rPr>
            </w:pPr>
            <w:ins w:id="527" w:author="Ferris, Todd@Energy" w:date="2018-06-01T15:08:00Z">
              <w:r w:rsidRPr="00926D9A">
                <w:rPr>
                  <w:rFonts w:asciiTheme="minorHAnsi" w:hAnsiTheme="minorHAnsi"/>
                  <w:sz w:val="18"/>
                  <w:szCs w:val="18"/>
                </w:rPr>
                <w:t>Required Fan Efficacy (</w:t>
              </w:r>
            </w:ins>
            <w:ins w:id="528" w:author="Wichert, RJ@Energy" w:date="2018-10-23T12:48:00Z">
              <w:r w:rsidR="00F43310">
                <w:rPr>
                  <w:rFonts w:asciiTheme="minorHAnsi" w:hAnsiTheme="minorHAnsi"/>
                  <w:sz w:val="18"/>
                  <w:szCs w:val="18"/>
                </w:rPr>
                <w:t>w</w:t>
              </w:r>
            </w:ins>
            <w:ins w:id="529" w:author="Ferris, Todd@Energy" w:date="2018-06-01T15:08:00Z">
              <w:del w:id="530" w:author="Wichert, RJ@Energy" w:date="2018-10-23T12:48:00Z">
                <w:r w:rsidDel="00F43310">
                  <w:rPr>
                    <w:rFonts w:asciiTheme="minorHAnsi" w:hAnsiTheme="minorHAnsi"/>
                    <w:sz w:val="18"/>
                    <w:szCs w:val="18"/>
                  </w:rPr>
                  <w:delText>W</w:delText>
                </w:r>
              </w:del>
              <w:r w:rsidRPr="00926D9A">
                <w:rPr>
                  <w:rFonts w:asciiTheme="minorHAnsi" w:hAnsiTheme="minorHAnsi"/>
                  <w:sz w:val="18"/>
                  <w:szCs w:val="18"/>
                </w:rPr>
                <w:t>atts/cfm)</w:t>
              </w:r>
            </w:ins>
          </w:p>
        </w:tc>
        <w:tc>
          <w:tcPr>
            <w:tcW w:w="2538" w:type="pct"/>
            <w:gridSpan w:val="2"/>
            <w:vAlign w:val="center"/>
          </w:tcPr>
          <w:p w14:paraId="1620C417" w14:textId="77777777" w:rsidR="008F415A" w:rsidRDefault="008F415A" w:rsidP="00B7347F">
            <w:pPr>
              <w:keepNext/>
              <w:rPr>
                <w:ins w:id="531" w:author="Ferris, Todd@Energy" w:date="2018-06-01T15:08:00Z"/>
                <w:rFonts w:asciiTheme="minorHAnsi" w:hAnsiTheme="minorHAnsi"/>
                <w:sz w:val="18"/>
                <w:szCs w:val="18"/>
              </w:rPr>
            </w:pPr>
            <w:ins w:id="532" w:author="Ferris, Todd@Energy" w:date="2018-06-01T15:08:00Z">
              <w:r w:rsidRPr="00926D9A">
                <w:rPr>
                  <w:rFonts w:asciiTheme="minorHAnsi" w:hAnsiTheme="minorHAnsi"/>
                  <w:sz w:val="18"/>
                  <w:szCs w:val="18"/>
                </w:rPr>
                <w:t>&lt;&lt;</w:t>
              </w:r>
              <w:r>
                <w:rPr>
                  <w:rFonts w:asciiTheme="minorHAnsi" w:hAnsiTheme="minorHAnsi"/>
                  <w:sz w:val="18"/>
                  <w:szCs w:val="18"/>
                </w:rPr>
                <w:t>calculated field:</w:t>
              </w:r>
            </w:ins>
          </w:p>
          <w:p w14:paraId="55A01520" w14:textId="6B2FAB84" w:rsidR="00D958D1" w:rsidDel="006E5968" w:rsidRDefault="008F415A" w:rsidP="005637A5">
            <w:pPr>
              <w:keepNext/>
              <w:rPr>
                <w:ins w:id="533" w:author="Wichert, RJ@Energy" w:date="2018-10-10T15:39:00Z"/>
                <w:del w:id="534" w:author="Smith, Alexis@Energy" w:date="2018-12-19T09:14:00Z"/>
                <w:rFonts w:asciiTheme="minorHAnsi" w:hAnsiTheme="minorHAnsi"/>
                <w:sz w:val="18"/>
                <w:szCs w:val="18"/>
              </w:rPr>
            </w:pPr>
            <w:ins w:id="535" w:author="Ferris, Todd@Energy" w:date="2018-06-01T15:08:00Z">
              <w:r>
                <w:rPr>
                  <w:rFonts w:asciiTheme="minorHAnsi" w:hAnsiTheme="minorHAnsi"/>
                  <w:sz w:val="18"/>
                  <w:szCs w:val="18"/>
                </w:rPr>
                <w:t>if parent is MCH-01a, then reference value from MCH-01a</w:t>
              </w:r>
            </w:ins>
            <w:ins w:id="536" w:author="Wichert, RJ@Energy" w:date="2018-12-19T08:11:00Z">
              <w:r w:rsidR="00EF2810">
                <w:rPr>
                  <w:rFonts w:asciiTheme="minorHAnsi" w:hAnsiTheme="minorHAnsi"/>
                  <w:sz w:val="18"/>
                  <w:szCs w:val="18"/>
                </w:rPr>
                <w:t xml:space="preserve"> C11</w:t>
              </w:r>
            </w:ins>
            <w:ins w:id="537" w:author="Smith, Alexis@Energy" w:date="2018-12-19T09:14:00Z">
              <w:r w:rsidR="006E5968">
                <w:rPr>
                  <w:rFonts w:asciiTheme="minorHAnsi" w:hAnsiTheme="minorHAnsi"/>
                  <w:sz w:val="18"/>
                  <w:szCs w:val="18"/>
                </w:rPr>
                <w:t>;</w:t>
              </w:r>
            </w:ins>
            <w:ins w:id="538" w:author="Ferris, Todd@Energy" w:date="2018-06-01T15:08:00Z">
              <w:del w:id="539" w:author="Wichert, RJ@Energy" w:date="2018-12-19T08:11:00Z">
                <w:r w:rsidDel="00EF2810">
                  <w:rPr>
                    <w:rFonts w:asciiTheme="minorHAnsi" w:hAnsiTheme="minorHAnsi"/>
                    <w:sz w:val="18"/>
                    <w:szCs w:val="18"/>
                  </w:rPr>
                  <w:delText xml:space="preserve"> </w:delText>
                </w:r>
              </w:del>
            </w:ins>
          </w:p>
          <w:p w14:paraId="63B07B9A" w14:textId="77777777" w:rsidR="00D958D1" w:rsidRDefault="00D958D1" w:rsidP="009B6121">
            <w:pPr>
              <w:keepNext/>
              <w:rPr>
                <w:ins w:id="540" w:author="Wichert, RJ@Energy" w:date="2018-10-10T15:39:00Z"/>
                <w:rFonts w:asciiTheme="minorHAnsi" w:hAnsiTheme="minorHAnsi"/>
                <w:sz w:val="18"/>
                <w:szCs w:val="18"/>
              </w:rPr>
            </w:pPr>
          </w:p>
          <w:p w14:paraId="020F51BE" w14:textId="15B84194" w:rsidR="008F415A" w:rsidDel="00921FB9" w:rsidRDefault="00D958D1" w:rsidP="009B6121">
            <w:pPr>
              <w:keepNext/>
              <w:rPr>
                <w:ins w:id="541" w:author="Ferris, Todd@Energy" w:date="2018-06-01T15:08:00Z"/>
                <w:del w:id="542" w:author="Wichert, RJ@Energy" w:date="2018-10-10T15:38:00Z"/>
                <w:rFonts w:asciiTheme="minorHAnsi" w:hAnsiTheme="minorHAnsi"/>
                <w:sz w:val="18"/>
                <w:szCs w:val="18"/>
              </w:rPr>
            </w:pPr>
            <w:ins w:id="543" w:author="Wichert, RJ@Energy" w:date="2018-10-10T15:39:00Z">
              <w:r>
                <w:rPr>
                  <w:rFonts w:asciiTheme="minorHAnsi" w:hAnsiTheme="minorHAnsi"/>
                  <w:sz w:val="18"/>
                  <w:szCs w:val="18"/>
                </w:rPr>
                <w:t>else if parent is MCH-01d, then reference value from MCH-01d</w:t>
              </w:r>
            </w:ins>
            <w:ins w:id="544" w:author="Wichert, RJ@Energy" w:date="2018-12-19T08:11:00Z">
              <w:r w:rsidR="00EF2810">
                <w:rPr>
                  <w:rFonts w:asciiTheme="minorHAnsi" w:hAnsiTheme="minorHAnsi"/>
                  <w:sz w:val="18"/>
                  <w:szCs w:val="18"/>
                </w:rPr>
                <w:t xml:space="preserve"> C11</w:t>
              </w:r>
            </w:ins>
            <w:ins w:id="545" w:author="Ferris, Todd@Energy" w:date="2018-06-01T15:08:00Z">
              <w:del w:id="546" w:author="Wichert, RJ@Energy" w:date="2018-10-10T15:38:00Z">
                <w:r w:rsidR="008F415A" w:rsidDel="00921FB9">
                  <w:rPr>
                    <w:rFonts w:asciiTheme="minorHAnsi" w:hAnsiTheme="minorHAnsi"/>
                    <w:sz w:val="18"/>
                    <w:szCs w:val="18"/>
                  </w:rPr>
                  <w:delText>Section C field 09;</w:delText>
                </w:r>
              </w:del>
            </w:ins>
          </w:p>
          <w:p w14:paraId="20BFA005" w14:textId="66C82EA1" w:rsidR="008F415A" w:rsidRPr="00926D9A" w:rsidRDefault="008F415A" w:rsidP="00211AAB">
            <w:pPr>
              <w:keepNext/>
              <w:rPr>
                <w:ins w:id="547" w:author="Ferris, Todd@Energy" w:date="2018-06-01T15:08:00Z"/>
                <w:rFonts w:asciiTheme="minorHAnsi" w:hAnsiTheme="minorHAnsi"/>
                <w:sz w:val="18"/>
                <w:szCs w:val="18"/>
              </w:rPr>
            </w:pPr>
            <w:ins w:id="548" w:author="Ferris, Todd@Energy" w:date="2018-06-01T15:08:00Z">
              <w:del w:id="549" w:author="Wichert, RJ@Energy" w:date="2018-10-10T15:38:00Z">
                <w:r w:rsidDel="00921FB9">
                  <w:rPr>
                    <w:rFonts w:asciiTheme="minorHAnsi" w:hAnsiTheme="minorHAnsi"/>
                    <w:sz w:val="18"/>
                    <w:szCs w:val="18"/>
                  </w:rPr>
                  <w:delText>else value=0.58</w:delText>
                </w:r>
              </w:del>
              <w:r w:rsidRPr="00926D9A">
                <w:rPr>
                  <w:rFonts w:asciiTheme="minorHAnsi" w:hAnsiTheme="minorHAnsi"/>
                  <w:sz w:val="18"/>
                  <w:szCs w:val="18"/>
                </w:rPr>
                <w:t>&gt;&gt;</w:t>
              </w:r>
            </w:ins>
          </w:p>
        </w:tc>
      </w:tr>
      <w:tr w:rsidR="008F415A" w:rsidRPr="00D83E48" w14:paraId="360270F8" w14:textId="77777777" w:rsidTr="00B7347F">
        <w:tblPrEx>
          <w:tblCellMar>
            <w:top w:w="0" w:type="dxa"/>
            <w:left w:w="108" w:type="dxa"/>
            <w:bottom w:w="0" w:type="dxa"/>
            <w:right w:w="108" w:type="dxa"/>
          </w:tblCellMar>
        </w:tblPrEx>
        <w:trPr>
          <w:cantSplit/>
          <w:trHeight w:val="144"/>
          <w:ins w:id="550" w:author="Ferris, Todd@Energy" w:date="2018-06-01T15:08:00Z"/>
        </w:trPr>
        <w:tc>
          <w:tcPr>
            <w:tcW w:w="212" w:type="pct"/>
            <w:vAlign w:val="center"/>
          </w:tcPr>
          <w:p w14:paraId="0105A5DE" w14:textId="77777777" w:rsidR="008F415A" w:rsidRPr="00952AA6" w:rsidRDefault="008F415A" w:rsidP="00B7347F">
            <w:pPr>
              <w:keepNext/>
              <w:jc w:val="center"/>
              <w:rPr>
                <w:ins w:id="551" w:author="Ferris, Todd@Energy" w:date="2018-06-01T15:08:00Z"/>
                <w:rFonts w:asciiTheme="minorHAnsi" w:hAnsiTheme="minorHAnsi"/>
                <w:sz w:val="18"/>
                <w:szCs w:val="18"/>
              </w:rPr>
            </w:pPr>
            <w:ins w:id="552" w:author="Ferris, Todd@Energy" w:date="2018-06-01T15:08:00Z">
              <w:r w:rsidRPr="00952AA6">
                <w:rPr>
                  <w:rFonts w:asciiTheme="minorHAnsi" w:hAnsiTheme="minorHAnsi"/>
                  <w:sz w:val="18"/>
                  <w:szCs w:val="18"/>
                </w:rPr>
                <w:t>04</w:t>
              </w:r>
            </w:ins>
          </w:p>
        </w:tc>
        <w:tc>
          <w:tcPr>
            <w:tcW w:w="2245" w:type="pct"/>
            <w:vAlign w:val="center"/>
          </w:tcPr>
          <w:p w14:paraId="50B8F51D" w14:textId="775856F4" w:rsidR="008F415A" w:rsidRPr="00926D9A" w:rsidRDefault="008F415A" w:rsidP="00F43310">
            <w:pPr>
              <w:keepNext/>
              <w:rPr>
                <w:ins w:id="553" w:author="Ferris, Todd@Energy" w:date="2018-06-01T15:08:00Z"/>
                <w:rFonts w:asciiTheme="minorHAnsi" w:hAnsiTheme="minorHAnsi"/>
                <w:sz w:val="18"/>
                <w:szCs w:val="18"/>
              </w:rPr>
            </w:pPr>
            <w:ins w:id="554" w:author="Ferris, Todd@Energy" w:date="2018-06-01T15:08:00Z">
              <w:r w:rsidRPr="00926D9A">
                <w:rPr>
                  <w:rFonts w:asciiTheme="minorHAnsi" w:hAnsiTheme="minorHAnsi"/>
                  <w:sz w:val="18"/>
                  <w:szCs w:val="18"/>
                </w:rPr>
                <w:t>Actual Fan Efficacy (</w:t>
              </w:r>
            </w:ins>
            <w:ins w:id="555" w:author="Wichert, RJ@Energy" w:date="2018-10-23T12:50:00Z">
              <w:r w:rsidR="00F43310">
                <w:rPr>
                  <w:rFonts w:asciiTheme="minorHAnsi" w:hAnsiTheme="minorHAnsi"/>
                  <w:sz w:val="18"/>
                  <w:szCs w:val="18"/>
                </w:rPr>
                <w:t>w</w:t>
              </w:r>
            </w:ins>
            <w:ins w:id="556" w:author="Ferris, Todd@Energy" w:date="2018-06-01T15:08:00Z">
              <w:del w:id="557" w:author="Wichert, RJ@Energy" w:date="2018-10-23T12:50:00Z">
                <w:r w:rsidDel="00F43310">
                  <w:rPr>
                    <w:rFonts w:asciiTheme="minorHAnsi" w:hAnsiTheme="minorHAnsi"/>
                    <w:sz w:val="18"/>
                    <w:szCs w:val="18"/>
                  </w:rPr>
                  <w:delText>W</w:delText>
                </w:r>
              </w:del>
              <w:r w:rsidRPr="00926D9A">
                <w:rPr>
                  <w:rFonts w:asciiTheme="minorHAnsi" w:hAnsiTheme="minorHAnsi"/>
                  <w:sz w:val="18"/>
                  <w:szCs w:val="18"/>
                </w:rPr>
                <w:t>atts/cfm)</w:t>
              </w:r>
            </w:ins>
          </w:p>
        </w:tc>
        <w:tc>
          <w:tcPr>
            <w:tcW w:w="2538" w:type="pct"/>
            <w:gridSpan w:val="2"/>
            <w:vAlign w:val="center"/>
          </w:tcPr>
          <w:p w14:paraId="62A02D9B" w14:textId="7213D2B5" w:rsidR="008F415A" w:rsidRPr="00926D9A" w:rsidRDefault="008F415A" w:rsidP="002A5F73">
            <w:pPr>
              <w:keepNext/>
              <w:rPr>
                <w:ins w:id="558" w:author="Ferris, Todd@Energy" w:date="2018-06-01T15:08:00Z"/>
                <w:rFonts w:asciiTheme="minorHAnsi" w:hAnsiTheme="minorHAnsi"/>
                <w:sz w:val="18"/>
                <w:szCs w:val="18"/>
              </w:rPr>
            </w:pPr>
            <w:ins w:id="559" w:author="Ferris, Todd@Energy" w:date="2018-06-01T15:08:00Z">
              <w:r w:rsidRPr="00926D9A">
                <w:rPr>
                  <w:rFonts w:asciiTheme="minorHAnsi" w:hAnsiTheme="minorHAnsi"/>
                  <w:sz w:val="18"/>
                  <w:szCs w:val="18"/>
                </w:rPr>
                <w:t xml:space="preserve">&lt;&lt;calculated field, row </w:t>
              </w:r>
              <w:del w:id="560" w:author="Smith, Alexis@Energy" w:date="2018-12-20T08:23:00Z">
                <w:r w:rsidRPr="00926D9A" w:rsidDel="002A5F73">
                  <w:rPr>
                    <w:rFonts w:asciiTheme="minorHAnsi" w:hAnsiTheme="minorHAnsi"/>
                    <w:sz w:val="18"/>
                    <w:szCs w:val="18"/>
                  </w:rPr>
                  <w:delText>C</w:delText>
                </w:r>
              </w:del>
            </w:ins>
            <w:ins w:id="561" w:author="Smith, Alexis@Energy" w:date="2018-12-20T08:23:00Z">
              <w:r w:rsidR="002A5F73">
                <w:rPr>
                  <w:rFonts w:asciiTheme="minorHAnsi" w:hAnsiTheme="minorHAnsi"/>
                  <w:sz w:val="18"/>
                  <w:szCs w:val="18"/>
                </w:rPr>
                <w:t>D</w:t>
              </w:r>
            </w:ins>
            <w:ins w:id="562" w:author="Ferris, Todd@Energy" w:date="2018-06-01T15:08:00Z">
              <w:r w:rsidRPr="00926D9A">
                <w:rPr>
                  <w:rFonts w:asciiTheme="minorHAnsi" w:hAnsiTheme="minorHAnsi"/>
                  <w:sz w:val="18"/>
                  <w:szCs w:val="18"/>
                </w:rPr>
                <w:t>01</w:t>
              </w:r>
            </w:ins>
            <w:ins w:id="563" w:author="Wichert, RJ@Energy" w:date="2018-10-10T15:42:00Z">
              <w:r w:rsidR="00D958D1">
                <w:rPr>
                  <w:rFonts w:asciiTheme="minorHAnsi" w:hAnsiTheme="minorHAnsi"/>
                  <w:sz w:val="18"/>
                  <w:szCs w:val="18"/>
                </w:rPr>
                <w:t xml:space="preserve"> </w:t>
              </w:r>
            </w:ins>
            <w:ins w:id="564" w:author="Ferris, Todd@Energy" w:date="2018-06-01T15:08:00Z">
              <w:r>
                <w:rPr>
                  <w:rFonts w:asciiTheme="minorHAnsi" w:hAnsiTheme="minorHAnsi"/>
                  <w:sz w:val="18"/>
                  <w:szCs w:val="18"/>
                </w:rPr>
                <w:t xml:space="preserve">divided by </w:t>
              </w:r>
              <w:r w:rsidRPr="00926D9A">
                <w:rPr>
                  <w:rFonts w:asciiTheme="minorHAnsi" w:hAnsiTheme="minorHAnsi"/>
                  <w:sz w:val="18"/>
                  <w:szCs w:val="18"/>
                </w:rPr>
                <w:t xml:space="preserve">row </w:t>
              </w:r>
            </w:ins>
            <w:ins w:id="565" w:author="Smith, Alexis@Energy" w:date="2018-12-20T08:23:00Z">
              <w:r w:rsidR="002A5F73">
                <w:rPr>
                  <w:rFonts w:asciiTheme="minorHAnsi" w:hAnsiTheme="minorHAnsi"/>
                  <w:sz w:val="18"/>
                  <w:szCs w:val="18"/>
                </w:rPr>
                <w:t>D</w:t>
              </w:r>
            </w:ins>
            <w:ins w:id="566" w:author="Ferris, Todd@Energy" w:date="2018-06-01T15:08:00Z">
              <w:del w:id="567" w:author="Smith, Alexis@Energy" w:date="2018-12-20T08:23:00Z">
                <w:r w:rsidRPr="00926D9A" w:rsidDel="002A5F73">
                  <w:rPr>
                    <w:rFonts w:asciiTheme="minorHAnsi" w:hAnsiTheme="minorHAnsi"/>
                    <w:sz w:val="18"/>
                    <w:szCs w:val="18"/>
                  </w:rPr>
                  <w:delText>C</w:delText>
                </w:r>
              </w:del>
              <w:r w:rsidRPr="00926D9A">
                <w:rPr>
                  <w:rFonts w:asciiTheme="minorHAnsi" w:hAnsiTheme="minorHAnsi"/>
                  <w:sz w:val="18"/>
                  <w:szCs w:val="18"/>
                </w:rPr>
                <w:t>02&gt;&gt;</w:t>
              </w:r>
            </w:ins>
          </w:p>
        </w:tc>
      </w:tr>
      <w:tr w:rsidR="008F415A" w:rsidRPr="00D83E48" w14:paraId="4C049C8A" w14:textId="77777777" w:rsidTr="00B7347F">
        <w:tblPrEx>
          <w:tblCellMar>
            <w:top w:w="0" w:type="dxa"/>
            <w:left w:w="108" w:type="dxa"/>
            <w:bottom w:w="0" w:type="dxa"/>
            <w:right w:w="108" w:type="dxa"/>
          </w:tblCellMar>
        </w:tblPrEx>
        <w:trPr>
          <w:cantSplit/>
          <w:trHeight w:val="144"/>
          <w:ins w:id="568" w:author="Ferris, Todd@Energy" w:date="2018-06-01T15:08:00Z"/>
        </w:trPr>
        <w:tc>
          <w:tcPr>
            <w:tcW w:w="212" w:type="pct"/>
            <w:vAlign w:val="center"/>
          </w:tcPr>
          <w:p w14:paraId="16B4B5E2" w14:textId="77777777" w:rsidR="008F415A" w:rsidRPr="00952AA6" w:rsidRDefault="008F415A" w:rsidP="00B7347F">
            <w:pPr>
              <w:keepNext/>
              <w:jc w:val="center"/>
              <w:rPr>
                <w:ins w:id="569" w:author="Ferris, Todd@Energy" w:date="2018-06-01T15:08:00Z"/>
                <w:rFonts w:asciiTheme="minorHAnsi" w:hAnsiTheme="minorHAnsi"/>
                <w:sz w:val="18"/>
                <w:szCs w:val="18"/>
              </w:rPr>
            </w:pPr>
            <w:ins w:id="570" w:author="Ferris, Todd@Energy" w:date="2018-06-01T15:08:00Z">
              <w:r w:rsidRPr="00952AA6">
                <w:rPr>
                  <w:rFonts w:asciiTheme="minorHAnsi" w:hAnsiTheme="minorHAnsi"/>
                  <w:sz w:val="18"/>
                  <w:szCs w:val="18"/>
                </w:rPr>
                <w:t>05</w:t>
              </w:r>
            </w:ins>
          </w:p>
        </w:tc>
        <w:tc>
          <w:tcPr>
            <w:tcW w:w="2245" w:type="pct"/>
            <w:vAlign w:val="center"/>
          </w:tcPr>
          <w:p w14:paraId="2DB26623" w14:textId="77777777" w:rsidR="008F415A" w:rsidRPr="00926D9A" w:rsidRDefault="008F415A" w:rsidP="00B7347F">
            <w:pPr>
              <w:keepNext/>
              <w:rPr>
                <w:ins w:id="571" w:author="Ferris, Todd@Energy" w:date="2018-06-01T15:08:00Z"/>
                <w:rFonts w:asciiTheme="minorHAnsi" w:hAnsiTheme="minorHAnsi"/>
                <w:sz w:val="18"/>
                <w:szCs w:val="18"/>
              </w:rPr>
            </w:pPr>
            <w:ins w:id="572" w:author="Ferris, Todd@Energy" w:date="2018-06-01T15:08:00Z">
              <w:r w:rsidRPr="00926D9A">
                <w:rPr>
                  <w:rFonts w:asciiTheme="minorHAnsi" w:hAnsiTheme="minorHAnsi"/>
                  <w:sz w:val="18"/>
                  <w:szCs w:val="18"/>
                </w:rPr>
                <w:t>Compliance Statement:</w:t>
              </w:r>
            </w:ins>
          </w:p>
        </w:tc>
        <w:tc>
          <w:tcPr>
            <w:tcW w:w="2538" w:type="pct"/>
            <w:gridSpan w:val="2"/>
            <w:vAlign w:val="center"/>
          </w:tcPr>
          <w:p w14:paraId="4E79BC60" w14:textId="77777777" w:rsidR="002A5F73" w:rsidRDefault="008F415A" w:rsidP="00B7347F">
            <w:pPr>
              <w:keepNext/>
              <w:rPr>
                <w:ins w:id="573" w:author="Smith, Alexis@Energy" w:date="2018-12-20T08:24:00Z"/>
                <w:rFonts w:asciiTheme="minorHAnsi" w:hAnsiTheme="minorHAnsi"/>
                <w:sz w:val="18"/>
                <w:szCs w:val="18"/>
              </w:rPr>
            </w:pPr>
            <w:ins w:id="574" w:author="Ferris, Todd@Energy" w:date="2018-06-01T15:08:00Z">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ins>
            <w:ins w:id="575" w:author="Smith, Alexis@Energy" w:date="2018-12-20T08:23:00Z">
              <w:r w:rsidR="002A5F73">
                <w:rPr>
                  <w:rFonts w:asciiTheme="minorHAnsi" w:hAnsiTheme="minorHAnsi"/>
                  <w:sz w:val="18"/>
                  <w:szCs w:val="18"/>
                </w:rPr>
                <w:t>D</w:t>
              </w:r>
            </w:ins>
            <w:ins w:id="576" w:author="Ferris, Todd@Energy" w:date="2018-06-01T15:08:00Z">
              <w:del w:id="577" w:author="Smith, Alexis@Energy" w:date="2018-12-20T08:23:00Z">
                <w:r w:rsidRPr="00926D9A" w:rsidDel="002A5F73">
                  <w:rPr>
                    <w:rFonts w:asciiTheme="minorHAnsi" w:hAnsiTheme="minorHAnsi"/>
                    <w:sz w:val="18"/>
                    <w:szCs w:val="18"/>
                  </w:rPr>
                  <w:delText>C</w:delText>
                </w:r>
              </w:del>
              <w:r w:rsidRPr="00926D9A">
                <w:rPr>
                  <w:rFonts w:asciiTheme="minorHAnsi" w:hAnsiTheme="minorHAnsi"/>
                  <w:sz w:val="18"/>
                  <w:szCs w:val="18"/>
                </w:rPr>
                <w:t>03≥</w:t>
              </w:r>
            </w:ins>
            <w:ins w:id="578" w:author="Smith, Alexis@Energy" w:date="2018-12-20T08:24:00Z">
              <w:r w:rsidR="002A5F73">
                <w:rPr>
                  <w:rFonts w:asciiTheme="minorHAnsi" w:hAnsiTheme="minorHAnsi"/>
                  <w:sz w:val="18"/>
                  <w:szCs w:val="18"/>
                </w:rPr>
                <w:t>D</w:t>
              </w:r>
            </w:ins>
            <w:ins w:id="579" w:author="Ferris, Todd@Energy" w:date="2018-06-01T15:08:00Z">
              <w:del w:id="580" w:author="Smith, Alexis@Energy" w:date="2018-12-20T08:24:00Z">
                <w:r w:rsidRPr="00926D9A" w:rsidDel="002A5F73">
                  <w:rPr>
                    <w:rFonts w:asciiTheme="minorHAnsi" w:hAnsiTheme="minorHAnsi"/>
                    <w:sz w:val="18"/>
                    <w:szCs w:val="18"/>
                  </w:rPr>
                  <w:delText>C</w:delText>
                </w:r>
              </w:del>
              <w:r w:rsidRPr="00926D9A">
                <w:rPr>
                  <w:rFonts w:asciiTheme="minorHAnsi" w:hAnsiTheme="minorHAnsi"/>
                  <w:sz w:val="18"/>
                  <w:szCs w:val="18"/>
                </w:rPr>
                <w:t>04, the display text: system fan efficacy complies</w:t>
              </w:r>
            </w:ins>
            <w:ins w:id="581" w:author="Smith, Alexis@Energy" w:date="2018-12-20T08:24:00Z">
              <w:r w:rsidR="002A5F73">
                <w:rPr>
                  <w:rFonts w:asciiTheme="minorHAnsi" w:hAnsiTheme="minorHAnsi"/>
                  <w:sz w:val="18"/>
                  <w:szCs w:val="18"/>
                </w:rPr>
                <w:t>;</w:t>
              </w:r>
            </w:ins>
            <w:ins w:id="582" w:author="Ferris, Todd@Energy" w:date="2018-06-01T15:08:00Z">
              <w:del w:id="583" w:author="Smith, Alexis@Energy" w:date="2018-12-20T08:24:00Z">
                <w:r w:rsidRPr="00926D9A" w:rsidDel="002A5F73">
                  <w:rPr>
                    <w:rFonts w:asciiTheme="minorHAnsi" w:hAnsiTheme="minorHAnsi"/>
                    <w:sz w:val="18"/>
                    <w:szCs w:val="18"/>
                  </w:rPr>
                  <w:delText>,</w:delText>
                </w:r>
              </w:del>
              <w:r w:rsidRPr="00926D9A">
                <w:rPr>
                  <w:rFonts w:asciiTheme="minorHAnsi" w:hAnsiTheme="minorHAnsi"/>
                  <w:sz w:val="18"/>
                  <w:szCs w:val="18"/>
                </w:rPr>
                <w:t xml:space="preserve"> </w:t>
              </w:r>
            </w:ins>
          </w:p>
          <w:p w14:paraId="300507AF" w14:textId="64ACA66E" w:rsidR="008F415A" w:rsidRPr="00926D9A" w:rsidRDefault="008F415A" w:rsidP="00B7347F">
            <w:pPr>
              <w:keepNext/>
              <w:rPr>
                <w:ins w:id="584" w:author="Ferris, Todd@Energy" w:date="2018-06-01T15:08:00Z"/>
                <w:rFonts w:asciiTheme="minorHAnsi" w:hAnsiTheme="minorHAnsi"/>
                <w:sz w:val="18"/>
                <w:szCs w:val="18"/>
              </w:rPr>
            </w:pPr>
            <w:bookmarkStart w:id="585" w:name="_GoBack"/>
            <w:bookmarkEnd w:id="585"/>
            <w:ins w:id="586" w:author="Ferris, Todd@Energy" w:date="2018-06-01T15:08:00Z">
              <w:r w:rsidRPr="00926D9A">
                <w:rPr>
                  <w:rFonts w:asciiTheme="minorHAnsi" w:hAnsiTheme="minorHAnsi"/>
                  <w:sz w:val="18"/>
                  <w:szCs w:val="18"/>
                </w:rPr>
                <w:t>else display text: system does not comply with fan efficacy requirement&gt;&gt;</w:t>
              </w:r>
            </w:ins>
          </w:p>
        </w:tc>
      </w:tr>
    </w:tbl>
    <w:p w14:paraId="4D38266E" w14:textId="700DD582" w:rsidR="00254F68" w:rsidRDefault="00254F68">
      <w:pPr>
        <w:rPr>
          <w:ins w:id="587" w:author="Wichert, RJ@Energy" w:date="2018-10-23T15:53:00Z"/>
          <w:rFonts w:asciiTheme="minorHAnsi" w:hAnsiTheme="minorHAnsi"/>
          <w:szCs w:val="18"/>
        </w:rPr>
      </w:pPr>
    </w:p>
    <w:p w14:paraId="5DC4D42F" w14:textId="77777777" w:rsidR="00254F68" w:rsidRDefault="00254F68">
      <w:pPr>
        <w:rPr>
          <w:ins w:id="588" w:author="Wichert, RJ@Energy" w:date="2018-10-23T15:53:00Z"/>
          <w:rFonts w:asciiTheme="minorHAnsi" w:hAnsiTheme="minorHAnsi"/>
          <w:szCs w:val="18"/>
        </w:rPr>
      </w:pPr>
      <w:ins w:id="589" w:author="Wichert, RJ@Energy" w:date="2018-10-23T15:53:00Z">
        <w:r>
          <w:rPr>
            <w:rFonts w:asciiTheme="minorHAnsi" w:hAnsiTheme="minorHAnsi"/>
            <w:szCs w:val="18"/>
          </w:rPr>
          <w:br w:type="page"/>
        </w:r>
      </w:ins>
    </w:p>
    <w:p w14:paraId="063666AE" w14:textId="2802AD83" w:rsidR="008F415A" w:rsidDel="00254F68" w:rsidRDefault="008F415A">
      <w:pPr>
        <w:rPr>
          <w:ins w:id="590" w:author="Ferris, Todd@Energy" w:date="2018-06-01T15:08:00Z"/>
          <w:del w:id="591" w:author="Wichert, RJ@Energy" w:date="2018-10-23T15:53:00Z"/>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254F68" w:rsidRPr="00926D9A" w14:paraId="73811F94" w14:textId="77777777" w:rsidTr="00254F68">
        <w:trPr>
          <w:trHeight w:val="144"/>
          <w:ins w:id="592" w:author="Wichert, RJ@Energy" w:date="2018-10-23T15:52:00Z"/>
        </w:trPr>
        <w:tc>
          <w:tcPr>
            <w:tcW w:w="10998" w:type="dxa"/>
            <w:gridSpan w:val="3"/>
            <w:tcBorders>
              <w:top w:val="single" w:sz="4" w:space="0" w:color="000000"/>
              <w:left w:val="single" w:sz="4" w:space="0" w:color="000000"/>
              <w:bottom w:val="single" w:sz="4" w:space="0" w:color="000000"/>
              <w:right w:val="single" w:sz="4" w:space="0" w:color="000000"/>
            </w:tcBorders>
            <w:vAlign w:val="center"/>
          </w:tcPr>
          <w:p w14:paraId="0C354ABE" w14:textId="28916DFB" w:rsidR="00254F68" w:rsidRPr="00254F68" w:rsidRDefault="00390B74">
            <w:pPr>
              <w:rPr>
                <w:ins w:id="593" w:author="Wichert, RJ@Energy" w:date="2018-10-23T15:52:00Z"/>
                <w:rFonts w:asciiTheme="minorHAnsi" w:hAnsiTheme="minorHAnsi"/>
                <w:b/>
                <w:szCs w:val="18"/>
              </w:rPr>
            </w:pPr>
            <w:ins w:id="594" w:author="Wichert, RJ@Energy" w:date="2018-10-23T16:17:00Z">
              <w:r>
                <w:rPr>
                  <w:rFonts w:asciiTheme="minorHAnsi" w:hAnsiTheme="minorHAnsi"/>
                  <w:b/>
                  <w:szCs w:val="18"/>
                </w:rPr>
                <w:t>E</w:t>
              </w:r>
            </w:ins>
            <w:ins w:id="595" w:author="Wichert, RJ@Energy" w:date="2018-10-23T15:52:00Z">
              <w:r w:rsidR="00254F68" w:rsidRPr="00890BB7">
                <w:rPr>
                  <w:rFonts w:asciiTheme="minorHAnsi" w:hAnsiTheme="minorHAnsi"/>
                  <w:b/>
                  <w:szCs w:val="18"/>
                </w:rPr>
                <w:t>. Additional Requirements</w:t>
              </w:r>
            </w:ins>
          </w:p>
        </w:tc>
      </w:tr>
      <w:tr w:rsidR="00254F68" w:rsidRPr="00926D9A" w14:paraId="4E83B212" w14:textId="77777777" w:rsidTr="00254F68">
        <w:trPr>
          <w:trHeight w:val="144"/>
          <w:ins w:id="596" w:author="Wichert, RJ@Energy" w:date="2018-10-23T15:52:00Z"/>
        </w:trPr>
        <w:tc>
          <w:tcPr>
            <w:tcW w:w="468" w:type="dxa"/>
            <w:vAlign w:val="center"/>
          </w:tcPr>
          <w:p w14:paraId="3BA578B0" w14:textId="77777777" w:rsidR="00254F68" w:rsidRPr="00952AA6" w:rsidRDefault="00254F68" w:rsidP="00254F68">
            <w:pPr>
              <w:pStyle w:val="FootnoteText"/>
              <w:keepNext/>
              <w:jc w:val="center"/>
              <w:rPr>
                <w:ins w:id="597" w:author="Wichert, RJ@Energy" w:date="2018-10-23T15:52:00Z"/>
                <w:rFonts w:asciiTheme="minorHAnsi" w:hAnsiTheme="minorHAnsi"/>
                <w:sz w:val="18"/>
                <w:szCs w:val="18"/>
              </w:rPr>
            </w:pPr>
            <w:ins w:id="598" w:author="Wichert, RJ@Energy" w:date="2018-10-23T15:52:00Z">
              <w:r w:rsidRPr="00952AA6">
                <w:rPr>
                  <w:rFonts w:asciiTheme="minorHAnsi" w:hAnsiTheme="minorHAnsi"/>
                  <w:sz w:val="18"/>
                  <w:szCs w:val="18"/>
                </w:rPr>
                <w:t>01</w:t>
              </w:r>
            </w:ins>
          </w:p>
        </w:tc>
        <w:tc>
          <w:tcPr>
            <w:tcW w:w="10530" w:type="dxa"/>
            <w:gridSpan w:val="2"/>
            <w:vAlign w:val="center"/>
          </w:tcPr>
          <w:p w14:paraId="5613BE98" w14:textId="77777777" w:rsidR="00254F68" w:rsidRPr="00926D9A" w:rsidRDefault="00254F68" w:rsidP="00254F68">
            <w:pPr>
              <w:rPr>
                <w:ins w:id="599" w:author="Wichert, RJ@Energy" w:date="2018-10-23T15:52:00Z"/>
                <w:rFonts w:asciiTheme="minorHAnsi" w:hAnsiTheme="minorHAnsi"/>
                <w:sz w:val="18"/>
                <w:szCs w:val="18"/>
              </w:rPr>
            </w:pPr>
            <w:ins w:id="600" w:author="Wichert, RJ@Energy" w:date="2018-10-23T15:52:00Z">
              <w:r w:rsidRPr="00926D9A">
                <w:rPr>
                  <w:rFonts w:asciiTheme="minorHAnsi" w:hAnsiTheme="minorHAnsi"/>
                  <w:sz w:val="18"/>
                  <w:szCs w:val="18"/>
                </w:rPr>
                <w:t>All registers were fully open during the diagnostic test.</w:t>
              </w:r>
            </w:ins>
          </w:p>
        </w:tc>
      </w:tr>
      <w:tr w:rsidR="00254F68" w:rsidRPr="00926D9A" w14:paraId="037244B4" w14:textId="77777777" w:rsidTr="00254F68">
        <w:trPr>
          <w:trHeight w:val="144"/>
          <w:ins w:id="601" w:author="Wichert, RJ@Energy" w:date="2018-10-23T15:52:00Z"/>
        </w:trPr>
        <w:tc>
          <w:tcPr>
            <w:tcW w:w="468" w:type="dxa"/>
            <w:vAlign w:val="center"/>
          </w:tcPr>
          <w:p w14:paraId="2D53491D" w14:textId="77777777" w:rsidR="00254F68" w:rsidRPr="00952AA6" w:rsidRDefault="00254F68" w:rsidP="00254F68">
            <w:pPr>
              <w:pStyle w:val="FootnoteText"/>
              <w:keepNext/>
              <w:jc w:val="center"/>
              <w:rPr>
                <w:ins w:id="602" w:author="Wichert, RJ@Energy" w:date="2018-10-23T15:52:00Z"/>
                <w:rFonts w:asciiTheme="minorHAnsi" w:hAnsiTheme="minorHAnsi"/>
                <w:sz w:val="18"/>
                <w:szCs w:val="18"/>
              </w:rPr>
            </w:pPr>
            <w:ins w:id="603" w:author="Wichert, RJ@Energy" w:date="2018-10-23T15:52:00Z">
              <w:r w:rsidRPr="00952AA6">
                <w:rPr>
                  <w:rFonts w:asciiTheme="minorHAnsi" w:hAnsiTheme="minorHAnsi"/>
                  <w:sz w:val="18"/>
                  <w:szCs w:val="18"/>
                </w:rPr>
                <w:t>02</w:t>
              </w:r>
            </w:ins>
          </w:p>
        </w:tc>
        <w:tc>
          <w:tcPr>
            <w:tcW w:w="10530" w:type="dxa"/>
            <w:gridSpan w:val="2"/>
            <w:vAlign w:val="center"/>
          </w:tcPr>
          <w:p w14:paraId="6F289893" w14:textId="77777777" w:rsidR="00254F68" w:rsidRPr="00926D9A" w:rsidRDefault="00254F68" w:rsidP="00254F68">
            <w:pPr>
              <w:rPr>
                <w:ins w:id="604" w:author="Wichert, RJ@Energy" w:date="2018-10-23T15:52:00Z"/>
                <w:rFonts w:asciiTheme="minorHAnsi" w:hAnsiTheme="minorHAnsi"/>
                <w:sz w:val="18"/>
                <w:szCs w:val="18"/>
              </w:rPr>
            </w:pPr>
            <w:ins w:id="605" w:author="Wichert, RJ@Energy" w:date="2018-10-23T15:52:00Z">
              <w:r w:rsidRPr="00926D9A">
                <w:rPr>
                  <w:rFonts w:asciiTheme="minorHAnsi" w:hAnsiTheme="minorHAnsi"/>
                  <w:sz w:val="18"/>
                  <w:szCs w:val="18"/>
                </w:rPr>
                <w:t>System fan was set at maximum speed during the diagnostic test.</w:t>
              </w:r>
            </w:ins>
          </w:p>
        </w:tc>
      </w:tr>
      <w:tr w:rsidR="00254F68" w:rsidRPr="00926D9A" w14:paraId="2866494F" w14:textId="77777777" w:rsidTr="00254F68">
        <w:trPr>
          <w:trHeight w:val="144"/>
          <w:ins w:id="606" w:author="Wichert, RJ@Energy" w:date="2018-10-23T15:52:00Z"/>
        </w:trPr>
        <w:tc>
          <w:tcPr>
            <w:tcW w:w="468" w:type="dxa"/>
            <w:vAlign w:val="center"/>
          </w:tcPr>
          <w:p w14:paraId="51C26643" w14:textId="77777777" w:rsidR="00254F68" w:rsidRPr="00952AA6" w:rsidRDefault="00254F68" w:rsidP="00254F68">
            <w:pPr>
              <w:pStyle w:val="FootnoteText"/>
              <w:keepNext/>
              <w:jc w:val="center"/>
              <w:rPr>
                <w:ins w:id="607" w:author="Wichert, RJ@Energy" w:date="2018-10-23T15:52:00Z"/>
                <w:rFonts w:asciiTheme="minorHAnsi" w:hAnsiTheme="minorHAnsi"/>
                <w:sz w:val="18"/>
                <w:szCs w:val="18"/>
              </w:rPr>
            </w:pPr>
            <w:ins w:id="608" w:author="Wichert, RJ@Energy" w:date="2018-10-23T15:52:00Z">
              <w:r w:rsidRPr="00952AA6">
                <w:rPr>
                  <w:rFonts w:asciiTheme="minorHAnsi" w:hAnsiTheme="minorHAnsi"/>
                  <w:sz w:val="18"/>
                  <w:szCs w:val="18"/>
                </w:rPr>
                <w:t>03</w:t>
              </w:r>
            </w:ins>
          </w:p>
        </w:tc>
        <w:tc>
          <w:tcPr>
            <w:tcW w:w="10530" w:type="dxa"/>
            <w:gridSpan w:val="2"/>
            <w:vAlign w:val="center"/>
          </w:tcPr>
          <w:p w14:paraId="29D9ED03" w14:textId="77777777" w:rsidR="00254F68" w:rsidRPr="00926D9A" w:rsidRDefault="00254F68" w:rsidP="00254F68">
            <w:pPr>
              <w:rPr>
                <w:ins w:id="609" w:author="Wichert, RJ@Energy" w:date="2018-10-23T15:52:00Z"/>
                <w:rFonts w:asciiTheme="minorHAnsi" w:hAnsiTheme="minorHAnsi"/>
                <w:sz w:val="18"/>
                <w:szCs w:val="18"/>
              </w:rPr>
            </w:pPr>
            <w:ins w:id="610" w:author="Wichert, RJ@Energy" w:date="2018-10-23T15:52:00Z">
              <w:r w:rsidRPr="00926D9A">
                <w:rPr>
                  <w:rFonts w:asciiTheme="minorHAnsi" w:hAnsiTheme="minorHAnsi"/>
                  <w:sz w:val="18"/>
                  <w:szCs w:val="18"/>
                </w:rPr>
                <w:t>If fresh air duct is part of the HVAC system it was not closed during the diagnostic test.</w:t>
              </w:r>
            </w:ins>
          </w:p>
        </w:tc>
      </w:tr>
      <w:tr w:rsidR="00254F68" w:rsidRPr="00926D9A" w14:paraId="5F197BDD" w14:textId="77777777" w:rsidTr="00254F68">
        <w:trPr>
          <w:trHeight w:val="144"/>
          <w:ins w:id="611" w:author="Wichert, RJ@Energy" w:date="2018-10-23T15:52:00Z"/>
        </w:trPr>
        <w:tc>
          <w:tcPr>
            <w:tcW w:w="468" w:type="dxa"/>
            <w:vAlign w:val="center"/>
          </w:tcPr>
          <w:p w14:paraId="77171E88" w14:textId="77777777" w:rsidR="00254F68" w:rsidRPr="00952AA6" w:rsidRDefault="00254F68" w:rsidP="00254F68">
            <w:pPr>
              <w:pStyle w:val="FootnoteText"/>
              <w:keepNext/>
              <w:jc w:val="center"/>
              <w:rPr>
                <w:ins w:id="612" w:author="Wichert, RJ@Energy" w:date="2018-10-23T15:52:00Z"/>
                <w:rFonts w:asciiTheme="minorHAnsi" w:hAnsiTheme="minorHAnsi"/>
                <w:sz w:val="18"/>
                <w:szCs w:val="18"/>
              </w:rPr>
            </w:pPr>
            <w:ins w:id="613" w:author="Wichert, RJ@Energy" w:date="2018-10-23T15:52:00Z">
              <w:r w:rsidRPr="00952AA6">
                <w:rPr>
                  <w:rFonts w:asciiTheme="minorHAnsi" w:hAnsiTheme="minorHAnsi"/>
                  <w:sz w:val="18"/>
                  <w:szCs w:val="18"/>
                </w:rPr>
                <w:t>04</w:t>
              </w:r>
            </w:ins>
          </w:p>
        </w:tc>
        <w:tc>
          <w:tcPr>
            <w:tcW w:w="10530" w:type="dxa"/>
            <w:gridSpan w:val="2"/>
            <w:vAlign w:val="center"/>
          </w:tcPr>
          <w:p w14:paraId="4CFB4882" w14:textId="77777777" w:rsidR="00254F68" w:rsidRPr="00926D9A" w:rsidRDefault="00254F68" w:rsidP="00254F68">
            <w:pPr>
              <w:keepNext/>
              <w:rPr>
                <w:ins w:id="614" w:author="Wichert, RJ@Energy" w:date="2018-10-23T15:52:00Z"/>
                <w:rFonts w:asciiTheme="minorHAnsi" w:hAnsiTheme="minorHAnsi"/>
                <w:sz w:val="18"/>
                <w:szCs w:val="18"/>
              </w:rPr>
            </w:pPr>
            <w:ins w:id="615" w:author="Wichert, RJ@Energy" w:date="2018-10-23T15:52:00Z">
              <w:r w:rsidRPr="00926D9A">
                <w:rPr>
                  <w:rFonts w:asciiTheme="minorHAnsi" w:hAnsiTheme="minorHAnsi"/>
                  <w:sz w:val="18"/>
                  <w:szCs w:val="18"/>
                </w:rPr>
                <w:t>Airflow rate and fan watt draw shall be simultaneous measurements when used to calculate the Fan Efficacy tested value.</w:t>
              </w:r>
            </w:ins>
          </w:p>
        </w:tc>
      </w:tr>
      <w:tr w:rsidR="00254F68" w:rsidRPr="00926D9A" w14:paraId="479FF1C3" w14:textId="77777777" w:rsidTr="00254F68">
        <w:trPr>
          <w:trHeight w:val="144"/>
          <w:ins w:id="616" w:author="Wichert, RJ@Energy" w:date="2018-10-23T15:52:00Z"/>
        </w:trPr>
        <w:tc>
          <w:tcPr>
            <w:tcW w:w="468" w:type="dxa"/>
            <w:vAlign w:val="center"/>
          </w:tcPr>
          <w:p w14:paraId="6FB1C8EA" w14:textId="77777777" w:rsidR="00254F68" w:rsidRPr="00952AA6" w:rsidRDefault="00254F68" w:rsidP="00254F68">
            <w:pPr>
              <w:pStyle w:val="FootnoteText"/>
              <w:keepNext/>
              <w:jc w:val="center"/>
              <w:rPr>
                <w:ins w:id="617" w:author="Wichert, RJ@Energy" w:date="2018-10-23T15:52:00Z"/>
                <w:rFonts w:asciiTheme="minorHAnsi" w:hAnsiTheme="minorHAnsi"/>
                <w:sz w:val="18"/>
                <w:szCs w:val="18"/>
              </w:rPr>
            </w:pPr>
            <w:ins w:id="618" w:author="Wichert, RJ@Energy" w:date="2018-10-23T15:52:00Z">
              <w:r w:rsidRPr="00952AA6">
                <w:rPr>
                  <w:rFonts w:asciiTheme="minorHAnsi" w:hAnsiTheme="minorHAnsi"/>
                  <w:sz w:val="18"/>
                  <w:szCs w:val="18"/>
                </w:rPr>
                <w:t>05</w:t>
              </w:r>
            </w:ins>
          </w:p>
        </w:tc>
        <w:tc>
          <w:tcPr>
            <w:tcW w:w="10530" w:type="dxa"/>
            <w:gridSpan w:val="2"/>
            <w:vAlign w:val="center"/>
          </w:tcPr>
          <w:p w14:paraId="1275ADF9" w14:textId="77777777" w:rsidR="00254F68" w:rsidRPr="00926D9A" w:rsidRDefault="00254F68" w:rsidP="00254F68">
            <w:pPr>
              <w:pStyle w:val="NormalBullet"/>
              <w:tabs>
                <w:tab w:val="clear" w:pos="-2966"/>
              </w:tabs>
              <w:spacing w:before="0"/>
              <w:ind w:left="0" w:firstLine="0"/>
              <w:rPr>
                <w:ins w:id="619" w:author="Wichert, RJ@Energy" w:date="2018-10-23T15:52:00Z"/>
                <w:rFonts w:asciiTheme="minorHAnsi" w:hAnsiTheme="minorHAnsi"/>
                <w:sz w:val="18"/>
                <w:szCs w:val="18"/>
              </w:rPr>
            </w:pPr>
            <w:ins w:id="620" w:author="Wichert, RJ@Energy" w:date="2018-10-23T15:52:00Z">
              <w:r w:rsidRPr="00926D9A">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with system operating in cooling mode at the maximum compressor speed and the maximum air handler fan speed.</w:t>
              </w:r>
            </w:ins>
          </w:p>
        </w:tc>
      </w:tr>
      <w:tr w:rsidR="00254F68" w:rsidRPr="00926D9A" w14:paraId="02C35CA4" w14:textId="77777777" w:rsidTr="00254F68">
        <w:trPr>
          <w:trHeight w:val="144"/>
          <w:ins w:id="621" w:author="Wichert, RJ@Energy" w:date="2018-10-23T15:52:00Z"/>
        </w:trPr>
        <w:tc>
          <w:tcPr>
            <w:tcW w:w="468" w:type="dxa"/>
            <w:vAlign w:val="center"/>
          </w:tcPr>
          <w:p w14:paraId="5E0AAA8B" w14:textId="77777777" w:rsidR="00254F68" w:rsidRPr="00952AA6" w:rsidRDefault="00254F68" w:rsidP="00254F68">
            <w:pPr>
              <w:pStyle w:val="FootnoteText"/>
              <w:keepNext/>
              <w:jc w:val="center"/>
              <w:rPr>
                <w:ins w:id="622" w:author="Wichert, RJ@Energy" w:date="2018-10-23T15:52:00Z"/>
                <w:rFonts w:asciiTheme="minorHAnsi" w:hAnsiTheme="minorHAnsi"/>
                <w:sz w:val="18"/>
                <w:szCs w:val="18"/>
              </w:rPr>
            </w:pPr>
            <w:ins w:id="623" w:author="Wichert, RJ@Energy" w:date="2018-10-23T15:52:00Z">
              <w:r w:rsidRPr="00952AA6">
                <w:rPr>
                  <w:rFonts w:asciiTheme="minorHAnsi" w:hAnsiTheme="minorHAnsi"/>
                  <w:sz w:val="18"/>
                  <w:szCs w:val="18"/>
                </w:rPr>
                <w:t>06</w:t>
              </w:r>
            </w:ins>
          </w:p>
        </w:tc>
        <w:tc>
          <w:tcPr>
            <w:tcW w:w="10530" w:type="dxa"/>
            <w:gridSpan w:val="2"/>
            <w:vAlign w:val="center"/>
          </w:tcPr>
          <w:p w14:paraId="5A3D7521" w14:textId="77777777" w:rsidR="00254F68" w:rsidRPr="00926D9A" w:rsidRDefault="00254F68" w:rsidP="00254F68">
            <w:pPr>
              <w:keepNext/>
              <w:rPr>
                <w:ins w:id="624" w:author="Wichert, RJ@Energy" w:date="2018-10-23T15:52:00Z"/>
                <w:rFonts w:asciiTheme="minorHAnsi" w:hAnsiTheme="minorHAnsi"/>
                <w:sz w:val="18"/>
                <w:szCs w:val="18"/>
              </w:rPr>
            </w:pPr>
            <w:ins w:id="625" w:author="Wichert, RJ@Energy" w:date="2018-10-23T15:52:00Z">
              <w:r w:rsidRPr="00926D9A">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926D9A">
                <w:rPr>
                  <w:rFonts w:asciiTheme="minorHAnsi" w:hAnsiTheme="minorHAnsi"/>
                  <w:sz w:val="18"/>
                  <w:szCs w:val="18"/>
                </w:rPr>
                <w:t>att</w:t>
              </w:r>
              <w:r>
                <w:rPr>
                  <w:rFonts w:asciiTheme="minorHAnsi" w:hAnsiTheme="minorHAnsi"/>
                  <w:sz w:val="18"/>
                  <w:szCs w:val="18"/>
                </w:rPr>
                <w:t>s</w:t>
              </w:r>
              <w:r w:rsidRPr="00926D9A">
                <w:rPr>
                  <w:rFonts w:asciiTheme="minorHAnsi" w:hAnsiTheme="minorHAnsi"/>
                  <w:sz w:val="18"/>
                  <w:szCs w:val="18"/>
                </w:rPr>
                <w:t>/cfm) criteria in every zonal control mode.</w:t>
              </w:r>
            </w:ins>
          </w:p>
        </w:tc>
      </w:tr>
      <w:tr w:rsidR="00254F68" w:rsidRPr="00926D9A" w14:paraId="72A58D86" w14:textId="77777777" w:rsidTr="00254F68">
        <w:trPr>
          <w:trHeight w:val="144"/>
          <w:ins w:id="626" w:author="Wichert, RJ@Energy" w:date="2018-10-23T15:52:00Z"/>
        </w:trPr>
        <w:tc>
          <w:tcPr>
            <w:tcW w:w="468" w:type="dxa"/>
            <w:vAlign w:val="center"/>
          </w:tcPr>
          <w:p w14:paraId="1BC5B767" w14:textId="77777777" w:rsidR="00254F68" w:rsidRPr="00952AA6" w:rsidRDefault="00254F68" w:rsidP="00254F68">
            <w:pPr>
              <w:pStyle w:val="FootnoteText"/>
              <w:keepNext/>
              <w:jc w:val="center"/>
              <w:rPr>
                <w:ins w:id="627" w:author="Wichert, RJ@Energy" w:date="2018-10-23T15:52:00Z"/>
                <w:rFonts w:asciiTheme="minorHAnsi" w:hAnsiTheme="minorHAnsi"/>
                <w:sz w:val="18"/>
                <w:szCs w:val="18"/>
              </w:rPr>
            </w:pPr>
            <w:ins w:id="628" w:author="Wichert, RJ@Energy" w:date="2018-10-23T15:52:00Z">
              <w:r>
                <w:rPr>
                  <w:rFonts w:asciiTheme="minorHAnsi" w:hAnsiTheme="minorHAnsi"/>
                  <w:sz w:val="18"/>
                  <w:szCs w:val="18"/>
                </w:rPr>
                <w:t>07</w:t>
              </w:r>
            </w:ins>
          </w:p>
        </w:tc>
        <w:tc>
          <w:tcPr>
            <w:tcW w:w="10530" w:type="dxa"/>
            <w:gridSpan w:val="2"/>
            <w:vAlign w:val="center"/>
          </w:tcPr>
          <w:p w14:paraId="0B19AA43" w14:textId="77777777" w:rsidR="00254F68" w:rsidRPr="00926D9A" w:rsidRDefault="00254F68" w:rsidP="00254F68">
            <w:pPr>
              <w:keepNext/>
              <w:rPr>
                <w:ins w:id="629" w:author="Wichert, RJ@Energy" w:date="2018-10-23T15:52:00Z"/>
                <w:rFonts w:asciiTheme="minorHAnsi" w:hAnsiTheme="minorHAnsi"/>
                <w:sz w:val="18"/>
                <w:szCs w:val="18"/>
              </w:rPr>
            </w:pPr>
            <w:ins w:id="630" w:author="Wichert, RJ@Energy" w:date="2018-10-23T15:52:00Z">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254F68" w:rsidRPr="00A2424F" w14:paraId="2615C821" w14:textId="77777777" w:rsidTr="00254F68">
        <w:trPr>
          <w:trHeight w:val="144"/>
          <w:ins w:id="631" w:author="Wichert, RJ@Energy" w:date="2018-10-23T15:52:00Z"/>
        </w:trPr>
        <w:tc>
          <w:tcPr>
            <w:tcW w:w="468" w:type="dxa"/>
            <w:vAlign w:val="center"/>
          </w:tcPr>
          <w:p w14:paraId="54334EEE" w14:textId="77777777" w:rsidR="00254F68" w:rsidRDefault="00254F68" w:rsidP="00254F68">
            <w:pPr>
              <w:pStyle w:val="FootnoteText"/>
              <w:keepNext/>
              <w:jc w:val="center"/>
              <w:rPr>
                <w:ins w:id="632" w:author="Wichert, RJ@Energy" w:date="2018-10-23T15:52:00Z"/>
                <w:rFonts w:asciiTheme="minorHAnsi" w:hAnsiTheme="minorHAnsi"/>
                <w:sz w:val="18"/>
                <w:szCs w:val="18"/>
              </w:rPr>
            </w:pPr>
            <w:ins w:id="633" w:author="Wichert, RJ@Energy" w:date="2018-10-23T15:52:00Z">
              <w:r w:rsidRPr="00525196">
                <w:rPr>
                  <w:rFonts w:asciiTheme="minorHAnsi" w:hAnsiTheme="minorHAnsi"/>
                  <w:sz w:val="18"/>
                  <w:szCs w:val="18"/>
                </w:rPr>
                <w:t>0</w:t>
              </w:r>
              <w:r>
                <w:rPr>
                  <w:rFonts w:asciiTheme="minorHAnsi" w:hAnsiTheme="minorHAnsi"/>
                  <w:sz w:val="18"/>
                  <w:szCs w:val="18"/>
                </w:rPr>
                <w:t>8</w:t>
              </w:r>
            </w:ins>
          </w:p>
        </w:tc>
        <w:tc>
          <w:tcPr>
            <w:tcW w:w="2610" w:type="dxa"/>
            <w:vAlign w:val="center"/>
          </w:tcPr>
          <w:p w14:paraId="4F67E70A" w14:textId="77777777" w:rsidR="00254F68" w:rsidRDefault="00254F68" w:rsidP="00254F68">
            <w:pPr>
              <w:keepNext/>
              <w:rPr>
                <w:ins w:id="634" w:author="Wichert, RJ@Energy" w:date="2018-10-23T15:52:00Z"/>
                <w:rFonts w:asciiTheme="minorHAnsi" w:hAnsiTheme="minorHAnsi"/>
                <w:sz w:val="18"/>
                <w:szCs w:val="18"/>
              </w:rPr>
            </w:pPr>
            <w:ins w:id="635" w:author="Wichert, RJ@Energy" w:date="2018-10-23T15:52:00Z">
              <w:r w:rsidRPr="00B57311">
                <w:rPr>
                  <w:rFonts w:asciiTheme="minorHAnsi" w:hAnsiTheme="minorHAnsi"/>
                  <w:sz w:val="18"/>
                  <w:szCs w:val="18"/>
                </w:rPr>
                <w:t>Verification Status</w:t>
              </w:r>
              <w:r>
                <w:rPr>
                  <w:rFonts w:asciiTheme="minorHAnsi" w:hAnsiTheme="minorHAnsi"/>
                  <w:sz w:val="18"/>
                  <w:szCs w:val="18"/>
                </w:rPr>
                <w:t>:</w:t>
              </w:r>
            </w:ins>
          </w:p>
        </w:tc>
        <w:tc>
          <w:tcPr>
            <w:tcW w:w="7920" w:type="dxa"/>
            <w:vAlign w:val="center"/>
          </w:tcPr>
          <w:p w14:paraId="601737A8" w14:textId="77777777" w:rsidR="00254F68" w:rsidRDefault="00254F68" w:rsidP="00254F68">
            <w:pPr>
              <w:rPr>
                <w:ins w:id="636" w:author="Wichert, RJ@Energy" w:date="2018-10-23T15:52:00Z"/>
                <w:sz w:val="24"/>
                <w:szCs w:val="24"/>
              </w:rPr>
            </w:pPr>
            <w:ins w:id="637" w:author="Wichert, RJ@Energy" w:date="2018-10-23T15:52:00Z">
              <w:r>
                <w:rPr>
                  <w:rFonts w:ascii="Calibri" w:hAnsi="Calibri"/>
                  <w:sz w:val="18"/>
                </w:rPr>
                <w:t>&lt;&lt;user pick from list:</w:t>
              </w:r>
            </w:ins>
          </w:p>
          <w:p w14:paraId="75BF1DBE" w14:textId="77777777" w:rsidR="00254F68" w:rsidRDefault="00254F68" w:rsidP="00254F68">
            <w:pPr>
              <w:rPr>
                <w:ins w:id="638" w:author="Wichert, RJ@Energy" w:date="2018-10-23T15:52:00Z"/>
                <w:sz w:val="24"/>
                <w:szCs w:val="24"/>
              </w:rPr>
            </w:pPr>
            <w:ins w:id="639" w:author="Wichert, RJ@Energy" w:date="2018-10-23T15:52: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3FE4E993" w14:textId="77777777" w:rsidR="00254F68" w:rsidRDefault="00254F68" w:rsidP="00254F68">
            <w:pPr>
              <w:ind w:left="340" w:hanging="340"/>
              <w:rPr>
                <w:ins w:id="640" w:author="Wichert, RJ@Energy" w:date="2018-10-23T15:52:00Z"/>
                <w:sz w:val="24"/>
                <w:szCs w:val="24"/>
              </w:rPr>
            </w:pPr>
            <w:ins w:id="641" w:author="Wichert, RJ@Energy" w:date="2018-10-23T15:52: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4BE18771" w14:textId="77777777" w:rsidR="00254F68" w:rsidRPr="00A2424F" w:rsidRDefault="00254F68" w:rsidP="00254F68">
            <w:pPr>
              <w:keepNext/>
              <w:tabs>
                <w:tab w:val="left" w:pos="356"/>
              </w:tabs>
              <w:rPr>
                <w:ins w:id="642" w:author="Wichert, RJ@Energy" w:date="2018-10-23T15:52:00Z"/>
                <w:rFonts w:asciiTheme="minorHAnsi" w:hAnsiTheme="minorHAnsi"/>
                <w:sz w:val="18"/>
                <w:szCs w:val="18"/>
              </w:rPr>
            </w:pPr>
            <w:ins w:id="643" w:author="Wichert, RJ@Energy" w:date="2018-10-23T15:52:00Z">
              <w:r w:rsidRPr="00A2424F">
                <w:rPr>
                  <w:rFonts w:ascii="Calibri" w:hAnsi="Calibri"/>
                  <w:sz w:val="18"/>
                </w:rPr>
                <w:t xml:space="preserve">*** </w:t>
              </w:r>
              <w:r w:rsidRPr="00A2424F">
                <w:rPr>
                  <w:rFonts w:ascii="Calibri" w:hAnsi="Calibri"/>
                  <w:sz w:val="18"/>
                  <w:u w:val="single"/>
                </w:rPr>
                <w:t>All n/a</w:t>
              </w:r>
              <w:r w:rsidRPr="00A2424F">
                <w:rPr>
                  <w:rFonts w:ascii="Calibri" w:hAnsi="Calibri"/>
                  <w:sz w:val="18"/>
                </w:rPr>
                <w:t xml:space="preserve"> - This entire table is not applicable</w:t>
              </w:r>
            </w:ins>
          </w:p>
        </w:tc>
      </w:tr>
      <w:tr w:rsidR="00254F68" w14:paraId="71434F37" w14:textId="77777777" w:rsidTr="00254F68">
        <w:trPr>
          <w:trHeight w:val="144"/>
          <w:ins w:id="644" w:author="Wichert, RJ@Energy" w:date="2018-10-23T15:52:00Z"/>
        </w:trPr>
        <w:tc>
          <w:tcPr>
            <w:tcW w:w="468" w:type="dxa"/>
            <w:vAlign w:val="center"/>
          </w:tcPr>
          <w:p w14:paraId="2CAB57CE" w14:textId="77777777" w:rsidR="00254F68" w:rsidRDefault="00254F68" w:rsidP="00254F68">
            <w:pPr>
              <w:pStyle w:val="FootnoteText"/>
              <w:keepNext/>
              <w:jc w:val="center"/>
              <w:rPr>
                <w:ins w:id="645" w:author="Wichert, RJ@Energy" w:date="2018-10-23T15:52:00Z"/>
                <w:rFonts w:asciiTheme="minorHAnsi" w:hAnsiTheme="minorHAnsi"/>
                <w:sz w:val="18"/>
                <w:szCs w:val="18"/>
              </w:rPr>
            </w:pPr>
            <w:ins w:id="646" w:author="Wichert, RJ@Energy" w:date="2018-10-23T15:52:00Z">
              <w:r>
                <w:rPr>
                  <w:rFonts w:asciiTheme="minorHAnsi" w:hAnsiTheme="minorHAnsi"/>
                  <w:sz w:val="18"/>
                  <w:szCs w:val="18"/>
                </w:rPr>
                <w:t>09</w:t>
              </w:r>
            </w:ins>
          </w:p>
        </w:tc>
        <w:tc>
          <w:tcPr>
            <w:tcW w:w="10530" w:type="dxa"/>
            <w:gridSpan w:val="2"/>
            <w:vAlign w:val="center"/>
          </w:tcPr>
          <w:p w14:paraId="44544E0E" w14:textId="77777777" w:rsidR="00254F68" w:rsidRDefault="00254F68" w:rsidP="00254F68">
            <w:pPr>
              <w:keepNext/>
              <w:rPr>
                <w:ins w:id="647" w:author="Wichert, RJ@Energy" w:date="2018-10-23T15:52:00Z"/>
                <w:rFonts w:asciiTheme="minorHAnsi" w:hAnsiTheme="minorHAnsi"/>
                <w:sz w:val="18"/>
                <w:szCs w:val="18"/>
              </w:rPr>
            </w:pPr>
            <w:ins w:id="648" w:author="Wichert, RJ@Energy" w:date="2018-10-23T15:52:00Z">
              <w:r>
                <w:rPr>
                  <w:rFonts w:ascii="Calibri" w:hAnsi="Calibri"/>
                  <w:sz w:val="18"/>
                </w:rPr>
                <w:t xml:space="preserve">Correction Notes: &lt;&lt;if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254F68" w:rsidRPr="00926D9A" w14:paraId="296D86EC" w14:textId="77777777" w:rsidTr="00254F68">
        <w:trPr>
          <w:trHeight w:val="144"/>
          <w:ins w:id="649" w:author="Wichert, RJ@Energy" w:date="2018-10-23T15:52:00Z"/>
        </w:trPr>
        <w:tc>
          <w:tcPr>
            <w:tcW w:w="10998" w:type="dxa"/>
            <w:gridSpan w:val="3"/>
            <w:vAlign w:val="center"/>
          </w:tcPr>
          <w:p w14:paraId="3E42F2E8" w14:textId="77777777" w:rsidR="00254F68" w:rsidRPr="00926D9A" w:rsidRDefault="00254F68" w:rsidP="00254F68">
            <w:pPr>
              <w:pStyle w:val="FootnoteText"/>
              <w:keepNext/>
              <w:rPr>
                <w:ins w:id="650" w:author="Wichert, RJ@Energy" w:date="2018-10-23T15:52:00Z"/>
                <w:rFonts w:asciiTheme="minorHAnsi" w:hAnsiTheme="minorHAnsi"/>
                <w:sz w:val="18"/>
                <w:szCs w:val="18"/>
              </w:rPr>
            </w:pPr>
            <w:ins w:id="651" w:author="Wichert, RJ@Energy" w:date="2018-10-23T15:52: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p>
        </w:tc>
      </w:tr>
      <w:tr w:rsidR="00EA1EC9" w:rsidRPr="00D83E48" w:rsidDel="00254F68" w14:paraId="4BAA82C5" w14:textId="53CC2D1C" w:rsidTr="00926D9A">
        <w:trPr>
          <w:trHeight w:val="144"/>
          <w:del w:id="652" w:author="Wichert, RJ@Energy" w:date="2018-10-23T15:52:00Z"/>
        </w:trPr>
        <w:tc>
          <w:tcPr>
            <w:tcW w:w="10998" w:type="dxa"/>
            <w:gridSpan w:val="3"/>
            <w:vAlign w:val="center"/>
          </w:tcPr>
          <w:p w14:paraId="4BAA82C4" w14:textId="13A8F503" w:rsidR="00EA1EC9" w:rsidRPr="00904139" w:rsidDel="00254F68" w:rsidRDefault="00B7347F" w:rsidP="00926D9A">
            <w:pPr>
              <w:keepNext/>
              <w:rPr>
                <w:del w:id="653" w:author="Wichert, RJ@Energy" w:date="2018-10-23T15:52:00Z"/>
                <w:rFonts w:asciiTheme="minorHAnsi" w:hAnsiTheme="minorHAnsi"/>
                <w:b/>
                <w:sz w:val="18"/>
                <w:szCs w:val="18"/>
              </w:rPr>
            </w:pPr>
            <w:del w:id="654" w:author="Wichert, RJ@Energy" w:date="2018-10-23T15:52:00Z">
              <w:r w:rsidDel="00254F68">
                <w:rPr>
                  <w:rFonts w:asciiTheme="minorHAnsi" w:hAnsiTheme="minorHAnsi"/>
                  <w:b/>
                  <w:szCs w:val="18"/>
                </w:rPr>
                <w:delText>E</w:delText>
              </w:r>
              <w:r w:rsidR="00EA1EC9" w:rsidRPr="00890BB7" w:rsidDel="00254F68">
                <w:rPr>
                  <w:rFonts w:asciiTheme="minorHAnsi" w:hAnsiTheme="minorHAnsi"/>
                  <w:b/>
                  <w:szCs w:val="18"/>
                </w:rPr>
                <w:delText>. Additional Requirements</w:delText>
              </w:r>
            </w:del>
          </w:p>
        </w:tc>
      </w:tr>
      <w:tr w:rsidR="00EA1EC9" w:rsidRPr="00D83E48" w:rsidDel="00254F68" w14:paraId="4BAA82C8" w14:textId="693D40D5" w:rsidTr="00926D9A">
        <w:trPr>
          <w:trHeight w:val="144"/>
          <w:del w:id="655" w:author="Wichert, RJ@Energy" w:date="2018-10-23T15:52:00Z"/>
        </w:trPr>
        <w:tc>
          <w:tcPr>
            <w:tcW w:w="468" w:type="dxa"/>
            <w:vAlign w:val="center"/>
          </w:tcPr>
          <w:p w14:paraId="4BAA82C6" w14:textId="14DF46A2" w:rsidR="00EA1EC9" w:rsidRPr="00B904BC" w:rsidDel="00254F68" w:rsidRDefault="00EA1EC9" w:rsidP="00926D9A">
            <w:pPr>
              <w:pStyle w:val="FootnoteText"/>
              <w:keepNext/>
              <w:jc w:val="center"/>
              <w:rPr>
                <w:del w:id="656" w:author="Wichert, RJ@Energy" w:date="2018-10-23T15:52:00Z"/>
                <w:rFonts w:asciiTheme="minorHAnsi" w:hAnsiTheme="minorHAnsi"/>
                <w:sz w:val="18"/>
                <w:szCs w:val="18"/>
              </w:rPr>
            </w:pPr>
            <w:del w:id="657" w:author="Wichert, RJ@Energy" w:date="2018-10-23T15:52:00Z">
              <w:r w:rsidRPr="00B904BC" w:rsidDel="00254F68">
                <w:rPr>
                  <w:rFonts w:asciiTheme="minorHAnsi" w:hAnsiTheme="minorHAnsi"/>
                  <w:sz w:val="18"/>
                  <w:szCs w:val="18"/>
                </w:rPr>
                <w:delText>01</w:delText>
              </w:r>
            </w:del>
          </w:p>
        </w:tc>
        <w:tc>
          <w:tcPr>
            <w:tcW w:w="10530" w:type="dxa"/>
            <w:gridSpan w:val="2"/>
            <w:vAlign w:val="center"/>
          </w:tcPr>
          <w:p w14:paraId="4BAA82C7" w14:textId="01886953" w:rsidR="00EA1EC9" w:rsidRPr="00B904BC" w:rsidDel="00254F68" w:rsidRDefault="00EA1EC9" w:rsidP="00926D9A">
            <w:pPr>
              <w:rPr>
                <w:del w:id="658" w:author="Wichert, RJ@Energy" w:date="2018-10-23T15:52:00Z"/>
                <w:rFonts w:asciiTheme="minorHAnsi" w:hAnsiTheme="minorHAnsi"/>
                <w:sz w:val="18"/>
                <w:szCs w:val="18"/>
              </w:rPr>
            </w:pPr>
            <w:del w:id="659" w:author="Wichert, RJ@Energy" w:date="2018-10-23T15:52:00Z">
              <w:r w:rsidRPr="00B904BC" w:rsidDel="00254F68">
                <w:rPr>
                  <w:rFonts w:asciiTheme="minorHAnsi" w:hAnsiTheme="minorHAnsi"/>
                  <w:sz w:val="18"/>
                  <w:szCs w:val="18"/>
                </w:rPr>
                <w:delText>All registers were fully open during the diagnostic test.</w:delText>
              </w:r>
            </w:del>
          </w:p>
        </w:tc>
      </w:tr>
      <w:tr w:rsidR="00EA1EC9" w:rsidRPr="00D83E48" w:rsidDel="00254F68" w14:paraId="4BAA82CB" w14:textId="767A0296" w:rsidTr="00926D9A">
        <w:trPr>
          <w:trHeight w:val="144"/>
          <w:del w:id="660" w:author="Wichert, RJ@Energy" w:date="2018-10-23T15:52:00Z"/>
        </w:trPr>
        <w:tc>
          <w:tcPr>
            <w:tcW w:w="468" w:type="dxa"/>
            <w:vAlign w:val="center"/>
          </w:tcPr>
          <w:p w14:paraId="4BAA82C9" w14:textId="3E15771F" w:rsidR="00EA1EC9" w:rsidRPr="00B904BC" w:rsidDel="00254F68" w:rsidRDefault="00EA1EC9" w:rsidP="00926D9A">
            <w:pPr>
              <w:pStyle w:val="FootnoteText"/>
              <w:keepNext/>
              <w:jc w:val="center"/>
              <w:rPr>
                <w:del w:id="661" w:author="Wichert, RJ@Energy" w:date="2018-10-23T15:52:00Z"/>
                <w:rFonts w:asciiTheme="minorHAnsi" w:hAnsiTheme="minorHAnsi"/>
                <w:sz w:val="18"/>
                <w:szCs w:val="18"/>
              </w:rPr>
            </w:pPr>
            <w:del w:id="662" w:author="Wichert, RJ@Energy" w:date="2018-10-23T15:52:00Z">
              <w:r w:rsidRPr="00B904BC" w:rsidDel="00254F68">
                <w:rPr>
                  <w:rFonts w:asciiTheme="minorHAnsi" w:hAnsiTheme="minorHAnsi"/>
                  <w:sz w:val="18"/>
                  <w:szCs w:val="18"/>
                </w:rPr>
                <w:delText>02</w:delText>
              </w:r>
            </w:del>
          </w:p>
        </w:tc>
        <w:tc>
          <w:tcPr>
            <w:tcW w:w="10530" w:type="dxa"/>
            <w:gridSpan w:val="2"/>
            <w:vAlign w:val="center"/>
          </w:tcPr>
          <w:p w14:paraId="4BAA82CA" w14:textId="66F8EBC6" w:rsidR="00EA1EC9" w:rsidRPr="00B904BC" w:rsidDel="00254F68" w:rsidRDefault="00EA1EC9" w:rsidP="00926D9A">
            <w:pPr>
              <w:rPr>
                <w:del w:id="663" w:author="Wichert, RJ@Energy" w:date="2018-10-23T15:52:00Z"/>
                <w:rFonts w:asciiTheme="minorHAnsi" w:hAnsiTheme="minorHAnsi"/>
                <w:sz w:val="18"/>
                <w:szCs w:val="18"/>
              </w:rPr>
            </w:pPr>
            <w:del w:id="664" w:author="Wichert, RJ@Energy" w:date="2018-10-23T15:52:00Z">
              <w:r w:rsidRPr="00B904BC" w:rsidDel="00254F68">
                <w:rPr>
                  <w:rFonts w:asciiTheme="minorHAnsi" w:hAnsiTheme="minorHAnsi"/>
                  <w:sz w:val="18"/>
                  <w:szCs w:val="18"/>
                </w:rPr>
                <w:delText>System fan was set at maximum speed during the diagnostic test.</w:delText>
              </w:r>
            </w:del>
          </w:p>
        </w:tc>
      </w:tr>
      <w:tr w:rsidR="00EA1EC9" w:rsidRPr="00D83E48" w:rsidDel="00254F68" w14:paraId="4BAA82CE" w14:textId="22177026" w:rsidTr="00926D9A">
        <w:trPr>
          <w:trHeight w:val="144"/>
          <w:del w:id="665" w:author="Wichert, RJ@Energy" w:date="2018-10-23T15:52:00Z"/>
        </w:trPr>
        <w:tc>
          <w:tcPr>
            <w:tcW w:w="468" w:type="dxa"/>
            <w:vAlign w:val="center"/>
          </w:tcPr>
          <w:p w14:paraId="4BAA82CC" w14:textId="52E23D08" w:rsidR="00EA1EC9" w:rsidRPr="00B904BC" w:rsidDel="00254F68" w:rsidRDefault="00EA1EC9" w:rsidP="00926D9A">
            <w:pPr>
              <w:pStyle w:val="FootnoteText"/>
              <w:keepNext/>
              <w:jc w:val="center"/>
              <w:rPr>
                <w:del w:id="666" w:author="Wichert, RJ@Energy" w:date="2018-10-23T15:52:00Z"/>
                <w:rFonts w:asciiTheme="minorHAnsi" w:hAnsiTheme="minorHAnsi"/>
                <w:sz w:val="18"/>
                <w:szCs w:val="18"/>
              </w:rPr>
            </w:pPr>
            <w:del w:id="667" w:author="Wichert, RJ@Energy" w:date="2018-10-23T15:52:00Z">
              <w:r w:rsidRPr="00B904BC" w:rsidDel="00254F68">
                <w:rPr>
                  <w:rFonts w:asciiTheme="minorHAnsi" w:hAnsiTheme="minorHAnsi"/>
                  <w:sz w:val="18"/>
                  <w:szCs w:val="18"/>
                </w:rPr>
                <w:delText>03</w:delText>
              </w:r>
            </w:del>
          </w:p>
        </w:tc>
        <w:tc>
          <w:tcPr>
            <w:tcW w:w="10530" w:type="dxa"/>
            <w:gridSpan w:val="2"/>
            <w:vAlign w:val="center"/>
          </w:tcPr>
          <w:p w14:paraId="4BAA82CD" w14:textId="26122B64" w:rsidR="00EA1EC9" w:rsidRPr="00B904BC" w:rsidDel="00254F68" w:rsidRDefault="00EA1EC9" w:rsidP="00926D9A">
            <w:pPr>
              <w:rPr>
                <w:del w:id="668" w:author="Wichert, RJ@Energy" w:date="2018-10-23T15:52:00Z"/>
                <w:rFonts w:asciiTheme="minorHAnsi" w:hAnsiTheme="minorHAnsi"/>
                <w:sz w:val="18"/>
                <w:szCs w:val="18"/>
              </w:rPr>
            </w:pPr>
            <w:del w:id="669" w:author="Wichert, RJ@Energy" w:date="2018-10-23T15:52:00Z">
              <w:r w:rsidRPr="00B904BC" w:rsidDel="00254F68">
                <w:rPr>
                  <w:rFonts w:asciiTheme="minorHAnsi" w:hAnsiTheme="minorHAnsi"/>
                  <w:sz w:val="18"/>
                  <w:szCs w:val="18"/>
                </w:rPr>
                <w:delText>If fresh air duct is part of the HVAC system it was not closed during the diagnostic test.</w:delText>
              </w:r>
            </w:del>
          </w:p>
        </w:tc>
      </w:tr>
      <w:tr w:rsidR="00EA1EC9" w:rsidRPr="00D83E48" w:rsidDel="00254F68" w14:paraId="4BAA82D1" w14:textId="02D1BF95" w:rsidTr="00926D9A">
        <w:trPr>
          <w:trHeight w:val="144"/>
          <w:del w:id="670" w:author="Wichert, RJ@Energy" w:date="2018-10-23T15:52:00Z"/>
        </w:trPr>
        <w:tc>
          <w:tcPr>
            <w:tcW w:w="468" w:type="dxa"/>
            <w:vAlign w:val="center"/>
          </w:tcPr>
          <w:p w14:paraId="4BAA82CF" w14:textId="516793F6" w:rsidR="00EA1EC9" w:rsidRPr="00B904BC" w:rsidDel="00254F68" w:rsidRDefault="00EA1EC9" w:rsidP="00926D9A">
            <w:pPr>
              <w:pStyle w:val="FootnoteText"/>
              <w:keepNext/>
              <w:jc w:val="center"/>
              <w:rPr>
                <w:del w:id="671" w:author="Wichert, RJ@Energy" w:date="2018-10-23T15:52:00Z"/>
                <w:rFonts w:asciiTheme="minorHAnsi" w:hAnsiTheme="minorHAnsi"/>
                <w:sz w:val="18"/>
                <w:szCs w:val="18"/>
              </w:rPr>
            </w:pPr>
            <w:del w:id="672" w:author="Wichert, RJ@Energy" w:date="2018-10-23T15:52:00Z">
              <w:r w:rsidRPr="00B904BC" w:rsidDel="00254F68">
                <w:rPr>
                  <w:rFonts w:asciiTheme="minorHAnsi" w:hAnsiTheme="minorHAnsi"/>
                  <w:sz w:val="18"/>
                  <w:szCs w:val="18"/>
                </w:rPr>
                <w:delText>04</w:delText>
              </w:r>
            </w:del>
          </w:p>
        </w:tc>
        <w:tc>
          <w:tcPr>
            <w:tcW w:w="10530" w:type="dxa"/>
            <w:gridSpan w:val="2"/>
            <w:vAlign w:val="center"/>
          </w:tcPr>
          <w:p w14:paraId="4BAA82D0" w14:textId="1F2252DE" w:rsidR="00EA1EC9" w:rsidRPr="00B904BC" w:rsidDel="00254F68" w:rsidRDefault="00EA1EC9" w:rsidP="00926D9A">
            <w:pPr>
              <w:keepNext/>
              <w:rPr>
                <w:del w:id="673" w:author="Wichert, RJ@Energy" w:date="2018-10-23T15:52:00Z"/>
                <w:rFonts w:asciiTheme="minorHAnsi" w:hAnsiTheme="minorHAnsi"/>
                <w:sz w:val="18"/>
                <w:szCs w:val="18"/>
              </w:rPr>
            </w:pPr>
            <w:del w:id="674" w:author="Wichert, RJ@Energy" w:date="2018-10-23T15:52:00Z">
              <w:r w:rsidRPr="00B904BC" w:rsidDel="00254F68">
                <w:rPr>
                  <w:rFonts w:asciiTheme="minorHAnsi" w:hAnsiTheme="minorHAnsi"/>
                  <w:sz w:val="18"/>
                  <w:szCs w:val="18"/>
                </w:rPr>
                <w:delText>Airflow rate and fan watt draw shall be simultaneous measurements when used to calculate the Fan Efficacy tested value.</w:delText>
              </w:r>
            </w:del>
          </w:p>
        </w:tc>
      </w:tr>
      <w:tr w:rsidR="00EA1EC9" w:rsidRPr="00D83E48" w:rsidDel="00254F68" w14:paraId="4BAA82D4" w14:textId="232C91B4" w:rsidTr="00926D9A">
        <w:trPr>
          <w:trHeight w:val="144"/>
          <w:del w:id="675" w:author="Wichert, RJ@Energy" w:date="2018-10-23T15:52:00Z"/>
        </w:trPr>
        <w:tc>
          <w:tcPr>
            <w:tcW w:w="468" w:type="dxa"/>
            <w:vAlign w:val="center"/>
          </w:tcPr>
          <w:p w14:paraId="4BAA82D2" w14:textId="395D87B8" w:rsidR="00EA1EC9" w:rsidRPr="00B904BC" w:rsidDel="00254F68" w:rsidRDefault="00EA1EC9" w:rsidP="00926D9A">
            <w:pPr>
              <w:pStyle w:val="FootnoteText"/>
              <w:keepNext/>
              <w:jc w:val="center"/>
              <w:rPr>
                <w:del w:id="676" w:author="Wichert, RJ@Energy" w:date="2018-10-23T15:52:00Z"/>
                <w:rFonts w:asciiTheme="minorHAnsi" w:hAnsiTheme="minorHAnsi"/>
                <w:sz w:val="18"/>
                <w:szCs w:val="18"/>
              </w:rPr>
            </w:pPr>
            <w:del w:id="677" w:author="Wichert, RJ@Energy" w:date="2018-10-23T15:52:00Z">
              <w:r w:rsidRPr="00B904BC" w:rsidDel="00254F68">
                <w:rPr>
                  <w:rFonts w:asciiTheme="minorHAnsi" w:hAnsiTheme="minorHAnsi"/>
                  <w:sz w:val="18"/>
                  <w:szCs w:val="18"/>
                </w:rPr>
                <w:delText>05</w:delText>
              </w:r>
            </w:del>
          </w:p>
        </w:tc>
        <w:tc>
          <w:tcPr>
            <w:tcW w:w="10530" w:type="dxa"/>
            <w:gridSpan w:val="2"/>
            <w:vAlign w:val="center"/>
          </w:tcPr>
          <w:p w14:paraId="4BAA82D3" w14:textId="7ADA48EC" w:rsidR="00EA1EC9" w:rsidRPr="00B904BC" w:rsidDel="00254F68" w:rsidRDefault="00EA1EC9" w:rsidP="00926D9A">
            <w:pPr>
              <w:pStyle w:val="NormalBullet"/>
              <w:tabs>
                <w:tab w:val="clear" w:pos="-2966"/>
              </w:tabs>
              <w:spacing w:before="0"/>
              <w:ind w:left="0" w:firstLine="0"/>
              <w:rPr>
                <w:del w:id="678" w:author="Wichert, RJ@Energy" w:date="2018-10-23T15:52:00Z"/>
                <w:rFonts w:asciiTheme="minorHAnsi" w:hAnsiTheme="minorHAnsi"/>
                <w:sz w:val="18"/>
                <w:szCs w:val="18"/>
              </w:rPr>
            </w:pPr>
            <w:del w:id="679" w:author="Wichert, RJ@Energy" w:date="2018-10-23T15:52:00Z">
              <w:r w:rsidRPr="00B904BC" w:rsidDel="00254F68">
                <w:rPr>
                  <w:rFonts w:asciiTheme="minorHAnsi" w:hAnsiTheme="minorHAnsi"/>
                  <w:sz w:val="18"/>
                  <w:szCs w:val="18"/>
                </w:rPr>
                <w:delText>Multi-speed compressor space cooling systems or variable speed compressor systems shall verify air flow (cfm/ton) and fan efficacy (</w:delText>
              </w:r>
            </w:del>
            <w:del w:id="680" w:author="Wichert, RJ@Energy" w:date="2018-10-23T12:47:00Z">
              <w:r w:rsidRPr="00B904BC" w:rsidDel="00F43310">
                <w:rPr>
                  <w:rFonts w:asciiTheme="minorHAnsi" w:hAnsiTheme="minorHAnsi"/>
                  <w:sz w:val="18"/>
                  <w:szCs w:val="18"/>
                </w:rPr>
                <w:delText>W</w:delText>
              </w:r>
            </w:del>
            <w:del w:id="681" w:author="Wichert, RJ@Energy" w:date="2018-10-23T15:52:00Z">
              <w:r w:rsidRPr="00B904BC" w:rsidDel="00254F68">
                <w:rPr>
                  <w:rFonts w:asciiTheme="minorHAnsi" w:hAnsiTheme="minorHAnsi"/>
                  <w:sz w:val="18"/>
                  <w:szCs w:val="18"/>
                </w:rPr>
                <w:delText>att/cfm) with system operating in cooling mode at the maximum compressor speed and the maximum air handler fan speed.</w:delText>
              </w:r>
            </w:del>
          </w:p>
        </w:tc>
      </w:tr>
      <w:tr w:rsidR="00EA1EC9" w:rsidRPr="00D83E48" w:rsidDel="00254F68" w14:paraId="4BAA82D7" w14:textId="5457C98A" w:rsidTr="00926D9A">
        <w:trPr>
          <w:trHeight w:val="144"/>
          <w:del w:id="682" w:author="Wichert, RJ@Energy" w:date="2018-10-23T15:52:00Z"/>
        </w:trPr>
        <w:tc>
          <w:tcPr>
            <w:tcW w:w="468" w:type="dxa"/>
            <w:vAlign w:val="center"/>
          </w:tcPr>
          <w:p w14:paraId="4BAA82D5" w14:textId="11EAD726" w:rsidR="00EA1EC9" w:rsidRPr="00B904BC" w:rsidDel="00254F68" w:rsidRDefault="00EA1EC9" w:rsidP="00926D9A">
            <w:pPr>
              <w:pStyle w:val="FootnoteText"/>
              <w:keepNext/>
              <w:jc w:val="center"/>
              <w:rPr>
                <w:del w:id="683" w:author="Wichert, RJ@Energy" w:date="2018-10-23T15:52:00Z"/>
                <w:rFonts w:asciiTheme="minorHAnsi" w:hAnsiTheme="minorHAnsi"/>
                <w:sz w:val="18"/>
                <w:szCs w:val="18"/>
              </w:rPr>
            </w:pPr>
            <w:del w:id="684" w:author="Wichert, RJ@Energy" w:date="2018-10-23T15:52:00Z">
              <w:r w:rsidRPr="00B904BC" w:rsidDel="00254F68">
                <w:rPr>
                  <w:rFonts w:asciiTheme="minorHAnsi" w:hAnsiTheme="minorHAnsi"/>
                  <w:sz w:val="18"/>
                  <w:szCs w:val="18"/>
                </w:rPr>
                <w:delText>06</w:delText>
              </w:r>
            </w:del>
          </w:p>
        </w:tc>
        <w:tc>
          <w:tcPr>
            <w:tcW w:w="10530" w:type="dxa"/>
            <w:gridSpan w:val="2"/>
            <w:vAlign w:val="center"/>
          </w:tcPr>
          <w:p w14:paraId="4BAA82D6" w14:textId="20075515" w:rsidR="00EA1EC9" w:rsidRPr="00B904BC" w:rsidDel="00254F68" w:rsidRDefault="00EA1EC9" w:rsidP="00926D9A">
            <w:pPr>
              <w:keepNext/>
              <w:rPr>
                <w:del w:id="685" w:author="Wichert, RJ@Energy" w:date="2018-10-23T15:52:00Z"/>
                <w:rFonts w:asciiTheme="minorHAnsi" w:hAnsiTheme="minorHAnsi"/>
                <w:sz w:val="18"/>
                <w:szCs w:val="18"/>
              </w:rPr>
            </w:pPr>
            <w:del w:id="686" w:author="Wichert, RJ@Energy" w:date="2018-10-23T15:52:00Z">
              <w:r w:rsidRPr="00B904BC" w:rsidDel="00254F68">
                <w:rPr>
                  <w:rFonts w:asciiTheme="minorHAnsi" w:hAnsiTheme="minorHAnsi"/>
                  <w:sz w:val="18"/>
                  <w:szCs w:val="18"/>
                </w:rPr>
                <w:delText>Zoned cooling air distribution systems with single speed compressors shall meet both the airflow (cfm/ton) and fan efficacy (</w:delText>
              </w:r>
            </w:del>
            <w:del w:id="687" w:author="Wichert, RJ@Energy" w:date="2018-10-23T12:47:00Z">
              <w:r w:rsidRPr="00B904BC" w:rsidDel="00F43310">
                <w:rPr>
                  <w:rFonts w:asciiTheme="minorHAnsi" w:hAnsiTheme="minorHAnsi"/>
                  <w:sz w:val="18"/>
                  <w:szCs w:val="18"/>
                </w:rPr>
                <w:delText>W</w:delText>
              </w:r>
            </w:del>
            <w:del w:id="688" w:author="Wichert, RJ@Energy" w:date="2018-10-23T15:52:00Z">
              <w:r w:rsidRPr="00B904BC" w:rsidDel="00254F68">
                <w:rPr>
                  <w:rFonts w:asciiTheme="minorHAnsi" w:hAnsiTheme="minorHAnsi"/>
                  <w:sz w:val="18"/>
                  <w:szCs w:val="18"/>
                </w:rPr>
                <w:delText>att/cfm) criteria in every zonal control mode.</w:delText>
              </w:r>
            </w:del>
          </w:p>
        </w:tc>
      </w:tr>
      <w:tr w:rsidR="00B11496" w:rsidRPr="00D83E48" w:rsidDel="00254F68" w14:paraId="4BAA82D9" w14:textId="7AF3B9A3" w:rsidTr="00926D9A">
        <w:trPr>
          <w:trHeight w:val="144"/>
          <w:del w:id="689" w:author="Wichert, RJ@Energy" w:date="2018-10-23T15:52:00Z"/>
        </w:trPr>
        <w:tc>
          <w:tcPr>
            <w:tcW w:w="10998" w:type="dxa"/>
            <w:gridSpan w:val="3"/>
          </w:tcPr>
          <w:p w14:paraId="4BAA82D8" w14:textId="7F6FB15A" w:rsidR="00B11496" w:rsidRPr="00B904BC" w:rsidDel="00254F68" w:rsidRDefault="00B11496" w:rsidP="00B11496">
            <w:pPr>
              <w:pStyle w:val="FootnoteText"/>
              <w:keepNext/>
              <w:rPr>
                <w:del w:id="690" w:author="Wichert, RJ@Energy" w:date="2018-10-23T15:52:00Z"/>
                <w:rFonts w:asciiTheme="minorHAnsi" w:hAnsiTheme="minorHAnsi"/>
                <w:sz w:val="18"/>
                <w:szCs w:val="18"/>
              </w:rPr>
            </w:pPr>
            <w:del w:id="691" w:author="Wichert, RJ@Energy" w:date="2018-10-23T15:52:00Z">
              <w:r w:rsidRPr="00B904BC" w:rsidDel="00254F68">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4BAA82E1" w14:textId="77777777" w:rsidR="00EA1EC9" w:rsidRPr="00D83E48" w:rsidRDefault="00EA1EC9"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90B74" w:rsidRPr="0084687D" w14:paraId="744CBA70" w14:textId="77777777" w:rsidTr="00891141">
        <w:trPr>
          <w:cantSplit/>
          <w:trHeight w:val="432"/>
          <w:ins w:id="692" w:author="Wichert, RJ@Energy" w:date="2018-10-23T16:15:00Z"/>
        </w:trPr>
        <w:tc>
          <w:tcPr>
            <w:tcW w:w="5000" w:type="pct"/>
            <w:gridSpan w:val="2"/>
            <w:vAlign w:val="center"/>
          </w:tcPr>
          <w:p w14:paraId="58EC5581" w14:textId="19345A90" w:rsidR="00390B74" w:rsidRPr="002E5E6E" w:rsidRDefault="00390B74" w:rsidP="00891141">
            <w:pPr>
              <w:keepNext/>
              <w:rPr>
                <w:ins w:id="693" w:author="Wichert, RJ@Energy" w:date="2018-10-23T16:15:00Z"/>
                <w:rFonts w:ascii="Calibri" w:hAnsi="Calibri"/>
                <w:b/>
                <w:szCs w:val="18"/>
              </w:rPr>
            </w:pPr>
            <w:ins w:id="694" w:author="Wichert, RJ@Energy" w:date="2018-10-23T16:17:00Z">
              <w:r>
                <w:rPr>
                  <w:rFonts w:ascii="Calibri" w:hAnsi="Calibri"/>
                  <w:b/>
                  <w:szCs w:val="18"/>
                </w:rPr>
                <w:t>F</w:t>
              </w:r>
            </w:ins>
            <w:ins w:id="695" w:author="Wichert, RJ@Energy" w:date="2018-10-23T16:15:00Z">
              <w:r w:rsidRPr="002E5E6E">
                <w:rPr>
                  <w:rFonts w:ascii="Calibri" w:hAnsi="Calibri"/>
                  <w:b/>
                  <w:szCs w:val="18"/>
                </w:rPr>
                <w:t>. Determination of HERS Verification Compliance</w:t>
              </w:r>
            </w:ins>
          </w:p>
          <w:p w14:paraId="7D9911CC" w14:textId="77777777" w:rsidR="00390B74" w:rsidRPr="0084687D" w:rsidRDefault="00390B74" w:rsidP="00891141">
            <w:pPr>
              <w:keepNext/>
              <w:rPr>
                <w:ins w:id="696" w:author="Wichert, RJ@Energy" w:date="2018-10-23T16:15:00Z"/>
                <w:rFonts w:ascii="Calibri" w:hAnsi="Calibri"/>
                <w:sz w:val="18"/>
                <w:szCs w:val="18"/>
              </w:rPr>
            </w:pPr>
            <w:ins w:id="697" w:author="Wichert, RJ@Energy" w:date="2018-10-23T16:15: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390B74" w:rsidRPr="0084687D" w14:paraId="0642CEA3" w14:textId="77777777" w:rsidTr="00891141">
        <w:trPr>
          <w:cantSplit/>
          <w:trHeight w:val="144"/>
          <w:ins w:id="698" w:author="Wichert, RJ@Energy" w:date="2018-10-23T16:15:00Z"/>
        </w:trPr>
        <w:tc>
          <w:tcPr>
            <w:tcW w:w="253" w:type="pct"/>
            <w:vAlign w:val="center"/>
          </w:tcPr>
          <w:p w14:paraId="3E995A4A" w14:textId="77777777" w:rsidR="00390B74" w:rsidRPr="0084687D" w:rsidDel="00C76C40" w:rsidRDefault="00390B74" w:rsidP="00891141">
            <w:pPr>
              <w:keepNext/>
              <w:jc w:val="center"/>
              <w:rPr>
                <w:ins w:id="699" w:author="Wichert, RJ@Energy" w:date="2018-10-23T16:15:00Z"/>
                <w:rFonts w:ascii="Calibri" w:hAnsi="Calibri"/>
                <w:sz w:val="18"/>
                <w:szCs w:val="18"/>
              </w:rPr>
            </w:pPr>
            <w:ins w:id="700" w:author="Wichert, RJ@Energy" w:date="2018-10-23T16:15:00Z">
              <w:r w:rsidRPr="0084687D">
                <w:rPr>
                  <w:rFonts w:ascii="Calibri" w:hAnsi="Calibri"/>
                  <w:sz w:val="18"/>
                  <w:szCs w:val="18"/>
                </w:rPr>
                <w:t>01</w:t>
              </w:r>
            </w:ins>
          </w:p>
        </w:tc>
        <w:tc>
          <w:tcPr>
            <w:tcW w:w="4747" w:type="pct"/>
            <w:vAlign w:val="center"/>
          </w:tcPr>
          <w:p w14:paraId="1C29AF9D" w14:textId="06E30455" w:rsidR="00390B74" w:rsidRPr="0084687D" w:rsidRDefault="00390B74">
            <w:pPr>
              <w:keepNext/>
              <w:spacing w:after="60"/>
              <w:rPr>
                <w:ins w:id="701" w:author="Wichert, RJ@Energy" w:date="2018-10-23T16:15:00Z"/>
                <w:rFonts w:ascii="Calibri" w:hAnsi="Calibri"/>
                <w:sz w:val="18"/>
                <w:szCs w:val="18"/>
              </w:rPr>
            </w:pPr>
            <w:ins w:id="702" w:author="Wichert, RJ@Energy" w:date="2018-10-23T16:15:00Z">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xml:space="preserve">” and </w:t>
              </w:r>
            </w:ins>
            <w:ins w:id="703" w:author="Wichert, RJ@Energy" w:date="2018-10-23T16:17:00Z">
              <w:r>
                <w:rPr>
                  <w:rFonts w:asciiTheme="minorHAnsi" w:hAnsiTheme="minorHAnsi"/>
                  <w:sz w:val="18"/>
                  <w:szCs w:val="18"/>
                </w:rPr>
                <w:t>D05 result is “system fan efficacy complies” and E</w:t>
              </w:r>
            </w:ins>
            <w:ins w:id="704" w:author="Wichert, RJ@Energy" w:date="2018-10-23T16:15:00Z">
              <w:r>
                <w:rPr>
                  <w:rFonts w:asciiTheme="minorHAnsi" w:hAnsiTheme="minorHAnsi"/>
                  <w:sz w:val="18"/>
                  <w:szCs w:val="18"/>
                </w:rPr>
                <w:t xml:space="preserve">08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ins>
          </w:p>
        </w:tc>
      </w:tr>
    </w:tbl>
    <w:p w14:paraId="4BAA82E2" w14:textId="77777777" w:rsidR="00EA1EC9" w:rsidRPr="00D83E48" w:rsidRDefault="00EA1EC9" w:rsidP="0009456E">
      <w:pPr>
        <w:rPr>
          <w:rFonts w:ascii="Calibri" w:hAnsi="Calibri"/>
        </w:rPr>
      </w:pPr>
    </w:p>
    <w:sectPr w:rsidR="00EA1EC9" w:rsidRPr="00D83E48" w:rsidSect="00CB64DD">
      <w:headerReference w:type="even" r:id="rId19"/>
      <w:head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88F01" w14:textId="77777777" w:rsidR="003719D5" w:rsidRDefault="003719D5">
      <w:r>
        <w:separator/>
      </w:r>
    </w:p>
  </w:endnote>
  <w:endnote w:type="continuationSeparator" w:id="0">
    <w:p w14:paraId="276F5995" w14:textId="77777777" w:rsidR="003719D5" w:rsidRDefault="003719D5">
      <w:r>
        <w:continuationSeparator/>
      </w:r>
    </w:p>
  </w:endnote>
  <w:endnote w:type="continuationNotice" w:id="1">
    <w:p w14:paraId="3D318AA9" w14:textId="77777777" w:rsidR="003719D5" w:rsidRDefault="003719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8A68E" w14:textId="77777777" w:rsidR="003719D5" w:rsidRDefault="003719D5">
    <w:pPr>
      <w:pStyle w:val="Footer"/>
    </w:pPr>
  </w:p>
  <w:p w14:paraId="170E25FB" w14:textId="77777777" w:rsidR="003719D5" w:rsidRDefault="003719D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3719D5" w:rsidRPr="00CB64DD" w:rsidRDefault="003719D5" w:rsidP="00DF373F">
    <w:pPr>
      <w:pStyle w:val="Footer"/>
    </w:pPr>
    <w:r w:rsidRPr="00CB64DD">
      <w:t xml:space="preserve">Registration Number:                                                           Registration Date/Time:                                           HERS Provider:                       </w:t>
    </w:r>
  </w:p>
  <w:p w14:paraId="4BAA82FE" w14:textId="13E7122F" w:rsidR="003719D5" w:rsidRPr="00CB64DD" w:rsidRDefault="003719D5">
    <w:pPr>
      <w:pStyle w:val="Footer"/>
    </w:pPr>
    <w:r w:rsidRPr="00CB64DD">
      <w:t>CA Building Energy Efficiency Standards - 201</w:t>
    </w:r>
    <w:ins w:id="258" w:author="Ferris, Elizabeth@Energy" w:date="2018-08-13T11:00:00Z">
      <w:r>
        <w:t>9</w:t>
      </w:r>
    </w:ins>
    <w:del w:id="259" w:author="Ferris, Elizabeth@Energy" w:date="2018-08-13T11:00:00Z">
      <w:r w:rsidDel="00325C98">
        <w:delText>6</w:delText>
      </w:r>
    </w:del>
    <w:r w:rsidRPr="00CB64DD">
      <w:t xml:space="preserve"> Residential Compliance</w:t>
    </w:r>
    <w:r w:rsidRPr="00CB64DD">
      <w:tab/>
    </w:r>
    <w:del w:id="260" w:author="Ferris, Elizabeth@Energy" w:date="2018-08-13T11:00:00Z">
      <w:r w:rsidDel="00325C98">
        <w:delText>October 2016</w:delText>
      </w:r>
    </w:del>
    <w:ins w:id="261" w:author="Ferris, Elizabeth@Energy" w:date="2018-08-13T11:00:00Z">
      <w:r>
        <w:t>January 20</w:t>
      </w:r>
    </w:ins>
    <w:ins w:id="262" w:author="Smith, Alexis@Energy" w:date="2018-12-06T15:47:00Z">
      <w:r>
        <w:t>19</w:t>
      </w:r>
    </w:ins>
  </w:p>
  <w:p w14:paraId="4D8AB11D" w14:textId="77777777" w:rsidR="003719D5" w:rsidRDefault="003719D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3719D5" w:rsidRPr="00CB64DD" w:rsidRDefault="003719D5">
    <w:pPr>
      <w:pStyle w:val="Footer"/>
    </w:pPr>
    <w:r w:rsidRPr="00CB64DD">
      <w:t xml:space="preserve">Registration Number:                                                           Registration Date/Time:                                           HERS Provider:                       </w:t>
    </w:r>
  </w:p>
  <w:p w14:paraId="4BAA830F" w14:textId="77777777" w:rsidR="003719D5" w:rsidRPr="00CB64DD" w:rsidRDefault="003719D5">
    <w:pPr>
      <w:pStyle w:val="Footer"/>
    </w:pPr>
    <w:r w:rsidRPr="00CB64DD">
      <w:t>CA Building Energy Efficiency Standards - 2013 Residential Compliance</w:t>
    </w:r>
    <w:r w:rsidRPr="00CB64DD">
      <w:tab/>
      <w:t>June 2013</w:t>
    </w:r>
  </w:p>
  <w:p w14:paraId="150C9D57" w14:textId="77777777" w:rsidR="003719D5" w:rsidRDefault="003719D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027D1086" w:rsidR="003719D5" w:rsidRPr="00CB64DD" w:rsidRDefault="003719D5">
    <w:pPr>
      <w:pStyle w:val="Footer"/>
    </w:pPr>
    <w:r w:rsidRPr="00CB64DD">
      <w:t>CA Building Energy Efficiency Standards - 201</w:t>
    </w:r>
    <w:del w:id="343" w:author="Ferris, Elizabeth@Energy" w:date="2018-08-13T11:01:00Z">
      <w:r w:rsidDel="00325C98">
        <w:delText>6</w:delText>
      </w:r>
    </w:del>
    <w:ins w:id="344" w:author="Ferris, Elizabeth@Energy" w:date="2018-08-13T11:01:00Z">
      <w:r>
        <w:t>9</w:t>
      </w:r>
    </w:ins>
    <w:r w:rsidRPr="00CB64DD">
      <w:t xml:space="preserve"> Residential Compliance</w:t>
    </w:r>
    <w:r w:rsidRPr="00CB64DD">
      <w:tab/>
    </w:r>
    <w:del w:id="345" w:author="Ferris, Elizabeth@Energy" w:date="2018-08-13T11:01:00Z">
      <w:r w:rsidDel="00325C98">
        <w:delText>October 2016</w:delText>
      </w:r>
    </w:del>
    <w:ins w:id="346" w:author="Ferris, Elizabeth@Energy" w:date="2018-08-13T11:01:00Z">
      <w:r>
        <w:t>January 20</w:t>
      </w:r>
    </w:ins>
    <w:ins w:id="347" w:author="Smith, Alexis@Energy" w:date="2018-12-06T15:48: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3719D5" w:rsidRPr="00CB64DD" w:rsidRDefault="003719D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9085B" w14:textId="77777777" w:rsidR="003719D5" w:rsidRDefault="003719D5">
      <w:r>
        <w:separator/>
      </w:r>
    </w:p>
  </w:footnote>
  <w:footnote w:type="continuationSeparator" w:id="0">
    <w:p w14:paraId="6202CDE8" w14:textId="77777777" w:rsidR="003719D5" w:rsidRDefault="003719D5">
      <w:r>
        <w:continuationSeparator/>
      </w:r>
    </w:p>
  </w:footnote>
  <w:footnote w:type="continuationNotice" w:id="1">
    <w:p w14:paraId="0A3A79F0" w14:textId="77777777" w:rsidR="003719D5" w:rsidRDefault="003719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3719D5" w:rsidRDefault="002A5F73">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p w14:paraId="1B0788BC" w14:textId="77777777" w:rsidR="003719D5" w:rsidRDefault="003719D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01494D22" w:rsidR="003719D5" w:rsidRPr="007770C5" w:rsidRDefault="003719D5" w:rsidP="00986D7B">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4BAA832C" wp14:editId="3F3AF500">
          <wp:simplePos x="0" y="0"/>
          <wp:positionH relativeFrom="margin">
            <wp:posOffset>6629400</wp:posOffset>
          </wp:positionH>
          <wp:positionV relativeFrom="margin">
            <wp:posOffset>-1352550</wp:posOffset>
          </wp:positionV>
          <wp:extent cx="311785" cy="27368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2A5F73">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BAA82EB" w14:textId="23D01884" w:rsidR="003719D5" w:rsidRPr="007770C5" w:rsidRDefault="003719D5" w:rsidP="00986D7B">
    <w:pPr>
      <w:suppressAutoHyphens/>
      <w:ind w:left="-90"/>
      <w:rPr>
        <w:rFonts w:ascii="Arial" w:hAnsi="Arial" w:cs="Arial"/>
        <w:b/>
        <w:sz w:val="24"/>
        <w:szCs w:val="24"/>
      </w:rPr>
    </w:pPr>
    <w:r>
      <w:rPr>
        <w:rFonts w:ascii="Arial" w:hAnsi="Arial" w:cs="Arial"/>
        <w:b/>
        <w:sz w:val="24"/>
        <w:szCs w:val="24"/>
      </w:rPr>
      <w:t>SPACE CONDITIONING SYSTEM FAN EFFICACY</w:t>
    </w:r>
  </w:p>
  <w:p w14:paraId="4BAA82EC" w14:textId="5AAC49EB" w:rsidR="003719D5" w:rsidRPr="007770C5" w:rsidRDefault="003719D5" w:rsidP="00986D7B">
    <w:pPr>
      <w:suppressAutoHyphens/>
      <w:ind w:left="-90"/>
      <w:rPr>
        <w:rFonts w:ascii="Arial" w:hAnsi="Arial" w:cs="Arial"/>
        <w:sz w:val="14"/>
        <w:szCs w:val="14"/>
      </w:rPr>
    </w:pPr>
    <w:r>
      <w:rPr>
        <w:rFonts w:ascii="Arial" w:hAnsi="Arial" w:cs="Arial"/>
        <w:sz w:val="14"/>
        <w:szCs w:val="14"/>
      </w:rPr>
      <w:t>CEC-CF</w:t>
    </w:r>
    <w:ins w:id="249" w:author="Wichert, RJ@Energy" w:date="2018-10-25T08:51:00Z">
      <w:r>
        <w:rPr>
          <w:rFonts w:ascii="Arial" w:hAnsi="Arial" w:cs="Arial"/>
          <w:sz w:val="14"/>
          <w:szCs w:val="14"/>
        </w:rPr>
        <w:t>3</w:t>
      </w:r>
    </w:ins>
    <w:del w:id="250" w:author="Wichert, RJ@Energy" w:date="2018-10-25T08:51:00Z">
      <w:r w:rsidDel="004458BD">
        <w:rPr>
          <w:rFonts w:ascii="Arial" w:hAnsi="Arial" w:cs="Arial"/>
          <w:sz w:val="14"/>
          <w:szCs w:val="14"/>
        </w:rPr>
        <w:delText>2</w:delText>
      </w:r>
    </w:del>
    <w:r>
      <w:rPr>
        <w:rFonts w:ascii="Arial" w:hAnsi="Arial" w:cs="Arial"/>
        <w:sz w:val="14"/>
        <w:szCs w:val="14"/>
      </w:rPr>
      <w:t>R-MCH-22-H</w:t>
    </w:r>
    <w:r w:rsidRPr="007770C5">
      <w:rPr>
        <w:rFonts w:ascii="Arial" w:hAnsi="Arial" w:cs="Arial"/>
        <w:sz w:val="14"/>
        <w:szCs w:val="14"/>
      </w:rPr>
      <w:t xml:space="preserve"> (Revised </w:t>
    </w:r>
    <w:ins w:id="251" w:author="Ferris, Todd@Energy" w:date="2018-06-01T14:55:00Z">
      <w:r>
        <w:rPr>
          <w:rFonts w:ascii="Arial" w:hAnsi="Arial" w:cs="Arial"/>
          <w:sz w:val="14"/>
          <w:szCs w:val="14"/>
        </w:rPr>
        <w:t>0</w:t>
      </w:r>
    </w:ins>
    <w:ins w:id="252" w:author="Ferris, Elizabeth@Energy" w:date="2018-08-13T11:00:00Z">
      <w:r>
        <w:rPr>
          <w:rFonts w:ascii="Arial" w:hAnsi="Arial" w:cs="Arial"/>
          <w:sz w:val="14"/>
          <w:szCs w:val="14"/>
        </w:rPr>
        <w:t>1/</w:t>
      </w:r>
    </w:ins>
    <w:ins w:id="253" w:author="Smith, Alexis@Energy" w:date="2018-12-06T15:47: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3719D5" w:rsidRPr="00F85124" w14:paraId="4BAA82EF" w14:textId="77777777">
      <w:trPr>
        <w:cantSplit/>
        <w:trHeight w:val="288"/>
      </w:trPr>
      <w:tc>
        <w:tcPr>
          <w:tcW w:w="4016" w:type="pct"/>
          <w:gridSpan w:val="2"/>
          <w:tcBorders>
            <w:right w:val="nil"/>
          </w:tcBorders>
          <w:vAlign w:val="center"/>
        </w:tcPr>
        <w:p w14:paraId="4BAA82ED" w14:textId="261A596A" w:rsidR="003719D5" w:rsidRPr="00F85124" w:rsidRDefault="003719D5">
          <w:pPr>
            <w:pStyle w:val="Heading1"/>
            <w:rPr>
              <w:rFonts w:ascii="Calibri" w:hAnsi="Calibri"/>
              <w:b w:val="0"/>
              <w:bCs/>
              <w:sz w:val="20"/>
            </w:rPr>
          </w:pPr>
          <w:r>
            <w:rPr>
              <w:rFonts w:ascii="Calibri" w:hAnsi="Calibri"/>
              <w:b w:val="0"/>
              <w:bCs/>
              <w:sz w:val="20"/>
            </w:rPr>
            <w:t xml:space="preserve">CERTIFICATE OF </w:t>
          </w:r>
          <w:ins w:id="254" w:author="Wichert, RJ@Energy" w:date="2018-11-30T10:14:00Z">
            <w:r>
              <w:rPr>
                <w:rFonts w:ascii="Calibri" w:hAnsi="Calibri"/>
                <w:b w:val="0"/>
                <w:bCs/>
                <w:sz w:val="20"/>
              </w:rPr>
              <w:t>VERIFICATION</w:t>
            </w:r>
          </w:ins>
          <w:del w:id="255" w:author="Wichert, RJ@Energy" w:date="2018-11-30T10:14:00Z">
            <w:r w:rsidDel="00A02BBE">
              <w:rPr>
                <w:rFonts w:ascii="Calibri" w:hAnsi="Calibri"/>
                <w:b w:val="0"/>
                <w:bCs/>
                <w:sz w:val="20"/>
              </w:rPr>
              <w:delText>INSTALLATION</w:delText>
            </w:r>
          </w:del>
        </w:p>
      </w:tc>
      <w:tc>
        <w:tcPr>
          <w:tcW w:w="984" w:type="pct"/>
          <w:tcBorders>
            <w:left w:val="nil"/>
          </w:tcBorders>
          <w:tcMar>
            <w:left w:w="115" w:type="dxa"/>
            <w:right w:w="115" w:type="dxa"/>
          </w:tcMar>
          <w:vAlign w:val="center"/>
        </w:tcPr>
        <w:p w14:paraId="4BAA82EE" w14:textId="7D9404AF" w:rsidR="003719D5" w:rsidRPr="00F85124" w:rsidRDefault="003719D5">
          <w:pPr>
            <w:pStyle w:val="Heading1"/>
            <w:jc w:val="right"/>
            <w:rPr>
              <w:rFonts w:ascii="Calibri" w:hAnsi="Calibri"/>
              <w:b w:val="0"/>
              <w:bCs/>
              <w:sz w:val="20"/>
            </w:rPr>
          </w:pPr>
          <w:r>
            <w:rPr>
              <w:rFonts w:ascii="Calibri" w:hAnsi="Calibri"/>
              <w:b w:val="0"/>
              <w:bCs/>
              <w:sz w:val="20"/>
            </w:rPr>
            <w:t>CF</w:t>
          </w:r>
          <w:del w:id="256" w:author="Wichert, RJ@Energy" w:date="2018-10-25T08:51:00Z">
            <w:r w:rsidDel="004458BD">
              <w:rPr>
                <w:rFonts w:ascii="Calibri" w:hAnsi="Calibri"/>
                <w:b w:val="0"/>
                <w:bCs/>
                <w:sz w:val="20"/>
              </w:rPr>
              <w:delText>2</w:delText>
            </w:r>
          </w:del>
          <w:ins w:id="257" w:author="Wichert, RJ@Energy" w:date="2018-10-25T08:51:00Z">
            <w:r>
              <w:rPr>
                <w:rFonts w:ascii="Calibri" w:hAnsi="Calibri"/>
                <w:b w:val="0"/>
                <w:bCs/>
                <w:sz w:val="20"/>
              </w:rPr>
              <w:t>3</w:t>
            </w:r>
          </w:ins>
          <w:r>
            <w:rPr>
              <w:rFonts w:ascii="Calibri" w:hAnsi="Calibri"/>
              <w:b w:val="0"/>
              <w:bCs/>
              <w:sz w:val="20"/>
            </w:rPr>
            <w:t>R-MCH-22-H</w:t>
          </w:r>
        </w:p>
      </w:tc>
    </w:tr>
    <w:tr w:rsidR="003719D5" w:rsidRPr="00F85124" w14:paraId="4BAA82F2" w14:textId="77777777">
      <w:trPr>
        <w:cantSplit/>
        <w:trHeight w:val="288"/>
      </w:trPr>
      <w:tc>
        <w:tcPr>
          <w:tcW w:w="2500" w:type="pct"/>
          <w:tcBorders>
            <w:right w:val="nil"/>
          </w:tcBorders>
        </w:tcPr>
        <w:p w14:paraId="4BAA82F0" w14:textId="77777777" w:rsidR="003719D5" w:rsidRPr="002E105D" w:rsidRDefault="003719D5"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5DD45A24" w:rsidR="003719D5" w:rsidRPr="00F85124" w:rsidRDefault="003719D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A5F73" w:rsidRPr="002A5F73">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A5F73">
            <w:rPr>
              <w:rFonts w:ascii="Calibri" w:hAnsi="Calibri"/>
              <w:bCs/>
              <w:noProof/>
            </w:rPr>
            <w:t>3</w:t>
          </w:r>
          <w:r>
            <w:rPr>
              <w:rFonts w:ascii="Calibri" w:hAnsi="Calibri"/>
              <w:bCs/>
              <w:noProof/>
            </w:rPr>
            <w:fldChar w:fldCharType="end"/>
          </w:r>
          <w:r w:rsidRPr="00F85124">
            <w:rPr>
              <w:rFonts w:ascii="Calibri" w:hAnsi="Calibri"/>
              <w:bCs/>
            </w:rPr>
            <w:t>)</w:t>
          </w:r>
        </w:p>
      </w:tc>
    </w:tr>
    <w:tr w:rsidR="003719D5" w:rsidRPr="00F85124" w14:paraId="4BAA82F6" w14:textId="77777777">
      <w:trPr>
        <w:cantSplit/>
        <w:trHeight w:val="288"/>
      </w:trPr>
      <w:tc>
        <w:tcPr>
          <w:tcW w:w="0" w:type="auto"/>
        </w:tcPr>
        <w:p w14:paraId="4BAA82F3" w14:textId="77777777" w:rsidR="003719D5" w:rsidRPr="00F85124" w:rsidRDefault="003719D5"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3719D5" w:rsidRPr="00F85124" w:rsidRDefault="003719D5"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3719D5" w:rsidRPr="00F85124" w:rsidRDefault="003719D5" w:rsidP="007924C2">
          <w:pPr>
            <w:rPr>
              <w:rFonts w:ascii="Calibri" w:hAnsi="Calibri"/>
              <w:sz w:val="12"/>
              <w:szCs w:val="12"/>
            </w:rPr>
          </w:pPr>
          <w:r w:rsidRPr="00F85124">
            <w:rPr>
              <w:rFonts w:ascii="Calibri" w:hAnsi="Calibri"/>
              <w:sz w:val="12"/>
              <w:szCs w:val="12"/>
            </w:rPr>
            <w:t>Permit Number:</w:t>
          </w:r>
        </w:p>
      </w:tc>
    </w:tr>
    <w:tr w:rsidR="003719D5" w:rsidRPr="00F85124" w14:paraId="4BAA82FA" w14:textId="77777777">
      <w:trPr>
        <w:cantSplit/>
        <w:trHeight w:val="288"/>
      </w:trPr>
      <w:tc>
        <w:tcPr>
          <w:tcW w:w="0" w:type="auto"/>
        </w:tcPr>
        <w:p w14:paraId="4BAA82F7" w14:textId="77777777" w:rsidR="003719D5" w:rsidRPr="00F85124" w:rsidRDefault="003719D5"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3719D5" w:rsidRPr="00F85124" w:rsidRDefault="003719D5"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3719D5" w:rsidRPr="00F85124" w:rsidRDefault="003719D5"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3719D5" w:rsidRDefault="003719D5" w:rsidP="002E105D">
    <w:pPr>
      <w:pStyle w:val="Header"/>
    </w:pPr>
  </w:p>
  <w:p w14:paraId="1CC36432" w14:textId="77777777" w:rsidR="003719D5" w:rsidRDefault="003719D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3719D5" w:rsidRPr="00F85124" w14:paraId="4BAA8301" w14:textId="77777777">
      <w:trPr>
        <w:cantSplit/>
        <w:trHeight w:val="288"/>
      </w:trPr>
      <w:tc>
        <w:tcPr>
          <w:tcW w:w="3738" w:type="pct"/>
          <w:gridSpan w:val="2"/>
          <w:tcBorders>
            <w:right w:val="nil"/>
          </w:tcBorders>
          <w:vAlign w:val="center"/>
        </w:tcPr>
        <w:p w14:paraId="4BAA82FF" w14:textId="77777777" w:rsidR="003719D5" w:rsidRPr="00F85124" w:rsidRDefault="002A5F73" w:rsidP="007924C2">
          <w:pPr>
            <w:pStyle w:val="Heading1"/>
            <w:rPr>
              <w:rFonts w:ascii="Calibri" w:hAnsi="Calibri"/>
              <w:b w:val="0"/>
              <w:bCs/>
              <w:sz w:val="20"/>
            </w:rPr>
          </w:pPr>
          <w:r>
            <w:rPr>
              <w:rFonts w:ascii="Calibri" w:hAnsi="Calibri"/>
              <w:b w:val="0"/>
              <w:bCs/>
              <w:noProof/>
              <w:sz w:val="20"/>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697"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3719D5">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3719D5" w:rsidRPr="00F85124" w:rsidRDefault="003719D5" w:rsidP="002E105D">
          <w:pPr>
            <w:pStyle w:val="Heading1"/>
            <w:jc w:val="right"/>
            <w:rPr>
              <w:rFonts w:ascii="Calibri" w:hAnsi="Calibri"/>
              <w:b w:val="0"/>
              <w:bCs/>
              <w:sz w:val="20"/>
            </w:rPr>
          </w:pPr>
          <w:r>
            <w:rPr>
              <w:rFonts w:ascii="Calibri" w:hAnsi="Calibri"/>
              <w:b w:val="0"/>
              <w:bCs/>
              <w:sz w:val="20"/>
            </w:rPr>
            <w:t>CF2R-MCH-23-H</w:t>
          </w:r>
        </w:p>
      </w:tc>
    </w:tr>
    <w:tr w:rsidR="003719D5" w:rsidRPr="00F85124" w14:paraId="4BAA8304" w14:textId="77777777">
      <w:trPr>
        <w:cantSplit/>
        <w:trHeight w:val="288"/>
      </w:trPr>
      <w:tc>
        <w:tcPr>
          <w:tcW w:w="2500" w:type="pct"/>
          <w:tcBorders>
            <w:right w:val="nil"/>
          </w:tcBorders>
        </w:tcPr>
        <w:p w14:paraId="4BAA8302" w14:textId="77777777" w:rsidR="003719D5" w:rsidRPr="002E105D" w:rsidRDefault="003719D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3719D5" w:rsidRPr="00F85124" w:rsidRDefault="003719D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3719D5" w:rsidRPr="00F85124" w14:paraId="4BAA8308" w14:textId="77777777">
      <w:trPr>
        <w:cantSplit/>
        <w:trHeight w:val="288"/>
      </w:trPr>
      <w:tc>
        <w:tcPr>
          <w:tcW w:w="0" w:type="auto"/>
        </w:tcPr>
        <w:p w14:paraId="4BAA8305" w14:textId="77777777" w:rsidR="003719D5" w:rsidRPr="00F85124" w:rsidRDefault="003719D5"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3719D5" w:rsidRPr="00F85124" w:rsidRDefault="003719D5"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3719D5" w:rsidRPr="00F85124" w:rsidRDefault="003719D5" w:rsidP="007924C2">
          <w:pPr>
            <w:rPr>
              <w:rFonts w:ascii="Calibri" w:hAnsi="Calibri"/>
              <w:sz w:val="12"/>
              <w:szCs w:val="12"/>
            </w:rPr>
          </w:pPr>
          <w:r w:rsidRPr="00F85124">
            <w:rPr>
              <w:rFonts w:ascii="Calibri" w:hAnsi="Calibri"/>
              <w:sz w:val="12"/>
              <w:szCs w:val="12"/>
            </w:rPr>
            <w:t>Permit Number:</w:t>
          </w:r>
        </w:p>
      </w:tc>
    </w:tr>
    <w:tr w:rsidR="003719D5" w:rsidRPr="00F85124" w14:paraId="4BAA830C" w14:textId="77777777">
      <w:trPr>
        <w:cantSplit/>
        <w:trHeight w:val="288"/>
      </w:trPr>
      <w:tc>
        <w:tcPr>
          <w:tcW w:w="0" w:type="auto"/>
        </w:tcPr>
        <w:p w14:paraId="4BAA8309" w14:textId="77777777" w:rsidR="003719D5" w:rsidRPr="00F85124" w:rsidRDefault="003719D5"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3719D5" w:rsidRPr="00F85124" w:rsidRDefault="003719D5"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3719D5" w:rsidRPr="00F85124" w:rsidRDefault="003719D5" w:rsidP="007924C2">
          <w:pPr>
            <w:rPr>
              <w:rFonts w:ascii="Calibri" w:hAnsi="Calibri"/>
              <w:sz w:val="12"/>
              <w:szCs w:val="12"/>
              <w:vertAlign w:val="superscript"/>
            </w:rPr>
          </w:pPr>
          <w:r w:rsidRPr="00F85124">
            <w:rPr>
              <w:rFonts w:ascii="Calibri" w:hAnsi="Calibri"/>
              <w:sz w:val="12"/>
              <w:szCs w:val="12"/>
            </w:rPr>
            <w:t>Zip Code</w:t>
          </w:r>
        </w:p>
      </w:tc>
    </w:tr>
  </w:tbl>
  <w:p w14:paraId="4BAA830D" w14:textId="77777777" w:rsidR="003719D5" w:rsidRDefault="003719D5">
    <w:pPr>
      <w:pStyle w:val="Header"/>
    </w:pPr>
  </w:p>
  <w:p w14:paraId="015A3E45" w14:textId="77777777" w:rsidR="003719D5" w:rsidRDefault="003719D5"/>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3719D5" w:rsidRDefault="002A5F73">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719D5" w:rsidRPr="00F85124" w14:paraId="4BAA8313" w14:textId="77777777">
      <w:trPr>
        <w:cantSplit/>
        <w:trHeight w:val="288"/>
      </w:trPr>
      <w:tc>
        <w:tcPr>
          <w:tcW w:w="4016" w:type="pct"/>
          <w:gridSpan w:val="2"/>
          <w:tcBorders>
            <w:right w:val="nil"/>
          </w:tcBorders>
          <w:vAlign w:val="center"/>
        </w:tcPr>
        <w:p w14:paraId="4BAA8311" w14:textId="47F4426F" w:rsidR="003719D5" w:rsidRPr="00F85124" w:rsidRDefault="002A5F73">
          <w:pPr>
            <w:pStyle w:val="Heading1"/>
            <w:rPr>
              <w:rFonts w:ascii="Calibri" w:hAnsi="Calibri"/>
              <w:b w:val="0"/>
              <w:bCs/>
              <w:sz w:val="20"/>
            </w:rPr>
          </w:pPr>
          <w:r>
            <w:rPr>
              <w:rFonts w:ascii="Calibri" w:hAnsi="Calibri"/>
              <w:b w:val="0"/>
              <w:bCs/>
              <w:noProof/>
              <w:sz w:val="20"/>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2"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3719D5">
            <w:rPr>
              <w:rFonts w:ascii="Calibri" w:hAnsi="Calibri"/>
              <w:b w:val="0"/>
              <w:bCs/>
              <w:sz w:val="20"/>
            </w:rPr>
            <w:t>CERTIFICATE OF</w:t>
          </w:r>
          <w:ins w:id="339" w:author="Wichert, RJ@Energy" w:date="2018-11-30T10:15:00Z">
            <w:r w:rsidR="003719D5">
              <w:rPr>
                <w:rFonts w:ascii="Calibri" w:hAnsi="Calibri"/>
                <w:b w:val="0"/>
                <w:bCs/>
                <w:sz w:val="20"/>
              </w:rPr>
              <w:t xml:space="preserve"> VERIFICATION</w:t>
            </w:r>
          </w:ins>
          <w:del w:id="340" w:author="Wichert, RJ@Energy" w:date="2018-11-30T10:15:00Z">
            <w:r w:rsidR="003719D5" w:rsidDel="00A02BBE">
              <w:rPr>
                <w:rFonts w:ascii="Calibri" w:hAnsi="Calibri"/>
                <w:b w:val="0"/>
                <w:bCs/>
                <w:sz w:val="20"/>
              </w:rPr>
              <w:delText xml:space="preserve"> INSTALLATION</w:delText>
            </w:r>
          </w:del>
          <w:r w:rsidR="003719D5">
            <w:rPr>
              <w:rFonts w:ascii="Calibri" w:hAnsi="Calibri"/>
              <w:b w:val="0"/>
              <w:bCs/>
              <w:sz w:val="20"/>
            </w:rPr>
            <w:t xml:space="preserve"> – USER INSTRUCTIONS</w:t>
          </w:r>
        </w:p>
      </w:tc>
      <w:tc>
        <w:tcPr>
          <w:tcW w:w="984" w:type="pct"/>
          <w:tcBorders>
            <w:left w:val="nil"/>
          </w:tcBorders>
          <w:tcMar>
            <w:left w:w="115" w:type="dxa"/>
            <w:right w:w="115" w:type="dxa"/>
          </w:tcMar>
          <w:vAlign w:val="center"/>
        </w:tcPr>
        <w:p w14:paraId="4BAA8312" w14:textId="68AE8CBF" w:rsidR="003719D5" w:rsidRPr="00F85124" w:rsidRDefault="003719D5">
          <w:pPr>
            <w:pStyle w:val="Heading1"/>
            <w:jc w:val="right"/>
            <w:rPr>
              <w:rFonts w:ascii="Calibri" w:hAnsi="Calibri"/>
              <w:b w:val="0"/>
              <w:bCs/>
              <w:sz w:val="20"/>
            </w:rPr>
          </w:pPr>
          <w:r>
            <w:rPr>
              <w:rFonts w:ascii="Calibri" w:hAnsi="Calibri"/>
              <w:b w:val="0"/>
              <w:bCs/>
              <w:sz w:val="20"/>
            </w:rPr>
            <w:t>CF</w:t>
          </w:r>
          <w:ins w:id="341" w:author="Wichert, RJ@Energy" w:date="2018-11-30T10:15:00Z">
            <w:r>
              <w:rPr>
                <w:rFonts w:ascii="Calibri" w:hAnsi="Calibri"/>
                <w:b w:val="0"/>
                <w:bCs/>
                <w:sz w:val="20"/>
              </w:rPr>
              <w:t>3</w:t>
            </w:r>
          </w:ins>
          <w:del w:id="342" w:author="Wichert, RJ@Energy" w:date="2018-11-30T10:15:00Z">
            <w:r w:rsidDel="00A02BBE">
              <w:rPr>
                <w:rFonts w:ascii="Calibri" w:hAnsi="Calibri"/>
                <w:b w:val="0"/>
                <w:bCs/>
                <w:sz w:val="20"/>
              </w:rPr>
              <w:delText>2</w:delText>
            </w:r>
          </w:del>
          <w:r>
            <w:rPr>
              <w:rFonts w:ascii="Calibri" w:hAnsi="Calibri"/>
              <w:b w:val="0"/>
              <w:bCs/>
              <w:sz w:val="20"/>
            </w:rPr>
            <w:t>R-MCH-22-H</w:t>
          </w:r>
        </w:p>
      </w:tc>
    </w:tr>
    <w:tr w:rsidR="003719D5" w:rsidRPr="00F85124" w14:paraId="4BAA8316" w14:textId="77777777">
      <w:trPr>
        <w:cantSplit/>
        <w:trHeight w:val="288"/>
      </w:trPr>
      <w:tc>
        <w:tcPr>
          <w:tcW w:w="2500" w:type="pct"/>
          <w:tcBorders>
            <w:right w:val="nil"/>
          </w:tcBorders>
        </w:tcPr>
        <w:p w14:paraId="4BAA8314" w14:textId="77777777" w:rsidR="003719D5" w:rsidRPr="002E105D" w:rsidRDefault="003719D5"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6595A691" w:rsidR="003719D5" w:rsidRPr="00F85124" w:rsidRDefault="003719D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A5F73" w:rsidRPr="002A5F73">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A5F73">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77777777" w:rsidR="003719D5" w:rsidRDefault="003719D5"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719D5" w:rsidRPr="00F85124" w14:paraId="4BAA831B" w14:textId="77777777">
      <w:trPr>
        <w:cantSplit/>
        <w:trHeight w:val="288"/>
      </w:trPr>
      <w:tc>
        <w:tcPr>
          <w:tcW w:w="4016" w:type="pct"/>
          <w:gridSpan w:val="2"/>
          <w:tcBorders>
            <w:right w:val="nil"/>
          </w:tcBorders>
          <w:vAlign w:val="center"/>
        </w:tcPr>
        <w:p w14:paraId="4BAA8319" w14:textId="77777777" w:rsidR="003719D5" w:rsidRPr="00F85124" w:rsidRDefault="002A5F73" w:rsidP="007924C2">
          <w:pPr>
            <w:pStyle w:val="Heading1"/>
            <w:rPr>
              <w:rFonts w:ascii="Calibri" w:hAnsi="Calibri"/>
              <w:b w:val="0"/>
              <w:bCs/>
              <w:sz w:val="20"/>
            </w:rPr>
          </w:pPr>
          <w:r>
            <w:rPr>
              <w:rFonts w:ascii="Calibri" w:hAnsi="Calibri"/>
              <w:b w:val="0"/>
              <w:bCs/>
              <w:noProof/>
              <w:sz w:val="20"/>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3719D5">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3719D5" w:rsidRPr="00F85124" w:rsidRDefault="003719D5" w:rsidP="002E105D">
          <w:pPr>
            <w:pStyle w:val="Heading1"/>
            <w:jc w:val="right"/>
            <w:rPr>
              <w:rFonts w:ascii="Calibri" w:hAnsi="Calibri"/>
              <w:b w:val="0"/>
              <w:bCs/>
              <w:sz w:val="20"/>
            </w:rPr>
          </w:pPr>
          <w:r>
            <w:rPr>
              <w:rFonts w:ascii="Calibri" w:hAnsi="Calibri"/>
              <w:b w:val="0"/>
              <w:bCs/>
              <w:sz w:val="20"/>
            </w:rPr>
            <w:t>CF2R-MCH-23-H</w:t>
          </w:r>
        </w:p>
      </w:tc>
    </w:tr>
    <w:tr w:rsidR="003719D5" w:rsidRPr="00F85124" w14:paraId="4BAA831E" w14:textId="77777777">
      <w:trPr>
        <w:cantSplit/>
        <w:trHeight w:val="288"/>
      </w:trPr>
      <w:tc>
        <w:tcPr>
          <w:tcW w:w="2500" w:type="pct"/>
          <w:tcBorders>
            <w:right w:val="nil"/>
          </w:tcBorders>
        </w:tcPr>
        <w:p w14:paraId="4BAA831C" w14:textId="77777777" w:rsidR="003719D5" w:rsidRPr="002E105D" w:rsidRDefault="003719D5"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3719D5" w:rsidRPr="00F85124" w:rsidRDefault="003719D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77777777" w:rsidR="003719D5" w:rsidRDefault="003719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3719D5" w:rsidRDefault="002A5F73">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3719D5" w:rsidRPr="00F85124" w14:paraId="4BAA8324" w14:textId="77777777">
      <w:trPr>
        <w:cantSplit/>
        <w:trHeight w:val="288"/>
      </w:trPr>
      <w:tc>
        <w:tcPr>
          <w:tcW w:w="4016" w:type="pct"/>
          <w:gridSpan w:val="2"/>
          <w:tcBorders>
            <w:right w:val="nil"/>
          </w:tcBorders>
          <w:vAlign w:val="center"/>
        </w:tcPr>
        <w:p w14:paraId="4BAA8322" w14:textId="1EA3A7FD" w:rsidR="003719D5" w:rsidRPr="00F85124" w:rsidRDefault="002A5F73">
          <w:pPr>
            <w:pStyle w:val="Heading1"/>
            <w:rPr>
              <w:rFonts w:ascii="Calibri" w:hAnsi="Calibri"/>
              <w:b w:val="0"/>
              <w:bCs/>
              <w:sz w:val="20"/>
            </w:rPr>
          </w:pPr>
          <w:r>
            <w:rPr>
              <w:rFonts w:ascii="Calibri" w:hAnsi="Calibri"/>
              <w:b w:val="0"/>
              <w:bCs/>
              <w:noProof/>
              <w:sz w:val="20"/>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5"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3719D5">
            <w:rPr>
              <w:rFonts w:ascii="Calibri" w:hAnsi="Calibri"/>
              <w:b w:val="0"/>
              <w:bCs/>
              <w:sz w:val="20"/>
            </w:rPr>
            <w:t xml:space="preserve">CERTIFICATE OF </w:t>
          </w:r>
          <w:ins w:id="705" w:author="Wichert, RJ@Energy" w:date="2018-11-30T10:15:00Z">
            <w:r w:rsidR="003719D5">
              <w:rPr>
                <w:rFonts w:ascii="Calibri" w:hAnsi="Calibri"/>
                <w:b w:val="0"/>
                <w:bCs/>
                <w:sz w:val="20"/>
              </w:rPr>
              <w:t>VERIFICATION</w:t>
            </w:r>
          </w:ins>
          <w:del w:id="706" w:author="Wichert, RJ@Energy" w:date="2018-11-30T10:15:00Z">
            <w:r w:rsidR="003719D5" w:rsidDel="00A02BBE">
              <w:rPr>
                <w:rFonts w:ascii="Calibri" w:hAnsi="Calibri"/>
                <w:b w:val="0"/>
                <w:bCs/>
                <w:sz w:val="20"/>
              </w:rPr>
              <w:delText>INSTALLATION</w:delText>
            </w:r>
          </w:del>
          <w:r w:rsidR="003719D5">
            <w:rPr>
              <w:rFonts w:ascii="Calibri" w:hAnsi="Calibri"/>
              <w:b w:val="0"/>
              <w:bCs/>
              <w:sz w:val="20"/>
            </w:rPr>
            <w:t xml:space="preserve"> – </w:t>
          </w:r>
          <w:r w:rsidR="003719D5"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30BAF7EB" w:rsidR="003719D5" w:rsidRPr="00F85124" w:rsidRDefault="003719D5" w:rsidP="007924C2">
          <w:pPr>
            <w:pStyle w:val="Heading1"/>
            <w:jc w:val="right"/>
            <w:rPr>
              <w:rFonts w:ascii="Calibri" w:hAnsi="Calibri"/>
              <w:b w:val="0"/>
              <w:bCs/>
              <w:sz w:val="20"/>
            </w:rPr>
          </w:pPr>
          <w:r>
            <w:rPr>
              <w:rFonts w:ascii="Calibri" w:hAnsi="Calibri"/>
              <w:b w:val="0"/>
              <w:bCs/>
              <w:sz w:val="20"/>
            </w:rPr>
            <w:t>CF</w:t>
          </w:r>
          <w:ins w:id="707" w:author="Wichert, RJ@Energy" w:date="2018-11-30T10:16:00Z">
            <w:r>
              <w:rPr>
                <w:rFonts w:ascii="Calibri" w:hAnsi="Calibri"/>
                <w:b w:val="0"/>
                <w:bCs/>
                <w:sz w:val="20"/>
              </w:rPr>
              <w:t>3</w:t>
            </w:r>
          </w:ins>
          <w:del w:id="708" w:author="Wichert, RJ@Energy" w:date="2018-11-30T10:16:00Z">
            <w:r w:rsidDel="00A02BBE">
              <w:rPr>
                <w:rFonts w:ascii="Calibri" w:hAnsi="Calibri"/>
                <w:b w:val="0"/>
                <w:bCs/>
                <w:sz w:val="20"/>
              </w:rPr>
              <w:delText>2</w:delText>
            </w:r>
          </w:del>
          <w:r>
            <w:rPr>
              <w:rFonts w:ascii="Calibri" w:hAnsi="Calibri"/>
              <w:b w:val="0"/>
              <w:bCs/>
              <w:sz w:val="20"/>
            </w:rPr>
            <w:t>R-MCH-22-H</w:t>
          </w:r>
        </w:p>
      </w:tc>
    </w:tr>
    <w:tr w:rsidR="003719D5" w:rsidRPr="00F85124" w14:paraId="4BAA8327" w14:textId="77777777">
      <w:trPr>
        <w:cantSplit/>
        <w:trHeight w:val="288"/>
      </w:trPr>
      <w:tc>
        <w:tcPr>
          <w:tcW w:w="2500" w:type="pct"/>
          <w:tcBorders>
            <w:right w:val="nil"/>
          </w:tcBorders>
        </w:tcPr>
        <w:p w14:paraId="4BAA8325" w14:textId="77777777" w:rsidR="003719D5" w:rsidRPr="002E105D" w:rsidRDefault="003719D5"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7834AF4B" w:rsidR="003719D5" w:rsidRPr="00F85124" w:rsidRDefault="003719D5"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2A5F73" w:rsidRPr="002A5F73">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2A5F73">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77777777" w:rsidR="003719D5" w:rsidRDefault="003719D5"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3719D5" w:rsidRDefault="002A5F73">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2"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7"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7EAC698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7"/>
  </w:num>
  <w:num w:numId="17">
    <w:abstractNumId w:val="14"/>
  </w:num>
  <w:num w:numId="18">
    <w:abstractNumId w:val="26"/>
  </w:num>
  <w:num w:numId="19">
    <w:abstractNumId w:val="16"/>
  </w:num>
  <w:num w:numId="20">
    <w:abstractNumId w:val="22"/>
  </w:num>
  <w:num w:numId="21">
    <w:abstractNumId w:val="21"/>
  </w:num>
  <w:num w:numId="22">
    <w:abstractNumId w:val="20"/>
  </w:num>
  <w:num w:numId="23">
    <w:abstractNumId w:val="5"/>
  </w:num>
  <w:num w:numId="24">
    <w:abstractNumId w:val="13"/>
  </w:num>
  <w:num w:numId="25">
    <w:abstractNumId w:val="23"/>
  </w:num>
  <w:num w:numId="26">
    <w:abstractNumId w:val="19"/>
  </w:num>
  <w:num w:numId="27">
    <w:abstractNumId w:val="15"/>
  </w:num>
  <w:num w:numId="28">
    <w:abstractNumId w:val="11"/>
  </w:num>
  <w:num w:numId="29">
    <w:abstractNumId w:val="25"/>
  </w:num>
  <w:num w:numId="30">
    <w:abstractNumId w:val="6"/>
  </w:num>
  <w:num w:numId="31">
    <w:abstractNumId w:val="1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9"/>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8"/>
  </w:num>
  <w:num w:numId="42">
    <w:abstractNumId w:val="24"/>
  </w:num>
  <w:num w:numId="43">
    <w:abstractNumId w:val="27"/>
  </w:num>
  <w:num w:numId="44">
    <w:abstractNumId w:val="18"/>
  </w:num>
  <w:num w:numId="45">
    <w:abstractNumId w:val="1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Todd@Energy">
    <w15:presenceInfo w15:providerId="AD" w15:userId="S-1-5-21-606747145-1060284298-682003330-62469"/>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06"/>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5455"/>
    <w:rsid w:val="000470D7"/>
    <w:rsid w:val="000471F6"/>
    <w:rsid w:val="000508D0"/>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9646A"/>
    <w:rsid w:val="000A03F7"/>
    <w:rsid w:val="000A0D18"/>
    <w:rsid w:val="000A105B"/>
    <w:rsid w:val="000A1F02"/>
    <w:rsid w:val="000A34DF"/>
    <w:rsid w:val="000A35C7"/>
    <w:rsid w:val="000A4A99"/>
    <w:rsid w:val="000A5F2D"/>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4520"/>
    <w:rsid w:val="00155ACD"/>
    <w:rsid w:val="00155BF5"/>
    <w:rsid w:val="00156AAF"/>
    <w:rsid w:val="0015741B"/>
    <w:rsid w:val="001577AB"/>
    <w:rsid w:val="001615D7"/>
    <w:rsid w:val="00162081"/>
    <w:rsid w:val="00171597"/>
    <w:rsid w:val="001739A4"/>
    <w:rsid w:val="001739FA"/>
    <w:rsid w:val="00174BD1"/>
    <w:rsid w:val="001750A9"/>
    <w:rsid w:val="00175D42"/>
    <w:rsid w:val="00177A87"/>
    <w:rsid w:val="00177F0D"/>
    <w:rsid w:val="00181190"/>
    <w:rsid w:val="00185834"/>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20D2"/>
    <w:rsid w:val="00243047"/>
    <w:rsid w:val="00243923"/>
    <w:rsid w:val="00245AF0"/>
    <w:rsid w:val="00251448"/>
    <w:rsid w:val="00251B09"/>
    <w:rsid w:val="002532A8"/>
    <w:rsid w:val="0025378F"/>
    <w:rsid w:val="00254F68"/>
    <w:rsid w:val="002562A4"/>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5F73"/>
    <w:rsid w:val="002A6A1F"/>
    <w:rsid w:val="002B2393"/>
    <w:rsid w:val="002B4F6F"/>
    <w:rsid w:val="002B73D1"/>
    <w:rsid w:val="002C131A"/>
    <w:rsid w:val="002C21B2"/>
    <w:rsid w:val="002C2CD2"/>
    <w:rsid w:val="002C423D"/>
    <w:rsid w:val="002C586B"/>
    <w:rsid w:val="002D1475"/>
    <w:rsid w:val="002D1AB0"/>
    <w:rsid w:val="002D38CA"/>
    <w:rsid w:val="002D3BA6"/>
    <w:rsid w:val="002D59DB"/>
    <w:rsid w:val="002D680A"/>
    <w:rsid w:val="002D686B"/>
    <w:rsid w:val="002D7AC0"/>
    <w:rsid w:val="002D7DB8"/>
    <w:rsid w:val="002E105D"/>
    <w:rsid w:val="002E1841"/>
    <w:rsid w:val="002E3676"/>
    <w:rsid w:val="002E3F17"/>
    <w:rsid w:val="002E64C4"/>
    <w:rsid w:val="002E7941"/>
    <w:rsid w:val="002F329B"/>
    <w:rsid w:val="002F40A7"/>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671ED"/>
    <w:rsid w:val="00371157"/>
    <w:rsid w:val="003719D5"/>
    <w:rsid w:val="00371C8C"/>
    <w:rsid w:val="00372700"/>
    <w:rsid w:val="003761D5"/>
    <w:rsid w:val="00376EAA"/>
    <w:rsid w:val="003809C0"/>
    <w:rsid w:val="00383ADD"/>
    <w:rsid w:val="00384822"/>
    <w:rsid w:val="003850E9"/>
    <w:rsid w:val="00386209"/>
    <w:rsid w:val="003864EA"/>
    <w:rsid w:val="0038684E"/>
    <w:rsid w:val="00386CC0"/>
    <w:rsid w:val="00386F2B"/>
    <w:rsid w:val="00390B74"/>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A76"/>
    <w:rsid w:val="003F7A76"/>
    <w:rsid w:val="00401367"/>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58BD"/>
    <w:rsid w:val="004469E1"/>
    <w:rsid w:val="004471E4"/>
    <w:rsid w:val="0045043C"/>
    <w:rsid w:val="004507D3"/>
    <w:rsid w:val="004510F5"/>
    <w:rsid w:val="00451C85"/>
    <w:rsid w:val="00452364"/>
    <w:rsid w:val="00454C3D"/>
    <w:rsid w:val="00462AAE"/>
    <w:rsid w:val="00462AC1"/>
    <w:rsid w:val="00463CA1"/>
    <w:rsid w:val="00463D1E"/>
    <w:rsid w:val="004655CC"/>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6793"/>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30B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43FB"/>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968"/>
    <w:rsid w:val="006E5AE2"/>
    <w:rsid w:val="006F0652"/>
    <w:rsid w:val="006F1BC9"/>
    <w:rsid w:val="006F2C70"/>
    <w:rsid w:val="006F38BB"/>
    <w:rsid w:val="006F623E"/>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26211"/>
    <w:rsid w:val="00731F6D"/>
    <w:rsid w:val="00740640"/>
    <w:rsid w:val="00740E3B"/>
    <w:rsid w:val="00743217"/>
    <w:rsid w:val="007439DA"/>
    <w:rsid w:val="0074424A"/>
    <w:rsid w:val="00750EA4"/>
    <w:rsid w:val="007512C1"/>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B34"/>
    <w:rsid w:val="0079245B"/>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67D"/>
    <w:rsid w:val="007D2DD3"/>
    <w:rsid w:val="007D39E2"/>
    <w:rsid w:val="007D726A"/>
    <w:rsid w:val="007E26E9"/>
    <w:rsid w:val="007E2934"/>
    <w:rsid w:val="007E32B3"/>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141"/>
    <w:rsid w:val="0089151A"/>
    <w:rsid w:val="008931CD"/>
    <w:rsid w:val="00894E3E"/>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743"/>
    <w:rsid w:val="008D3813"/>
    <w:rsid w:val="008D464B"/>
    <w:rsid w:val="008E429B"/>
    <w:rsid w:val="008E42D0"/>
    <w:rsid w:val="008E4542"/>
    <w:rsid w:val="008E7E5C"/>
    <w:rsid w:val="008F1900"/>
    <w:rsid w:val="008F1DA0"/>
    <w:rsid w:val="008F415A"/>
    <w:rsid w:val="008F55C0"/>
    <w:rsid w:val="00900C86"/>
    <w:rsid w:val="0090130C"/>
    <w:rsid w:val="00904139"/>
    <w:rsid w:val="00904D03"/>
    <w:rsid w:val="00910674"/>
    <w:rsid w:val="0091105E"/>
    <w:rsid w:val="009119ED"/>
    <w:rsid w:val="00911ABF"/>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54D3"/>
    <w:rsid w:val="009C5785"/>
    <w:rsid w:val="009C7266"/>
    <w:rsid w:val="009D0F10"/>
    <w:rsid w:val="009D1A2A"/>
    <w:rsid w:val="009D3023"/>
    <w:rsid w:val="009E093F"/>
    <w:rsid w:val="009E0B1A"/>
    <w:rsid w:val="009E15F0"/>
    <w:rsid w:val="009E2E57"/>
    <w:rsid w:val="009E3BB5"/>
    <w:rsid w:val="009E5099"/>
    <w:rsid w:val="009E6B59"/>
    <w:rsid w:val="009F2090"/>
    <w:rsid w:val="009F3C44"/>
    <w:rsid w:val="009F5E57"/>
    <w:rsid w:val="00A0027A"/>
    <w:rsid w:val="00A00AE7"/>
    <w:rsid w:val="00A02090"/>
    <w:rsid w:val="00A029A2"/>
    <w:rsid w:val="00A02BBE"/>
    <w:rsid w:val="00A034EC"/>
    <w:rsid w:val="00A036FB"/>
    <w:rsid w:val="00A05D8F"/>
    <w:rsid w:val="00A07D19"/>
    <w:rsid w:val="00A11984"/>
    <w:rsid w:val="00A12015"/>
    <w:rsid w:val="00A15563"/>
    <w:rsid w:val="00A16546"/>
    <w:rsid w:val="00A24BE2"/>
    <w:rsid w:val="00A24F9F"/>
    <w:rsid w:val="00A251BE"/>
    <w:rsid w:val="00A279BA"/>
    <w:rsid w:val="00A3025D"/>
    <w:rsid w:val="00A30A15"/>
    <w:rsid w:val="00A33A50"/>
    <w:rsid w:val="00A3438B"/>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81137"/>
    <w:rsid w:val="00A87572"/>
    <w:rsid w:val="00A90ECB"/>
    <w:rsid w:val="00AA01C1"/>
    <w:rsid w:val="00AA18EC"/>
    <w:rsid w:val="00AA34FD"/>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D6A33"/>
    <w:rsid w:val="00AE381B"/>
    <w:rsid w:val="00AE39CC"/>
    <w:rsid w:val="00AF314D"/>
    <w:rsid w:val="00AF4004"/>
    <w:rsid w:val="00B02BCF"/>
    <w:rsid w:val="00B02E79"/>
    <w:rsid w:val="00B03FBA"/>
    <w:rsid w:val="00B04BC3"/>
    <w:rsid w:val="00B11496"/>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347F"/>
    <w:rsid w:val="00B7450E"/>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049"/>
    <w:rsid w:val="00BF2635"/>
    <w:rsid w:val="00BF530C"/>
    <w:rsid w:val="00BF77FA"/>
    <w:rsid w:val="00C04EA8"/>
    <w:rsid w:val="00C06085"/>
    <w:rsid w:val="00C060F0"/>
    <w:rsid w:val="00C06AE0"/>
    <w:rsid w:val="00C072DB"/>
    <w:rsid w:val="00C107D2"/>
    <w:rsid w:val="00C13757"/>
    <w:rsid w:val="00C14210"/>
    <w:rsid w:val="00C15FFB"/>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70D"/>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1E42"/>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9741B"/>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7347"/>
    <w:rsid w:val="00EE77ED"/>
    <w:rsid w:val="00EF00B4"/>
    <w:rsid w:val="00EF1254"/>
    <w:rsid w:val="00EF2810"/>
    <w:rsid w:val="00EF3E05"/>
    <w:rsid w:val="00EF6790"/>
    <w:rsid w:val="00EF764F"/>
    <w:rsid w:val="00F00493"/>
    <w:rsid w:val="00F00B7C"/>
    <w:rsid w:val="00F0379B"/>
    <w:rsid w:val="00F03C64"/>
    <w:rsid w:val="00F105F4"/>
    <w:rsid w:val="00F10646"/>
    <w:rsid w:val="00F14D4B"/>
    <w:rsid w:val="00F20917"/>
    <w:rsid w:val="00F230AF"/>
    <w:rsid w:val="00F23B4A"/>
    <w:rsid w:val="00F25D56"/>
    <w:rsid w:val="00F334AF"/>
    <w:rsid w:val="00F36DEC"/>
    <w:rsid w:val="00F426FB"/>
    <w:rsid w:val="00F4326A"/>
    <w:rsid w:val="00F43310"/>
    <w:rsid w:val="00F45CAA"/>
    <w:rsid w:val="00F501EC"/>
    <w:rsid w:val="00F50784"/>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1C38"/>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9706"/>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D99D5-22A0-4FE9-B8AB-C27B82FDA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13</cp:revision>
  <dcterms:created xsi:type="dcterms:W3CDTF">2018-10-23T22:48:00Z</dcterms:created>
  <dcterms:modified xsi:type="dcterms:W3CDTF">2018-12-20T16:25:00Z</dcterms:modified>
</cp:coreProperties>
</file>
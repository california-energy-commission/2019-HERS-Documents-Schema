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5"/>
        <w:gridCol w:w="5100"/>
        <w:gridCol w:w="5199"/>
      </w:tblGrid>
      <w:tr w:rsidR="00354D4E" w:rsidRPr="00A26BE3" w14:paraId="35FC75C8" w14:textId="77777777" w:rsidTr="00354D4E">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5C7" w14:textId="77777777" w:rsidR="00354D4E" w:rsidRPr="00A26BE3" w:rsidRDefault="00354D4E" w:rsidP="00354D4E">
            <w:pPr>
              <w:rPr>
                <w:rFonts w:asciiTheme="minorHAnsi" w:hAnsiTheme="minorHAnsi"/>
                <w:sz w:val="18"/>
                <w:szCs w:val="18"/>
              </w:rPr>
            </w:pPr>
            <w:bookmarkStart w:id="0" w:name="_GoBack"/>
            <w:bookmarkEnd w:id="0"/>
            <w:r w:rsidRPr="002C21F9">
              <w:rPr>
                <w:rFonts w:asciiTheme="minorHAnsi" w:hAnsiTheme="minorHAnsi"/>
                <w:b/>
                <w:sz w:val="20"/>
                <w:szCs w:val="18"/>
              </w:rPr>
              <w:t>A. System Information</w:t>
            </w:r>
          </w:p>
        </w:tc>
      </w:tr>
      <w:tr w:rsidR="00354D4E" w:rsidRPr="00A26BE3" w14:paraId="35FC75CC"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C9" w14:textId="77777777" w:rsidR="00354D4E" w:rsidRPr="00A26BE3" w:rsidRDefault="00354D4E" w:rsidP="00354D4E">
            <w:pPr>
              <w:jc w:val="center"/>
              <w:rPr>
                <w:rFonts w:asciiTheme="minorHAnsi" w:hAnsiTheme="minorHAnsi"/>
                <w:sz w:val="18"/>
                <w:szCs w:val="18"/>
              </w:rPr>
            </w:pPr>
            <w:r w:rsidRPr="00A26BE3">
              <w:rPr>
                <w:rFonts w:asciiTheme="minorHAnsi" w:hAnsiTheme="minorHAnsi"/>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
          <w:p w14:paraId="35FC75CA" w14:textId="0FBAC5C4" w:rsidR="00354D4E" w:rsidRPr="00A26BE3" w:rsidRDefault="00F574F5" w:rsidP="00F574F5">
            <w:pPr>
              <w:rPr>
                <w:rFonts w:asciiTheme="minorHAnsi" w:hAnsiTheme="minorHAnsi"/>
                <w:sz w:val="18"/>
                <w:szCs w:val="18"/>
              </w:rPr>
            </w:pPr>
            <w:r>
              <w:rPr>
                <w:rFonts w:asciiTheme="minorHAnsi" w:hAnsiTheme="minorHAnsi"/>
                <w:sz w:val="18"/>
                <w:szCs w:val="18"/>
              </w:rPr>
              <w:t>Space Conditioning</w:t>
            </w:r>
            <w:r w:rsidR="00354D4E" w:rsidRPr="00A26BE3">
              <w:rPr>
                <w:rFonts w:asciiTheme="minorHAnsi" w:hAnsiTheme="minorHAnsi"/>
                <w:sz w:val="18"/>
                <w:szCs w:val="18"/>
              </w:rPr>
              <w:t xml:space="preserve"> System Identification or Name</w:t>
            </w:r>
          </w:p>
        </w:tc>
        <w:tc>
          <w:tcPr>
            <w:tcW w:w="2415" w:type="pct"/>
            <w:tcBorders>
              <w:top w:val="single" w:sz="4" w:space="0" w:color="auto"/>
              <w:left w:val="single" w:sz="4" w:space="0" w:color="auto"/>
              <w:bottom w:val="single" w:sz="4" w:space="0" w:color="auto"/>
              <w:right w:val="single" w:sz="4" w:space="0" w:color="auto"/>
            </w:tcBorders>
            <w:vAlign w:val="center"/>
          </w:tcPr>
          <w:p w14:paraId="35FC75CB" w14:textId="77777777" w:rsidR="00354D4E" w:rsidRPr="00A26BE3" w:rsidRDefault="00354D4E" w:rsidP="00354D4E">
            <w:pPr>
              <w:rPr>
                <w:rFonts w:asciiTheme="minorHAnsi" w:hAnsiTheme="minorHAnsi"/>
                <w:sz w:val="18"/>
                <w:szCs w:val="18"/>
              </w:rPr>
            </w:pPr>
          </w:p>
        </w:tc>
      </w:tr>
      <w:tr w:rsidR="00354D4E" w:rsidRPr="00A26BE3" w14:paraId="35FC75D0"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CD" w14:textId="77777777" w:rsidR="00354D4E" w:rsidRPr="00A26BE3" w:rsidRDefault="00354D4E" w:rsidP="00354D4E">
            <w:pPr>
              <w:jc w:val="center"/>
              <w:rPr>
                <w:rFonts w:asciiTheme="minorHAnsi" w:hAnsiTheme="minorHAnsi"/>
                <w:sz w:val="18"/>
                <w:szCs w:val="18"/>
              </w:rPr>
            </w:pPr>
            <w:r w:rsidRPr="00A26BE3">
              <w:rPr>
                <w:rFonts w:asciiTheme="minorHAnsi" w:hAnsiTheme="minorHAnsi"/>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
          <w:p w14:paraId="35FC75CE" w14:textId="0B41AC13" w:rsidR="00354D4E" w:rsidRPr="00A26BE3" w:rsidRDefault="00F574F5" w:rsidP="00F574F5">
            <w:pPr>
              <w:rPr>
                <w:rFonts w:asciiTheme="minorHAnsi" w:hAnsiTheme="minorHAnsi"/>
                <w:sz w:val="18"/>
                <w:szCs w:val="18"/>
              </w:rPr>
            </w:pPr>
            <w:r>
              <w:rPr>
                <w:rFonts w:asciiTheme="minorHAnsi" w:hAnsiTheme="minorHAnsi"/>
                <w:sz w:val="18"/>
                <w:szCs w:val="18"/>
              </w:rPr>
              <w:t>Space Conditioning</w:t>
            </w:r>
            <w:r w:rsidR="00354D4E" w:rsidRPr="00A26BE3">
              <w:rPr>
                <w:rFonts w:asciiTheme="minorHAnsi" w:hAnsiTheme="minorHAnsi"/>
                <w:sz w:val="18"/>
                <w:szCs w:val="18"/>
              </w:rPr>
              <w:t xml:space="preserve"> System Location or Area Served</w:t>
            </w:r>
          </w:p>
        </w:tc>
        <w:tc>
          <w:tcPr>
            <w:tcW w:w="2415" w:type="pct"/>
            <w:tcBorders>
              <w:top w:val="single" w:sz="4" w:space="0" w:color="auto"/>
              <w:left w:val="single" w:sz="4" w:space="0" w:color="auto"/>
              <w:bottom w:val="single" w:sz="4" w:space="0" w:color="auto"/>
              <w:right w:val="single" w:sz="4" w:space="0" w:color="auto"/>
            </w:tcBorders>
            <w:vAlign w:val="center"/>
          </w:tcPr>
          <w:p w14:paraId="35FC75CF" w14:textId="77777777" w:rsidR="00354D4E" w:rsidRPr="00A26BE3" w:rsidRDefault="00354D4E" w:rsidP="00354D4E">
            <w:pPr>
              <w:rPr>
                <w:rFonts w:asciiTheme="minorHAnsi" w:hAnsiTheme="minorHAnsi"/>
                <w:sz w:val="18"/>
                <w:szCs w:val="18"/>
              </w:rPr>
            </w:pPr>
          </w:p>
        </w:tc>
      </w:tr>
      <w:tr w:rsidR="00F574F5" w:rsidRPr="00A26BE3" w14:paraId="32F688A4"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9890203" w14:textId="46D4CDDA" w:rsidR="00F574F5" w:rsidRPr="00A26BE3" w:rsidRDefault="00F574F5" w:rsidP="00354D4E">
            <w:pPr>
              <w:jc w:val="center"/>
              <w:rPr>
                <w:rFonts w:asciiTheme="minorHAnsi" w:hAnsiTheme="minorHAnsi"/>
                <w:sz w:val="18"/>
                <w:szCs w:val="18"/>
              </w:rPr>
            </w:pPr>
            <w:r>
              <w:rPr>
                <w:rFonts w:asciiTheme="minorHAnsi" w:hAnsiTheme="minorHAnsi"/>
                <w:sz w:val="18"/>
                <w:szCs w:val="18"/>
              </w:rPr>
              <w:t>03</w:t>
            </w:r>
          </w:p>
        </w:tc>
        <w:tc>
          <w:tcPr>
            <w:tcW w:w="2369" w:type="pct"/>
            <w:tcBorders>
              <w:top w:val="single" w:sz="4" w:space="0" w:color="auto"/>
              <w:left w:val="single" w:sz="4" w:space="0" w:color="auto"/>
              <w:bottom w:val="single" w:sz="4" w:space="0" w:color="auto"/>
              <w:right w:val="single" w:sz="4" w:space="0" w:color="auto"/>
            </w:tcBorders>
            <w:vAlign w:val="center"/>
          </w:tcPr>
          <w:p w14:paraId="281F1564" w14:textId="78F289F9" w:rsidR="00F574F5" w:rsidRPr="00A26BE3" w:rsidRDefault="00F574F5" w:rsidP="00354D4E">
            <w:pPr>
              <w:rPr>
                <w:rFonts w:asciiTheme="minorHAnsi" w:hAnsiTheme="minorHAnsi"/>
                <w:sz w:val="18"/>
                <w:szCs w:val="18"/>
              </w:rPr>
            </w:pPr>
            <w:r>
              <w:rPr>
                <w:rFonts w:asciiTheme="minorHAnsi" w:hAnsiTheme="minorHAnsi"/>
                <w:sz w:val="18"/>
                <w:szCs w:val="18"/>
              </w:rPr>
              <w:t>Indoor Unit Name</w:t>
            </w:r>
          </w:p>
        </w:tc>
        <w:tc>
          <w:tcPr>
            <w:tcW w:w="2415" w:type="pct"/>
            <w:tcBorders>
              <w:top w:val="single" w:sz="4" w:space="0" w:color="auto"/>
              <w:left w:val="single" w:sz="4" w:space="0" w:color="auto"/>
              <w:bottom w:val="single" w:sz="4" w:space="0" w:color="auto"/>
              <w:right w:val="single" w:sz="4" w:space="0" w:color="auto"/>
            </w:tcBorders>
            <w:vAlign w:val="center"/>
          </w:tcPr>
          <w:p w14:paraId="4B84712C" w14:textId="77777777" w:rsidR="00F574F5" w:rsidRPr="00A26BE3" w:rsidRDefault="00F574F5" w:rsidP="00354D4E">
            <w:pPr>
              <w:rPr>
                <w:rFonts w:asciiTheme="minorHAnsi" w:hAnsiTheme="minorHAnsi"/>
                <w:sz w:val="18"/>
                <w:szCs w:val="18"/>
              </w:rPr>
            </w:pPr>
          </w:p>
        </w:tc>
      </w:tr>
      <w:tr w:rsidR="00354D4E" w:rsidRPr="00A26BE3" w14:paraId="35FC75D4"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D1" w14:textId="71730D65" w:rsidR="00354D4E" w:rsidRPr="00A26BE3" w:rsidRDefault="00354D4E">
            <w:pPr>
              <w:jc w:val="center"/>
              <w:rPr>
                <w:rFonts w:asciiTheme="minorHAnsi" w:hAnsiTheme="minorHAnsi"/>
                <w:sz w:val="18"/>
                <w:szCs w:val="18"/>
              </w:rPr>
            </w:pPr>
            <w:r w:rsidRPr="00A26BE3">
              <w:rPr>
                <w:rFonts w:asciiTheme="minorHAnsi" w:hAnsiTheme="minorHAnsi"/>
                <w:sz w:val="18"/>
                <w:szCs w:val="18"/>
              </w:rPr>
              <w:t>0</w:t>
            </w:r>
            <w:r w:rsidR="00F574F5">
              <w:rPr>
                <w:rFonts w:asciiTheme="minorHAnsi" w:hAnsiTheme="minorHAnsi"/>
                <w:sz w:val="18"/>
                <w:szCs w:val="18"/>
              </w:rPr>
              <w:t>4</w:t>
            </w:r>
          </w:p>
        </w:tc>
        <w:tc>
          <w:tcPr>
            <w:tcW w:w="2369" w:type="pct"/>
            <w:tcBorders>
              <w:top w:val="single" w:sz="4" w:space="0" w:color="auto"/>
              <w:left w:val="single" w:sz="4" w:space="0" w:color="auto"/>
              <w:bottom w:val="single" w:sz="4" w:space="0" w:color="auto"/>
              <w:right w:val="single" w:sz="4" w:space="0" w:color="auto"/>
            </w:tcBorders>
            <w:vAlign w:val="center"/>
          </w:tcPr>
          <w:p w14:paraId="35FC75D2" w14:textId="13D8C0FC" w:rsidR="00354D4E" w:rsidRPr="00A26BE3" w:rsidRDefault="00354D4E" w:rsidP="00167AFA">
            <w:pPr>
              <w:rPr>
                <w:rFonts w:asciiTheme="minorHAnsi" w:hAnsiTheme="minorHAnsi"/>
                <w:sz w:val="18"/>
                <w:szCs w:val="18"/>
              </w:rPr>
            </w:pPr>
            <w:r w:rsidRPr="00A26BE3">
              <w:rPr>
                <w:rFonts w:asciiTheme="minorHAnsi" w:hAnsiTheme="minorHAnsi"/>
                <w:sz w:val="18"/>
                <w:szCs w:val="18"/>
              </w:rPr>
              <w:t>Verified Low Leakage Air-</w:t>
            </w:r>
            <w:r w:rsidR="001F4EAD">
              <w:rPr>
                <w:rFonts w:asciiTheme="minorHAnsi" w:hAnsiTheme="minorHAnsi"/>
                <w:sz w:val="18"/>
                <w:szCs w:val="18"/>
              </w:rPr>
              <w:t>H</w:t>
            </w:r>
            <w:r w:rsidRPr="00A26BE3">
              <w:rPr>
                <w:rFonts w:asciiTheme="minorHAnsi" w:hAnsiTheme="minorHAnsi"/>
                <w:sz w:val="18"/>
                <w:szCs w:val="18"/>
              </w:rPr>
              <w:t xml:space="preserve">andling Unit Credit </w:t>
            </w:r>
            <w:del w:id="1" w:author="Markstrum, Alexis@Energy" w:date="2019-10-22T12:58:00Z">
              <w:r w:rsidRPr="00A26BE3" w:rsidDel="00167AFA">
                <w:rPr>
                  <w:rFonts w:asciiTheme="minorHAnsi" w:hAnsiTheme="minorHAnsi"/>
                  <w:sz w:val="18"/>
                  <w:szCs w:val="18"/>
                </w:rPr>
                <w:delText>from NRCC-PRF-01-E</w:delText>
              </w:r>
            </w:del>
          </w:p>
        </w:tc>
        <w:tc>
          <w:tcPr>
            <w:tcW w:w="2415" w:type="pct"/>
            <w:tcBorders>
              <w:top w:val="single" w:sz="4" w:space="0" w:color="auto"/>
              <w:left w:val="single" w:sz="4" w:space="0" w:color="auto"/>
              <w:bottom w:val="single" w:sz="4" w:space="0" w:color="auto"/>
              <w:right w:val="single" w:sz="4" w:space="0" w:color="auto"/>
            </w:tcBorders>
            <w:vAlign w:val="center"/>
          </w:tcPr>
          <w:p w14:paraId="35FC75D3" w14:textId="77777777" w:rsidR="00354D4E" w:rsidRPr="00A26BE3" w:rsidRDefault="00354D4E" w:rsidP="00354D4E">
            <w:pPr>
              <w:rPr>
                <w:rFonts w:asciiTheme="minorHAnsi" w:hAnsiTheme="minorHAnsi"/>
                <w:sz w:val="18"/>
                <w:szCs w:val="18"/>
              </w:rPr>
            </w:pPr>
          </w:p>
        </w:tc>
      </w:tr>
      <w:tr w:rsidR="00354D4E" w:rsidRPr="00A26BE3" w14:paraId="35FC75D8"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D5" w14:textId="65D5DA3E" w:rsidR="00354D4E" w:rsidRPr="00A26BE3" w:rsidRDefault="00354D4E">
            <w:pPr>
              <w:jc w:val="center"/>
              <w:rPr>
                <w:rFonts w:asciiTheme="minorHAnsi" w:hAnsiTheme="minorHAnsi"/>
                <w:sz w:val="18"/>
                <w:szCs w:val="18"/>
              </w:rPr>
            </w:pPr>
            <w:r w:rsidRPr="00A26BE3">
              <w:rPr>
                <w:rFonts w:asciiTheme="minorHAnsi" w:hAnsiTheme="minorHAnsi"/>
                <w:sz w:val="18"/>
                <w:szCs w:val="18"/>
              </w:rPr>
              <w:t>0</w:t>
            </w:r>
            <w:r w:rsidR="00F574F5">
              <w:rPr>
                <w:rFonts w:asciiTheme="minorHAnsi" w:hAnsiTheme="minorHAnsi"/>
                <w:sz w:val="18"/>
                <w:szCs w:val="18"/>
              </w:rPr>
              <w:t>5</w:t>
            </w:r>
          </w:p>
        </w:tc>
        <w:tc>
          <w:tcPr>
            <w:tcW w:w="2369" w:type="pct"/>
            <w:tcBorders>
              <w:top w:val="single" w:sz="4" w:space="0" w:color="auto"/>
              <w:left w:val="single" w:sz="4" w:space="0" w:color="auto"/>
              <w:bottom w:val="single" w:sz="4" w:space="0" w:color="auto"/>
              <w:right w:val="single" w:sz="4" w:space="0" w:color="auto"/>
            </w:tcBorders>
            <w:vAlign w:val="center"/>
          </w:tcPr>
          <w:p w14:paraId="35FC75D6" w14:textId="10936B55" w:rsidR="00354D4E" w:rsidRPr="00A26BE3" w:rsidRDefault="00354D4E" w:rsidP="00354D4E">
            <w:pPr>
              <w:rPr>
                <w:rFonts w:asciiTheme="minorHAnsi" w:hAnsiTheme="minorHAnsi"/>
                <w:sz w:val="18"/>
                <w:szCs w:val="18"/>
              </w:rPr>
            </w:pPr>
            <w:r w:rsidRPr="00A26BE3">
              <w:rPr>
                <w:rFonts w:asciiTheme="minorHAnsi" w:hAnsiTheme="minorHAnsi"/>
                <w:sz w:val="18"/>
                <w:szCs w:val="18"/>
              </w:rPr>
              <w:t>Duct System Compliance Category</w:t>
            </w:r>
          </w:p>
        </w:tc>
        <w:tc>
          <w:tcPr>
            <w:tcW w:w="2415" w:type="pct"/>
            <w:tcBorders>
              <w:top w:val="single" w:sz="4" w:space="0" w:color="auto"/>
              <w:left w:val="single" w:sz="4" w:space="0" w:color="auto"/>
              <w:bottom w:val="single" w:sz="4" w:space="0" w:color="auto"/>
              <w:right w:val="single" w:sz="4" w:space="0" w:color="auto"/>
            </w:tcBorders>
            <w:vAlign w:val="center"/>
          </w:tcPr>
          <w:p w14:paraId="35FC75D7" w14:textId="77777777" w:rsidR="00354D4E" w:rsidRPr="00A26BE3" w:rsidRDefault="00354D4E" w:rsidP="00354D4E">
            <w:pPr>
              <w:rPr>
                <w:rFonts w:asciiTheme="minorHAnsi" w:hAnsiTheme="minorHAnsi"/>
                <w:sz w:val="18"/>
                <w:szCs w:val="18"/>
              </w:rPr>
            </w:pPr>
          </w:p>
        </w:tc>
      </w:tr>
    </w:tbl>
    <w:p w14:paraId="35FC75DE" w14:textId="77777777" w:rsidR="007030BB" w:rsidRDefault="007030BB" w:rsidP="007030BB">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3"/>
        <w:gridCol w:w="5102"/>
        <w:gridCol w:w="5225"/>
      </w:tblGrid>
      <w:tr w:rsidR="00F34ECB" w:rsidRPr="00A26BE3" w14:paraId="35FC75E0" w14:textId="77777777" w:rsidTr="00E616C6">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5DF" w14:textId="77777777" w:rsidR="00F34ECB" w:rsidRPr="00A26BE3" w:rsidRDefault="00F34ECB" w:rsidP="00E616C6">
            <w:pPr>
              <w:keepNext/>
              <w:rPr>
                <w:rFonts w:asciiTheme="minorHAnsi" w:hAnsiTheme="minorHAnsi"/>
                <w:sz w:val="18"/>
                <w:szCs w:val="18"/>
              </w:rPr>
            </w:pPr>
            <w:r w:rsidRPr="002C21F9">
              <w:rPr>
                <w:rFonts w:asciiTheme="minorHAnsi" w:hAnsiTheme="minorHAnsi"/>
                <w:b/>
                <w:sz w:val="20"/>
                <w:szCs w:val="18"/>
              </w:rPr>
              <w:t xml:space="preserve">B. Duct Leakage Diagnostic Test - MCH-04e – </w:t>
            </w:r>
            <w:r w:rsidR="00D85789" w:rsidRPr="002C21F9">
              <w:rPr>
                <w:rFonts w:asciiTheme="minorHAnsi" w:hAnsiTheme="minorHAnsi"/>
                <w:b/>
                <w:sz w:val="20"/>
                <w:szCs w:val="18"/>
              </w:rPr>
              <w:t>Altered Duct System using Smoke Test</w:t>
            </w:r>
          </w:p>
        </w:tc>
      </w:tr>
      <w:tr w:rsidR="00F34ECB" w:rsidRPr="00A26BE3" w14:paraId="35FC75E4"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1"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01</w:t>
            </w:r>
          </w:p>
        </w:tc>
        <w:tc>
          <w:tcPr>
            <w:tcW w:w="2364" w:type="pct"/>
            <w:tcBorders>
              <w:top w:val="single" w:sz="4" w:space="0" w:color="auto"/>
              <w:left w:val="single" w:sz="4" w:space="0" w:color="auto"/>
              <w:bottom w:val="single" w:sz="4" w:space="0" w:color="auto"/>
              <w:right w:val="single" w:sz="4" w:space="0" w:color="auto"/>
            </w:tcBorders>
            <w:vAlign w:val="center"/>
          </w:tcPr>
          <w:p w14:paraId="35FC75E2"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Condenser Nominal Cooling Capacity (ton)</w:t>
            </w:r>
          </w:p>
        </w:tc>
        <w:tc>
          <w:tcPr>
            <w:tcW w:w="2421" w:type="pct"/>
            <w:tcBorders>
              <w:top w:val="single" w:sz="4" w:space="0" w:color="auto"/>
              <w:left w:val="single" w:sz="4" w:space="0" w:color="auto"/>
              <w:bottom w:val="single" w:sz="4" w:space="0" w:color="auto"/>
              <w:right w:val="single" w:sz="4" w:space="0" w:color="auto"/>
            </w:tcBorders>
            <w:vAlign w:val="center"/>
          </w:tcPr>
          <w:p w14:paraId="35FC75E3" w14:textId="77777777" w:rsidR="00F34ECB" w:rsidRPr="00A26BE3" w:rsidRDefault="00F34ECB" w:rsidP="00E616C6">
            <w:pPr>
              <w:keepNext/>
              <w:rPr>
                <w:rFonts w:asciiTheme="minorHAnsi" w:hAnsiTheme="minorHAnsi"/>
                <w:sz w:val="18"/>
                <w:szCs w:val="18"/>
              </w:rPr>
            </w:pPr>
          </w:p>
        </w:tc>
      </w:tr>
      <w:tr w:rsidR="00F34ECB" w:rsidRPr="00A26BE3" w14:paraId="35FC75E8"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5"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02</w:t>
            </w:r>
          </w:p>
        </w:tc>
        <w:tc>
          <w:tcPr>
            <w:tcW w:w="2364" w:type="pct"/>
            <w:tcBorders>
              <w:top w:val="single" w:sz="4" w:space="0" w:color="auto"/>
              <w:left w:val="single" w:sz="4" w:space="0" w:color="auto"/>
              <w:bottom w:val="single" w:sz="4" w:space="0" w:color="auto"/>
              <w:right w:val="single" w:sz="4" w:space="0" w:color="auto"/>
            </w:tcBorders>
            <w:vAlign w:val="center"/>
          </w:tcPr>
          <w:p w14:paraId="35FC75E6"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Heating Capacity (kBtu/h)</w:t>
            </w:r>
          </w:p>
        </w:tc>
        <w:tc>
          <w:tcPr>
            <w:tcW w:w="2421" w:type="pct"/>
            <w:tcBorders>
              <w:top w:val="single" w:sz="4" w:space="0" w:color="auto"/>
              <w:left w:val="single" w:sz="4" w:space="0" w:color="auto"/>
              <w:bottom w:val="single" w:sz="4" w:space="0" w:color="auto"/>
              <w:right w:val="single" w:sz="4" w:space="0" w:color="auto"/>
            </w:tcBorders>
            <w:vAlign w:val="center"/>
          </w:tcPr>
          <w:p w14:paraId="35FC75E7" w14:textId="77777777" w:rsidR="00F34ECB" w:rsidRPr="00A26BE3" w:rsidRDefault="00F34ECB" w:rsidP="00E616C6">
            <w:pPr>
              <w:keepNext/>
              <w:rPr>
                <w:rFonts w:asciiTheme="minorHAnsi" w:hAnsiTheme="minorHAnsi"/>
                <w:sz w:val="18"/>
                <w:szCs w:val="18"/>
              </w:rPr>
            </w:pPr>
          </w:p>
        </w:tc>
      </w:tr>
      <w:tr w:rsidR="00F34ECB" w:rsidRPr="00A26BE3" w14:paraId="35FC75EC"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9"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03</w:t>
            </w:r>
          </w:p>
        </w:tc>
        <w:tc>
          <w:tcPr>
            <w:tcW w:w="2364" w:type="pct"/>
            <w:tcBorders>
              <w:top w:val="single" w:sz="4" w:space="0" w:color="auto"/>
              <w:left w:val="single" w:sz="4" w:space="0" w:color="auto"/>
              <w:bottom w:val="single" w:sz="4" w:space="0" w:color="auto"/>
              <w:right w:val="single" w:sz="4" w:space="0" w:color="auto"/>
            </w:tcBorders>
            <w:vAlign w:val="center"/>
          </w:tcPr>
          <w:p w14:paraId="35FC75EA"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 xml:space="preserve">Leakage Factor  </w:t>
            </w:r>
          </w:p>
        </w:tc>
        <w:tc>
          <w:tcPr>
            <w:tcW w:w="2421" w:type="pct"/>
            <w:tcBorders>
              <w:top w:val="single" w:sz="4" w:space="0" w:color="auto"/>
              <w:left w:val="single" w:sz="4" w:space="0" w:color="auto"/>
              <w:bottom w:val="single" w:sz="4" w:space="0" w:color="auto"/>
              <w:right w:val="single" w:sz="4" w:space="0" w:color="auto"/>
            </w:tcBorders>
            <w:vAlign w:val="center"/>
          </w:tcPr>
          <w:p w14:paraId="35FC75EB" w14:textId="77777777" w:rsidR="00F34ECB" w:rsidRPr="00A26BE3" w:rsidRDefault="00F34ECB" w:rsidP="00E616C6">
            <w:pPr>
              <w:keepNext/>
              <w:rPr>
                <w:rFonts w:asciiTheme="minorHAnsi" w:hAnsiTheme="minorHAnsi"/>
                <w:sz w:val="18"/>
                <w:szCs w:val="18"/>
              </w:rPr>
            </w:pPr>
          </w:p>
        </w:tc>
      </w:tr>
      <w:tr w:rsidR="00F34ECB" w:rsidRPr="00A26BE3" w14:paraId="35FC75F0"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D"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04</w:t>
            </w:r>
          </w:p>
        </w:tc>
        <w:tc>
          <w:tcPr>
            <w:tcW w:w="2364" w:type="pct"/>
            <w:tcBorders>
              <w:top w:val="single" w:sz="4" w:space="0" w:color="auto"/>
              <w:left w:val="single" w:sz="4" w:space="0" w:color="auto"/>
              <w:bottom w:val="single" w:sz="4" w:space="0" w:color="auto"/>
              <w:right w:val="single" w:sz="4" w:space="0" w:color="auto"/>
            </w:tcBorders>
            <w:vAlign w:val="center"/>
          </w:tcPr>
          <w:p w14:paraId="35FC75EE" w14:textId="0465AD30"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Air-Handling Unit Airflow (AHU</w:t>
            </w:r>
            <w:r w:rsidR="00452AF2">
              <w:rPr>
                <w:rFonts w:asciiTheme="minorHAnsi" w:hAnsiTheme="minorHAnsi"/>
                <w:sz w:val="18"/>
                <w:szCs w:val="18"/>
              </w:rPr>
              <w:t xml:space="preserve"> </w:t>
            </w:r>
            <w:r w:rsidRPr="00A26BE3">
              <w:rPr>
                <w:rFonts w:asciiTheme="minorHAnsi" w:hAnsiTheme="minorHAnsi"/>
                <w:sz w:val="18"/>
                <w:szCs w:val="18"/>
              </w:rPr>
              <w:t>Airflow) Determination Method</w:t>
            </w:r>
          </w:p>
        </w:tc>
        <w:tc>
          <w:tcPr>
            <w:tcW w:w="2421" w:type="pct"/>
            <w:tcBorders>
              <w:top w:val="single" w:sz="4" w:space="0" w:color="auto"/>
              <w:left w:val="single" w:sz="4" w:space="0" w:color="auto"/>
              <w:bottom w:val="single" w:sz="4" w:space="0" w:color="auto"/>
              <w:right w:val="single" w:sz="4" w:space="0" w:color="auto"/>
            </w:tcBorders>
            <w:vAlign w:val="center"/>
          </w:tcPr>
          <w:p w14:paraId="35FC75EF" w14:textId="77777777" w:rsidR="00F34ECB" w:rsidRPr="00A26BE3" w:rsidRDefault="00F34ECB" w:rsidP="00E616C6">
            <w:pPr>
              <w:keepNext/>
              <w:rPr>
                <w:rFonts w:asciiTheme="minorHAnsi" w:hAnsiTheme="minorHAnsi"/>
                <w:sz w:val="18"/>
                <w:szCs w:val="18"/>
              </w:rPr>
            </w:pPr>
          </w:p>
        </w:tc>
      </w:tr>
      <w:tr w:rsidR="00F34ECB" w:rsidRPr="00A26BE3" w14:paraId="35FC75F4"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F1"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05</w:t>
            </w:r>
          </w:p>
        </w:tc>
        <w:tc>
          <w:tcPr>
            <w:tcW w:w="2364" w:type="pct"/>
            <w:tcBorders>
              <w:top w:val="single" w:sz="4" w:space="0" w:color="auto"/>
              <w:left w:val="single" w:sz="4" w:space="0" w:color="auto"/>
              <w:bottom w:val="single" w:sz="4" w:space="0" w:color="auto"/>
              <w:right w:val="single" w:sz="4" w:space="0" w:color="auto"/>
            </w:tcBorders>
            <w:vAlign w:val="center"/>
          </w:tcPr>
          <w:p w14:paraId="35FC75F2"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Calculated Target Allowable Duct Leakage Rate (cfm25)</w:t>
            </w:r>
          </w:p>
        </w:tc>
        <w:tc>
          <w:tcPr>
            <w:tcW w:w="2421" w:type="pct"/>
            <w:tcBorders>
              <w:top w:val="single" w:sz="4" w:space="0" w:color="auto"/>
              <w:left w:val="single" w:sz="4" w:space="0" w:color="auto"/>
              <w:bottom w:val="single" w:sz="4" w:space="0" w:color="auto"/>
              <w:right w:val="single" w:sz="4" w:space="0" w:color="auto"/>
            </w:tcBorders>
            <w:vAlign w:val="center"/>
          </w:tcPr>
          <w:p w14:paraId="35FC75F3" w14:textId="77777777" w:rsidR="00F34ECB" w:rsidRPr="00A26BE3" w:rsidRDefault="00F34ECB" w:rsidP="00E616C6">
            <w:pPr>
              <w:keepNext/>
              <w:rPr>
                <w:rFonts w:asciiTheme="minorHAnsi" w:hAnsiTheme="minorHAnsi"/>
                <w:sz w:val="18"/>
                <w:szCs w:val="18"/>
              </w:rPr>
            </w:pPr>
          </w:p>
        </w:tc>
      </w:tr>
      <w:tr w:rsidR="00F34ECB" w:rsidRPr="00A26BE3" w14:paraId="35FC75F8" w14:textId="77777777" w:rsidTr="001F4EAD">
        <w:trPr>
          <w:trHeight w:val="144"/>
        </w:trPr>
        <w:tc>
          <w:tcPr>
            <w:tcW w:w="215" w:type="pct"/>
            <w:tcBorders>
              <w:bottom w:val="single" w:sz="4" w:space="0" w:color="auto"/>
            </w:tcBorders>
            <w:vAlign w:val="center"/>
          </w:tcPr>
          <w:p w14:paraId="35FC75F5"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06</w:t>
            </w:r>
          </w:p>
        </w:tc>
        <w:tc>
          <w:tcPr>
            <w:tcW w:w="2364" w:type="pct"/>
            <w:tcBorders>
              <w:bottom w:val="single" w:sz="4" w:space="0" w:color="auto"/>
            </w:tcBorders>
            <w:shd w:val="clear" w:color="auto" w:fill="auto"/>
            <w:vAlign w:val="center"/>
          </w:tcPr>
          <w:p w14:paraId="35FC75F6" w14:textId="0BECECCD" w:rsidR="00F34ECB" w:rsidRPr="00A26BE3" w:rsidRDefault="00F34ECB" w:rsidP="00020377">
            <w:pPr>
              <w:keepNext/>
              <w:rPr>
                <w:rFonts w:asciiTheme="minorHAnsi" w:hAnsiTheme="minorHAnsi"/>
                <w:b/>
                <w:sz w:val="18"/>
                <w:szCs w:val="18"/>
              </w:rPr>
            </w:pPr>
            <w:r w:rsidRPr="00A26BE3">
              <w:rPr>
                <w:rFonts w:asciiTheme="minorHAnsi" w:hAnsiTheme="minorHAnsi"/>
                <w:sz w:val="18"/>
                <w:szCs w:val="18"/>
              </w:rPr>
              <w:t xml:space="preserve">Actual </w:t>
            </w:r>
            <w:r w:rsidR="00020377">
              <w:rPr>
                <w:rFonts w:asciiTheme="minorHAnsi" w:hAnsiTheme="minorHAnsi"/>
                <w:sz w:val="18"/>
                <w:szCs w:val="18"/>
              </w:rPr>
              <w:t>D</w:t>
            </w:r>
            <w:r w:rsidRPr="00A26BE3">
              <w:rPr>
                <w:rFonts w:asciiTheme="minorHAnsi" w:hAnsiTheme="minorHAnsi"/>
                <w:sz w:val="18"/>
                <w:szCs w:val="18"/>
              </w:rPr>
              <w:t xml:space="preserve">uct </w:t>
            </w:r>
            <w:r w:rsidR="00020377">
              <w:rPr>
                <w:rFonts w:asciiTheme="minorHAnsi" w:hAnsiTheme="minorHAnsi"/>
                <w:sz w:val="18"/>
                <w:szCs w:val="18"/>
              </w:rPr>
              <w:t>L</w:t>
            </w:r>
            <w:r w:rsidRPr="00A26BE3">
              <w:rPr>
                <w:rFonts w:asciiTheme="minorHAnsi" w:hAnsiTheme="minorHAnsi"/>
                <w:sz w:val="18"/>
                <w:szCs w:val="18"/>
              </w:rPr>
              <w:t xml:space="preserve">eakage </w:t>
            </w:r>
            <w:r w:rsidR="00020377">
              <w:rPr>
                <w:rFonts w:asciiTheme="minorHAnsi" w:hAnsiTheme="minorHAnsi"/>
                <w:sz w:val="18"/>
                <w:szCs w:val="18"/>
              </w:rPr>
              <w:t>R</w:t>
            </w:r>
            <w:r w:rsidRPr="00A26BE3">
              <w:rPr>
                <w:rFonts w:asciiTheme="minorHAnsi" w:hAnsiTheme="minorHAnsi"/>
                <w:sz w:val="18"/>
                <w:szCs w:val="18"/>
              </w:rPr>
              <w:t xml:space="preserve">ate from </w:t>
            </w:r>
            <w:r w:rsidR="00020377">
              <w:rPr>
                <w:rFonts w:asciiTheme="minorHAnsi" w:hAnsiTheme="minorHAnsi"/>
                <w:sz w:val="18"/>
                <w:szCs w:val="18"/>
              </w:rPr>
              <w:t>L</w:t>
            </w:r>
            <w:r w:rsidRPr="00A26BE3">
              <w:rPr>
                <w:rFonts w:asciiTheme="minorHAnsi" w:hAnsiTheme="minorHAnsi"/>
                <w:sz w:val="18"/>
                <w:szCs w:val="18"/>
              </w:rPr>
              <w:t xml:space="preserve">eakage </w:t>
            </w:r>
            <w:r w:rsidR="00020377">
              <w:rPr>
                <w:rFonts w:asciiTheme="minorHAnsi" w:hAnsiTheme="minorHAnsi"/>
                <w:sz w:val="18"/>
                <w:szCs w:val="18"/>
              </w:rPr>
              <w:t>T</w:t>
            </w:r>
            <w:r w:rsidRPr="00A26BE3">
              <w:rPr>
                <w:rFonts w:asciiTheme="minorHAnsi" w:hAnsiTheme="minorHAnsi"/>
                <w:sz w:val="18"/>
                <w:szCs w:val="18"/>
              </w:rPr>
              <w:t xml:space="preserve">est </w:t>
            </w:r>
            <w:r w:rsidR="00020377">
              <w:rPr>
                <w:rFonts w:asciiTheme="minorHAnsi" w:hAnsiTheme="minorHAnsi"/>
                <w:sz w:val="18"/>
                <w:szCs w:val="18"/>
              </w:rPr>
              <w:t>M</w:t>
            </w:r>
            <w:r w:rsidRPr="00A26BE3">
              <w:rPr>
                <w:rFonts w:asciiTheme="minorHAnsi" w:hAnsiTheme="minorHAnsi"/>
                <w:sz w:val="18"/>
                <w:szCs w:val="18"/>
              </w:rPr>
              <w:t>easurement (cfm25)</w:t>
            </w:r>
          </w:p>
        </w:tc>
        <w:tc>
          <w:tcPr>
            <w:tcW w:w="2421" w:type="pct"/>
            <w:tcBorders>
              <w:bottom w:val="single" w:sz="4" w:space="0" w:color="auto"/>
            </w:tcBorders>
            <w:shd w:val="clear" w:color="auto" w:fill="auto"/>
            <w:vAlign w:val="center"/>
          </w:tcPr>
          <w:p w14:paraId="35FC75F7" w14:textId="77777777" w:rsidR="00F34ECB" w:rsidRPr="00A26BE3" w:rsidRDefault="00F34ECB" w:rsidP="00E616C6">
            <w:pPr>
              <w:keepNext/>
              <w:rPr>
                <w:rFonts w:asciiTheme="minorHAnsi" w:hAnsiTheme="minorHAnsi"/>
                <w:sz w:val="18"/>
                <w:szCs w:val="18"/>
              </w:rPr>
            </w:pPr>
          </w:p>
        </w:tc>
      </w:tr>
      <w:tr w:rsidR="00F34ECB" w:rsidRPr="00A26BE3" w14:paraId="35FC75FC" w14:textId="77777777" w:rsidTr="001F4EAD">
        <w:trPr>
          <w:trHeight w:val="144"/>
        </w:trPr>
        <w:tc>
          <w:tcPr>
            <w:tcW w:w="215" w:type="pct"/>
            <w:vAlign w:val="center"/>
          </w:tcPr>
          <w:p w14:paraId="35FC75F9"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2364" w:type="pct"/>
            <w:shd w:val="clear" w:color="auto" w:fill="auto"/>
            <w:vAlign w:val="center"/>
          </w:tcPr>
          <w:p w14:paraId="35FC75FA" w14:textId="02894E03" w:rsidR="00F34ECB" w:rsidRPr="00A26BE3" w:rsidRDefault="00F34ECB">
            <w:pPr>
              <w:keepNext/>
              <w:rPr>
                <w:rFonts w:asciiTheme="minorHAnsi" w:hAnsiTheme="minorHAnsi"/>
                <w:sz w:val="18"/>
                <w:szCs w:val="18"/>
              </w:rPr>
            </w:pPr>
            <w:r w:rsidRPr="00A26BE3">
              <w:rPr>
                <w:rFonts w:asciiTheme="minorHAnsi" w:hAnsiTheme="minorHAnsi"/>
                <w:sz w:val="18"/>
                <w:szCs w:val="18"/>
              </w:rPr>
              <w:t xml:space="preserve">Compliance </w:t>
            </w:r>
            <w:r w:rsidR="00D9562E">
              <w:rPr>
                <w:rFonts w:asciiTheme="minorHAnsi" w:hAnsiTheme="minorHAnsi"/>
                <w:sz w:val="18"/>
                <w:szCs w:val="18"/>
              </w:rPr>
              <w:t>S</w:t>
            </w:r>
            <w:r w:rsidRPr="00A26BE3">
              <w:rPr>
                <w:rFonts w:asciiTheme="minorHAnsi" w:hAnsiTheme="minorHAnsi"/>
                <w:sz w:val="18"/>
                <w:szCs w:val="18"/>
              </w:rPr>
              <w:t>tatement:</w:t>
            </w:r>
          </w:p>
        </w:tc>
        <w:tc>
          <w:tcPr>
            <w:tcW w:w="2421" w:type="pct"/>
            <w:shd w:val="clear" w:color="auto" w:fill="auto"/>
            <w:vAlign w:val="center"/>
          </w:tcPr>
          <w:p w14:paraId="35FC75FB" w14:textId="77777777" w:rsidR="00F34ECB" w:rsidRPr="00A26BE3" w:rsidRDefault="00F34ECB" w:rsidP="00E616C6">
            <w:pPr>
              <w:rPr>
                <w:rFonts w:asciiTheme="minorHAnsi" w:hAnsiTheme="minorHAnsi"/>
                <w:sz w:val="18"/>
                <w:szCs w:val="18"/>
              </w:rPr>
            </w:pPr>
          </w:p>
        </w:tc>
      </w:tr>
    </w:tbl>
    <w:p w14:paraId="35FC75FD" w14:textId="77777777" w:rsidR="00F34ECB" w:rsidRDefault="00F34ECB" w:rsidP="007030BB">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0"/>
        <w:gridCol w:w="2707"/>
        <w:gridCol w:w="7573"/>
      </w:tblGrid>
      <w:tr w:rsidR="00F5195D" w:rsidRPr="00A26BE3" w14:paraId="35FC75FF" w14:textId="77777777" w:rsidTr="00A7778E">
        <w:trPr>
          <w:trHeight w:val="144"/>
        </w:trPr>
        <w:tc>
          <w:tcPr>
            <w:tcW w:w="5000" w:type="pct"/>
            <w:gridSpan w:val="3"/>
            <w:vAlign w:val="center"/>
          </w:tcPr>
          <w:p w14:paraId="35FC75FE" w14:textId="2F37A29A" w:rsidR="00F5195D" w:rsidRPr="002C21F9" w:rsidRDefault="00F5195D" w:rsidP="00A7778E">
            <w:pPr>
              <w:keepNext/>
              <w:tabs>
                <w:tab w:val="left" w:pos="-2600"/>
              </w:tabs>
              <w:ind w:right="86"/>
              <w:outlineLvl w:val="2"/>
              <w:rPr>
                <w:rFonts w:asciiTheme="minorHAnsi" w:hAnsiTheme="minorHAnsi"/>
                <w:b/>
                <w:caps/>
                <w:sz w:val="20"/>
                <w:szCs w:val="20"/>
              </w:rPr>
            </w:pPr>
            <w:r w:rsidRPr="002C21F9">
              <w:rPr>
                <w:rFonts w:asciiTheme="minorHAnsi" w:hAnsiTheme="minorHAnsi"/>
                <w:b/>
                <w:caps/>
                <w:sz w:val="20"/>
                <w:szCs w:val="20"/>
              </w:rPr>
              <w:t xml:space="preserve">C. </w:t>
            </w:r>
            <w:r w:rsidR="00452AF2" w:rsidRPr="002C21F9">
              <w:rPr>
                <w:rFonts w:asciiTheme="minorHAnsi" w:hAnsiTheme="minorHAnsi"/>
                <w:b/>
                <w:sz w:val="20"/>
                <w:szCs w:val="20"/>
              </w:rPr>
              <w:t>Additional Requirements for Compliance</w:t>
            </w:r>
          </w:p>
        </w:tc>
      </w:tr>
      <w:tr w:rsidR="00F5195D" w:rsidRPr="00A26BE3" w14:paraId="35FC7602" w14:textId="77777777" w:rsidTr="00A7778E">
        <w:trPr>
          <w:trHeight w:val="144"/>
        </w:trPr>
        <w:tc>
          <w:tcPr>
            <w:tcW w:w="223" w:type="pct"/>
            <w:vAlign w:val="center"/>
          </w:tcPr>
          <w:p w14:paraId="35FC7600"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01</w:t>
            </w:r>
          </w:p>
        </w:tc>
        <w:tc>
          <w:tcPr>
            <w:tcW w:w="4777" w:type="pct"/>
            <w:gridSpan w:val="2"/>
            <w:vAlign w:val="center"/>
          </w:tcPr>
          <w:p w14:paraId="35FC7601" w14:textId="1B452D45" w:rsidR="00F5195D" w:rsidRPr="00A215E8" w:rsidRDefault="00F5195D" w:rsidP="00A7778E">
            <w:pPr>
              <w:rPr>
                <w:rFonts w:asciiTheme="minorHAnsi" w:hAnsiTheme="minorHAnsi"/>
                <w:sz w:val="18"/>
                <w:szCs w:val="18"/>
              </w:rPr>
            </w:pPr>
            <w:r>
              <w:rPr>
                <w:rFonts w:asciiTheme="minorHAnsi" w:hAnsiTheme="minorHAnsi"/>
                <w:sz w:val="18"/>
                <w:szCs w:val="18"/>
              </w:rPr>
              <w:t>If method of compliance is by use of smoke testing, then no</w:t>
            </w:r>
            <w:r w:rsidRPr="004860AE">
              <w:rPr>
                <w:rFonts w:asciiTheme="minorHAnsi" w:hAnsiTheme="minorHAnsi"/>
                <w:sz w:val="18"/>
                <w:szCs w:val="18"/>
              </w:rPr>
              <w:t xml:space="preserve"> visible smoke </w:t>
            </w:r>
            <w:r>
              <w:rPr>
                <w:rFonts w:asciiTheme="minorHAnsi" w:hAnsiTheme="minorHAnsi"/>
                <w:sz w:val="18"/>
                <w:szCs w:val="18"/>
              </w:rPr>
              <w:t>shall exit</w:t>
            </w:r>
            <w:r w:rsidRPr="004860AE">
              <w:rPr>
                <w:rFonts w:asciiTheme="minorHAnsi" w:hAnsiTheme="minorHAnsi"/>
                <w:sz w:val="18"/>
                <w:szCs w:val="18"/>
              </w:rPr>
              <w:t xml:space="preserve"> the accessible portions of the duct system.</w:t>
            </w:r>
            <w:r>
              <w:rPr>
                <w:rFonts w:asciiTheme="minorHAnsi" w:hAnsiTheme="minorHAnsi"/>
                <w:sz w:val="18"/>
                <w:szCs w:val="18"/>
              </w:rPr>
              <w:t xml:space="preserve">  </w:t>
            </w:r>
            <w:r w:rsidRPr="00D148C4">
              <w:rPr>
                <w:rFonts w:asciiTheme="minorHAnsi" w:hAnsiTheme="minorHAnsi"/>
                <w:sz w:val="18"/>
                <w:szCs w:val="18"/>
              </w:rPr>
              <w:t xml:space="preserve">Note </w:t>
            </w:r>
            <w:r w:rsidRPr="00D148C4">
              <w:rPr>
                <w:rFonts w:asciiTheme="minorHAnsi" w:hAnsiTheme="minorHAnsi"/>
                <w:b/>
                <w:sz w:val="18"/>
                <w:szCs w:val="18"/>
              </w:rPr>
              <w:t>–</w:t>
            </w:r>
            <w:r w:rsidRPr="00D148C4">
              <w:rPr>
                <w:rFonts w:asciiTheme="minorHAnsi" w:hAnsiTheme="minorHAnsi"/>
                <w:sz w:val="18"/>
                <w:szCs w:val="18"/>
              </w:rPr>
              <w:t xml:space="preserve"> Accessible is defined as having access thereto, but which first may require removal or opening of access panels, doors, or moving similar obstructions. If access to the ducts requires an object to be demolished or deconstructed then sealing of those ducts is not required</w:t>
            </w:r>
          </w:p>
        </w:tc>
      </w:tr>
      <w:tr w:rsidR="00F5195D" w:rsidRPr="00A26BE3" w14:paraId="35FC7605" w14:textId="77777777" w:rsidTr="00A7778E">
        <w:trPr>
          <w:trHeight w:val="144"/>
        </w:trPr>
        <w:tc>
          <w:tcPr>
            <w:tcW w:w="223" w:type="pct"/>
            <w:vAlign w:val="center"/>
          </w:tcPr>
          <w:p w14:paraId="35FC7603"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02</w:t>
            </w:r>
          </w:p>
        </w:tc>
        <w:tc>
          <w:tcPr>
            <w:tcW w:w="4777" w:type="pct"/>
            <w:gridSpan w:val="2"/>
            <w:vAlign w:val="center"/>
          </w:tcPr>
          <w:p w14:paraId="35FC7604" w14:textId="5F62D69E" w:rsidR="00F5195D" w:rsidRPr="00A215E8" w:rsidRDefault="00F5195D" w:rsidP="00A7778E">
            <w:pPr>
              <w:rPr>
                <w:rFonts w:asciiTheme="minorHAnsi" w:hAnsiTheme="minorHAnsi"/>
                <w:sz w:val="18"/>
                <w:szCs w:val="18"/>
              </w:rPr>
            </w:pPr>
            <w:r>
              <w:rPr>
                <w:rFonts w:asciiTheme="minorHAnsi" w:hAnsiTheme="minorHAnsi"/>
                <w:sz w:val="18"/>
                <w:szCs w:val="18"/>
              </w:rPr>
              <w:t>If method of compliance is by use of smoke testing, s</w:t>
            </w:r>
            <w:r w:rsidRPr="00D148C4">
              <w:rPr>
                <w:rFonts w:asciiTheme="minorHAnsi" w:hAnsiTheme="minorHAnsi"/>
                <w:sz w:val="18"/>
                <w:szCs w:val="18"/>
              </w:rPr>
              <w:t>moke is only emanating from air-handling unit (AHU) cabinet and non</w:t>
            </w:r>
            <w:r w:rsidR="00452AF2">
              <w:rPr>
                <w:rFonts w:asciiTheme="minorHAnsi" w:hAnsiTheme="minorHAnsi"/>
                <w:sz w:val="18"/>
                <w:szCs w:val="18"/>
              </w:rPr>
              <w:t>-</w:t>
            </w:r>
            <w:r w:rsidRPr="00D148C4">
              <w:rPr>
                <w:rFonts w:asciiTheme="minorHAnsi" w:hAnsiTheme="minorHAnsi"/>
                <w:sz w:val="18"/>
                <w:szCs w:val="18"/>
              </w:rPr>
              <w:t>accessible portions of the duct system</w:t>
            </w:r>
          </w:p>
        </w:tc>
      </w:tr>
      <w:tr w:rsidR="00F5195D" w:rsidRPr="00A26BE3" w14:paraId="35FC7608" w14:textId="77777777" w:rsidTr="00A7778E">
        <w:trPr>
          <w:trHeight w:val="144"/>
        </w:trPr>
        <w:tc>
          <w:tcPr>
            <w:tcW w:w="223" w:type="pct"/>
            <w:vAlign w:val="center"/>
          </w:tcPr>
          <w:p w14:paraId="35FC7606"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03</w:t>
            </w:r>
          </w:p>
        </w:tc>
        <w:tc>
          <w:tcPr>
            <w:tcW w:w="4777" w:type="pct"/>
            <w:gridSpan w:val="2"/>
            <w:vAlign w:val="center"/>
          </w:tcPr>
          <w:p w14:paraId="35FC7607" w14:textId="77777777" w:rsidR="00F5195D" w:rsidRPr="00A215E8" w:rsidRDefault="00F5195D" w:rsidP="00A7778E">
            <w:pPr>
              <w:rPr>
                <w:rFonts w:asciiTheme="minorHAnsi" w:hAnsiTheme="minorHAnsi"/>
                <w:b/>
                <w:sz w:val="18"/>
                <w:szCs w:val="18"/>
              </w:rPr>
            </w:pPr>
            <w:r w:rsidRPr="00A215E8">
              <w:rPr>
                <w:rFonts w:asciiTheme="minorHAnsi" w:hAnsiTheme="minorHAnsi"/>
                <w:sz w:val="18"/>
                <w:szCs w:val="18"/>
              </w:rPr>
              <w:t xml:space="preserve">System was tested in its normal operation condition.  </w:t>
            </w:r>
          </w:p>
        </w:tc>
      </w:tr>
      <w:tr w:rsidR="00F5195D" w:rsidRPr="00A26BE3" w14:paraId="35FC760B" w14:textId="77777777" w:rsidTr="00A7778E">
        <w:trPr>
          <w:trHeight w:val="144"/>
        </w:trPr>
        <w:tc>
          <w:tcPr>
            <w:tcW w:w="223" w:type="pct"/>
            <w:vAlign w:val="center"/>
          </w:tcPr>
          <w:p w14:paraId="35FC7609"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04</w:t>
            </w:r>
          </w:p>
        </w:tc>
        <w:tc>
          <w:tcPr>
            <w:tcW w:w="4777" w:type="pct"/>
            <w:gridSpan w:val="2"/>
            <w:vAlign w:val="center"/>
          </w:tcPr>
          <w:p w14:paraId="35FC760A" w14:textId="77777777" w:rsidR="00F5195D" w:rsidRPr="00A215E8" w:rsidRDefault="00F5195D" w:rsidP="00A7778E">
            <w:pPr>
              <w:rPr>
                <w:rFonts w:asciiTheme="minorHAnsi" w:hAnsiTheme="minorHAnsi"/>
                <w:b/>
                <w:sz w:val="18"/>
                <w:szCs w:val="18"/>
              </w:rPr>
            </w:pPr>
            <w:r w:rsidRPr="00A215E8">
              <w:rPr>
                <w:rFonts w:asciiTheme="minorHAnsi" w:hAnsiTheme="minorHAnsi"/>
                <w:bCs/>
                <w:sz w:val="18"/>
                <w:szCs w:val="18"/>
              </w:rPr>
              <w:t>All</w:t>
            </w:r>
            <w:r w:rsidRPr="00A215E8">
              <w:rPr>
                <w:rFonts w:asciiTheme="minorHAnsi" w:hAnsiTheme="minorHAnsi"/>
                <w:sz w:val="18"/>
                <w:szCs w:val="18"/>
              </w:rPr>
              <w:t xml:space="preserve"> supply and return register boots sealed to the surrounding material.</w:t>
            </w:r>
          </w:p>
        </w:tc>
      </w:tr>
      <w:tr w:rsidR="00F5195D" w:rsidRPr="00A26BE3" w14:paraId="35FC760E" w14:textId="77777777" w:rsidTr="00A7778E">
        <w:trPr>
          <w:trHeight w:val="144"/>
        </w:trPr>
        <w:tc>
          <w:tcPr>
            <w:tcW w:w="223" w:type="pct"/>
            <w:vAlign w:val="center"/>
          </w:tcPr>
          <w:p w14:paraId="35FC760C"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05</w:t>
            </w:r>
          </w:p>
        </w:tc>
        <w:tc>
          <w:tcPr>
            <w:tcW w:w="4777" w:type="pct"/>
            <w:gridSpan w:val="2"/>
            <w:vAlign w:val="center"/>
          </w:tcPr>
          <w:p w14:paraId="35FC760D" w14:textId="77777777" w:rsidR="00F5195D" w:rsidRPr="00A215E8" w:rsidRDefault="00F5195D" w:rsidP="00A7778E">
            <w:pPr>
              <w:rPr>
                <w:rFonts w:asciiTheme="minorHAnsi" w:hAnsiTheme="minorHAnsi"/>
                <w:b/>
                <w:sz w:val="18"/>
                <w:szCs w:val="18"/>
              </w:rPr>
            </w:pPr>
            <w:r w:rsidRPr="00A215E8">
              <w:rPr>
                <w:rFonts w:asciiTheme="minorHAnsi" w:hAnsiTheme="minorHAnsi"/>
                <w:sz w:val="18"/>
                <w:szCs w:val="18"/>
              </w:rPr>
              <w:t>Cloth backed rubber adhesive duct tape may not be used as the primary air sealing method for duct connections.</w:t>
            </w:r>
          </w:p>
        </w:tc>
      </w:tr>
      <w:tr w:rsidR="00F5195D" w:rsidRPr="00A26BE3" w14:paraId="35FC7611" w14:textId="77777777" w:rsidTr="00A7778E">
        <w:trPr>
          <w:trHeight w:val="144"/>
        </w:trPr>
        <w:tc>
          <w:tcPr>
            <w:tcW w:w="223" w:type="pct"/>
            <w:vAlign w:val="center"/>
          </w:tcPr>
          <w:p w14:paraId="35FC760F"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06</w:t>
            </w:r>
          </w:p>
        </w:tc>
        <w:tc>
          <w:tcPr>
            <w:tcW w:w="4777" w:type="pct"/>
            <w:gridSpan w:val="2"/>
            <w:vAlign w:val="center"/>
          </w:tcPr>
          <w:p w14:paraId="35FC7610" w14:textId="77777777" w:rsidR="00F5195D" w:rsidRPr="00A215E8" w:rsidRDefault="00F5195D" w:rsidP="00A7778E">
            <w:pPr>
              <w:rPr>
                <w:rFonts w:asciiTheme="minorHAnsi" w:hAnsiTheme="minorHAnsi"/>
                <w:sz w:val="18"/>
                <w:szCs w:val="18"/>
              </w:rPr>
            </w:pPr>
            <w:r w:rsidRPr="00A215E8">
              <w:rPr>
                <w:rFonts w:asciiTheme="minorHAnsi" w:hAnsiTheme="minorHAnsi"/>
                <w:sz w:val="18"/>
                <w:szCs w:val="18"/>
              </w:rPr>
              <w:t>All connection points between the air handler and the supply and return plenums are completely sealed.</w:t>
            </w:r>
          </w:p>
        </w:tc>
      </w:tr>
      <w:tr w:rsidR="004D691D" w:rsidRPr="00A26BE3" w14:paraId="35FC7615"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612" w14:textId="77777777" w:rsidR="004D691D" w:rsidRPr="00A26BE3" w:rsidRDefault="004D691D" w:rsidP="004D691D">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1258" w:type="pct"/>
            <w:vAlign w:val="center"/>
          </w:tcPr>
          <w:p w14:paraId="35FC7613" w14:textId="77777777" w:rsidR="004D691D" w:rsidRPr="00A26BE3" w:rsidRDefault="004D691D" w:rsidP="004D691D">
            <w:pPr>
              <w:rPr>
                <w:rFonts w:asciiTheme="minorHAnsi" w:hAnsiTheme="minorHAnsi"/>
                <w:sz w:val="18"/>
                <w:szCs w:val="18"/>
              </w:rPr>
            </w:pPr>
            <w:r w:rsidRPr="00A26BE3">
              <w:rPr>
                <w:rFonts w:asciiTheme="minorHAnsi" w:hAnsiTheme="minorHAnsi"/>
                <w:sz w:val="18"/>
                <w:szCs w:val="18"/>
              </w:rPr>
              <w:t>Verification Status:</w:t>
            </w:r>
          </w:p>
        </w:tc>
        <w:tc>
          <w:tcPr>
            <w:tcW w:w="3519" w:type="pct"/>
            <w:vAlign w:val="center"/>
          </w:tcPr>
          <w:p w14:paraId="7DFA3336" w14:textId="77777777" w:rsidR="004D691D" w:rsidRDefault="004D691D" w:rsidP="004D691D">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28BABDC" w14:textId="443ED599" w:rsidR="004D691D" w:rsidRDefault="004D691D" w:rsidP="004D691D">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5FC7614" w14:textId="10BB656A" w:rsidR="004D691D" w:rsidRPr="005D4F47" w:rsidRDefault="004D691D">
            <w:pPr>
              <w:pStyle w:val="ListParagraph"/>
              <w:keepNext/>
              <w:numPr>
                <w:ilvl w:val="0"/>
                <w:numId w:val="43"/>
              </w:numPr>
              <w:tabs>
                <w:tab w:val="left" w:pos="36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4D691D" w:rsidRPr="00A26BE3" w14:paraId="35FC7619"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616" w14:textId="77777777" w:rsidR="004D691D" w:rsidRPr="00A26BE3" w:rsidRDefault="004D691D" w:rsidP="004D691D">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8</w:t>
            </w:r>
          </w:p>
        </w:tc>
        <w:tc>
          <w:tcPr>
            <w:tcW w:w="4777" w:type="pct"/>
            <w:gridSpan w:val="2"/>
            <w:vAlign w:val="center"/>
          </w:tcPr>
          <w:p w14:paraId="35FC7618" w14:textId="1DC2D07A" w:rsidR="004D691D" w:rsidRPr="00A26BE3" w:rsidRDefault="004D691D" w:rsidP="004D691D">
            <w:pPr>
              <w:rPr>
                <w:rFonts w:asciiTheme="minorHAnsi" w:hAnsiTheme="minorHAnsi"/>
                <w:sz w:val="18"/>
                <w:szCs w:val="18"/>
              </w:rPr>
            </w:pPr>
            <w:r w:rsidRPr="00A26BE3">
              <w:rPr>
                <w:rFonts w:asciiTheme="minorHAnsi" w:hAnsiTheme="minorHAnsi"/>
                <w:sz w:val="18"/>
                <w:szCs w:val="18"/>
              </w:rPr>
              <w:t xml:space="preserve">Correction Notes: </w:t>
            </w:r>
          </w:p>
        </w:tc>
      </w:tr>
      <w:tr w:rsidR="004D691D" w:rsidRPr="00A26BE3" w14:paraId="35FC761B" w14:textId="77777777" w:rsidTr="00A7778E">
        <w:tblPrEx>
          <w:tblCellMar>
            <w:left w:w="108" w:type="dxa"/>
            <w:right w:w="108" w:type="dxa"/>
          </w:tblCellMar>
          <w:tblLook w:val="00A0" w:firstRow="1" w:lastRow="0" w:firstColumn="1" w:lastColumn="0" w:noHBand="0" w:noVBand="0"/>
        </w:tblPrEx>
        <w:trPr>
          <w:cantSplit/>
          <w:trHeight w:val="144"/>
        </w:trPr>
        <w:tc>
          <w:tcPr>
            <w:tcW w:w="5000" w:type="pct"/>
            <w:gridSpan w:val="3"/>
          </w:tcPr>
          <w:p w14:paraId="35FC761A" w14:textId="77777777" w:rsidR="004D691D" w:rsidRPr="001F4EAD" w:rsidRDefault="004D691D" w:rsidP="004D691D">
            <w:pPr>
              <w:rPr>
                <w:rFonts w:asciiTheme="minorHAnsi" w:hAnsiTheme="minorHAnsi"/>
                <w:b/>
                <w:sz w:val="18"/>
                <w:szCs w:val="18"/>
              </w:rPr>
            </w:pPr>
            <w:r w:rsidRPr="001F4EAD">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C761C" w14:textId="77777777" w:rsidR="00354D4E" w:rsidRDefault="00354D4E" w:rsidP="007030B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10324"/>
      </w:tblGrid>
      <w:tr w:rsidR="00354D4E" w:rsidRPr="00A26BE3" w14:paraId="35FC761F" w14:textId="77777777" w:rsidTr="00354D4E">
        <w:trPr>
          <w:cantSplit/>
          <w:trHeight w:val="432"/>
        </w:trPr>
        <w:tc>
          <w:tcPr>
            <w:tcW w:w="5000" w:type="pct"/>
            <w:gridSpan w:val="2"/>
            <w:vAlign w:val="center"/>
          </w:tcPr>
          <w:p w14:paraId="35FC761D" w14:textId="197E53BC" w:rsidR="00354D4E" w:rsidRPr="002C21F9" w:rsidRDefault="00354D4E" w:rsidP="002C21F9">
            <w:pPr>
              <w:keepNext/>
              <w:rPr>
                <w:rFonts w:ascii="Calibri" w:hAnsi="Calibri"/>
                <w:b/>
                <w:sz w:val="20"/>
                <w:szCs w:val="18"/>
              </w:rPr>
            </w:pPr>
            <w:r w:rsidRPr="002C21F9">
              <w:rPr>
                <w:rFonts w:ascii="Calibri" w:hAnsi="Calibri"/>
                <w:b/>
                <w:sz w:val="20"/>
                <w:szCs w:val="18"/>
              </w:rPr>
              <w:t>D. Determination of HERS Verification Compliance</w:t>
            </w:r>
          </w:p>
          <w:p w14:paraId="35FC761E" w14:textId="77777777" w:rsidR="00354D4E" w:rsidRPr="00A26BE3" w:rsidRDefault="00354D4E" w:rsidP="002C21F9">
            <w:pPr>
              <w:keepNext/>
              <w:rPr>
                <w:rFonts w:ascii="Calibri" w:hAnsi="Calibri"/>
                <w:sz w:val="18"/>
                <w:szCs w:val="18"/>
              </w:rPr>
            </w:pPr>
            <w:r w:rsidRPr="00A26BE3">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354D4E" w:rsidRPr="00A26BE3" w14:paraId="35FC7622" w14:textId="77777777" w:rsidTr="00354D4E">
        <w:trPr>
          <w:cantSplit/>
          <w:trHeight w:val="144"/>
        </w:trPr>
        <w:tc>
          <w:tcPr>
            <w:tcW w:w="216" w:type="pct"/>
            <w:vAlign w:val="center"/>
          </w:tcPr>
          <w:p w14:paraId="35FC7620" w14:textId="77777777" w:rsidR="00354D4E" w:rsidRPr="00A26BE3" w:rsidDel="00C76C40" w:rsidRDefault="00354D4E" w:rsidP="00354D4E">
            <w:pPr>
              <w:keepNext/>
              <w:jc w:val="center"/>
              <w:rPr>
                <w:rFonts w:ascii="Calibri" w:hAnsi="Calibri"/>
                <w:sz w:val="18"/>
                <w:szCs w:val="18"/>
              </w:rPr>
            </w:pPr>
            <w:r w:rsidRPr="00F5195D">
              <w:rPr>
                <w:rFonts w:asciiTheme="minorHAnsi" w:hAnsiTheme="minorHAnsi"/>
                <w:sz w:val="18"/>
                <w:szCs w:val="18"/>
              </w:rPr>
              <w:t>01</w:t>
            </w:r>
          </w:p>
        </w:tc>
        <w:tc>
          <w:tcPr>
            <w:tcW w:w="4784" w:type="pct"/>
            <w:vAlign w:val="center"/>
          </w:tcPr>
          <w:p w14:paraId="35FC7621" w14:textId="77777777" w:rsidR="00354D4E" w:rsidRPr="00A26BE3" w:rsidRDefault="00354D4E" w:rsidP="00354D4E">
            <w:pPr>
              <w:keepNext/>
              <w:rPr>
                <w:rFonts w:ascii="Calibri" w:hAnsi="Calibri"/>
                <w:sz w:val="18"/>
                <w:szCs w:val="18"/>
              </w:rPr>
            </w:pPr>
          </w:p>
        </w:tc>
      </w:tr>
    </w:tbl>
    <w:p w14:paraId="6C881E84" w14:textId="77777777" w:rsidR="004D691D" w:rsidRDefault="004D691D">
      <w:pPr>
        <w:rPr>
          <w:rFonts w:asciiTheme="minorHAnsi" w:hAnsiTheme="minorHAnsi"/>
          <w:sz w:val="18"/>
          <w:szCs w:val="18"/>
        </w:rPr>
      </w:pPr>
    </w:p>
    <w:p w14:paraId="35FC7623" w14:textId="77777777" w:rsidR="007745E9" w:rsidRDefault="007745E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4D691D" w:rsidRPr="004D691D" w14:paraId="700C0A79" w14:textId="77777777" w:rsidTr="004D691D">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3877E7B"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Arial"/>
                <w:b/>
                <w:sz w:val="22"/>
                <w:szCs w:val="22"/>
              </w:rPr>
            </w:pPr>
            <w:r w:rsidRPr="004D691D">
              <w:rPr>
                <w:rFonts w:asciiTheme="minorHAnsi" w:eastAsiaTheme="minorEastAsia" w:hAnsiTheme="minorHAnsi" w:cs="Arial"/>
                <w:b/>
                <w:caps/>
                <w:sz w:val="18"/>
                <w:szCs w:val="18"/>
              </w:rPr>
              <w:lastRenderedPageBreak/>
              <w:t>Documentation Author's Declaration Statement</w:t>
            </w:r>
          </w:p>
        </w:tc>
      </w:tr>
      <w:tr w:rsidR="004D691D" w:rsidRPr="004D691D" w14:paraId="67248BFD" w14:textId="77777777" w:rsidTr="004D691D">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18FAC356" w14:textId="77777777" w:rsidR="004D691D" w:rsidRPr="004D691D" w:rsidRDefault="004D691D" w:rsidP="004D691D">
            <w:pPr>
              <w:numPr>
                <w:ilvl w:val="0"/>
                <w:numId w:val="45"/>
              </w:numPr>
              <w:spacing w:after="200" w:line="276" w:lineRule="auto"/>
              <w:ind w:left="271" w:hanging="270"/>
              <w:rPr>
                <w:rFonts w:asciiTheme="minorHAnsi" w:eastAsiaTheme="minorEastAsia" w:hAnsiTheme="minorHAnsi" w:cstheme="minorBidi"/>
                <w:sz w:val="18"/>
                <w:szCs w:val="18"/>
              </w:rPr>
            </w:pPr>
            <w:r w:rsidRPr="004D691D">
              <w:rPr>
                <w:rFonts w:asciiTheme="minorHAnsi" w:eastAsiaTheme="minorEastAsia" w:hAnsiTheme="minorHAnsi" w:cstheme="minorBidi"/>
                <w:sz w:val="18"/>
                <w:szCs w:val="18"/>
              </w:rPr>
              <w:t>I certify that this Certificate of Verification documentation is accurate and complete.</w:t>
            </w:r>
          </w:p>
        </w:tc>
      </w:tr>
      <w:tr w:rsidR="004D691D" w:rsidRPr="004D691D" w14:paraId="12B1B21E" w14:textId="77777777" w:rsidTr="004D691D">
        <w:trPr>
          <w:trHeight w:val="360"/>
        </w:trPr>
        <w:tc>
          <w:tcPr>
            <w:tcW w:w="5434" w:type="dxa"/>
            <w:tcBorders>
              <w:top w:val="single" w:sz="4" w:space="0" w:color="auto"/>
              <w:left w:val="single" w:sz="4" w:space="0" w:color="auto"/>
              <w:bottom w:val="single" w:sz="4" w:space="0" w:color="auto"/>
              <w:right w:val="single" w:sz="4" w:space="0" w:color="auto"/>
            </w:tcBorders>
            <w:hideMark/>
          </w:tcPr>
          <w:p w14:paraId="001B4946"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31D6A62C"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Documentation Author Signature:</w:t>
            </w:r>
          </w:p>
        </w:tc>
      </w:tr>
      <w:tr w:rsidR="004D691D" w:rsidRPr="004D691D" w14:paraId="69ADE89F" w14:textId="77777777" w:rsidTr="004D691D">
        <w:trPr>
          <w:trHeight w:val="360"/>
        </w:trPr>
        <w:tc>
          <w:tcPr>
            <w:tcW w:w="5434" w:type="dxa"/>
            <w:tcBorders>
              <w:top w:val="single" w:sz="4" w:space="0" w:color="auto"/>
              <w:left w:val="single" w:sz="4" w:space="0" w:color="auto"/>
              <w:bottom w:val="single" w:sz="4" w:space="0" w:color="auto"/>
              <w:right w:val="single" w:sz="4" w:space="0" w:color="auto"/>
            </w:tcBorders>
            <w:hideMark/>
          </w:tcPr>
          <w:p w14:paraId="460AD961"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294225B9"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Date Signed:</w:t>
            </w:r>
          </w:p>
        </w:tc>
      </w:tr>
      <w:tr w:rsidR="004D691D" w:rsidRPr="004D691D" w14:paraId="088605A0" w14:textId="77777777" w:rsidTr="004D691D">
        <w:trPr>
          <w:trHeight w:val="360"/>
        </w:trPr>
        <w:tc>
          <w:tcPr>
            <w:tcW w:w="5434" w:type="dxa"/>
            <w:tcBorders>
              <w:top w:val="single" w:sz="4" w:space="0" w:color="auto"/>
              <w:left w:val="single" w:sz="4" w:space="0" w:color="auto"/>
              <w:bottom w:val="single" w:sz="4" w:space="0" w:color="auto"/>
              <w:right w:val="single" w:sz="4" w:space="0" w:color="auto"/>
            </w:tcBorders>
            <w:hideMark/>
          </w:tcPr>
          <w:p w14:paraId="4FC2015D"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60BB3250"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CEA/HERS Certification Information (if applicable):</w:t>
            </w:r>
          </w:p>
        </w:tc>
      </w:tr>
      <w:tr w:rsidR="004D691D" w:rsidRPr="004D691D" w14:paraId="13AC74E4" w14:textId="77777777" w:rsidTr="004D691D">
        <w:trPr>
          <w:trHeight w:val="360"/>
        </w:trPr>
        <w:tc>
          <w:tcPr>
            <w:tcW w:w="5434" w:type="dxa"/>
            <w:tcBorders>
              <w:top w:val="single" w:sz="4" w:space="0" w:color="auto"/>
              <w:left w:val="single" w:sz="4" w:space="0" w:color="auto"/>
              <w:bottom w:val="single" w:sz="4" w:space="0" w:color="auto"/>
              <w:right w:val="single" w:sz="4" w:space="0" w:color="auto"/>
            </w:tcBorders>
            <w:hideMark/>
          </w:tcPr>
          <w:p w14:paraId="18928772"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4862DC5B" w14:textId="77777777" w:rsidR="004D691D" w:rsidRPr="004D691D" w:rsidRDefault="004D691D" w:rsidP="004D691D">
            <w:pPr>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Phone:</w:t>
            </w:r>
          </w:p>
        </w:tc>
      </w:tr>
      <w:tr w:rsidR="004D691D" w:rsidRPr="004D691D" w14:paraId="3F40E5F7" w14:textId="77777777" w:rsidTr="004D691D">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A0CFC88"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8"/>
                <w:szCs w:val="18"/>
              </w:rPr>
            </w:pPr>
            <w:r w:rsidRPr="004D691D">
              <w:rPr>
                <w:rFonts w:asciiTheme="minorHAnsi" w:eastAsiaTheme="minorEastAsia" w:hAnsiTheme="minorHAnsi" w:cs="Arial"/>
                <w:b/>
                <w:caps/>
                <w:sz w:val="18"/>
                <w:szCs w:val="18"/>
              </w:rPr>
              <w:t xml:space="preserve">Responsible Person's Declaration statement </w:t>
            </w:r>
          </w:p>
        </w:tc>
      </w:tr>
      <w:tr w:rsidR="004D691D" w:rsidRPr="004D691D" w14:paraId="7557E90B" w14:textId="77777777" w:rsidTr="004D691D">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C31889" w14:textId="77777777" w:rsidR="004D691D" w:rsidRPr="004D691D" w:rsidRDefault="004D691D" w:rsidP="004D691D">
            <w:pPr>
              <w:keepNext/>
              <w:widowControl w:val="0"/>
              <w:tabs>
                <w:tab w:val="left" w:pos="720"/>
              </w:tabs>
              <w:snapToGrid w:val="0"/>
              <w:ind w:right="90"/>
              <w:rPr>
                <w:rFonts w:asciiTheme="minorHAnsi" w:hAnsiTheme="minorHAnsi"/>
                <w:sz w:val="18"/>
                <w:szCs w:val="18"/>
              </w:rPr>
            </w:pPr>
            <w:r w:rsidRPr="004D691D">
              <w:rPr>
                <w:rFonts w:asciiTheme="minorHAnsi" w:hAnsiTheme="minorHAnsi"/>
                <w:sz w:val="18"/>
                <w:szCs w:val="18"/>
              </w:rPr>
              <w:t xml:space="preserve">I certify the following under penalty of perjury, under the laws of the State of California: </w:t>
            </w:r>
          </w:p>
          <w:p w14:paraId="52911782" w14:textId="77777777" w:rsidR="004D691D" w:rsidRPr="004D691D" w:rsidRDefault="004D691D">
            <w:pPr>
              <w:keepNext/>
              <w:widowControl w:val="0"/>
              <w:numPr>
                <w:ilvl w:val="0"/>
                <w:numId w:val="46"/>
              </w:numPr>
              <w:tabs>
                <w:tab w:val="left" w:pos="720"/>
              </w:tabs>
              <w:snapToGrid w:val="0"/>
              <w:spacing w:after="200" w:line="276" w:lineRule="auto"/>
              <w:ind w:right="86"/>
              <w:contextualSpacing/>
              <w:rPr>
                <w:rFonts w:asciiTheme="minorHAnsi" w:hAnsiTheme="minorHAnsi"/>
                <w:sz w:val="18"/>
                <w:szCs w:val="18"/>
              </w:rPr>
            </w:pPr>
            <w:r w:rsidRPr="004D691D">
              <w:rPr>
                <w:rFonts w:asciiTheme="minorHAnsi" w:hAnsiTheme="minorHAnsi"/>
                <w:sz w:val="18"/>
                <w:szCs w:val="18"/>
              </w:rPr>
              <w:t>The information provided on this Certificate of Verification is true and correct.</w:t>
            </w:r>
          </w:p>
          <w:p w14:paraId="233FCAF8" w14:textId="77777777" w:rsidR="004D691D" w:rsidRPr="004D691D" w:rsidRDefault="004D691D">
            <w:pPr>
              <w:keepNext/>
              <w:widowControl w:val="0"/>
              <w:numPr>
                <w:ilvl w:val="0"/>
                <w:numId w:val="46"/>
              </w:numPr>
              <w:tabs>
                <w:tab w:val="left" w:pos="720"/>
              </w:tabs>
              <w:snapToGrid w:val="0"/>
              <w:spacing w:after="200" w:line="276" w:lineRule="auto"/>
              <w:ind w:right="86"/>
              <w:contextualSpacing/>
              <w:rPr>
                <w:rFonts w:asciiTheme="minorHAnsi" w:hAnsiTheme="minorHAnsi"/>
                <w:sz w:val="18"/>
                <w:szCs w:val="18"/>
              </w:rPr>
            </w:pPr>
            <w:r w:rsidRPr="004D691D">
              <w:rPr>
                <w:rFonts w:asciiTheme="minorHAnsi" w:hAnsiTheme="minorHAnsi"/>
                <w:sz w:val="18"/>
                <w:szCs w:val="18"/>
              </w:rPr>
              <w:t>I am the certified HERS Rater who performed the verification identified and reported on this Certificate of Verification (responsible rater).</w:t>
            </w:r>
          </w:p>
          <w:p w14:paraId="615A3F6B" w14:textId="77777777" w:rsidR="004D691D" w:rsidRPr="004D691D" w:rsidRDefault="004D691D">
            <w:pPr>
              <w:keepNext/>
              <w:widowControl w:val="0"/>
              <w:numPr>
                <w:ilvl w:val="0"/>
                <w:numId w:val="46"/>
              </w:numPr>
              <w:tabs>
                <w:tab w:val="left" w:pos="720"/>
              </w:tabs>
              <w:snapToGrid w:val="0"/>
              <w:spacing w:after="200" w:line="276" w:lineRule="auto"/>
              <w:ind w:right="86"/>
              <w:contextualSpacing/>
              <w:rPr>
                <w:rFonts w:asciiTheme="minorHAnsi" w:hAnsiTheme="minorHAnsi"/>
                <w:sz w:val="18"/>
                <w:szCs w:val="18"/>
              </w:rPr>
            </w:pPr>
            <w:r w:rsidRPr="004D691D">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E3FD5F8" w14:textId="77777777" w:rsidR="004D691D" w:rsidRPr="004D691D" w:rsidRDefault="004D691D">
            <w:pPr>
              <w:keepNext/>
              <w:widowControl w:val="0"/>
              <w:numPr>
                <w:ilvl w:val="0"/>
                <w:numId w:val="46"/>
              </w:numPr>
              <w:tabs>
                <w:tab w:val="left" w:pos="720"/>
              </w:tabs>
              <w:snapToGrid w:val="0"/>
              <w:spacing w:after="200" w:line="276" w:lineRule="auto"/>
              <w:ind w:right="86"/>
              <w:contextualSpacing/>
              <w:rPr>
                <w:rFonts w:asciiTheme="minorHAnsi" w:hAnsiTheme="minorHAnsi"/>
                <w:sz w:val="18"/>
                <w:szCs w:val="18"/>
              </w:rPr>
            </w:pPr>
            <w:r w:rsidRPr="004D691D">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2006CB9" w14:textId="77777777" w:rsidR="004D691D" w:rsidRPr="004D691D" w:rsidRDefault="004D691D">
            <w:pPr>
              <w:keepNext/>
              <w:widowControl w:val="0"/>
              <w:numPr>
                <w:ilvl w:val="0"/>
                <w:numId w:val="46"/>
              </w:numPr>
              <w:tabs>
                <w:tab w:val="left" w:pos="720"/>
              </w:tabs>
              <w:snapToGrid w:val="0"/>
              <w:spacing w:after="200" w:line="276" w:lineRule="auto"/>
              <w:ind w:right="86"/>
              <w:contextualSpacing/>
              <w:rPr>
                <w:rFonts w:asciiTheme="minorHAnsi" w:hAnsiTheme="minorHAnsi"/>
                <w:sz w:val="18"/>
                <w:szCs w:val="18"/>
              </w:rPr>
            </w:pPr>
            <w:r w:rsidRPr="004D691D">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D691D" w:rsidRPr="004D691D" w14:paraId="7B07816D" w14:textId="77777777" w:rsidTr="004D691D">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8944428"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Arial"/>
                <w:b/>
                <w:caps/>
                <w:sz w:val="18"/>
                <w:szCs w:val="18"/>
              </w:rPr>
            </w:pPr>
            <w:r w:rsidRPr="004D691D">
              <w:rPr>
                <w:rFonts w:asciiTheme="minorHAnsi" w:eastAsiaTheme="minorEastAsia" w:hAnsiTheme="minorHAnsi" w:cs="Arial"/>
                <w:b/>
                <w:caps/>
                <w:sz w:val="18"/>
                <w:szCs w:val="18"/>
              </w:rPr>
              <w:t>BUILDER OR INSTALLER INFORMATION AS SHOWN ON THE CERTIFICATE OF INSTALLATION</w:t>
            </w:r>
          </w:p>
        </w:tc>
      </w:tr>
      <w:tr w:rsidR="004D691D" w:rsidRPr="004D691D" w14:paraId="331C826E" w14:textId="77777777" w:rsidTr="004D691D">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FD3D10"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Company Name (Installing Subcontractor, General Contractor, or Builder/Owner):</w:t>
            </w:r>
          </w:p>
        </w:tc>
      </w:tr>
      <w:tr w:rsidR="004D691D" w:rsidRPr="004D691D" w14:paraId="0BAE849E" w14:textId="77777777" w:rsidTr="004D691D">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7C473D9" w14:textId="77777777" w:rsidR="004D691D" w:rsidRPr="004D691D" w:rsidRDefault="004D691D" w:rsidP="004D691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9D4D61" w14:textId="77777777" w:rsidR="004D691D" w:rsidRPr="004D691D" w:rsidRDefault="004D691D" w:rsidP="004D691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CSLB License:</w:t>
            </w:r>
          </w:p>
        </w:tc>
      </w:tr>
      <w:tr w:rsidR="004D691D" w:rsidRPr="004D691D" w14:paraId="5D6F636D" w14:textId="77777777" w:rsidTr="004D691D">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2256F9"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Arial"/>
                <w:b/>
                <w:caps/>
                <w:sz w:val="18"/>
                <w:szCs w:val="18"/>
              </w:rPr>
              <w:t>HERS PROVIDER DATA REGISTRY INFORMATION</w:t>
            </w:r>
          </w:p>
        </w:tc>
      </w:tr>
      <w:tr w:rsidR="004D691D" w:rsidRPr="004D691D" w14:paraId="7BC85671" w14:textId="77777777" w:rsidTr="004D691D">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4625B1"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Sample Group Number (if applicable):</w:t>
            </w:r>
          </w:p>
          <w:p w14:paraId="3F20A9A7"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947E7"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Dwelling Test Status in Sample Group (if applicable):</w:t>
            </w:r>
          </w:p>
          <w:p w14:paraId="5BE859C2"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Theme="minorEastAsia" w:hAnsiTheme="minorHAnsi" w:cstheme="minorBidi"/>
                <w:sz w:val="14"/>
                <w:szCs w:val="14"/>
              </w:rPr>
            </w:pPr>
          </w:p>
        </w:tc>
      </w:tr>
      <w:tr w:rsidR="004D691D" w:rsidRPr="004D691D" w14:paraId="284847A4" w14:textId="77777777" w:rsidTr="004D691D">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A92DA1"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Arial"/>
                <w:b/>
                <w:caps/>
                <w:sz w:val="18"/>
                <w:szCs w:val="18"/>
              </w:rPr>
              <w:t>HERS RATER INFORMATION</w:t>
            </w:r>
          </w:p>
        </w:tc>
      </w:tr>
      <w:tr w:rsidR="004D691D" w:rsidRPr="004D691D" w14:paraId="3C6B9CAF" w14:textId="77777777" w:rsidTr="004D691D">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F1235C"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HERS Rater Company Name:</w:t>
            </w:r>
          </w:p>
          <w:p w14:paraId="78E676E1"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p>
        </w:tc>
      </w:tr>
      <w:tr w:rsidR="004D691D" w:rsidRPr="004D691D" w14:paraId="63F5B6DD" w14:textId="77777777" w:rsidTr="004D691D">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66C4A9"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934E21"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86"/>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Responsible Rater Signature:</w:t>
            </w:r>
          </w:p>
          <w:p w14:paraId="0A290D73"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86"/>
              <w:rPr>
                <w:rFonts w:asciiTheme="minorHAnsi" w:eastAsiaTheme="minorEastAsia" w:hAnsiTheme="minorHAnsi" w:cstheme="minorBidi"/>
                <w:sz w:val="14"/>
                <w:szCs w:val="14"/>
              </w:rPr>
            </w:pPr>
          </w:p>
        </w:tc>
      </w:tr>
      <w:tr w:rsidR="004D691D" w:rsidRPr="004D691D" w14:paraId="72206468" w14:textId="77777777" w:rsidTr="004D691D">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751E11"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0F4D96"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Theme="minorEastAsia" w:hAnsiTheme="minorHAnsi" w:cstheme="minorBidi"/>
                <w:sz w:val="14"/>
                <w:szCs w:val="14"/>
              </w:rPr>
            </w:pPr>
            <w:r w:rsidRPr="004D691D">
              <w:rPr>
                <w:rFonts w:asciiTheme="minorHAnsi" w:eastAsiaTheme="minorEastAsia" w:hAnsiTheme="minorHAnsi" w:cstheme="minorBidi"/>
                <w:sz w:val="14"/>
                <w:szCs w:val="14"/>
              </w:rPr>
              <w:t>Date Signed:</w:t>
            </w:r>
          </w:p>
        </w:tc>
      </w:tr>
    </w:tbl>
    <w:p w14:paraId="35FC7650" w14:textId="77777777" w:rsidR="003F2ABE" w:rsidRPr="003F2ABE" w:rsidRDefault="003F2ABE" w:rsidP="00171E43">
      <w:pPr>
        <w:rPr>
          <w:rFonts w:asciiTheme="minorHAnsi" w:hAnsiTheme="minorHAnsi"/>
          <w:sz w:val="18"/>
          <w:szCs w:val="18"/>
        </w:rPr>
      </w:pPr>
    </w:p>
    <w:p w14:paraId="35FC7651" w14:textId="3C45C7DA" w:rsidR="005F4DEA" w:rsidRDefault="005F4DEA" w:rsidP="005F4DEA">
      <w:pPr>
        <w:rPr>
          <w:rFonts w:asciiTheme="minorHAnsi" w:hAnsiTheme="minorHAnsi"/>
          <w:sz w:val="18"/>
          <w:szCs w:val="18"/>
        </w:rPr>
      </w:pPr>
    </w:p>
    <w:p w14:paraId="5C10C937" w14:textId="2E50072B" w:rsidR="004D691D" w:rsidRDefault="004D691D" w:rsidP="005F4DEA">
      <w:pPr>
        <w:rPr>
          <w:rFonts w:asciiTheme="minorHAnsi" w:hAnsiTheme="minorHAnsi"/>
          <w:sz w:val="18"/>
          <w:szCs w:val="18"/>
        </w:rPr>
      </w:pPr>
    </w:p>
    <w:p w14:paraId="4F2FC7D9" w14:textId="77777777" w:rsidR="004D691D" w:rsidRPr="003F2ABE" w:rsidRDefault="004D691D" w:rsidP="005F4DEA">
      <w:pPr>
        <w:rPr>
          <w:rFonts w:asciiTheme="minorHAnsi" w:hAnsiTheme="minorHAnsi"/>
          <w:sz w:val="18"/>
          <w:szCs w:val="18"/>
        </w:rPr>
        <w:sectPr w:rsidR="004D691D" w:rsidRPr="003F2ABE" w:rsidSect="00D473CB">
          <w:headerReference w:type="even" r:id="rId9"/>
          <w:headerReference w:type="default" r:id="rId10"/>
          <w:footerReference w:type="default" r:id="rId11"/>
          <w:headerReference w:type="first" r:id="rId12"/>
          <w:pgSz w:w="12240" w:h="15840" w:code="1"/>
          <w:pgMar w:top="720" w:right="720" w:bottom="720" w:left="720" w:header="576" w:footer="576" w:gutter="0"/>
          <w:cols w:space="720"/>
          <w:docGrid w:linePitch="326"/>
        </w:sectPr>
      </w:pPr>
    </w:p>
    <w:p w14:paraId="232FD18E" w14:textId="5F8FB353" w:rsidR="0057020B" w:rsidRPr="007F5489" w:rsidRDefault="0057020B" w:rsidP="0057020B">
      <w:pPr>
        <w:jc w:val="center"/>
        <w:rPr>
          <w:rFonts w:asciiTheme="minorHAnsi" w:hAnsiTheme="minorHAnsi"/>
          <w:b/>
          <w:sz w:val="20"/>
          <w:szCs w:val="20"/>
        </w:rPr>
      </w:pPr>
      <w:r w:rsidRPr="007F5489">
        <w:rPr>
          <w:rFonts w:asciiTheme="minorHAnsi" w:hAnsiTheme="minorHAnsi"/>
          <w:b/>
          <w:sz w:val="20"/>
          <w:szCs w:val="20"/>
        </w:rPr>
        <w:lastRenderedPageBreak/>
        <w:t>NRCV-MCH-04e User Instructions</w:t>
      </w:r>
    </w:p>
    <w:p w14:paraId="7C86EF1A" w14:textId="77777777" w:rsidR="0057020B" w:rsidRPr="007F5489" w:rsidRDefault="0057020B" w:rsidP="00866486">
      <w:pPr>
        <w:rPr>
          <w:rFonts w:asciiTheme="minorHAnsi" w:hAnsiTheme="minorHAnsi"/>
          <w:b/>
          <w:sz w:val="20"/>
          <w:szCs w:val="20"/>
        </w:rPr>
      </w:pPr>
    </w:p>
    <w:p w14:paraId="35FC7653" w14:textId="77777777" w:rsidR="00866486" w:rsidRPr="007F5489" w:rsidRDefault="00866486" w:rsidP="00866486">
      <w:pPr>
        <w:rPr>
          <w:rFonts w:asciiTheme="minorHAnsi" w:hAnsiTheme="minorHAnsi"/>
          <w:i/>
          <w:sz w:val="20"/>
          <w:szCs w:val="20"/>
        </w:rPr>
      </w:pPr>
      <w:r w:rsidRPr="007F5489">
        <w:rPr>
          <w:rFonts w:asciiTheme="minorHAnsi" w:hAnsiTheme="minorHAnsi"/>
          <w:b/>
          <w:sz w:val="20"/>
          <w:szCs w:val="20"/>
        </w:rPr>
        <w:t>A. System Information</w:t>
      </w:r>
    </w:p>
    <w:p w14:paraId="35FC7654" w14:textId="05065108" w:rsidR="00866486" w:rsidRPr="007F5489" w:rsidRDefault="00866486" w:rsidP="00866486">
      <w:pPr>
        <w:numPr>
          <w:ilvl w:val="0"/>
          <w:numId w:val="33"/>
        </w:numPr>
        <w:tabs>
          <w:tab w:val="left" w:pos="360"/>
        </w:tabs>
        <w:spacing w:line="276" w:lineRule="auto"/>
        <w:rPr>
          <w:rFonts w:asciiTheme="minorHAnsi" w:hAnsiTheme="minorHAnsi"/>
          <w:sz w:val="20"/>
          <w:szCs w:val="20"/>
        </w:rPr>
      </w:pPr>
      <w:r w:rsidRPr="007F5489">
        <w:rPr>
          <w:rFonts w:asciiTheme="minorHAnsi" w:hAnsiTheme="minorHAnsi"/>
          <w:i/>
          <w:sz w:val="20"/>
          <w:szCs w:val="20"/>
        </w:rPr>
        <w:t>HVAC System Identification or Name</w:t>
      </w:r>
      <w:r w:rsidRPr="007F5489">
        <w:rPr>
          <w:rFonts w:asciiTheme="minorHAnsi" w:hAnsiTheme="minorHAnsi"/>
          <w:sz w:val="20"/>
          <w:szCs w:val="20"/>
        </w:rPr>
        <w:t>: Provide an identification name or tag name that uniquely identifies the duct system. If there is a mechanical plan for the system, the tag name may be given on the plans.</w:t>
      </w:r>
    </w:p>
    <w:p w14:paraId="35FC7655" w14:textId="77777777"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HVAC System Location or Area Served</w:t>
      </w:r>
      <w:r w:rsidRPr="007F5489">
        <w:rPr>
          <w:rFonts w:asciiTheme="minorHAnsi" w:hAnsiTheme="minorHAnsi"/>
          <w:sz w:val="20"/>
          <w:szCs w:val="20"/>
        </w:rPr>
        <w:t>: Provide a brief description of the area served by the duct system (e.g. upstairs; downstairs) to help distinguish one system from another in buildings with multiple systems.</w:t>
      </w:r>
    </w:p>
    <w:p w14:paraId="3DE5F54A" w14:textId="40E92248" w:rsidR="0043165B" w:rsidRPr="0043165B" w:rsidRDefault="0043165B">
      <w:pPr>
        <w:numPr>
          <w:ilvl w:val="0"/>
          <w:numId w:val="13"/>
        </w:numPr>
        <w:spacing w:line="276" w:lineRule="auto"/>
        <w:ind w:left="360"/>
        <w:rPr>
          <w:rFonts w:asciiTheme="minorHAnsi" w:hAnsiTheme="minorHAnsi"/>
          <w:sz w:val="20"/>
          <w:szCs w:val="20"/>
        </w:rPr>
      </w:pPr>
      <w:r w:rsidRPr="0043165B">
        <w:rPr>
          <w:rFonts w:asciiTheme="minorHAnsi" w:hAnsiTheme="minorHAnsi"/>
          <w:i/>
          <w:sz w:val="20"/>
          <w:szCs w:val="20"/>
        </w:rPr>
        <w:t>Indoor Unit Name:</w:t>
      </w:r>
      <w:r w:rsidRPr="0043165B">
        <w:rPr>
          <w:rFonts w:asciiTheme="minorHAnsi" w:hAnsiTheme="minorHAnsi"/>
        </w:rPr>
        <w:t xml:space="preserve"> </w:t>
      </w:r>
      <w:r w:rsidRPr="0043165B">
        <w:rPr>
          <w:rFonts w:asciiTheme="minorHAnsi" w:hAnsiTheme="minorHAnsi"/>
          <w:sz w:val="20"/>
          <w:szCs w:val="20"/>
        </w:rPr>
        <w:t>Provide an identification name or tag name that uniquely identifies the indoor unit associated with this duct system. If there is a mechanical plan for the system, the tag name may be given on the plans.</w:t>
      </w:r>
    </w:p>
    <w:p w14:paraId="35FC7656" w14:textId="7E3121AD"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Verified Low Leakage Air-</w:t>
      </w:r>
      <w:r w:rsidR="001F4EAD">
        <w:rPr>
          <w:rFonts w:asciiTheme="minorHAnsi" w:hAnsiTheme="minorHAnsi"/>
          <w:i/>
          <w:sz w:val="20"/>
          <w:szCs w:val="20"/>
        </w:rPr>
        <w:t>H</w:t>
      </w:r>
      <w:r w:rsidRPr="007F5489">
        <w:rPr>
          <w:rFonts w:asciiTheme="minorHAnsi" w:hAnsiTheme="minorHAnsi"/>
          <w:i/>
          <w:sz w:val="20"/>
          <w:szCs w:val="20"/>
        </w:rPr>
        <w:t>andling Unit (VLLAHU) Credit</w:t>
      </w:r>
      <w:r w:rsidRPr="007F5489">
        <w:rPr>
          <w:rFonts w:asciiTheme="minorHAnsi" w:hAnsiTheme="minorHAnsi"/>
          <w:sz w:val="20"/>
          <w:szCs w:val="20"/>
        </w:rPr>
        <w:t>: Indicate whether or not VLLAHU is required per PRF-01. For prescriptive alterations (change outs), choose “no”.</w:t>
      </w:r>
    </w:p>
    <w:p w14:paraId="35FC7657" w14:textId="77777777"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Duct System Compliance Category</w:t>
      </w:r>
      <w:r w:rsidRPr="007F5489">
        <w:rPr>
          <w:rFonts w:asciiTheme="minorHAnsi" w:hAnsiTheme="minorHAnsi"/>
          <w:sz w:val="20"/>
          <w:szCs w:val="20"/>
        </w:rPr>
        <w:t>: Choose from Completely New, Complete Replacement, or Alteration.</w:t>
      </w:r>
    </w:p>
    <w:p w14:paraId="35FC7658" w14:textId="56755C32"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New:</w:t>
      </w:r>
      <w:r w:rsidRPr="007F5489">
        <w:rPr>
          <w:rFonts w:asciiTheme="minorHAnsi" w:hAnsiTheme="minorHAnsi"/>
          <w:sz w:val="20"/>
          <w:szCs w:val="20"/>
        </w:rPr>
        <w:t xml:space="preserve"> For new buildings with a new HVAC system or replacement of at least 75</w:t>
      </w:r>
      <w:r w:rsidR="007B55B5">
        <w:rPr>
          <w:rFonts w:asciiTheme="minorHAnsi" w:hAnsiTheme="minorHAnsi"/>
          <w:sz w:val="20"/>
          <w:szCs w:val="20"/>
        </w:rPr>
        <w:t>%</w:t>
      </w:r>
      <w:r w:rsidRPr="007F5489">
        <w:rPr>
          <w:rFonts w:asciiTheme="minorHAnsi" w:hAnsiTheme="minorHAnsi"/>
          <w:sz w:val="20"/>
          <w:szCs w:val="20"/>
        </w:rPr>
        <w:t xml:space="preserve"> of the duct system and up to 25</w:t>
      </w:r>
      <w:r w:rsidR="007B55B5">
        <w:rPr>
          <w:rFonts w:asciiTheme="minorHAnsi" w:hAnsiTheme="minorHAnsi"/>
          <w:sz w:val="20"/>
          <w:szCs w:val="20"/>
        </w:rPr>
        <w:t>%</w:t>
      </w:r>
      <w:r w:rsidRPr="007F5489">
        <w:rPr>
          <w:rFonts w:asciiTheme="minorHAnsi" w:hAnsiTheme="minorHAnsi"/>
          <w:sz w:val="20"/>
          <w:szCs w:val="20"/>
        </w:rPr>
        <w:t xml:space="preserve"> consisting of reused parts from the existing duct system (i.e. registers, grilles, boots, air handler, coil, plenums, duct material).</w:t>
      </w:r>
    </w:p>
    <w:p w14:paraId="35FC7659" w14:textId="77777777"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Alteration:</w:t>
      </w:r>
      <w:r w:rsidRPr="007F5489">
        <w:rPr>
          <w:rFonts w:asciiTheme="minorHAnsi" w:hAnsiTheme="minorHAnsi"/>
          <w:sz w:val="20"/>
          <w:szCs w:val="20"/>
        </w:rPr>
        <w:t xml:space="preserve"> For HVAC change outs or when the air handler, condensing unit of a split system, or cooling coil or any amount of duct is added to an existing system but does not constitute a new duct system.</w:t>
      </w:r>
    </w:p>
    <w:p w14:paraId="35FC765A" w14:textId="22BB0205"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Alteration using Smoke Test:</w:t>
      </w:r>
      <w:r w:rsidRPr="007F5489">
        <w:rPr>
          <w:rFonts w:asciiTheme="minorHAnsi" w:hAnsiTheme="minorHAnsi"/>
          <w:sz w:val="20"/>
          <w:szCs w:val="20"/>
        </w:rPr>
        <w:t xml:space="preserve"> For alterations that are unable to pass the leakage test and a smoke test is used to confirm that all accessible leaks have been sealed.</w:t>
      </w:r>
    </w:p>
    <w:p w14:paraId="35FC765B" w14:textId="77777777" w:rsidR="00866486" w:rsidRPr="007F5489" w:rsidRDefault="00866486" w:rsidP="00866486">
      <w:pPr>
        <w:spacing w:line="276" w:lineRule="auto"/>
        <w:ind w:left="360"/>
        <w:rPr>
          <w:rFonts w:asciiTheme="minorHAnsi" w:hAnsiTheme="minorHAnsi"/>
          <w:sz w:val="20"/>
          <w:szCs w:val="20"/>
        </w:rPr>
      </w:pPr>
    </w:p>
    <w:p w14:paraId="35FC765C"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t>B. Duct Leakage Diagnostic Test - MCH-04e</w:t>
      </w:r>
    </w:p>
    <w:p w14:paraId="35FC765D" w14:textId="44796B76"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Condenser Nominal Cooling Capacity (ton)</w:t>
      </w:r>
      <w:r w:rsidRPr="007F5489">
        <w:rPr>
          <w:rFonts w:asciiTheme="minorHAnsi" w:hAnsiTheme="minorHAnsi"/>
          <w:sz w:val="20"/>
          <w:szCs w:val="20"/>
        </w:rPr>
        <w:t>: Enter the condenser nominal cooling capacity, refer to the manufacturer documentation.  Example: if manufacture lists air conditioner total nominal output of 60,000 Btu/h, the user would divide this number by 12,000 and enter 5. Tonnage may also be determined by the model number. 018 = 1.5 tons, 024 = 2 tons, 030 = 3 tons, etc.)</w:t>
      </w:r>
    </w:p>
    <w:p w14:paraId="35FC765E" w14:textId="37CD6EB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Heating Capacity (kBtu/h)</w:t>
      </w:r>
      <w:r w:rsidRPr="007F5489">
        <w:rPr>
          <w:rFonts w:asciiTheme="minorHAnsi" w:hAnsiTheme="minorHAnsi"/>
          <w:sz w:val="20"/>
          <w:szCs w:val="20"/>
        </w:rPr>
        <w:t>: Enter the system heating capacity (output) in thousands Btu/h, refer to the manufacturer documentation. Example if manufacture lists furnace output of 90,000 Btu/h, the user would divide this number by 1,000 and enter 90.</w:t>
      </w:r>
    </w:p>
    <w:p w14:paraId="35FC765F" w14:textId="1A51CB70"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Leakage Factor</w:t>
      </w:r>
      <w:r w:rsidRPr="007F5489">
        <w:rPr>
          <w:rFonts w:asciiTheme="minorHAnsi" w:hAnsiTheme="minorHAnsi"/>
          <w:sz w:val="20"/>
          <w:szCs w:val="20"/>
        </w:rPr>
        <w:t>: Based on answers to questions A0</w:t>
      </w:r>
      <w:r w:rsidR="0043165B">
        <w:rPr>
          <w:rFonts w:asciiTheme="minorHAnsi" w:hAnsiTheme="minorHAnsi"/>
          <w:sz w:val="20"/>
          <w:szCs w:val="20"/>
        </w:rPr>
        <w:t>4</w:t>
      </w:r>
      <w:r w:rsidRPr="007F5489">
        <w:rPr>
          <w:rFonts w:asciiTheme="minorHAnsi" w:hAnsiTheme="minorHAnsi"/>
          <w:sz w:val="20"/>
          <w:szCs w:val="20"/>
        </w:rPr>
        <w:t xml:space="preserve"> and A0</w:t>
      </w:r>
      <w:r w:rsidR="0043165B">
        <w:rPr>
          <w:rFonts w:asciiTheme="minorHAnsi" w:hAnsiTheme="minorHAnsi"/>
          <w:sz w:val="20"/>
          <w:szCs w:val="20"/>
        </w:rPr>
        <w:t>5</w:t>
      </w:r>
      <w:r w:rsidRPr="007F5489">
        <w:rPr>
          <w:rFonts w:asciiTheme="minorHAnsi" w:hAnsiTheme="minorHAnsi"/>
          <w:sz w:val="20"/>
          <w:szCs w:val="20"/>
        </w:rPr>
        <w:t xml:space="preserve"> the leakage factor will be set at 0.</w:t>
      </w:r>
      <w:r w:rsidR="0043165B">
        <w:rPr>
          <w:rFonts w:asciiTheme="minorHAnsi" w:hAnsiTheme="minorHAnsi"/>
          <w:sz w:val="20"/>
          <w:szCs w:val="20"/>
        </w:rPr>
        <w:t>15</w:t>
      </w:r>
      <w:r w:rsidRPr="007F5489">
        <w:rPr>
          <w:rFonts w:asciiTheme="minorHAnsi" w:hAnsiTheme="minorHAnsi"/>
          <w:sz w:val="20"/>
          <w:szCs w:val="20"/>
        </w:rPr>
        <w:t xml:space="preserve"> (</w:t>
      </w:r>
      <w:r w:rsidR="0043165B">
        <w:rPr>
          <w:rFonts w:asciiTheme="minorHAnsi" w:hAnsiTheme="minorHAnsi"/>
          <w:sz w:val="20"/>
          <w:szCs w:val="20"/>
        </w:rPr>
        <w:t>15</w:t>
      </w:r>
      <w:r w:rsidRPr="007F5489">
        <w:rPr>
          <w:rFonts w:asciiTheme="minorHAnsi" w:hAnsiTheme="minorHAnsi"/>
          <w:sz w:val="20"/>
          <w:szCs w:val="20"/>
        </w:rPr>
        <w:t>% leakage).</w:t>
      </w:r>
    </w:p>
    <w:p w14:paraId="35FC7660" w14:textId="693DA1DF"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Air-Handling Unit Airflow (AHU</w:t>
      </w:r>
      <w:r w:rsidR="001F4EAD">
        <w:rPr>
          <w:rFonts w:asciiTheme="minorHAnsi" w:hAnsiTheme="minorHAnsi"/>
          <w:i/>
          <w:sz w:val="20"/>
          <w:szCs w:val="20"/>
        </w:rPr>
        <w:t xml:space="preserve"> </w:t>
      </w:r>
      <w:r w:rsidRPr="007F5489">
        <w:rPr>
          <w:rFonts w:asciiTheme="minorHAnsi" w:hAnsiTheme="minorHAnsi"/>
          <w:i/>
          <w:sz w:val="20"/>
          <w:szCs w:val="20"/>
        </w:rPr>
        <w:t>Airflow) Determination Method</w:t>
      </w:r>
      <w:r w:rsidRPr="007F5489">
        <w:rPr>
          <w:rFonts w:asciiTheme="minorHAnsi" w:hAnsiTheme="minorHAnsi"/>
          <w:sz w:val="20"/>
          <w:szCs w:val="20"/>
        </w:rPr>
        <w:t>: User will select from the following options:</w:t>
      </w:r>
    </w:p>
    <w:p w14:paraId="35FC7661" w14:textId="4EF6511E" w:rsidR="00866486" w:rsidRPr="007F5489" w:rsidRDefault="00866486" w:rsidP="00866486">
      <w:pPr>
        <w:pStyle w:val="ListParagraph"/>
        <w:numPr>
          <w:ilvl w:val="1"/>
          <w:numId w:val="34"/>
        </w:numPr>
        <w:spacing w:line="276" w:lineRule="auto"/>
        <w:ind w:left="720"/>
        <w:rPr>
          <w:rFonts w:asciiTheme="minorHAnsi" w:hAnsiTheme="minorHAnsi"/>
          <w:sz w:val="20"/>
          <w:szCs w:val="20"/>
        </w:rPr>
      </w:pPr>
      <w:r w:rsidRPr="007F5489">
        <w:rPr>
          <w:rFonts w:asciiTheme="minorHAnsi" w:hAnsiTheme="minorHAnsi"/>
          <w:sz w:val="20"/>
          <w:szCs w:val="20"/>
          <w:u w:val="single"/>
        </w:rPr>
        <w:t>Cooling System Method:</w:t>
      </w:r>
      <w:r w:rsidRPr="007F5489">
        <w:rPr>
          <w:rFonts w:asciiTheme="minorHAnsi" w:hAnsiTheme="minorHAnsi"/>
          <w:sz w:val="20"/>
          <w:szCs w:val="20"/>
        </w:rPr>
        <w:t xml:space="preserve"> For systems with cooling, this selection must be made. The nominal air handler airflow shall be 400 CFM per nominal ton of condensing unit cooling capacity (See Section NA2.1.4.1 of the </w:t>
      </w:r>
      <w:r w:rsidR="007B55B5">
        <w:rPr>
          <w:rFonts w:asciiTheme="minorHAnsi" w:hAnsiTheme="minorHAnsi"/>
          <w:sz w:val="20"/>
          <w:szCs w:val="20"/>
        </w:rPr>
        <w:t>201</w:t>
      </w:r>
      <w:r w:rsidR="0043165B">
        <w:rPr>
          <w:rFonts w:asciiTheme="minorHAnsi" w:hAnsiTheme="minorHAnsi"/>
          <w:sz w:val="20"/>
          <w:szCs w:val="20"/>
        </w:rPr>
        <w:t>9</w:t>
      </w:r>
      <w:r w:rsidRPr="007F5489">
        <w:rPr>
          <w:rFonts w:asciiTheme="minorHAnsi" w:hAnsiTheme="minorHAnsi"/>
          <w:sz w:val="20"/>
          <w:szCs w:val="20"/>
        </w:rPr>
        <w:t xml:space="preserve"> Nonresidential Appendices).</w:t>
      </w:r>
    </w:p>
    <w:p w14:paraId="35FC7662" w14:textId="5A92C609" w:rsidR="00866486" w:rsidRPr="007F5489" w:rsidRDefault="00866486" w:rsidP="00866486">
      <w:pPr>
        <w:pStyle w:val="ListParagraph"/>
        <w:numPr>
          <w:ilvl w:val="1"/>
          <w:numId w:val="34"/>
        </w:numPr>
        <w:spacing w:line="276" w:lineRule="auto"/>
        <w:ind w:left="720"/>
        <w:jc w:val="both"/>
        <w:rPr>
          <w:rFonts w:asciiTheme="minorHAnsi" w:hAnsiTheme="minorHAnsi"/>
          <w:sz w:val="20"/>
          <w:szCs w:val="20"/>
        </w:rPr>
      </w:pPr>
      <w:r w:rsidRPr="007F5489">
        <w:rPr>
          <w:rFonts w:asciiTheme="minorHAnsi" w:hAnsiTheme="minorHAnsi"/>
          <w:sz w:val="20"/>
          <w:szCs w:val="20"/>
          <w:u w:val="single"/>
        </w:rPr>
        <w:t>Heating System Method:</w:t>
      </w:r>
      <w:r w:rsidRPr="007F5489">
        <w:rPr>
          <w:rFonts w:asciiTheme="minorHAnsi" w:hAnsiTheme="minorHAnsi"/>
          <w:sz w:val="20"/>
          <w:szCs w:val="20"/>
        </w:rPr>
        <w:t xml:space="preserve"> For heating only systems this selection must be made. The nominal air handler airflow shall be 21.7 CFM per kBtu/hr of rated heating output capacity (See Section NA2.1.4.1 of the </w:t>
      </w:r>
      <w:r w:rsidR="007B55B5">
        <w:rPr>
          <w:rFonts w:asciiTheme="minorHAnsi" w:hAnsiTheme="minorHAnsi"/>
          <w:sz w:val="20"/>
          <w:szCs w:val="20"/>
        </w:rPr>
        <w:t>201</w:t>
      </w:r>
      <w:r w:rsidR="0043165B">
        <w:rPr>
          <w:rFonts w:asciiTheme="minorHAnsi" w:hAnsiTheme="minorHAnsi"/>
          <w:sz w:val="20"/>
          <w:szCs w:val="20"/>
        </w:rPr>
        <w:t>9</w:t>
      </w:r>
      <w:r w:rsidRPr="007F5489">
        <w:rPr>
          <w:rFonts w:asciiTheme="minorHAnsi" w:hAnsiTheme="minorHAnsi"/>
          <w:sz w:val="20"/>
          <w:szCs w:val="20"/>
        </w:rPr>
        <w:t xml:space="preserve"> Nonresidential Appendices).</w:t>
      </w:r>
    </w:p>
    <w:p w14:paraId="35FC7663" w14:textId="5441D332"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Calculated Target Allowable Duct Leakage Rate (cfm)</w:t>
      </w:r>
      <w:r w:rsidRPr="007F5489">
        <w:rPr>
          <w:rFonts w:asciiTheme="minorHAnsi" w:hAnsiTheme="minorHAnsi"/>
          <w:sz w:val="20"/>
          <w:szCs w:val="20"/>
        </w:rPr>
        <w:t>: This value will be automatically calculated. For systems with cooling, the target allowable duct leakage rate will be the leakage factor multiplied by the nominal air handler airflow of 400 CFM per nominal ton of condensing unit cooling capacity. For heating only systems, the target allowable duct leakage rate will be the leakage factor multiplied by the nominal air handler airflow of 21.7 CFM per kBtu/h of rated heating output capacity.</w:t>
      </w:r>
    </w:p>
    <w:p w14:paraId="35FC7664" w14:textId="7777777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Actual Duct Leakage Rate from Leakage Test Measurement (cfm)</w:t>
      </w:r>
      <w:r w:rsidRPr="007F5489">
        <w:rPr>
          <w:rFonts w:asciiTheme="minorHAnsi" w:hAnsiTheme="minorHAnsi"/>
          <w:sz w:val="20"/>
          <w:szCs w:val="20"/>
        </w:rPr>
        <w:t>: User will input this value from actual measurements from leakage test.</w:t>
      </w:r>
    </w:p>
    <w:p w14:paraId="35FC7665" w14:textId="087F891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Compliance Statement</w:t>
      </w:r>
      <w:r w:rsidRPr="007F5489">
        <w:rPr>
          <w:rFonts w:asciiTheme="minorHAnsi" w:hAnsiTheme="minorHAnsi"/>
          <w:sz w:val="20"/>
          <w:szCs w:val="20"/>
        </w:rPr>
        <w:t>: If Actual Duct Leakage Rate from leakage test is less than or equal to Calculated Target Allowable Duct Leakage Rate, “System passes leakage test” will automatically populate. If not, select from “System Fails Smoke Test” or “System Passes Smoke Test”.</w:t>
      </w:r>
    </w:p>
    <w:p w14:paraId="35FC7666" w14:textId="77777777" w:rsidR="00866486" w:rsidRPr="00360990" w:rsidRDefault="00866486" w:rsidP="00866486">
      <w:pPr>
        <w:rPr>
          <w:rFonts w:asciiTheme="minorHAnsi" w:hAnsiTheme="minorHAnsi"/>
          <w:b/>
          <w:sz w:val="22"/>
          <w:szCs w:val="22"/>
        </w:rPr>
      </w:pPr>
    </w:p>
    <w:p w14:paraId="427BFB11" w14:textId="77777777" w:rsidR="00452AF2" w:rsidRDefault="00452AF2">
      <w:pPr>
        <w:rPr>
          <w:rFonts w:asciiTheme="minorHAnsi" w:hAnsiTheme="minorHAnsi"/>
          <w:b/>
          <w:sz w:val="22"/>
          <w:szCs w:val="22"/>
        </w:rPr>
      </w:pPr>
      <w:r>
        <w:rPr>
          <w:rFonts w:asciiTheme="minorHAnsi" w:hAnsiTheme="minorHAnsi"/>
          <w:b/>
          <w:sz w:val="22"/>
          <w:szCs w:val="22"/>
        </w:rPr>
        <w:br w:type="page"/>
      </w:r>
    </w:p>
    <w:p w14:paraId="35FC7667"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lastRenderedPageBreak/>
        <w:t>C. Additional Requirements for Compliance</w:t>
      </w:r>
    </w:p>
    <w:p w14:paraId="35FC7668"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for the system to comply. </w:t>
      </w:r>
    </w:p>
    <w:p w14:paraId="35FC7669"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for the system to comply. </w:t>
      </w:r>
    </w:p>
    <w:p w14:paraId="35FC766A" w14:textId="15966D1E"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35FC766B" w14:textId="461A64C9"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1F4EAD">
        <w:rPr>
          <w:rFonts w:asciiTheme="minorHAnsi" w:hAnsiTheme="minorHAnsi"/>
          <w:sz w:val="20"/>
          <w:szCs w:val="20"/>
        </w:rPr>
        <w:t>,</w:t>
      </w:r>
      <w:r w:rsidRPr="007F5489">
        <w:rPr>
          <w:rFonts w:asciiTheme="minorHAnsi" w:hAnsiTheme="minorHAnsi"/>
          <w:sz w:val="20"/>
          <w:szCs w:val="20"/>
        </w:rPr>
        <w:t xml:space="preserve"> but not required</w:t>
      </w:r>
      <w:r w:rsidR="001F4EAD">
        <w:rPr>
          <w:rFonts w:asciiTheme="minorHAnsi" w:hAnsiTheme="minorHAnsi"/>
          <w:sz w:val="20"/>
          <w:szCs w:val="20"/>
        </w:rPr>
        <w:t>,</w:t>
      </w:r>
      <w:r w:rsidRPr="007F5489">
        <w:rPr>
          <w:rFonts w:asciiTheme="minorHAnsi" w:hAnsiTheme="minorHAnsi"/>
          <w:sz w:val="20"/>
          <w:szCs w:val="20"/>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35FC766C" w14:textId="77777777" w:rsidR="00866486" w:rsidRPr="007F5489" w:rsidRDefault="00A57767" w:rsidP="00866486">
      <w:pPr>
        <w:pStyle w:val="ListParagraph"/>
        <w:spacing w:line="276" w:lineRule="auto"/>
        <w:ind w:left="360"/>
        <w:rPr>
          <w:rFonts w:asciiTheme="minorHAnsi" w:hAnsiTheme="minorHAnsi"/>
          <w:sz w:val="20"/>
          <w:szCs w:val="20"/>
        </w:rPr>
      </w:pPr>
      <w:r w:rsidRPr="007F5489">
        <w:rPr>
          <w:rFonts w:asciiTheme="minorHAnsi" w:hAnsiTheme="minorHAnsi"/>
          <w:noProof/>
          <w:sz w:val="20"/>
          <w:szCs w:val="20"/>
        </w:rPr>
        <w:drawing>
          <wp:inline distT="0" distB="0" distL="0" distR="0" wp14:anchorId="35FC7720" wp14:editId="35FC7721">
            <wp:extent cx="5960403" cy="2227049"/>
            <wp:effectExtent l="25400" t="0" r="8597" b="0"/>
            <wp:docPr id="4" name="Picture 4"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3" cstate="print"/>
                    <a:stretch>
                      <a:fillRect/>
                    </a:stretch>
                  </pic:blipFill>
                  <pic:spPr>
                    <a:xfrm>
                      <a:off x="0" y="0"/>
                      <a:ext cx="5959691" cy="2226783"/>
                    </a:xfrm>
                    <a:prstGeom prst="rect">
                      <a:avLst/>
                    </a:prstGeom>
                  </pic:spPr>
                </pic:pic>
              </a:graphicData>
            </a:graphic>
          </wp:inline>
        </w:drawing>
      </w:r>
    </w:p>
    <w:p w14:paraId="35FC766D" w14:textId="5E4532BD"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35FC766E" w14:textId="7C5013D4"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1F4EAD">
        <w:rPr>
          <w:rFonts w:asciiTheme="minorHAnsi" w:hAnsiTheme="minorHAnsi"/>
          <w:sz w:val="20"/>
          <w:szCs w:val="20"/>
        </w:rPr>
        <w:t>;</w:t>
      </w:r>
      <w:r w:rsidRPr="007F5489">
        <w:rPr>
          <w:rFonts w:asciiTheme="minorHAnsi" w:hAnsiTheme="minorHAnsi"/>
          <w:sz w:val="20"/>
          <w:szCs w:val="20"/>
        </w:rPr>
        <w:t xml:space="preserve"> however</w:t>
      </w:r>
      <w:r w:rsidR="001F4EAD">
        <w:rPr>
          <w:rFonts w:asciiTheme="minorHAnsi" w:hAnsiTheme="minorHAnsi"/>
          <w:sz w:val="20"/>
          <w:szCs w:val="20"/>
        </w:rPr>
        <w:t>,</w:t>
      </w:r>
      <w:r w:rsidRPr="007F5489">
        <w:rPr>
          <w:rFonts w:asciiTheme="minorHAnsi" w:hAnsiTheme="minorHAnsi"/>
          <w:sz w:val="20"/>
          <w:szCs w:val="20"/>
        </w:rPr>
        <w:t xml:space="preserve"> it is recommended that they be resealed with approved materials to prevent further degradation.</w:t>
      </w:r>
    </w:p>
    <w:p w14:paraId="35FC766F"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User to select one of the following:</w:t>
      </w:r>
    </w:p>
    <w:p w14:paraId="35FC7670" w14:textId="77777777"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Pass – select this when all of the additional requirements listed above have been met.</w:t>
      </w:r>
    </w:p>
    <w:p w14:paraId="35FC7671" w14:textId="2715B716"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 xml:space="preserve">Fail – select this when one or more of the additional requirements listed above cannot be met. Use </w:t>
      </w:r>
      <w:r w:rsidR="001F4EAD">
        <w:rPr>
          <w:rFonts w:asciiTheme="minorHAnsi" w:hAnsiTheme="minorHAnsi"/>
          <w:sz w:val="20"/>
          <w:szCs w:val="20"/>
        </w:rPr>
        <w:t>C0</w:t>
      </w:r>
      <w:r w:rsidRPr="007F5489">
        <w:rPr>
          <w:rFonts w:asciiTheme="minorHAnsi" w:hAnsiTheme="minorHAnsi"/>
          <w:sz w:val="20"/>
          <w:szCs w:val="20"/>
        </w:rPr>
        <w:t>6 to explain reason for non-compliance. Non-compliance must be corrected prior to passing.</w:t>
      </w:r>
    </w:p>
    <w:p w14:paraId="35FC7672" w14:textId="071D7F44"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 xml:space="preserve">All </w:t>
      </w:r>
      <w:r w:rsidR="001F4EAD">
        <w:rPr>
          <w:rFonts w:asciiTheme="minorHAnsi" w:hAnsiTheme="minorHAnsi"/>
          <w:sz w:val="20"/>
          <w:szCs w:val="20"/>
        </w:rPr>
        <w:t>N/A</w:t>
      </w:r>
      <w:r w:rsidRPr="007F5489">
        <w:rPr>
          <w:rFonts w:asciiTheme="minorHAnsi" w:hAnsiTheme="minorHAnsi"/>
          <w:sz w:val="20"/>
          <w:szCs w:val="20"/>
        </w:rPr>
        <w:t xml:space="preserve"> – select this when </w:t>
      </w:r>
      <w:r w:rsidRPr="007F5489">
        <w:rPr>
          <w:rFonts w:asciiTheme="minorHAnsi" w:hAnsiTheme="minorHAnsi"/>
          <w:b/>
          <w:sz w:val="20"/>
          <w:szCs w:val="20"/>
          <w:u w:val="single"/>
        </w:rPr>
        <w:t>all</w:t>
      </w:r>
      <w:r w:rsidRPr="007F5489">
        <w:rPr>
          <w:rFonts w:asciiTheme="minorHAnsi" w:hAnsiTheme="minorHAnsi"/>
          <w:sz w:val="20"/>
          <w:szCs w:val="20"/>
        </w:rPr>
        <w:t xml:space="preserve"> of the additional requirements listed above do not apply. This is not a common situation. Selecting this option may subject the project to additional scrutiny.</w:t>
      </w:r>
    </w:p>
    <w:p w14:paraId="35FC7673" w14:textId="11A816FE"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When “Fail” is selected in </w:t>
      </w:r>
      <w:r w:rsidR="001F4EAD">
        <w:rPr>
          <w:rFonts w:asciiTheme="minorHAnsi" w:hAnsiTheme="minorHAnsi"/>
          <w:sz w:val="20"/>
          <w:szCs w:val="20"/>
        </w:rPr>
        <w:t>C0</w:t>
      </w:r>
      <w:r w:rsidRPr="007F5489">
        <w:rPr>
          <w:rFonts w:asciiTheme="minorHAnsi" w:hAnsiTheme="minorHAnsi"/>
          <w:sz w:val="20"/>
          <w:szCs w:val="20"/>
        </w:rPr>
        <w:t>5, use this row to explain why. Be as detailed as possible.</w:t>
      </w:r>
    </w:p>
    <w:p w14:paraId="35FC7674" w14:textId="77777777" w:rsidR="00866486" w:rsidRPr="007F5489" w:rsidRDefault="00866486" w:rsidP="00866486">
      <w:pPr>
        <w:spacing w:line="276" w:lineRule="auto"/>
        <w:rPr>
          <w:rFonts w:asciiTheme="minorHAnsi" w:hAnsiTheme="minorHAnsi"/>
          <w:sz w:val="20"/>
          <w:szCs w:val="20"/>
        </w:rPr>
      </w:pPr>
    </w:p>
    <w:p w14:paraId="35FC7675"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t>D. Determination of HERS Verification Compliance</w:t>
      </w:r>
    </w:p>
    <w:p w14:paraId="3FD11F2E" w14:textId="77777777" w:rsidR="007F5489" w:rsidRDefault="00866486" w:rsidP="00866486">
      <w:pPr>
        <w:pStyle w:val="ListParagraph"/>
        <w:numPr>
          <w:ilvl w:val="0"/>
          <w:numId w:val="42"/>
        </w:numPr>
        <w:spacing w:line="276" w:lineRule="auto"/>
        <w:ind w:left="360"/>
        <w:rPr>
          <w:rFonts w:asciiTheme="minorHAnsi" w:hAnsiTheme="minorHAnsi"/>
          <w:sz w:val="20"/>
          <w:szCs w:val="20"/>
        </w:rPr>
        <w:sectPr w:rsidR="007F548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r w:rsidRPr="007F5489">
        <w:rPr>
          <w:rFonts w:asciiTheme="minorHAnsi" w:hAnsiTheme="minorHAnsi"/>
          <w:sz w:val="20"/>
          <w:szCs w:val="20"/>
        </w:rPr>
        <w:t>When all requirements of Section B and Section C comply, “System Passes Leakage Test” will display here, otherwise “System Does not Comply” will display here and corrections will need to be made.</w:t>
      </w: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41"/>
        <w:gridCol w:w="5588"/>
      </w:tblGrid>
      <w:tr w:rsidR="00A26BE3" w:rsidRPr="00A26BE3" w14:paraId="35FC76A8" w14:textId="77777777" w:rsidTr="00A26BE3">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6A7" w14:textId="77777777" w:rsidR="00A26BE3" w:rsidRPr="00A26BE3" w:rsidRDefault="00A26BE3" w:rsidP="00A26BE3">
            <w:pPr>
              <w:rPr>
                <w:rFonts w:asciiTheme="minorHAnsi" w:hAnsiTheme="minorHAnsi"/>
                <w:sz w:val="18"/>
                <w:szCs w:val="18"/>
              </w:rPr>
            </w:pPr>
            <w:r w:rsidRPr="000A3440">
              <w:rPr>
                <w:rFonts w:asciiTheme="minorHAnsi" w:hAnsiTheme="minorHAnsi"/>
                <w:b/>
                <w:sz w:val="20"/>
                <w:szCs w:val="18"/>
              </w:rPr>
              <w:lastRenderedPageBreak/>
              <w:t>A. System Information</w:t>
            </w:r>
          </w:p>
        </w:tc>
      </w:tr>
      <w:tr w:rsidR="00A26BE3" w:rsidRPr="00A26BE3" w14:paraId="35FC76AC"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A9" w14:textId="77777777" w:rsidR="00A26BE3" w:rsidRPr="00A26BE3" w:rsidRDefault="00A26BE3" w:rsidP="00A26BE3">
            <w:pPr>
              <w:jc w:val="center"/>
              <w:rPr>
                <w:rFonts w:asciiTheme="minorHAnsi" w:hAnsiTheme="minorHAnsi"/>
                <w:sz w:val="18"/>
                <w:szCs w:val="18"/>
              </w:rPr>
            </w:pPr>
            <w:r w:rsidRPr="00A26BE3">
              <w:rPr>
                <w:rFonts w:asciiTheme="minorHAnsi" w:hAnsiTheme="minorHAnsi"/>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35FC76AA" w14:textId="7886C618" w:rsidR="00A26BE3" w:rsidRPr="00A26BE3" w:rsidRDefault="00A26BE3" w:rsidP="00A26BE3">
            <w:pPr>
              <w:rPr>
                <w:rFonts w:asciiTheme="minorHAnsi" w:hAnsiTheme="minorHAnsi"/>
                <w:sz w:val="18"/>
                <w:szCs w:val="18"/>
              </w:rPr>
            </w:pPr>
            <w:r w:rsidRPr="00A26BE3">
              <w:rPr>
                <w:rFonts w:asciiTheme="minorHAnsi" w:hAnsiTheme="minorHAnsi"/>
                <w:sz w:val="18"/>
                <w:szCs w:val="18"/>
              </w:rPr>
              <w:t>HVAC 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35FC76AB" w14:textId="77777777" w:rsidR="00A26BE3" w:rsidRPr="00A26BE3" w:rsidRDefault="00A26BE3" w:rsidP="00A26BE3">
            <w:pPr>
              <w:rPr>
                <w:rFonts w:asciiTheme="minorHAnsi" w:hAnsiTheme="minorHAnsi"/>
                <w:sz w:val="18"/>
                <w:szCs w:val="18"/>
              </w:rPr>
            </w:pPr>
            <w:r w:rsidRPr="00A26BE3">
              <w:rPr>
                <w:rFonts w:asciiTheme="minorHAnsi" w:hAnsiTheme="minorHAnsi"/>
                <w:sz w:val="18"/>
                <w:szCs w:val="18"/>
              </w:rPr>
              <w:t>&lt;&lt;user input, text, maximum 50 characters&gt;&gt;</w:t>
            </w:r>
          </w:p>
        </w:tc>
      </w:tr>
      <w:tr w:rsidR="00A26BE3" w:rsidRPr="00A26BE3" w14:paraId="35FC76B0"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AD" w14:textId="77777777" w:rsidR="00A26BE3" w:rsidRPr="00A26BE3" w:rsidRDefault="00A26BE3" w:rsidP="00A26BE3">
            <w:pPr>
              <w:jc w:val="center"/>
              <w:rPr>
                <w:rFonts w:asciiTheme="minorHAnsi" w:hAnsiTheme="minorHAnsi"/>
                <w:sz w:val="18"/>
                <w:szCs w:val="18"/>
              </w:rPr>
            </w:pPr>
            <w:r w:rsidRPr="00A26BE3">
              <w:rPr>
                <w:rFonts w:asciiTheme="minorHAnsi" w:hAnsiTheme="minorHAnsi"/>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35FC76AE" w14:textId="656A6CEB" w:rsidR="00A26BE3" w:rsidRPr="00A26BE3" w:rsidRDefault="00A26BE3" w:rsidP="00A26BE3">
            <w:pPr>
              <w:rPr>
                <w:rFonts w:asciiTheme="minorHAnsi" w:hAnsiTheme="minorHAnsi"/>
                <w:sz w:val="18"/>
                <w:szCs w:val="18"/>
              </w:rPr>
            </w:pPr>
            <w:r w:rsidRPr="00A26BE3">
              <w:rPr>
                <w:rFonts w:asciiTheme="minorHAnsi" w:hAnsiTheme="minorHAnsi"/>
                <w:sz w:val="18"/>
                <w:szCs w:val="18"/>
              </w:rPr>
              <w:t>HVAC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35FC76AF" w14:textId="77777777" w:rsidR="00A26BE3" w:rsidRPr="00A26BE3" w:rsidRDefault="00A26BE3" w:rsidP="00A26BE3">
            <w:pPr>
              <w:rPr>
                <w:rFonts w:asciiTheme="minorHAnsi" w:hAnsiTheme="minorHAnsi"/>
                <w:sz w:val="18"/>
                <w:szCs w:val="18"/>
              </w:rPr>
            </w:pPr>
            <w:r w:rsidRPr="00A26BE3">
              <w:rPr>
                <w:rFonts w:asciiTheme="minorHAnsi" w:hAnsiTheme="minorHAnsi"/>
                <w:sz w:val="18"/>
                <w:szCs w:val="18"/>
              </w:rPr>
              <w:t>&lt;&lt;user input, text, maximum 50 characters&gt;&gt;</w:t>
            </w:r>
          </w:p>
        </w:tc>
      </w:tr>
      <w:tr w:rsidR="0043165B" w:rsidRPr="00A26BE3" w14:paraId="26749107"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A2AA562" w14:textId="1F5A17A4" w:rsidR="0043165B" w:rsidRPr="00A26BE3" w:rsidRDefault="0043165B" w:rsidP="0043165B">
            <w:pPr>
              <w:jc w:val="center"/>
              <w:rPr>
                <w:rFonts w:asciiTheme="minorHAnsi" w:hAnsiTheme="minorHAnsi"/>
                <w:sz w:val="18"/>
                <w:szCs w:val="18"/>
              </w:rPr>
            </w:pPr>
            <w:r>
              <w:rPr>
                <w:rFonts w:asciiTheme="minorHAnsi" w:hAnsiTheme="minorHAnsi"/>
                <w:sz w:val="18"/>
                <w:szCs w:val="18"/>
              </w:rPr>
              <w:t>03</w:t>
            </w:r>
          </w:p>
        </w:tc>
        <w:tc>
          <w:tcPr>
            <w:tcW w:w="2245" w:type="pct"/>
            <w:tcBorders>
              <w:top w:val="single" w:sz="4" w:space="0" w:color="auto"/>
              <w:left w:val="single" w:sz="4" w:space="0" w:color="auto"/>
              <w:bottom w:val="single" w:sz="4" w:space="0" w:color="auto"/>
              <w:right w:val="single" w:sz="4" w:space="0" w:color="auto"/>
            </w:tcBorders>
            <w:vAlign w:val="center"/>
          </w:tcPr>
          <w:p w14:paraId="111766F6" w14:textId="5E49AE0A" w:rsidR="0043165B" w:rsidRPr="00A26BE3" w:rsidRDefault="0043165B" w:rsidP="0043165B">
            <w:pPr>
              <w:rPr>
                <w:rFonts w:asciiTheme="minorHAnsi" w:hAnsiTheme="minorHAnsi"/>
                <w:sz w:val="18"/>
                <w:szCs w:val="18"/>
              </w:rPr>
            </w:pPr>
            <w:r>
              <w:rPr>
                <w:rFonts w:asciiTheme="minorHAnsi" w:hAnsiTheme="minorHAnsi"/>
                <w:sz w:val="18"/>
                <w:szCs w:val="18"/>
              </w:rPr>
              <w:t>Indoor Unit Name</w:t>
            </w:r>
          </w:p>
        </w:tc>
        <w:tc>
          <w:tcPr>
            <w:tcW w:w="2539" w:type="pct"/>
            <w:tcBorders>
              <w:top w:val="single" w:sz="4" w:space="0" w:color="auto"/>
              <w:left w:val="single" w:sz="4" w:space="0" w:color="auto"/>
              <w:bottom w:val="single" w:sz="4" w:space="0" w:color="auto"/>
              <w:right w:val="single" w:sz="4" w:space="0" w:color="auto"/>
            </w:tcBorders>
            <w:vAlign w:val="center"/>
          </w:tcPr>
          <w:p w14:paraId="49D5B459" w14:textId="4BA6B011" w:rsidR="0043165B" w:rsidRPr="00A26BE3" w:rsidRDefault="0043165B" w:rsidP="0043165B">
            <w:pPr>
              <w:rPr>
                <w:rFonts w:asciiTheme="minorHAnsi" w:hAnsiTheme="minorHAnsi"/>
                <w:sz w:val="18"/>
                <w:szCs w:val="18"/>
              </w:rPr>
            </w:pPr>
            <w:r w:rsidRPr="00990E31">
              <w:rPr>
                <w:rFonts w:asciiTheme="minorHAnsi" w:hAnsiTheme="minorHAnsi"/>
                <w:sz w:val="18"/>
                <w:szCs w:val="18"/>
              </w:rPr>
              <w:t>&lt;&lt;user input, text, maximum 50 characters&gt;&gt;</w:t>
            </w:r>
          </w:p>
        </w:tc>
      </w:tr>
      <w:tr w:rsidR="0043165B" w:rsidRPr="00A26BE3" w14:paraId="35FC76B4"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1" w14:textId="4BC434D0"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4</w:t>
            </w:r>
          </w:p>
        </w:tc>
        <w:tc>
          <w:tcPr>
            <w:tcW w:w="2245" w:type="pct"/>
            <w:tcBorders>
              <w:top w:val="single" w:sz="4" w:space="0" w:color="auto"/>
              <w:left w:val="single" w:sz="4" w:space="0" w:color="auto"/>
              <w:bottom w:val="single" w:sz="4" w:space="0" w:color="auto"/>
              <w:right w:val="single" w:sz="4" w:space="0" w:color="auto"/>
            </w:tcBorders>
            <w:vAlign w:val="center"/>
          </w:tcPr>
          <w:p w14:paraId="35FC76B2" w14:textId="678EEBA6" w:rsidR="0043165B" w:rsidRPr="00A26BE3" w:rsidRDefault="0043165B" w:rsidP="00167AFA">
            <w:pPr>
              <w:rPr>
                <w:rFonts w:asciiTheme="minorHAnsi" w:hAnsiTheme="minorHAnsi"/>
                <w:sz w:val="18"/>
                <w:szCs w:val="18"/>
              </w:rPr>
            </w:pPr>
            <w:r w:rsidRPr="00A26BE3">
              <w:rPr>
                <w:rFonts w:asciiTheme="minorHAnsi" w:hAnsiTheme="minorHAnsi"/>
                <w:sz w:val="18"/>
                <w:szCs w:val="18"/>
              </w:rPr>
              <w:t xml:space="preserve">Verified Low Leakage Air-handling Unit Credit </w:t>
            </w:r>
            <w:del w:id="8" w:author="Markstrum, Alexis@Energy" w:date="2019-10-22T12:59:00Z">
              <w:r w:rsidRPr="00A26BE3" w:rsidDel="00167AFA">
                <w:rPr>
                  <w:rFonts w:asciiTheme="minorHAnsi" w:hAnsiTheme="minorHAnsi"/>
                  <w:sz w:val="18"/>
                  <w:szCs w:val="18"/>
                </w:rPr>
                <w:delText>from NRCC-PRF-01-E</w:delText>
              </w:r>
            </w:del>
          </w:p>
        </w:tc>
        <w:tc>
          <w:tcPr>
            <w:tcW w:w="2539" w:type="pct"/>
            <w:tcBorders>
              <w:top w:val="single" w:sz="4" w:space="0" w:color="auto"/>
              <w:left w:val="single" w:sz="4" w:space="0" w:color="auto"/>
              <w:bottom w:val="single" w:sz="4" w:space="0" w:color="auto"/>
              <w:right w:val="single" w:sz="4" w:space="0" w:color="auto"/>
            </w:tcBorders>
            <w:vAlign w:val="center"/>
          </w:tcPr>
          <w:p w14:paraId="35FC76B3"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&lt;&lt;user input, select from list “Yes” or “No”&gt;&gt;</w:t>
            </w:r>
          </w:p>
        </w:tc>
      </w:tr>
      <w:tr w:rsidR="0043165B" w:rsidRPr="00A26BE3" w14:paraId="35FC76B8"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5" w14:textId="412AFED5"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5</w:t>
            </w:r>
          </w:p>
        </w:tc>
        <w:tc>
          <w:tcPr>
            <w:tcW w:w="2245" w:type="pct"/>
            <w:tcBorders>
              <w:top w:val="single" w:sz="4" w:space="0" w:color="auto"/>
              <w:left w:val="single" w:sz="4" w:space="0" w:color="auto"/>
              <w:bottom w:val="single" w:sz="4" w:space="0" w:color="auto"/>
              <w:right w:val="single" w:sz="4" w:space="0" w:color="auto"/>
            </w:tcBorders>
            <w:vAlign w:val="center"/>
          </w:tcPr>
          <w:p w14:paraId="35FC76B6" w14:textId="68B7301C" w:rsidR="0043165B" w:rsidRPr="00A26BE3" w:rsidRDefault="0043165B" w:rsidP="0043165B">
            <w:pPr>
              <w:rPr>
                <w:rFonts w:asciiTheme="minorHAnsi" w:hAnsiTheme="minorHAnsi"/>
                <w:sz w:val="18"/>
                <w:szCs w:val="18"/>
              </w:rPr>
            </w:pPr>
            <w:r w:rsidRPr="00A26BE3">
              <w:rPr>
                <w:rFonts w:asciiTheme="minorHAnsi" w:hAnsiTheme="minorHAnsi"/>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35FC76B7"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 xml:space="preserve">&lt;&lt;user pick select from list: </w:t>
            </w:r>
            <w:r w:rsidRPr="00A26BE3">
              <w:rPr>
                <w:rFonts w:asciiTheme="minorHAnsi" w:hAnsiTheme="minorHAnsi"/>
                <w:sz w:val="18"/>
                <w:szCs w:val="18"/>
                <w:u w:val="single"/>
              </w:rPr>
              <w:t>New</w:t>
            </w:r>
            <w:r w:rsidRPr="00A26BE3">
              <w:rPr>
                <w:rFonts w:asciiTheme="minorHAnsi" w:hAnsiTheme="minorHAnsi"/>
                <w:sz w:val="18"/>
                <w:szCs w:val="18"/>
              </w:rPr>
              <w:t xml:space="preserve">; or </w:t>
            </w:r>
            <w:r w:rsidRPr="00A26BE3">
              <w:rPr>
                <w:rFonts w:asciiTheme="minorHAnsi" w:hAnsiTheme="minorHAnsi"/>
                <w:sz w:val="18"/>
                <w:szCs w:val="18"/>
                <w:u w:val="single"/>
              </w:rPr>
              <w:t>Alteration;</w:t>
            </w:r>
            <w:r w:rsidRPr="00A26BE3">
              <w:rPr>
                <w:rFonts w:asciiTheme="minorHAnsi" w:hAnsiTheme="minorHAnsi"/>
                <w:sz w:val="18"/>
                <w:szCs w:val="18"/>
              </w:rPr>
              <w:t xml:space="preserve"> or</w:t>
            </w:r>
            <w:r w:rsidRPr="00A26BE3">
              <w:rPr>
                <w:rFonts w:asciiTheme="minorHAnsi" w:hAnsiTheme="minorHAnsi"/>
                <w:sz w:val="18"/>
                <w:szCs w:val="18"/>
                <w:u w:val="single"/>
              </w:rPr>
              <w:t xml:space="preserve"> Alteration using Smoke Test;</w:t>
            </w:r>
            <w:r w:rsidRPr="00A26BE3">
              <w:rPr>
                <w:rFonts w:asciiTheme="minorHAnsi" w:hAnsiTheme="minorHAnsi"/>
                <w:sz w:val="18"/>
                <w:szCs w:val="18"/>
              </w:rPr>
              <w:t>&gt;&gt;</w:t>
            </w:r>
          </w:p>
        </w:tc>
      </w:tr>
      <w:tr w:rsidR="0043165B" w:rsidRPr="00A26BE3" w14:paraId="35FC76C5"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9" w14:textId="297F011B"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6</w:t>
            </w:r>
          </w:p>
        </w:tc>
        <w:tc>
          <w:tcPr>
            <w:tcW w:w="2245" w:type="pct"/>
            <w:tcBorders>
              <w:top w:val="single" w:sz="4" w:space="0" w:color="auto"/>
              <w:left w:val="single" w:sz="4" w:space="0" w:color="auto"/>
              <w:bottom w:val="single" w:sz="4" w:space="0" w:color="auto"/>
              <w:right w:val="single" w:sz="4" w:space="0" w:color="auto"/>
            </w:tcBorders>
            <w:vAlign w:val="center"/>
          </w:tcPr>
          <w:p w14:paraId="35FC76BA"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determine compliance method for this document;  display applicable tables below;</w:t>
            </w:r>
          </w:p>
          <w:p w14:paraId="35FC76BB"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35FC76BC"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 xml:space="preserve">&lt;&lt;Calculated Result:  </w:t>
            </w:r>
          </w:p>
          <w:p w14:paraId="35FC76BD" w14:textId="085A267A" w:rsidR="0043165B" w:rsidRPr="00A26BE3" w:rsidRDefault="0043165B" w:rsidP="0043165B">
            <w:pPr>
              <w:rPr>
                <w:rFonts w:asciiTheme="minorHAnsi" w:hAnsiTheme="minorHAnsi"/>
                <w:sz w:val="18"/>
                <w:szCs w:val="18"/>
                <w:u w:val="single"/>
              </w:rPr>
            </w:pPr>
            <w:r w:rsidRPr="00A26BE3">
              <w:rPr>
                <w:rFonts w:asciiTheme="minorHAnsi" w:hAnsiTheme="minorHAnsi"/>
                <w:sz w:val="18"/>
                <w:szCs w:val="18"/>
              </w:rPr>
              <w:t>if A0</w:t>
            </w:r>
            <w:r>
              <w:rPr>
                <w:rFonts w:asciiTheme="minorHAnsi" w:hAnsiTheme="minorHAnsi"/>
                <w:sz w:val="18"/>
                <w:szCs w:val="18"/>
              </w:rPr>
              <w:t>5</w:t>
            </w:r>
            <w:r w:rsidRPr="00A26BE3">
              <w:rPr>
                <w:rFonts w:asciiTheme="minorHAnsi" w:hAnsiTheme="minorHAnsi"/>
                <w:sz w:val="18"/>
                <w:szCs w:val="18"/>
              </w:rPr>
              <w:t>=</w:t>
            </w:r>
            <w:r w:rsidRPr="00A26BE3">
              <w:rPr>
                <w:rFonts w:asciiTheme="minorHAnsi" w:hAnsiTheme="minorHAnsi"/>
                <w:sz w:val="18"/>
                <w:szCs w:val="18"/>
                <w:u w:val="single"/>
              </w:rPr>
              <w:t xml:space="preserve"> Alteration using Smoke Test</w:t>
            </w:r>
            <w:r w:rsidRPr="00A26BE3">
              <w:rPr>
                <w:rFonts w:asciiTheme="minorHAnsi" w:hAnsiTheme="minorHAnsi"/>
                <w:sz w:val="18"/>
                <w:szCs w:val="18"/>
              </w:rPr>
              <w:t>;  then display method:</w:t>
            </w:r>
          </w:p>
          <w:p w14:paraId="35FC76BE"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MCH-04e. Altered Duct System using Smoke Test</w:t>
            </w:r>
          </w:p>
          <w:p w14:paraId="35FC76BF" w14:textId="0582DC9B" w:rsidR="0043165B" w:rsidRPr="00A26BE3" w:rsidRDefault="0043165B" w:rsidP="0043165B">
            <w:pPr>
              <w:rPr>
                <w:rFonts w:asciiTheme="minorHAnsi" w:hAnsiTheme="minorHAnsi"/>
                <w:sz w:val="18"/>
                <w:szCs w:val="18"/>
              </w:rPr>
            </w:pPr>
            <w:r w:rsidRPr="00A26BE3">
              <w:rPr>
                <w:rFonts w:asciiTheme="minorHAnsi" w:hAnsiTheme="minorHAnsi"/>
                <w:sz w:val="18"/>
                <w:szCs w:val="18"/>
              </w:rPr>
              <w:t>if A0</w:t>
            </w:r>
            <w:r>
              <w:rPr>
                <w:rFonts w:asciiTheme="minorHAnsi" w:hAnsiTheme="minorHAnsi"/>
                <w:sz w:val="18"/>
                <w:szCs w:val="18"/>
              </w:rPr>
              <w:t>5</w:t>
            </w:r>
            <w:r w:rsidRPr="00A26BE3">
              <w:rPr>
                <w:rFonts w:asciiTheme="minorHAnsi" w:hAnsiTheme="minorHAnsi"/>
                <w:sz w:val="18"/>
                <w:szCs w:val="18"/>
              </w:rPr>
              <w:t>=</w:t>
            </w:r>
            <w:r w:rsidRPr="00A26BE3">
              <w:rPr>
                <w:rFonts w:asciiTheme="minorHAnsi" w:hAnsiTheme="minorHAnsi"/>
                <w:sz w:val="18"/>
                <w:szCs w:val="18"/>
                <w:u w:val="single"/>
              </w:rPr>
              <w:t xml:space="preserve"> Alteration</w:t>
            </w:r>
            <w:r w:rsidRPr="00A26BE3">
              <w:rPr>
                <w:rFonts w:asciiTheme="minorHAnsi" w:hAnsiTheme="minorHAnsi"/>
                <w:sz w:val="18"/>
                <w:szCs w:val="18"/>
              </w:rPr>
              <w:t>; then display method:</w:t>
            </w:r>
          </w:p>
          <w:p w14:paraId="35FC76C0"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MCH-04d. Altered Duct System</w:t>
            </w:r>
          </w:p>
          <w:p w14:paraId="35FC76C1" w14:textId="62BE6C9A" w:rsidR="0043165B" w:rsidRPr="00A26BE3" w:rsidRDefault="0043165B" w:rsidP="0043165B">
            <w:pPr>
              <w:rPr>
                <w:rFonts w:asciiTheme="minorHAnsi" w:hAnsiTheme="minorHAnsi"/>
                <w:sz w:val="18"/>
                <w:szCs w:val="18"/>
              </w:rPr>
            </w:pPr>
            <w:r w:rsidRPr="00A26BE3">
              <w:rPr>
                <w:rFonts w:asciiTheme="minorHAnsi" w:hAnsiTheme="minorHAnsi"/>
                <w:sz w:val="18"/>
                <w:szCs w:val="18"/>
              </w:rPr>
              <w:t>elseif A0</w:t>
            </w:r>
            <w:r>
              <w:rPr>
                <w:rFonts w:asciiTheme="minorHAnsi" w:hAnsiTheme="minorHAnsi"/>
                <w:sz w:val="18"/>
                <w:szCs w:val="18"/>
              </w:rPr>
              <w:t>5</w:t>
            </w:r>
            <w:r w:rsidRPr="00A26BE3">
              <w:rPr>
                <w:rFonts w:asciiTheme="minorHAnsi" w:hAnsiTheme="minorHAnsi"/>
                <w:sz w:val="18"/>
                <w:szCs w:val="18"/>
              </w:rPr>
              <w:t>=</w:t>
            </w:r>
            <w:r w:rsidRPr="00A26BE3">
              <w:rPr>
                <w:rFonts w:asciiTheme="minorHAnsi" w:hAnsiTheme="minorHAnsi"/>
                <w:sz w:val="18"/>
                <w:szCs w:val="18"/>
                <w:u w:val="single"/>
              </w:rPr>
              <w:t>New</w:t>
            </w:r>
            <w:r w:rsidRPr="00A26BE3">
              <w:rPr>
                <w:rFonts w:asciiTheme="minorHAnsi" w:hAnsiTheme="minorHAnsi"/>
                <w:sz w:val="18"/>
                <w:szCs w:val="18"/>
              </w:rPr>
              <w:t xml:space="preserve"> and A0</w:t>
            </w:r>
            <w:r>
              <w:rPr>
                <w:rFonts w:asciiTheme="minorHAnsi" w:hAnsiTheme="minorHAnsi"/>
                <w:sz w:val="18"/>
                <w:szCs w:val="18"/>
              </w:rPr>
              <w:t>4</w:t>
            </w:r>
            <w:r w:rsidRPr="00A26BE3">
              <w:rPr>
                <w:rFonts w:asciiTheme="minorHAnsi" w:hAnsiTheme="minorHAnsi"/>
                <w:sz w:val="18"/>
                <w:szCs w:val="18"/>
              </w:rPr>
              <w:t>=</w:t>
            </w:r>
            <w:r w:rsidRPr="00A26BE3">
              <w:rPr>
                <w:rFonts w:asciiTheme="minorHAnsi" w:hAnsiTheme="minorHAnsi"/>
                <w:sz w:val="18"/>
                <w:szCs w:val="18"/>
                <w:u w:val="single"/>
              </w:rPr>
              <w:t>”Yes”</w:t>
            </w:r>
            <w:r w:rsidRPr="00A26BE3">
              <w:rPr>
                <w:rFonts w:asciiTheme="minorHAnsi" w:hAnsiTheme="minorHAnsi"/>
                <w:sz w:val="18"/>
                <w:szCs w:val="18"/>
              </w:rPr>
              <w:t xml:space="preserve"> then display method:</w:t>
            </w:r>
          </w:p>
          <w:p w14:paraId="35FC76C2"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MCH-04c. Low Leakage Air-Handling Unit</w:t>
            </w:r>
          </w:p>
          <w:p w14:paraId="35FC76C3" w14:textId="7E7F4BDC" w:rsidR="0043165B" w:rsidRPr="00A26BE3" w:rsidRDefault="0043165B" w:rsidP="0043165B">
            <w:pPr>
              <w:rPr>
                <w:rFonts w:asciiTheme="minorHAnsi" w:hAnsiTheme="minorHAnsi"/>
                <w:sz w:val="18"/>
                <w:szCs w:val="18"/>
              </w:rPr>
            </w:pPr>
            <w:r w:rsidRPr="00A26BE3">
              <w:rPr>
                <w:rFonts w:asciiTheme="minorHAnsi" w:hAnsiTheme="minorHAnsi"/>
                <w:sz w:val="18"/>
                <w:szCs w:val="18"/>
              </w:rPr>
              <w:t>elseif A0</w:t>
            </w:r>
            <w:r>
              <w:rPr>
                <w:rFonts w:asciiTheme="minorHAnsi" w:hAnsiTheme="minorHAnsi"/>
                <w:sz w:val="18"/>
                <w:szCs w:val="18"/>
              </w:rPr>
              <w:t>5</w:t>
            </w:r>
            <w:r w:rsidRPr="00A26BE3">
              <w:rPr>
                <w:rFonts w:asciiTheme="minorHAnsi" w:hAnsiTheme="minorHAnsi"/>
                <w:sz w:val="18"/>
                <w:szCs w:val="18"/>
              </w:rPr>
              <w:t>=</w:t>
            </w:r>
            <w:r w:rsidRPr="00A26BE3">
              <w:rPr>
                <w:rFonts w:asciiTheme="minorHAnsi" w:hAnsiTheme="minorHAnsi"/>
                <w:sz w:val="18"/>
                <w:szCs w:val="18"/>
                <w:u w:val="single"/>
              </w:rPr>
              <w:t>New</w:t>
            </w:r>
            <w:r w:rsidRPr="00A26BE3">
              <w:rPr>
                <w:rFonts w:asciiTheme="minorHAnsi" w:hAnsiTheme="minorHAnsi"/>
                <w:sz w:val="18"/>
                <w:szCs w:val="18"/>
              </w:rPr>
              <w:t xml:space="preserve"> and A0</w:t>
            </w:r>
            <w:r>
              <w:rPr>
                <w:rFonts w:asciiTheme="minorHAnsi" w:hAnsiTheme="minorHAnsi"/>
                <w:sz w:val="18"/>
                <w:szCs w:val="18"/>
              </w:rPr>
              <w:t>4</w:t>
            </w:r>
            <w:r w:rsidRPr="00A26BE3">
              <w:rPr>
                <w:rFonts w:asciiTheme="minorHAnsi" w:hAnsiTheme="minorHAnsi"/>
                <w:sz w:val="18"/>
                <w:szCs w:val="18"/>
              </w:rPr>
              <w:t>=</w:t>
            </w:r>
            <w:r w:rsidRPr="00A26BE3">
              <w:rPr>
                <w:rFonts w:asciiTheme="minorHAnsi" w:hAnsiTheme="minorHAnsi"/>
                <w:sz w:val="18"/>
                <w:szCs w:val="18"/>
                <w:u w:val="single"/>
              </w:rPr>
              <w:t>”No”</w:t>
            </w:r>
            <w:r w:rsidRPr="00A26BE3">
              <w:rPr>
                <w:rFonts w:asciiTheme="minorHAnsi" w:hAnsiTheme="minorHAnsi"/>
                <w:sz w:val="18"/>
                <w:szCs w:val="18"/>
              </w:rPr>
              <w:t xml:space="preserve"> then</w:t>
            </w:r>
            <w:r w:rsidRPr="00A26BE3">
              <w:rPr>
                <w:rFonts w:asciiTheme="minorHAnsi" w:hAnsiTheme="minorHAnsi"/>
                <w:sz w:val="18"/>
                <w:szCs w:val="18"/>
                <w:u w:val="single"/>
              </w:rPr>
              <w:t xml:space="preserve"> </w:t>
            </w:r>
            <w:r w:rsidRPr="00A26BE3">
              <w:rPr>
                <w:rFonts w:asciiTheme="minorHAnsi" w:hAnsiTheme="minorHAnsi"/>
                <w:sz w:val="18"/>
                <w:szCs w:val="18"/>
              </w:rPr>
              <w:t xml:space="preserve">display method: </w:t>
            </w:r>
          </w:p>
          <w:p w14:paraId="35FC76C4" w14:textId="77777777" w:rsidR="0043165B" w:rsidRPr="00A26BE3" w:rsidRDefault="0043165B" w:rsidP="0043165B">
            <w:pPr>
              <w:rPr>
                <w:rFonts w:asciiTheme="minorHAnsi" w:hAnsiTheme="minorHAnsi"/>
                <w:sz w:val="18"/>
                <w:szCs w:val="18"/>
              </w:rPr>
            </w:pPr>
            <w:r w:rsidRPr="00A26BE3">
              <w:rPr>
                <w:rFonts w:asciiTheme="minorHAnsi" w:hAnsiTheme="minorHAnsi"/>
                <w:b/>
                <w:sz w:val="18"/>
                <w:szCs w:val="18"/>
              </w:rPr>
              <w:t>MCH-04a. Completely New Duct System</w:t>
            </w:r>
            <w:r w:rsidRPr="00A26BE3">
              <w:rPr>
                <w:rFonts w:asciiTheme="minorHAnsi" w:hAnsiTheme="minorHAnsi"/>
                <w:sz w:val="18"/>
                <w:szCs w:val="18"/>
              </w:rPr>
              <w:t>&gt;&gt;</w:t>
            </w:r>
          </w:p>
        </w:tc>
      </w:tr>
    </w:tbl>
    <w:p w14:paraId="35FC76C6" w14:textId="77777777" w:rsidR="00A26BE3" w:rsidRDefault="00A26BE3" w:rsidP="00756AD5">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A26BE3" w:rsidRPr="00A26BE3" w14:paraId="35FC76C8" w14:textId="77777777" w:rsidTr="00663967">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6C7" w14:textId="795D6D70" w:rsidR="00A26BE3" w:rsidRPr="00A26BE3" w:rsidRDefault="00A26BE3" w:rsidP="00D85789">
            <w:pPr>
              <w:keepNext/>
              <w:rPr>
                <w:rFonts w:asciiTheme="minorHAnsi" w:hAnsiTheme="minorHAnsi"/>
                <w:sz w:val="18"/>
                <w:szCs w:val="18"/>
              </w:rPr>
            </w:pPr>
            <w:r w:rsidRPr="000A3440">
              <w:rPr>
                <w:rFonts w:asciiTheme="minorHAnsi" w:hAnsiTheme="minorHAnsi"/>
                <w:b/>
                <w:sz w:val="20"/>
                <w:szCs w:val="18"/>
              </w:rPr>
              <w:t xml:space="preserve">B. Duct Leakage Diagnostic Test - MCH-04e </w:t>
            </w:r>
            <w:r w:rsidR="000A3440" w:rsidRPr="000A3440">
              <w:rPr>
                <w:rFonts w:asciiTheme="minorHAnsi" w:hAnsiTheme="minorHAnsi"/>
                <w:b/>
                <w:sz w:val="20"/>
                <w:szCs w:val="18"/>
              </w:rPr>
              <w:t>-</w:t>
            </w:r>
            <w:r w:rsidRPr="000A3440">
              <w:rPr>
                <w:rFonts w:asciiTheme="minorHAnsi" w:hAnsiTheme="minorHAnsi"/>
                <w:b/>
                <w:sz w:val="20"/>
                <w:szCs w:val="18"/>
              </w:rPr>
              <w:t xml:space="preserve"> </w:t>
            </w:r>
            <w:r w:rsidR="00D85789" w:rsidRPr="000A3440">
              <w:rPr>
                <w:rFonts w:asciiTheme="minorHAnsi" w:hAnsiTheme="minorHAnsi"/>
                <w:b/>
                <w:sz w:val="20"/>
                <w:szCs w:val="18"/>
              </w:rPr>
              <w:t>Altered Duct System using Smoke Test</w:t>
            </w:r>
          </w:p>
        </w:tc>
      </w:tr>
      <w:tr w:rsidR="00A26BE3" w:rsidRPr="00A26BE3" w14:paraId="35FC76CC"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C9"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01</w:t>
            </w:r>
          </w:p>
        </w:tc>
        <w:tc>
          <w:tcPr>
            <w:tcW w:w="2242" w:type="pct"/>
            <w:tcBorders>
              <w:top w:val="single" w:sz="4" w:space="0" w:color="auto"/>
              <w:left w:val="single" w:sz="4" w:space="0" w:color="auto"/>
              <w:bottom w:val="single" w:sz="4" w:space="0" w:color="auto"/>
              <w:right w:val="single" w:sz="4" w:space="0" w:color="auto"/>
            </w:tcBorders>
            <w:vAlign w:val="center"/>
          </w:tcPr>
          <w:p w14:paraId="35FC76CA"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Condenser Nominal Cooling Capacity (ton)</w:t>
            </w:r>
          </w:p>
        </w:tc>
        <w:tc>
          <w:tcPr>
            <w:tcW w:w="2543" w:type="pct"/>
            <w:tcBorders>
              <w:top w:val="single" w:sz="4" w:space="0" w:color="auto"/>
              <w:left w:val="single" w:sz="4" w:space="0" w:color="auto"/>
              <w:bottom w:val="single" w:sz="4" w:space="0" w:color="auto"/>
              <w:right w:val="single" w:sz="4" w:space="0" w:color="auto"/>
            </w:tcBorders>
            <w:vAlign w:val="center"/>
          </w:tcPr>
          <w:p w14:paraId="35FC76CB"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number XX.XX&gt;&gt;</w:t>
            </w:r>
          </w:p>
        </w:tc>
      </w:tr>
      <w:tr w:rsidR="00A26BE3" w:rsidRPr="00A26BE3" w14:paraId="35FC76D0"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CD"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02</w:t>
            </w:r>
          </w:p>
        </w:tc>
        <w:tc>
          <w:tcPr>
            <w:tcW w:w="2242" w:type="pct"/>
            <w:tcBorders>
              <w:top w:val="single" w:sz="4" w:space="0" w:color="auto"/>
              <w:left w:val="single" w:sz="4" w:space="0" w:color="auto"/>
              <w:bottom w:val="single" w:sz="4" w:space="0" w:color="auto"/>
              <w:right w:val="single" w:sz="4" w:space="0" w:color="auto"/>
            </w:tcBorders>
            <w:vAlign w:val="center"/>
          </w:tcPr>
          <w:p w14:paraId="35FC76CE"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Heating Capacity (kBtu/h)</w:t>
            </w:r>
          </w:p>
        </w:tc>
        <w:tc>
          <w:tcPr>
            <w:tcW w:w="2543" w:type="pct"/>
            <w:tcBorders>
              <w:top w:val="single" w:sz="4" w:space="0" w:color="auto"/>
              <w:left w:val="single" w:sz="4" w:space="0" w:color="auto"/>
              <w:bottom w:val="single" w:sz="4" w:space="0" w:color="auto"/>
              <w:right w:val="single" w:sz="4" w:space="0" w:color="auto"/>
            </w:tcBorders>
            <w:vAlign w:val="center"/>
          </w:tcPr>
          <w:p w14:paraId="35FC76CF"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number XXX&gt;&gt;</w:t>
            </w:r>
          </w:p>
        </w:tc>
      </w:tr>
      <w:tr w:rsidR="00A26BE3" w:rsidRPr="00A26BE3" w14:paraId="35FC76D4"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1"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03</w:t>
            </w:r>
          </w:p>
        </w:tc>
        <w:tc>
          <w:tcPr>
            <w:tcW w:w="2242" w:type="pct"/>
            <w:tcBorders>
              <w:top w:val="single" w:sz="4" w:space="0" w:color="auto"/>
              <w:left w:val="single" w:sz="4" w:space="0" w:color="auto"/>
              <w:bottom w:val="single" w:sz="4" w:space="0" w:color="auto"/>
              <w:right w:val="single" w:sz="4" w:space="0" w:color="auto"/>
            </w:tcBorders>
            <w:vAlign w:val="center"/>
          </w:tcPr>
          <w:p w14:paraId="35FC76D2"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 xml:space="preserve">Leakage Factor  </w:t>
            </w:r>
          </w:p>
        </w:tc>
        <w:tc>
          <w:tcPr>
            <w:tcW w:w="2543" w:type="pct"/>
            <w:tcBorders>
              <w:top w:val="single" w:sz="4" w:space="0" w:color="auto"/>
              <w:left w:val="single" w:sz="4" w:space="0" w:color="auto"/>
              <w:bottom w:val="single" w:sz="4" w:space="0" w:color="auto"/>
              <w:right w:val="single" w:sz="4" w:space="0" w:color="auto"/>
            </w:tcBorders>
            <w:vAlign w:val="center"/>
          </w:tcPr>
          <w:p w14:paraId="35FC76D3"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 LeakageFactor=</w:t>
            </w:r>
            <w:r w:rsidRPr="00A26BE3">
              <w:rPr>
                <w:rFonts w:asciiTheme="minorHAnsi" w:hAnsiTheme="minorHAnsi"/>
                <w:sz w:val="18"/>
                <w:szCs w:val="18"/>
                <w:u w:val="single"/>
              </w:rPr>
              <w:t>0.15</w:t>
            </w:r>
            <w:r w:rsidRPr="00A26BE3">
              <w:rPr>
                <w:rFonts w:asciiTheme="minorHAnsi" w:hAnsiTheme="minorHAnsi"/>
                <w:sz w:val="18"/>
                <w:szCs w:val="18"/>
              </w:rPr>
              <w:t>&gt;&gt;</w:t>
            </w:r>
          </w:p>
        </w:tc>
      </w:tr>
      <w:tr w:rsidR="00A26BE3" w:rsidRPr="00A26BE3" w14:paraId="35FC76D8"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5"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04</w:t>
            </w:r>
          </w:p>
        </w:tc>
        <w:tc>
          <w:tcPr>
            <w:tcW w:w="2242" w:type="pct"/>
            <w:tcBorders>
              <w:top w:val="single" w:sz="4" w:space="0" w:color="auto"/>
              <w:left w:val="single" w:sz="4" w:space="0" w:color="auto"/>
              <w:bottom w:val="single" w:sz="4" w:space="0" w:color="auto"/>
              <w:right w:val="single" w:sz="4" w:space="0" w:color="auto"/>
            </w:tcBorders>
            <w:vAlign w:val="center"/>
          </w:tcPr>
          <w:p w14:paraId="35FC76D6"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Air-Handling Unit Airflow (AHUAirflow) Determination Method</w:t>
            </w:r>
          </w:p>
        </w:tc>
        <w:tc>
          <w:tcPr>
            <w:tcW w:w="2543" w:type="pct"/>
            <w:tcBorders>
              <w:top w:val="single" w:sz="4" w:space="0" w:color="auto"/>
              <w:left w:val="single" w:sz="4" w:space="0" w:color="auto"/>
              <w:bottom w:val="single" w:sz="4" w:space="0" w:color="auto"/>
              <w:right w:val="single" w:sz="4" w:space="0" w:color="auto"/>
            </w:tcBorders>
            <w:vAlign w:val="center"/>
          </w:tcPr>
          <w:p w14:paraId="35FC76D7"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 xml:space="preserve">&lt;&lt;pick one from list:  </w:t>
            </w:r>
            <w:r w:rsidRPr="00A26BE3">
              <w:rPr>
                <w:rFonts w:asciiTheme="minorHAnsi" w:hAnsiTheme="minorHAnsi"/>
                <w:sz w:val="18"/>
                <w:szCs w:val="18"/>
                <w:u w:val="single"/>
              </w:rPr>
              <w:t>CoolingSystemMethod</w:t>
            </w:r>
            <w:r w:rsidRPr="00A26BE3">
              <w:rPr>
                <w:rFonts w:asciiTheme="minorHAnsi" w:hAnsiTheme="minorHAnsi"/>
                <w:sz w:val="18"/>
                <w:szCs w:val="18"/>
              </w:rPr>
              <w:t xml:space="preserve">; </w:t>
            </w:r>
            <w:r w:rsidRPr="00A26BE3">
              <w:rPr>
                <w:rFonts w:asciiTheme="minorHAnsi" w:hAnsiTheme="minorHAnsi"/>
                <w:sz w:val="18"/>
                <w:szCs w:val="18"/>
                <w:u w:val="single"/>
              </w:rPr>
              <w:t>HeatingSystemMethod</w:t>
            </w:r>
            <w:r w:rsidRPr="00A26BE3">
              <w:rPr>
                <w:rFonts w:asciiTheme="minorHAnsi" w:hAnsiTheme="minorHAnsi"/>
                <w:sz w:val="18"/>
                <w:szCs w:val="18"/>
              </w:rPr>
              <w:t>;&gt;&gt;</w:t>
            </w:r>
          </w:p>
        </w:tc>
      </w:tr>
      <w:tr w:rsidR="00A26BE3" w:rsidRPr="00A26BE3" w14:paraId="35FC76E0"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9" w14:textId="77777777" w:rsidR="00A26BE3" w:rsidRPr="00A26BE3" w:rsidRDefault="00A26BE3" w:rsidP="00A26BE3">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05</w:t>
            </w:r>
          </w:p>
        </w:tc>
        <w:tc>
          <w:tcPr>
            <w:tcW w:w="2242" w:type="pct"/>
            <w:tcBorders>
              <w:top w:val="single" w:sz="4" w:space="0" w:color="auto"/>
              <w:left w:val="single" w:sz="4" w:space="0" w:color="auto"/>
              <w:bottom w:val="single" w:sz="4" w:space="0" w:color="auto"/>
              <w:right w:val="single" w:sz="4" w:space="0" w:color="auto"/>
            </w:tcBorders>
            <w:vAlign w:val="center"/>
          </w:tcPr>
          <w:p w14:paraId="35FC76DA"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Calculated Target Allowable Duct Leakage Rate (cfm25)</w:t>
            </w:r>
          </w:p>
        </w:tc>
        <w:tc>
          <w:tcPr>
            <w:tcW w:w="2543" w:type="pct"/>
            <w:tcBorders>
              <w:top w:val="single" w:sz="4" w:space="0" w:color="auto"/>
              <w:left w:val="single" w:sz="4" w:space="0" w:color="auto"/>
              <w:bottom w:val="single" w:sz="4" w:space="0" w:color="auto"/>
              <w:right w:val="single" w:sz="4" w:space="0" w:color="auto"/>
            </w:tcBorders>
            <w:vAlign w:val="center"/>
          </w:tcPr>
          <w:p w14:paraId="35FC76DB"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&lt;&lt;calculated field: numeric xxx:</w:t>
            </w:r>
          </w:p>
          <w:p w14:paraId="35FC76DC"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rPr>
              <w:t xml:space="preserve">if </w:t>
            </w:r>
            <w:r w:rsidRPr="00A26BE3">
              <w:rPr>
                <w:rFonts w:asciiTheme="minorHAnsi" w:hAnsiTheme="minorHAnsi"/>
                <w:sz w:val="18"/>
                <w:szCs w:val="18"/>
                <w:u w:val="single"/>
              </w:rPr>
              <w:t xml:space="preserve">B04 = CoolingSystemMethod then </w:t>
            </w:r>
          </w:p>
          <w:p w14:paraId="35FC76DD"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u w:val="single"/>
              </w:rPr>
              <w:t>AHUAirflow=CondenserNomCoolCapacityTon B01*400*</w:t>
            </w:r>
            <w:r w:rsidRPr="00A26BE3">
              <w:rPr>
                <w:rFonts w:asciiTheme="minorHAnsi" w:hAnsiTheme="minorHAnsi"/>
                <w:sz w:val="18"/>
                <w:szCs w:val="18"/>
              </w:rPr>
              <w:t xml:space="preserve"> LeakageFactor B03</w:t>
            </w:r>
            <w:r w:rsidRPr="00A26BE3">
              <w:rPr>
                <w:rFonts w:asciiTheme="minorHAnsi" w:hAnsiTheme="minorHAnsi"/>
                <w:sz w:val="18"/>
                <w:szCs w:val="18"/>
                <w:u w:val="single"/>
              </w:rPr>
              <w:t>;</w:t>
            </w:r>
          </w:p>
          <w:p w14:paraId="35FC76DE"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u w:val="single"/>
              </w:rPr>
              <w:t>elseif B04= HeatingSystemMethod</w:t>
            </w:r>
          </w:p>
          <w:p w14:paraId="35FC76DF"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u w:val="single"/>
              </w:rPr>
              <w:t>then AHUAirflow=HeatingCapacityKbtuh B02*21.7*</w:t>
            </w:r>
            <w:r w:rsidRPr="00A26BE3">
              <w:rPr>
                <w:rFonts w:asciiTheme="minorHAnsi" w:hAnsiTheme="minorHAnsi"/>
                <w:sz w:val="18"/>
                <w:szCs w:val="18"/>
              </w:rPr>
              <w:t xml:space="preserve"> LeakageFactor B03</w:t>
            </w:r>
            <w:r w:rsidRPr="00A26BE3">
              <w:rPr>
                <w:rFonts w:asciiTheme="minorHAnsi" w:hAnsiTheme="minorHAnsi"/>
                <w:sz w:val="18"/>
                <w:szCs w:val="18"/>
                <w:u w:val="single"/>
              </w:rPr>
              <w:t>&gt;&gt;</w:t>
            </w:r>
          </w:p>
        </w:tc>
      </w:tr>
      <w:tr w:rsidR="00A26BE3" w:rsidRPr="00A26BE3" w14:paraId="35FC76E4" w14:textId="77777777" w:rsidTr="00663967">
        <w:trPr>
          <w:trHeight w:val="144"/>
        </w:trPr>
        <w:tc>
          <w:tcPr>
            <w:tcW w:w="215" w:type="pct"/>
            <w:tcBorders>
              <w:bottom w:val="single" w:sz="4" w:space="0" w:color="auto"/>
            </w:tcBorders>
            <w:vAlign w:val="center"/>
          </w:tcPr>
          <w:p w14:paraId="35FC76E1" w14:textId="77777777" w:rsidR="00A26BE3" w:rsidRPr="00A26BE3" w:rsidRDefault="00A26BE3" w:rsidP="00A26BE3">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06</w:t>
            </w:r>
          </w:p>
        </w:tc>
        <w:tc>
          <w:tcPr>
            <w:tcW w:w="2242" w:type="pct"/>
            <w:tcBorders>
              <w:bottom w:val="single" w:sz="4" w:space="0" w:color="auto"/>
            </w:tcBorders>
            <w:shd w:val="clear" w:color="auto" w:fill="auto"/>
            <w:vAlign w:val="center"/>
          </w:tcPr>
          <w:p w14:paraId="35FC76E2" w14:textId="77777777" w:rsidR="00A26BE3" w:rsidRPr="00A26BE3" w:rsidRDefault="00A26BE3" w:rsidP="00A26BE3">
            <w:pPr>
              <w:keepNext/>
              <w:rPr>
                <w:rFonts w:asciiTheme="minorHAnsi" w:hAnsiTheme="minorHAnsi"/>
                <w:b/>
                <w:sz w:val="18"/>
                <w:szCs w:val="18"/>
              </w:rPr>
            </w:pPr>
            <w:r w:rsidRPr="00A26BE3">
              <w:rPr>
                <w:rFonts w:asciiTheme="minorHAnsi" w:hAnsiTheme="minorHAnsi"/>
                <w:sz w:val="18"/>
                <w:szCs w:val="18"/>
              </w:rPr>
              <w:t>Actual duct leakage rate from leakage test measurement (cfm25)</w:t>
            </w:r>
          </w:p>
        </w:tc>
        <w:tc>
          <w:tcPr>
            <w:tcW w:w="2543" w:type="pct"/>
            <w:tcBorders>
              <w:bottom w:val="single" w:sz="4" w:space="0" w:color="auto"/>
            </w:tcBorders>
            <w:shd w:val="clear" w:color="auto" w:fill="auto"/>
            <w:vAlign w:val="center"/>
          </w:tcPr>
          <w:p w14:paraId="35FC76E3"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numeric xxx.x&gt;&gt;</w:t>
            </w:r>
          </w:p>
        </w:tc>
      </w:tr>
      <w:tr w:rsidR="00A26BE3" w:rsidRPr="00A26BE3" w14:paraId="35FC76EE" w14:textId="77777777" w:rsidTr="00663967">
        <w:trPr>
          <w:trHeight w:val="144"/>
        </w:trPr>
        <w:tc>
          <w:tcPr>
            <w:tcW w:w="215" w:type="pct"/>
            <w:vAlign w:val="center"/>
          </w:tcPr>
          <w:p w14:paraId="35FC76E5" w14:textId="77777777" w:rsidR="00A26BE3" w:rsidRPr="00A26BE3" w:rsidRDefault="00A26BE3" w:rsidP="00663967">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w:t>
            </w:r>
            <w:r w:rsidR="00874C10">
              <w:rPr>
                <w:rFonts w:asciiTheme="minorHAnsi" w:hAnsiTheme="minorHAnsi"/>
                <w:sz w:val="18"/>
                <w:szCs w:val="18"/>
              </w:rPr>
              <w:t>7</w:t>
            </w:r>
          </w:p>
        </w:tc>
        <w:tc>
          <w:tcPr>
            <w:tcW w:w="2242" w:type="pct"/>
            <w:shd w:val="clear" w:color="auto" w:fill="auto"/>
            <w:vAlign w:val="center"/>
          </w:tcPr>
          <w:p w14:paraId="35FC76E6"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Compliance statement:</w:t>
            </w:r>
          </w:p>
        </w:tc>
        <w:tc>
          <w:tcPr>
            <w:tcW w:w="2543" w:type="pct"/>
            <w:shd w:val="clear" w:color="auto" w:fill="auto"/>
            <w:vAlign w:val="center"/>
          </w:tcPr>
          <w:p w14:paraId="35FC76E7" w14:textId="77777777" w:rsidR="00962C96" w:rsidRPr="00D148C4" w:rsidRDefault="00394534" w:rsidP="00FE346D">
            <w:pPr>
              <w:rPr>
                <w:rFonts w:asciiTheme="minorHAnsi" w:hAnsiTheme="minorHAnsi"/>
                <w:sz w:val="18"/>
                <w:szCs w:val="18"/>
              </w:rPr>
            </w:pPr>
            <w:r w:rsidRPr="00D148C4">
              <w:rPr>
                <w:rFonts w:asciiTheme="minorHAnsi" w:hAnsiTheme="minorHAnsi"/>
                <w:sz w:val="18"/>
                <w:szCs w:val="18"/>
              </w:rPr>
              <w:t xml:space="preserve">&lt;&lt;if measured leakage B06 is </w:t>
            </w:r>
            <w:r w:rsidR="00FE346D" w:rsidRPr="00D148C4">
              <w:rPr>
                <w:rFonts w:asciiTheme="minorHAnsi" w:hAnsiTheme="minorHAnsi"/>
                <w:sz w:val="18"/>
                <w:szCs w:val="18"/>
              </w:rPr>
              <w:t>≤</w:t>
            </w:r>
            <w:r w:rsidRPr="00D148C4">
              <w:rPr>
                <w:rFonts w:asciiTheme="minorHAnsi" w:hAnsiTheme="minorHAnsi"/>
                <w:sz w:val="18"/>
                <w:szCs w:val="18"/>
              </w:rPr>
              <w:t xml:space="preserve"> to target allowed B05, then display message:</w:t>
            </w:r>
            <w:r w:rsidR="00FE346D" w:rsidRPr="00D148C4">
              <w:rPr>
                <w:rFonts w:asciiTheme="minorHAnsi" w:hAnsiTheme="minorHAnsi"/>
                <w:sz w:val="18"/>
                <w:szCs w:val="18"/>
              </w:rPr>
              <w:t xml:space="preserve"> "</w:t>
            </w:r>
            <w:r w:rsidR="00FE346D" w:rsidRPr="00CE0926">
              <w:rPr>
                <w:rFonts w:asciiTheme="minorHAnsi" w:hAnsiTheme="minorHAnsi"/>
                <w:sz w:val="18"/>
                <w:szCs w:val="18"/>
                <w:u w:val="single"/>
              </w:rPr>
              <w:t>system passes</w:t>
            </w:r>
            <w:r w:rsidR="00FE346D" w:rsidRPr="00D148C4">
              <w:rPr>
                <w:rFonts w:asciiTheme="minorHAnsi" w:hAnsiTheme="minorHAnsi"/>
                <w:sz w:val="18"/>
                <w:szCs w:val="18"/>
              </w:rPr>
              <w:t xml:space="preserve"> </w:t>
            </w:r>
            <w:r w:rsidR="00CE0926">
              <w:rPr>
                <w:rFonts w:asciiTheme="minorHAnsi" w:hAnsiTheme="minorHAnsi"/>
                <w:sz w:val="18"/>
                <w:szCs w:val="18"/>
              </w:rPr>
              <w:t xml:space="preserve">- </w:t>
            </w:r>
            <w:r w:rsidR="00CE0926" w:rsidRPr="005922D6">
              <w:rPr>
                <w:rFonts w:asciiTheme="minorHAnsi" w:hAnsiTheme="minorHAnsi"/>
                <w:sz w:val="18"/>
                <w:szCs w:val="18"/>
              </w:rPr>
              <w:t>system complies with Allowable Duct Leakage Rate criterion</w:t>
            </w:r>
          </w:p>
          <w:p w14:paraId="35FC76E8" w14:textId="77777777" w:rsidR="000126D2" w:rsidRPr="00D148C4" w:rsidRDefault="000126D2">
            <w:pPr>
              <w:rPr>
                <w:rFonts w:asciiTheme="minorHAnsi" w:hAnsiTheme="minorHAnsi"/>
                <w:sz w:val="18"/>
                <w:szCs w:val="18"/>
              </w:rPr>
            </w:pPr>
          </w:p>
          <w:p w14:paraId="35FC76E9" w14:textId="77777777" w:rsidR="00A7778E" w:rsidRDefault="00394534" w:rsidP="00394534">
            <w:pPr>
              <w:rPr>
                <w:rFonts w:asciiTheme="minorHAnsi" w:hAnsiTheme="minorHAnsi"/>
                <w:sz w:val="18"/>
                <w:szCs w:val="18"/>
              </w:rPr>
            </w:pPr>
            <w:r w:rsidRPr="00D148C4">
              <w:rPr>
                <w:rFonts w:asciiTheme="minorHAnsi" w:hAnsiTheme="minorHAnsi"/>
                <w:sz w:val="18"/>
                <w:szCs w:val="18"/>
              </w:rPr>
              <w:t xml:space="preserve">else if measured leakage </w:t>
            </w:r>
            <w:r w:rsidR="00F5195D">
              <w:rPr>
                <w:rFonts w:asciiTheme="minorHAnsi" w:hAnsiTheme="minorHAnsi"/>
                <w:sz w:val="18"/>
                <w:szCs w:val="18"/>
              </w:rPr>
              <w:t xml:space="preserve">B06 </w:t>
            </w:r>
            <w:r w:rsidRPr="00D148C4">
              <w:rPr>
                <w:rFonts w:asciiTheme="minorHAnsi" w:hAnsiTheme="minorHAnsi"/>
                <w:sz w:val="18"/>
                <w:szCs w:val="18"/>
              </w:rPr>
              <w:t>is greater than target allow</w:t>
            </w:r>
            <w:r w:rsidR="00F5195D">
              <w:rPr>
                <w:rFonts w:asciiTheme="minorHAnsi" w:hAnsiTheme="minorHAnsi"/>
                <w:sz w:val="18"/>
                <w:szCs w:val="18"/>
              </w:rPr>
              <w:t xml:space="preserve">ed B05, </w:t>
            </w:r>
            <w:r w:rsidRPr="00D148C4">
              <w:rPr>
                <w:rFonts w:asciiTheme="minorHAnsi" w:hAnsiTheme="minorHAnsi"/>
                <w:sz w:val="18"/>
                <w:szCs w:val="18"/>
              </w:rPr>
              <w:t xml:space="preserve">then </w:t>
            </w:r>
            <w:r w:rsidR="00A7778E">
              <w:rPr>
                <w:rFonts w:asciiTheme="minorHAnsi" w:hAnsiTheme="minorHAnsi"/>
                <w:sz w:val="18"/>
                <w:szCs w:val="18"/>
              </w:rPr>
              <w:t>user selects one of following two results:</w:t>
            </w:r>
          </w:p>
          <w:p w14:paraId="35FC76EA" w14:textId="77777777" w:rsidR="00A7778E" w:rsidRDefault="00A7778E" w:rsidP="00394534">
            <w:pPr>
              <w:rPr>
                <w:rFonts w:asciiTheme="minorHAnsi" w:hAnsiTheme="minorHAnsi"/>
                <w:sz w:val="18"/>
                <w:szCs w:val="18"/>
              </w:rPr>
            </w:pPr>
          </w:p>
          <w:p w14:paraId="35FC76EB" w14:textId="77777777" w:rsidR="00A7778E" w:rsidRPr="00A7778E" w:rsidRDefault="00A7778E" w:rsidP="00A7778E">
            <w:pPr>
              <w:keepNext/>
              <w:rPr>
                <w:rFonts w:asciiTheme="minorHAnsi" w:hAnsiTheme="minorHAnsi"/>
                <w:sz w:val="18"/>
                <w:szCs w:val="18"/>
              </w:rPr>
            </w:pPr>
            <w:r w:rsidRPr="00A7778E">
              <w:rPr>
                <w:rFonts w:asciiTheme="minorHAnsi" w:hAnsiTheme="minorHAnsi"/>
                <w:sz w:val="18"/>
                <w:szCs w:val="18"/>
              </w:rPr>
              <w:t>**</w:t>
            </w:r>
            <w:r w:rsidRPr="00CE0926">
              <w:rPr>
                <w:rFonts w:asciiTheme="minorHAnsi" w:hAnsiTheme="minorHAnsi"/>
                <w:sz w:val="18"/>
                <w:szCs w:val="18"/>
              </w:rPr>
              <w:t>System Fails</w:t>
            </w:r>
            <w:r w:rsidRPr="00A7778E">
              <w:rPr>
                <w:rFonts w:asciiTheme="minorHAnsi" w:hAnsiTheme="minorHAnsi"/>
                <w:sz w:val="18"/>
                <w:szCs w:val="18"/>
              </w:rPr>
              <w:t xml:space="preserve"> the smoke test of an altered HVAC system in an existing building</w:t>
            </w:r>
          </w:p>
          <w:p w14:paraId="35FC76EC" w14:textId="77777777" w:rsidR="00A7778E" w:rsidRDefault="00A7778E" w:rsidP="00394534">
            <w:pPr>
              <w:rPr>
                <w:rFonts w:asciiTheme="minorHAnsi" w:hAnsiTheme="minorHAnsi"/>
                <w:sz w:val="18"/>
                <w:szCs w:val="18"/>
              </w:rPr>
            </w:pPr>
          </w:p>
          <w:p w14:paraId="35FC76ED" w14:textId="77777777" w:rsidR="00874C10" w:rsidRPr="00A26BE3" w:rsidRDefault="00A7778E" w:rsidP="00CE0926">
            <w:pPr>
              <w:keepNext/>
              <w:rPr>
                <w:rFonts w:asciiTheme="minorHAnsi" w:hAnsiTheme="minorHAnsi"/>
                <w:sz w:val="18"/>
                <w:szCs w:val="18"/>
              </w:rPr>
            </w:pPr>
            <w:r w:rsidRPr="00A7778E">
              <w:rPr>
                <w:rFonts w:asciiTheme="minorHAnsi" w:hAnsiTheme="minorHAnsi"/>
                <w:sz w:val="18"/>
                <w:szCs w:val="18"/>
              </w:rPr>
              <w:t>**</w:t>
            </w:r>
            <w:r w:rsidR="00394534" w:rsidRPr="00CE0926">
              <w:rPr>
                <w:rFonts w:asciiTheme="minorHAnsi" w:hAnsiTheme="minorHAnsi"/>
                <w:sz w:val="18"/>
                <w:szCs w:val="18"/>
                <w:u w:val="single"/>
              </w:rPr>
              <w:t xml:space="preserve">System </w:t>
            </w:r>
            <w:r w:rsidR="00CE0926" w:rsidRPr="00CE0926">
              <w:rPr>
                <w:rFonts w:asciiTheme="minorHAnsi" w:hAnsiTheme="minorHAnsi"/>
                <w:sz w:val="18"/>
                <w:szCs w:val="18"/>
                <w:u w:val="single"/>
              </w:rPr>
              <w:t>passes</w:t>
            </w:r>
            <w:r w:rsidR="00CE0926">
              <w:rPr>
                <w:rFonts w:asciiTheme="minorHAnsi" w:hAnsiTheme="minorHAnsi"/>
                <w:sz w:val="18"/>
                <w:szCs w:val="18"/>
              </w:rPr>
              <w:t xml:space="preserve"> </w:t>
            </w:r>
            <w:r w:rsidR="00394534" w:rsidRPr="00D148C4">
              <w:rPr>
                <w:rFonts w:asciiTheme="minorHAnsi" w:hAnsiTheme="minorHAnsi"/>
                <w:sz w:val="18"/>
                <w:szCs w:val="18"/>
              </w:rPr>
              <w:t>using smoke test of an altered HVAC system in an existing building"&gt;&gt;</w:t>
            </w:r>
          </w:p>
        </w:tc>
      </w:tr>
    </w:tbl>
    <w:p w14:paraId="35FC76EF" w14:textId="77777777" w:rsidR="00A215E8" w:rsidRDefault="00A215E8">
      <w:pPr>
        <w:rPr>
          <w:rFonts w:asciiTheme="minorHAnsi" w:hAnsiTheme="minorHAnsi"/>
          <w:sz w:val="18"/>
          <w:szCs w:val="18"/>
        </w:rPr>
      </w:pPr>
      <w:r>
        <w:rPr>
          <w:rFonts w:asciiTheme="minorHAnsi" w:hAnsiTheme="minorHAnsi"/>
          <w:sz w:val="18"/>
          <w:szCs w:val="18"/>
        </w:rPr>
        <w:br w:type="page"/>
      </w: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1"/>
        <w:gridCol w:w="2767"/>
        <w:gridCol w:w="7741"/>
      </w:tblGrid>
      <w:tr w:rsidR="00A26BE3" w:rsidRPr="00A26BE3" w14:paraId="35FC76F2" w14:textId="77777777" w:rsidTr="00A26BE3">
        <w:trPr>
          <w:trHeight w:val="144"/>
        </w:trPr>
        <w:tc>
          <w:tcPr>
            <w:tcW w:w="5000" w:type="pct"/>
            <w:gridSpan w:val="3"/>
            <w:vAlign w:val="center"/>
          </w:tcPr>
          <w:p w14:paraId="35FC76F1" w14:textId="2B72214D" w:rsidR="00A26BE3" w:rsidRPr="00A26BE3" w:rsidRDefault="00A26BE3" w:rsidP="00A26BE3">
            <w:pPr>
              <w:keepNext/>
              <w:tabs>
                <w:tab w:val="left" w:pos="-2600"/>
              </w:tabs>
              <w:ind w:right="86"/>
              <w:outlineLvl w:val="2"/>
              <w:rPr>
                <w:rFonts w:asciiTheme="minorHAnsi" w:hAnsiTheme="minorHAnsi"/>
                <w:b/>
                <w:caps/>
                <w:sz w:val="18"/>
                <w:szCs w:val="18"/>
              </w:rPr>
            </w:pPr>
            <w:r w:rsidRPr="000A3440">
              <w:rPr>
                <w:rFonts w:asciiTheme="minorHAnsi" w:hAnsiTheme="minorHAnsi"/>
                <w:b/>
                <w:caps/>
                <w:sz w:val="20"/>
                <w:szCs w:val="18"/>
              </w:rPr>
              <w:lastRenderedPageBreak/>
              <w:t xml:space="preserve">C. </w:t>
            </w:r>
            <w:r w:rsidR="00530355" w:rsidRPr="000A3440">
              <w:rPr>
                <w:rFonts w:asciiTheme="minorHAnsi" w:hAnsiTheme="minorHAnsi"/>
                <w:b/>
                <w:sz w:val="20"/>
                <w:szCs w:val="18"/>
              </w:rPr>
              <w:t>Additional Requirements for Compliance</w:t>
            </w:r>
          </w:p>
        </w:tc>
      </w:tr>
      <w:tr w:rsidR="00AD1C82" w:rsidRPr="00A26BE3" w14:paraId="35FC76F5" w14:textId="77777777" w:rsidTr="00AD1C82">
        <w:trPr>
          <w:trHeight w:val="144"/>
        </w:trPr>
        <w:tc>
          <w:tcPr>
            <w:tcW w:w="223" w:type="pct"/>
            <w:vAlign w:val="center"/>
          </w:tcPr>
          <w:p w14:paraId="35FC76F3"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01</w:t>
            </w:r>
          </w:p>
        </w:tc>
        <w:tc>
          <w:tcPr>
            <w:tcW w:w="4777" w:type="pct"/>
            <w:gridSpan w:val="2"/>
            <w:vAlign w:val="center"/>
          </w:tcPr>
          <w:p w14:paraId="35FC76F4" w14:textId="77777777" w:rsidR="00AD1C82" w:rsidRPr="00A215E8" w:rsidRDefault="00AD1C82" w:rsidP="00A26BE3">
            <w:pPr>
              <w:rPr>
                <w:rFonts w:asciiTheme="minorHAnsi" w:hAnsiTheme="minorHAnsi"/>
                <w:sz w:val="18"/>
                <w:szCs w:val="18"/>
              </w:rPr>
            </w:pPr>
            <w:r>
              <w:rPr>
                <w:rFonts w:asciiTheme="minorHAnsi" w:hAnsiTheme="minorHAnsi"/>
                <w:sz w:val="18"/>
                <w:szCs w:val="18"/>
              </w:rPr>
              <w:t>If method of compliance is by use of smoke testing, then no</w:t>
            </w:r>
            <w:r w:rsidRPr="004860AE">
              <w:rPr>
                <w:rFonts w:asciiTheme="minorHAnsi" w:hAnsiTheme="minorHAnsi"/>
                <w:sz w:val="18"/>
                <w:szCs w:val="18"/>
              </w:rPr>
              <w:t xml:space="preserve"> visible smoke </w:t>
            </w:r>
            <w:r>
              <w:rPr>
                <w:rFonts w:asciiTheme="minorHAnsi" w:hAnsiTheme="minorHAnsi"/>
                <w:sz w:val="18"/>
                <w:szCs w:val="18"/>
              </w:rPr>
              <w:t>shall exit</w:t>
            </w:r>
            <w:r w:rsidRPr="004860AE">
              <w:rPr>
                <w:rFonts w:asciiTheme="minorHAnsi" w:hAnsiTheme="minorHAnsi"/>
                <w:sz w:val="18"/>
                <w:szCs w:val="18"/>
              </w:rPr>
              <w:t xml:space="preserve"> the accessible portions of the duct system.</w:t>
            </w:r>
            <w:r>
              <w:rPr>
                <w:rFonts w:asciiTheme="minorHAnsi" w:hAnsiTheme="minorHAnsi"/>
                <w:sz w:val="18"/>
                <w:szCs w:val="18"/>
              </w:rPr>
              <w:t xml:space="preserve">  </w:t>
            </w:r>
            <w:r w:rsidRPr="00D148C4">
              <w:rPr>
                <w:rFonts w:asciiTheme="minorHAnsi" w:hAnsiTheme="minorHAnsi"/>
                <w:sz w:val="18"/>
                <w:szCs w:val="18"/>
              </w:rPr>
              <w:t xml:space="preserve">Note </w:t>
            </w:r>
            <w:r w:rsidRPr="00D148C4">
              <w:rPr>
                <w:rFonts w:asciiTheme="minorHAnsi" w:hAnsiTheme="minorHAnsi"/>
                <w:b/>
                <w:sz w:val="18"/>
                <w:szCs w:val="18"/>
              </w:rPr>
              <w:t>–</w:t>
            </w:r>
            <w:r w:rsidRPr="00D148C4">
              <w:rPr>
                <w:rFonts w:asciiTheme="minorHAnsi" w:hAnsiTheme="minorHAnsi"/>
                <w:sz w:val="18"/>
                <w:szCs w:val="18"/>
              </w:rPr>
              <w:t xml:space="preserve"> Accessible is defined as having access thereto, but which first may require removal or opening of access panels, doors, or moving similar obstructions.  If access to the ducts requires an object to be demolished or deconstructed then sealing of those ducts is not required</w:t>
            </w:r>
          </w:p>
        </w:tc>
      </w:tr>
      <w:tr w:rsidR="00AD1C82" w:rsidRPr="00A26BE3" w14:paraId="35FC76F8" w14:textId="77777777" w:rsidTr="00AD1C82">
        <w:trPr>
          <w:trHeight w:val="144"/>
        </w:trPr>
        <w:tc>
          <w:tcPr>
            <w:tcW w:w="223" w:type="pct"/>
            <w:vAlign w:val="center"/>
          </w:tcPr>
          <w:p w14:paraId="35FC76F6"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02</w:t>
            </w:r>
          </w:p>
        </w:tc>
        <w:tc>
          <w:tcPr>
            <w:tcW w:w="4777" w:type="pct"/>
            <w:gridSpan w:val="2"/>
            <w:vAlign w:val="center"/>
          </w:tcPr>
          <w:p w14:paraId="35FC76F7" w14:textId="78955B99" w:rsidR="00AD1C82" w:rsidRPr="00A215E8" w:rsidRDefault="00AD1C82" w:rsidP="00AD1C82">
            <w:pPr>
              <w:rPr>
                <w:rFonts w:asciiTheme="minorHAnsi" w:hAnsiTheme="minorHAnsi"/>
                <w:sz w:val="18"/>
                <w:szCs w:val="18"/>
              </w:rPr>
            </w:pPr>
            <w:r>
              <w:rPr>
                <w:rFonts w:asciiTheme="minorHAnsi" w:hAnsiTheme="minorHAnsi"/>
                <w:sz w:val="18"/>
                <w:szCs w:val="18"/>
              </w:rPr>
              <w:t>If method of compliance is by use of smoke testing, s</w:t>
            </w:r>
            <w:r w:rsidRPr="00D148C4">
              <w:rPr>
                <w:rFonts w:asciiTheme="minorHAnsi" w:hAnsiTheme="minorHAnsi"/>
                <w:sz w:val="18"/>
                <w:szCs w:val="18"/>
              </w:rPr>
              <w:t>moke is only emanating from air-handling unit (AHU) cabinet and non</w:t>
            </w:r>
            <w:r w:rsidR="000A3440">
              <w:rPr>
                <w:rFonts w:asciiTheme="minorHAnsi" w:hAnsiTheme="minorHAnsi"/>
                <w:sz w:val="18"/>
                <w:szCs w:val="18"/>
              </w:rPr>
              <w:t>-</w:t>
            </w:r>
            <w:r w:rsidRPr="00D148C4">
              <w:rPr>
                <w:rFonts w:asciiTheme="minorHAnsi" w:hAnsiTheme="minorHAnsi"/>
                <w:sz w:val="18"/>
                <w:szCs w:val="18"/>
              </w:rPr>
              <w:t>accessible portions of the duct system</w:t>
            </w:r>
          </w:p>
        </w:tc>
      </w:tr>
      <w:tr w:rsidR="00AD1C82" w:rsidRPr="00A26BE3" w14:paraId="35FC76FB" w14:textId="77777777" w:rsidTr="00AD1C82">
        <w:trPr>
          <w:trHeight w:val="144"/>
        </w:trPr>
        <w:tc>
          <w:tcPr>
            <w:tcW w:w="223" w:type="pct"/>
            <w:vAlign w:val="center"/>
          </w:tcPr>
          <w:p w14:paraId="35FC76F9"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03</w:t>
            </w:r>
          </w:p>
        </w:tc>
        <w:tc>
          <w:tcPr>
            <w:tcW w:w="4777" w:type="pct"/>
            <w:gridSpan w:val="2"/>
            <w:vAlign w:val="center"/>
          </w:tcPr>
          <w:p w14:paraId="35FC76FA" w14:textId="77777777" w:rsidR="00AD1C82" w:rsidRPr="00A215E8" w:rsidRDefault="00AD1C82" w:rsidP="00A26BE3">
            <w:pPr>
              <w:rPr>
                <w:rFonts w:asciiTheme="minorHAnsi" w:hAnsiTheme="minorHAnsi"/>
                <w:b/>
                <w:sz w:val="18"/>
                <w:szCs w:val="18"/>
              </w:rPr>
            </w:pPr>
            <w:r w:rsidRPr="00A215E8">
              <w:rPr>
                <w:rFonts w:asciiTheme="minorHAnsi" w:hAnsiTheme="minorHAnsi"/>
                <w:sz w:val="18"/>
                <w:szCs w:val="18"/>
              </w:rPr>
              <w:t xml:space="preserve">System was tested in its normal operation condition.  </w:t>
            </w:r>
          </w:p>
        </w:tc>
      </w:tr>
      <w:tr w:rsidR="00AD1C82" w:rsidRPr="00A26BE3" w14:paraId="35FC76FE" w14:textId="77777777" w:rsidTr="00AD1C82">
        <w:trPr>
          <w:trHeight w:val="144"/>
        </w:trPr>
        <w:tc>
          <w:tcPr>
            <w:tcW w:w="223" w:type="pct"/>
            <w:vAlign w:val="center"/>
          </w:tcPr>
          <w:p w14:paraId="35FC76FC"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04</w:t>
            </w:r>
          </w:p>
        </w:tc>
        <w:tc>
          <w:tcPr>
            <w:tcW w:w="4777" w:type="pct"/>
            <w:gridSpan w:val="2"/>
            <w:vAlign w:val="center"/>
          </w:tcPr>
          <w:p w14:paraId="35FC76FD" w14:textId="77777777" w:rsidR="00AD1C82" w:rsidRPr="00A215E8" w:rsidRDefault="00AD1C82" w:rsidP="00A26BE3">
            <w:pPr>
              <w:rPr>
                <w:rFonts w:asciiTheme="minorHAnsi" w:hAnsiTheme="minorHAnsi"/>
                <w:b/>
                <w:sz w:val="18"/>
                <w:szCs w:val="18"/>
              </w:rPr>
            </w:pPr>
            <w:r w:rsidRPr="00A215E8">
              <w:rPr>
                <w:rFonts w:asciiTheme="minorHAnsi" w:hAnsiTheme="minorHAnsi"/>
                <w:bCs/>
                <w:sz w:val="18"/>
                <w:szCs w:val="18"/>
              </w:rPr>
              <w:t>All</w:t>
            </w:r>
            <w:r w:rsidRPr="00A215E8">
              <w:rPr>
                <w:rFonts w:asciiTheme="minorHAnsi" w:hAnsiTheme="minorHAnsi"/>
                <w:sz w:val="18"/>
                <w:szCs w:val="18"/>
              </w:rPr>
              <w:t xml:space="preserve"> supply and return register boots sealed to the surrounding material.</w:t>
            </w:r>
          </w:p>
        </w:tc>
      </w:tr>
      <w:tr w:rsidR="00AD1C82" w:rsidRPr="00A26BE3" w14:paraId="35FC7701" w14:textId="77777777" w:rsidTr="00AD1C82">
        <w:trPr>
          <w:trHeight w:val="144"/>
        </w:trPr>
        <w:tc>
          <w:tcPr>
            <w:tcW w:w="223" w:type="pct"/>
            <w:vAlign w:val="center"/>
          </w:tcPr>
          <w:p w14:paraId="35FC76FF"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05</w:t>
            </w:r>
          </w:p>
        </w:tc>
        <w:tc>
          <w:tcPr>
            <w:tcW w:w="4777" w:type="pct"/>
            <w:gridSpan w:val="2"/>
            <w:vAlign w:val="center"/>
          </w:tcPr>
          <w:p w14:paraId="35FC7700" w14:textId="77777777" w:rsidR="00AD1C82" w:rsidRPr="00A215E8" w:rsidRDefault="00AD1C82" w:rsidP="00A26BE3">
            <w:pPr>
              <w:rPr>
                <w:rFonts w:asciiTheme="minorHAnsi" w:hAnsiTheme="minorHAnsi"/>
                <w:b/>
                <w:sz w:val="18"/>
                <w:szCs w:val="18"/>
              </w:rPr>
            </w:pPr>
            <w:r w:rsidRPr="00A215E8">
              <w:rPr>
                <w:rFonts w:asciiTheme="minorHAnsi" w:hAnsiTheme="minorHAnsi"/>
                <w:sz w:val="18"/>
                <w:szCs w:val="18"/>
              </w:rPr>
              <w:t>Cloth backed rubber adhesive duct tape may not be used as the primary air sealing method for duct connections.</w:t>
            </w:r>
          </w:p>
        </w:tc>
      </w:tr>
      <w:tr w:rsidR="00AD1C82" w:rsidRPr="00A26BE3" w14:paraId="35FC7704" w14:textId="77777777" w:rsidTr="00AD1C82">
        <w:trPr>
          <w:trHeight w:val="144"/>
        </w:trPr>
        <w:tc>
          <w:tcPr>
            <w:tcW w:w="223" w:type="pct"/>
            <w:vAlign w:val="center"/>
          </w:tcPr>
          <w:p w14:paraId="35FC7702"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06</w:t>
            </w:r>
          </w:p>
        </w:tc>
        <w:tc>
          <w:tcPr>
            <w:tcW w:w="4777" w:type="pct"/>
            <w:gridSpan w:val="2"/>
            <w:vAlign w:val="center"/>
          </w:tcPr>
          <w:p w14:paraId="35FC7703" w14:textId="77777777" w:rsidR="00AD1C82" w:rsidRPr="00A215E8" w:rsidRDefault="00AD1C82" w:rsidP="00A26BE3">
            <w:pPr>
              <w:rPr>
                <w:rFonts w:asciiTheme="minorHAnsi" w:hAnsiTheme="minorHAnsi"/>
                <w:sz w:val="18"/>
                <w:szCs w:val="18"/>
              </w:rPr>
            </w:pPr>
            <w:r w:rsidRPr="00A215E8">
              <w:rPr>
                <w:rFonts w:asciiTheme="minorHAnsi" w:hAnsiTheme="minorHAnsi"/>
                <w:sz w:val="18"/>
                <w:szCs w:val="18"/>
              </w:rPr>
              <w:t>All connection points between the air handler and the supply and return plenums are completely sealed.</w:t>
            </w:r>
          </w:p>
        </w:tc>
      </w:tr>
      <w:tr w:rsidR="00AD1C82" w:rsidRPr="00A26BE3" w14:paraId="35FC770B"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705" w14:textId="77777777" w:rsidR="00AD1C82" w:rsidRPr="00A26BE3" w:rsidRDefault="00AD1C82" w:rsidP="00AD1C82">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1258" w:type="pct"/>
            <w:vAlign w:val="center"/>
          </w:tcPr>
          <w:p w14:paraId="35FC7706"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Verification Status:</w:t>
            </w:r>
          </w:p>
        </w:tc>
        <w:tc>
          <w:tcPr>
            <w:tcW w:w="3519" w:type="pct"/>
            <w:vAlign w:val="center"/>
          </w:tcPr>
          <w:p w14:paraId="35FC7707"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&lt;&lt;user pick from list:</w:t>
            </w:r>
          </w:p>
          <w:p w14:paraId="35FC7708" w14:textId="77777777" w:rsidR="00AD1C82" w:rsidRPr="00A26BE3" w:rsidRDefault="00AD1C82" w:rsidP="00A26BE3">
            <w:pPr>
              <w:tabs>
                <w:tab w:val="left" w:pos="356"/>
              </w:tabs>
              <w:rPr>
                <w:rFonts w:asciiTheme="minorHAnsi" w:hAnsiTheme="minorHAnsi"/>
                <w:sz w:val="18"/>
                <w:szCs w:val="18"/>
              </w:rPr>
            </w:pPr>
            <w:r w:rsidRPr="00A26BE3">
              <w:rPr>
                <w:rFonts w:asciiTheme="minorHAnsi" w:hAnsiTheme="minorHAnsi"/>
                <w:sz w:val="18"/>
                <w:szCs w:val="18"/>
              </w:rPr>
              <w:t>*** Pass - all applicable requirements are met; or</w:t>
            </w:r>
          </w:p>
          <w:p w14:paraId="35FC7709" w14:textId="77777777" w:rsidR="00AD1C82" w:rsidRPr="00A26BE3" w:rsidRDefault="00AD1C82" w:rsidP="00A26BE3">
            <w:pPr>
              <w:tabs>
                <w:tab w:val="left" w:pos="356"/>
              </w:tabs>
              <w:ind w:left="356" w:hanging="356"/>
              <w:rPr>
                <w:rFonts w:asciiTheme="minorHAnsi" w:hAnsiTheme="minorHAnsi"/>
                <w:sz w:val="18"/>
                <w:szCs w:val="18"/>
              </w:rPr>
            </w:pPr>
            <w:r w:rsidRPr="00A26BE3">
              <w:rPr>
                <w:rFonts w:asciiTheme="minorHAnsi" w:hAnsiTheme="minorHAnsi"/>
                <w:sz w:val="18"/>
                <w:szCs w:val="18"/>
              </w:rPr>
              <w:t>*** Fail - one or more applicable requirements are not met. Enter reason for failure in corrections notes field below; or</w:t>
            </w:r>
          </w:p>
          <w:p w14:paraId="35FC770A" w14:textId="77777777" w:rsidR="00AD1C82" w:rsidRPr="00A26BE3" w:rsidRDefault="00AD1C82" w:rsidP="00A26BE3">
            <w:pPr>
              <w:tabs>
                <w:tab w:val="left" w:pos="366"/>
              </w:tabs>
              <w:rPr>
                <w:rFonts w:asciiTheme="minorHAnsi" w:hAnsiTheme="minorHAnsi"/>
                <w:sz w:val="18"/>
                <w:szCs w:val="18"/>
              </w:rPr>
            </w:pPr>
            <w:r w:rsidRPr="00A26BE3">
              <w:rPr>
                <w:rFonts w:asciiTheme="minorHAnsi" w:hAnsiTheme="minorHAnsi"/>
                <w:sz w:val="18"/>
                <w:szCs w:val="18"/>
              </w:rPr>
              <w:t>*** All n/a - This entire table is not applicable</w:t>
            </w:r>
          </w:p>
        </w:tc>
      </w:tr>
      <w:tr w:rsidR="00AD1C82" w:rsidRPr="00A26BE3" w14:paraId="35FC770F"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70C" w14:textId="77777777" w:rsidR="00AD1C82" w:rsidRPr="00A26BE3" w:rsidRDefault="00AD1C82" w:rsidP="00AD1C82">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8</w:t>
            </w:r>
          </w:p>
        </w:tc>
        <w:tc>
          <w:tcPr>
            <w:tcW w:w="1258" w:type="pct"/>
            <w:vAlign w:val="center"/>
          </w:tcPr>
          <w:p w14:paraId="35FC770D"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 xml:space="preserve">Correction Notes: </w:t>
            </w:r>
          </w:p>
        </w:tc>
        <w:tc>
          <w:tcPr>
            <w:tcW w:w="3519" w:type="pct"/>
            <w:vAlign w:val="center"/>
          </w:tcPr>
          <w:p w14:paraId="35FC770E"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&lt;&lt;if Verification Status= Fail, then text entry in this Corrections Notes field is required;  user input text&gt;&gt;</w:t>
            </w:r>
          </w:p>
        </w:tc>
      </w:tr>
      <w:tr w:rsidR="00AD1C82" w:rsidRPr="00A26BE3" w14:paraId="35FC7711" w14:textId="77777777" w:rsidTr="00A26BE3">
        <w:tblPrEx>
          <w:tblCellMar>
            <w:left w:w="108" w:type="dxa"/>
            <w:right w:w="108" w:type="dxa"/>
          </w:tblCellMar>
          <w:tblLook w:val="00A0" w:firstRow="1" w:lastRow="0" w:firstColumn="1" w:lastColumn="0" w:noHBand="0" w:noVBand="0"/>
        </w:tblPrEx>
        <w:trPr>
          <w:cantSplit/>
          <w:trHeight w:val="144"/>
        </w:trPr>
        <w:tc>
          <w:tcPr>
            <w:tcW w:w="5000" w:type="pct"/>
            <w:gridSpan w:val="3"/>
          </w:tcPr>
          <w:p w14:paraId="35FC7710" w14:textId="77777777" w:rsidR="00AD1C82" w:rsidRPr="001F4EAD" w:rsidRDefault="00AD1C82" w:rsidP="00A26BE3">
            <w:pPr>
              <w:rPr>
                <w:rFonts w:asciiTheme="minorHAnsi" w:hAnsiTheme="minorHAnsi"/>
                <w:b/>
                <w:sz w:val="18"/>
                <w:szCs w:val="18"/>
              </w:rPr>
            </w:pPr>
            <w:r w:rsidRPr="001F4EAD">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C7712" w14:textId="77777777" w:rsidR="00A26BE3" w:rsidRDefault="00A26BE3" w:rsidP="00756AD5">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A26BE3" w:rsidRPr="00A26BE3" w14:paraId="35FC7717" w14:textId="77777777" w:rsidTr="00A26BE3">
        <w:trPr>
          <w:cantSplit/>
          <w:trHeight w:val="432"/>
        </w:trPr>
        <w:tc>
          <w:tcPr>
            <w:tcW w:w="5000" w:type="pct"/>
            <w:gridSpan w:val="2"/>
            <w:vAlign w:val="center"/>
          </w:tcPr>
          <w:p w14:paraId="35FC7715" w14:textId="547463BC" w:rsidR="00A26BE3" w:rsidRPr="00A26BE3" w:rsidRDefault="00A26BE3" w:rsidP="002C21F9">
            <w:pPr>
              <w:keepNext/>
              <w:rPr>
                <w:rFonts w:ascii="Calibri" w:hAnsi="Calibri"/>
                <w:b/>
                <w:sz w:val="18"/>
                <w:szCs w:val="18"/>
              </w:rPr>
            </w:pPr>
            <w:r w:rsidRPr="000A3440">
              <w:rPr>
                <w:rFonts w:ascii="Calibri" w:hAnsi="Calibri"/>
                <w:b/>
                <w:sz w:val="20"/>
                <w:szCs w:val="18"/>
              </w:rPr>
              <w:t>D. Determination of HERS Verification Compliance</w:t>
            </w:r>
          </w:p>
          <w:p w14:paraId="35FC7716" w14:textId="77777777" w:rsidR="00A26BE3" w:rsidRPr="00A26BE3" w:rsidRDefault="00A26BE3" w:rsidP="002C21F9">
            <w:pPr>
              <w:keepNext/>
              <w:rPr>
                <w:rFonts w:ascii="Calibri" w:hAnsi="Calibri"/>
                <w:sz w:val="18"/>
                <w:szCs w:val="18"/>
              </w:rPr>
            </w:pPr>
            <w:r w:rsidRPr="00A26BE3">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A26BE3" w:rsidRPr="00A26BE3" w14:paraId="35FC771A" w14:textId="77777777" w:rsidTr="00A26BE3">
        <w:trPr>
          <w:cantSplit/>
          <w:trHeight w:val="144"/>
        </w:trPr>
        <w:tc>
          <w:tcPr>
            <w:tcW w:w="216" w:type="pct"/>
            <w:vAlign w:val="center"/>
          </w:tcPr>
          <w:p w14:paraId="35FC7718" w14:textId="77777777" w:rsidR="00A26BE3" w:rsidRPr="00F5195D" w:rsidDel="00C76C40" w:rsidRDefault="00A26BE3" w:rsidP="00A26BE3">
            <w:pPr>
              <w:keepNext/>
              <w:jc w:val="center"/>
              <w:rPr>
                <w:rFonts w:asciiTheme="minorHAnsi" w:hAnsiTheme="minorHAnsi"/>
                <w:sz w:val="18"/>
                <w:szCs w:val="18"/>
              </w:rPr>
            </w:pPr>
            <w:r w:rsidRPr="00F5195D">
              <w:rPr>
                <w:rFonts w:asciiTheme="minorHAnsi" w:hAnsiTheme="minorHAnsi"/>
                <w:sz w:val="18"/>
                <w:szCs w:val="18"/>
              </w:rPr>
              <w:t>01</w:t>
            </w:r>
          </w:p>
        </w:tc>
        <w:tc>
          <w:tcPr>
            <w:tcW w:w="4784" w:type="pct"/>
            <w:vAlign w:val="center"/>
          </w:tcPr>
          <w:p w14:paraId="35FC7719" w14:textId="77777777" w:rsidR="00A26BE3" w:rsidRPr="00A26BE3" w:rsidRDefault="00A26BE3" w:rsidP="00F5195D">
            <w:pPr>
              <w:keepNext/>
              <w:rPr>
                <w:rFonts w:ascii="Calibri" w:hAnsi="Calibri"/>
                <w:sz w:val="18"/>
                <w:szCs w:val="18"/>
              </w:rPr>
            </w:pPr>
            <w:r w:rsidRPr="00A26BE3">
              <w:rPr>
                <w:rFonts w:ascii="Calibri" w:hAnsi="Calibri"/>
                <w:sz w:val="18"/>
                <w:szCs w:val="18"/>
              </w:rPr>
              <w:t>&lt;&lt;if B</w:t>
            </w:r>
            <w:r w:rsidR="00AD1C82">
              <w:rPr>
                <w:rFonts w:ascii="Calibri" w:hAnsi="Calibri"/>
                <w:sz w:val="18"/>
                <w:szCs w:val="18"/>
              </w:rPr>
              <w:t>07</w:t>
            </w:r>
            <w:r w:rsidRPr="00A26BE3">
              <w:rPr>
                <w:rFonts w:ascii="Calibri" w:hAnsi="Calibri"/>
                <w:sz w:val="18"/>
                <w:szCs w:val="18"/>
              </w:rPr>
              <w:t xml:space="preserve"> = </w:t>
            </w:r>
            <w:r w:rsidR="00AD1C82" w:rsidRPr="00D148C4">
              <w:rPr>
                <w:rFonts w:asciiTheme="minorHAnsi" w:hAnsiTheme="minorHAnsi"/>
                <w:sz w:val="18"/>
                <w:szCs w:val="18"/>
              </w:rPr>
              <w:t>system passes leakage test</w:t>
            </w:r>
            <w:r w:rsidR="00F5195D">
              <w:rPr>
                <w:rFonts w:asciiTheme="minorHAnsi" w:hAnsiTheme="minorHAnsi"/>
                <w:sz w:val="18"/>
                <w:szCs w:val="18"/>
              </w:rPr>
              <w:t>;</w:t>
            </w:r>
            <w:r w:rsidR="00AD1C82">
              <w:rPr>
                <w:rFonts w:asciiTheme="minorHAnsi" w:hAnsiTheme="minorHAnsi"/>
                <w:sz w:val="18"/>
                <w:szCs w:val="18"/>
              </w:rPr>
              <w:t xml:space="preserve"> or B07 = </w:t>
            </w:r>
            <w:r w:rsidR="00AD1C82" w:rsidRPr="00D148C4">
              <w:rPr>
                <w:rFonts w:asciiTheme="minorHAnsi" w:hAnsiTheme="minorHAnsi"/>
                <w:sz w:val="18"/>
                <w:szCs w:val="18"/>
              </w:rPr>
              <w:t xml:space="preserve">System </w:t>
            </w:r>
            <w:r w:rsidR="00AD1C82">
              <w:rPr>
                <w:rFonts w:asciiTheme="minorHAnsi" w:hAnsiTheme="minorHAnsi"/>
                <w:sz w:val="18"/>
                <w:szCs w:val="18"/>
              </w:rPr>
              <w:t xml:space="preserve">is complying </w:t>
            </w:r>
            <w:r w:rsidR="00AD1C82" w:rsidRPr="00D148C4">
              <w:rPr>
                <w:rFonts w:asciiTheme="minorHAnsi" w:hAnsiTheme="minorHAnsi"/>
                <w:sz w:val="18"/>
                <w:szCs w:val="18"/>
              </w:rPr>
              <w:t>using smoke test of an altered HVAC system in an existing building</w:t>
            </w:r>
            <w:r w:rsidRPr="00A26BE3">
              <w:rPr>
                <w:rFonts w:ascii="Calibri" w:hAnsi="Calibri"/>
                <w:sz w:val="18"/>
                <w:szCs w:val="18"/>
              </w:rPr>
              <w:t>; and C0</w:t>
            </w:r>
            <w:r w:rsidR="00F5195D">
              <w:rPr>
                <w:rFonts w:ascii="Calibri" w:hAnsi="Calibri"/>
                <w:sz w:val="18"/>
                <w:szCs w:val="18"/>
              </w:rPr>
              <w:t>7</w:t>
            </w:r>
            <w:r w:rsidRPr="00A26BE3">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35FC771B" w14:textId="77777777" w:rsidR="00A26BE3" w:rsidRDefault="00A26BE3" w:rsidP="00756AD5">
      <w:pPr>
        <w:rPr>
          <w:rFonts w:asciiTheme="minorHAnsi" w:hAnsiTheme="minorHAnsi"/>
          <w:sz w:val="18"/>
          <w:szCs w:val="18"/>
        </w:rPr>
      </w:pPr>
    </w:p>
    <w:p w14:paraId="35FC771C" w14:textId="77777777" w:rsidR="000629A3" w:rsidRPr="003F2ABE" w:rsidRDefault="000629A3" w:rsidP="00756AD5">
      <w:pPr>
        <w:rPr>
          <w:rFonts w:asciiTheme="minorHAnsi" w:hAnsiTheme="minorHAnsi"/>
          <w:sz w:val="18"/>
          <w:szCs w:val="18"/>
        </w:rPr>
      </w:pPr>
    </w:p>
    <w:p w14:paraId="35FC771D" w14:textId="77777777" w:rsidR="009B403E" w:rsidRDefault="009B403E">
      <w:pPr>
        <w:rPr>
          <w:rFonts w:asciiTheme="minorHAnsi" w:hAnsiTheme="minorHAnsi"/>
          <w:sz w:val="22"/>
          <w:szCs w:val="18"/>
        </w:rPr>
      </w:pPr>
    </w:p>
    <w:p w14:paraId="35FC771E" w14:textId="77777777" w:rsidR="00C56D90" w:rsidRPr="003F2ABE" w:rsidDel="00F77AD4" w:rsidRDefault="00C56D90" w:rsidP="00756AD5">
      <w:pPr>
        <w:rPr>
          <w:rFonts w:asciiTheme="minorHAnsi" w:hAnsiTheme="minorHAnsi"/>
          <w:sz w:val="18"/>
          <w:szCs w:val="18"/>
        </w:rPr>
      </w:pPr>
    </w:p>
    <w:p w14:paraId="35FC771F" w14:textId="77777777" w:rsidR="005F4DEA" w:rsidRPr="003F2ABE" w:rsidRDefault="005F4DEA" w:rsidP="00E05304">
      <w:pPr>
        <w:rPr>
          <w:rFonts w:asciiTheme="minorHAnsi" w:hAnsiTheme="minorHAnsi"/>
          <w:sz w:val="18"/>
          <w:szCs w:val="18"/>
        </w:rPr>
      </w:pPr>
    </w:p>
    <w:sectPr w:rsidR="005F4DEA" w:rsidRPr="003F2ABE" w:rsidSect="005F4DEA">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8040F" w14:textId="77777777" w:rsidR="005028EB" w:rsidRDefault="005028EB">
      <w:r>
        <w:separator/>
      </w:r>
    </w:p>
  </w:endnote>
  <w:endnote w:type="continuationSeparator" w:id="0">
    <w:p w14:paraId="1B2E49F7" w14:textId="77777777" w:rsidR="005028EB" w:rsidRDefault="005028EB">
      <w:r>
        <w:continuationSeparator/>
      </w:r>
    </w:p>
  </w:endnote>
  <w:endnote w:type="continuationNotice" w:id="1">
    <w:p w14:paraId="576250BC" w14:textId="77777777" w:rsidR="005028EB" w:rsidRDefault="00502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B" w14:textId="77777777" w:rsidR="005028EB" w:rsidRPr="00A26BE3" w:rsidRDefault="005028EB" w:rsidP="00A26BE3">
    <w:pPr>
      <w:pBdr>
        <w:top w:val="single" w:sz="4" w:space="1" w:color="auto"/>
      </w:pBdr>
      <w:tabs>
        <w:tab w:val="center" w:pos="4320"/>
        <w:tab w:val="right" w:pos="10620"/>
      </w:tabs>
      <w:rPr>
        <w:rFonts w:asciiTheme="minorHAnsi" w:hAnsiTheme="minorHAnsi"/>
        <w:sz w:val="20"/>
        <w:szCs w:val="20"/>
      </w:rPr>
    </w:pPr>
    <w:r w:rsidRPr="00A26BE3">
      <w:rPr>
        <w:rFonts w:asciiTheme="minorHAnsi" w:hAnsiTheme="minorHAnsi"/>
        <w:sz w:val="20"/>
        <w:szCs w:val="20"/>
      </w:rPr>
      <w:t xml:space="preserve">Registration Number:                                                           Registration Date/Time:                                           HERS Provider:                       </w:t>
    </w:r>
  </w:p>
  <w:p w14:paraId="35FC773C" w14:textId="6030B023" w:rsidR="005028EB" w:rsidRPr="00A26BE3" w:rsidRDefault="005028EB" w:rsidP="00A26BE3">
    <w:pPr>
      <w:pBdr>
        <w:top w:val="single" w:sz="4" w:space="1" w:color="auto"/>
      </w:pBdr>
      <w:tabs>
        <w:tab w:val="center" w:pos="4320"/>
        <w:tab w:val="right" w:pos="10800"/>
      </w:tabs>
      <w:rPr>
        <w:sz w:val="20"/>
        <w:szCs w:val="20"/>
      </w:rPr>
    </w:pPr>
    <w:r w:rsidRPr="00A26BE3">
      <w:rPr>
        <w:rFonts w:asciiTheme="minorHAnsi" w:hAnsiTheme="minorHAnsi"/>
        <w:sz w:val="20"/>
        <w:szCs w:val="20"/>
      </w:rPr>
      <w:t>CA Building Energy Efficiency Standards - 201</w:t>
    </w:r>
    <w:r>
      <w:rPr>
        <w:rFonts w:asciiTheme="minorHAnsi" w:hAnsiTheme="minorHAnsi"/>
        <w:sz w:val="20"/>
        <w:szCs w:val="20"/>
      </w:rPr>
      <w:t>9</w:t>
    </w:r>
    <w:r w:rsidRPr="00A26BE3">
      <w:rPr>
        <w:rFonts w:asciiTheme="minorHAnsi" w:hAnsiTheme="minorHAnsi"/>
        <w:sz w:val="20"/>
        <w:szCs w:val="20"/>
      </w:rPr>
      <w:t xml:space="preserve"> Nonresidential Compliance</w:t>
    </w:r>
    <w:r w:rsidRPr="00A26BE3">
      <w:rPr>
        <w:rFonts w:asciiTheme="minorHAnsi" w:hAnsiTheme="minorHAnsi"/>
        <w:sz w:val="20"/>
        <w:szCs w:val="20"/>
      </w:rPr>
      <w:tab/>
    </w:r>
    <w:r>
      <w:rPr>
        <w:rFonts w:asciiTheme="minorHAnsi" w:hAnsiTheme="minorHAnsi"/>
        <w:sz w:val="20"/>
        <w:szCs w:val="20"/>
      </w:rPr>
      <w:t xml:space="preserve">January </w:t>
    </w:r>
    <w:del w:id="4" w:author="Markstrum, Alexis@Energy" w:date="2019-10-22T12:58:00Z">
      <w:r w:rsidDel="00167AFA">
        <w:rPr>
          <w:rFonts w:asciiTheme="minorHAnsi" w:hAnsiTheme="minorHAnsi"/>
          <w:sz w:val="20"/>
          <w:szCs w:val="20"/>
        </w:rPr>
        <w:delText>2019</w:delText>
      </w:r>
    </w:del>
    <w:ins w:id="5" w:author="Markstrum, Alexis@Energy" w:date="2019-10-22T12:58:00Z">
      <w:r w:rsidR="00167AFA">
        <w:rPr>
          <w:rFonts w:asciiTheme="minorHAnsi" w:hAnsiTheme="minorHAnsi"/>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6" w14:textId="2144021F" w:rsidR="005028EB" w:rsidRPr="00FE346D" w:rsidRDefault="005028EB" w:rsidP="00D473CB">
    <w:pPr>
      <w:pStyle w:val="Footer"/>
    </w:pPr>
    <w:r w:rsidRPr="00FE346D">
      <w:t>CA Building Energy Efficiency Standards - 201</w:t>
    </w:r>
    <w:r>
      <w:t>9</w:t>
    </w:r>
    <w:r w:rsidRPr="00FE346D">
      <w:t xml:space="preserve"> Nonresidential Compliance</w:t>
    </w:r>
    <w:r w:rsidRPr="00FE346D">
      <w:tab/>
    </w:r>
    <w:r>
      <w:t xml:space="preserve">January </w:t>
    </w:r>
    <w:del w:id="6" w:author="Markstrum, Alexis@Energy" w:date="2019-10-22T12:58:00Z">
      <w:r w:rsidDel="00167AFA">
        <w:delText>2019</w:delText>
      </w:r>
    </w:del>
    <w:ins w:id="7" w:author="Markstrum, Alexis@Energy" w:date="2019-10-22T12:58:00Z">
      <w:r w:rsidR="00167AFA">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2F80" w14:textId="24B9A050" w:rsidR="005028EB" w:rsidRPr="00E05304" w:rsidRDefault="005028EB" w:rsidP="00D473CB">
    <w:pPr>
      <w:pStyle w:val="Footer"/>
    </w:pPr>
    <w:r w:rsidRPr="00D161B1">
      <w:t>CA Building Energy Efficiency Standards - 201</w:t>
    </w:r>
    <w:r>
      <w:t>9</w:t>
    </w:r>
    <w:r w:rsidRPr="00D161B1">
      <w:t xml:space="preserve"> </w:t>
    </w:r>
    <w:r>
      <w:t>Nonr</w:t>
    </w:r>
    <w:r w:rsidRPr="00D161B1">
      <w:t>esidential Compliance</w:t>
    </w:r>
    <w:r w:rsidRPr="00D161B1">
      <w:tab/>
    </w:r>
    <w:r>
      <w:t xml:space="preserve">January </w:t>
    </w:r>
    <w:del w:id="9" w:author="Markstrum, Alexis@Energy" w:date="2019-10-22T12:58:00Z">
      <w:r w:rsidDel="00167AFA">
        <w:delText>2019</w:delText>
      </w:r>
    </w:del>
    <w:ins w:id="10" w:author="Markstrum, Alexis@Energy" w:date="2019-10-22T12:58:00Z">
      <w:r w:rsidR="00167AFA">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65105" w14:textId="77777777" w:rsidR="005028EB" w:rsidRDefault="005028EB">
      <w:r>
        <w:separator/>
      </w:r>
    </w:p>
  </w:footnote>
  <w:footnote w:type="continuationSeparator" w:id="0">
    <w:p w14:paraId="3E7899A3" w14:textId="77777777" w:rsidR="005028EB" w:rsidRDefault="005028EB">
      <w:r>
        <w:continuationSeparator/>
      </w:r>
    </w:p>
  </w:footnote>
  <w:footnote w:type="continuationNotice" w:id="1">
    <w:p w14:paraId="3E5864C8" w14:textId="77777777" w:rsidR="005028EB" w:rsidRDefault="005028E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28" w14:textId="77777777" w:rsidR="005028EB" w:rsidRDefault="00BE7B9A">
    <w:pPr>
      <w:pStyle w:val="Header"/>
    </w:pPr>
    <w:r>
      <w:rPr>
        <w:noProof/>
      </w:rPr>
      <w:pict w14:anchorId="35FC7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19" o:spid="_x0000_s6158" type="#_x0000_t75" style="position:absolute;margin-left:0;margin-top:0;width:540pt;height:405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29" w14:textId="292686EC" w:rsidR="005028EB" w:rsidRPr="009E76D0" w:rsidRDefault="005028EB" w:rsidP="009E76D0">
    <w:pPr>
      <w:ind w:left="-90"/>
      <w:rPr>
        <w:rFonts w:ascii="Arial" w:hAnsi="Arial" w:cs="Arial"/>
        <w:sz w:val="14"/>
        <w:szCs w:val="14"/>
      </w:rPr>
    </w:pPr>
    <w:r w:rsidRPr="002C21F9">
      <w:rPr>
        <w:rFonts w:ascii="Arial" w:hAnsi="Arial" w:cs="Arial"/>
        <w:noProof/>
      </w:rPr>
      <w:drawing>
        <wp:anchor distT="0" distB="0" distL="114300" distR="114300" simplePos="0" relativeHeight="251658240" behindDoc="0" locked="0" layoutInCell="1" allowOverlap="1" wp14:anchorId="35FC7754" wp14:editId="5E0D11CE">
          <wp:simplePos x="0" y="0"/>
          <wp:positionH relativeFrom="margin">
            <wp:posOffset>6555740</wp:posOffset>
          </wp:positionH>
          <wp:positionV relativeFrom="margin">
            <wp:posOffset>-1264285</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BE7B9A">
      <w:rPr>
        <w:rFonts w:ascii="Arial" w:hAnsi="Arial" w:cs="Arial"/>
        <w:noProof/>
        <w:sz w:val="20"/>
        <w:szCs w:val="20"/>
      </w:rPr>
      <w:pict w14:anchorId="35FC7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0" o:spid="_x0000_s6159" type="#_x0000_t75" style="position:absolute;left:0;text-align:left;margin-left:0;margin-top:0;width:540pt;height:405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AC3C8A">
      <w:rPr>
        <w:rFonts w:ascii="Arial" w:hAnsi="Arial" w:cs="Arial"/>
        <w:sz w:val="14"/>
        <w:szCs w:val="14"/>
      </w:rPr>
      <w:t>STATE OF CALIFORNIA</w:t>
    </w:r>
  </w:p>
  <w:p w14:paraId="35FC772A" w14:textId="14A1631F" w:rsidR="005028EB" w:rsidRPr="009E76D0" w:rsidRDefault="005028EB" w:rsidP="009E76D0">
    <w:pPr>
      <w:ind w:left="-90"/>
      <w:rPr>
        <w:rFonts w:ascii="Arial" w:hAnsi="Arial" w:cs="Arial"/>
        <w:b/>
      </w:rPr>
    </w:pPr>
    <w:r>
      <w:rPr>
        <w:rFonts w:ascii="Arial" w:hAnsi="Arial" w:cs="Arial"/>
        <w:b/>
      </w:rPr>
      <w:t>DUCT LEAKAGE DIAGNOSTIC TEST</w:t>
    </w:r>
  </w:p>
  <w:p w14:paraId="35FC772B" w14:textId="15F6D21B" w:rsidR="005028EB" w:rsidRPr="009E76D0" w:rsidRDefault="005028EB" w:rsidP="009E76D0">
    <w:pPr>
      <w:ind w:left="-90"/>
      <w:rPr>
        <w:rFonts w:ascii="Arial" w:hAnsi="Arial" w:cs="Arial"/>
        <w:sz w:val="14"/>
        <w:szCs w:val="14"/>
      </w:rPr>
    </w:pPr>
    <w:r>
      <w:rPr>
        <w:rFonts w:ascii="Arial" w:hAnsi="Arial" w:cs="Arial"/>
        <w:sz w:val="14"/>
        <w:szCs w:val="14"/>
      </w:rPr>
      <w:t>CEC-NRCV-MCH-04-H (Revised 01/</w:t>
    </w:r>
    <w:del w:id="2" w:author="Markstrum, Alexis@Energy" w:date="2019-10-22T12:58:00Z">
      <w:r w:rsidDel="00167AFA">
        <w:rPr>
          <w:rFonts w:ascii="Arial" w:hAnsi="Arial" w:cs="Arial"/>
          <w:sz w:val="14"/>
          <w:szCs w:val="14"/>
        </w:rPr>
        <w:delText>19</w:delText>
      </w:r>
    </w:del>
    <w:ins w:id="3" w:author="Markstrum, Alexis@Energy" w:date="2019-10-22T12:58:00Z">
      <w:r w:rsidR="00167AFA">
        <w:rPr>
          <w:rFonts w:ascii="Arial" w:hAnsi="Arial" w:cs="Arial"/>
          <w:sz w:val="14"/>
          <w:szCs w:val="14"/>
        </w:rPr>
        <w:t>20</w:t>
      </w:r>
    </w:ins>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5028EB" w:rsidRPr="00E05304" w14:paraId="35FC772E" w14:textId="77777777">
      <w:trPr>
        <w:cantSplit/>
        <w:trHeight w:val="288"/>
      </w:trPr>
      <w:tc>
        <w:tcPr>
          <w:tcW w:w="4016" w:type="pct"/>
          <w:gridSpan w:val="2"/>
          <w:tcBorders>
            <w:bottom w:val="single" w:sz="4" w:space="0" w:color="auto"/>
            <w:right w:val="nil"/>
          </w:tcBorders>
          <w:vAlign w:val="center"/>
        </w:tcPr>
        <w:p w14:paraId="35FC772C" w14:textId="56BD87D9" w:rsidR="005028EB" w:rsidRPr="00E05304" w:rsidRDefault="005028EB" w:rsidP="00BE3651">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35FC772D" w14:textId="77777777" w:rsidR="005028EB" w:rsidRDefault="005028EB">
          <w:pPr>
            <w:pStyle w:val="Heading1"/>
            <w:jc w:val="right"/>
            <w:rPr>
              <w:rFonts w:asciiTheme="minorHAnsi" w:hAnsiTheme="minorHAnsi"/>
              <w:b w:val="0"/>
              <w:bCs/>
              <w:sz w:val="20"/>
            </w:rPr>
          </w:pPr>
          <w:r>
            <w:rPr>
              <w:rFonts w:asciiTheme="minorHAnsi" w:hAnsiTheme="minorHAnsi"/>
              <w:b w:val="0"/>
              <w:bCs/>
              <w:sz w:val="20"/>
            </w:rPr>
            <w:t>NRCV</w:t>
          </w:r>
          <w:r w:rsidRPr="00E05304">
            <w:rPr>
              <w:rFonts w:asciiTheme="minorHAnsi" w:hAnsiTheme="minorHAnsi"/>
              <w:b w:val="0"/>
              <w:bCs/>
              <w:sz w:val="20"/>
            </w:rPr>
            <w:t>-MCH-</w:t>
          </w:r>
          <w:r>
            <w:rPr>
              <w:rFonts w:asciiTheme="minorHAnsi" w:hAnsiTheme="minorHAnsi"/>
              <w:b w:val="0"/>
              <w:bCs/>
              <w:sz w:val="20"/>
            </w:rPr>
            <w:t>04</w:t>
          </w:r>
          <w:r w:rsidRPr="00E05304">
            <w:rPr>
              <w:rFonts w:asciiTheme="minorHAnsi" w:hAnsiTheme="minorHAnsi"/>
              <w:b w:val="0"/>
              <w:bCs/>
              <w:sz w:val="20"/>
            </w:rPr>
            <w:t>-H</w:t>
          </w:r>
        </w:p>
      </w:tc>
    </w:tr>
    <w:tr w:rsidR="005028EB" w:rsidRPr="00E05304" w14:paraId="35FC7731" w14:textId="77777777">
      <w:trPr>
        <w:cantSplit/>
        <w:trHeight w:val="288"/>
      </w:trPr>
      <w:tc>
        <w:tcPr>
          <w:tcW w:w="2500" w:type="pct"/>
          <w:tcBorders>
            <w:right w:val="nil"/>
          </w:tcBorders>
        </w:tcPr>
        <w:p w14:paraId="35FC772F" w14:textId="77777777" w:rsidR="005028EB" w:rsidRPr="00FE346D" w:rsidRDefault="005028EB" w:rsidP="00091DB0">
          <w:pPr>
            <w:tabs>
              <w:tab w:val="right" w:pos="10543"/>
            </w:tabs>
            <w:rPr>
              <w:rFonts w:asciiTheme="minorHAnsi" w:hAnsiTheme="minorHAnsi"/>
              <w:sz w:val="20"/>
              <w:szCs w:val="20"/>
            </w:rPr>
          </w:pPr>
          <w:r w:rsidRPr="00FE346D">
            <w:rPr>
              <w:rFonts w:asciiTheme="minorHAnsi" w:hAnsiTheme="minorHAnsi"/>
              <w:bCs/>
              <w:sz w:val="20"/>
              <w:szCs w:val="20"/>
            </w:rPr>
            <w:t>Duct Leakage Diagnostic Test</w:t>
          </w:r>
        </w:p>
      </w:tc>
      <w:tc>
        <w:tcPr>
          <w:tcW w:w="2500" w:type="pct"/>
          <w:gridSpan w:val="2"/>
          <w:tcBorders>
            <w:left w:val="nil"/>
          </w:tcBorders>
        </w:tcPr>
        <w:p w14:paraId="35FC7730" w14:textId="074EE6C2" w:rsidR="005028EB" w:rsidRPr="00FE346D" w:rsidRDefault="005028EB" w:rsidP="00091DB0">
          <w:pPr>
            <w:tabs>
              <w:tab w:val="right" w:pos="10543"/>
            </w:tabs>
            <w:jc w:val="right"/>
            <w:rPr>
              <w:rFonts w:asciiTheme="minorHAnsi" w:hAnsiTheme="minorHAnsi"/>
              <w:sz w:val="20"/>
              <w:szCs w:val="20"/>
            </w:rPr>
          </w:pP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00BE7B9A" w:rsidRPr="00BE7B9A">
            <w:rPr>
              <w:rFonts w:asciiTheme="minorHAnsi" w:hAnsiTheme="minorHAnsi"/>
              <w:bCs/>
              <w:noProof/>
              <w:sz w:val="20"/>
              <w:szCs w:val="20"/>
            </w:rPr>
            <w:t>2</w:t>
          </w:r>
          <w:r w:rsidRPr="00FE346D">
            <w:rPr>
              <w:rFonts w:asciiTheme="minorHAnsi" w:hAnsiTheme="minorHAnsi"/>
              <w:sz w:val="20"/>
              <w:szCs w:val="20"/>
            </w:rPr>
            <w:fldChar w:fldCharType="end"/>
          </w:r>
          <w:r w:rsidRPr="00FE346D">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E7B9A">
            <w:rPr>
              <w:rFonts w:asciiTheme="minorHAnsi" w:hAnsiTheme="minorHAnsi"/>
              <w:bCs/>
              <w:noProof/>
              <w:sz w:val="20"/>
              <w:szCs w:val="20"/>
            </w:rPr>
            <w:t>2</w:t>
          </w:r>
          <w:r>
            <w:rPr>
              <w:rFonts w:asciiTheme="minorHAnsi" w:hAnsiTheme="minorHAnsi"/>
              <w:bCs/>
              <w:noProof/>
              <w:sz w:val="20"/>
              <w:szCs w:val="20"/>
            </w:rPr>
            <w:fldChar w:fldCharType="end"/>
          </w:r>
          <w:r w:rsidRPr="00FE346D">
            <w:rPr>
              <w:rFonts w:asciiTheme="minorHAnsi" w:hAnsiTheme="minorHAnsi"/>
              <w:bCs/>
              <w:sz w:val="20"/>
              <w:szCs w:val="20"/>
            </w:rPr>
            <w:t>)</w:t>
          </w:r>
        </w:p>
      </w:tc>
    </w:tr>
    <w:tr w:rsidR="005028EB" w:rsidRPr="00E05304" w14:paraId="35FC7735" w14:textId="77777777">
      <w:trPr>
        <w:cantSplit/>
        <w:trHeight w:val="288"/>
      </w:trPr>
      <w:tc>
        <w:tcPr>
          <w:tcW w:w="0" w:type="auto"/>
        </w:tcPr>
        <w:p w14:paraId="35FC7732" w14:textId="77777777" w:rsidR="005028EB" w:rsidRPr="00E05304" w:rsidRDefault="005028EB" w:rsidP="00091DB0">
          <w:pPr>
            <w:rPr>
              <w:rFonts w:asciiTheme="minorHAnsi" w:hAnsiTheme="minorHAnsi"/>
              <w:sz w:val="12"/>
              <w:szCs w:val="12"/>
            </w:rPr>
          </w:pPr>
          <w:r w:rsidRPr="00E05304">
            <w:rPr>
              <w:rFonts w:asciiTheme="minorHAnsi" w:hAnsiTheme="minorHAnsi"/>
              <w:sz w:val="12"/>
              <w:szCs w:val="12"/>
            </w:rPr>
            <w:t>Project Name:</w:t>
          </w:r>
        </w:p>
      </w:tc>
      <w:tc>
        <w:tcPr>
          <w:tcW w:w="1655" w:type="pct"/>
        </w:tcPr>
        <w:p w14:paraId="35FC7733" w14:textId="77777777" w:rsidR="005028EB" w:rsidRPr="00E05304" w:rsidRDefault="005028EB"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35FC7734" w14:textId="77777777" w:rsidR="005028EB" w:rsidRPr="00E05304" w:rsidRDefault="005028EB" w:rsidP="00091DB0">
          <w:pPr>
            <w:rPr>
              <w:rFonts w:asciiTheme="minorHAnsi" w:hAnsiTheme="minorHAnsi"/>
              <w:sz w:val="12"/>
              <w:szCs w:val="12"/>
            </w:rPr>
          </w:pPr>
          <w:r w:rsidRPr="00E05304">
            <w:rPr>
              <w:rFonts w:asciiTheme="minorHAnsi" w:hAnsiTheme="minorHAnsi"/>
              <w:sz w:val="12"/>
              <w:szCs w:val="12"/>
            </w:rPr>
            <w:t>Permit Number:</w:t>
          </w:r>
        </w:p>
      </w:tc>
    </w:tr>
    <w:tr w:rsidR="005028EB" w:rsidRPr="00E05304" w14:paraId="35FC7739" w14:textId="77777777">
      <w:trPr>
        <w:cantSplit/>
        <w:trHeight w:val="288"/>
      </w:trPr>
      <w:tc>
        <w:tcPr>
          <w:tcW w:w="0" w:type="auto"/>
        </w:tcPr>
        <w:p w14:paraId="35FC7736" w14:textId="77777777" w:rsidR="005028EB" w:rsidRPr="00E05304" w:rsidRDefault="005028EB"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tcPr>
        <w:p w14:paraId="35FC7737" w14:textId="3FF02F01" w:rsidR="005028EB" w:rsidRPr="00E05304" w:rsidRDefault="005028EB"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35FC7738" w14:textId="7C4801D1" w:rsidR="005028EB" w:rsidRPr="00E05304" w:rsidRDefault="005028EB"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35FC773A" w14:textId="77777777" w:rsidR="005028EB" w:rsidRPr="002C21F9" w:rsidRDefault="005028EB" w:rsidP="005A2889">
    <w:pPr>
      <w:pStyle w:val="Header"/>
      <w:rPr>
        <w:sz w:val="20"/>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D" w14:textId="77777777" w:rsidR="005028EB" w:rsidRDefault="00BE7B9A">
    <w:pPr>
      <w:pStyle w:val="Header"/>
    </w:pPr>
    <w:r>
      <w:rPr>
        <w:noProof/>
      </w:rPr>
      <w:pict w14:anchorId="35FC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18" o:spid="_x0000_s6157"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E" w14:textId="77777777" w:rsidR="005028EB" w:rsidRDefault="00BE7B9A">
    <w:pPr>
      <w:pStyle w:val="Header"/>
    </w:pPr>
    <w:r>
      <w:rPr>
        <w:noProof/>
      </w:rPr>
      <w:pict w14:anchorId="35FC7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2" o:spid="_x0000_s6161"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7871"/>
      <w:gridCol w:w="276"/>
      <w:gridCol w:w="2652"/>
    </w:tblGrid>
    <w:tr w:rsidR="005028EB" w:rsidRPr="00E05304" w14:paraId="35FC7741" w14:textId="77777777">
      <w:trPr>
        <w:cantSplit/>
        <w:trHeight w:val="288"/>
      </w:trPr>
      <w:tc>
        <w:tcPr>
          <w:tcW w:w="3644" w:type="pct"/>
          <w:tcBorders>
            <w:bottom w:val="single" w:sz="4" w:space="0" w:color="auto"/>
          </w:tcBorders>
        </w:tcPr>
        <w:p w14:paraId="35FC773F" w14:textId="13A5B2D1" w:rsidR="005028EB" w:rsidRPr="00E05304" w:rsidRDefault="005028EB" w:rsidP="005F4DEA">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35FC7740" w14:textId="77777777" w:rsidR="005028EB" w:rsidRPr="00E05304" w:rsidRDefault="005028EB" w:rsidP="00091DB0">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5028EB" w:rsidRPr="00E05304" w14:paraId="35FC7744" w14:textId="77777777">
      <w:trPr>
        <w:cantSplit/>
        <w:trHeight w:val="288"/>
      </w:trPr>
      <w:tc>
        <w:tcPr>
          <w:tcW w:w="3772" w:type="pct"/>
          <w:gridSpan w:val="2"/>
          <w:tcBorders>
            <w:top w:val="single" w:sz="4" w:space="0" w:color="auto"/>
            <w:bottom w:val="single" w:sz="4" w:space="0" w:color="auto"/>
          </w:tcBorders>
        </w:tcPr>
        <w:p w14:paraId="35FC7742" w14:textId="77777777" w:rsidR="005028EB" w:rsidRPr="00FE346D" w:rsidRDefault="005028EB">
          <w:pPr>
            <w:tabs>
              <w:tab w:val="right" w:pos="10543"/>
            </w:tabs>
            <w:rPr>
              <w:rFonts w:asciiTheme="minorHAnsi" w:hAnsiTheme="minorHAnsi"/>
              <w:sz w:val="20"/>
              <w:szCs w:val="20"/>
            </w:rPr>
          </w:pPr>
          <w:r w:rsidRPr="00FE346D">
            <w:rPr>
              <w:rFonts w:asciiTheme="minorHAnsi" w:hAnsiTheme="minorHAnsi"/>
              <w:bCs/>
              <w:sz w:val="20"/>
              <w:szCs w:val="20"/>
            </w:rPr>
            <w:t>Duct Leakage Diagnostic Test - MCH-04e</w:t>
          </w:r>
        </w:p>
      </w:tc>
      <w:tc>
        <w:tcPr>
          <w:tcW w:w="1228" w:type="pct"/>
          <w:tcBorders>
            <w:top w:val="single" w:sz="4" w:space="0" w:color="auto"/>
            <w:bottom w:val="single" w:sz="4" w:space="0" w:color="auto"/>
          </w:tcBorders>
          <w:tcMar>
            <w:left w:w="115" w:type="dxa"/>
            <w:right w:w="202" w:type="dxa"/>
          </w:tcMar>
          <w:vAlign w:val="center"/>
        </w:tcPr>
        <w:p w14:paraId="35FC7743" w14:textId="3A803FDB" w:rsidR="005028EB" w:rsidRPr="00FE346D" w:rsidRDefault="005028EB" w:rsidP="005F4D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00BE7B9A" w:rsidRPr="00BE7B9A">
            <w:rPr>
              <w:rFonts w:asciiTheme="minorHAnsi" w:hAnsiTheme="minorHAnsi"/>
              <w:bCs/>
              <w:noProof/>
              <w:sz w:val="20"/>
              <w:szCs w:val="20"/>
            </w:rPr>
            <w:t>1</w:t>
          </w:r>
          <w:r w:rsidRPr="00FE346D">
            <w:rPr>
              <w:rFonts w:asciiTheme="minorHAnsi" w:hAnsiTheme="minorHAnsi"/>
              <w:sz w:val="20"/>
              <w:szCs w:val="20"/>
            </w:rPr>
            <w:fldChar w:fldCharType="end"/>
          </w:r>
          <w:r>
            <w:rPr>
              <w:rFonts w:asciiTheme="minorHAnsi" w:hAnsiTheme="minorHAnsi"/>
              <w:sz w:val="20"/>
              <w:szCs w:val="20"/>
            </w:rPr>
            <w:t xml:space="preserve"> </w:t>
          </w:r>
          <w:r w:rsidRPr="00FE346D">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BE7B9A">
            <w:rPr>
              <w:rFonts w:asciiTheme="minorHAnsi" w:hAnsiTheme="minorHAnsi"/>
              <w:noProof/>
              <w:sz w:val="20"/>
              <w:szCs w:val="20"/>
            </w:rPr>
            <w:t>2</w:t>
          </w:r>
          <w:r>
            <w:rPr>
              <w:rFonts w:asciiTheme="minorHAnsi" w:hAnsiTheme="minorHAnsi"/>
              <w:noProof/>
              <w:sz w:val="20"/>
              <w:szCs w:val="20"/>
            </w:rPr>
            <w:fldChar w:fldCharType="end"/>
          </w:r>
          <w:r>
            <w:rPr>
              <w:rFonts w:asciiTheme="minorHAnsi" w:hAnsiTheme="minorHAnsi"/>
              <w:noProof/>
              <w:sz w:val="20"/>
              <w:szCs w:val="20"/>
            </w:rPr>
            <w:t>)</w:t>
          </w:r>
        </w:p>
      </w:tc>
    </w:tr>
  </w:tbl>
  <w:p w14:paraId="35FC7745" w14:textId="56C9AAAE" w:rsidR="005028EB" w:rsidRPr="002C21F9" w:rsidRDefault="00BE7B9A" w:rsidP="005A2889">
    <w:pPr>
      <w:pStyle w:val="Header"/>
      <w:rPr>
        <w:sz w:val="20"/>
        <w:szCs w:val="4"/>
      </w:rPr>
    </w:pPr>
    <w:r>
      <w:rPr>
        <w:rFonts w:asciiTheme="minorHAnsi" w:hAnsiTheme="minorHAnsi"/>
        <w:b/>
        <w:bCs/>
        <w:noProof/>
        <w:sz w:val="20"/>
      </w:rPr>
      <w:pict w14:anchorId="35FC7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3" o:spid="_x0000_s6167"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7" w14:textId="77777777" w:rsidR="005028EB" w:rsidRDefault="00BE7B9A">
    <w:pPr>
      <w:pStyle w:val="Header"/>
    </w:pPr>
    <w:r>
      <w:rPr>
        <w:noProof/>
      </w:rPr>
      <w:pict w14:anchorId="35FC7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1" o:spid="_x0000_s6160"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8" w14:textId="77777777" w:rsidR="005028EB" w:rsidRDefault="00BE7B9A">
    <w:pPr>
      <w:pStyle w:val="Header"/>
    </w:pPr>
    <w:r>
      <w:rPr>
        <w:noProof/>
      </w:rPr>
      <w:pict w14:anchorId="35FC7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5" o:spid="_x0000_s6164"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5028EB" w:rsidRPr="00E05304" w14:paraId="35FC774B" w14:textId="77777777">
      <w:trPr>
        <w:cantSplit/>
        <w:trHeight w:val="288"/>
      </w:trPr>
      <w:tc>
        <w:tcPr>
          <w:tcW w:w="3644" w:type="pct"/>
        </w:tcPr>
        <w:p w14:paraId="35FC7749" w14:textId="51D620E5" w:rsidR="005028EB" w:rsidRPr="00E05304" w:rsidRDefault="005028EB" w:rsidP="005F4DEA">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35FC774A" w14:textId="77777777" w:rsidR="005028EB" w:rsidRPr="00E05304" w:rsidRDefault="005028EB" w:rsidP="00091DB0">
          <w:pPr>
            <w:pStyle w:val="Heading1"/>
            <w:jc w:val="right"/>
            <w:rPr>
              <w:rFonts w:asciiTheme="minorHAnsi" w:hAnsiTheme="minorHAnsi"/>
              <w:b w:val="0"/>
              <w:bCs/>
              <w:sz w:val="20"/>
            </w:rPr>
          </w:pPr>
          <w:r>
            <w:rPr>
              <w:rFonts w:asciiTheme="minorHAnsi" w:hAnsiTheme="minorHAnsi"/>
              <w:b w:val="0"/>
              <w:bCs/>
              <w:sz w:val="20"/>
            </w:rPr>
            <w:t>NRCV</w:t>
          </w:r>
          <w:r w:rsidRPr="0011635C">
            <w:rPr>
              <w:rFonts w:asciiTheme="minorHAnsi" w:hAnsiTheme="minorHAnsi"/>
              <w:b w:val="0"/>
              <w:sz w:val="20"/>
            </w:rPr>
            <w:t>-MCH-</w:t>
          </w:r>
          <w:r>
            <w:rPr>
              <w:rFonts w:asciiTheme="minorHAnsi" w:hAnsiTheme="minorHAnsi"/>
              <w:b w:val="0"/>
              <w:sz w:val="20"/>
            </w:rPr>
            <w:t>04</w:t>
          </w:r>
          <w:r w:rsidRPr="0011635C">
            <w:rPr>
              <w:rFonts w:asciiTheme="minorHAnsi" w:hAnsiTheme="minorHAnsi"/>
              <w:b w:val="0"/>
              <w:sz w:val="20"/>
            </w:rPr>
            <w:t>-H</w:t>
          </w:r>
        </w:p>
      </w:tc>
    </w:tr>
    <w:tr w:rsidR="005028EB" w:rsidRPr="00FE346D" w14:paraId="35FC774E" w14:textId="77777777">
      <w:trPr>
        <w:cantSplit/>
        <w:trHeight w:val="288"/>
      </w:trPr>
      <w:tc>
        <w:tcPr>
          <w:tcW w:w="3772" w:type="pct"/>
          <w:gridSpan w:val="2"/>
        </w:tcPr>
        <w:p w14:paraId="35FC774C" w14:textId="77777777" w:rsidR="005028EB" w:rsidRPr="00FE346D" w:rsidRDefault="005028EB" w:rsidP="00BD0267">
          <w:pPr>
            <w:tabs>
              <w:tab w:val="right" w:pos="10543"/>
            </w:tabs>
            <w:rPr>
              <w:rFonts w:asciiTheme="minorHAnsi" w:hAnsiTheme="minorHAnsi"/>
              <w:sz w:val="20"/>
              <w:szCs w:val="20"/>
            </w:rPr>
          </w:pPr>
          <w:r w:rsidRPr="00FE346D">
            <w:rPr>
              <w:rFonts w:asciiTheme="minorHAnsi" w:hAnsiTheme="minorHAnsi"/>
              <w:bCs/>
              <w:sz w:val="20"/>
              <w:szCs w:val="20"/>
            </w:rPr>
            <w:t>Duct Leakage Diagnostic Test - MCH-04e</w:t>
          </w:r>
        </w:p>
      </w:tc>
      <w:tc>
        <w:tcPr>
          <w:tcW w:w="1228" w:type="pct"/>
          <w:tcMar>
            <w:left w:w="115" w:type="dxa"/>
            <w:right w:w="202" w:type="dxa"/>
          </w:tcMar>
          <w:vAlign w:val="center"/>
        </w:tcPr>
        <w:p w14:paraId="35FC774D" w14:textId="3322069D" w:rsidR="005028EB" w:rsidRPr="00FE346D" w:rsidRDefault="005028EB" w:rsidP="005F4D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00BE7B9A" w:rsidRPr="00BE7B9A">
            <w:rPr>
              <w:rFonts w:asciiTheme="minorHAnsi" w:hAnsiTheme="minorHAnsi"/>
              <w:bCs/>
              <w:noProof/>
              <w:sz w:val="20"/>
              <w:szCs w:val="20"/>
            </w:rPr>
            <w:t>2</w:t>
          </w:r>
          <w:r w:rsidRPr="00FE346D">
            <w:rPr>
              <w:rFonts w:asciiTheme="minorHAnsi" w:hAnsiTheme="minorHAnsi"/>
              <w:sz w:val="20"/>
              <w:szCs w:val="20"/>
            </w:rPr>
            <w:fldChar w:fldCharType="end"/>
          </w:r>
          <w:r w:rsidRPr="00FE346D">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E7B9A">
            <w:rPr>
              <w:rFonts w:asciiTheme="minorHAnsi" w:hAnsiTheme="minorHAnsi"/>
              <w:bCs/>
              <w:noProof/>
              <w:sz w:val="20"/>
              <w:szCs w:val="20"/>
            </w:rPr>
            <w:t>2</w:t>
          </w:r>
          <w:r>
            <w:rPr>
              <w:rFonts w:asciiTheme="minorHAnsi" w:hAnsiTheme="minorHAnsi"/>
              <w:bCs/>
              <w:noProof/>
              <w:sz w:val="20"/>
              <w:szCs w:val="20"/>
            </w:rPr>
            <w:fldChar w:fldCharType="end"/>
          </w:r>
          <w:r>
            <w:rPr>
              <w:rFonts w:asciiTheme="minorHAnsi" w:hAnsiTheme="minorHAnsi"/>
              <w:bCs/>
              <w:noProof/>
              <w:sz w:val="20"/>
              <w:szCs w:val="20"/>
            </w:rPr>
            <w:t>)</w:t>
          </w:r>
        </w:p>
      </w:tc>
    </w:tr>
  </w:tbl>
  <w:p w14:paraId="35FC774F" w14:textId="1EB8DCCA" w:rsidR="005028EB" w:rsidRPr="002C21F9" w:rsidRDefault="00BE7B9A" w:rsidP="005A2889">
    <w:pPr>
      <w:pStyle w:val="Header"/>
      <w:rPr>
        <w:sz w:val="20"/>
        <w:szCs w:val="4"/>
      </w:rPr>
    </w:pPr>
    <w:r>
      <w:rPr>
        <w:rFonts w:asciiTheme="minorHAnsi" w:hAnsiTheme="minorHAnsi"/>
        <w:b/>
        <w:bCs/>
        <w:noProof/>
        <w:sz w:val="20"/>
      </w:rPr>
      <w:pict w14:anchorId="35FC7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6" o:spid="_x0000_s6166" type="#_x0000_t75" style="position:absolute;margin-left:0;margin-top:0;width:540pt;height:405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51" w14:textId="77777777" w:rsidR="005028EB" w:rsidRDefault="00BE7B9A">
    <w:pPr>
      <w:pStyle w:val="Header"/>
    </w:pPr>
    <w:r>
      <w:rPr>
        <w:noProof/>
      </w:rPr>
      <w:pict w14:anchorId="35FC7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4" o:spid="_x0000_s6163"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2DE3"/>
    <w:multiLevelType w:val="hybridMultilevel"/>
    <w:tmpl w:val="1944A000"/>
    <w:lvl w:ilvl="0" w:tplc="CDCA7B6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68F4B606"/>
    <w:lvl w:ilvl="0" w:tplc="97E6DB4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E82C5EC6"/>
    <w:lvl w:ilvl="0" w:tplc="383E08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Aria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Arial"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Arial"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DB736A8"/>
    <w:multiLevelType w:val="hybridMultilevel"/>
    <w:tmpl w:val="A7E6B1F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6"/>
  </w:num>
  <w:num w:numId="4">
    <w:abstractNumId w:val="1"/>
  </w:num>
  <w:num w:numId="5">
    <w:abstractNumId w:val="0"/>
  </w:num>
  <w:num w:numId="6">
    <w:abstractNumId w:val="16"/>
  </w:num>
  <w:num w:numId="7">
    <w:abstractNumId w:val="17"/>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3"/>
  </w:num>
  <w:num w:numId="29">
    <w:abstractNumId w:val="32"/>
  </w:num>
  <w:num w:numId="30">
    <w:abstractNumId w:val="3"/>
  </w:num>
  <w:num w:numId="31">
    <w:abstractNumId w:val="36"/>
  </w:num>
  <w:num w:numId="32">
    <w:abstractNumId w:val="7"/>
  </w:num>
  <w:num w:numId="33">
    <w:abstractNumId w:val="39"/>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4"/>
  </w:num>
  <w:num w:numId="41">
    <w:abstractNumId w:val="19"/>
  </w:num>
  <w:num w:numId="42">
    <w:abstractNumId w:val="9"/>
  </w:num>
  <w:num w:numId="43">
    <w:abstractNumId w:val="40"/>
  </w:num>
  <w:num w:numId="44">
    <w:abstractNumId w:val="40"/>
  </w:num>
  <w:num w:numId="45">
    <w:abstractNumId w:val="27"/>
    <w:lvlOverride w:ilvl="0">
      <w:startOverride w:val="1"/>
    </w:lvlOverride>
    <w:lvlOverride w:ilvl="1"/>
    <w:lvlOverride w:ilvl="2"/>
    <w:lvlOverride w:ilvl="3"/>
    <w:lvlOverride w:ilvl="4"/>
    <w:lvlOverride w:ilvl="5"/>
    <w:lvlOverride w:ilvl="6"/>
    <w:lvlOverride w:ilvl="7"/>
    <w:lvlOverride w:ilvl="8"/>
  </w:num>
  <w:num w:numId="46">
    <w:abstractNumId w:val="14"/>
    <w:lvlOverride w:ilvl="0">
      <w:startOverride w:val="1"/>
    </w:lvlOverride>
    <w:lvlOverride w:ilvl="1"/>
    <w:lvlOverride w:ilvl="2"/>
    <w:lvlOverride w:ilvl="3"/>
    <w:lvlOverride w:ilvl="4"/>
    <w:lvlOverride w:ilvl="5"/>
    <w:lvlOverride w:ilvl="6"/>
    <w:lvlOverride w:ilvl="7"/>
    <w:lvlOverride w:ilvl="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68"/>
    <o:shapelayout v:ext="edit">
      <o:idmap v:ext="edit" data="6"/>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04F2A"/>
    <w:rsid w:val="000126D2"/>
    <w:rsid w:val="00013279"/>
    <w:rsid w:val="000158E9"/>
    <w:rsid w:val="00017396"/>
    <w:rsid w:val="00020377"/>
    <w:rsid w:val="0002303F"/>
    <w:rsid w:val="000253D9"/>
    <w:rsid w:val="000260B8"/>
    <w:rsid w:val="00026750"/>
    <w:rsid w:val="0003035B"/>
    <w:rsid w:val="00031173"/>
    <w:rsid w:val="00035A79"/>
    <w:rsid w:val="00037926"/>
    <w:rsid w:val="000470D7"/>
    <w:rsid w:val="000471F6"/>
    <w:rsid w:val="00051BBE"/>
    <w:rsid w:val="00051F14"/>
    <w:rsid w:val="00053880"/>
    <w:rsid w:val="00053A0E"/>
    <w:rsid w:val="0006016B"/>
    <w:rsid w:val="000629A3"/>
    <w:rsid w:val="000631C6"/>
    <w:rsid w:val="000632A0"/>
    <w:rsid w:val="000644B7"/>
    <w:rsid w:val="00065C32"/>
    <w:rsid w:val="000720E6"/>
    <w:rsid w:val="00076F08"/>
    <w:rsid w:val="00080036"/>
    <w:rsid w:val="00080A37"/>
    <w:rsid w:val="00080EEE"/>
    <w:rsid w:val="000861F1"/>
    <w:rsid w:val="00086CB0"/>
    <w:rsid w:val="000877BE"/>
    <w:rsid w:val="00091104"/>
    <w:rsid w:val="0009169C"/>
    <w:rsid w:val="00091D81"/>
    <w:rsid w:val="00091DB0"/>
    <w:rsid w:val="00094EF2"/>
    <w:rsid w:val="000A01DA"/>
    <w:rsid w:val="000A0D18"/>
    <w:rsid w:val="000A105B"/>
    <w:rsid w:val="000A1F02"/>
    <w:rsid w:val="000A3365"/>
    <w:rsid w:val="000A3440"/>
    <w:rsid w:val="000A35C7"/>
    <w:rsid w:val="000A4A99"/>
    <w:rsid w:val="000A6583"/>
    <w:rsid w:val="000B4491"/>
    <w:rsid w:val="000B642A"/>
    <w:rsid w:val="000B7EF1"/>
    <w:rsid w:val="000B7F1D"/>
    <w:rsid w:val="000C1A4A"/>
    <w:rsid w:val="000C4C97"/>
    <w:rsid w:val="000C6426"/>
    <w:rsid w:val="000C6B8F"/>
    <w:rsid w:val="000C7320"/>
    <w:rsid w:val="000D25DB"/>
    <w:rsid w:val="000D3A95"/>
    <w:rsid w:val="000D7671"/>
    <w:rsid w:val="000D7DA8"/>
    <w:rsid w:val="000E0BE1"/>
    <w:rsid w:val="000E17B1"/>
    <w:rsid w:val="000E53E9"/>
    <w:rsid w:val="000E5583"/>
    <w:rsid w:val="000E64AD"/>
    <w:rsid w:val="000E7ABD"/>
    <w:rsid w:val="000F070F"/>
    <w:rsid w:val="000F0B89"/>
    <w:rsid w:val="000F0BA7"/>
    <w:rsid w:val="000F67E7"/>
    <w:rsid w:val="000F754C"/>
    <w:rsid w:val="001016DC"/>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2C"/>
    <w:rsid w:val="00155ACD"/>
    <w:rsid w:val="001577AB"/>
    <w:rsid w:val="00160B6E"/>
    <w:rsid w:val="001615D7"/>
    <w:rsid w:val="00161B74"/>
    <w:rsid w:val="00162081"/>
    <w:rsid w:val="001665D0"/>
    <w:rsid w:val="00167AFA"/>
    <w:rsid w:val="00171597"/>
    <w:rsid w:val="00171E43"/>
    <w:rsid w:val="001739FA"/>
    <w:rsid w:val="00174BD1"/>
    <w:rsid w:val="00175D42"/>
    <w:rsid w:val="00181190"/>
    <w:rsid w:val="00192BEB"/>
    <w:rsid w:val="0019624F"/>
    <w:rsid w:val="001A5583"/>
    <w:rsid w:val="001B5BA4"/>
    <w:rsid w:val="001B6CEB"/>
    <w:rsid w:val="001C53E8"/>
    <w:rsid w:val="001D7314"/>
    <w:rsid w:val="001E1EA2"/>
    <w:rsid w:val="001E3C52"/>
    <w:rsid w:val="001F0E8D"/>
    <w:rsid w:val="001F1B39"/>
    <w:rsid w:val="001F20EE"/>
    <w:rsid w:val="001F4EAD"/>
    <w:rsid w:val="00200E53"/>
    <w:rsid w:val="00202608"/>
    <w:rsid w:val="00204BDE"/>
    <w:rsid w:val="00206039"/>
    <w:rsid w:val="00213E8E"/>
    <w:rsid w:val="00216C55"/>
    <w:rsid w:val="00222F6D"/>
    <w:rsid w:val="002241A5"/>
    <w:rsid w:val="0023161B"/>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7212"/>
    <w:rsid w:val="002813A7"/>
    <w:rsid w:val="0028466E"/>
    <w:rsid w:val="00284AFC"/>
    <w:rsid w:val="00284C8F"/>
    <w:rsid w:val="00285A7C"/>
    <w:rsid w:val="00287573"/>
    <w:rsid w:val="00291F72"/>
    <w:rsid w:val="0029575B"/>
    <w:rsid w:val="00295ED5"/>
    <w:rsid w:val="002A1004"/>
    <w:rsid w:val="002A18FC"/>
    <w:rsid w:val="002A199B"/>
    <w:rsid w:val="002A3F41"/>
    <w:rsid w:val="002A40ED"/>
    <w:rsid w:val="002A6A1F"/>
    <w:rsid w:val="002B168D"/>
    <w:rsid w:val="002B177A"/>
    <w:rsid w:val="002B1F4F"/>
    <w:rsid w:val="002B2393"/>
    <w:rsid w:val="002B2763"/>
    <w:rsid w:val="002B4F6F"/>
    <w:rsid w:val="002B52AC"/>
    <w:rsid w:val="002B6475"/>
    <w:rsid w:val="002C131A"/>
    <w:rsid w:val="002C21F9"/>
    <w:rsid w:val="002C586B"/>
    <w:rsid w:val="002C6698"/>
    <w:rsid w:val="002D1475"/>
    <w:rsid w:val="002D3BA6"/>
    <w:rsid w:val="002D680A"/>
    <w:rsid w:val="002D7DB8"/>
    <w:rsid w:val="002E3676"/>
    <w:rsid w:val="002E4945"/>
    <w:rsid w:val="002E5EBF"/>
    <w:rsid w:val="002E7941"/>
    <w:rsid w:val="002E7FB7"/>
    <w:rsid w:val="002F40A7"/>
    <w:rsid w:val="002F6775"/>
    <w:rsid w:val="003051D0"/>
    <w:rsid w:val="00306026"/>
    <w:rsid w:val="00312B50"/>
    <w:rsid w:val="00314D52"/>
    <w:rsid w:val="00314EC3"/>
    <w:rsid w:val="0031698B"/>
    <w:rsid w:val="0032018D"/>
    <w:rsid w:val="00320F01"/>
    <w:rsid w:val="003218BB"/>
    <w:rsid w:val="003247CA"/>
    <w:rsid w:val="00324B0C"/>
    <w:rsid w:val="00331E82"/>
    <w:rsid w:val="00337397"/>
    <w:rsid w:val="00340CE9"/>
    <w:rsid w:val="00347171"/>
    <w:rsid w:val="003500C8"/>
    <w:rsid w:val="00350A8C"/>
    <w:rsid w:val="00351E70"/>
    <w:rsid w:val="00352291"/>
    <w:rsid w:val="003530F3"/>
    <w:rsid w:val="00353946"/>
    <w:rsid w:val="00353C3B"/>
    <w:rsid w:val="00354D4E"/>
    <w:rsid w:val="0035603C"/>
    <w:rsid w:val="00357343"/>
    <w:rsid w:val="00360990"/>
    <w:rsid w:val="003663CE"/>
    <w:rsid w:val="00366862"/>
    <w:rsid w:val="00371157"/>
    <w:rsid w:val="00372700"/>
    <w:rsid w:val="00376EAA"/>
    <w:rsid w:val="003809C0"/>
    <w:rsid w:val="00382DF2"/>
    <w:rsid w:val="003834AE"/>
    <w:rsid w:val="003850E9"/>
    <w:rsid w:val="00386209"/>
    <w:rsid w:val="0038684E"/>
    <w:rsid w:val="0039142A"/>
    <w:rsid w:val="00394534"/>
    <w:rsid w:val="00394C8C"/>
    <w:rsid w:val="00397D03"/>
    <w:rsid w:val="00397F00"/>
    <w:rsid w:val="003A0501"/>
    <w:rsid w:val="003A36EF"/>
    <w:rsid w:val="003B3641"/>
    <w:rsid w:val="003B5B3C"/>
    <w:rsid w:val="003C1DC6"/>
    <w:rsid w:val="003C6131"/>
    <w:rsid w:val="003C7B7A"/>
    <w:rsid w:val="003D349A"/>
    <w:rsid w:val="003D5183"/>
    <w:rsid w:val="003D5350"/>
    <w:rsid w:val="003E0D43"/>
    <w:rsid w:val="003E1E09"/>
    <w:rsid w:val="003E1E46"/>
    <w:rsid w:val="003E22AB"/>
    <w:rsid w:val="003E3787"/>
    <w:rsid w:val="003F064C"/>
    <w:rsid w:val="003F1C6F"/>
    <w:rsid w:val="003F2ABE"/>
    <w:rsid w:val="003F49BD"/>
    <w:rsid w:val="003F5BCA"/>
    <w:rsid w:val="003F5C8B"/>
    <w:rsid w:val="003F6A76"/>
    <w:rsid w:val="00402651"/>
    <w:rsid w:val="00407A9D"/>
    <w:rsid w:val="0041327B"/>
    <w:rsid w:val="00415FD0"/>
    <w:rsid w:val="004168A3"/>
    <w:rsid w:val="00417D09"/>
    <w:rsid w:val="004203A5"/>
    <w:rsid w:val="00421360"/>
    <w:rsid w:val="00422378"/>
    <w:rsid w:val="00430CEA"/>
    <w:rsid w:val="0043165B"/>
    <w:rsid w:val="004318DA"/>
    <w:rsid w:val="00432098"/>
    <w:rsid w:val="0043390E"/>
    <w:rsid w:val="00434198"/>
    <w:rsid w:val="0043422C"/>
    <w:rsid w:val="00435279"/>
    <w:rsid w:val="00440841"/>
    <w:rsid w:val="004507D3"/>
    <w:rsid w:val="004510F5"/>
    <w:rsid w:val="00452AF2"/>
    <w:rsid w:val="00453457"/>
    <w:rsid w:val="0045375A"/>
    <w:rsid w:val="00454C3D"/>
    <w:rsid w:val="00462516"/>
    <w:rsid w:val="00462AC1"/>
    <w:rsid w:val="004662FC"/>
    <w:rsid w:val="0046705B"/>
    <w:rsid w:val="00470951"/>
    <w:rsid w:val="004712B7"/>
    <w:rsid w:val="004737C4"/>
    <w:rsid w:val="00474509"/>
    <w:rsid w:val="00474A7A"/>
    <w:rsid w:val="00475987"/>
    <w:rsid w:val="00477D56"/>
    <w:rsid w:val="0048031E"/>
    <w:rsid w:val="004809EE"/>
    <w:rsid w:val="00485F66"/>
    <w:rsid w:val="004860AE"/>
    <w:rsid w:val="00486F0B"/>
    <w:rsid w:val="00490621"/>
    <w:rsid w:val="004938C9"/>
    <w:rsid w:val="004944D6"/>
    <w:rsid w:val="004948E2"/>
    <w:rsid w:val="00494B7C"/>
    <w:rsid w:val="004964DB"/>
    <w:rsid w:val="004A1BEB"/>
    <w:rsid w:val="004A264A"/>
    <w:rsid w:val="004A5C7F"/>
    <w:rsid w:val="004A6E7F"/>
    <w:rsid w:val="004B1012"/>
    <w:rsid w:val="004B4582"/>
    <w:rsid w:val="004B7BD2"/>
    <w:rsid w:val="004C23D9"/>
    <w:rsid w:val="004C2C61"/>
    <w:rsid w:val="004C52C3"/>
    <w:rsid w:val="004D1CE3"/>
    <w:rsid w:val="004D287C"/>
    <w:rsid w:val="004D3A8D"/>
    <w:rsid w:val="004D691D"/>
    <w:rsid w:val="004D790F"/>
    <w:rsid w:val="004E112A"/>
    <w:rsid w:val="004E230B"/>
    <w:rsid w:val="004E69F9"/>
    <w:rsid w:val="004F0A7F"/>
    <w:rsid w:val="004F28C2"/>
    <w:rsid w:val="004F40C1"/>
    <w:rsid w:val="004F4C76"/>
    <w:rsid w:val="0050284B"/>
    <w:rsid w:val="005028EB"/>
    <w:rsid w:val="00503C30"/>
    <w:rsid w:val="00511413"/>
    <w:rsid w:val="00513D83"/>
    <w:rsid w:val="00514ADB"/>
    <w:rsid w:val="00520412"/>
    <w:rsid w:val="005222CB"/>
    <w:rsid w:val="0052557A"/>
    <w:rsid w:val="00525CDE"/>
    <w:rsid w:val="00526005"/>
    <w:rsid w:val="00527ACC"/>
    <w:rsid w:val="00530355"/>
    <w:rsid w:val="00530F4C"/>
    <w:rsid w:val="00531044"/>
    <w:rsid w:val="00533A0F"/>
    <w:rsid w:val="005340A2"/>
    <w:rsid w:val="00535BE3"/>
    <w:rsid w:val="00536AA4"/>
    <w:rsid w:val="00541293"/>
    <w:rsid w:val="005437EB"/>
    <w:rsid w:val="005477F1"/>
    <w:rsid w:val="00551599"/>
    <w:rsid w:val="00552A3E"/>
    <w:rsid w:val="0055322B"/>
    <w:rsid w:val="00555884"/>
    <w:rsid w:val="00560BFB"/>
    <w:rsid w:val="00562BA8"/>
    <w:rsid w:val="0056567E"/>
    <w:rsid w:val="005678C7"/>
    <w:rsid w:val="0057020B"/>
    <w:rsid w:val="00572B72"/>
    <w:rsid w:val="00573417"/>
    <w:rsid w:val="00574E6A"/>
    <w:rsid w:val="00575D20"/>
    <w:rsid w:val="00577316"/>
    <w:rsid w:val="0058107F"/>
    <w:rsid w:val="005813CE"/>
    <w:rsid w:val="005821CB"/>
    <w:rsid w:val="00582AF2"/>
    <w:rsid w:val="00582D51"/>
    <w:rsid w:val="005877FC"/>
    <w:rsid w:val="0059070E"/>
    <w:rsid w:val="00594C36"/>
    <w:rsid w:val="005A20FF"/>
    <w:rsid w:val="005A2889"/>
    <w:rsid w:val="005A7737"/>
    <w:rsid w:val="005C4233"/>
    <w:rsid w:val="005C5038"/>
    <w:rsid w:val="005C73C7"/>
    <w:rsid w:val="005D2752"/>
    <w:rsid w:val="005D30D4"/>
    <w:rsid w:val="005D4F47"/>
    <w:rsid w:val="005D55BB"/>
    <w:rsid w:val="005E23CD"/>
    <w:rsid w:val="005E2724"/>
    <w:rsid w:val="005E3E55"/>
    <w:rsid w:val="005E5982"/>
    <w:rsid w:val="005E644F"/>
    <w:rsid w:val="005E68FF"/>
    <w:rsid w:val="005E7B58"/>
    <w:rsid w:val="005F178B"/>
    <w:rsid w:val="005F4976"/>
    <w:rsid w:val="005F4CDC"/>
    <w:rsid w:val="005F4DEA"/>
    <w:rsid w:val="006016EB"/>
    <w:rsid w:val="006019F9"/>
    <w:rsid w:val="00601C19"/>
    <w:rsid w:val="00605944"/>
    <w:rsid w:val="00607852"/>
    <w:rsid w:val="00610116"/>
    <w:rsid w:val="0061108C"/>
    <w:rsid w:val="00611910"/>
    <w:rsid w:val="00613F4A"/>
    <w:rsid w:val="00614268"/>
    <w:rsid w:val="006146EC"/>
    <w:rsid w:val="00616C4D"/>
    <w:rsid w:val="00617B42"/>
    <w:rsid w:val="006200D7"/>
    <w:rsid w:val="006227B1"/>
    <w:rsid w:val="00622990"/>
    <w:rsid w:val="00624650"/>
    <w:rsid w:val="00626937"/>
    <w:rsid w:val="00631115"/>
    <w:rsid w:val="006320E2"/>
    <w:rsid w:val="00632B2D"/>
    <w:rsid w:val="00632F51"/>
    <w:rsid w:val="00632F73"/>
    <w:rsid w:val="0063361B"/>
    <w:rsid w:val="00637DB0"/>
    <w:rsid w:val="006411CF"/>
    <w:rsid w:val="00641C71"/>
    <w:rsid w:val="0064240D"/>
    <w:rsid w:val="0064300C"/>
    <w:rsid w:val="006431D9"/>
    <w:rsid w:val="00654F37"/>
    <w:rsid w:val="00663967"/>
    <w:rsid w:val="00663AF7"/>
    <w:rsid w:val="006646F9"/>
    <w:rsid w:val="00665A69"/>
    <w:rsid w:val="00665BEF"/>
    <w:rsid w:val="00667362"/>
    <w:rsid w:val="00674FED"/>
    <w:rsid w:val="0068226F"/>
    <w:rsid w:val="00682CBA"/>
    <w:rsid w:val="00683227"/>
    <w:rsid w:val="00683676"/>
    <w:rsid w:val="00685D72"/>
    <w:rsid w:val="00686B8B"/>
    <w:rsid w:val="00687796"/>
    <w:rsid w:val="00692EDF"/>
    <w:rsid w:val="006930E5"/>
    <w:rsid w:val="00693AFD"/>
    <w:rsid w:val="00696AEB"/>
    <w:rsid w:val="00697E29"/>
    <w:rsid w:val="006A156C"/>
    <w:rsid w:val="006A3F12"/>
    <w:rsid w:val="006A55E7"/>
    <w:rsid w:val="006A57F1"/>
    <w:rsid w:val="006A722E"/>
    <w:rsid w:val="006B4081"/>
    <w:rsid w:val="006B5108"/>
    <w:rsid w:val="006B788C"/>
    <w:rsid w:val="006C0044"/>
    <w:rsid w:val="006C0E98"/>
    <w:rsid w:val="006C7335"/>
    <w:rsid w:val="006C7406"/>
    <w:rsid w:val="006D1C0A"/>
    <w:rsid w:val="006D21DC"/>
    <w:rsid w:val="006D4D01"/>
    <w:rsid w:val="006D5770"/>
    <w:rsid w:val="006D7492"/>
    <w:rsid w:val="006E1FC1"/>
    <w:rsid w:val="006E60E0"/>
    <w:rsid w:val="006F0652"/>
    <w:rsid w:val="006F2C70"/>
    <w:rsid w:val="006F4EBD"/>
    <w:rsid w:val="007030BB"/>
    <w:rsid w:val="0070354F"/>
    <w:rsid w:val="007108CC"/>
    <w:rsid w:val="00711936"/>
    <w:rsid w:val="00714442"/>
    <w:rsid w:val="00714CBC"/>
    <w:rsid w:val="00714DAD"/>
    <w:rsid w:val="0071761E"/>
    <w:rsid w:val="007176C9"/>
    <w:rsid w:val="00717DEA"/>
    <w:rsid w:val="00720306"/>
    <w:rsid w:val="00723136"/>
    <w:rsid w:val="00734A66"/>
    <w:rsid w:val="007354B2"/>
    <w:rsid w:val="007376EC"/>
    <w:rsid w:val="00743217"/>
    <w:rsid w:val="0074424A"/>
    <w:rsid w:val="007510B1"/>
    <w:rsid w:val="00751673"/>
    <w:rsid w:val="00753CFA"/>
    <w:rsid w:val="007551EC"/>
    <w:rsid w:val="00756AD5"/>
    <w:rsid w:val="007635A5"/>
    <w:rsid w:val="0076441C"/>
    <w:rsid w:val="00765542"/>
    <w:rsid w:val="00765AB1"/>
    <w:rsid w:val="00765F67"/>
    <w:rsid w:val="00771624"/>
    <w:rsid w:val="00774367"/>
    <w:rsid w:val="007745E9"/>
    <w:rsid w:val="007755D6"/>
    <w:rsid w:val="007756F6"/>
    <w:rsid w:val="00776799"/>
    <w:rsid w:val="00777B2F"/>
    <w:rsid w:val="00781BF8"/>
    <w:rsid w:val="007821E9"/>
    <w:rsid w:val="00782ADC"/>
    <w:rsid w:val="00785B34"/>
    <w:rsid w:val="00791BBD"/>
    <w:rsid w:val="00792F95"/>
    <w:rsid w:val="00793E1C"/>
    <w:rsid w:val="00795882"/>
    <w:rsid w:val="00795EB8"/>
    <w:rsid w:val="007967C9"/>
    <w:rsid w:val="00797224"/>
    <w:rsid w:val="00797290"/>
    <w:rsid w:val="00797860"/>
    <w:rsid w:val="007A0296"/>
    <w:rsid w:val="007A09EB"/>
    <w:rsid w:val="007A4603"/>
    <w:rsid w:val="007A534A"/>
    <w:rsid w:val="007B4BEA"/>
    <w:rsid w:val="007B55B5"/>
    <w:rsid w:val="007B645E"/>
    <w:rsid w:val="007C12FC"/>
    <w:rsid w:val="007C24A3"/>
    <w:rsid w:val="007C345F"/>
    <w:rsid w:val="007C4EB0"/>
    <w:rsid w:val="007C5729"/>
    <w:rsid w:val="007D060B"/>
    <w:rsid w:val="007D0D8F"/>
    <w:rsid w:val="007D19B2"/>
    <w:rsid w:val="007D2DD3"/>
    <w:rsid w:val="007D3659"/>
    <w:rsid w:val="007D726A"/>
    <w:rsid w:val="007E26E9"/>
    <w:rsid w:val="007E32B3"/>
    <w:rsid w:val="007F3E17"/>
    <w:rsid w:val="007F5489"/>
    <w:rsid w:val="007F57DC"/>
    <w:rsid w:val="00802192"/>
    <w:rsid w:val="00804C36"/>
    <w:rsid w:val="00807045"/>
    <w:rsid w:val="00811DC5"/>
    <w:rsid w:val="00811DEE"/>
    <w:rsid w:val="00815AA1"/>
    <w:rsid w:val="00815F28"/>
    <w:rsid w:val="0081628C"/>
    <w:rsid w:val="00821F42"/>
    <w:rsid w:val="0082448D"/>
    <w:rsid w:val="008353B6"/>
    <w:rsid w:val="00841186"/>
    <w:rsid w:val="00844772"/>
    <w:rsid w:val="008459F6"/>
    <w:rsid w:val="00847E91"/>
    <w:rsid w:val="00847EF3"/>
    <w:rsid w:val="0085268F"/>
    <w:rsid w:val="00853177"/>
    <w:rsid w:val="008540F3"/>
    <w:rsid w:val="00857939"/>
    <w:rsid w:val="00860E60"/>
    <w:rsid w:val="00861BF8"/>
    <w:rsid w:val="00865861"/>
    <w:rsid w:val="00865FD2"/>
    <w:rsid w:val="00866486"/>
    <w:rsid w:val="008665B5"/>
    <w:rsid w:val="008702E6"/>
    <w:rsid w:val="0087111F"/>
    <w:rsid w:val="00873A16"/>
    <w:rsid w:val="00874C10"/>
    <w:rsid w:val="008812D3"/>
    <w:rsid w:val="0088300D"/>
    <w:rsid w:val="00886660"/>
    <w:rsid w:val="00890DB2"/>
    <w:rsid w:val="00891B81"/>
    <w:rsid w:val="00892A5A"/>
    <w:rsid w:val="00894E3E"/>
    <w:rsid w:val="008A4114"/>
    <w:rsid w:val="008A5B91"/>
    <w:rsid w:val="008A7891"/>
    <w:rsid w:val="008A7F5C"/>
    <w:rsid w:val="008B05CC"/>
    <w:rsid w:val="008B188E"/>
    <w:rsid w:val="008B6F19"/>
    <w:rsid w:val="008C0684"/>
    <w:rsid w:val="008C10F1"/>
    <w:rsid w:val="008C23D7"/>
    <w:rsid w:val="008C2655"/>
    <w:rsid w:val="008C463D"/>
    <w:rsid w:val="008D0B8D"/>
    <w:rsid w:val="008D3743"/>
    <w:rsid w:val="008D3813"/>
    <w:rsid w:val="008D7458"/>
    <w:rsid w:val="008E1ADC"/>
    <w:rsid w:val="008E3DF1"/>
    <w:rsid w:val="008E429B"/>
    <w:rsid w:val="008E4542"/>
    <w:rsid w:val="008F1900"/>
    <w:rsid w:val="00900C86"/>
    <w:rsid w:val="00910674"/>
    <w:rsid w:val="009119ED"/>
    <w:rsid w:val="00913530"/>
    <w:rsid w:val="00914626"/>
    <w:rsid w:val="00915BCF"/>
    <w:rsid w:val="0091628E"/>
    <w:rsid w:val="00917885"/>
    <w:rsid w:val="00937766"/>
    <w:rsid w:val="009379DB"/>
    <w:rsid w:val="00941530"/>
    <w:rsid w:val="00941E17"/>
    <w:rsid w:val="009437C6"/>
    <w:rsid w:val="00946688"/>
    <w:rsid w:val="00946BF6"/>
    <w:rsid w:val="00953067"/>
    <w:rsid w:val="00954970"/>
    <w:rsid w:val="00955A9A"/>
    <w:rsid w:val="00955BFC"/>
    <w:rsid w:val="009564C7"/>
    <w:rsid w:val="00957C9E"/>
    <w:rsid w:val="009616DA"/>
    <w:rsid w:val="00962C96"/>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A059F"/>
    <w:rsid w:val="009A1F14"/>
    <w:rsid w:val="009A3318"/>
    <w:rsid w:val="009A698F"/>
    <w:rsid w:val="009A6F10"/>
    <w:rsid w:val="009B03BA"/>
    <w:rsid w:val="009B403E"/>
    <w:rsid w:val="009B48DD"/>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6546"/>
    <w:rsid w:val="00A215E8"/>
    <w:rsid w:val="00A21B95"/>
    <w:rsid w:val="00A24BE2"/>
    <w:rsid w:val="00A24F9F"/>
    <w:rsid w:val="00A26BE3"/>
    <w:rsid w:val="00A31507"/>
    <w:rsid w:val="00A338F1"/>
    <w:rsid w:val="00A33A50"/>
    <w:rsid w:val="00A33AB7"/>
    <w:rsid w:val="00A3438B"/>
    <w:rsid w:val="00A34CB1"/>
    <w:rsid w:val="00A35FE4"/>
    <w:rsid w:val="00A424DF"/>
    <w:rsid w:val="00A42BF8"/>
    <w:rsid w:val="00A42C60"/>
    <w:rsid w:val="00A44A18"/>
    <w:rsid w:val="00A46AEC"/>
    <w:rsid w:val="00A51851"/>
    <w:rsid w:val="00A51D05"/>
    <w:rsid w:val="00A55365"/>
    <w:rsid w:val="00A55444"/>
    <w:rsid w:val="00A57767"/>
    <w:rsid w:val="00A662D3"/>
    <w:rsid w:val="00A6741C"/>
    <w:rsid w:val="00A677BB"/>
    <w:rsid w:val="00A67FA8"/>
    <w:rsid w:val="00A702F0"/>
    <w:rsid w:val="00A70722"/>
    <w:rsid w:val="00A742B3"/>
    <w:rsid w:val="00A75B9B"/>
    <w:rsid w:val="00A76CF1"/>
    <w:rsid w:val="00A7778E"/>
    <w:rsid w:val="00A77BE6"/>
    <w:rsid w:val="00A80FCC"/>
    <w:rsid w:val="00A81137"/>
    <w:rsid w:val="00A81860"/>
    <w:rsid w:val="00A87572"/>
    <w:rsid w:val="00A92B3A"/>
    <w:rsid w:val="00A97F7D"/>
    <w:rsid w:val="00AA01C1"/>
    <w:rsid w:val="00AA18EC"/>
    <w:rsid w:val="00AA2214"/>
    <w:rsid w:val="00AA4D83"/>
    <w:rsid w:val="00AA767E"/>
    <w:rsid w:val="00AB1578"/>
    <w:rsid w:val="00AB4166"/>
    <w:rsid w:val="00AB5BBF"/>
    <w:rsid w:val="00AC2C0E"/>
    <w:rsid w:val="00AC348D"/>
    <w:rsid w:val="00AC398B"/>
    <w:rsid w:val="00AC3C8A"/>
    <w:rsid w:val="00AC4755"/>
    <w:rsid w:val="00AC5DE9"/>
    <w:rsid w:val="00AC65B1"/>
    <w:rsid w:val="00AD1C82"/>
    <w:rsid w:val="00AD4FAE"/>
    <w:rsid w:val="00AD5A7C"/>
    <w:rsid w:val="00AD67BC"/>
    <w:rsid w:val="00AE39CC"/>
    <w:rsid w:val="00AE40BE"/>
    <w:rsid w:val="00AE4A9F"/>
    <w:rsid w:val="00AF4004"/>
    <w:rsid w:val="00AF68B0"/>
    <w:rsid w:val="00B00190"/>
    <w:rsid w:val="00B00AF4"/>
    <w:rsid w:val="00B02E79"/>
    <w:rsid w:val="00B05E89"/>
    <w:rsid w:val="00B151E6"/>
    <w:rsid w:val="00B17F24"/>
    <w:rsid w:val="00B22712"/>
    <w:rsid w:val="00B23304"/>
    <w:rsid w:val="00B273D8"/>
    <w:rsid w:val="00B27A2A"/>
    <w:rsid w:val="00B33471"/>
    <w:rsid w:val="00B34290"/>
    <w:rsid w:val="00B35C45"/>
    <w:rsid w:val="00B37FFC"/>
    <w:rsid w:val="00B401EA"/>
    <w:rsid w:val="00B4146E"/>
    <w:rsid w:val="00B4216F"/>
    <w:rsid w:val="00B429F3"/>
    <w:rsid w:val="00B42B30"/>
    <w:rsid w:val="00B446FE"/>
    <w:rsid w:val="00B44BA2"/>
    <w:rsid w:val="00B47B99"/>
    <w:rsid w:val="00B51352"/>
    <w:rsid w:val="00B52560"/>
    <w:rsid w:val="00B53EC6"/>
    <w:rsid w:val="00B5477B"/>
    <w:rsid w:val="00B55F60"/>
    <w:rsid w:val="00B607A4"/>
    <w:rsid w:val="00B6238C"/>
    <w:rsid w:val="00B63D46"/>
    <w:rsid w:val="00B6647D"/>
    <w:rsid w:val="00B669FA"/>
    <w:rsid w:val="00B67E7C"/>
    <w:rsid w:val="00B72184"/>
    <w:rsid w:val="00B75933"/>
    <w:rsid w:val="00B764BF"/>
    <w:rsid w:val="00B76D09"/>
    <w:rsid w:val="00B778B9"/>
    <w:rsid w:val="00B82CAC"/>
    <w:rsid w:val="00B82F48"/>
    <w:rsid w:val="00B867D6"/>
    <w:rsid w:val="00B979C8"/>
    <w:rsid w:val="00B97A44"/>
    <w:rsid w:val="00BA2927"/>
    <w:rsid w:val="00BA3419"/>
    <w:rsid w:val="00BA57A0"/>
    <w:rsid w:val="00BA5BC6"/>
    <w:rsid w:val="00BA6FA0"/>
    <w:rsid w:val="00BA7E29"/>
    <w:rsid w:val="00BB3376"/>
    <w:rsid w:val="00BC1CA6"/>
    <w:rsid w:val="00BC6F83"/>
    <w:rsid w:val="00BC72C2"/>
    <w:rsid w:val="00BD0267"/>
    <w:rsid w:val="00BD03A5"/>
    <w:rsid w:val="00BD71C5"/>
    <w:rsid w:val="00BD7DA4"/>
    <w:rsid w:val="00BE28FF"/>
    <w:rsid w:val="00BE3651"/>
    <w:rsid w:val="00BE3CDC"/>
    <w:rsid w:val="00BE4B66"/>
    <w:rsid w:val="00BE7B9A"/>
    <w:rsid w:val="00BE7F99"/>
    <w:rsid w:val="00BF08CF"/>
    <w:rsid w:val="00BF2635"/>
    <w:rsid w:val="00BF4175"/>
    <w:rsid w:val="00BF530C"/>
    <w:rsid w:val="00BF73F1"/>
    <w:rsid w:val="00C022F8"/>
    <w:rsid w:val="00C04EA8"/>
    <w:rsid w:val="00C06085"/>
    <w:rsid w:val="00C060F0"/>
    <w:rsid w:val="00C06AE0"/>
    <w:rsid w:val="00C06C33"/>
    <w:rsid w:val="00C072DB"/>
    <w:rsid w:val="00C07A8C"/>
    <w:rsid w:val="00C07C4F"/>
    <w:rsid w:val="00C107D2"/>
    <w:rsid w:val="00C13757"/>
    <w:rsid w:val="00C14210"/>
    <w:rsid w:val="00C173DB"/>
    <w:rsid w:val="00C2497D"/>
    <w:rsid w:val="00C30FB6"/>
    <w:rsid w:val="00C30FDD"/>
    <w:rsid w:val="00C31CD6"/>
    <w:rsid w:val="00C35471"/>
    <w:rsid w:val="00C354F4"/>
    <w:rsid w:val="00C367B7"/>
    <w:rsid w:val="00C36879"/>
    <w:rsid w:val="00C37687"/>
    <w:rsid w:val="00C4084C"/>
    <w:rsid w:val="00C4134E"/>
    <w:rsid w:val="00C41911"/>
    <w:rsid w:val="00C4629B"/>
    <w:rsid w:val="00C469C6"/>
    <w:rsid w:val="00C477A7"/>
    <w:rsid w:val="00C50E08"/>
    <w:rsid w:val="00C51617"/>
    <w:rsid w:val="00C51B90"/>
    <w:rsid w:val="00C552BB"/>
    <w:rsid w:val="00C56D90"/>
    <w:rsid w:val="00C5702B"/>
    <w:rsid w:val="00C60365"/>
    <w:rsid w:val="00C6068F"/>
    <w:rsid w:val="00C63421"/>
    <w:rsid w:val="00C63771"/>
    <w:rsid w:val="00C65399"/>
    <w:rsid w:val="00C65957"/>
    <w:rsid w:val="00C67305"/>
    <w:rsid w:val="00C679C4"/>
    <w:rsid w:val="00C71EA2"/>
    <w:rsid w:val="00C728B1"/>
    <w:rsid w:val="00C73E32"/>
    <w:rsid w:val="00C76C35"/>
    <w:rsid w:val="00C874DA"/>
    <w:rsid w:val="00C92460"/>
    <w:rsid w:val="00C94EEA"/>
    <w:rsid w:val="00CA129C"/>
    <w:rsid w:val="00CA1A3D"/>
    <w:rsid w:val="00CA1FA3"/>
    <w:rsid w:val="00CA2CCA"/>
    <w:rsid w:val="00CA6AB3"/>
    <w:rsid w:val="00CA743F"/>
    <w:rsid w:val="00CB1C12"/>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0926"/>
    <w:rsid w:val="00CE1BEA"/>
    <w:rsid w:val="00CE2183"/>
    <w:rsid w:val="00CE2409"/>
    <w:rsid w:val="00CE33A8"/>
    <w:rsid w:val="00CE4AF0"/>
    <w:rsid w:val="00CE4B0F"/>
    <w:rsid w:val="00CE66CD"/>
    <w:rsid w:val="00CE6EA5"/>
    <w:rsid w:val="00CF6791"/>
    <w:rsid w:val="00CF7D27"/>
    <w:rsid w:val="00D01766"/>
    <w:rsid w:val="00D019A5"/>
    <w:rsid w:val="00D05A28"/>
    <w:rsid w:val="00D06E4B"/>
    <w:rsid w:val="00D10F70"/>
    <w:rsid w:val="00D1289D"/>
    <w:rsid w:val="00D148C4"/>
    <w:rsid w:val="00D165AA"/>
    <w:rsid w:val="00D17E5B"/>
    <w:rsid w:val="00D20383"/>
    <w:rsid w:val="00D23FA6"/>
    <w:rsid w:val="00D2673F"/>
    <w:rsid w:val="00D316C0"/>
    <w:rsid w:val="00D32546"/>
    <w:rsid w:val="00D32BE4"/>
    <w:rsid w:val="00D35026"/>
    <w:rsid w:val="00D430F6"/>
    <w:rsid w:val="00D4579A"/>
    <w:rsid w:val="00D462C2"/>
    <w:rsid w:val="00D473CB"/>
    <w:rsid w:val="00D47F2D"/>
    <w:rsid w:val="00D508D8"/>
    <w:rsid w:val="00D50B07"/>
    <w:rsid w:val="00D53733"/>
    <w:rsid w:val="00D56CD8"/>
    <w:rsid w:val="00D57BC9"/>
    <w:rsid w:val="00D6289C"/>
    <w:rsid w:val="00D62DB5"/>
    <w:rsid w:val="00D644FC"/>
    <w:rsid w:val="00D66F27"/>
    <w:rsid w:val="00D67071"/>
    <w:rsid w:val="00D704CC"/>
    <w:rsid w:val="00D7253C"/>
    <w:rsid w:val="00D74FE5"/>
    <w:rsid w:val="00D77E27"/>
    <w:rsid w:val="00D77E2E"/>
    <w:rsid w:val="00D80B4B"/>
    <w:rsid w:val="00D81ED4"/>
    <w:rsid w:val="00D82516"/>
    <w:rsid w:val="00D83CD6"/>
    <w:rsid w:val="00D84532"/>
    <w:rsid w:val="00D85789"/>
    <w:rsid w:val="00D86A36"/>
    <w:rsid w:val="00D86F17"/>
    <w:rsid w:val="00D87559"/>
    <w:rsid w:val="00D87C33"/>
    <w:rsid w:val="00D916A4"/>
    <w:rsid w:val="00D9562E"/>
    <w:rsid w:val="00DA2233"/>
    <w:rsid w:val="00DA23E0"/>
    <w:rsid w:val="00DA3D14"/>
    <w:rsid w:val="00DA41D8"/>
    <w:rsid w:val="00DA5B8D"/>
    <w:rsid w:val="00DA7914"/>
    <w:rsid w:val="00DA7FE8"/>
    <w:rsid w:val="00DB17CA"/>
    <w:rsid w:val="00DB44FE"/>
    <w:rsid w:val="00DB49D1"/>
    <w:rsid w:val="00DB5125"/>
    <w:rsid w:val="00DC0505"/>
    <w:rsid w:val="00DC20F2"/>
    <w:rsid w:val="00DC242D"/>
    <w:rsid w:val="00DC41AF"/>
    <w:rsid w:val="00DC6048"/>
    <w:rsid w:val="00DC7484"/>
    <w:rsid w:val="00DD2B0C"/>
    <w:rsid w:val="00DD3DA3"/>
    <w:rsid w:val="00DD7753"/>
    <w:rsid w:val="00DE0768"/>
    <w:rsid w:val="00DE0AD3"/>
    <w:rsid w:val="00DE3B52"/>
    <w:rsid w:val="00DE4647"/>
    <w:rsid w:val="00DF1740"/>
    <w:rsid w:val="00DF4ABC"/>
    <w:rsid w:val="00DF5E32"/>
    <w:rsid w:val="00DF6ADD"/>
    <w:rsid w:val="00DF7DD7"/>
    <w:rsid w:val="00E00E2C"/>
    <w:rsid w:val="00E00F00"/>
    <w:rsid w:val="00E01D85"/>
    <w:rsid w:val="00E05304"/>
    <w:rsid w:val="00E074BC"/>
    <w:rsid w:val="00E12FCC"/>
    <w:rsid w:val="00E1414A"/>
    <w:rsid w:val="00E160A8"/>
    <w:rsid w:val="00E224A4"/>
    <w:rsid w:val="00E23A7C"/>
    <w:rsid w:val="00E25F01"/>
    <w:rsid w:val="00E30F2E"/>
    <w:rsid w:val="00E336A6"/>
    <w:rsid w:val="00E36AEC"/>
    <w:rsid w:val="00E40256"/>
    <w:rsid w:val="00E419F7"/>
    <w:rsid w:val="00E47FB6"/>
    <w:rsid w:val="00E510FF"/>
    <w:rsid w:val="00E52DB5"/>
    <w:rsid w:val="00E56B62"/>
    <w:rsid w:val="00E570A4"/>
    <w:rsid w:val="00E616C6"/>
    <w:rsid w:val="00E61ADA"/>
    <w:rsid w:val="00E61C82"/>
    <w:rsid w:val="00E62D7E"/>
    <w:rsid w:val="00E66D3A"/>
    <w:rsid w:val="00E719F4"/>
    <w:rsid w:val="00E72366"/>
    <w:rsid w:val="00E756C6"/>
    <w:rsid w:val="00E76912"/>
    <w:rsid w:val="00E779B8"/>
    <w:rsid w:val="00E829EB"/>
    <w:rsid w:val="00E9540C"/>
    <w:rsid w:val="00E95A55"/>
    <w:rsid w:val="00E97AB0"/>
    <w:rsid w:val="00EB1719"/>
    <w:rsid w:val="00EB19D1"/>
    <w:rsid w:val="00EB42BF"/>
    <w:rsid w:val="00EB6A58"/>
    <w:rsid w:val="00EC5C00"/>
    <w:rsid w:val="00ED0EBB"/>
    <w:rsid w:val="00ED1DBA"/>
    <w:rsid w:val="00ED1EBB"/>
    <w:rsid w:val="00EE17E9"/>
    <w:rsid w:val="00EE19D8"/>
    <w:rsid w:val="00EE2A79"/>
    <w:rsid w:val="00EE2E94"/>
    <w:rsid w:val="00EE35D0"/>
    <w:rsid w:val="00EE56E4"/>
    <w:rsid w:val="00EE7347"/>
    <w:rsid w:val="00EE77ED"/>
    <w:rsid w:val="00EF00B4"/>
    <w:rsid w:val="00EF1254"/>
    <w:rsid w:val="00EF7D2F"/>
    <w:rsid w:val="00F00493"/>
    <w:rsid w:val="00F00B7C"/>
    <w:rsid w:val="00F03C64"/>
    <w:rsid w:val="00F10B39"/>
    <w:rsid w:val="00F230AF"/>
    <w:rsid w:val="00F23B4A"/>
    <w:rsid w:val="00F24BDD"/>
    <w:rsid w:val="00F255D6"/>
    <w:rsid w:val="00F25D56"/>
    <w:rsid w:val="00F34E4E"/>
    <w:rsid w:val="00F34ECB"/>
    <w:rsid w:val="00F363EA"/>
    <w:rsid w:val="00F45CAA"/>
    <w:rsid w:val="00F512AC"/>
    <w:rsid w:val="00F5195D"/>
    <w:rsid w:val="00F53F9A"/>
    <w:rsid w:val="00F5614E"/>
    <w:rsid w:val="00F5710F"/>
    <w:rsid w:val="00F574F5"/>
    <w:rsid w:val="00F57565"/>
    <w:rsid w:val="00F60828"/>
    <w:rsid w:val="00F6376C"/>
    <w:rsid w:val="00F725F3"/>
    <w:rsid w:val="00F739C8"/>
    <w:rsid w:val="00F74FE8"/>
    <w:rsid w:val="00F77AD4"/>
    <w:rsid w:val="00F81046"/>
    <w:rsid w:val="00F821B1"/>
    <w:rsid w:val="00F846AD"/>
    <w:rsid w:val="00F95E5B"/>
    <w:rsid w:val="00F965EC"/>
    <w:rsid w:val="00F96B31"/>
    <w:rsid w:val="00FA112C"/>
    <w:rsid w:val="00FA1346"/>
    <w:rsid w:val="00FA2F41"/>
    <w:rsid w:val="00FA322B"/>
    <w:rsid w:val="00FB2FA7"/>
    <w:rsid w:val="00FB3189"/>
    <w:rsid w:val="00FB3217"/>
    <w:rsid w:val="00FC0300"/>
    <w:rsid w:val="00FC25BE"/>
    <w:rsid w:val="00FC2A0E"/>
    <w:rsid w:val="00FD1218"/>
    <w:rsid w:val="00FD3283"/>
    <w:rsid w:val="00FD3686"/>
    <w:rsid w:val="00FD380D"/>
    <w:rsid w:val="00FD3F8A"/>
    <w:rsid w:val="00FD46AA"/>
    <w:rsid w:val="00FE153B"/>
    <w:rsid w:val="00FE2244"/>
    <w:rsid w:val="00FE346D"/>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68"/>
    <o:shapelayout v:ext="edit">
      <o:idmap v:ext="edit" data="1"/>
    </o:shapelayout>
  </w:shapeDefaults>
  <w:decimalSymbol w:val="."/>
  <w:listSeparator w:val=","/>
  <w14:docId w14:val="35FC75C6"/>
  <w15:docId w15:val="{A5C51467-92CA-4E17-9E0D-CA1F5011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473CB"/>
    <w:pPr>
      <w:pBdr>
        <w:top w:val="single" w:sz="4" w:space="1" w:color="auto"/>
      </w:pBdr>
      <w:tabs>
        <w:tab w:val="center" w:pos="4320"/>
        <w:tab w:val="right" w:pos="10800"/>
      </w:tabs>
    </w:pPr>
    <w:rPr>
      <w:rFonts w:asciiTheme="minorHAnsi" w:hAnsiTheme="minorHAnsi"/>
      <w:sz w:val="20"/>
      <w:szCs w:val="20"/>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D473CB"/>
    <w:rPr>
      <w:rFonts w:asciiTheme="minorHAnsi" w:hAnsiTheme="minorHAnsi"/>
      <w:sz w:val="20"/>
      <w:szCs w:val="20"/>
    </w:rPr>
  </w:style>
  <w:style w:type="paragraph" w:customStyle="1" w:styleId="Style1">
    <w:name w:val="Style1"/>
    <w:link w:val="Style1Char"/>
    <w:qFormat/>
    <w:rsid w:val="00080A37"/>
    <w:rPr>
      <w:b/>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978605744">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44179-803C-4911-8CE5-3D42846CD7FF}">
  <ds:schemaRefs>
    <ds:schemaRef ds:uri="http://schemas.openxmlformats.org/officeDocument/2006/bibliography"/>
  </ds:schemaRefs>
</ds:datastoreItem>
</file>

<file path=customXml/itemProps2.xml><?xml version="1.0" encoding="utf-8"?>
<ds:datastoreItem xmlns:ds="http://schemas.openxmlformats.org/officeDocument/2006/customXml" ds:itemID="{D069F112-1BF9-4186-9B3D-FD63EADE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Markstrum, Alexis@Energy</cp:lastModifiedBy>
  <cp:revision>2</cp:revision>
  <cp:lastPrinted>2013-10-17T15:17:00Z</cp:lastPrinted>
  <dcterms:created xsi:type="dcterms:W3CDTF">2019-11-21T23:54:00Z</dcterms:created>
  <dcterms:modified xsi:type="dcterms:W3CDTF">2019-11-21T23:54:00Z</dcterms:modified>
</cp:coreProperties>
</file>
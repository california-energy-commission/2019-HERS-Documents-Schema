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9"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5"/>
        <w:gridCol w:w="5099"/>
        <w:gridCol w:w="5202"/>
      </w:tblGrid>
      <w:tr w:rsidR="009B2D0D" w:rsidRPr="00DD40D9" w14:paraId="6511E17B" w14:textId="77777777" w:rsidTr="00600AB5">
        <w:trPr>
          <w:trHeight w:val="144"/>
        </w:trPr>
        <w:tc>
          <w:tcPr>
            <w:tcW w:w="5000" w:type="pct"/>
            <w:gridSpan w:val="3"/>
            <w:vAlign w:val="center"/>
          </w:tcPr>
          <w:p w14:paraId="6511E17A" w14:textId="77777777" w:rsidR="009B2D0D" w:rsidRPr="00DD40D9" w:rsidRDefault="009B2D0D" w:rsidP="009B2D0D">
            <w:pPr>
              <w:rPr>
                <w:rFonts w:asciiTheme="minorHAnsi" w:hAnsiTheme="minorHAnsi"/>
                <w:sz w:val="18"/>
                <w:szCs w:val="18"/>
              </w:rPr>
            </w:pPr>
            <w:bookmarkStart w:id="0" w:name="_GoBack"/>
            <w:bookmarkEnd w:id="0"/>
            <w:r w:rsidRPr="00E848A9">
              <w:rPr>
                <w:rFonts w:asciiTheme="minorHAnsi" w:hAnsiTheme="minorHAnsi"/>
                <w:b/>
                <w:sz w:val="20"/>
                <w:szCs w:val="18"/>
              </w:rPr>
              <w:t>A. System Information</w:t>
            </w:r>
          </w:p>
        </w:tc>
      </w:tr>
      <w:tr w:rsidR="009B2D0D" w:rsidRPr="00DD40D9" w14:paraId="6511E17F" w14:textId="77777777" w:rsidTr="00E11D5B">
        <w:trPr>
          <w:trHeight w:val="144"/>
        </w:trPr>
        <w:tc>
          <w:tcPr>
            <w:tcW w:w="216" w:type="pct"/>
            <w:vAlign w:val="center"/>
          </w:tcPr>
          <w:p w14:paraId="6511E17C" w14:textId="77777777" w:rsidR="009B2D0D" w:rsidRPr="00DD40D9" w:rsidRDefault="009B2D0D" w:rsidP="009B2D0D">
            <w:pPr>
              <w:jc w:val="center"/>
              <w:rPr>
                <w:rFonts w:asciiTheme="minorHAnsi" w:hAnsiTheme="minorHAnsi"/>
                <w:sz w:val="18"/>
                <w:szCs w:val="18"/>
              </w:rPr>
            </w:pPr>
            <w:r w:rsidRPr="00DD40D9">
              <w:rPr>
                <w:rFonts w:asciiTheme="minorHAnsi" w:hAnsiTheme="minorHAnsi"/>
                <w:sz w:val="18"/>
                <w:szCs w:val="18"/>
              </w:rPr>
              <w:t>01</w:t>
            </w:r>
          </w:p>
        </w:tc>
        <w:tc>
          <w:tcPr>
            <w:tcW w:w="2368" w:type="pct"/>
            <w:vAlign w:val="center"/>
          </w:tcPr>
          <w:p w14:paraId="6511E17D" w14:textId="0585E5BC" w:rsidR="009B2D0D" w:rsidRPr="00DD40D9" w:rsidRDefault="001D7E8E" w:rsidP="009B2D0D">
            <w:pPr>
              <w:rPr>
                <w:rFonts w:asciiTheme="minorHAnsi" w:hAnsiTheme="minorHAnsi"/>
                <w:sz w:val="18"/>
                <w:szCs w:val="18"/>
              </w:rPr>
            </w:pPr>
            <w:r>
              <w:rPr>
                <w:rFonts w:asciiTheme="minorHAnsi" w:hAnsiTheme="minorHAnsi"/>
                <w:sz w:val="18"/>
                <w:szCs w:val="18"/>
              </w:rPr>
              <w:t>Space Conditioning</w:t>
            </w:r>
            <w:r w:rsidR="009B2D0D" w:rsidRPr="00DD40D9">
              <w:rPr>
                <w:rFonts w:asciiTheme="minorHAnsi" w:hAnsiTheme="minorHAnsi"/>
                <w:sz w:val="18"/>
                <w:szCs w:val="18"/>
              </w:rPr>
              <w:t xml:space="preserve"> System Identification or Name</w:t>
            </w:r>
          </w:p>
        </w:tc>
        <w:tc>
          <w:tcPr>
            <w:tcW w:w="2416" w:type="pct"/>
            <w:vAlign w:val="center"/>
          </w:tcPr>
          <w:p w14:paraId="6511E17E" w14:textId="77777777" w:rsidR="009B2D0D" w:rsidRPr="00DD40D9" w:rsidRDefault="009B2D0D" w:rsidP="009B2D0D">
            <w:pPr>
              <w:rPr>
                <w:rFonts w:asciiTheme="minorHAnsi" w:hAnsiTheme="minorHAnsi"/>
                <w:sz w:val="18"/>
                <w:szCs w:val="18"/>
              </w:rPr>
            </w:pPr>
          </w:p>
        </w:tc>
      </w:tr>
      <w:tr w:rsidR="009B2D0D" w:rsidRPr="00DD40D9" w14:paraId="6511E183" w14:textId="77777777" w:rsidTr="00E11D5B">
        <w:trPr>
          <w:trHeight w:val="144"/>
        </w:trPr>
        <w:tc>
          <w:tcPr>
            <w:tcW w:w="216" w:type="pct"/>
            <w:vAlign w:val="center"/>
          </w:tcPr>
          <w:p w14:paraId="6511E180" w14:textId="77777777" w:rsidR="009B2D0D" w:rsidRPr="00DD40D9" w:rsidRDefault="009B2D0D" w:rsidP="009B2D0D">
            <w:pPr>
              <w:jc w:val="center"/>
              <w:rPr>
                <w:rFonts w:asciiTheme="minorHAnsi" w:hAnsiTheme="minorHAnsi"/>
                <w:sz w:val="18"/>
                <w:szCs w:val="18"/>
              </w:rPr>
            </w:pPr>
            <w:r w:rsidRPr="00DD40D9">
              <w:rPr>
                <w:rFonts w:asciiTheme="minorHAnsi" w:hAnsiTheme="minorHAnsi"/>
                <w:sz w:val="18"/>
                <w:szCs w:val="18"/>
              </w:rPr>
              <w:t>02</w:t>
            </w:r>
          </w:p>
        </w:tc>
        <w:tc>
          <w:tcPr>
            <w:tcW w:w="2368" w:type="pct"/>
            <w:vAlign w:val="center"/>
          </w:tcPr>
          <w:p w14:paraId="6511E181" w14:textId="7CCB1EEE" w:rsidR="009B2D0D" w:rsidRPr="00DD40D9" w:rsidRDefault="001D7E8E" w:rsidP="009B2D0D">
            <w:pPr>
              <w:rPr>
                <w:rFonts w:asciiTheme="minorHAnsi" w:hAnsiTheme="minorHAnsi"/>
                <w:sz w:val="18"/>
                <w:szCs w:val="18"/>
              </w:rPr>
            </w:pPr>
            <w:r>
              <w:rPr>
                <w:rFonts w:asciiTheme="minorHAnsi" w:hAnsiTheme="minorHAnsi"/>
                <w:sz w:val="18"/>
                <w:szCs w:val="18"/>
              </w:rPr>
              <w:t>Space Conditioning</w:t>
            </w:r>
            <w:r w:rsidR="009B2D0D" w:rsidRPr="00DD40D9">
              <w:rPr>
                <w:rFonts w:asciiTheme="minorHAnsi" w:hAnsiTheme="minorHAnsi"/>
                <w:sz w:val="18"/>
                <w:szCs w:val="18"/>
              </w:rPr>
              <w:t xml:space="preserve"> System Location or Area Served</w:t>
            </w:r>
          </w:p>
        </w:tc>
        <w:tc>
          <w:tcPr>
            <w:tcW w:w="2416" w:type="pct"/>
            <w:vAlign w:val="center"/>
          </w:tcPr>
          <w:p w14:paraId="6511E182" w14:textId="77777777" w:rsidR="009B2D0D" w:rsidRPr="00DD40D9" w:rsidRDefault="009B2D0D" w:rsidP="009B2D0D">
            <w:pPr>
              <w:rPr>
                <w:rFonts w:asciiTheme="minorHAnsi" w:hAnsiTheme="minorHAnsi"/>
                <w:sz w:val="18"/>
                <w:szCs w:val="18"/>
              </w:rPr>
            </w:pPr>
          </w:p>
        </w:tc>
      </w:tr>
      <w:tr w:rsidR="001D7E8E" w:rsidRPr="00DD40D9" w14:paraId="462222B9" w14:textId="77777777" w:rsidTr="00E11D5B">
        <w:trPr>
          <w:trHeight w:val="144"/>
        </w:trPr>
        <w:tc>
          <w:tcPr>
            <w:tcW w:w="216" w:type="pct"/>
            <w:vAlign w:val="center"/>
          </w:tcPr>
          <w:p w14:paraId="0C408331" w14:textId="793BD07A" w:rsidR="001D7E8E" w:rsidRPr="00DD40D9" w:rsidRDefault="001D7E8E" w:rsidP="009B2D0D">
            <w:pPr>
              <w:jc w:val="center"/>
              <w:rPr>
                <w:rFonts w:asciiTheme="minorHAnsi" w:hAnsiTheme="minorHAnsi"/>
                <w:sz w:val="18"/>
                <w:szCs w:val="18"/>
              </w:rPr>
            </w:pPr>
            <w:r>
              <w:rPr>
                <w:rFonts w:asciiTheme="minorHAnsi" w:hAnsiTheme="minorHAnsi"/>
                <w:sz w:val="18"/>
                <w:szCs w:val="18"/>
              </w:rPr>
              <w:t>03</w:t>
            </w:r>
          </w:p>
        </w:tc>
        <w:tc>
          <w:tcPr>
            <w:tcW w:w="2368" w:type="pct"/>
            <w:vAlign w:val="center"/>
          </w:tcPr>
          <w:p w14:paraId="21F5B4B6" w14:textId="50FF4707" w:rsidR="001D7E8E" w:rsidRPr="00DD40D9" w:rsidRDefault="001D7E8E" w:rsidP="009B2D0D">
            <w:pPr>
              <w:rPr>
                <w:rFonts w:asciiTheme="minorHAnsi" w:hAnsiTheme="minorHAnsi"/>
                <w:sz w:val="18"/>
                <w:szCs w:val="18"/>
              </w:rPr>
            </w:pPr>
            <w:r>
              <w:rPr>
                <w:rFonts w:asciiTheme="minorHAnsi" w:hAnsiTheme="minorHAnsi"/>
                <w:sz w:val="18"/>
                <w:szCs w:val="18"/>
              </w:rPr>
              <w:t>Indoor Unit Name</w:t>
            </w:r>
          </w:p>
        </w:tc>
        <w:tc>
          <w:tcPr>
            <w:tcW w:w="2416" w:type="pct"/>
            <w:vAlign w:val="center"/>
          </w:tcPr>
          <w:p w14:paraId="6A226FA6" w14:textId="77777777" w:rsidR="001D7E8E" w:rsidRPr="00DD40D9" w:rsidRDefault="001D7E8E" w:rsidP="009B2D0D">
            <w:pPr>
              <w:rPr>
                <w:rFonts w:asciiTheme="minorHAnsi" w:hAnsiTheme="minorHAnsi"/>
                <w:sz w:val="18"/>
                <w:szCs w:val="18"/>
              </w:rPr>
            </w:pPr>
          </w:p>
        </w:tc>
      </w:tr>
      <w:tr w:rsidR="009B2D0D" w:rsidRPr="00DD40D9" w14:paraId="6511E187" w14:textId="77777777" w:rsidTr="00E11D5B">
        <w:trPr>
          <w:trHeight w:val="144"/>
        </w:trPr>
        <w:tc>
          <w:tcPr>
            <w:tcW w:w="216" w:type="pct"/>
            <w:vAlign w:val="center"/>
          </w:tcPr>
          <w:p w14:paraId="6511E184" w14:textId="176E9529" w:rsidR="009B2D0D" w:rsidRPr="00DD40D9" w:rsidRDefault="009B2D0D">
            <w:pPr>
              <w:jc w:val="center"/>
              <w:rPr>
                <w:rFonts w:asciiTheme="minorHAnsi" w:hAnsiTheme="minorHAnsi"/>
                <w:sz w:val="18"/>
                <w:szCs w:val="18"/>
              </w:rPr>
            </w:pPr>
            <w:r w:rsidRPr="00DD40D9">
              <w:rPr>
                <w:rFonts w:asciiTheme="minorHAnsi" w:hAnsiTheme="minorHAnsi"/>
                <w:sz w:val="18"/>
                <w:szCs w:val="18"/>
              </w:rPr>
              <w:t>0</w:t>
            </w:r>
            <w:r w:rsidR="001D7E8E">
              <w:rPr>
                <w:rFonts w:asciiTheme="minorHAnsi" w:hAnsiTheme="minorHAnsi"/>
                <w:sz w:val="18"/>
                <w:szCs w:val="18"/>
              </w:rPr>
              <w:t>4</w:t>
            </w:r>
          </w:p>
        </w:tc>
        <w:tc>
          <w:tcPr>
            <w:tcW w:w="2368" w:type="pct"/>
            <w:vAlign w:val="center"/>
          </w:tcPr>
          <w:p w14:paraId="6511E185" w14:textId="172B93E3" w:rsidR="009B2D0D" w:rsidRPr="00DD40D9" w:rsidRDefault="009B2D0D" w:rsidP="00985F02">
            <w:pPr>
              <w:rPr>
                <w:rFonts w:asciiTheme="minorHAnsi" w:hAnsiTheme="minorHAnsi"/>
                <w:sz w:val="18"/>
                <w:szCs w:val="18"/>
              </w:rPr>
            </w:pPr>
            <w:r w:rsidRPr="00DD40D9">
              <w:rPr>
                <w:rFonts w:asciiTheme="minorHAnsi" w:hAnsiTheme="minorHAnsi"/>
                <w:sz w:val="18"/>
                <w:szCs w:val="18"/>
              </w:rPr>
              <w:t>Verified Low Leakage Air-</w:t>
            </w:r>
            <w:r w:rsidR="00E11D5B">
              <w:rPr>
                <w:rFonts w:asciiTheme="minorHAnsi" w:hAnsiTheme="minorHAnsi"/>
                <w:sz w:val="18"/>
                <w:szCs w:val="18"/>
              </w:rPr>
              <w:t>H</w:t>
            </w:r>
            <w:r w:rsidRPr="00DD40D9">
              <w:rPr>
                <w:rFonts w:asciiTheme="minorHAnsi" w:hAnsiTheme="minorHAnsi"/>
                <w:sz w:val="18"/>
                <w:szCs w:val="18"/>
              </w:rPr>
              <w:t xml:space="preserve">andling Unit Credit </w:t>
            </w:r>
            <w:del w:id="1" w:author="Markstrum, Alexis@Energy" w:date="2019-10-22T12:54:00Z">
              <w:r w:rsidRPr="00DD40D9" w:rsidDel="00985F02">
                <w:rPr>
                  <w:rFonts w:asciiTheme="minorHAnsi" w:hAnsiTheme="minorHAnsi"/>
                  <w:sz w:val="18"/>
                  <w:szCs w:val="18"/>
                </w:rPr>
                <w:delText>from NRCC-PRF-01-E</w:delText>
              </w:r>
            </w:del>
          </w:p>
        </w:tc>
        <w:tc>
          <w:tcPr>
            <w:tcW w:w="2416" w:type="pct"/>
            <w:vAlign w:val="center"/>
          </w:tcPr>
          <w:p w14:paraId="6511E186" w14:textId="77777777" w:rsidR="009B2D0D" w:rsidRPr="00DD40D9" w:rsidRDefault="009B2D0D" w:rsidP="009B2D0D">
            <w:pPr>
              <w:rPr>
                <w:rFonts w:asciiTheme="minorHAnsi" w:hAnsiTheme="minorHAnsi"/>
                <w:sz w:val="18"/>
                <w:szCs w:val="18"/>
              </w:rPr>
            </w:pPr>
          </w:p>
        </w:tc>
      </w:tr>
      <w:tr w:rsidR="009B2D0D" w:rsidRPr="00DD40D9" w14:paraId="6511E18B" w14:textId="77777777" w:rsidTr="00E11D5B">
        <w:trPr>
          <w:trHeight w:val="144"/>
        </w:trPr>
        <w:tc>
          <w:tcPr>
            <w:tcW w:w="216" w:type="pct"/>
            <w:vAlign w:val="center"/>
          </w:tcPr>
          <w:p w14:paraId="6511E188" w14:textId="085D13C0" w:rsidR="009B2D0D" w:rsidRPr="00DD40D9" w:rsidRDefault="009B2D0D">
            <w:pPr>
              <w:jc w:val="center"/>
              <w:rPr>
                <w:rFonts w:asciiTheme="minorHAnsi" w:hAnsiTheme="minorHAnsi"/>
                <w:sz w:val="18"/>
                <w:szCs w:val="18"/>
              </w:rPr>
            </w:pPr>
            <w:r w:rsidRPr="00DD40D9">
              <w:rPr>
                <w:rFonts w:asciiTheme="minorHAnsi" w:hAnsiTheme="minorHAnsi"/>
                <w:sz w:val="18"/>
                <w:szCs w:val="18"/>
              </w:rPr>
              <w:t>0</w:t>
            </w:r>
            <w:r w:rsidR="001D7E8E">
              <w:rPr>
                <w:rFonts w:asciiTheme="minorHAnsi" w:hAnsiTheme="minorHAnsi"/>
                <w:sz w:val="18"/>
                <w:szCs w:val="18"/>
              </w:rPr>
              <w:t>5</w:t>
            </w:r>
          </w:p>
        </w:tc>
        <w:tc>
          <w:tcPr>
            <w:tcW w:w="2368" w:type="pct"/>
            <w:vAlign w:val="center"/>
          </w:tcPr>
          <w:p w14:paraId="6511E189" w14:textId="4BFBB9E6" w:rsidR="009B2D0D" w:rsidRPr="00DD40D9" w:rsidRDefault="009B2D0D" w:rsidP="009B2D0D">
            <w:pPr>
              <w:rPr>
                <w:rFonts w:asciiTheme="minorHAnsi" w:hAnsiTheme="minorHAnsi"/>
                <w:sz w:val="18"/>
                <w:szCs w:val="18"/>
              </w:rPr>
            </w:pPr>
            <w:r w:rsidRPr="00DD40D9">
              <w:rPr>
                <w:rFonts w:asciiTheme="minorHAnsi" w:hAnsiTheme="minorHAnsi"/>
                <w:sz w:val="18"/>
                <w:szCs w:val="18"/>
              </w:rPr>
              <w:t>Duct System Compliance Category</w:t>
            </w:r>
          </w:p>
        </w:tc>
        <w:tc>
          <w:tcPr>
            <w:tcW w:w="2416" w:type="pct"/>
            <w:vAlign w:val="center"/>
          </w:tcPr>
          <w:p w14:paraId="6511E18A" w14:textId="77777777" w:rsidR="009B2D0D" w:rsidRPr="00DD40D9" w:rsidRDefault="009B2D0D" w:rsidP="009B2D0D">
            <w:pPr>
              <w:rPr>
                <w:rFonts w:asciiTheme="minorHAnsi" w:hAnsiTheme="minorHAnsi"/>
                <w:sz w:val="18"/>
                <w:szCs w:val="18"/>
              </w:rPr>
            </w:pPr>
          </w:p>
        </w:tc>
      </w:tr>
    </w:tbl>
    <w:p w14:paraId="6511E18C" w14:textId="77777777" w:rsidR="00D40F47" w:rsidRDefault="00D40F47" w:rsidP="00D40F47">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3"/>
        <w:gridCol w:w="5102"/>
        <w:gridCol w:w="5225"/>
      </w:tblGrid>
      <w:tr w:rsidR="009B2D0D" w:rsidRPr="00DD40D9" w14:paraId="6511E18E" w14:textId="77777777" w:rsidTr="00600AB5">
        <w:trPr>
          <w:trHeight w:val="144"/>
        </w:trPr>
        <w:tc>
          <w:tcPr>
            <w:tcW w:w="5000" w:type="pct"/>
            <w:gridSpan w:val="3"/>
            <w:vAlign w:val="center"/>
          </w:tcPr>
          <w:p w14:paraId="6511E18D" w14:textId="77777777" w:rsidR="009B2D0D" w:rsidRPr="00DD40D9" w:rsidRDefault="00A619B2" w:rsidP="00A619B2">
            <w:pPr>
              <w:keepNext/>
              <w:rPr>
                <w:rFonts w:asciiTheme="minorHAnsi" w:hAnsiTheme="minorHAnsi"/>
                <w:sz w:val="18"/>
                <w:szCs w:val="18"/>
              </w:rPr>
            </w:pPr>
            <w:r w:rsidRPr="00E848A9">
              <w:rPr>
                <w:rFonts w:asciiTheme="minorHAnsi" w:hAnsiTheme="minorHAnsi"/>
                <w:b/>
                <w:sz w:val="20"/>
                <w:szCs w:val="18"/>
              </w:rPr>
              <w:t>B. Duct Leakage Diagnostic Test - MCH-04c – Low Leakage Air-Handling Unit</w:t>
            </w:r>
          </w:p>
        </w:tc>
      </w:tr>
      <w:tr w:rsidR="009B2D0D" w:rsidRPr="00DD40D9" w14:paraId="6511E192" w14:textId="77777777" w:rsidTr="00E11D5B">
        <w:trPr>
          <w:trHeight w:val="144"/>
        </w:trPr>
        <w:tc>
          <w:tcPr>
            <w:tcW w:w="215" w:type="pct"/>
            <w:vAlign w:val="center"/>
          </w:tcPr>
          <w:p w14:paraId="6511E18F"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01</w:t>
            </w:r>
          </w:p>
        </w:tc>
        <w:tc>
          <w:tcPr>
            <w:tcW w:w="2364" w:type="pct"/>
            <w:vAlign w:val="center"/>
          </w:tcPr>
          <w:p w14:paraId="6511E190"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Condenser Nominal Cooling Capacity (ton)</w:t>
            </w:r>
          </w:p>
        </w:tc>
        <w:tc>
          <w:tcPr>
            <w:tcW w:w="2421" w:type="pct"/>
            <w:vAlign w:val="center"/>
          </w:tcPr>
          <w:p w14:paraId="6511E191" w14:textId="77777777" w:rsidR="009B2D0D" w:rsidRPr="00DD40D9" w:rsidRDefault="009B2D0D" w:rsidP="009B2D0D">
            <w:pPr>
              <w:keepNext/>
              <w:rPr>
                <w:rFonts w:asciiTheme="minorHAnsi" w:hAnsiTheme="minorHAnsi"/>
                <w:sz w:val="18"/>
                <w:szCs w:val="18"/>
              </w:rPr>
            </w:pPr>
          </w:p>
        </w:tc>
      </w:tr>
      <w:tr w:rsidR="009B2D0D" w:rsidRPr="00DD40D9" w14:paraId="6511E196" w14:textId="77777777" w:rsidTr="00E11D5B">
        <w:trPr>
          <w:trHeight w:val="144"/>
        </w:trPr>
        <w:tc>
          <w:tcPr>
            <w:tcW w:w="215" w:type="pct"/>
            <w:vAlign w:val="center"/>
          </w:tcPr>
          <w:p w14:paraId="6511E193"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02</w:t>
            </w:r>
          </w:p>
        </w:tc>
        <w:tc>
          <w:tcPr>
            <w:tcW w:w="2364" w:type="pct"/>
            <w:vAlign w:val="center"/>
          </w:tcPr>
          <w:p w14:paraId="6511E194"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Heating Capacity (kBtu/h)</w:t>
            </w:r>
          </w:p>
        </w:tc>
        <w:tc>
          <w:tcPr>
            <w:tcW w:w="2421" w:type="pct"/>
            <w:vAlign w:val="center"/>
          </w:tcPr>
          <w:p w14:paraId="6511E195" w14:textId="77777777" w:rsidR="009B2D0D" w:rsidRPr="00DD40D9" w:rsidRDefault="009B2D0D" w:rsidP="009B2D0D">
            <w:pPr>
              <w:keepNext/>
              <w:rPr>
                <w:rFonts w:asciiTheme="minorHAnsi" w:hAnsiTheme="minorHAnsi"/>
                <w:sz w:val="18"/>
                <w:szCs w:val="18"/>
              </w:rPr>
            </w:pPr>
          </w:p>
        </w:tc>
      </w:tr>
      <w:tr w:rsidR="009B2D0D" w:rsidRPr="00DD40D9" w14:paraId="6511E19A" w14:textId="77777777" w:rsidTr="00E11D5B">
        <w:trPr>
          <w:trHeight w:val="144"/>
        </w:trPr>
        <w:tc>
          <w:tcPr>
            <w:tcW w:w="215" w:type="pct"/>
            <w:vAlign w:val="center"/>
          </w:tcPr>
          <w:p w14:paraId="6511E197"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03</w:t>
            </w:r>
          </w:p>
        </w:tc>
        <w:tc>
          <w:tcPr>
            <w:tcW w:w="2364" w:type="pct"/>
            <w:vAlign w:val="center"/>
          </w:tcPr>
          <w:p w14:paraId="6511E198" w14:textId="7B454BE1"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Leakage Factor</w:t>
            </w:r>
            <w:r w:rsidR="001C2324">
              <w:rPr>
                <w:rFonts w:asciiTheme="minorHAnsi" w:hAnsiTheme="minorHAnsi"/>
                <w:sz w:val="18"/>
                <w:szCs w:val="18"/>
              </w:rPr>
              <w:t xml:space="preserve"> (Value must match the PRF-1)</w:t>
            </w:r>
            <w:r w:rsidRPr="00DD40D9">
              <w:rPr>
                <w:rFonts w:asciiTheme="minorHAnsi" w:hAnsiTheme="minorHAnsi"/>
                <w:sz w:val="18"/>
                <w:szCs w:val="18"/>
              </w:rPr>
              <w:t xml:space="preserve">  </w:t>
            </w:r>
          </w:p>
        </w:tc>
        <w:tc>
          <w:tcPr>
            <w:tcW w:w="2421" w:type="pct"/>
            <w:vAlign w:val="center"/>
          </w:tcPr>
          <w:p w14:paraId="6511E199" w14:textId="77777777" w:rsidR="009B2D0D" w:rsidRPr="00DD40D9" w:rsidRDefault="009B2D0D" w:rsidP="009B2D0D">
            <w:pPr>
              <w:keepNext/>
              <w:rPr>
                <w:rFonts w:asciiTheme="minorHAnsi" w:hAnsiTheme="minorHAnsi"/>
                <w:sz w:val="18"/>
                <w:szCs w:val="18"/>
              </w:rPr>
            </w:pPr>
          </w:p>
        </w:tc>
      </w:tr>
      <w:tr w:rsidR="009B2D0D" w:rsidRPr="00DD40D9" w14:paraId="6511E19E" w14:textId="77777777" w:rsidTr="00E11D5B">
        <w:trPr>
          <w:trHeight w:val="144"/>
        </w:trPr>
        <w:tc>
          <w:tcPr>
            <w:tcW w:w="215" w:type="pct"/>
            <w:vAlign w:val="center"/>
          </w:tcPr>
          <w:p w14:paraId="6511E19B"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04</w:t>
            </w:r>
          </w:p>
        </w:tc>
        <w:tc>
          <w:tcPr>
            <w:tcW w:w="2364" w:type="pct"/>
            <w:vAlign w:val="center"/>
          </w:tcPr>
          <w:p w14:paraId="6511E19C" w14:textId="2C7CF8E4"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Air-Handling Unit Airflow (AHU</w:t>
            </w:r>
            <w:r w:rsidR="00B36812">
              <w:rPr>
                <w:rFonts w:asciiTheme="minorHAnsi" w:hAnsiTheme="minorHAnsi"/>
                <w:sz w:val="18"/>
                <w:szCs w:val="18"/>
              </w:rPr>
              <w:t xml:space="preserve"> </w:t>
            </w:r>
            <w:r w:rsidRPr="00DD40D9">
              <w:rPr>
                <w:rFonts w:asciiTheme="minorHAnsi" w:hAnsiTheme="minorHAnsi"/>
                <w:sz w:val="18"/>
                <w:szCs w:val="18"/>
              </w:rPr>
              <w:t>Airflow) Determination Method</w:t>
            </w:r>
          </w:p>
        </w:tc>
        <w:tc>
          <w:tcPr>
            <w:tcW w:w="2421" w:type="pct"/>
            <w:vAlign w:val="center"/>
          </w:tcPr>
          <w:p w14:paraId="6511E19D" w14:textId="77777777" w:rsidR="009B2D0D" w:rsidRPr="00DD40D9" w:rsidRDefault="009B2D0D" w:rsidP="009B2D0D">
            <w:pPr>
              <w:keepNext/>
              <w:rPr>
                <w:rFonts w:asciiTheme="minorHAnsi" w:hAnsiTheme="minorHAnsi"/>
                <w:sz w:val="18"/>
                <w:szCs w:val="18"/>
              </w:rPr>
            </w:pPr>
          </w:p>
        </w:tc>
      </w:tr>
      <w:tr w:rsidR="009B2D0D" w:rsidRPr="00DD40D9" w14:paraId="6511E1A2" w14:textId="77777777" w:rsidTr="00E11D5B">
        <w:trPr>
          <w:trHeight w:val="144"/>
        </w:trPr>
        <w:tc>
          <w:tcPr>
            <w:tcW w:w="215" w:type="pct"/>
            <w:vAlign w:val="center"/>
          </w:tcPr>
          <w:p w14:paraId="6511E19F"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05</w:t>
            </w:r>
          </w:p>
        </w:tc>
        <w:tc>
          <w:tcPr>
            <w:tcW w:w="2364" w:type="pct"/>
            <w:vAlign w:val="center"/>
          </w:tcPr>
          <w:p w14:paraId="6511E1A0"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Calculated Target Allowable Duct Leakage Rate (cfm25)</w:t>
            </w:r>
          </w:p>
        </w:tc>
        <w:tc>
          <w:tcPr>
            <w:tcW w:w="2421" w:type="pct"/>
            <w:vAlign w:val="center"/>
          </w:tcPr>
          <w:p w14:paraId="6511E1A1" w14:textId="77777777" w:rsidR="009B2D0D" w:rsidRPr="00DD40D9" w:rsidRDefault="009B2D0D" w:rsidP="009B2D0D">
            <w:pPr>
              <w:keepNext/>
              <w:rPr>
                <w:rFonts w:asciiTheme="minorHAnsi" w:hAnsiTheme="minorHAnsi"/>
                <w:sz w:val="18"/>
                <w:szCs w:val="18"/>
              </w:rPr>
            </w:pPr>
          </w:p>
        </w:tc>
      </w:tr>
      <w:tr w:rsidR="009B2D0D" w:rsidRPr="00DD40D9" w14:paraId="6511E1A6" w14:textId="77777777" w:rsidTr="00E11D5B">
        <w:trPr>
          <w:trHeight w:val="144"/>
        </w:trPr>
        <w:tc>
          <w:tcPr>
            <w:tcW w:w="215" w:type="pct"/>
            <w:vAlign w:val="center"/>
          </w:tcPr>
          <w:p w14:paraId="6511E1A3"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06</w:t>
            </w:r>
          </w:p>
        </w:tc>
        <w:tc>
          <w:tcPr>
            <w:tcW w:w="2364" w:type="pct"/>
            <w:shd w:val="clear" w:color="auto" w:fill="auto"/>
            <w:vAlign w:val="center"/>
          </w:tcPr>
          <w:p w14:paraId="6511E1A4" w14:textId="658A77D1" w:rsidR="009B2D0D" w:rsidRPr="00DD40D9" w:rsidRDefault="009B2D0D" w:rsidP="00E848A9">
            <w:pPr>
              <w:keepNext/>
              <w:rPr>
                <w:rFonts w:asciiTheme="minorHAnsi" w:hAnsiTheme="minorHAnsi"/>
                <w:b/>
                <w:sz w:val="18"/>
                <w:szCs w:val="18"/>
              </w:rPr>
            </w:pPr>
            <w:r w:rsidRPr="00DD40D9">
              <w:rPr>
                <w:rFonts w:asciiTheme="minorHAnsi" w:hAnsiTheme="minorHAnsi"/>
                <w:sz w:val="18"/>
                <w:szCs w:val="18"/>
              </w:rPr>
              <w:t xml:space="preserve">Actual </w:t>
            </w:r>
            <w:r w:rsidR="00E848A9">
              <w:rPr>
                <w:rFonts w:asciiTheme="minorHAnsi" w:hAnsiTheme="minorHAnsi"/>
                <w:sz w:val="18"/>
                <w:szCs w:val="18"/>
              </w:rPr>
              <w:t>D</w:t>
            </w:r>
            <w:r w:rsidRPr="00DD40D9">
              <w:rPr>
                <w:rFonts w:asciiTheme="minorHAnsi" w:hAnsiTheme="minorHAnsi"/>
                <w:sz w:val="18"/>
                <w:szCs w:val="18"/>
              </w:rPr>
              <w:t xml:space="preserve">uct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R</w:t>
            </w:r>
            <w:r w:rsidRPr="00DD40D9">
              <w:rPr>
                <w:rFonts w:asciiTheme="minorHAnsi" w:hAnsiTheme="minorHAnsi"/>
                <w:sz w:val="18"/>
                <w:szCs w:val="18"/>
              </w:rPr>
              <w:t xml:space="preserve">ate from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T</w:t>
            </w:r>
            <w:r w:rsidRPr="00DD40D9">
              <w:rPr>
                <w:rFonts w:asciiTheme="minorHAnsi" w:hAnsiTheme="minorHAnsi"/>
                <w:sz w:val="18"/>
                <w:szCs w:val="18"/>
              </w:rPr>
              <w:t xml:space="preserve">est </w:t>
            </w:r>
            <w:r w:rsidR="00E848A9">
              <w:rPr>
                <w:rFonts w:asciiTheme="minorHAnsi" w:hAnsiTheme="minorHAnsi"/>
                <w:sz w:val="18"/>
                <w:szCs w:val="18"/>
              </w:rPr>
              <w:t>M</w:t>
            </w:r>
            <w:r w:rsidRPr="00DD40D9">
              <w:rPr>
                <w:rFonts w:asciiTheme="minorHAnsi" w:hAnsiTheme="minorHAnsi"/>
                <w:sz w:val="18"/>
                <w:szCs w:val="18"/>
              </w:rPr>
              <w:t>easurement (cfm25)</w:t>
            </w:r>
          </w:p>
        </w:tc>
        <w:tc>
          <w:tcPr>
            <w:tcW w:w="2421" w:type="pct"/>
            <w:shd w:val="clear" w:color="auto" w:fill="auto"/>
            <w:vAlign w:val="center"/>
          </w:tcPr>
          <w:p w14:paraId="6511E1A5" w14:textId="77777777" w:rsidR="009B2D0D" w:rsidRPr="00DD40D9" w:rsidRDefault="009B2D0D" w:rsidP="009B2D0D">
            <w:pPr>
              <w:keepNext/>
              <w:rPr>
                <w:rFonts w:asciiTheme="minorHAnsi" w:hAnsiTheme="minorHAnsi"/>
                <w:sz w:val="18"/>
                <w:szCs w:val="18"/>
              </w:rPr>
            </w:pPr>
          </w:p>
        </w:tc>
      </w:tr>
      <w:tr w:rsidR="009B2D0D" w:rsidRPr="00DD40D9" w14:paraId="6511E1AA" w14:textId="77777777" w:rsidTr="00E11D5B">
        <w:trPr>
          <w:trHeight w:val="144"/>
        </w:trPr>
        <w:tc>
          <w:tcPr>
            <w:tcW w:w="215" w:type="pct"/>
            <w:vAlign w:val="center"/>
          </w:tcPr>
          <w:p w14:paraId="6511E1A7"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07</w:t>
            </w:r>
          </w:p>
        </w:tc>
        <w:tc>
          <w:tcPr>
            <w:tcW w:w="2364" w:type="pct"/>
            <w:shd w:val="clear" w:color="auto" w:fill="auto"/>
            <w:vAlign w:val="center"/>
          </w:tcPr>
          <w:p w14:paraId="6511E1A8" w14:textId="13179648" w:rsidR="009B2D0D" w:rsidRPr="00DD40D9" w:rsidRDefault="009B2D0D" w:rsidP="007E7982">
            <w:pPr>
              <w:keepNext/>
              <w:rPr>
                <w:rFonts w:asciiTheme="minorHAnsi" w:hAnsiTheme="minorHAnsi"/>
                <w:sz w:val="18"/>
                <w:szCs w:val="18"/>
              </w:rPr>
            </w:pPr>
            <w:r w:rsidRPr="00DD40D9">
              <w:rPr>
                <w:rFonts w:asciiTheme="minorHAnsi" w:hAnsiTheme="minorHAnsi"/>
                <w:sz w:val="18"/>
                <w:szCs w:val="18"/>
              </w:rPr>
              <w:t xml:space="preserve">Compliance </w:t>
            </w:r>
            <w:r w:rsidR="007E7982">
              <w:rPr>
                <w:rFonts w:asciiTheme="minorHAnsi" w:hAnsiTheme="minorHAnsi"/>
                <w:sz w:val="18"/>
                <w:szCs w:val="18"/>
              </w:rPr>
              <w:t>S</w:t>
            </w:r>
            <w:r w:rsidRPr="00DD40D9">
              <w:rPr>
                <w:rFonts w:asciiTheme="minorHAnsi" w:hAnsiTheme="minorHAnsi"/>
                <w:sz w:val="18"/>
                <w:szCs w:val="18"/>
              </w:rPr>
              <w:t>tatement:</w:t>
            </w:r>
          </w:p>
        </w:tc>
        <w:tc>
          <w:tcPr>
            <w:tcW w:w="2421" w:type="pct"/>
            <w:shd w:val="clear" w:color="auto" w:fill="auto"/>
            <w:vAlign w:val="center"/>
          </w:tcPr>
          <w:p w14:paraId="6511E1A9" w14:textId="77777777" w:rsidR="009B2D0D" w:rsidRPr="00DD40D9" w:rsidRDefault="009B2D0D" w:rsidP="009B2D0D">
            <w:pPr>
              <w:keepNext/>
              <w:rPr>
                <w:rFonts w:asciiTheme="minorHAnsi" w:hAnsiTheme="minorHAnsi"/>
                <w:sz w:val="18"/>
                <w:szCs w:val="18"/>
              </w:rPr>
            </w:pPr>
          </w:p>
        </w:tc>
      </w:tr>
    </w:tbl>
    <w:p w14:paraId="6511E1AB" w14:textId="77777777" w:rsidR="009B2D0D" w:rsidRDefault="009B2D0D" w:rsidP="00D40F47">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2731"/>
        <w:gridCol w:w="7571"/>
      </w:tblGrid>
      <w:tr w:rsidR="00CE1BC7" w:rsidRPr="00DD40D9" w14:paraId="6511E1AD" w14:textId="77777777" w:rsidTr="00832FCD">
        <w:trPr>
          <w:trHeight w:val="144"/>
        </w:trPr>
        <w:tc>
          <w:tcPr>
            <w:tcW w:w="5000" w:type="pct"/>
            <w:gridSpan w:val="3"/>
            <w:vAlign w:val="center"/>
          </w:tcPr>
          <w:p w14:paraId="6511E1AC" w14:textId="271FC5BD" w:rsidR="00CE1BC7" w:rsidRPr="00DD40D9" w:rsidRDefault="00CE1BC7" w:rsidP="00832FCD">
            <w:pPr>
              <w:keepNext/>
              <w:tabs>
                <w:tab w:val="left" w:pos="-2600"/>
              </w:tabs>
              <w:ind w:right="86"/>
              <w:outlineLvl w:val="2"/>
              <w:rPr>
                <w:rFonts w:asciiTheme="minorHAnsi" w:hAnsiTheme="minorHAnsi"/>
                <w:b/>
                <w:caps/>
                <w:sz w:val="18"/>
                <w:szCs w:val="18"/>
              </w:rPr>
            </w:pPr>
            <w:r w:rsidRPr="00E848A9">
              <w:rPr>
                <w:rFonts w:asciiTheme="minorHAnsi" w:hAnsiTheme="minorHAnsi"/>
                <w:b/>
                <w:caps/>
                <w:sz w:val="20"/>
                <w:szCs w:val="18"/>
              </w:rPr>
              <w:t xml:space="preserve">C. </w:t>
            </w:r>
            <w:r w:rsidR="00CC1F1E" w:rsidRPr="00E848A9">
              <w:rPr>
                <w:rFonts w:asciiTheme="minorHAnsi" w:hAnsiTheme="minorHAnsi"/>
                <w:b/>
                <w:sz w:val="20"/>
                <w:szCs w:val="18"/>
              </w:rPr>
              <w:t>Additional Requirements for Compliance</w:t>
            </w:r>
          </w:p>
        </w:tc>
      </w:tr>
      <w:tr w:rsidR="00CE1BC7" w:rsidRPr="00DD40D9" w14:paraId="6511E1B0" w14:textId="77777777" w:rsidTr="00832FCD">
        <w:trPr>
          <w:trHeight w:val="144"/>
        </w:trPr>
        <w:tc>
          <w:tcPr>
            <w:tcW w:w="213" w:type="pct"/>
            <w:vAlign w:val="center"/>
          </w:tcPr>
          <w:p w14:paraId="6511E1AE"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01</w:t>
            </w:r>
          </w:p>
        </w:tc>
        <w:tc>
          <w:tcPr>
            <w:tcW w:w="4787" w:type="pct"/>
            <w:gridSpan w:val="2"/>
            <w:vAlign w:val="center"/>
          </w:tcPr>
          <w:p w14:paraId="6511E1AF"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 xml:space="preserve">System was tested in its normal operation condition.  </w:t>
            </w:r>
          </w:p>
        </w:tc>
      </w:tr>
      <w:tr w:rsidR="00CE1BC7" w:rsidRPr="00DD40D9" w14:paraId="6511E1B3" w14:textId="77777777" w:rsidTr="00832FCD">
        <w:trPr>
          <w:trHeight w:val="144"/>
        </w:trPr>
        <w:tc>
          <w:tcPr>
            <w:tcW w:w="213" w:type="pct"/>
            <w:vAlign w:val="center"/>
          </w:tcPr>
          <w:p w14:paraId="6511E1B1"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02</w:t>
            </w:r>
          </w:p>
        </w:tc>
        <w:tc>
          <w:tcPr>
            <w:tcW w:w="4787" w:type="pct"/>
            <w:gridSpan w:val="2"/>
            <w:vAlign w:val="center"/>
          </w:tcPr>
          <w:p w14:paraId="6511E1B2" w14:textId="77777777" w:rsidR="00CE1BC7" w:rsidRPr="00DD40D9" w:rsidRDefault="00CE1BC7" w:rsidP="00832FCD">
            <w:pPr>
              <w:rPr>
                <w:rFonts w:asciiTheme="minorHAnsi" w:hAnsiTheme="minorHAnsi"/>
                <w:b/>
                <w:sz w:val="18"/>
                <w:szCs w:val="18"/>
              </w:rPr>
            </w:pPr>
            <w:r w:rsidRPr="00DD40D9">
              <w:rPr>
                <w:rFonts w:asciiTheme="minorHAnsi" w:hAnsiTheme="minorHAnsi"/>
                <w:bCs/>
                <w:sz w:val="18"/>
                <w:szCs w:val="18"/>
              </w:rPr>
              <w:t>All</w:t>
            </w:r>
            <w:r w:rsidRPr="00DD40D9">
              <w:rPr>
                <w:rFonts w:asciiTheme="minorHAnsi" w:hAnsiTheme="minorHAnsi"/>
                <w:sz w:val="18"/>
                <w:szCs w:val="18"/>
              </w:rPr>
              <w:t xml:space="preserve"> supply and return register boots sealed to the surrounding material.</w:t>
            </w:r>
          </w:p>
        </w:tc>
      </w:tr>
      <w:tr w:rsidR="00CE1BC7" w:rsidRPr="00DD40D9" w14:paraId="6511E1B6" w14:textId="77777777" w:rsidTr="00832FCD">
        <w:trPr>
          <w:trHeight w:val="144"/>
        </w:trPr>
        <w:tc>
          <w:tcPr>
            <w:tcW w:w="213" w:type="pct"/>
            <w:vAlign w:val="center"/>
          </w:tcPr>
          <w:p w14:paraId="6511E1B4"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03</w:t>
            </w:r>
          </w:p>
        </w:tc>
        <w:tc>
          <w:tcPr>
            <w:tcW w:w="4787" w:type="pct"/>
            <w:gridSpan w:val="2"/>
            <w:vAlign w:val="center"/>
          </w:tcPr>
          <w:p w14:paraId="6511E1B5"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Cloth backed rubber adhesive duct tape may not be used as the primary air sealing method for duct connections.</w:t>
            </w:r>
          </w:p>
        </w:tc>
      </w:tr>
      <w:tr w:rsidR="00CE1BC7" w:rsidRPr="00DD40D9" w14:paraId="6511E1B9" w14:textId="77777777" w:rsidTr="00832FCD">
        <w:trPr>
          <w:trHeight w:val="144"/>
        </w:trPr>
        <w:tc>
          <w:tcPr>
            <w:tcW w:w="213" w:type="pct"/>
            <w:vAlign w:val="center"/>
          </w:tcPr>
          <w:p w14:paraId="6511E1B7"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04</w:t>
            </w:r>
          </w:p>
        </w:tc>
        <w:tc>
          <w:tcPr>
            <w:tcW w:w="4787" w:type="pct"/>
            <w:gridSpan w:val="2"/>
            <w:vAlign w:val="center"/>
          </w:tcPr>
          <w:p w14:paraId="6511E1B8"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All connection points between the air handler and the supply and return plenums are completely sealed.</w:t>
            </w:r>
          </w:p>
        </w:tc>
      </w:tr>
      <w:tr w:rsidR="00CE1BC7" w:rsidRPr="00DD40D9" w14:paraId="6511E1BC" w14:textId="77777777" w:rsidTr="00832FCD">
        <w:trPr>
          <w:trHeight w:val="144"/>
        </w:trPr>
        <w:tc>
          <w:tcPr>
            <w:tcW w:w="213" w:type="pct"/>
            <w:vAlign w:val="center"/>
          </w:tcPr>
          <w:p w14:paraId="6511E1BA" w14:textId="77777777" w:rsidR="00CE1BC7" w:rsidRPr="00DD40D9" w:rsidRDefault="00CE1BC7" w:rsidP="00832FCD">
            <w:pPr>
              <w:jc w:val="center"/>
              <w:rPr>
                <w:rFonts w:asciiTheme="minorHAnsi" w:hAnsiTheme="minorHAnsi"/>
                <w:sz w:val="18"/>
                <w:szCs w:val="18"/>
              </w:rPr>
            </w:pPr>
            <w:r>
              <w:rPr>
                <w:rFonts w:asciiTheme="minorHAnsi" w:hAnsiTheme="minorHAnsi"/>
                <w:sz w:val="18"/>
                <w:szCs w:val="18"/>
              </w:rPr>
              <w:t>05</w:t>
            </w:r>
          </w:p>
        </w:tc>
        <w:tc>
          <w:tcPr>
            <w:tcW w:w="4787" w:type="pct"/>
            <w:gridSpan w:val="2"/>
            <w:vAlign w:val="center"/>
          </w:tcPr>
          <w:p w14:paraId="6511E1BB" w14:textId="77777777" w:rsidR="00CE1BC7" w:rsidRPr="00DD40D9" w:rsidRDefault="00CE1BC7" w:rsidP="00832FCD">
            <w:pPr>
              <w:rPr>
                <w:rFonts w:asciiTheme="minorHAnsi" w:hAnsiTheme="minorHAnsi"/>
                <w:sz w:val="18"/>
                <w:szCs w:val="18"/>
              </w:rPr>
            </w:pPr>
            <w:r w:rsidRPr="00DD40D9">
              <w:rPr>
                <w:rFonts w:asciiTheme="minorHAnsi" w:hAnsiTheme="minorHAnsi"/>
                <w:sz w:val="18"/>
                <w:szCs w:val="18"/>
              </w:rPr>
              <w:t>The installed air handler must appear on the Commission’s list of certified low leakage air handlers.</w:t>
            </w:r>
          </w:p>
        </w:tc>
      </w:tr>
      <w:tr w:rsidR="00181FB2" w:rsidRPr="00DD40D9" w14:paraId="6511E1C0" w14:textId="77777777" w:rsidTr="003C6D4A">
        <w:tblPrEx>
          <w:tblLook w:val="00A0" w:firstRow="1" w:lastRow="0" w:firstColumn="1" w:lastColumn="0" w:noHBand="0" w:noVBand="0"/>
        </w:tblPrEx>
        <w:trPr>
          <w:cantSplit/>
          <w:trHeight w:val="144"/>
        </w:trPr>
        <w:tc>
          <w:tcPr>
            <w:tcW w:w="213" w:type="pct"/>
            <w:vAlign w:val="center"/>
          </w:tcPr>
          <w:p w14:paraId="6511E1BD" w14:textId="77777777" w:rsidR="00181FB2" w:rsidRPr="00CC1F1E" w:rsidRDefault="00181FB2" w:rsidP="00181FB2">
            <w:pPr>
              <w:jc w:val="center"/>
              <w:rPr>
                <w:rFonts w:asciiTheme="minorHAnsi" w:hAnsiTheme="minorHAnsi"/>
                <w:sz w:val="18"/>
                <w:szCs w:val="18"/>
              </w:rPr>
            </w:pPr>
            <w:r w:rsidRPr="00CC1F1E">
              <w:rPr>
                <w:rFonts w:asciiTheme="minorHAnsi" w:hAnsiTheme="minorHAnsi"/>
                <w:sz w:val="18"/>
                <w:szCs w:val="18"/>
              </w:rPr>
              <w:t>06</w:t>
            </w:r>
          </w:p>
        </w:tc>
        <w:tc>
          <w:tcPr>
            <w:tcW w:w="1269" w:type="pct"/>
            <w:vAlign w:val="center"/>
          </w:tcPr>
          <w:p w14:paraId="6511E1BE" w14:textId="77777777" w:rsidR="00181FB2" w:rsidRPr="00CC1F1E" w:rsidRDefault="00181FB2" w:rsidP="00181FB2">
            <w:pPr>
              <w:rPr>
                <w:rFonts w:asciiTheme="minorHAnsi" w:hAnsiTheme="minorHAnsi"/>
                <w:sz w:val="18"/>
                <w:szCs w:val="18"/>
              </w:rPr>
            </w:pPr>
            <w:r w:rsidRPr="00CC1F1E">
              <w:rPr>
                <w:rFonts w:asciiTheme="minorHAnsi" w:hAnsiTheme="minorHAnsi"/>
                <w:sz w:val="18"/>
                <w:szCs w:val="18"/>
              </w:rPr>
              <w:t>Verification Status:</w:t>
            </w:r>
          </w:p>
        </w:tc>
        <w:tc>
          <w:tcPr>
            <w:tcW w:w="3518" w:type="pct"/>
            <w:vAlign w:val="center"/>
          </w:tcPr>
          <w:p w14:paraId="1E09EADD" w14:textId="77777777" w:rsidR="00181FB2" w:rsidRDefault="00181FB2" w:rsidP="00181FB2">
            <w:pPr>
              <w:pStyle w:val="ListParagraph"/>
              <w:keepNext/>
              <w:numPr>
                <w:ilvl w:val="0"/>
                <w:numId w:val="16"/>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D83DDF3" w14:textId="2E38E799" w:rsidR="00181FB2" w:rsidRDefault="00181FB2" w:rsidP="00181FB2">
            <w:pPr>
              <w:pStyle w:val="ListParagraph"/>
              <w:keepNext/>
              <w:numPr>
                <w:ilvl w:val="0"/>
                <w:numId w:val="16"/>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511E1BF" w14:textId="72867E62" w:rsidR="00181FB2" w:rsidRPr="003C6D4A" w:rsidRDefault="00181FB2">
            <w:pPr>
              <w:pStyle w:val="ListParagraph"/>
              <w:keepNext/>
              <w:numPr>
                <w:ilvl w:val="0"/>
                <w:numId w:val="16"/>
              </w:numPr>
              <w:tabs>
                <w:tab w:val="left" w:pos="36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181FB2" w:rsidRPr="00DD40D9" w14:paraId="6511E1C4" w14:textId="77777777" w:rsidTr="003C6D4A">
        <w:tblPrEx>
          <w:tblLook w:val="00A0" w:firstRow="1" w:lastRow="0" w:firstColumn="1" w:lastColumn="0" w:noHBand="0" w:noVBand="0"/>
        </w:tblPrEx>
        <w:trPr>
          <w:cantSplit/>
          <w:trHeight w:val="144"/>
        </w:trPr>
        <w:tc>
          <w:tcPr>
            <w:tcW w:w="213" w:type="pct"/>
            <w:vAlign w:val="center"/>
          </w:tcPr>
          <w:p w14:paraId="6511E1C1" w14:textId="77777777" w:rsidR="00181FB2" w:rsidRPr="00CC1F1E" w:rsidRDefault="00181FB2" w:rsidP="00181FB2">
            <w:pPr>
              <w:jc w:val="center"/>
              <w:rPr>
                <w:rFonts w:asciiTheme="minorHAnsi" w:hAnsiTheme="minorHAnsi"/>
                <w:sz w:val="18"/>
                <w:szCs w:val="18"/>
              </w:rPr>
            </w:pPr>
            <w:r w:rsidRPr="00CC1F1E">
              <w:rPr>
                <w:rFonts w:asciiTheme="minorHAnsi" w:hAnsiTheme="minorHAnsi"/>
                <w:sz w:val="18"/>
                <w:szCs w:val="18"/>
              </w:rPr>
              <w:t>07</w:t>
            </w:r>
          </w:p>
        </w:tc>
        <w:tc>
          <w:tcPr>
            <w:tcW w:w="4787" w:type="pct"/>
            <w:gridSpan w:val="2"/>
            <w:vAlign w:val="center"/>
          </w:tcPr>
          <w:p w14:paraId="6511E1C3" w14:textId="2B31BDCC" w:rsidR="00181FB2" w:rsidRPr="00CC1F1E" w:rsidRDefault="00181FB2" w:rsidP="00181FB2">
            <w:pPr>
              <w:rPr>
                <w:rFonts w:asciiTheme="minorHAnsi" w:hAnsiTheme="minorHAnsi"/>
                <w:sz w:val="18"/>
                <w:szCs w:val="18"/>
              </w:rPr>
            </w:pPr>
            <w:r w:rsidRPr="00CC1F1E">
              <w:rPr>
                <w:rFonts w:asciiTheme="minorHAnsi" w:hAnsiTheme="minorHAnsi"/>
                <w:sz w:val="18"/>
                <w:szCs w:val="18"/>
              </w:rPr>
              <w:t xml:space="preserve">Correction Notes: </w:t>
            </w:r>
          </w:p>
        </w:tc>
      </w:tr>
      <w:tr w:rsidR="00181FB2" w:rsidRPr="00DD40D9" w14:paraId="6511E1C6" w14:textId="77777777" w:rsidTr="00832FCD">
        <w:tblPrEx>
          <w:tblCellMar>
            <w:left w:w="108" w:type="dxa"/>
            <w:right w:w="108" w:type="dxa"/>
          </w:tblCellMar>
          <w:tblLook w:val="00A0" w:firstRow="1" w:lastRow="0" w:firstColumn="1" w:lastColumn="0" w:noHBand="0" w:noVBand="0"/>
        </w:tblPrEx>
        <w:trPr>
          <w:cantSplit/>
          <w:trHeight w:val="144"/>
        </w:trPr>
        <w:tc>
          <w:tcPr>
            <w:tcW w:w="5000" w:type="pct"/>
            <w:gridSpan w:val="3"/>
          </w:tcPr>
          <w:p w14:paraId="6511E1C5" w14:textId="77777777" w:rsidR="00181FB2" w:rsidRPr="00600AB5" w:rsidRDefault="00181FB2" w:rsidP="00181FB2">
            <w:pPr>
              <w:rPr>
                <w:rFonts w:asciiTheme="minorHAnsi" w:hAnsiTheme="minorHAnsi"/>
                <w:b/>
                <w:sz w:val="18"/>
                <w:szCs w:val="18"/>
              </w:rPr>
            </w:pPr>
            <w:r w:rsidRPr="00600AB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6511E1C7" w14:textId="77777777" w:rsidR="00CE1BC7" w:rsidRDefault="00CE1BC7" w:rsidP="00D40F4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
        <w:gridCol w:w="10324"/>
      </w:tblGrid>
      <w:tr w:rsidR="00CE1BC7" w:rsidRPr="00DD40D9" w14:paraId="6511E1CA" w14:textId="77777777" w:rsidTr="00832FCD">
        <w:trPr>
          <w:cantSplit/>
          <w:trHeight w:val="432"/>
        </w:trPr>
        <w:tc>
          <w:tcPr>
            <w:tcW w:w="5000" w:type="pct"/>
            <w:gridSpan w:val="2"/>
            <w:vAlign w:val="center"/>
          </w:tcPr>
          <w:p w14:paraId="6511E1C8" w14:textId="0AED06F3" w:rsidR="00CE1BC7" w:rsidRPr="00E848A9" w:rsidRDefault="00CE1BC7" w:rsidP="00600AB5">
            <w:pPr>
              <w:keepNext/>
              <w:rPr>
                <w:rFonts w:ascii="Calibri" w:hAnsi="Calibri"/>
                <w:b/>
                <w:sz w:val="20"/>
                <w:szCs w:val="18"/>
              </w:rPr>
            </w:pPr>
            <w:r w:rsidRPr="00E848A9">
              <w:rPr>
                <w:rFonts w:ascii="Calibri" w:hAnsi="Calibri"/>
                <w:b/>
                <w:sz w:val="20"/>
                <w:szCs w:val="18"/>
              </w:rPr>
              <w:t>D. Determination of HERS Verification Compliance</w:t>
            </w:r>
          </w:p>
          <w:p w14:paraId="6511E1C9" w14:textId="77777777" w:rsidR="00CE1BC7" w:rsidRPr="00DD40D9" w:rsidRDefault="00CE1BC7" w:rsidP="00600AB5">
            <w:pPr>
              <w:keepNext/>
              <w:rPr>
                <w:rFonts w:ascii="Calibri" w:hAnsi="Calibri"/>
                <w:sz w:val="18"/>
                <w:szCs w:val="18"/>
              </w:rPr>
            </w:pPr>
            <w:r w:rsidRPr="00DD40D9">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E1BC7" w:rsidRPr="00DD40D9" w14:paraId="6511E1CD" w14:textId="77777777" w:rsidTr="00832FCD">
        <w:trPr>
          <w:cantSplit/>
          <w:trHeight w:val="144"/>
        </w:trPr>
        <w:tc>
          <w:tcPr>
            <w:tcW w:w="216" w:type="pct"/>
            <w:vAlign w:val="center"/>
          </w:tcPr>
          <w:p w14:paraId="6511E1CB" w14:textId="77777777" w:rsidR="00CE1BC7" w:rsidRPr="00DD40D9" w:rsidDel="00C76C40" w:rsidRDefault="00CE1BC7" w:rsidP="00832FCD">
            <w:pPr>
              <w:keepNext/>
              <w:jc w:val="center"/>
              <w:rPr>
                <w:rFonts w:ascii="Calibri" w:hAnsi="Calibri"/>
                <w:sz w:val="18"/>
                <w:szCs w:val="18"/>
              </w:rPr>
            </w:pPr>
            <w:r w:rsidRPr="00DD40D9">
              <w:rPr>
                <w:rFonts w:ascii="Calibri" w:hAnsi="Calibri"/>
                <w:sz w:val="18"/>
                <w:szCs w:val="18"/>
              </w:rPr>
              <w:t>01</w:t>
            </w:r>
          </w:p>
        </w:tc>
        <w:tc>
          <w:tcPr>
            <w:tcW w:w="4784" w:type="pct"/>
            <w:vAlign w:val="center"/>
          </w:tcPr>
          <w:p w14:paraId="6511E1CC" w14:textId="77777777" w:rsidR="00CE1BC7" w:rsidRPr="00DD40D9" w:rsidRDefault="00CE1BC7" w:rsidP="00832FCD">
            <w:pPr>
              <w:keepNext/>
              <w:rPr>
                <w:rFonts w:ascii="Calibri" w:hAnsi="Calibri"/>
                <w:sz w:val="18"/>
                <w:szCs w:val="18"/>
              </w:rPr>
            </w:pPr>
          </w:p>
        </w:tc>
      </w:tr>
    </w:tbl>
    <w:p w14:paraId="6511E1CE" w14:textId="77777777" w:rsidR="00CE1BC7" w:rsidRDefault="00CE1BC7" w:rsidP="00D40F47">
      <w:pPr>
        <w:rPr>
          <w:rFonts w:asciiTheme="minorHAnsi" w:hAnsiTheme="minorHAnsi"/>
          <w:sz w:val="18"/>
          <w:szCs w:val="18"/>
        </w:rPr>
      </w:pPr>
    </w:p>
    <w:p w14:paraId="6511E1CF" w14:textId="77777777" w:rsidR="00CE1BC7" w:rsidRDefault="00CE1BC7" w:rsidP="00D40F47">
      <w:pPr>
        <w:rPr>
          <w:rFonts w:asciiTheme="minorHAnsi" w:hAnsiTheme="minorHAnsi"/>
          <w:sz w:val="18"/>
          <w:szCs w:val="18"/>
        </w:rPr>
      </w:pPr>
    </w:p>
    <w:p w14:paraId="6511E1D0" w14:textId="77777777" w:rsidR="009B2D0D" w:rsidRPr="009B2D0D" w:rsidRDefault="009B2D0D" w:rsidP="00D40F47">
      <w:pPr>
        <w:rPr>
          <w:rFonts w:asciiTheme="minorHAnsi" w:hAnsiTheme="minorHAnsi"/>
          <w:sz w:val="18"/>
          <w:szCs w:val="18"/>
        </w:rPr>
      </w:pPr>
    </w:p>
    <w:p w14:paraId="6511E1D1" w14:textId="77777777" w:rsidR="00633613" w:rsidRDefault="00633613">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7"/>
        <w:gridCol w:w="50"/>
        <w:gridCol w:w="5371"/>
      </w:tblGrid>
      <w:tr w:rsidR="002F18EE" w:rsidRPr="004210EF" w14:paraId="6511E1D3" w14:textId="77777777">
        <w:trPr>
          <w:trHeight w:val="206"/>
        </w:trPr>
        <w:tc>
          <w:tcPr>
            <w:tcW w:w="10375" w:type="dxa"/>
            <w:gridSpan w:val="3"/>
            <w:vAlign w:val="center"/>
          </w:tcPr>
          <w:p w14:paraId="6511E1D2"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210EF">
              <w:rPr>
                <w:rFonts w:asciiTheme="minorHAnsi" w:hAnsiTheme="minorHAnsi" w:cs="Arial"/>
                <w:b/>
                <w:caps/>
                <w:sz w:val="18"/>
                <w:szCs w:val="18"/>
              </w:rPr>
              <w:lastRenderedPageBreak/>
              <w:t>Documentation Author's Declaration Statement</w:t>
            </w:r>
          </w:p>
        </w:tc>
      </w:tr>
      <w:tr w:rsidR="002F18EE" w:rsidRPr="004210EF" w14:paraId="6511E1D5" w14:textId="77777777">
        <w:trPr>
          <w:trHeight w:val="206"/>
        </w:trPr>
        <w:tc>
          <w:tcPr>
            <w:tcW w:w="10375" w:type="dxa"/>
            <w:gridSpan w:val="3"/>
            <w:vAlign w:val="center"/>
          </w:tcPr>
          <w:p w14:paraId="6511E1D4" w14:textId="77777777" w:rsidR="002F18EE" w:rsidRPr="004210EF" w:rsidRDefault="002F18EE" w:rsidP="00600AB5">
            <w:pPr>
              <w:numPr>
                <w:ilvl w:val="0"/>
                <w:numId w:val="13"/>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2F18EE" w:rsidRPr="004210EF" w14:paraId="6511E1D8" w14:textId="77777777">
        <w:trPr>
          <w:trHeight w:val="360"/>
        </w:trPr>
        <w:tc>
          <w:tcPr>
            <w:tcW w:w="5152" w:type="dxa"/>
          </w:tcPr>
          <w:p w14:paraId="6511E1D6"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Name:</w:t>
            </w:r>
          </w:p>
        </w:tc>
        <w:tc>
          <w:tcPr>
            <w:tcW w:w="5223" w:type="dxa"/>
            <w:gridSpan w:val="2"/>
          </w:tcPr>
          <w:p w14:paraId="6511E1D7"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Signature:</w:t>
            </w:r>
          </w:p>
        </w:tc>
      </w:tr>
      <w:tr w:rsidR="002F18EE" w:rsidRPr="004210EF" w14:paraId="6511E1DB" w14:textId="77777777">
        <w:trPr>
          <w:trHeight w:val="360"/>
        </w:trPr>
        <w:tc>
          <w:tcPr>
            <w:tcW w:w="5152" w:type="dxa"/>
          </w:tcPr>
          <w:p w14:paraId="6511E1D9"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Company:</w:t>
            </w:r>
          </w:p>
        </w:tc>
        <w:tc>
          <w:tcPr>
            <w:tcW w:w="5223" w:type="dxa"/>
            <w:gridSpan w:val="2"/>
          </w:tcPr>
          <w:p w14:paraId="6511E1DA"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Date:</w:t>
            </w:r>
          </w:p>
        </w:tc>
      </w:tr>
      <w:tr w:rsidR="002F18EE" w:rsidRPr="004210EF" w14:paraId="6511E1DE" w14:textId="77777777">
        <w:trPr>
          <w:trHeight w:val="360"/>
        </w:trPr>
        <w:tc>
          <w:tcPr>
            <w:tcW w:w="5152" w:type="dxa"/>
          </w:tcPr>
          <w:p w14:paraId="6511E1DC"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Address:</w:t>
            </w:r>
          </w:p>
        </w:tc>
        <w:tc>
          <w:tcPr>
            <w:tcW w:w="5223" w:type="dxa"/>
            <w:gridSpan w:val="2"/>
          </w:tcPr>
          <w:p w14:paraId="6511E1DD"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2F18EE" w:rsidRPr="004210EF" w14:paraId="6511E1E1" w14:textId="77777777">
        <w:trPr>
          <w:trHeight w:val="360"/>
        </w:trPr>
        <w:tc>
          <w:tcPr>
            <w:tcW w:w="5152" w:type="dxa"/>
          </w:tcPr>
          <w:p w14:paraId="6511E1DF"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City/State/Zip:</w:t>
            </w:r>
          </w:p>
        </w:tc>
        <w:tc>
          <w:tcPr>
            <w:tcW w:w="5223" w:type="dxa"/>
            <w:gridSpan w:val="2"/>
          </w:tcPr>
          <w:p w14:paraId="6511E1E0"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Phone:</w:t>
            </w:r>
          </w:p>
        </w:tc>
      </w:tr>
      <w:tr w:rsidR="002F18EE" w:rsidRPr="004210EF" w14:paraId="6511E1E3" w14:textId="77777777">
        <w:tblPrEx>
          <w:tblCellMar>
            <w:left w:w="115" w:type="dxa"/>
            <w:right w:w="115" w:type="dxa"/>
          </w:tblCellMar>
        </w:tblPrEx>
        <w:trPr>
          <w:trHeight w:val="296"/>
        </w:trPr>
        <w:tc>
          <w:tcPr>
            <w:tcW w:w="10375" w:type="dxa"/>
            <w:gridSpan w:val="3"/>
            <w:vAlign w:val="center"/>
          </w:tcPr>
          <w:p w14:paraId="6511E1E2"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2F18EE" w:rsidRPr="004210EF" w14:paraId="6511E1EA" w14:textId="77777777">
        <w:tblPrEx>
          <w:tblCellMar>
            <w:left w:w="115" w:type="dxa"/>
            <w:right w:w="115" w:type="dxa"/>
          </w:tblCellMar>
        </w:tblPrEx>
        <w:trPr>
          <w:trHeight w:val="504"/>
        </w:trPr>
        <w:tc>
          <w:tcPr>
            <w:tcW w:w="10375" w:type="dxa"/>
            <w:gridSpan w:val="3"/>
          </w:tcPr>
          <w:p w14:paraId="6511E1E4" w14:textId="77777777" w:rsidR="002F18EE" w:rsidRPr="004210EF" w:rsidRDefault="002F18EE" w:rsidP="00600AB5">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6511E1E5" w14:textId="77777777" w:rsidR="002F18EE" w:rsidRPr="004210EF" w:rsidRDefault="002F18EE" w:rsidP="00600AB5">
            <w:pPr>
              <w:keepNext/>
              <w:numPr>
                <w:ilvl w:val="0"/>
                <w:numId w:val="12"/>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511E1E6"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6511E1E7"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6511E1E8"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6511E1E9"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F18EE" w:rsidRPr="004210EF" w14:paraId="6511E1EC" w14:textId="77777777">
        <w:tblPrEx>
          <w:tblCellMar>
            <w:left w:w="115" w:type="dxa"/>
            <w:right w:w="115" w:type="dxa"/>
          </w:tblCellMar>
        </w:tblPrEx>
        <w:trPr>
          <w:trHeight w:hRule="exact" w:val="288"/>
        </w:trPr>
        <w:tc>
          <w:tcPr>
            <w:tcW w:w="10375" w:type="dxa"/>
            <w:gridSpan w:val="3"/>
            <w:vAlign w:val="center"/>
          </w:tcPr>
          <w:p w14:paraId="6511E1EB"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2F18EE" w:rsidRPr="004210EF" w14:paraId="6511E1EE" w14:textId="77777777">
        <w:tblPrEx>
          <w:tblCellMar>
            <w:left w:w="115" w:type="dxa"/>
            <w:right w:w="115" w:type="dxa"/>
          </w:tblCellMar>
        </w:tblPrEx>
        <w:trPr>
          <w:trHeight w:hRule="exact" w:val="360"/>
        </w:trPr>
        <w:tc>
          <w:tcPr>
            <w:tcW w:w="10375" w:type="dxa"/>
            <w:gridSpan w:val="3"/>
            <w:vAlign w:val="center"/>
          </w:tcPr>
          <w:p w14:paraId="6511E1ED"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2F18EE" w:rsidRPr="004210EF" w14:paraId="6511E1F1" w14:textId="77777777">
        <w:tblPrEx>
          <w:tblCellMar>
            <w:left w:w="115" w:type="dxa"/>
            <w:right w:w="115" w:type="dxa"/>
          </w:tblCellMar>
        </w:tblPrEx>
        <w:trPr>
          <w:trHeight w:hRule="exact" w:val="360"/>
        </w:trPr>
        <w:tc>
          <w:tcPr>
            <w:tcW w:w="5152" w:type="dxa"/>
          </w:tcPr>
          <w:p w14:paraId="6511E1EF" w14:textId="77777777" w:rsidR="002F18EE" w:rsidRPr="004210EF" w:rsidRDefault="002F18EE" w:rsidP="00C47E83">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223" w:type="dxa"/>
            <w:gridSpan w:val="2"/>
          </w:tcPr>
          <w:p w14:paraId="6511E1F0" w14:textId="77777777" w:rsidR="002F18EE" w:rsidRPr="004210EF" w:rsidRDefault="002F18EE" w:rsidP="00C47E8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2F18EE" w:rsidRPr="004210EF" w14:paraId="6511E1F3" w14:textId="77777777">
        <w:tblPrEx>
          <w:tblCellMar>
            <w:left w:w="108" w:type="dxa"/>
            <w:right w:w="108" w:type="dxa"/>
          </w:tblCellMar>
        </w:tblPrEx>
        <w:trPr>
          <w:trHeight w:hRule="exact" w:val="288"/>
        </w:trPr>
        <w:tc>
          <w:tcPr>
            <w:tcW w:w="10375" w:type="dxa"/>
            <w:gridSpan w:val="3"/>
            <w:vAlign w:val="center"/>
          </w:tcPr>
          <w:p w14:paraId="6511E1F2" w14:textId="77777777" w:rsidR="002F18EE" w:rsidRPr="004210EF" w:rsidRDefault="002F18EE" w:rsidP="00600AB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2F18EE" w:rsidRPr="004210EF" w14:paraId="6511E1F6" w14:textId="77777777">
        <w:tblPrEx>
          <w:tblCellMar>
            <w:left w:w="108" w:type="dxa"/>
            <w:right w:w="108" w:type="dxa"/>
          </w:tblCellMar>
        </w:tblPrEx>
        <w:trPr>
          <w:trHeight w:hRule="exact" w:val="360"/>
        </w:trPr>
        <w:tc>
          <w:tcPr>
            <w:tcW w:w="5152" w:type="dxa"/>
          </w:tcPr>
          <w:p w14:paraId="6511E1F4"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223" w:type="dxa"/>
            <w:gridSpan w:val="2"/>
          </w:tcPr>
          <w:p w14:paraId="6511E1F5"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p>
        </w:tc>
      </w:tr>
      <w:tr w:rsidR="002F18EE" w:rsidRPr="004210EF" w14:paraId="6511E1F8" w14:textId="77777777">
        <w:tblPrEx>
          <w:tblCellMar>
            <w:left w:w="108" w:type="dxa"/>
            <w:right w:w="108" w:type="dxa"/>
          </w:tblCellMar>
        </w:tblPrEx>
        <w:trPr>
          <w:trHeight w:hRule="exact" w:val="288"/>
        </w:trPr>
        <w:tc>
          <w:tcPr>
            <w:tcW w:w="10375" w:type="dxa"/>
            <w:gridSpan w:val="3"/>
            <w:vAlign w:val="center"/>
          </w:tcPr>
          <w:p w14:paraId="6511E1F7" w14:textId="77777777" w:rsidR="002F18EE" w:rsidRPr="004210EF" w:rsidRDefault="002F18EE" w:rsidP="00600AB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2F18EE" w:rsidRPr="004210EF" w14:paraId="6511E1FA" w14:textId="77777777">
        <w:tblPrEx>
          <w:tblCellMar>
            <w:left w:w="108" w:type="dxa"/>
            <w:right w:w="108" w:type="dxa"/>
          </w:tblCellMar>
        </w:tblPrEx>
        <w:trPr>
          <w:trHeight w:hRule="exact" w:val="360"/>
        </w:trPr>
        <w:tc>
          <w:tcPr>
            <w:tcW w:w="10375" w:type="dxa"/>
            <w:gridSpan w:val="3"/>
          </w:tcPr>
          <w:p w14:paraId="6511E1F9" w14:textId="77777777" w:rsidR="002F18EE" w:rsidRPr="004210EF" w:rsidRDefault="002F18EE" w:rsidP="00C47E8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2F18EE" w:rsidRPr="004210EF" w14:paraId="6511E1FD" w14:textId="77777777">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6511E1FB"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6511E1FC"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2F18EE" w:rsidRPr="004210EF" w14:paraId="6511E200" w14:textId="77777777">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6511E1FE"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6511E1FF"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6511E201" w14:textId="77777777" w:rsidR="00633613" w:rsidRDefault="00633613" w:rsidP="005B23C2">
      <w:pPr>
        <w:rPr>
          <w:rFonts w:asciiTheme="minorHAnsi" w:hAnsiTheme="minorHAnsi"/>
        </w:rPr>
      </w:pPr>
    </w:p>
    <w:p w14:paraId="6511E202" w14:textId="77777777" w:rsidR="00ED0FEA" w:rsidRDefault="00ED0FEA" w:rsidP="00ED0FEA">
      <w:pPr>
        <w:rPr>
          <w:rFonts w:asciiTheme="minorHAnsi" w:hAnsiTheme="minorHAnsi"/>
        </w:rPr>
      </w:pPr>
    </w:p>
    <w:p w14:paraId="6511E203" w14:textId="77777777" w:rsidR="002F18EE" w:rsidRPr="00EB049B" w:rsidRDefault="002F18EE" w:rsidP="00ED0FEA">
      <w:pPr>
        <w:rPr>
          <w:rFonts w:asciiTheme="minorHAnsi" w:hAnsiTheme="minorHAnsi"/>
        </w:rPr>
        <w:sectPr w:rsidR="002F18EE" w:rsidRPr="00EB049B" w:rsidSect="00E848A9">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26"/>
        </w:sectPr>
      </w:pPr>
    </w:p>
    <w:p w14:paraId="6EB4FB88" w14:textId="35218FBD" w:rsidR="00706C53" w:rsidRDefault="00706C53" w:rsidP="00706C53">
      <w:pPr>
        <w:jc w:val="center"/>
        <w:rPr>
          <w:rFonts w:asciiTheme="minorHAnsi" w:hAnsiTheme="minorHAnsi"/>
          <w:b/>
          <w:sz w:val="20"/>
        </w:rPr>
      </w:pPr>
      <w:r>
        <w:rPr>
          <w:rFonts w:asciiTheme="minorHAnsi" w:hAnsiTheme="minorHAnsi"/>
          <w:b/>
          <w:sz w:val="20"/>
        </w:rPr>
        <w:lastRenderedPageBreak/>
        <w:t>NRCV-MCH-04c User Instructions</w:t>
      </w:r>
    </w:p>
    <w:p w14:paraId="3022764F" w14:textId="77777777" w:rsidR="00706C53" w:rsidRDefault="00706C53" w:rsidP="00C27904">
      <w:pPr>
        <w:rPr>
          <w:rFonts w:asciiTheme="minorHAnsi" w:hAnsiTheme="minorHAnsi"/>
          <w:b/>
          <w:sz w:val="20"/>
        </w:rPr>
      </w:pPr>
    </w:p>
    <w:p w14:paraId="6511E204" w14:textId="77777777" w:rsidR="00C27904" w:rsidRPr="002008D6" w:rsidRDefault="00C27904" w:rsidP="00C27904">
      <w:pPr>
        <w:rPr>
          <w:rFonts w:asciiTheme="minorHAnsi" w:hAnsiTheme="minorHAnsi"/>
          <w:i/>
          <w:sz w:val="20"/>
        </w:rPr>
      </w:pPr>
      <w:r w:rsidRPr="002008D6">
        <w:rPr>
          <w:rFonts w:asciiTheme="minorHAnsi" w:hAnsiTheme="minorHAnsi"/>
          <w:b/>
          <w:sz w:val="20"/>
        </w:rPr>
        <w:t>A. System Information</w:t>
      </w:r>
    </w:p>
    <w:p w14:paraId="6511E205" w14:textId="423053FF" w:rsidR="00C27904" w:rsidRPr="002008D6" w:rsidRDefault="00C27904" w:rsidP="00C27904">
      <w:pPr>
        <w:numPr>
          <w:ilvl w:val="0"/>
          <w:numId w:val="7"/>
        </w:numPr>
        <w:tabs>
          <w:tab w:val="left" w:pos="360"/>
        </w:tabs>
        <w:spacing w:line="276" w:lineRule="auto"/>
        <w:rPr>
          <w:rFonts w:asciiTheme="minorHAnsi" w:hAnsiTheme="minorHAnsi"/>
          <w:sz w:val="20"/>
        </w:rPr>
      </w:pPr>
      <w:r w:rsidRPr="002008D6">
        <w:rPr>
          <w:rFonts w:asciiTheme="minorHAnsi" w:hAnsiTheme="minorHAnsi"/>
          <w:i/>
          <w:sz w:val="20"/>
        </w:rPr>
        <w:t>HVAC System Identification or Name</w:t>
      </w:r>
      <w:r w:rsidRPr="002008D6">
        <w:rPr>
          <w:rFonts w:asciiTheme="minorHAnsi" w:hAnsiTheme="minorHAnsi"/>
          <w:sz w:val="20"/>
        </w:rPr>
        <w:t>: Same data given on MCH-01; provides an identification name or tag name that uniquely identifies the duct system. If there is a mechanical plan for the system, the tag name may be given on the plans.</w:t>
      </w:r>
    </w:p>
    <w:p w14:paraId="6511E206" w14:textId="77777777"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HVAC System Location or Area Served</w:t>
      </w:r>
      <w:r w:rsidRPr="002008D6">
        <w:rPr>
          <w:rFonts w:asciiTheme="minorHAnsi" w:hAnsiTheme="minorHAnsi"/>
          <w:sz w:val="20"/>
        </w:rPr>
        <w:t>: Same data given on MCH-01; provides a brief description of the area served by the duct system (e.g. upstairs; downstairs).</w:t>
      </w:r>
    </w:p>
    <w:p w14:paraId="14A9580C" w14:textId="688F7F0F" w:rsidR="001D7E8E" w:rsidRPr="00874775" w:rsidRDefault="00874775">
      <w:pPr>
        <w:numPr>
          <w:ilvl w:val="0"/>
          <w:numId w:val="8"/>
        </w:numPr>
        <w:spacing w:line="276" w:lineRule="auto"/>
        <w:ind w:left="360"/>
        <w:rPr>
          <w:rFonts w:asciiTheme="minorHAnsi" w:hAnsiTheme="minorHAnsi"/>
          <w:sz w:val="20"/>
        </w:rPr>
      </w:pPr>
      <w:r>
        <w:rPr>
          <w:rFonts w:asciiTheme="minorHAnsi" w:hAnsiTheme="minorHAnsi"/>
          <w:i/>
          <w:sz w:val="20"/>
        </w:rPr>
        <w:t>Indoor Unit Name</w:t>
      </w:r>
      <w:r w:rsidRPr="00874775">
        <w:rPr>
          <w:rFonts w:asciiTheme="minorHAnsi" w:hAnsiTheme="minorHAnsi"/>
          <w:sz w:val="20"/>
        </w:rPr>
        <w:t xml:space="preserve">: </w:t>
      </w:r>
      <w:r>
        <w:rPr>
          <w:rFonts w:asciiTheme="minorHAnsi" w:hAnsiTheme="minorHAnsi"/>
          <w:sz w:val="20"/>
        </w:rPr>
        <w:t>Provide an identification name or tag name that uniquely identifies the indoor unit associated with this duct system</w:t>
      </w:r>
      <w:r w:rsidRPr="00874775">
        <w:rPr>
          <w:rFonts w:asciiTheme="minorHAnsi" w:hAnsiTheme="minorHAnsi"/>
          <w:sz w:val="20"/>
        </w:rPr>
        <w:t>. If there is a mechanical plan for the system, the tag name may be given on the plans.</w:t>
      </w:r>
    </w:p>
    <w:p w14:paraId="6511E207" w14:textId="1609E52B"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Verified Low Leakage Air-</w:t>
      </w:r>
      <w:r w:rsidR="00E11D5B">
        <w:rPr>
          <w:rFonts w:asciiTheme="minorHAnsi" w:hAnsiTheme="minorHAnsi"/>
          <w:i/>
          <w:sz w:val="20"/>
        </w:rPr>
        <w:t>H</w:t>
      </w:r>
      <w:r w:rsidRPr="002008D6">
        <w:rPr>
          <w:rFonts w:asciiTheme="minorHAnsi" w:hAnsiTheme="minorHAnsi"/>
          <w:i/>
          <w:sz w:val="20"/>
        </w:rPr>
        <w:t>andling Unit (VLLAHU) Credit</w:t>
      </w:r>
      <w:r w:rsidRPr="002008D6">
        <w:rPr>
          <w:rFonts w:asciiTheme="minorHAnsi" w:hAnsiTheme="minorHAnsi"/>
          <w:sz w:val="20"/>
        </w:rPr>
        <w:t>: Same data given on PRF-01; Details whether or not VLLAHU is required per PRF-01.</w:t>
      </w:r>
    </w:p>
    <w:p w14:paraId="6511E208" w14:textId="77777777"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Duct System Compliance Category</w:t>
      </w:r>
      <w:r w:rsidRPr="002008D6">
        <w:rPr>
          <w:rFonts w:asciiTheme="minorHAnsi" w:hAnsiTheme="minorHAnsi"/>
          <w:sz w:val="20"/>
        </w:rPr>
        <w:t>: Choose from Completely New, Complete Replacement, or Alteration.</w:t>
      </w:r>
    </w:p>
    <w:p w14:paraId="6511E209" w14:textId="5559BB1A"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New:</w:t>
      </w:r>
      <w:r w:rsidRPr="002008D6">
        <w:rPr>
          <w:rFonts w:asciiTheme="minorHAnsi" w:hAnsiTheme="minorHAnsi"/>
          <w:sz w:val="20"/>
        </w:rPr>
        <w:t xml:space="preserve"> For new buildings with a new HVAC system or replacement of at least 75</w:t>
      </w:r>
      <w:r w:rsidR="00DC7163">
        <w:rPr>
          <w:rFonts w:asciiTheme="minorHAnsi" w:hAnsiTheme="minorHAnsi"/>
          <w:sz w:val="20"/>
        </w:rPr>
        <w:t>%</w:t>
      </w:r>
      <w:r w:rsidRPr="002008D6">
        <w:rPr>
          <w:rFonts w:asciiTheme="minorHAnsi" w:hAnsiTheme="minorHAnsi"/>
          <w:sz w:val="20"/>
        </w:rPr>
        <w:t xml:space="preserve"> of the duct system and up to 25</w:t>
      </w:r>
      <w:r w:rsidR="00DC7163">
        <w:rPr>
          <w:rFonts w:asciiTheme="minorHAnsi" w:hAnsiTheme="minorHAnsi"/>
          <w:sz w:val="20"/>
        </w:rPr>
        <w:t>%</w:t>
      </w:r>
      <w:r w:rsidRPr="002008D6">
        <w:rPr>
          <w:rFonts w:asciiTheme="minorHAnsi" w:hAnsiTheme="minorHAnsi"/>
          <w:sz w:val="20"/>
        </w:rPr>
        <w:t xml:space="preserve"> consisting of reused parts from the existing duct system (i.e. registers, grilles, boots, air handler, coil, plenums, duct material).</w:t>
      </w:r>
    </w:p>
    <w:p w14:paraId="6511E20A" w14:textId="77777777"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Alteration:</w:t>
      </w:r>
      <w:r w:rsidRPr="002008D6">
        <w:rPr>
          <w:rFonts w:asciiTheme="minorHAnsi" w:hAnsiTheme="minorHAnsi"/>
          <w:sz w:val="20"/>
        </w:rPr>
        <w:t xml:space="preserve"> For HVAC changeouts or when the air handler, condensing unit of a split system, or cooling coil or any amount of duct is added to an existing system but does not constitute a new duct system.</w:t>
      </w:r>
    </w:p>
    <w:p w14:paraId="6511E20B" w14:textId="77E83D70"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Alteration using Smoke Test:</w:t>
      </w:r>
      <w:r w:rsidRPr="002008D6">
        <w:rPr>
          <w:rFonts w:asciiTheme="minorHAnsi" w:hAnsiTheme="minorHAnsi"/>
          <w:sz w:val="20"/>
        </w:rPr>
        <w:t xml:space="preserve"> For alterations that are unable to pass the leakage test, a smoke test is allowed to confirm that all accessible leaks have been sealed.</w:t>
      </w:r>
    </w:p>
    <w:p w14:paraId="6511E20C" w14:textId="77777777" w:rsidR="00C27904" w:rsidRPr="002008D6" w:rsidRDefault="00C27904" w:rsidP="00C27904">
      <w:pPr>
        <w:spacing w:line="276" w:lineRule="auto"/>
        <w:ind w:left="360"/>
        <w:rPr>
          <w:rFonts w:asciiTheme="minorHAnsi" w:hAnsiTheme="minorHAnsi"/>
          <w:sz w:val="20"/>
        </w:rPr>
      </w:pPr>
    </w:p>
    <w:p w14:paraId="6511E20D" w14:textId="77777777" w:rsidR="00C27904" w:rsidRPr="002008D6" w:rsidRDefault="00C27904" w:rsidP="00C27904">
      <w:pPr>
        <w:rPr>
          <w:rFonts w:asciiTheme="minorHAnsi" w:hAnsiTheme="minorHAnsi"/>
          <w:b/>
          <w:sz w:val="20"/>
        </w:rPr>
      </w:pPr>
      <w:r w:rsidRPr="002008D6">
        <w:rPr>
          <w:rFonts w:asciiTheme="minorHAnsi" w:hAnsiTheme="minorHAnsi"/>
          <w:b/>
          <w:sz w:val="20"/>
        </w:rPr>
        <w:t>B. Duct Leakage Diagnostic Test - MCH-04</w:t>
      </w:r>
      <w:r w:rsidR="00D40F47" w:rsidRPr="002008D6">
        <w:rPr>
          <w:rFonts w:asciiTheme="minorHAnsi" w:hAnsiTheme="minorHAnsi"/>
          <w:b/>
          <w:sz w:val="20"/>
        </w:rPr>
        <w:t>c</w:t>
      </w:r>
      <w:r w:rsidRPr="002008D6">
        <w:rPr>
          <w:rFonts w:asciiTheme="minorHAnsi" w:hAnsiTheme="minorHAnsi"/>
          <w:b/>
          <w:sz w:val="20"/>
        </w:rPr>
        <w:t xml:space="preserve"> </w:t>
      </w:r>
      <w:r w:rsidR="00D40F47" w:rsidRPr="002008D6">
        <w:rPr>
          <w:rFonts w:asciiTheme="minorHAnsi" w:hAnsiTheme="minorHAnsi"/>
          <w:b/>
          <w:sz w:val="20"/>
        </w:rPr>
        <w:t>–</w:t>
      </w:r>
      <w:r w:rsidRPr="002008D6">
        <w:rPr>
          <w:rFonts w:asciiTheme="minorHAnsi" w:hAnsiTheme="minorHAnsi"/>
          <w:b/>
          <w:sz w:val="20"/>
        </w:rPr>
        <w:t xml:space="preserve"> </w:t>
      </w:r>
      <w:r w:rsidR="00D40F47" w:rsidRPr="002008D6">
        <w:rPr>
          <w:rFonts w:asciiTheme="minorHAnsi" w:hAnsiTheme="minorHAnsi"/>
          <w:b/>
          <w:sz w:val="20"/>
        </w:rPr>
        <w:t>Low Leakage Air Handling Unit</w:t>
      </w:r>
    </w:p>
    <w:p w14:paraId="6511E20E" w14:textId="398340C8"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Condenser Nominal Cooling Capacity (ton)</w:t>
      </w:r>
      <w:r w:rsidRPr="002008D6">
        <w:rPr>
          <w:rFonts w:asciiTheme="minorHAnsi" w:hAnsiTheme="minorHAnsi"/>
          <w:sz w:val="20"/>
        </w:rPr>
        <w:t>: Enter the condenser nominal cooling capacity, refer to the manufacturer documentation.</w:t>
      </w:r>
      <w:r w:rsidR="00DD40D9" w:rsidRPr="00DD40D9">
        <w:rPr>
          <w:rFonts w:asciiTheme="minorHAnsi" w:hAnsiTheme="minorHAnsi"/>
          <w:sz w:val="20"/>
          <w:szCs w:val="20"/>
        </w:rPr>
        <w:t xml:space="preserve"> Example if manufacture lists air conditioner output of 60,000 Btu/h, the user would divide this number by 12,000 and enter 5 on line B01.</w:t>
      </w:r>
    </w:p>
    <w:p w14:paraId="6511E20F" w14:textId="2389E408" w:rsidR="00C27904" w:rsidRPr="00DD40D9" w:rsidRDefault="00C27904" w:rsidP="00C27904">
      <w:pPr>
        <w:pStyle w:val="ListParagraph"/>
        <w:numPr>
          <w:ilvl w:val="0"/>
          <w:numId w:val="10"/>
        </w:numPr>
        <w:spacing w:line="276" w:lineRule="auto"/>
        <w:ind w:left="360"/>
        <w:rPr>
          <w:rFonts w:asciiTheme="minorHAnsi" w:hAnsiTheme="minorHAnsi"/>
          <w:sz w:val="20"/>
          <w:szCs w:val="20"/>
        </w:rPr>
      </w:pPr>
      <w:r w:rsidRPr="002008D6">
        <w:rPr>
          <w:rFonts w:asciiTheme="minorHAnsi" w:hAnsiTheme="minorHAnsi"/>
          <w:i/>
          <w:sz w:val="20"/>
        </w:rPr>
        <w:t>Heating Capacity (kBtu/h)</w:t>
      </w:r>
      <w:r w:rsidRPr="002008D6">
        <w:rPr>
          <w:rFonts w:asciiTheme="minorHAnsi" w:hAnsiTheme="minorHAnsi"/>
          <w:sz w:val="20"/>
        </w:rPr>
        <w:t>: Enter the system heating capacity</w:t>
      </w:r>
      <w:r w:rsidR="002008D6">
        <w:rPr>
          <w:rFonts w:asciiTheme="minorHAnsi" w:hAnsiTheme="minorHAnsi"/>
          <w:sz w:val="20"/>
        </w:rPr>
        <w:t xml:space="preserve"> (output)</w:t>
      </w:r>
      <w:r w:rsidR="00DD40D9" w:rsidRPr="00DD40D9">
        <w:rPr>
          <w:rFonts w:asciiTheme="minorHAnsi" w:hAnsiTheme="minorHAnsi"/>
          <w:sz w:val="20"/>
          <w:szCs w:val="20"/>
        </w:rPr>
        <w:t xml:space="preserve"> in </w:t>
      </w:r>
      <w:r w:rsidR="00E11D5B">
        <w:rPr>
          <w:rFonts w:asciiTheme="minorHAnsi" w:hAnsiTheme="minorHAnsi"/>
          <w:sz w:val="20"/>
          <w:szCs w:val="20"/>
        </w:rPr>
        <w:t>k</w:t>
      </w:r>
      <w:r w:rsidR="00DD40D9" w:rsidRPr="00DD40D9">
        <w:rPr>
          <w:rFonts w:asciiTheme="minorHAnsi" w:hAnsiTheme="minorHAnsi"/>
          <w:sz w:val="20"/>
          <w:szCs w:val="20"/>
        </w:rPr>
        <w:t>Btu/h</w:t>
      </w:r>
      <w:r w:rsidRPr="002008D6">
        <w:rPr>
          <w:rFonts w:asciiTheme="minorHAnsi" w:hAnsiTheme="minorHAnsi"/>
          <w:sz w:val="20"/>
        </w:rPr>
        <w:t>, refer to the manufacturer documentation.</w:t>
      </w:r>
      <w:r w:rsidR="00DD40D9" w:rsidRPr="00DD40D9">
        <w:rPr>
          <w:rFonts w:asciiTheme="minorHAnsi" w:hAnsiTheme="minorHAnsi"/>
          <w:sz w:val="20"/>
          <w:szCs w:val="20"/>
        </w:rPr>
        <w:t xml:space="preserve"> Example if manufacture lists furnace output of 90,000 Btu/h, the user would divide this number by 1,000 and enter 90 on line B02.</w:t>
      </w:r>
    </w:p>
    <w:p w14:paraId="6511E210" w14:textId="14A214FB"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Leakage Factor</w:t>
      </w:r>
      <w:r w:rsidRPr="002008D6">
        <w:rPr>
          <w:rFonts w:asciiTheme="minorHAnsi" w:hAnsiTheme="minorHAnsi"/>
          <w:sz w:val="20"/>
        </w:rPr>
        <w:t>: Depending on answer to A0</w:t>
      </w:r>
      <w:r w:rsidR="002A3D4A">
        <w:rPr>
          <w:rFonts w:asciiTheme="minorHAnsi" w:hAnsiTheme="minorHAnsi"/>
          <w:sz w:val="20"/>
        </w:rPr>
        <w:t>5</w:t>
      </w:r>
      <w:r w:rsidRPr="002008D6">
        <w:rPr>
          <w:rFonts w:asciiTheme="minorHAnsi" w:hAnsiTheme="minorHAnsi"/>
          <w:sz w:val="20"/>
        </w:rPr>
        <w:t xml:space="preserve"> the leakage factor will be either </w:t>
      </w:r>
      <w:r w:rsidR="00F34FA1">
        <w:rPr>
          <w:rFonts w:asciiTheme="minorHAnsi" w:hAnsiTheme="minorHAnsi"/>
          <w:sz w:val="20"/>
        </w:rPr>
        <w:t>0</w:t>
      </w:r>
      <w:r w:rsidRPr="002008D6">
        <w:rPr>
          <w:rFonts w:asciiTheme="minorHAnsi" w:hAnsiTheme="minorHAnsi"/>
          <w:sz w:val="20"/>
        </w:rPr>
        <w:t xml:space="preserve">.06 or </w:t>
      </w:r>
      <w:r w:rsidR="00F34FA1">
        <w:rPr>
          <w:rFonts w:asciiTheme="minorHAnsi" w:hAnsiTheme="minorHAnsi"/>
          <w:sz w:val="20"/>
        </w:rPr>
        <w:t>0</w:t>
      </w:r>
      <w:r w:rsidRPr="002008D6">
        <w:rPr>
          <w:rFonts w:asciiTheme="minorHAnsi" w:hAnsiTheme="minorHAnsi"/>
          <w:sz w:val="20"/>
        </w:rPr>
        <w:t>.15.</w:t>
      </w:r>
    </w:p>
    <w:p w14:paraId="6511E211" w14:textId="6644B8AB"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Air-Handling Unit Airflow (AHU</w:t>
      </w:r>
      <w:r w:rsidR="00556995">
        <w:rPr>
          <w:rFonts w:asciiTheme="minorHAnsi" w:hAnsiTheme="minorHAnsi"/>
          <w:i/>
          <w:sz w:val="20"/>
        </w:rPr>
        <w:t xml:space="preserve"> </w:t>
      </w:r>
      <w:r w:rsidRPr="002008D6">
        <w:rPr>
          <w:rFonts w:asciiTheme="minorHAnsi" w:hAnsiTheme="minorHAnsi"/>
          <w:i/>
          <w:sz w:val="20"/>
        </w:rPr>
        <w:t>Airflow) Determination Method</w:t>
      </w:r>
      <w:r w:rsidRPr="002008D6">
        <w:rPr>
          <w:rFonts w:asciiTheme="minorHAnsi" w:hAnsiTheme="minorHAnsi"/>
          <w:sz w:val="20"/>
        </w:rPr>
        <w:t>: User will select from the following options:</w:t>
      </w:r>
    </w:p>
    <w:p w14:paraId="6511E212" w14:textId="290B99E8" w:rsidR="00C27904" w:rsidRPr="002008D6" w:rsidRDefault="00C27904" w:rsidP="00E11D5B">
      <w:pPr>
        <w:pStyle w:val="ListParagraph"/>
        <w:numPr>
          <w:ilvl w:val="1"/>
          <w:numId w:val="10"/>
        </w:numPr>
        <w:spacing w:line="276" w:lineRule="auto"/>
        <w:ind w:left="1080"/>
        <w:rPr>
          <w:rFonts w:asciiTheme="minorHAnsi" w:hAnsiTheme="minorHAnsi"/>
          <w:sz w:val="20"/>
        </w:rPr>
      </w:pPr>
      <w:r w:rsidRPr="002008D6">
        <w:rPr>
          <w:rFonts w:asciiTheme="minorHAnsi" w:hAnsiTheme="minorHAnsi"/>
          <w:sz w:val="20"/>
          <w:u w:val="single"/>
        </w:rPr>
        <w:t>Cooling System Method:</w:t>
      </w:r>
      <w:r w:rsidRPr="002008D6">
        <w:rPr>
          <w:rFonts w:asciiTheme="minorHAnsi" w:hAnsiTheme="minorHAnsi"/>
          <w:sz w:val="20"/>
        </w:rPr>
        <w:t xml:space="preserve"> For systems with cooling, this selection must be made, and the nominal air handler airflow shall be 400 CFM per nominal ton of condensing unit cooling capacity (See Section NA2.1.4.1 of the </w:t>
      </w:r>
      <w:r w:rsidR="00F34FA1">
        <w:rPr>
          <w:rFonts w:asciiTheme="minorHAnsi" w:hAnsiTheme="minorHAnsi"/>
          <w:sz w:val="20"/>
        </w:rPr>
        <w:t>201</w:t>
      </w:r>
      <w:r w:rsidR="00FA63F0">
        <w:rPr>
          <w:rFonts w:asciiTheme="minorHAnsi" w:hAnsiTheme="minorHAnsi"/>
          <w:sz w:val="20"/>
        </w:rPr>
        <w:t>9</w:t>
      </w:r>
      <w:r w:rsidRPr="002008D6">
        <w:rPr>
          <w:rFonts w:asciiTheme="minorHAnsi" w:hAnsiTheme="minorHAnsi"/>
          <w:sz w:val="20"/>
        </w:rPr>
        <w:t xml:space="preserve"> Nonresidential Appendices).</w:t>
      </w:r>
    </w:p>
    <w:p w14:paraId="6511E213" w14:textId="3D1C2004" w:rsidR="00C27904" w:rsidRPr="002008D6" w:rsidRDefault="00C27904" w:rsidP="00E11D5B">
      <w:pPr>
        <w:pStyle w:val="ListParagraph"/>
        <w:numPr>
          <w:ilvl w:val="1"/>
          <w:numId w:val="10"/>
        </w:numPr>
        <w:spacing w:line="276" w:lineRule="auto"/>
        <w:ind w:left="1080"/>
        <w:jc w:val="both"/>
        <w:rPr>
          <w:rFonts w:asciiTheme="minorHAnsi" w:hAnsiTheme="minorHAnsi"/>
          <w:sz w:val="20"/>
        </w:rPr>
      </w:pPr>
      <w:r w:rsidRPr="002008D6">
        <w:rPr>
          <w:rFonts w:asciiTheme="minorHAnsi" w:hAnsiTheme="minorHAnsi"/>
          <w:sz w:val="20"/>
          <w:u w:val="single"/>
        </w:rPr>
        <w:t>Heating System Method:</w:t>
      </w:r>
      <w:r w:rsidRPr="002008D6">
        <w:rPr>
          <w:rFonts w:asciiTheme="minorHAnsi" w:hAnsiTheme="minorHAnsi"/>
          <w:sz w:val="20"/>
        </w:rPr>
        <w:t xml:space="preserve"> For heating only systems the nominal air handler airflow shall be 21.7 CFM per kBtu/h of rated heating output capacity (See Section NA2.1.4.1 of the </w:t>
      </w:r>
      <w:r w:rsidR="00F34FA1">
        <w:rPr>
          <w:rFonts w:asciiTheme="minorHAnsi" w:hAnsiTheme="minorHAnsi"/>
          <w:sz w:val="20"/>
        </w:rPr>
        <w:t>201</w:t>
      </w:r>
      <w:r w:rsidR="002A3D4A">
        <w:rPr>
          <w:rFonts w:asciiTheme="minorHAnsi" w:hAnsiTheme="minorHAnsi"/>
          <w:sz w:val="20"/>
        </w:rPr>
        <w:t>9</w:t>
      </w:r>
      <w:r w:rsidRPr="002008D6">
        <w:rPr>
          <w:rFonts w:asciiTheme="minorHAnsi" w:hAnsiTheme="minorHAnsi"/>
          <w:sz w:val="20"/>
        </w:rPr>
        <w:t xml:space="preserve"> Nonresidential Appendices).</w:t>
      </w:r>
    </w:p>
    <w:p w14:paraId="6511E214" w14:textId="77777777"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Calculated Target Allowable Duct Leakage Rate (cfm)</w:t>
      </w:r>
      <w:r w:rsidRPr="002008D6">
        <w:rPr>
          <w:rFonts w:asciiTheme="minorHAnsi" w:hAnsiTheme="minorHAnsi"/>
          <w:sz w:val="20"/>
        </w:rPr>
        <w:t>: This value will be automatically populated depending on values in B04.</w:t>
      </w:r>
    </w:p>
    <w:p w14:paraId="6511E215" w14:textId="77777777"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Actual Duct Leakage Rate from Leakage Test Measurement (cfm)</w:t>
      </w:r>
      <w:r w:rsidRPr="002008D6">
        <w:rPr>
          <w:rFonts w:asciiTheme="minorHAnsi" w:hAnsiTheme="minorHAnsi"/>
          <w:sz w:val="20"/>
        </w:rPr>
        <w:t>: User will input this value from actual measurements from leakage test.</w:t>
      </w:r>
    </w:p>
    <w:p w14:paraId="6511E218" w14:textId="669C2B2D" w:rsidR="003B05B1" w:rsidRPr="002008D6" w:rsidRDefault="00C27904" w:rsidP="00964422">
      <w:pPr>
        <w:pStyle w:val="ListParagraph"/>
        <w:numPr>
          <w:ilvl w:val="0"/>
          <w:numId w:val="10"/>
        </w:numPr>
        <w:spacing w:line="276" w:lineRule="auto"/>
        <w:ind w:left="360"/>
        <w:jc w:val="both"/>
        <w:rPr>
          <w:rFonts w:asciiTheme="minorHAnsi" w:hAnsiTheme="minorHAnsi"/>
          <w:i/>
          <w:sz w:val="20"/>
        </w:rPr>
      </w:pPr>
      <w:r w:rsidRPr="002008D6">
        <w:rPr>
          <w:rFonts w:asciiTheme="minorHAnsi" w:hAnsiTheme="minorHAnsi"/>
          <w:i/>
          <w:sz w:val="20"/>
        </w:rPr>
        <w:t>Compliance Statement</w:t>
      </w:r>
      <w:r w:rsidRPr="002008D6">
        <w:rPr>
          <w:rFonts w:asciiTheme="minorHAnsi" w:hAnsiTheme="minorHAnsi"/>
          <w:sz w:val="20"/>
        </w:rPr>
        <w:t>: If Actual Duct Leakage Rate from leakage test (B06) is less than or equal to Calculated Target Allowable Duct Leakage Rate (B05), “System passes leakage test” will automatically populate. If not, “System fails leakage test” will automatically populate</w:t>
      </w:r>
      <w:r w:rsidR="00E11D5B">
        <w:rPr>
          <w:rFonts w:asciiTheme="minorHAnsi" w:hAnsiTheme="minorHAnsi"/>
          <w:sz w:val="20"/>
        </w:rPr>
        <w:t>.</w:t>
      </w:r>
    </w:p>
    <w:p w14:paraId="6511E219" w14:textId="77777777" w:rsidR="00E33690" w:rsidRDefault="00E33690" w:rsidP="002C432B">
      <w:pPr>
        <w:spacing w:line="276" w:lineRule="auto"/>
        <w:rPr>
          <w:rFonts w:asciiTheme="minorHAnsi" w:hAnsiTheme="minorHAnsi"/>
          <w:u w:val="single"/>
        </w:rPr>
      </w:pPr>
    </w:p>
    <w:p w14:paraId="6511E21A" w14:textId="77777777" w:rsidR="00E33690" w:rsidRPr="00E33690" w:rsidRDefault="00E33690" w:rsidP="00E33690">
      <w:pPr>
        <w:rPr>
          <w:rFonts w:asciiTheme="minorHAnsi" w:hAnsiTheme="minorHAnsi"/>
          <w:b/>
          <w:sz w:val="20"/>
        </w:rPr>
      </w:pPr>
      <w:r w:rsidRPr="00E33690">
        <w:rPr>
          <w:rFonts w:asciiTheme="minorHAnsi" w:hAnsiTheme="minorHAnsi"/>
          <w:b/>
          <w:sz w:val="20"/>
        </w:rPr>
        <w:t>C. Additional Requirements for Compliance</w:t>
      </w:r>
    </w:p>
    <w:p w14:paraId="6511E21B" w14:textId="1ABF7A26"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w:t>
      </w:r>
    </w:p>
    <w:p w14:paraId="003C4708" w14:textId="77777777" w:rsidR="00556995" w:rsidRDefault="00556995">
      <w:pPr>
        <w:rPr>
          <w:rFonts w:asciiTheme="minorHAnsi" w:hAnsiTheme="minorHAnsi"/>
          <w:sz w:val="20"/>
        </w:rPr>
      </w:pPr>
      <w:r>
        <w:rPr>
          <w:rFonts w:asciiTheme="minorHAnsi" w:hAnsiTheme="minorHAnsi"/>
          <w:sz w:val="20"/>
        </w:rPr>
        <w:br w:type="page"/>
      </w:r>
    </w:p>
    <w:p w14:paraId="6511E21C" w14:textId="4C864DF1"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lastRenderedPageBreak/>
        <w:t>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E11D5B">
        <w:rPr>
          <w:rFonts w:asciiTheme="minorHAnsi" w:hAnsiTheme="minorHAnsi"/>
          <w:sz w:val="20"/>
        </w:rPr>
        <w:t>,</w:t>
      </w:r>
      <w:r w:rsidRPr="00E33690">
        <w:rPr>
          <w:rFonts w:asciiTheme="minorHAnsi" w:hAnsiTheme="minorHAnsi"/>
          <w:sz w:val="20"/>
        </w:rPr>
        <w:t xml:space="preserve"> but not required</w:t>
      </w:r>
      <w:r w:rsidR="00E11D5B">
        <w:rPr>
          <w:rFonts w:asciiTheme="minorHAnsi" w:hAnsiTheme="minorHAnsi"/>
          <w:sz w:val="20"/>
        </w:rPr>
        <w:t>,</w:t>
      </w:r>
      <w:r w:rsidRPr="00E33690">
        <w:rPr>
          <w:rFonts w:asciiTheme="minorHAnsi" w:hAnsiTheme="minorHAnsi"/>
          <w:sz w:val="20"/>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6511E21D" w14:textId="77777777" w:rsidR="00E33690" w:rsidRPr="00E33690" w:rsidRDefault="00E33690" w:rsidP="00E33690">
      <w:pPr>
        <w:pStyle w:val="ListParagraph"/>
        <w:spacing w:line="276" w:lineRule="auto"/>
        <w:ind w:left="360"/>
        <w:rPr>
          <w:rFonts w:asciiTheme="minorHAnsi" w:hAnsiTheme="minorHAnsi"/>
          <w:sz w:val="20"/>
        </w:rPr>
      </w:pPr>
      <w:r w:rsidRPr="00E33690">
        <w:rPr>
          <w:rFonts w:asciiTheme="minorHAnsi" w:hAnsiTheme="minorHAnsi"/>
          <w:noProof/>
          <w:sz w:val="20"/>
        </w:rPr>
        <w:drawing>
          <wp:inline distT="0" distB="0" distL="0" distR="0" wp14:anchorId="6511E297" wp14:editId="6511E298">
            <wp:extent cx="5960403" cy="2227049"/>
            <wp:effectExtent l="25400" t="0" r="8597" b="0"/>
            <wp:docPr id="2" name="Picture 2"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3" cstate="print"/>
                    <a:stretch>
                      <a:fillRect/>
                    </a:stretch>
                  </pic:blipFill>
                  <pic:spPr>
                    <a:xfrm>
                      <a:off x="0" y="0"/>
                      <a:ext cx="5959691" cy="2226783"/>
                    </a:xfrm>
                    <a:prstGeom prst="rect">
                      <a:avLst/>
                    </a:prstGeom>
                  </pic:spPr>
                </pic:pic>
              </a:graphicData>
            </a:graphic>
          </wp:inline>
        </w:drawing>
      </w:r>
    </w:p>
    <w:p w14:paraId="6511E21E" w14:textId="0D3A0E9E"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6511E21F" w14:textId="0CC5FB65" w:rsid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E11D5B">
        <w:rPr>
          <w:rFonts w:asciiTheme="minorHAnsi" w:hAnsiTheme="minorHAnsi"/>
          <w:sz w:val="20"/>
        </w:rPr>
        <w:t>;</w:t>
      </w:r>
      <w:r w:rsidRPr="00E33690">
        <w:rPr>
          <w:rFonts w:asciiTheme="minorHAnsi" w:hAnsiTheme="minorHAnsi"/>
          <w:sz w:val="20"/>
        </w:rPr>
        <w:t xml:space="preserve"> however</w:t>
      </w:r>
      <w:r w:rsidR="00E11D5B">
        <w:rPr>
          <w:rFonts w:asciiTheme="minorHAnsi" w:hAnsiTheme="minorHAnsi"/>
          <w:sz w:val="20"/>
        </w:rPr>
        <w:t>,</w:t>
      </w:r>
      <w:r w:rsidRPr="00E33690">
        <w:rPr>
          <w:rFonts w:asciiTheme="minorHAnsi" w:hAnsiTheme="minorHAnsi"/>
          <w:sz w:val="20"/>
        </w:rPr>
        <w:t xml:space="preserve"> it is recommended that they be resealed with approved materials to prevent further degradation.</w:t>
      </w:r>
    </w:p>
    <w:p w14:paraId="6511E220" w14:textId="2352D7A3" w:rsidR="00E33690" w:rsidRPr="00E33690" w:rsidRDefault="00E33690" w:rsidP="00E33690">
      <w:pPr>
        <w:pStyle w:val="ListParagraph"/>
        <w:numPr>
          <w:ilvl w:val="3"/>
          <w:numId w:val="10"/>
        </w:numPr>
        <w:spacing w:line="276" w:lineRule="auto"/>
        <w:ind w:left="360"/>
        <w:rPr>
          <w:rFonts w:asciiTheme="minorHAnsi" w:hAnsiTheme="minorHAnsi"/>
          <w:sz w:val="20"/>
        </w:rPr>
      </w:pPr>
      <w:r>
        <w:rPr>
          <w:rFonts w:asciiTheme="minorHAnsi" w:hAnsiTheme="minorHAnsi"/>
          <w:sz w:val="20"/>
        </w:rPr>
        <w:t>To qualify for the low leakage air handling unit credit, the installed air handling unit’s make and model number must have been listed with the Commission. This list can be found on the Commission’s website.</w:t>
      </w:r>
    </w:p>
    <w:p w14:paraId="6511E221" w14:textId="77777777"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User to select one of the following:</w:t>
      </w:r>
    </w:p>
    <w:p w14:paraId="6511E222" w14:textId="7777777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Pass – select this when all of the additional requirements listed above have been met.</w:t>
      </w:r>
    </w:p>
    <w:p w14:paraId="6511E223" w14:textId="0D926A5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 xml:space="preserve">Fail – select this when one or more of the additional requirements listed above cannot be met. Use </w:t>
      </w:r>
      <w:r w:rsidR="00E11D5B">
        <w:rPr>
          <w:rFonts w:asciiTheme="minorHAnsi" w:hAnsiTheme="minorHAnsi"/>
          <w:sz w:val="20"/>
        </w:rPr>
        <w:t>C0</w:t>
      </w:r>
      <w:r w:rsidRPr="00E33690">
        <w:rPr>
          <w:rFonts w:asciiTheme="minorHAnsi" w:hAnsiTheme="minorHAnsi"/>
          <w:sz w:val="20"/>
        </w:rPr>
        <w:t>6 to explain reason for non-compliance.  Non-compliance must be corrected prior to passing.</w:t>
      </w:r>
    </w:p>
    <w:p w14:paraId="6511E224" w14:textId="4506343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 xml:space="preserve">All </w:t>
      </w:r>
      <w:r w:rsidR="00E11D5B">
        <w:rPr>
          <w:rFonts w:asciiTheme="minorHAnsi" w:hAnsiTheme="minorHAnsi"/>
          <w:sz w:val="20"/>
        </w:rPr>
        <w:t>N/A</w:t>
      </w:r>
      <w:r w:rsidRPr="00E33690">
        <w:rPr>
          <w:rFonts w:asciiTheme="minorHAnsi" w:hAnsiTheme="minorHAnsi"/>
          <w:sz w:val="20"/>
        </w:rPr>
        <w:t xml:space="preserve"> – select this when </w:t>
      </w:r>
      <w:r w:rsidRPr="00E33690">
        <w:rPr>
          <w:rFonts w:asciiTheme="minorHAnsi" w:hAnsiTheme="minorHAnsi"/>
          <w:b/>
          <w:sz w:val="20"/>
          <w:u w:val="single"/>
        </w:rPr>
        <w:t>all</w:t>
      </w:r>
      <w:r w:rsidRPr="00E33690">
        <w:rPr>
          <w:rFonts w:asciiTheme="minorHAnsi" w:hAnsiTheme="minorHAnsi"/>
          <w:sz w:val="20"/>
        </w:rPr>
        <w:t xml:space="preserve"> of the additional requirements listed above do not apply. This is not a common situation.</w:t>
      </w:r>
    </w:p>
    <w:p w14:paraId="6511E225" w14:textId="1A0E0D0E"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 xml:space="preserve">When “Fail” is selected in </w:t>
      </w:r>
      <w:r w:rsidR="00E11D5B">
        <w:rPr>
          <w:rFonts w:asciiTheme="minorHAnsi" w:hAnsiTheme="minorHAnsi"/>
          <w:sz w:val="20"/>
        </w:rPr>
        <w:t>C0</w:t>
      </w:r>
      <w:r w:rsidRPr="00E33690">
        <w:rPr>
          <w:rFonts w:asciiTheme="minorHAnsi" w:hAnsiTheme="minorHAnsi"/>
          <w:sz w:val="20"/>
        </w:rPr>
        <w:t>5, use this row to explain why.  Be as detailed as possible.</w:t>
      </w:r>
    </w:p>
    <w:p w14:paraId="6511E226" w14:textId="77777777" w:rsidR="00E33690" w:rsidRPr="00E33690" w:rsidRDefault="00E33690" w:rsidP="00E33690">
      <w:pPr>
        <w:spacing w:line="276" w:lineRule="auto"/>
        <w:rPr>
          <w:rFonts w:asciiTheme="minorHAnsi" w:hAnsiTheme="minorHAnsi"/>
          <w:sz w:val="20"/>
        </w:rPr>
      </w:pPr>
    </w:p>
    <w:p w14:paraId="6511E227" w14:textId="77777777" w:rsidR="00E33690" w:rsidRPr="00E33690" w:rsidRDefault="00E33690" w:rsidP="00E33690">
      <w:pPr>
        <w:rPr>
          <w:rFonts w:asciiTheme="minorHAnsi" w:hAnsiTheme="minorHAnsi"/>
          <w:b/>
          <w:sz w:val="20"/>
        </w:rPr>
      </w:pPr>
      <w:r w:rsidRPr="00E33690">
        <w:rPr>
          <w:rFonts w:asciiTheme="minorHAnsi" w:hAnsiTheme="minorHAnsi"/>
          <w:b/>
          <w:sz w:val="20"/>
        </w:rPr>
        <w:t>D. Determination of HERS Verification Compliance</w:t>
      </w:r>
    </w:p>
    <w:p w14:paraId="6511E228" w14:textId="77777777" w:rsidR="00E33690" w:rsidRDefault="00E33690" w:rsidP="00E33690">
      <w:pPr>
        <w:pStyle w:val="ListParagraph"/>
        <w:numPr>
          <w:ilvl w:val="0"/>
          <w:numId w:val="15"/>
        </w:numPr>
        <w:spacing w:line="276" w:lineRule="auto"/>
        <w:ind w:left="360"/>
        <w:rPr>
          <w:rFonts w:asciiTheme="minorHAnsi" w:hAnsiTheme="minorHAnsi"/>
          <w:sz w:val="20"/>
        </w:rPr>
      </w:pPr>
      <w:r w:rsidRPr="00E33690">
        <w:rPr>
          <w:rFonts w:asciiTheme="minorHAnsi" w:hAnsiTheme="minorHAnsi"/>
          <w:sz w:val="20"/>
        </w:rPr>
        <w:t>When all requirements of Section B and Section C comply, “System Passes Leakage Test” will display here, otherwise “System Does not Comply” will display here and corrections will need to be made.</w:t>
      </w:r>
    </w:p>
    <w:p w14:paraId="6511E229" w14:textId="77777777" w:rsidR="007267DF" w:rsidRDefault="007267DF" w:rsidP="007267DF">
      <w:pPr>
        <w:spacing w:line="276" w:lineRule="auto"/>
        <w:rPr>
          <w:rFonts w:asciiTheme="minorHAnsi" w:hAnsiTheme="minorHAnsi"/>
          <w:sz w:val="20"/>
        </w:rPr>
      </w:pPr>
    </w:p>
    <w:p w14:paraId="6511E22A" w14:textId="77777777" w:rsidR="007267DF" w:rsidRPr="007267DF" w:rsidRDefault="007267DF" w:rsidP="007267DF">
      <w:pPr>
        <w:spacing w:line="276" w:lineRule="auto"/>
        <w:rPr>
          <w:rFonts w:asciiTheme="minorHAnsi" w:hAnsiTheme="minorHAnsi"/>
          <w:sz w:val="20"/>
        </w:rPr>
      </w:pPr>
    </w:p>
    <w:p w14:paraId="6511E22B" w14:textId="77777777" w:rsidR="00E33690" w:rsidRPr="002C432B" w:rsidRDefault="00E33690" w:rsidP="002C432B">
      <w:pPr>
        <w:spacing w:line="276" w:lineRule="auto"/>
        <w:rPr>
          <w:rFonts w:asciiTheme="minorHAnsi" w:hAnsiTheme="minorHAnsi"/>
          <w:u w:val="single"/>
        </w:rPr>
        <w:sectPr w:rsidR="00E33690" w:rsidRPr="002C432B">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41"/>
        <w:gridCol w:w="5588"/>
      </w:tblGrid>
      <w:tr w:rsidR="00DD40D9" w:rsidRPr="00DD40D9" w14:paraId="6511E22D" w14:textId="77777777" w:rsidTr="001B7580">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511E22C" w14:textId="77777777" w:rsidR="00DD40D9" w:rsidRPr="00DD40D9" w:rsidRDefault="00DD40D9" w:rsidP="00DD40D9">
            <w:pPr>
              <w:rPr>
                <w:rFonts w:asciiTheme="minorHAnsi" w:hAnsiTheme="minorHAnsi"/>
                <w:sz w:val="18"/>
                <w:szCs w:val="18"/>
              </w:rPr>
            </w:pPr>
            <w:r w:rsidRPr="00600AB5">
              <w:rPr>
                <w:rFonts w:asciiTheme="minorHAnsi" w:hAnsiTheme="minorHAnsi"/>
                <w:b/>
                <w:sz w:val="20"/>
                <w:szCs w:val="18"/>
              </w:rPr>
              <w:lastRenderedPageBreak/>
              <w:t>A. System Information</w:t>
            </w:r>
          </w:p>
        </w:tc>
      </w:tr>
      <w:tr w:rsidR="00DD40D9" w:rsidRPr="00DD40D9" w14:paraId="6511E231"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2E"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6511E22F" w14:textId="28179B38" w:rsidR="00DD40D9" w:rsidRPr="00DD40D9" w:rsidRDefault="00DD40D9" w:rsidP="00DD40D9">
            <w:pPr>
              <w:rPr>
                <w:rFonts w:asciiTheme="minorHAnsi" w:hAnsiTheme="minorHAnsi"/>
                <w:sz w:val="18"/>
                <w:szCs w:val="18"/>
              </w:rPr>
            </w:pPr>
            <w:r w:rsidRPr="00DD40D9">
              <w:rPr>
                <w:rFonts w:asciiTheme="minorHAnsi" w:hAnsiTheme="minorHAnsi"/>
                <w:sz w:val="18"/>
                <w:szCs w:val="18"/>
              </w:rPr>
              <w:t>HVAC 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6511E230"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input, text, maximum 50 characters&gt;&gt;</w:t>
            </w:r>
          </w:p>
        </w:tc>
      </w:tr>
      <w:tr w:rsidR="00DD40D9" w:rsidRPr="00DD40D9" w14:paraId="6511E235"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2"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6511E233" w14:textId="2CAA719C" w:rsidR="00DD40D9" w:rsidRPr="00DD40D9" w:rsidRDefault="00DD40D9" w:rsidP="00DD40D9">
            <w:pPr>
              <w:rPr>
                <w:rFonts w:asciiTheme="minorHAnsi" w:hAnsiTheme="minorHAnsi"/>
                <w:sz w:val="18"/>
                <w:szCs w:val="18"/>
              </w:rPr>
            </w:pPr>
            <w:r w:rsidRPr="00DD40D9">
              <w:rPr>
                <w:rFonts w:asciiTheme="minorHAnsi" w:hAnsiTheme="minorHAnsi"/>
                <w:sz w:val="18"/>
                <w:szCs w:val="18"/>
              </w:rPr>
              <w:t>HVAC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6511E234"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input, text, maximum 50 characters&gt;&gt;</w:t>
            </w:r>
          </w:p>
        </w:tc>
      </w:tr>
      <w:tr w:rsidR="00874775" w:rsidRPr="00DD40D9" w14:paraId="658108D8"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770504D" w14:textId="70C2576C" w:rsidR="00874775" w:rsidRPr="00DD40D9" w:rsidRDefault="00874775" w:rsidP="00874775">
            <w:pPr>
              <w:jc w:val="center"/>
              <w:rPr>
                <w:rFonts w:asciiTheme="minorHAnsi" w:hAnsiTheme="minorHAnsi"/>
                <w:sz w:val="18"/>
                <w:szCs w:val="18"/>
              </w:rPr>
            </w:pPr>
            <w:r>
              <w:rPr>
                <w:rFonts w:asciiTheme="minorHAnsi" w:hAnsiTheme="minorHAnsi"/>
                <w:sz w:val="18"/>
                <w:szCs w:val="18"/>
              </w:rPr>
              <w:t>03</w:t>
            </w:r>
          </w:p>
        </w:tc>
        <w:tc>
          <w:tcPr>
            <w:tcW w:w="2245" w:type="pct"/>
            <w:tcBorders>
              <w:top w:val="single" w:sz="4" w:space="0" w:color="auto"/>
              <w:left w:val="single" w:sz="4" w:space="0" w:color="auto"/>
              <w:bottom w:val="single" w:sz="4" w:space="0" w:color="auto"/>
              <w:right w:val="single" w:sz="4" w:space="0" w:color="auto"/>
            </w:tcBorders>
            <w:vAlign w:val="center"/>
          </w:tcPr>
          <w:p w14:paraId="6AC57828" w14:textId="6AA0B00F" w:rsidR="00874775" w:rsidRPr="00DD40D9" w:rsidRDefault="00874775" w:rsidP="00874775">
            <w:pPr>
              <w:rPr>
                <w:rFonts w:asciiTheme="minorHAnsi" w:hAnsiTheme="minorHAnsi"/>
                <w:sz w:val="18"/>
                <w:szCs w:val="18"/>
              </w:rPr>
            </w:pPr>
            <w:r>
              <w:rPr>
                <w:rFonts w:asciiTheme="minorHAnsi" w:hAnsiTheme="minorHAnsi"/>
                <w:sz w:val="18"/>
                <w:szCs w:val="18"/>
              </w:rPr>
              <w:t>Indoor Unit Name</w:t>
            </w:r>
          </w:p>
        </w:tc>
        <w:tc>
          <w:tcPr>
            <w:tcW w:w="2539" w:type="pct"/>
            <w:tcBorders>
              <w:top w:val="single" w:sz="4" w:space="0" w:color="auto"/>
              <w:left w:val="single" w:sz="4" w:space="0" w:color="auto"/>
              <w:bottom w:val="single" w:sz="4" w:space="0" w:color="auto"/>
              <w:right w:val="single" w:sz="4" w:space="0" w:color="auto"/>
            </w:tcBorders>
            <w:vAlign w:val="center"/>
          </w:tcPr>
          <w:p w14:paraId="349F7CBC" w14:textId="318F29F5" w:rsidR="00874775" w:rsidRPr="00DD40D9" w:rsidRDefault="00874775" w:rsidP="00874775">
            <w:pPr>
              <w:rPr>
                <w:rFonts w:asciiTheme="minorHAnsi" w:hAnsiTheme="minorHAnsi"/>
                <w:sz w:val="18"/>
                <w:szCs w:val="18"/>
              </w:rPr>
            </w:pPr>
            <w:r w:rsidRPr="00990E31">
              <w:rPr>
                <w:rFonts w:asciiTheme="minorHAnsi" w:hAnsiTheme="minorHAnsi"/>
                <w:sz w:val="18"/>
                <w:szCs w:val="18"/>
              </w:rPr>
              <w:t>&lt;&lt;user input, text, maximum 50 characters&gt;&gt;</w:t>
            </w:r>
          </w:p>
        </w:tc>
      </w:tr>
      <w:tr w:rsidR="00874775" w:rsidRPr="00DD40D9" w14:paraId="6511E239"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6" w14:textId="7B04FEE9"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4</w:t>
            </w:r>
          </w:p>
        </w:tc>
        <w:tc>
          <w:tcPr>
            <w:tcW w:w="2245" w:type="pct"/>
            <w:tcBorders>
              <w:top w:val="single" w:sz="4" w:space="0" w:color="auto"/>
              <w:left w:val="single" w:sz="4" w:space="0" w:color="auto"/>
              <w:bottom w:val="single" w:sz="4" w:space="0" w:color="auto"/>
              <w:right w:val="single" w:sz="4" w:space="0" w:color="auto"/>
            </w:tcBorders>
            <w:vAlign w:val="center"/>
          </w:tcPr>
          <w:p w14:paraId="6511E237" w14:textId="7FE93541" w:rsidR="00874775" w:rsidRPr="00DD40D9" w:rsidRDefault="00874775" w:rsidP="00985F02">
            <w:pPr>
              <w:rPr>
                <w:rFonts w:asciiTheme="minorHAnsi" w:hAnsiTheme="minorHAnsi"/>
                <w:sz w:val="18"/>
                <w:szCs w:val="18"/>
              </w:rPr>
            </w:pPr>
            <w:r w:rsidRPr="00DD40D9">
              <w:rPr>
                <w:rFonts w:asciiTheme="minorHAnsi" w:hAnsiTheme="minorHAnsi"/>
                <w:sz w:val="18"/>
                <w:szCs w:val="18"/>
              </w:rPr>
              <w:t xml:space="preserve">Verified Low Leakage Air-handling Unit Credit </w:t>
            </w:r>
            <w:del w:id="8" w:author="Markstrum, Alexis@Energy" w:date="2019-10-22T12:54:00Z">
              <w:r w:rsidRPr="00DD40D9" w:rsidDel="00985F02">
                <w:rPr>
                  <w:rFonts w:asciiTheme="minorHAnsi" w:hAnsiTheme="minorHAnsi"/>
                  <w:sz w:val="18"/>
                  <w:szCs w:val="18"/>
                </w:rPr>
                <w:delText>from NRCC-PRF-01-E</w:delText>
              </w:r>
            </w:del>
          </w:p>
        </w:tc>
        <w:tc>
          <w:tcPr>
            <w:tcW w:w="2539" w:type="pct"/>
            <w:tcBorders>
              <w:top w:val="single" w:sz="4" w:space="0" w:color="auto"/>
              <w:left w:val="single" w:sz="4" w:space="0" w:color="auto"/>
              <w:bottom w:val="single" w:sz="4" w:space="0" w:color="auto"/>
              <w:right w:val="single" w:sz="4" w:space="0" w:color="auto"/>
            </w:tcBorders>
            <w:vAlign w:val="center"/>
          </w:tcPr>
          <w:p w14:paraId="6511E238" w14:textId="30FB9A5E" w:rsidR="00874775" w:rsidRPr="00DD40D9" w:rsidRDefault="00874775" w:rsidP="005E010F">
            <w:pPr>
              <w:rPr>
                <w:rFonts w:asciiTheme="minorHAnsi" w:hAnsiTheme="minorHAnsi"/>
                <w:sz w:val="18"/>
                <w:szCs w:val="18"/>
              </w:rPr>
            </w:pPr>
            <w:r w:rsidRPr="00DD40D9">
              <w:rPr>
                <w:rFonts w:asciiTheme="minorHAnsi" w:hAnsiTheme="minorHAnsi"/>
                <w:sz w:val="18"/>
                <w:szCs w:val="18"/>
              </w:rPr>
              <w:t>&lt;&lt;</w:t>
            </w:r>
            <w:ins w:id="9" w:author="Markstrum, Alexis@Energy" w:date="2019-10-22T12:54:00Z">
              <w:r w:rsidR="00985F02">
                <w:rPr>
                  <w:rFonts w:asciiTheme="minorHAnsi" w:hAnsiTheme="minorHAnsi"/>
                  <w:sz w:val="18"/>
                  <w:szCs w:val="18"/>
                </w:rPr>
                <w:t xml:space="preserve">User </w:t>
              </w:r>
            </w:ins>
            <w:ins w:id="10" w:author="Markstrum, Alexis@Energy" w:date="2019-10-22T13:09:00Z">
              <w:r w:rsidR="005E010F">
                <w:rPr>
                  <w:rFonts w:asciiTheme="minorHAnsi" w:hAnsiTheme="minorHAnsi"/>
                  <w:sz w:val="18"/>
                  <w:szCs w:val="18"/>
                </w:rPr>
                <w:t>input,</w:t>
              </w:r>
            </w:ins>
            <w:ins w:id="11" w:author="Markstrum, Alexis@Energy" w:date="2019-10-22T13:10:00Z">
              <w:r w:rsidR="005E010F">
                <w:rPr>
                  <w:rFonts w:asciiTheme="minorHAnsi" w:hAnsiTheme="minorHAnsi"/>
                  <w:sz w:val="18"/>
                  <w:szCs w:val="18"/>
                </w:rPr>
                <w:t xml:space="preserve"> select</w:t>
              </w:r>
            </w:ins>
            <w:ins w:id="12" w:author="Markstrum, Alexis@Energy" w:date="2019-10-22T12:54:00Z">
              <w:r w:rsidR="00985F02">
                <w:rPr>
                  <w:rFonts w:asciiTheme="minorHAnsi" w:hAnsiTheme="minorHAnsi"/>
                  <w:sz w:val="18"/>
                  <w:szCs w:val="18"/>
                </w:rPr>
                <w:t xml:space="preserve"> from </w:t>
              </w:r>
            </w:ins>
            <w:del w:id="13" w:author="Markstrum, Alexis@Energy" w:date="2019-10-22T12:54:00Z">
              <w:r w:rsidDel="00985F02">
                <w:rPr>
                  <w:rFonts w:asciiTheme="minorHAnsi" w:hAnsiTheme="minorHAnsi"/>
                  <w:sz w:val="18"/>
                  <w:szCs w:val="18"/>
                </w:rPr>
                <w:delText>L</w:delText>
              </w:r>
            </w:del>
            <w:ins w:id="14" w:author="Markstrum, Alexis@Energy" w:date="2019-10-22T12:54:00Z">
              <w:r w:rsidR="00985F02">
                <w:rPr>
                  <w:rFonts w:asciiTheme="minorHAnsi" w:hAnsiTheme="minorHAnsi"/>
                  <w:sz w:val="18"/>
                  <w:szCs w:val="18"/>
                </w:rPr>
                <w:t>l</w:t>
              </w:r>
            </w:ins>
            <w:r w:rsidRPr="00DD40D9">
              <w:rPr>
                <w:rFonts w:asciiTheme="minorHAnsi" w:hAnsiTheme="minorHAnsi"/>
                <w:sz w:val="18"/>
                <w:szCs w:val="18"/>
              </w:rPr>
              <w:t>ist</w:t>
            </w:r>
            <w:r>
              <w:rPr>
                <w:rFonts w:asciiTheme="minorHAnsi" w:hAnsiTheme="minorHAnsi"/>
                <w:sz w:val="18"/>
                <w:szCs w:val="18"/>
              </w:rPr>
              <w:t>,</w:t>
            </w:r>
            <w:r w:rsidRPr="00DD40D9">
              <w:rPr>
                <w:rFonts w:asciiTheme="minorHAnsi" w:hAnsiTheme="minorHAnsi"/>
                <w:sz w:val="18"/>
                <w:szCs w:val="18"/>
              </w:rPr>
              <w:t xml:space="preserve"> “Yes” or “No”</w:t>
            </w:r>
            <w:ins w:id="15" w:author="Markstrum, Alexis@Energy" w:date="2019-10-22T12:54:00Z">
              <w:r w:rsidR="00985F02" w:rsidDel="00985F02">
                <w:rPr>
                  <w:rFonts w:asciiTheme="minorHAnsi" w:hAnsiTheme="minorHAnsi"/>
                  <w:sz w:val="18"/>
                  <w:szCs w:val="18"/>
                </w:rPr>
                <w:t xml:space="preserve"> </w:t>
              </w:r>
            </w:ins>
            <w:del w:id="16" w:author="Markstrum, Alexis@Energy" w:date="2019-10-22T12:54:00Z">
              <w:r w:rsidDel="00985F02">
                <w:rPr>
                  <w:rFonts w:asciiTheme="minorHAnsi" w:hAnsiTheme="minorHAnsi"/>
                  <w:sz w:val="18"/>
                  <w:szCs w:val="18"/>
                </w:rPr>
                <w:delText>, from PRF-01</w:delText>
              </w:r>
            </w:del>
            <w:r w:rsidRPr="00DD40D9">
              <w:rPr>
                <w:rFonts w:asciiTheme="minorHAnsi" w:hAnsiTheme="minorHAnsi"/>
                <w:sz w:val="18"/>
                <w:szCs w:val="18"/>
              </w:rPr>
              <w:t>&gt;&gt;</w:t>
            </w:r>
          </w:p>
        </w:tc>
      </w:tr>
      <w:tr w:rsidR="00874775" w:rsidRPr="00DD40D9" w14:paraId="6511E23D"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A" w14:textId="5D338FA6"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5</w:t>
            </w:r>
          </w:p>
        </w:tc>
        <w:tc>
          <w:tcPr>
            <w:tcW w:w="2245" w:type="pct"/>
            <w:tcBorders>
              <w:top w:val="single" w:sz="4" w:space="0" w:color="auto"/>
              <w:left w:val="single" w:sz="4" w:space="0" w:color="auto"/>
              <w:bottom w:val="single" w:sz="4" w:space="0" w:color="auto"/>
              <w:right w:val="single" w:sz="4" w:space="0" w:color="auto"/>
            </w:tcBorders>
            <w:vAlign w:val="center"/>
          </w:tcPr>
          <w:p w14:paraId="6511E23B" w14:textId="0DD1E204" w:rsidR="00874775" w:rsidRPr="00DD40D9" w:rsidRDefault="00874775" w:rsidP="00874775">
            <w:pPr>
              <w:rPr>
                <w:rFonts w:asciiTheme="minorHAnsi" w:hAnsiTheme="minorHAnsi"/>
                <w:sz w:val="18"/>
                <w:szCs w:val="18"/>
              </w:rPr>
            </w:pPr>
            <w:r w:rsidRPr="00DD40D9">
              <w:rPr>
                <w:rFonts w:asciiTheme="minorHAnsi" w:hAnsiTheme="minorHAnsi"/>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6511E23C"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 xml:space="preserve">&lt;&lt;user pick select from list: </w:t>
            </w:r>
            <w:r w:rsidRPr="00DD40D9">
              <w:rPr>
                <w:rFonts w:asciiTheme="minorHAnsi" w:hAnsiTheme="minorHAnsi"/>
                <w:sz w:val="18"/>
                <w:szCs w:val="18"/>
                <w:u w:val="single"/>
              </w:rPr>
              <w:t>New</w:t>
            </w:r>
            <w:r w:rsidRPr="00DD40D9">
              <w:rPr>
                <w:rFonts w:asciiTheme="minorHAnsi" w:hAnsiTheme="minorHAnsi"/>
                <w:sz w:val="18"/>
                <w:szCs w:val="18"/>
              </w:rPr>
              <w:t xml:space="preserve">; or </w:t>
            </w:r>
            <w:r w:rsidRPr="00DD40D9">
              <w:rPr>
                <w:rFonts w:asciiTheme="minorHAnsi" w:hAnsiTheme="minorHAnsi"/>
                <w:sz w:val="18"/>
                <w:szCs w:val="18"/>
                <w:u w:val="single"/>
              </w:rPr>
              <w:t>Alteration;</w:t>
            </w:r>
            <w:r w:rsidRPr="00DD40D9">
              <w:rPr>
                <w:rFonts w:asciiTheme="minorHAnsi" w:hAnsiTheme="minorHAnsi"/>
                <w:sz w:val="18"/>
                <w:szCs w:val="18"/>
              </w:rPr>
              <w:t xml:space="preserve"> or</w:t>
            </w:r>
            <w:r w:rsidRPr="00DD40D9">
              <w:rPr>
                <w:rFonts w:asciiTheme="minorHAnsi" w:hAnsiTheme="minorHAnsi"/>
                <w:sz w:val="18"/>
                <w:szCs w:val="18"/>
                <w:u w:val="single"/>
              </w:rPr>
              <w:t xml:space="preserve"> Alteration using Smoke Test;</w:t>
            </w:r>
            <w:r w:rsidRPr="00DD40D9">
              <w:rPr>
                <w:rFonts w:asciiTheme="minorHAnsi" w:hAnsiTheme="minorHAnsi"/>
                <w:sz w:val="18"/>
                <w:szCs w:val="18"/>
              </w:rPr>
              <w:t>&gt;&gt;</w:t>
            </w:r>
          </w:p>
        </w:tc>
      </w:tr>
      <w:tr w:rsidR="00874775" w:rsidRPr="00DD40D9" w14:paraId="6511E24A"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E" w14:textId="1E1ABCA8"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6</w:t>
            </w:r>
          </w:p>
        </w:tc>
        <w:tc>
          <w:tcPr>
            <w:tcW w:w="2245" w:type="pct"/>
            <w:tcBorders>
              <w:top w:val="single" w:sz="4" w:space="0" w:color="auto"/>
              <w:left w:val="single" w:sz="4" w:space="0" w:color="auto"/>
              <w:bottom w:val="single" w:sz="4" w:space="0" w:color="auto"/>
              <w:right w:val="single" w:sz="4" w:space="0" w:color="auto"/>
            </w:tcBorders>
            <w:vAlign w:val="center"/>
          </w:tcPr>
          <w:p w14:paraId="6511E23F"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determine compliance method for this document;  display applicable tables below;</w:t>
            </w:r>
          </w:p>
          <w:p w14:paraId="6511E240"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6511E241"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 xml:space="preserve">&lt;&lt;Calculated Result:  </w:t>
            </w:r>
          </w:p>
          <w:p w14:paraId="6511E242" w14:textId="02C43B59" w:rsidR="00874775" w:rsidRPr="00DD40D9" w:rsidRDefault="00874775" w:rsidP="00874775">
            <w:pPr>
              <w:rPr>
                <w:rFonts w:asciiTheme="minorHAnsi" w:hAnsiTheme="minorHAnsi"/>
                <w:sz w:val="18"/>
                <w:szCs w:val="18"/>
                <w:u w:val="single"/>
              </w:rPr>
            </w:pPr>
            <w:r w:rsidRPr="00DD40D9">
              <w:rPr>
                <w:rFonts w:asciiTheme="minorHAnsi" w:hAnsiTheme="minorHAnsi"/>
                <w:sz w:val="18"/>
                <w:szCs w:val="18"/>
              </w:rPr>
              <w:t>if A0</w:t>
            </w:r>
            <w:r>
              <w:rPr>
                <w:rFonts w:asciiTheme="minorHAnsi" w:hAnsiTheme="minorHAnsi"/>
                <w:sz w:val="18"/>
                <w:szCs w:val="18"/>
              </w:rPr>
              <w:t>5</w:t>
            </w:r>
            <w:r w:rsidRPr="00DD40D9">
              <w:rPr>
                <w:rFonts w:asciiTheme="minorHAnsi" w:hAnsiTheme="minorHAnsi"/>
                <w:sz w:val="18"/>
                <w:szCs w:val="18"/>
              </w:rPr>
              <w:t>=</w:t>
            </w:r>
            <w:r w:rsidRPr="00DD40D9">
              <w:rPr>
                <w:rFonts w:asciiTheme="minorHAnsi" w:hAnsiTheme="minorHAnsi"/>
                <w:sz w:val="18"/>
                <w:szCs w:val="18"/>
                <w:u w:val="single"/>
              </w:rPr>
              <w:t xml:space="preserve"> Alteration using Smoke Test</w:t>
            </w:r>
            <w:r w:rsidRPr="00DD40D9">
              <w:rPr>
                <w:rFonts w:asciiTheme="minorHAnsi" w:hAnsiTheme="minorHAnsi"/>
                <w:sz w:val="18"/>
                <w:szCs w:val="18"/>
              </w:rPr>
              <w:t>; then display method:</w:t>
            </w:r>
          </w:p>
          <w:p w14:paraId="6511E243"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MCH-04e. Altered Duct System using Smoke Test</w:t>
            </w:r>
          </w:p>
          <w:p w14:paraId="6511E244" w14:textId="3D256F4B" w:rsidR="00874775" w:rsidRPr="00DD40D9" w:rsidRDefault="00874775" w:rsidP="00874775">
            <w:pPr>
              <w:rPr>
                <w:rFonts w:asciiTheme="minorHAnsi" w:hAnsiTheme="minorHAnsi"/>
                <w:sz w:val="18"/>
                <w:szCs w:val="18"/>
              </w:rPr>
            </w:pPr>
            <w:r w:rsidRPr="00DD40D9">
              <w:rPr>
                <w:rFonts w:asciiTheme="minorHAnsi" w:hAnsiTheme="minorHAnsi"/>
                <w:sz w:val="18"/>
                <w:szCs w:val="18"/>
              </w:rPr>
              <w:t>if A0</w:t>
            </w:r>
            <w:r>
              <w:rPr>
                <w:rFonts w:asciiTheme="minorHAnsi" w:hAnsiTheme="minorHAnsi"/>
                <w:sz w:val="18"/>
                <w:szCs w:val="18"/>
              </w:rPr>
              <w:t>5</w:t>
            </w:r>
            <w:r w:rsidRPr="00DD40D9">
              <w:rPr>
                <w:rFonts w:asciiTheme="minorHAnsi" w:hAnsiTheme="minorHAnsi"/>
                <w:sz w:val="18"/>
                <w:szCs w:val="18"/>
              </w:rPr>
              <w:t>=</w:t>
            </w:r>
            <w:r w:rsidRPr="00DD40D9">
              <w:rPr>
                <w:rFonts w:asciiTheme="minorHAnsi" w:hAnsiTheme="minorHAnsi"/>
                <w:sz w:val="18"/>
                <w:szCs w:val="18"/>
                <w:u w:val="single"/>
              </w:rPr>
              <w:t xml:space="preserve"> Alteration</w:t>
            </w:r>
            <w:r w:rsidRPr="00DD40D9">
              <w:rPr>
                <w:rFonts w:asciiTheme="minorHAnsi" w:hAnsiTheme="minorHAnsi"/>
                <w:sz w:val="18"/>
                <w:szCs w:val="18"/>
              </w:rPr>
              <w:t>; then display method:</w:t>
            </w:r>
          </w:p>
          <w:p w14:paraId="6511E245"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MCH-04d. Altered Duct System</w:t>
            </w:r>
          </w:p>
          <w:p w14:paraId="6511E246" w14:textId="7AF3C949" w:rsidR="00874775" w:rsidRPr="00DD40D9" w:rsidRDefault="00874775" w:rsidP="00874775">
            <w:pPr>
              <w:rPr>
                <w:rFonts w:asciiTheme="minorHAnsi" w:hAnsiTheme="minorHAnsi"/>
                <w:sz w:val="18"/>
                <w:szCs w:val="18"/>
              </w:rPr>
            </w:pPr>
            <w:r w:rsidRPr="00DD40D9">
              <w:rPr>
                <w:rFonts w:asciiTheme="minorHAnsi" w:hAnsiTheme="minorHAnsi"/>
                <w:sz w:val="18"/>
                <w:szCs w:val="18"/>
              </w:rPr>
              <w:t>elseif A0</w:t>
            </w:r>
            <w:r>
              <w:rPr>
                <w:rFonts w:asciiTheme="minorHAnsi" w:hAnsiTheme="minorHAnsi"/>
                <w:sz w:val="18"/>
                <w:szCs w:val="18"/>
              </w:rPr>
              <w:t>5</w:t>
            </w:r>
            <w:r w:rsidRPr="00DD40D9">
              <w:rPr>
                <w:rFonts w:asciiTheme="minorHAnsi" w:hAnsiTheme="minorHAnsi"/>
                <w:sz w:val="18"/>
                <w:szCs w:val="18"/>
              </w:rPr>
              <w:t>=</w:t>
            </w:r>
            <w:r w:rsidRPr="00DD40D9">
              <w:rPr>
                <w:rFonts w:asciiTheme="minorHAnsi" w:hAnsiTheme="minorHAnsi"/>
                <w:sz w:val="18"/>
                <w:szCs w:val="18"/>
                <w:u w:val="single"/>
              </w:rPr>
              <w:t>New</w:t>
            </w:r>
            <w:r w:rsidRPr="00DD40D9">
              <w:rPr>
                <w:rFonts w:asciiTheme="minorHAnsi" w:hAnsiTheme="minorHAnsi"/>
                <w:sz w:val="18"/>
                <w:szCs w:val="18"/>
              </w:rPr>
              <w:t xml:space="preserve"> and A0</w:t>
            </w:r>
            <w:r>
              <w:rPr>
                <w:rFonts w:asciiTheme="minorHAnsi" w:hAnsiTheme="minorHAnsi"/>
                <w:sz w:val="18"/>
                <w:szCs w:val="18"/>
              </w:rPr>
              <w:t>4</w:t>
            </w:r>
            <w:r w:rsidRPr="00DD40D9">
              <w:rPr>
                <w:rFonts w:asciiTheme="minorHAnsi" w:hAnsiTheme="minorHAnsi"/>
                <w:sz w:val="18"/>
                <w:szCs w:val="18"/>
              </w:rPr>
              <w:t>=</w:t>
            </w:r>
            <w:r w:rsidRPr="00DD40D9">
              <w:rPr>
                <w:rFonts w:asciiTheme="minorHAnsi" w:hAnsiTheme="minorHAnsi"/>
                <w:sz w:val="18"/>
                <w:szCs w:val="18"/>
                <w:u w:val="single"/>
              </w:rPr>
              <w:t>”Yes”</w:t>
            </w:r>
            <w:r>
              <w:rPr>
                <w:rFonts w:asciiTheme="minorHAnsi" w:hAnsiTheme="minorHAnsi"/>
                <w:sz w:val="18"/>
                <w:szCs w:val="18"/>
                <w:u w:val="single"/>
              </w:rPr>
              <w:t>;</w:t>
            </w:r>
            <w:r w:rsidRPr="00DD40D9">
              <w:rPr>
                <w:rFonts w:asciiTheme="minorHAnsi" w:hAnsiTheme="minorHAnsi"/>
                <w:sz w:val="18"/>
                <w:szCs w:val="18"/>
              </w:rPr>
              <w:t xml:space="preserve"> then display method:</w:t>
            </w:r>
          </w:p>
          <w:p w14:paraId="6511E247"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MCH-04c. Low Leakage Air-Handling Unit</w:t>
            </w:r>
          </w:p>
          <w:p w14:paraId="6511E248" w14:textId="7D8D5D43" w:rsidR="00874775" w:rsidRPr="00DD40D9" w:rsidRDefault="00874775" w:rsidP="00874775">
            <w:pPr>
              <w:rPr>
                <w:rFonts w:asciiTheme="minorHAnsi" w:hAnsiTheme="minorHAnsi"/>
                <w:sz w:val="18"/>
                <w:szCs w:val="18"/>
              </w:rPr>
            </w:pPr>
            <w:r w:rsidRPr="00DD40D9">
              <w:rPr>
                <w:rFonts w:asciiTheme="minorHAnsi" w:hAnsiTheme="minorHAnsi"/>
                <w:sz w:val="18"/>
                <w:szCs w:val="18"/>
              </w:rPr>
              <w:t>elseif A0</w:t>
            </w:r>
            <w:r>
              <w:rPr>
                <w:rFonts w:asciiTheme="minorHAnsi" w:hAnsiTheme="minorHAnsi"/>
                <w:sz w:val="18"/>
                <w:szCs w:val="18"/>
              </w:rPr>
              <w:t>5</w:t>
            </w:r>
            <w:r w:rsidRPr="00DD40D9">
              <w:rPr>
                <w:rFonts w:asciiTheme="minorHAnsi" w:hAnsiTheme="minorHAnsi"/>
                <w:sz w:val="18"/>
                <w:szCs w:val="18"/>
              </w:rPr>
              <w:t>=</w:t>
            </w:r>
            <w:r w:rsidRPr="00DD40D9">
              <w:rPr>
                <w:rFonts w:asciiTheme="minorHAnsi" w:hAnsiTheme="minorHAnsi"/>
                <w:sz w:val="18"/>
                <w:szCs w:val="18"/>
                <w:u w:val="single"/>
              </w:rPr>
              <w:t>New</w:t>
            </w:r>
            <w:r w:rsidRPr="00DD40D9">
              <w:rPr>
                <w:rFonts w:asciiTheme="minorHAnsi" w:hAnsiTheme="minorHAnsi"/>
                <w:sz w:val="18"/>
                <w:szCs w:val="18"/>
              </w:rPr>
              <w:t xml:space="preserve"> and A0</w:t>
            </w:r>
            <w:r>
              <w:rPr>
                <w:rFonts w:asciiTheme="minorHAnsi" w:hAnsiTheme="minorHAnsi"/>
                <w:sz w:val="18"/>
                <w:szCs w:val="18"/>
              </w:rPr>
              <w:t>4</w:t>
            </w:r>
            <w:r w:rsidRPr="00DD40D9">
              <w:rPr>
                <w:rFonts w:asciiTheme="minorHAnsi" w:hAnsiTheme="minorHAnsi"/>
                <w:sz w:val="18"/>
                <w:szCs w:val="18"/>
              </w:rPr>
              <w:t>=</w:t>
            </w:r>
            <w:r w:rsidRPr="00DD40D9">
              <w:rPr>
                <w:rFonts w:asciiTheme="minorHAnsi" w:hAnsiTheme="minorHAnsi"/>
                <w:sz w:val="18"/>
                <w:szCs w:val="18"/>
                <w:u w:val="single"/>
              </w:rPr>
              <w:t>”No”</w:t>
            </w:r>
            <w:r>
              <w:rPr>
                <w:rFonts w:asciiTheme="minorHAnsi" w:hAnsiTheme="minorHAnsi"/>
                <w:sz w:val="18"/>
                <w:szCs w:val="18"/>
                <w:u w:val="single"/>
              </w:rPr>
              <w:t>;</w:t>
            </w:r>
            <w:r w:rsidRPr="00DD40D9">
              <w:rPr>
                <w:rFonts w:asciiTheme="minorHAnsi" w:hAnsiTheme="minorHAnsi"/>
                <w:sz w:val="18"/>
                <w:szCs w:val="18"/>
              </w:rPr>
              <w:t xml:space="preserve"> then</w:t>
            </w:r>
            <w:r w:rsidRPr="00DD40D9">
              <w:rPr>
                <w:rFonts w:asciiTheme="minorHAnsi" w:hAnsiTheme="minorHAnsi"/>
                <w:sz w:val="18"/>
                <w:szCs w:val="18"/>
                <w:u w:val="single"/>
              </w:rPr>
              <w:t xml:space="preserve"> </w:t>
            </w:r>
            <w:r w:rsidRPr="00DD40D9">
              <w:rPr>
                <w:rFonts w:asciiTheme="minorHAnsi" w:hAnsiTheme="minorHAnsi"/>
                <w:sz w:val="18"/>
                <w:szCs w:val="18"/>
              </w:rPr>
              <w:t xml:space="preserve">display method: </w:t>
            </w:r>
          </w:p>
          <w:p w14:paraId="6511E249" w14:textId="77777777" w:rsidR="00874775" w:rsidRPr="00DD40D9" w:rsidRDefault="00874775" w:rsidP="00874775">
            <w:pPr>
              <w:rPr>
                <w:rFonts w:asciiTheme="minorHAnsi" w:hAnsiTheme="minorHAnsi"/>
                <w:sz w:val="18"/>
                <w:szCs w:val="18"/>
              </w:rPr>
            </w:pPr>
            <w:r w:rsidRPr="00DD40D9">
              <w:rPr>
                <w:rFonts w:asciiTheme="minorHAnsi" w:hAnsiTheme="minorHAnsi"/>
                <w:b/>
                <w:sz w:val="18"/>
                <w:szCs w:val="18"/>
              </w:rPr>
              <w:t>MCH-04a. Completely New Duct System</w:t>
            </w:r>
            <w:r w:rsidRPr="00DD40D9">
              <w:rPr>
                <w:rFonts w:asciiTheme="minorHAnsi" w:hAnsiTheme="minorHAnsi"/>
                <w:sz w:val="18"/>
                <w:szCs w:val="18"/>
              </w:rPr>
              <w:t>&gt;&gt;</w:t>
            </w:r>
          </w:p>
        </w:tc>
      </w:tr>
    </w:tbl>
    <w:p w14:paraId="6511E24B" w14:textId="77777777" w:rsidR="00DD40D9" w:rsidRDefault="00DD40D9" w:rsidP="00A84489">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DD40D9" w:rsidRPr="00DD40D9" w14:paraId="6511E24D" w14:textId="77777777" w:rsidTr="009B2D0D">
        <w:trPr>
          <w:trHeight w:val="144"/>
        </w:trPr>
        <w:tc>
          <w:tcPr>
            <w:tcW w:w="4993" w:type="pct"/>
            <w:gridSpan w:val="3"/>
            <w:tcBorders>
              <w:top w:val="single" w:sz="4" w:space="0" w:color="auto"/>
              <w:left w:val="single" w:sz="4" w:space="0" w:color="auto"/>
              <w:bottom w:val="single" w:sz="4" w:space="0" w:color="auto"/>
              <w:right w:val="single" w:sz="4" w:space="0" w:color="auto"/>
            </w:tcBorders>
            <w:vAlign w:val="center"/>
          </w:tcPr>
          <w:p w14:paraId="6511E24C" w14:textId="77777777" w:rsidR="00DD40D9" w:rsidRPr="00DD40D9" w:rsidRDefault="00DD40D9" w:rsidP="00A619B2">
            <w:pPr>
              <w:keepNext/>
              <w:rPr>
                <w:rFonts w:asciiTheme="minorHAnsi" w:hAnsiTheme="minorHAnsi"/>
                <w:sz w:val="18"/>
                <w:szCs w:val="18"/>
              </w:rPr>
            </w:pPr>
            <w:r w:rsidRPr="00600AB5">
              <w:rPr>
                <w:rFonts w:asciiTheme="minorHAnsi" w:hAnsiTheme="minorHAnsi"/>
                <w:b/>
                <w:sz w:val="20"/>
                <w:szCs w:val="18"/>
              </w:rPr>
              <w:t>B. Duct Leakage Diagnostic Test - MCH-04</w:t>
            </w:r>
            <w:r w:rsidR="00A619B2" w:rsidRPr="00600AB5">
              <w:rPr>
                <w:rFonts w:asciiTheme="minorHAnsi" w:hAnsiTheme="minorHAnsi"/>
                <w:b/>
                <w:sz w:val="20"/>
                <w:szCs w:val="18"/>
              </w:rPr>
              <w:t>c</w:t>
            </w:r>
            <w:r w:rsidRPr="00600AB5">
              <w:rPr>
                <w:rFonts w:asciiTheme="minorHAnsi" w:hAnsiTheme="minorHAnsi"/>
                <w:b/>
                <w:sz w:val="20"/>
                <w:szCs w:val="18"/>
              </w:rPr>
              <w:t xml:space="preserve"> </w:t>
            </w:r>
            <w:r w:rsidR="00A619B2" w:rsidRPr="00600AB5">
              <w:rPr>
                <w:rFonts w:asciiTheme="minorHAnsi" w:hAnsiTheme="minorHAnsi"/>
                <w:b/>
                <w:sz w:val="20"/>
                <w:szCs w:val="18"/>
              </w:rPr>
              <w:t>–</w:t>
            </w:r>
            <w:r w:rsidRPr="00600AB5">
              <w:rPr>
                <w:rFonts w:asciiTheme="minorHAnsi" w:hAnsiTheme="minorHAnsi"/>
                <w:b/>
                <w:sz w:val="20"/>
                <w:szCs w:val="18"/>
              </w:rPr>
              <w:t xml:space="preserve"> </w:t>
            </w:r>
            <w:r w:rsidR="00A619B2" w:rsidRPr="00600AB5">
              <w:rPr>
                <w:rFonts w:asciiTheme="minorHAnsi" w:hAnsiTheme="minorHAnsi"/>
                <w:b/>
                <w:sz w:val="20"/>
                <w:szCs w:val="18"/>
              </w:rPr>
              <w:t>Low Leakage Air-Handling Unit</w:t>
            </w:r>
          </w:p>
        </w:tc>
      </w:tr>
      <w:tr w:rsidR="00DD40D9" w:rsidRPr="00DD40D9" w14:paraId="6511E251"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4E"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01</w:t>
            </w:r>
          </w:p>
        </w:tc>
        <w:tc>
          <w:tcPr>
            <w:tcW w:w="2239" w:type="pct"/>
            <w:tcBorders>
              <w:top w:val="single" w:sz="4" w:space="0" w:color="auto"/>
              <w:left w:val="single" w:sz="4" w:space="0" w:color="auto"/>
              <w:bottom w:val="single" w:sz="4" w:space="0" w:color="auto"/>
              <w:right w:val="single" w:sz="4" w:space="0" w:color="auto"/>
            </w:tcBorders>
            <w:vAlign w:val="center"/>
          </w:tcPr>
          <w:p w14:paraId="6511E24F"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Condenser Nominal Cooling Capacity (ton)</w:t>
            </w:r>
          </w:p>
        </w:tc>
        <w:tc>
          <w:tcPr>
            <w:tcW w:w="2539" w:type="pct"/>
            <w:tcBorders>
              <w:top w:val="single" w:sz="4" w:space="0" w:color="auto"/>
              <w:left w:val="single" w:sz="4" w:space="0" w:color="auto"/>
              <w:bottom w:val="single" w:sz="4" w:space="0" w:color="auto"/>
              <w:right w:val="single" w:sz="4" w:space="0" w:color="auto"/>
            </w:tcBorders>
            <w:vAlign w:val="center"/>
          </w:tcPr>
          <w:p w14:paraId="6511E250"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number XX.XX&gt;&gt;</w:t>
            </w:r>
          </w:p>
        </w:tc>
      </w:tr>
      <w:tr w:rsidR="00DD40D9" w:rsidRPr="00DD40D9" w14:paraId="6511E255"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2"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02</w:t>
            </w:r>
          </w:p>
        </w:tc>
        <w:tc>
          <w:tcPr>
            <w:tcW w:w="2239" w:type="pct"/>
            <w:tcBorders>
              <w:top w:val="single" w:sz="4" w:space="0" w:color="auto"/>
              <w:left w:val="single" w:sz="4" w:space="0" w:color="auto"/>
              <w:bottom w:val="single" w:sz="4" w:space="0" w:color="auto"/>
              <w:right w:val="single" w:sz="4" w:space="0" w:color="auto"/>
            </w:tcBorders>
            <w:vAlign w:val="center"/>
          </w:tcPr>
          <w:p w14:paraId="6511E253"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Heating Capacity (kBtu/h)</w:t>
            </w:r>
          </w:p>
        </w:tc>
        <w:tc>
          <w:tcPr>
            <w:tcW w:w="2539" w:type="pct"/>
            <w:tcBorders>
              <w:top w:val="single" w:sz="4" w:space="0" w:color="auto"/>
              <w:left w:val="single" w:sz="4" w:space="0" w:color="auto"/>
              <w:bottom w:val="single" w:sz="4" w:space="0" w:color="auto"/>
              <w:right w:val="single" w:sz="4" w:space="0" w:color="auto"/>
            </w:tcBorders>
            <w:vAlign w:val="center"/>
          </w:tcPr>
          <w:p w14:paraId="6511E254"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number XXX&gt;&gt;</w:t>
            </w:r>
          </w:p>
        </w:tc>
      </w:tr>
      <w:tr w:rsidR="00DD40D9" w:rsidRPr="00DD40D9" w14:paraId="6511E25B"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6"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03</w:t>
            </w:r>
          </w:p>
        </w:tc>
        <w:tc>
          <w:tcPr>
            <w:tcW w:w="2239" w:type="pct"/>
            <w:tcBorders>
              <w:top w:val="single" w:sz="4" w:space="0" w:color="auto"/>
              <w:left w:val="single" w:sz="4" w:space="0" w:color="auto"/>
              <w:bottom w:val="single" w:sz="4" w:space="0" w:color="auto"/>
              <w:right w:val="single" w:sz="4" w:space="0" w:color="auto"/>
            </w:tcBorders>
            <w:vAlign w:val="center"/>
          </w:tcPr>
          <w:p w14:paraId="6511E257" w14:textId="47D86AE6"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Leakage Factor</w:t>
            </w:r>
            <w:r w:rsidR="003638BA">
              <w:rPr>
                <w:rFonts w:asciiTheme="minorHAnsi" w:hAnsiTheme="minorHAnsi"/>
                <w:sz w:val="18"/>
                <w:szCs w:val="18"/>
              </w:rPr>
              <w:t xml:space="preserve"> (Value must match the PRF-</w:t>
            </w:r>
            <w:r w:rsidR="00E848A9">
              <w:rPr>
                <w:rFonts w:asciiTheme="minorHAnsi" w:hAnsiTheme="minorHAnsi"/>
                <w:sz w:val="18"/>
                <w:szCs w:val="18"/>
              </w:rPr>
              <w:t>0</w:t>
            </w:r>
            <w:r w:rsidR="003638BA">
              <w:rPr>
                <w:rFonts w:asciiTheme="minorHAnsi" w:hAnsiTheme="minorHAnsi"/>
                <w:sz w:val="18"/>
                <w:szCs w:val="18"/>
              </w:rPr>
              <w:t>1)</w:t>
            </w:r>
            <w:r w:rsidRPr="00DD40D9">
              <w:rPr>
                <w:rFonts w:asciiTheme="minorHAnsi" w:hAnsiTheme="minorHAnsi"/>
                <w:sz w:val="18"/>
                <w:szCs w:val="18"/>
              </w:rPr>
              <w:t xml:space="preserve">  </w:t>
            </w:r>
          </w:p>
        </w:tc>
        <w:tc>
          <w:tcPr>
            <w:tcW w:w="2539" w:type="pct"/>
            <w:tcBorders>
              <w:top w:val="single" w:sz="4" w:space="0" w:color="auto"/>
              <w:left w:val="single" w:sz="4" w:space="0" w:color="auto"/>
              <w:bottom w:val="single" w:sz="4" w:space="0" w:color="auto"/>
              <w:right w:val="single" w:sz="4" w:space="0" w:color="auto"/>
            </w:tcBorders>
            <w:vAlign w:val="center"/>
          </w:tcPr>
          <w:p w14:paraId="6511E258"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w:t>
            </w:r>
            <w:r w:rsidR="004E7023">
              <w:rPr>
                <w:rFonts w:asciiTheme="minorHAnsi" w:hAnsiTheme="minorHAnsi"/>
                <w:sz w:val="18"/>
                <w:szCs w:val="18"/>
              </w:rPr>
              <w:t>User Input, number 0.XX</w:t>
            </w:r>
            <w:r w:rsidR="001C2324">
              <w:rPr>
                <w:rFonts w:asciiTheme="minorHAnsi" w:hAnsiTheme="minorHAnsi"/>
                <w:sz w:val="18"/>
                <w:szCs w:val="18"/>
              </w:rPr>
              <w:t>,</w:t>
            </w:r>
          </w:p>
          <w:p w14:paraId="6511E259" w14:textId="77777777" w:rsidR="00DD40D9" w:rsidRPr="00DD40D9" w:rsidRDefault="004E7023" w:rsidP="00DD40D9">
            <w:pPr>
              <w:keepNext/>
              <w:rPr>
                <w:rFonts w:asciiTheme="minorHAnsi" w:hAnsiTheme="minorHAnsi"/>
                <w:sz w:val="18"/>
                <w:szCs w:val="18"/>
              </w:rPr>
            </w:pPr>
            <w:r>
              <w:rPr>
                <w:rFonts w:asciiTheme="minorHAnsi" w:hAnsiTheme="minorHAnsi"/>
                <w:sz w:val="18"/>
                <w:szCs w:val="18"/>
              </w:rPr>
              <w:t xml:space="preserve">allowed </w:t>
            </w:r>
            <w:r w:rsidR="00DD40D9" w:rsidRPr="00DD40D9">
              <w:rPr>
                <w:rFonts w:asciiTheme="minorHAnsi" w:hAnsiTheme="minorHAnsi"/>
                <w:sz w:val="18"/>
                <w:szCs w:val="18"/>
              </w:rPr>
              <w:t>LeakageFactor</w:t>
            </w:r>
            <w:r w:rsidR="001C2324">
              <w:rPr>
                <w:rFonts w:asciiTheme="minorHAnsi" w:hAnsiTheme="minorHAnsi"/>
                <w:sz w:val="18"/>
                <w:szCs w:val="18"/>
              </w:rPr>
              <w:t>s</w:t>
            </w:r>
            <w:r>
              <w:rPr>
                <w:rFonts w:asciiTheme="minorHAnsi" w:hAnsiTheme="minorHAnsi"/>
                <w:sz w:val="18"/>
                <w:szCs w:val="18"/>
              </w:rPr>
              <w:t>≤</w:t>
            </w:r>
            <w:r w:rsidR="00DD40D9" w:rsidRPr="00DD40D9">
              <w:rPr>
                <w:rFonts w:asciiTheme="minorHAnsi" w:hAnsiTheme="minorHAnsi"/>
                <w:sz w:val="18"/>
                <w:szCs w:val="18"/>
                <w:u w:val="single"/>
              </w:rPr>
              <w:t>0.06</w:t>
            </w:r>
            <w:r w:rsidR="00DD40D9" w:rsidRPr="00DD40D9">
              <w:rPr>
                <w:rFonts w:asciiTheme="minorHAnsi" w:hAnsiTheme="minorHAnsi"/>
                <w:sz w:val="18"/>
                <w:szCs w:val="18"/>
              </w:rPr>
              <w:t xml:space="preserve">  </w:t>
            </w:r>
          </w:p>
          <w:p w14:paraId="6511E25A"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&gt;&gt;</w:t>
            </w:r>
          </w:p>
        </w:tc>
      </w:tr>
      <w:tr w:rsidR="00DD40D9" w:rsidRPr="00DD40D9" w14:paraId="6511E25F"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C"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04</w:t>
            </w:r>
          </w:p>
        </w:tc>
        <w:tc>
          <w:tcPr>
            <w:tcW w:w="2239" w:type="pct"/>
            <w:tcBorders>
              <w:top w:val="single" w:sz="4" w:space="0" w:color="auto"/>
              <w:left w:val="single" w:sz="4" w:space="0" w:color="auto"/>
              <w:bottom w:val="single" w:sz="4" w:space="0" w:color="auto"/>
              <w:right w:val="single" w:sz="4" w:space="0" w:color="auto"/>
            </w:tcBorders>
            <w:vAlign w:val="center"/>
          </w:tcPr>
          <w:p w14:paraId="6511E25D" w14:textId="40E1069D"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Air-Handling Unit Airflow (AHU</w:t>
            </w:r>
            <w:r w:rsidR="00E848A9">
              <w:rPr>
                <w:rFonts w:asciiTheme="minorHAnsi" w:hAnsiTheme="minorHAnsi"/>
                <w:sz w:val="18"/>
                <w:szCs w:val="18"/>
              </w:rPr>
              <w:t xml:space="preserve"> </w:t>
            </w:r>
            <w:r w:rsidRPr="00DD40D9">
              <w:rPr>
                <w:rFonts w:asciiTheme="minorHAnsi" w:hAnsiTheme="minorHAnsi"/>
                <w:sz w:val="18"/>
                <w:szCs w:val="18"/>
              </w:rPr>
              <w:t>Airflow) Determination Method</w:t>
            </w:r>
          </w:p>
        </w:tc>
        <w:tc>
          <w:tcPr>
            <w:tcW w:w="2539" w:type="pct"/>
            <w:tcBorders>
              <w:top w:val="single" w:sz="4" w:space="0" w:color="auto"/>
              <w:left w:val="single" w:sz="4" w:space="0" w:color="auto"/>
              <w:bottom w:val="single" w:sz="4" w:space="0" w:color="auto"/>
              <w:right w:val="single" w:sz="4" w:space="0" w:color="auto"/>
            </w:tcBorders>
            <w:vAlign w:val="center"/>
          </w:tcPr>
          <w:p w14:paraId="6511E25E"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 xml:space="preserve">&lt;&lt;pick one from list:  </w:t>
            </w:r>
            <w:r w:rsidRPr="00DD40D9">
              <w:rPr>
                <w:rFonts w:asciiTheme="minorHAnsi" w:hAnsiTheme="minorHAnsi"/>
                <w:sz w:val="18"/>
                <w:szCs w:val="18"/>
                <w:u w:val="single"/>
              </w:rPr>
              <w:t>CoolingSystemMethod</w:t>
            </w:r>
            <w:r w:rsidRPr="00DD40D9">
              <w:rPr>
                <w:rFonts w:asciiTheme="minorHAnsi" w:hAnsiTheme="minorHAnsi"/>
                <w:sz w:val="18"/>
                <w:szCs w:val="18"/>
              </w:rPr>
              <w:t xml:space="preserve">; </w:t>
            </w:r>
            <w:r w:rsidRPr="00DD40D9">
              <w:rPr>
                <w:rFonts w:asciiTheme="minorHAnsi" w:hAnsiTheme="minorHAnsi"/>
                <w:sz w:val="18"/>
                <w:szCs w:val="18"/>
                <w:u w:val="single"/>
              </w:rPr>
              <w:t>HeatingSystemMethod</w:t>
            </w:r>
            <w:r w:rsidRPr="00DD40D9">
              <w:rPr>
                <w:rFonts w:asciiTheme="minorHAnsi" w:hAnsiTheme="minorHAnsi"/>
                <w:sz w:val="18"/>
                <w:szCs w:val="18"/>
              </w:rPr>
              <w:t>;&gt;&gt;</w:t>
            </w:r>
          </w:p>
        </w:tc>
      </w:tr>
      <w:tr w:rsidR="00DD40D9" w:rsidRPr="00DD40D9" w14:paraId="6511E267"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60"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05</w:t>
            </w:r>
          </w:p>
        </w:tc>
        <w:tc>
          <w:tcPr>
            <w:tcW w:w="2239" w:type="pct"/>
            <w:tcBorders>
              <w:top w:val="single" w:sz="4" w:space="0" w:color="auto"/>
              <w:left w:val="single" w:sz="4" w:space="0" w:color="auto"/>
              <w:bottom w:val="single" w:sz="4" w:space="0" w:color="auto"/>
              <w:right w:val="single" w:sz="4" w:space="0" w:color="auto"/>
            </w:tcBorders>
            <w:vAlign w:val="center"/>
          </w:tcPr>
          <w:p w14:paraId="6511E261"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Calculated Target Allowable Duct Leakage Rate (cfm25)</w:t>
            </w:r>
          </w:p>
        </w:tc>
        <w:tc>
          <w:tcPr>
            <w:tcW w:w="2539" w:type="pct"/>
            <w:tcBorders>
              <w:top w:val="single" w:sz="4" w:space="0" w:color="auto"/>
              <w:left w:val="single" w:sz="4" w:space="0" w:color="auto"/>
              <w:bottom w:val="single" w:sz="4" w:space="0" w:color="auto"/>
              <w:right w:val="single" w:sz="4" w:space="0" w:color="auto"/>
            </w:tcBorders>
            <w:vAlign w:val="center"/>
          </w:tcPr>
          <w:p w14:paraId="6511E262"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&lt;&lt;calculated field: numeric xxx:</w:t>
            </w:r>
          </w:p>
          <w:p w14:paraId="6511E263"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rPr>
              <w:t xml:space="preserve">if </w:t>
            </w:r>
            <w:r w:rsidRPr="00DD40D9">
              <w:rPr>
                <w:rFonts w:asciiTheme="minorHAnsi" w:hAnsiTheme="minorHAnsi"/>
                <w:sz w:val="18"/>
                <w:szCs w:val="18"/>
                <w:u w:val="single"/>
              </w:rPr>
              <w:t xml:space="preserve">B04 = CoolingSystemMethod then </w:t>
            </w:r>
          </w:p>
          <w:p w14:paraId="6511E264"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u w:val="single"/>
              </w:rPr>
              <w:t>AHUAirflow=CondenserNomCoolCapacityTon B01*400*</w:t>
            </w:r>
            <w:r w:rsidRPr="00DD40D9">
              <w:rPr>
                <w:rFonts w:asciiTheme="minorHAnsi" w:hAnsiTheme="minorHAnsi"/>
                <w:sz w:val="18"/>
                <w:szCs w:val="18"/>
              </w:rPr>
              <w:t xml:space="preserve"> LeakageFactor B03</w:t>
            </w:r>
            <w:r w:rsidRPr="00DD40D9">
              <w:rPr>
                <w:rFonts w:asciiTheme="minorHAnsi" w:hAnsiTheme="minorHAnsi"/>
                <w:sz w:val="18"/>
                <w:szCs w:val="18"/>
                <w:u w:val="single"/>
              </w:rPr>
              <w:t>;</w:t>
            </w:r>
          </w:p>
          <w:p w14:paraId="6511E265"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u w:val="single"/>
              </w:rPr>
              <w:t>elseif B04= HeatingSystemMethod</w:t>
            </w:r>
          </w:p>
          <w:p w14:paraId="6511E266"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u w:val="single"/>
              </w:rPr>
              <w:t>then AHUAirflow=HeatingCapacityKbtuh B02*21.7*</w:t>
            </w:r>
            <w:r w:rsidRPr="00DD40D9">
              <w:rPr>
                <w:rFonts w:asciiTheme="minorHAnsi" w:hAnsiTheme="minorHAnsi"/>
                <w:sz w:val="18"/>
                <w:szCs w:val="18"/>
              </w:rPr>
              <w:t xml:space="preserve"> LeakageFactor B03</w:t>
            </w:r>
            <w:r w:rsidRPr="00DD40D9">
              <w:rPr>
                <w:rFonts w:asciiTheme="minorHAnsi" w:hAnsiTheme="minorHAnsi"/>
                <w:sz w:val="18"/>
                <w:szCs w:val="18"/>
                <w:u w:val="single"/>
              </w:rPr>
              <w:t>&gt;&gt;</w:t>
            </w:r>
          </w:p>
        </w:tc>
      </w:tr>
      <w:tr w:rsidR="00DD40D9" w:rsidRPr="00DD40D9" w14:paraId="6511E26B" w14:textId="77777777" w:rsidTr="009B2D0D">
        <w:trPr>
          <w:trHeight w:val="144"/>
        </w:trPr>
        <w:tc>
          <w:tcPr>
            <w:tcW w:w="215" w:type="pct"/>
            <w:tcBorders>
              <w:bottom w:val="single" w:sz="4" w:space="0" w:color="auto"/>
            </w:tcBorders>
            <w:vAlign w:val="center"/>
          </w:tcPr>
          <w:p w14:paraId="6511E268"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06</w:t>
            </w:r>
          </w:p>
        </w:tc>
        <w:tc>
          <w:tcPr>
            <w:tcW w:w="2239" w:type="pct"/>
            <w:tcBorders>
              <w:bottom w:val="single" w:sz="4" w:space="0" w:color="auto"/>
            </w:tcBorders>
            <w:shd w:val="clear" w:color="auto" w:fill="auto"/>
            <w:vAlign w:val="center"/>
          </w:tcPr>
          <w:p w14:paraId="6511E269" w14:textId="20883DAD" w:rsidR="00DD40D9" w:rsidRPr="00DD40D9" w:rsidRDefault="00DD40D9" w:rsidP="00E848A9">
            <w:pPr>
              <w:keepNext/>
              <w:rPr>
                <w:rFonts w:asciiTheme="minorHAnsi" w:hAnsiTheme="minorHAnsi"/>
                <w:b/>
                <w:sz w:val="18"/>
                <w:szCs w:val="18"/>
              </w:rPr>
            </w:pPr>
            <w:r w:rsidRPr="00DD40D9">
              <w:rPr>
                <w:rFonts w:asciiTheme="minorHAnsi" w:hAnsiTheme="minorHAnsi"/>
                <w:sz w:val="18"/>
                <w:szCs w:val="18"/>
              </w:rPr>
              <w:t xml:space="preserve">Actual </w:t>
            </w:r>
            <w:r w:rsidR="00E848A9">
              <w:rPr>
                <w:rFonts w:asciiTheme="minorHAnsi" w:hAnsiTheme="minorHAnsi"/>
                <w:sz w:val="18"/>
                <w:szCs w:val="18"/>
              </w:rPr>
              <w:t>D</w:t>
            </w:r>
            <w:r w:rsidRPr="00DD40D9">
              <w:rPr>
                <w:rFonts w:asciiTheme="minorHAnsi" w:hAnsiTheme="minorHAnsi"/>
                <w:sz w:val="18"/>
                <w:szCs w:val="18"/>
              </w:rPr>
              <w:t xml:space="preserve">uct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R</w:t>
            </w:r>
            <w:r w:rsidRPr="00DD40D9">
              <w:rPr>
                <w:rFonts w:asciiTheme="minorHAnsi" w:hAnsiTheme="minorHAnsi"/>
                <w:sz w:val="18"/>
                <w:szCs w:val="18"/>
              </w:rPr>
              <w:t xml:space="preserve">ate from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T</w:t>
            </w:r>
            <w:r w:rsidRPr="00DD40D9">
              <w:rPr>
                <w:rFonts w:asciiTheme="minorHAnsi" w:hAnsiTheme="minorHAnsi"/>
                <w:sz w:val="18"/>
                <w:szCs w:val="18"/>
              </w:rPr>
              <w:t xml:space="preserve">est </w:t>
            </w:r>
            <w:r w:rsidR="00E848A9">
              <w:rPr>
                <w:rFonts w:asciiTheme="minorHAnsi" w:hAnsiTheme="minorHAnsi"/>
                <w:sz w:val="18"/>
                <w:szCs w:val="18"/>
              </w:rPr>
              <w:t>M</w:t>
            </w:r>
            <w:r w:rsidRPr="00DD40D9">
              <w:rPr>
                <w:rFonts w:asciiTheme="minorHAnsi" w:hAnsiTheme="minorHAnsi"/>
                <w:sz w:val="18"/>
                <w:szCs w:val="18"/>
              </w:rPr>
              <w:t>easurement (cfm25)</w:t>
            </w:r>
          </w:p>
        </w:tc>
        <w:tc>
          <w:tcPr>
            <w:tcW w:w="2539" w:type="pct"/>
            <w:tcBorders>
              <w:bottom w:val="single" w:sz="4" w:space="0" w:color="auto"/>
            </w:tcBorders>
            <w:shd w:val="clear" w:color="auto" w:fill="auto"/>
            <w:vAlign w:val="center"/>
          </w:tcPr>
          <w:p w14:paraId="6511E26A"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numeric xxx.x&gt;&gt;</w:t>
            </w:r>
          </w:p>
        </w:tc>
      </w:tr>
      <w:tr w:rsidR="00DD40D9" w:rsidRPr="00DD40D9" w14:paraId="6511E26F" w14:textId="77777777" w:rsidTr="009B2D0D">
        <w:trPr>
          <w:trHeight w:val="144"/>
        </w:trPr>
        <w:tc>
          <w:tcPr>
            <w:tcW w:w="215" w:type="pct"/>
            <w:tcBorders>
              <w:bottom w:val="single" w:sz="4" w:space="0" w:color="auto"/>
            </w:tcBorders>
            <w:vAlign w:val="center"/>
          </w:tcPr>
          <w:p w14:paraId="6511E26C"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07</w:t>
            </w:r>
          </w:p>
        </w:tc>
        <w:tc>
          <w:tcPr>
            <w:tcW w:w="2239" w:type="pct"/>
            <w:tcBorders>
              <w:bottom w:val="single" w:sz="4" w:space="0" w:color="auto"/>
            </w:tcBorders>
            <w:shd w:val="clear" w:color="auto" w:fill="auto"/>
            <w:vAlign w:val="center"/>
          </w:tcPr>
          <w:p w14:paraId="6511E26D" w14:textId="25B2DDDB" w:rsidR="00DD40D9" w:rsidRPr="00DD40D9" w:rsidRDefault="00DD40D9" w:rsidP="00E848A9">
            <w:pPr>
              <w:keepNext/>
              <w:rPr>
                <w:rFonts w:asciiTheme="minorHAnsi" w:hAnsiTheme="minorHAnsi"/>
                <w:sz w:val="18"/>
                <w:szCs w:val="18"/>
              </w:rPr>
            </w:pPr>
            <w:r w:rsidRPr="00DD40D9">
              <w:rPr>
                <w:rFonts w:asciiTheme="minorHAnsi" w:hAnsiTheme="minorHAnsi"/>
                <w:sz w:val="18"/>
                <w:szCs w:val="18"/>
              </w:rPr>
              <w:t xml:space="preserve">Compliance </w:t>
            </w:r>
            <w:r w:rsidR="00E848A9">
              <w:rPr>
                <w:rFonts w:asciiTheme="minorHAnsi" w:hAnsiTheme="minorHAnsi"/>
                <w:sz w:val="18"/>
                <w:szCs w:val="18"/>
              </w:rPr>
              <w:t>S</w:t>
            </w:r>
            <w:r w:rsidRPr="00DD40D9">
              <w:rPr>
                <w:rFonts w:asciiTheme="minorHAnsi" w:hAnsiTheme="minorHAnsi"/>
                <w:sz w:val="18"/>
                <w:szCs w:val="18"/>
              </w:rPr>
              <w:t>tatement:</w:t>
            </w:r>
          </w:p>
        </w:tc>
        <w:tc>
          <w:tcPr>
            <w:tcW w:w="2539" w:type="pct"/>
            <w:tcBorders>
              <w:bottom w:val="single" w:sz="4" w:space="0" w:color="auto"/>
            </w:tcBorders>
            <w:shd w:val="clear" w:color="auto" w:fill="auto"/>
            <w:vAlign w:val="center"/>
          </w:tcPr>
          <w:p w14:paraId="6511E26E" w14:textId="77777777" w:rsidR="00DD40D9" w:rsidRPr="00DD40D9" w:rsidRDefault="00DD40D9" w:rsidP="001C2324">
            <w:pPr>
              <w:keepNext/>
              <w:rPr>
                <w:rFonts w:asciiTheme="minorHAnsi" w:hAnsiTheme="minorHAnsi"/>
                <w:sz w:val="18"/>
                <w:szCs w:val="18"/>
              </w:rPr>
            </w:pPr>
            <w:r w:rsidRPr="00DD40D9">
              <w:rPr>
                <w:rFonts w:asciiTheme="minorHAnsi" w:hAnsiTheme="minorHAnsi"/>
                <w:sz w:val="18"/>
                <w:szCs w:val="18"/>
              </w:rPr>
              <w:t>&lt;&lt;if B06 is ≤ B05, display message "system passes leakage test";  else if B06 is &gt; B05, display mesaage "system fails leakage test"&gt;&gt;</w:t>
            </w:r>
          </w:p>
        </w:tc>
      </w:tr>
    </w:tbl>
    <w:p w14:paraId="6511E270" w14:textId="77777777" w:rsidR="00DD40D9" w:rsidRDefault="00DD40D9" w:rsidP="00A84489">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2789"/>
        <w:gridCol w:w="7741"/>
      </w:tblGrid>
      <w:tr w:rsidR="00DD40D9" w:rsidRPr="00DD40D9" w14:paraId="6511E272" w14:textId="77777777" w:rsidTr="009B2D0D">
        <w:trPr>
          <w:trHeight w:val="144"/>
        </w:trPr>
        <w:tc>
          <w:tcPr>
            <w:tcW w:w="5000" w:type="pct"/>
            <w:gridSpan w:val="3"/>
            <w:vAlign w:val="center"/>
          </w:tcPr>
          <w:p w14:paraId="6511E271" w14:textId="26E8B385" w:rsidR="00DD40D9" w:rsidRPr="00600AB5" w:rsidRDefault="00DD40D9" w:rsidP="00DD40D9">
            <w:pPr>
              <w:keepNext/>
              <w:tabs>
                <w:tab w:val="left" w:pos="-2600"/>
              </w:tabs>
              <w:ind w:right="86"/>
              <w:outlineLvl w:val="2"/>
              <w:rPr>
                <w:rFonts w:asciiTheme="minorHAnsi" w:hAnsiTheme="minorHAnsi"/>
                <w:b/>
                <w:caps/>
                <w:sz w:val="20"/>
                <w:szCs w:val="18"/>
              </w:rPr>
            </w:pPr>
            <w:r w:rsidRPr="00600AB5">
              <w:rPr>
                <w:rFonts w:asciiTheme="minorHAnsi" w:hAnsiTheme="minorHAnsi"/>
                <w:b/>
                <w:caps/>
                <w:sz w:val="20"/>
                <w:szCs w:val="18"/>
              </w:rPr>
              <w:t xml:space="preserve">C. </w:t>
            </w:r>
            <w:r w:rsidR="007E7982" w:rsidRPr="00600AB5">
              <w:rPr>
                <w:rFonts w:asciiTheme="minorHAnsi" w:hAnsiTheme="minorHAnsi"/>
                <w:b/>
                <w:sz w:val="20"/>
                <w:szCs w:val="18"/>
              </w:rPr>
              <w:t>Additional Requirements for Compliance</w:t>
            </w:r>
          </w:p>
        </w:tc>
      </w:tr>
      <w:tr w:rsidR="00DD40D9" w:rsidRPr="00DD40D9" w14:paraId="6511E275" w14:textId="77777777" w:rsidTr="009B2D0D">
        <w:trPr>
          <w:trHeight w:val="144"/>
        </w:trPr>
        <w:tc>
          <w:tcPr>
            <w:tcW w:w="213" w:type="pct"/>
            <w:vAlign w:val="center"/>
          </w:tcPr>
          <w:p w14:paraId="6511E273"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01</w:t>
            </w:r>
          </w:p>
        </w:tc>
        <w:tc>
          <w:tcPr>
            <w:tcW w:w="4787" w:type="pct"/>
            <w:gridSpan w:val="2"/>
            <w:vAlign w:val="center"/>
          </w:tcPr>
          <w:p w14:paraId="6511E274"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 xml:space="preserve">System was tested in its normal operation condition.  </w:t>
            </w:r>
          </w:p>
        </w:tc>
      </w:tr>
      <w:tr w:rsidR="00DD40D9" w:rsidRPr="00DD40D9" w14:paraId="6511E278" w14:textId="77777777" w:rsidTr="009B2D0D">
        <w:trPr>
          <w:trHeight w:val="144"/>
        </w:trPr>
        <w:tc>
          <w:tcPr>
            <w:tcW w:w="213" w:type="pct"/>
            <w:vAlign w:val="center"/>
          </w:tcPr>
          <w:p w14:paraId="6511E276"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02</w:t>
            </w:r>
          </w:p>
        </w:tc>
        <w:tc>
          <w:tcPr>
            <w:tcW w:w="4787" w:type="pct"/>
            <w:gridSpan w:val="2"/>
            <w:vAlign w:val="center"/>
          </w:tcPr>
          <w:p w14:paraId="6511E277" w14:textId="77777777" w:rsidR="00DD40D9" w:rsidRPr="00DD40D9" w:rsidRDefault="00DD40D9" w:rsidP="00DD40D9">
            <w:pPr>
              <w:rPr>
                <w:rFonts w:asciiTheme="minorHAnsi" w:hAnsiTheme="minorHAnsi"/>
                <w:b/>
                <w:sz w:val="18"/>
                <w:szCs w:val="18"/>
              </w:rPr>
            </w:pPr>
            <w:r w:rsidRPr="00DD40D9">
              <w:rPr>
                <w:rFonts w:asciiTheme="minorHAnsi" w:hAnsiTheme="minorHAnsi"/>
                <w:bCs/>
                <w:sz w:val="18"/>
                <w:szCs w:val="18"/>
              </w:rPr>
              <w:t>All</w:t>
            </w:r>
            <w:r w:rsidRPr="00DD40D9">
              <w:rPr>
                <w:rFonts w:asciiTheme="minorHAnsi" w:hAnsiTheme="minorHAnsi"/>
                <w:sz w:val="18"/>
                <w:szCs w:val="18"/>
              </w:rPr>
              <w:t xml:space="preserve"> supply and return register boots sealed to the surrounding material.</w:t>
            </w:r>
          </w:p>
        </w:tc>
      </w:tr>
      <w:tr w:rsidR="00DD40D9" w:rsidRPr="00DD40D9" w14:paraId="6511E27B" w14:textId="77777777" w:rsidTr="009B2D0D">
        <w:trPr>
          <w:trHeight w:val="144"/>
        </w:trPr>
        <w:tc>
          <w:tcPr>
            <w:tcW w:w="213" w:type="pct"/>
            <w:vAlign w:val="center"/>
          </w:tcPr>
          <w:p w14:paraId="6511E279"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03</w:t>
            </w:r>
          </w:p>
        </w:tc>
        <w:tc>
          <w:tcPr>
            <w:tcW w:w="4787" w:type="pct"/>
            <w:gridSpan w:val="2"/>
            <w:vAlign w:val="center"/>
          </w:tcPr>
          <w:p w14:paraId="6511E27A"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Cloth backed rubber adhesive duct tape may not be used as the primary air sealing method for duct connections.</w:t>
            </w:r>
          </w:p>
        </w:tc>
      </w:tr>
      <w:tr w:rsidR="00DD40D9" w:rsidRPr="00DD40D9" w14:paraId="6511E27E" w14:textId="77777777" w:rsidTr="009B2D0D">
        <w:trPr>
          <w:trHeight w:val="144"/>
        </w:trPr>
        <w:tc>
          <w:tcPr>
            <w:tcW w:w="213" w:type="pct"/>
            <w:vAlign w:val="center"/>
          </w:tcPr>
          <w:p w14:paraId="6511E27C"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04</w:t>
            </w:r>
          </w:p>
        </w:tc>
        <w:tc>
          <w:tcPr>
            <w:tcW w:w="4787" w:type="pct"/>
            <w:gridSpan w:val="2"/>
            <w:vAlign w:val="center"/>
          </w:tcPr>
          <w:p w14:paraId="6511E27D"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All connection points between the air handler and the supply and return plenums are completely sealed.</w:t>
            </w:r>
          </w:p>
        </w:tc>
      </w:tr>
      <w:tr w:rsidR="00DD40D9" w:rsidRPr="00DD40D9" w14:paraId="6511E281" w14:textId="77777777" w:rsidTr="009B2D0D">
        <w:trPr>
          <w:trHeight w:val="144"/>
        </w:trPr>
        <w:tc>
          <w:tcPr>
            <w:tcW w:w="213" w:type="pct"/>
            <w:vAlign w:val="center"/>
          </w:tcPr>
          <w:p w14:paraId="6511E27F" w14:textId="77777777" w:rsidR="00DD40D9" w:rsidRPr="00DD40D9" w:rsidRDefault="00DD40D9" w:rsidP="00DD40D9">
            <w:pPr>
              <w:jc w:val="center"/>
              <w:rPr>
                <w:rFonts w:asciiTheme="minorHAnsi" w:hAnsiTheme="minorHAnsi"/>
                <w:sz w:val="18"/>
                <w:szCs w:val="18"/>
              </w:rPr>
            </w:pPr>
            <w:r>
              <w:rPr>
                <w:rFonts w:asciiTheme="minorHAnsi" w:hAnsiTheme="minorHAnsi"/>
                <w:sz w:val="18"/>
                <w:szCs w:val="18"/>
              </w:rPr>
              <w:t>05</w:t>
            </w:r>
          </w:p>
        </w:tc>
        <w:tc>
          <w:tcPr>
            <w:tcW w:w="4787" w:type="pct"/>
            <w:gridSpan w:val="2"/>
            <w:vAlign w:val="center"/>
          </w:tcPr>
          <w:p w14:paraId="6511E280"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The installed air handler must appear on the Commission’s list of certified low leakage air handlers.</w:t>
            </w:r>
          </w:p>
        </w:tc>
      </w:tr>
      <w:tr w:rsidR="00DD40D9" w:rsidRPr="00DD40D9" w14:paraId="6511E288" w14:textId="77777777" w:rsidTr="003C6D4A">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6511E282"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6</w:t>
            </w:r>
          </w:p>
        </w:tc>
        <w:tc>
          <w:tcPr>
            <w:tcW w:w="1268" w:type="pct"/>
            <w:vAlign w:val="center"/>
          </w:tcPr>
          <w:p w14:paraId="6511E283"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Verification Status:</w:t>
            </w:r>
          </w:p>
        </w:tc>
        <w:tc>
          <w:tcPr>
            <w:tcW w:w="3519" w:type="pct"/>
            <w:vAlign w:val="center"/>
          </w:tcPr>
          <w:p w14:paraId="6511E284"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pick from list:</w:t>
            </w:r>
          </w:p>
          <w:p w14:paraId="6511E285" w14:textId="77777777" w:rsidR="00DD40D9" w:rsidRPr="00DD40D9" w:rsidRDefault="00DD40D9" w:rsidP="00DD40D9">
            <w:pPr>
              <w:tabs>
                <w:tab w:val="left" w:pos="356"/>
              </w:tabs>
              <w:rPr>
                <w:rFonts w:asciiTheme="minorHAnsi" w:hAnsiTheme="minorHAnsi"/>
                <w:sz w:val="18"/>
                <w:szCs w:val="18"/>
              </w:rPr>
            </w:pPr>
            <w:r w:rsidRPr="00DD40D9">
              <w:rPr>
                <w:rFonts w:asciiTheme="minorHAnsi" w:hAnsiTheme="minorHAnsi"/>
                <w:sz w:val="18"/>
                <w:szCs w:val="18"/>
              </w:rPr>
              <w:t>*** Pass - all applicable requirements are met; or</w:t>
            </w:r>
          </w:p>
          <w:p w14:paraId="6511E286" w14:textId="77777777" w:rsidR="00DD40D9" w:rsidRPr="00DD40D9" w:rsidRDefault="00DD40D9" w:rsidP="00DD40D9">
            <w:pPr>
              <w:tabs>
                <w:tab w:val="left" w:pos="356"/>
              </w:tabs>
              <w:ind w:left="356" w:hanging="356"/>
              <w:rPr>
                <w:rFonts w:asciiTheme="minorHAnsi" w:hAnsiTheme="minorHAnsi"/>
                <w:sz w:val="18"/>
                <w:szCs w:val="18"/>
              </w:rPr>
            </w:pPr>
            <w:r w:rsidRPr="00DD40D9">
              <w:rPr>
                <w:rFonts w:asciiTheme="minorHAnsi" w:hAnsiTheme="minorHAnsi"/>
                <w:sz w:val="18"/>
                <w:szCs w:val="18"/>
              </w:rPr>
              <w:t>*** Fail - one or more applicable requirements are not met. Enter reason for failure in corrections notes field below; or</w:t>
            </w:r>
          </w:p>
          <w:p w14:paraId="6511E287" w14:textId="77777777" w:rsidR="00DD40D9" w:rsidRPr="00DD40D9" w:rsidRDefault="00DD40D9" w:rsidP="00DD40D9">
            <w:pPr>
              <w:tabs>
                <w:tab w:val="left" w:pos="366"/>
              </w:tabs>
              <w:rPr>
                <w:rFonts w:asciiTheme="minorHAnsi" w:hAnsiTheme="minorHAnsi"/>
                <w:sz w:val="18"/>
                <w:szCs w:val="18"/>
              </w:rPr>
            </w:pPr>
            <w:r w:rsidRPr="00DD40D9">
              <w:rPr>
                <w:rFonts w:asciiTheme="minorHAnsi" w:hAnsiTheme="minorHAnsi"/>
                <w:sz w:val="18"/>
                <w:szCs w:val="18"/>
              </w:rPr>
              <w:t>*** All n/a - This entire table is not applicable</w:t>
            </w:r>
          </w:p>
        </w:tc>
      </w:tr>
      <w:tr w:rsidR="00DD40D9" w:rsidRPr="00DD40D9" w14:paraId="6511E28C" w14:textId="77777777" w:rsidTr="003C6D4A">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6511E289"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7</w:t>
            </w:r>
          </w:p>
        </w:tc>
        <w:tc>
          <w:tcPr>
            <w:tcW w:w="1268" w:type="pct"/>
            <w:vAlign w:val="center"/>
          </w:tcPr>
          <w:p w14:paraId="6511E28A"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 xml:space="preserve">Correction Notes: </w:t>
            </w:r>
          </w:p>
        </w:tc>
        <w:tc>
          <w:tcPr>
            <w:tcW w:w="3519" w:type="pct"/>
            <w:vAlign w:val="center"/>
          </w:tcPr>
          <w:p w14:paraId="6511E28B"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&lt;&lt;if Verification Status= Fail, then text entry in this Corrections Notes field is required;  user input text&gt;&gt;</w:t>
            </w:r>
          </w:p>
        </w:tc>
      </w:tr>
      <w:tr w:rsidR="00DD40D9" w:rsidRPr="00DD40D9" w14:paraId="6511E28E" w14:textId="77777777" w:rsidTr="009B2D0D">
        <w:tblPrEx>
          <w:tblCellMar>
            <w:left w:w="108" w:type="dxa"/>
            <w:right w:w="108" w:type="dxa"/>
          </w:tblCellMar>
          <w:tblLook w:val="00A0" w:firstRow="1" w:lastRow="0" w:firstColumn="1" w:lastColumn="0" w:noHBand="0" w:noVBand="0"/>
        </w:tblPrEx>
        <w:trPr>
          <w:cantSplit/>
          <w:trHeight w:val="144"/>
        </w:trPr>
        <w:tc>
          <w:tcPr>
            <w:tcW w:w="5000" w:type="pct"/>
            <w:gridSpan w:val="3"/>
          </w:tcPr>
          <w:p w14:paraId="6511E28D"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6511E28F" w14:textId="77777777" w:rsidR="00DD40D9" w:rsidRDefault="00DD40D9" w:rsidP="00A8448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DD40D9" w:rsidRPr="00DD40D9" w14:paraId="6511E292" w14:textId="77777777" w:rsidTr="009B2D0D">
        <w:trPr>
          <w:cantSplit/>
          <w:trHeight w:val="432"/>
        </w:trPr>
        <w:tc>
          <w:tcPr>
            <w:tcW w:w="5000" w:type="pct"/>
            <w:gridSpan w:val="2"/>
            <w:vAlign w:val="center"/>
          </w:tcPr>
          <w:p w14:paraId="6511E290" w14:textId="53132E8F" w:rsidR="00DD40D9" w:rsidRPr="00600AB5" w:rsidRDefault="00DD40D9" w:rsidP="00600AB5">
            <w:pPr>
              <w:keepNext/>
              <w:rPr>
                <w:rFonts w:ascii="Calibri" w:hAnsi="Calibri"/>
                <w:b/>
                <w:sz w:val="20"/>
                <w:szCs w:val="18"/>
              </w:rPr>
            </w:pPr>
            <w:r w:rsidRPr="00600AB5">
              <w:rPr>
                <w:rFonts w:ascii="Calibri" w:hAnsi="Calibri"/>
                <w:b/>
                <w:sz w:val="20"/>
                <w:szCs w:val="18"/>
              </w:rPr>
              <w:t>D. Determination of HERS Verification Compliance</w:t>
            </w:r>
          </w:p>
          <w:p w14:paraId="6511E291" w14:textId="77777777" w:rsidR="00DD40D9" w:rsidRPr="00DD40D9" w:rsidRDefault="00DD40D9" w:rsidP="00600AB5">
            <w:pPr>
              <w:keepNext/>
              <w:rPr>
                <w:rFonts w:ascii="Calibri" w:hAnsi="Calibri"/>
                <w:sz w:val="18"/>
                <w:szCs w:val="18"/>
              </w:rPr>
            </w:pPr>
            <w:r w:rsidRPr="00DD40D9">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DD40D9" w:rsidRPr="00DD40D9" w14:paraId="6511E295" w14:textId="77777777" w:rsidTr="009B2D0D">
        <w:trPr>
          <w:cantSplit/>
          <w:trHeight w:val="144"/>
        </w:trPr>
        <w:tc>
          <w:tcPr>
            <w:tcW w:w="216" w:type="pct"/>
            <w:vAlign w:val="center"/>
          </w:tcPr>
          <w:p w14:paraId="6511E293" w14:textId="77777777" w:rsidR="00DD40D9" w:rsidRPr="00DD40D9" w:rsidDel="00C76C40" w:rsidRDefault="00DD40D9" w:rsidP="00DD40D9">
            <w:pPr>
              <w:keepNext/>
              <w:jc w:val="center"/>
              <w:rPr>
                <w:rFonts w:ascii="Calibri" w:hAnsi="Calibri"/>
                <w:sz w:val="18"/>
                <w:szCs w:val="18"/>
              </w:rPr>
            </w:pPr>
            <w:r w:rsidRPr="00DD40D9">
              <w:rPr>
                <w:rFonts w:ascii="Calibri" w:hAnsi="Calibri"/>
                <w:sz w:val="18"/>
                <w:szCs w:val="18"/>
              </w:rPr>
              <w:t>01</w:t>
            </w:r>
          </w:p>
        </w:tc>
        <w:tc>
          <w:tcPr>
            <w:tcW w:w="4784" w:type="pct"/>
            <w:vAlign w:val="center"/>
          </w:tcPr>
          <w:p w14:paraId="6511E294" w14:textId="77777777" w:rsidR="00DD40D9" w:rsidRPr="00DD40D9" w:rsidRDefault="00DD40D9" w:rsidP="00DD40D9">
            <w:pPr>
              <w:keepNext/>
              <w:rPr>
                <w:rFonts w:ascii="Calibri" w:hAnsi="Calibri"/>
                <w:sz w:val="18"/>
                <w:szCs w:val="18"/>
              </w:rPr>
            </w:pPr>
            <w:r w:rsidRPr="00DD40D9">
              <w:rPr>
                <w:rFonts w:ascii="Calibri" w:hAnsi="Calibri"/>
                <w:sz w:val="18"/>
                <w:szCs w:val="18"/>
              </w:rPr>
              <w:t xml:space="preserve">&lt;&lt;if B07 = </w:t>
            </w:r>
            <w:r w:rsidRPr="00DD40D9">
              <w:rPr>
                <w:rFonts w:asciiTheme="minorHAnsi" w:hAnsiTheme="minorHAnsi"/>
                <w:sz w:val="18"/>
                <w:szCs w:val="18"/>
              </w:rPr>
              <w:t>system passes leakage test</w:t>
            </w:r>
            <w:r w:rsidRPr="00DD40D9">
              <w:rPr>
                <w:rFonts w:ascii="Calibri" w:hAnsi="Calibri"/>
                <w:sz w:val="18"/>
                <w:szCs w:val="18"/>
              </w:rPr>
              <w:t>; and C0</w:t>
            </w:r>
            <w:r>
              <w:rPr>
                <w:rFonts w:ascii="Calibri" w:hAnsi="Calibri"/>
                <w:sz w:val="18"/>
                <w:szCs w:val="18"/>
              </w:rPr>
              <w:t>6</w:t>
            </w:r>
            <w:r w:rsidRPr="00DD40D9">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6511E296" w14:textId="77777777" w:rsidR="00DD40D9" w:rsidRPr="00DD40D9" w:rsidRDefault="00DD40D9" w:rsidP="00A84489">
      <w:pPr>
        <w:rPr>
          <w:rFonts w:asciiTheme="minorHAnsi" w:hAnsiTheme="minorHAnsi"/>
          <w:sz w:val="18"/>
          <w:szCs w:val="18"/>
        </w:rPr>
      </w:pPr>
    </w:p>
    <w:sectPr w:rsidR="00DD40D9" w:rsidRPr="00DD40D9" w:rsidSect="0051699D">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F29BF" w14:textId="77777777" w:rsidR="00F60550" w:rsidRDefault="00F60550">
      <w:r>
        <w:separator/>
      </w:r>
    </w:p>
  </w:endnote>
  <w:endnote w:type="continuationSeparator" w:id="0">
    <w:p w14:paraId="407F4209" w14:textId="77777777" w:rsidR="00F60550" w:rsidRDefault="00F60550">
      <w:r>
        <w:continuationSeparator/>
      </w:r>
    </w:p>
  </w:endnote>
  <w:endnote w:type="continuationNotice" w:id="1">
    <w:p w14:paraId="5E0098E8" w14:textId="77777777" w:rsidR="00F60550" w:rsidRDefault="00F60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0" w14:textId="77777777" w:rsidR="00F60550" w:rsidRPr="00A619B2" w:rsidRDefault="00F60550" w:rsidP="00A619B2">
    <w:pPr>
      <w:pBdr>
        <w:top w:val="single" w:sz="4" w:space="1" w:color="auto"/>
      </w:pBdr>
      <w:tabs>
        <w:tab w:val="center" w:pos="4320"/>
        <w:tab w:val="right" w:pos="10620"/>
      </w:tabs>
      <w:rPr>
        <w:rFonts w:asciiTheme="minorHAnsi" w:hAnsiTheme="minorHAnsi"/>
        <w:sz w:val="20"/>
        <w:szCs w:val="20"/>
      </w:rPr>
    </w:pPr>
    <w:r w:rsidRPr="00A619B2">
      <w:rPr>
        <w:rFonts w:asciiTheme="minorHAnsi" w:hAnsiTheme="minorHAnsi"/>
        <w:sz w:val="20"/>
        <w:szCs w:val="20"/>
      </w:rPr>
      <w:t xml:space="preserve">Registration Number:                                                           Registration Date/Time:                                           HERS Provider:                       </w:t>
    </w:r>
  </w:p>
  <w:p w14:paraId="6511E2B1" w14:textId="59796F19" w:rsidR="00F60550" w:rsidRPr="00A619B2" w:rsidRDefault="00F60550" w:rsidP="00A619B2">
    <w:pPr>
      <w:pBdr>
        <w:top w:val="single" w:sz="4" w:space="1" w:color="auto"/>
      </w:pBdr>
      <w:tabs>
        <w:tab w:val="center" w:pos="4320"/>
        <w:tab w:val="right" w:pos="10800"/>
      </w:tabs>
      <w:rPr>
        <w:sz w:val="20"/>
        <w:szCs w:val="20"/>
      </w:rPr>
    </w:pPr>
    <w:r w:rsidRPr="00A619B2">
      <w:rPr>
        <w:rFonts w:asciiTheme="minorHAnsi" w:hAnsiTheme="minorHAnsi"/>
        <w:sz w:val="20"/>
        <w:szCs w:val="20"/>
      </w:rPr>
      <w:t>CA Building Energy Efficiency Standards - 201</w:t>
    </w:r>
    <w:r>
      <w:rPr>
        <w:rFonts w:asciiTheme="minorHAnsi" w:hAnsiTheme="minorHAnsi"/>
        <w:sz w:val="20"/>
        <w:szCs w:val="20"/>
      </w:rPr>
      <w:t>9</w:t>
    </w:r>
    <w:r w:rsidRPr="00A619B2">
      <w:rPr>
        <w:rFonts w:asciiTheme="minorHAnsi" w:hAnsiTheme="minorHAnsi"/>
        <w:sz w:val="20"/>
        <w:szCs w:val="20"/>
      </w:rPr>
      <w:t xml:space="preserve"> Nonresidential Compliance</w:t>
    </w:r>
    <w:r w:rsidRPr="00A619B2">
      <w:rPr>
        <w:rFonts w:asciiTheme="minorHAnsi" w:hAnsiTheme="minorHAnsi"/>
        <w:sz w:val="20"/>
        <w:szCs w:val="20"/>
      </w:rPr>
      <w:tab/>
    </w:r>
    <w:r>
      <w:rPr>
        <w:rFonts w:asciiTheme="minorHAnsi" w:hAnsiTheme="minorHAnsi"/>
        <w:sz w:val="20"/>
        <w:szCs w:val="20"/>
      </w:rPr>
      <w:t xml:space="preserve">January </w:t>
    </w:r>
    <w:del w:id="4" w:author="Markstrum, Alexis@Energy" w:date="2019-10-22T12:54:00Z">
      <w:r w:rsidDel="00985F02">
        <w:rPr>
          <w:rFonts w:asciiTheme="minorHAnsi" w:hAnsiTheme="minorHAnsi"/>
          <w:sz w:val="20"/>
          <w:szCs w:val="20"/>
        </w:rPr>
        <w:delText>2019</w:delText>
      </w:r>
    </w:del>
    <w:ins w:id="5" w:author="Markstrum, Alexis@Energy" w:date="2019-10-22T12:54:00Z">
      <w:r w:rsidR="00985F02">
        <w:rPr>
          <w:rFonts w:asciiTheme="minorHAnsi" w:hAnsiTheme="minorHAnsi"/>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B" w14:textId="1F1A9E80" w:rsidR="00F60550" w:rsidRPr="00C432F0" w:rsidRDefault="00F60550" w:rsidP="00C432F0">
    <w:pPr>
      <w:pStyle w:val="Footer"/>
    </w:pPr>
    <w:r w:rsidRPr="009B67F5">
      <w:rPr>
        <w:sz w:val="20"/>
        <w:szCs w:val="20"/>
      </w:rPr>
      <w:t>CA Building Energy Efficiency Standards - 201</w:t>
    </w:r>
    <w:r>
      <w:rPr>
        <w:sz w:val="20"/>
        <w:szCs w:val="20"/>
      </w:rPr>
      <w:t>9</w:t>
    </w:r>
    <w:r w:rsidRPr="009B67F5">
      <w:rPr>
        <w:sz w:val="20"/>
        <w:szCs w:val="20"/>
      </w:rPr>
      <w:t xml:space="preserve"> Nonresidential Compliance</w:t>
    </w:r>
    <w:r w:rsidRPr="00C432F0">
      <w:tab/>
    </w:r>
    <w:r>
      <w:rPr>
        <w:sz w:val="20"/>
        <w:szCs w:val="20"/>
      </w:rPr>
      <w:t xml:space="preserve">January </w:t>
    </w:r>
    <w:del w:id="6" w:author="Markstrum, Alexis@Energy" w:date="2019-10-22T12:54:00Z">
      <w:r w:rsidDel="00985F02">
        <w:rPr>
          <w:sz w:val="20"/>
          <w:szCs w:val="20"/>
        </w:rPr>
        <w:delText>2019</w:delText>
      </w:r>
    </w:del>
    <w:ins w:id="7" w:author="Markstrum, Alexis@Energy" w:date="2019-10-22T12:54:00Z">
      <w:r w:rsidR="00985F02">
        <w:rPr>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44FAA" w14:textId="77777777" w:rsidR="00F60550" w:rsidRDefault="00F60550">
      <w:r>
        <w:separator/>
      </w:r>
    </w:p>
  </w:footnote>
  <w:footnote w:type="continuationSeparator" w:id="0">
    <w:p w14:paraId="4D640D62" w14:textId="77777777" w:rsidR="00F60550" w:rsidRDefault="00F60550">
      <w:r>
        <w:continuationSeparator/>
      </w:r>
    </w:p>
  </w:footnote>
  <w:footnote w:type="continuationNotice" w:id="1">
    <w:p w14:paraId="5F289462" w14:textId="77777777" w:rsidR="00F60550" w:rsidRDefault="00F605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9D" w14:textId="77777777" w:rsidR="00F60550" w:rsidRDefault="004D4C10">
    <w:pPr>
      <w:pStyle w:val="Header"/>
    </w:pPr>
    <w:r>
      <w:rPr>
        <w:noProof/>
      </w:rPr>
      <w:pict w14:anchorId="6511E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0" o:spid="_x0000_s2050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9E" w14:textId="6A46CF15" w:rsidR="00F60550" w:rsidRPr="007770C5" w:rsidRDefault="00F60550" w:rsidP="00563DD6">
    <w:pPr>
      <w:suppressAutoHyphens/>
      <w:ind w:left="-90"/>
      <w:rPr>
        <w:rFonts w:ascii="Arial" w:hAnsi="Arial" w:cs="Arial"/>
        <w:sz w:val="14"/>
        <w:szCs w:val="14"/>
      </w:rPr>
    </w:pPr>
    <w:r w:rsidRPr="00600AB5">
      <w:rPr>
        <w:rFonts w:ascii="Arial" w:hAnsi="Arial" w:cs="Arial"/>
        <w:noProof/>
        <w:sz w:val="14"/>
        <w:szCs w:val="14"/>
      </w:rPr>
      <w:drawing>
        <wp:anchor distT="0" distB="0" distL="114300" distR="114300" simplePos="0" relativeHeight="251658240" behindDoc="0" locked="0" layoutInCell="1" allowOverlap="1" wp14:anchorId="6511E2C7" wp14:editId="29A101BE">
          <wp:simplePos x="0" y="0"/>
          <wp:positionH relativeFrom="margin">
            <wp:posOffset>6559550</wp:posOffset>
          </wp:positionH>
          <wp:positionV relativeFrom="margin">
            <wp:posOffset>-1291590</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6511E29F" w14:textId="77777777" w:rsidR="00F60550" w:rsidRPr="007770C5" w:rsidRDefault="00F60550" w:rsidP="00563DD6">
    <w:pPr>
      <w:suppressAutoHyphens/>
      <w:ind w:left="-90"/>
      <w:rPr>
        <w:rFonts w:ascii="Arial" w:hAnsi="Arial" w:cs="Arial"/>
        <w:b/>
      </w:rPr>
    </w:pPr>
    <w:r>
      <w:rPr>
        <w:rFonts w:ascii="Arial" w:hAnsi="Arial" w:cs="Arial"/>
        <w:b/>
      </w:rPr>
      <w:t>DUCT LEAKAGE DIAGNOSTIC TEST</w:t>
    </w:r>
  </w:p>
  <w:p w14:paraId="6511E2A0" w14:textId="7A7E25E6" w:rsidR="00F60550" w:rsidRPr="007770C5" w:rsidRDefault="00F60550" w:rsidP="00563DD6">
    <w:pPr>
      <w:suppressAutoHyphens/>
      <w:ind w:left="-90"/>
      <w:rPr>
        <w:rFonts w:ascii="Arial" w:hAnsi="Arial" w:cs="Arial"/>
        <w:sz w:val="14"/>
        <w:szCs w:val="14"/>
      </w:rPr>
    </w:pPr>
    <w:r>
      <w:rPr>
        <w:rFonts w:ascii="Arial" w:hAnsi="Arial" w:cs="Arial"/>
        <w:sz w:val="14"/>
        <w:szCs w:val="14"/>
      </w:rPr>
      <w:t>CEC-NRCV-MCH-04-H</w:t>
    </w:r>
    <w:r w:rsidRPr="007770C5">
      <w:rPr>
        <w:rFonts w:ascii="Arial" w:hAnsi="Arial" w:cs="Arial"/>
        <w:sz w:val="14"/>
        <w:szCs w:val="14"/>
      </w:rPr>
      <w:t xml:space="preserve"> (Revised </w:t>
    </w:r>
    <w:r>
      <w:rPr>
        <w:rFonts w:ascii="Arial" w:hAnsi="Arial" w:cs="Arial"/>
        <w:sz w:val="14"/>
        <w:szCs w:val="14"/>
      </w:rPr>
      <w:t>01/</w:t>
    </w:r>
    <w:del w:id="2" w:author="Markstrum, Alexis@Energy" w:date="2019-10-22T12:53:00Z">
      <w:r w:rsidDel="00985F02">
        <w:rPr>
          <w:rFonts w:ascii="Arial" w:hAnsi="Arial" w:cs="Arial"/>
          <w:sz w:val="14"/>
          <w:szCs w:val="14"/>
        </w:rPr>
        <w:delText>19</w:delText>
      </w:r>
    </w:del>
    <w:ins w:id="3" w:author="Markstrum, Alexis@Energy" w:date="2019-10-22T12:53:00Z">
      <w:r w:rsidR="00985F02">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218"/>
      <w:gridCol w:w="2482"/>
    </w:tblGrid>
    <w:tr w:rsidR="00F60550" w:rsidRPr="000C0064" w14:paraId="6511E2A3" w14:textId="77777777" w:rsidTr="002910C5">
      <w:trPr>
        <w:cantSplit/>
        <w:trHeight w:val="288"/>
      </w:trPr>
      <w:tc>
        <w:tcPr>
          <w:tcW w:w="3639" w:type="pct"/>
          <w:gridSpan w:val="2"/>
          <w:tcBorders>
            <w:bottom w:val="single" w:sz="4" w:space="0" w:color="auto"/>
            <w:right w:val="nil"/>
          </w:tcBorders>
          <w:vAlign w:val="center"/>
        </w:tcPr>
        <w:p w14:paraId="6511E2A1" w14:textId="77777777" w:rsidR="00F60550" w:rsidRPr="002910C5" w:rsidRDefault="00F60550" w:rsidP="002910C5">
          <w:pPr>
            <w:keepNext/>
            <w:outlineLvl w:val="0"/>
            <w:rPr>
              <w:rFonts w:asciiTheme="minorHAnsi" w:hAnsiTheme="minorHAnsi"/>
              <w:bCs/>
              <w:i/>
              <w:sz w:val="20"/>
              <w:szCs w:val="20"/>
            </w:rPr>
          </w:pPr>
          <w:r w:rsidRPr="002910C5">
            <w:rPr>
              <w:rFonts w:asciiTheme="minorHAnsi" w:hAnsiTheme="minorHAnsi"/>
              <w:bCs/>
              <w:sz w:val="20"/>
              <w:szCs w:val="20"/>
            </w:rPr>
            <w:t>CERTIFICATE OF VERIFICATION</w:t>
          </w:r>
        </w:p>
      </w:tc>
      <w:tc>
        <w:tcPr>
          <w:tcW w:w="1361" w:type="pct"/>
          <w:tcBorders>
            <w:left w:val="nil"/>
            <w:bottom w:val="single" w:sz="4" w:space="0" w:color="auto"/>
          </w:tcBorders>
          <w:tcMar>
            <w:left w:w="115" w:type="dxa"/>
            <w:right w:w="115" w:type="dxa"/>
          </w:tcMar>
          <w:vAlign w:val="center"/>
        </w:tcPr>
        <w:p w14:paraId="6511E2A2" w14:textId="77777777" w:rsidR="00F60550" w:rsidRPr="002910C5" w:rsidRDefault="00F60550" w:rsidP="002910C5">
          <w:pPr>
            <w:keepNext/>
            <w:jc w:val="right"/>
            <w:outlineLvl w:val="0"/>
            <w:rPr>
              <w:rFonts w:asciiTheme="minorHAnsi" w:hAnsiTheme="minorHAnsi"/>
              <w:bCs/>
              <w:i/>
              <w:sz w:val="20"/>
              <w:szCs w:val="20"/>
            </w:rPr>
          </w:pPr>
          <w:r w:rsidRPr="002910C5">
            <w:rPr>
              <w:rFonts w:asciiTheme="minorHAnsi" w:hAnsiTheme="minorHAnsi"/>
              <w:bCs/>
              <w:sz w:val="20"/>
              <w:szCs w:val="20"/>
            </w:rPr>
            <w:t>NRCV-MCH-04-H</w:t>
          </w:r>
        </w:p>
      </w:tc>
    </w:tr>
    <w:tr w:rsidR="00F60550" w:rsidRPr="000C0064" w14:paraId="6511E2A6" w14:textId="77777777" w:rsidTr="002910C5">
      <w:trPr>
        <w:cantSplit/>
        <w:trHeight w:val="288"/>
      </w:trPr>
      <w:tc>
        <w:tcPr>
          <w:tcW w:w="2361" w:type="pct"/>
          <w:tcBorders>
            <w:right w:val="nil"/>
          </w:tcBorders>
          <w:vAlign w:val="center"/>
        </w:tcPr>
        <w:p w14:paraId="6511E2A4" w14:textId="77777777" w:rsidR="00F60550" w:rsidRPr="002910C5" w:rsidRDefault="00F60550" w:rsidP="002910C5">
          <w:pPr>
            <w:tabs>
              <w:tab w:val="right" w:pos="10543"/>
            </w:tabs>
            <w:rPr>
              <w:rFonts w:asciiTheme="minorHAnsi" w:hAnsiTheme="minorHAnsi"/>
              <w:sz w:val="20"/>
              <w:szCs w:val="20"/>
            </w:rPr>
          </w:pPr>
          <w:r w:rsidRPr="002910C5">
            <w:rPr>
              <w:rFonts w:asciiTheme="minorHAnsi" w:hAnsiTheme="minorHAnsi" w:cs="Arial"/>
              <w:sz w:val="20"/>
              <w:szCs w:val="20"/>
            </w:rPr>
            <w:t>Duct Leakage Diagnostic Test</w:t>
          </w:r>
        </w:p>
      </w:tc>
      <w:tc>
        <w:tcPr>
          <w:tcW w:w="2639" w:type="pct"/>
          <w:gridSpan w:val="2"/>
          <w:tcBorders>
            <w:left w:val="nil"/>
          </w:tcBorders>
          <w:vAlign w:val="center"/>
        </w:tcPr>
        <w:p w14:paraId="6511E2A5" w14:textId="51A915C9" w:rsidR="00F60550" w:rsidRPr="002910C5" w:rsidRDefault="00F60550" w:rsidP="002910C5">
          <w:pPr>
            <w:tabs>
              <w:tab w:val="right" w:pos="10543"/>
            </w:tabs>
            <w:jc w:val="right"/>
            <w:rPr>
              <w:rFonts w:asciiTheme="minorHAnsi" w:hAnsiTheme="minorHAnsi"/>
              <w:sz w:val="20"/>
              <w:szCs w:val="20"/>
            </w:rPr>
          </w:pPr>
          <w:r w:rsidRPr="002910C5">
            <w:rPr>
              <w:rFonts w:asciiTheme="minorHAnsi" w:hAnsiTheme="minorHAnsi"/>
              <w:bCs/>
              <w:sz w:val="20"/>
              <w:szCs w:val="20"/>
            </w:rPr>
            <w:t xml:space="preserve">(Page </w:t>
          </w:r>
          <w:r w:rsidRPr="002910C5">
            <w:rPr>
              <w:sz w:val="20"/>
              <w:szCs w:val="20"/>
            </w:rPr>
            <w:fldChar w:fldCharType="begin"/>
          </w:r>
          <w:r w:rsidRPr="002910C5">
            <w:rPr>
              <w:sz w:val="20"/>
              <w:szCs w:val="20"/>
            </w:rPr>
            <w:instrText xml:space="preserve"> PAGE   \* MERGEFORMAT </w:instrText>
          </w:r>
          <w:r w:rsidRPr="002910C5">
            <w:rPr>
              <w:sz w:val="20"/>
              <w:szCs w:val="20"/>
            </w:rPr>
            <w:fldChar w:fldCharType="separate"/>
          </w:r>
          <w:r w:rsidR="004D4C10" w:rsidRPr="004D4C10">
            <w:rPr>
              <w:rFonts w:asciiTheme="minorHAnsi" w:hAnsiTheme="minorHAnsi"/>
              <w:bCs/>
              <w:noProof/>
              <w:sz w:val="20"/>
              <w:szCs w:val="20"/>
            </w:rPr>
            <w:t>2</w:t>
          </w:r>
          <w:r w:rsidRPr="002910C5">
            <w:rPr>
              <w:sz w:val="20"/>
              <w:szCs w:val="20"/>
            </w:rPr>
            <w:fldChar w:fldCharType="end"/>
          </w:r>
          <w:r w:rsidRPr="002910C5">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4D4C10">
            <w:rPr>
              <w:rFonts w:asciiTheme="minorHAnsi" w:hAnsiTheme="minorHAnsi"/>
              <w:bCs/>
              <w:noProof/>
              <w:sz w:val="20"/>
              <w:szCs w:val="20"/>
            </w:rPr>
            <w:t>2</w:t>
          </w:r>
          <w:r>
            <w:rPr>
              <w:rFonts w:asciiTheme="minorHAnsi" w:hAnsiTheme="minorHAnsi"/>
              <w:bCs/>
              <w:noProof/>
              <w:sz w:val="20"/>
              <w:szCs w:val="20"/>
            </w:rPr>
            <w:fldChar w:fldCharType="end"/>
          </w:r>
          <w:r w:rsidRPr="002910C5">
            <w:rPr>
              <w:rFonts w:asciiTheme="minorHAnsi" w:hAnsiTheme="minorHAnsi"/>
              <w:bCs/>
              <w:sz w:val="20"/>
              <w:szCs w:val="20"/>
            </w:rPr>
            <w:t>)</w:t>
          </w:r>
        </w:p>
      </w:tc>
    </w:tr>
    <w:tr w:rsidR="00F60550" w:rsidRPr="000C0064" w14:paraId="6511E2AA" w14:textId="77777777">
      <w:trPr>
        <w:cantSplit/>
        <w:trHeight w:val="288"/>
      </w:trPr>
      <w:tc>
        <w:tcPr>
          <w:tcW w:w="0" w:type="auto"/>
        </w:tcPr>
        <w:p w14:paraId="6511E2A7" w14:textId="77777777" w:rsidR="00F60550" w:rsidRPr="000C0064" w:rsidRDefault="00F60550" w:rsidP="00563DD6">
          <w:pPr>
            <w:rPr>
              <w:rFonts w:asciiTheme="minorHAnsi" w:hAnsiTheme="minorHAnsi"/>
              <w:sz w:val="12"/>
              <w:szCs w:val="12"/>
            </w:rPr>
          </w:pPr>
          <w:r w:rsidRPr="000C0064">
            <w:rPr>
              <w:rFonts w:asciiTheme="minorHAnsi" w:hAnsiTheme="minorHAnsi"/>
              <w:sz w:val="12"/>
              <w:szCs w:val="12"/>
            </w:rPr>
            <w:t>Project Name:</w:t>
          </w:r>
        </w:p>
      </w:tc>
      <w:tc>
        <w:tcPr>
          <w:tcW w:w="1490" w:type="pct"/>
        </w:tcPr>
        <w:p w14:paraId="6511E2A8" w14:textId="77777777" w:rsidR="00F60550" w:rsidRPr="000C0064" w:rsidRDefault="00F60550" w:rsidP="00563DD6">
          <w:pPr>
            <w:rPr>
              <w:rFonts w:asciiTheme="minorHAnsi" w:hAnsiTheme="minorHAnsi"/>
              <w:sz w:val="12"/>
              <w:szCs w:val="12"/>
            </w:rPr>
          </w:pPr>
          <w:r w:rsidRPr="000C0064">
            <w:rPr>
              <w:rFonts w:asciiTheme="minorHAnsi" w:hAnsiTheme="minorHAnsi"/>
              <w:sz w:val="12"/>
              <w:szCs w:val="12"/>
            </w:rPr>
            <w:t>Enforcement Agency:</w:t>
          </w:r>
        </w:p>
      </w:tc>
      <w:tc>
        <w:tcPr>
          <w:tcW w:w="1361" w:type="pct"/>
        </w:tcPr>
        <w:p w14:paraId="6511E2A9" w14:textId="77777777" w:rsidR="00F60550" w:rsidRPr="000C0064" w:rsidRDefault="00F60550" w:rsidP="00563DD6">
          <w:pPr>
            <w:rPr>
              <w:rFonts w:asciiTheme="minorHAnsi" w:hAnsiTheme="minorHAnsi"/>
              <w:sz w:val="12"/>
              <w:szCs w:val="12"/>
            </w:rPr>
          </w:pPr>
          <w:r w:rsidRPr="000C0064">
            <w:rPr>
              <w:rFonts w:asciiTheme="minorHAnsi" w:hAnsiTheme="minorHAnsi"/>
              <w:sz w:val="12"/>
              <w:szCs w:val="12"/>
            </w:rPr>
            <w:t>Permit Number:</w:t>
          </w:r>
        </w:p>
      </w:tc>
    </w:tr>
    <w:tr w:rsidR="00F60550" w:rsidRPr="000C0064" w14:paraId="6511E2AE" w14:textId="77777777">
      <w:trPr>
        <w:cantSplit/>
        <w:trHeight w:val="288"/>
      </w:trPr>
      <w:tc>
        <w:tcPr>
          <w:tcW w:w="0" w:type="auto"/>
        </w:tcPr>
        <w:p w14:paraId="6511E2AB" w14:textId="7CF5FEF5" w:rsidR="00F60550" w:rsidRPr="000C0064" w:rsidRDefault="00F60550" w:rsidP="00563DD6">
          <w:pPr>
            <w:rPr>
              <w:rFonts w:asciiTheme="minorHAnsi" w:hAnsiTheme="minorHAnsi"/>
              <w:sz w:val="12"/>
              <w:szCs w:val="12"/>
              <w:vertAlign w:val="superscript"/>
            </w:rPr>
          </w:pPr>
          <w:r>
            <w:rPr>
              <w:rFonts w:asciiTheme="minorHAnsi" w:hAnsiTheme="minorHAnsi"/>
              <w:noProof/>
              <w:sz w:val="12"/>
              <w:szCs w:val="12"/>
            </w:rPr>
            <w:drawing>
              <wp:anchor distT="0" distB="0" distL="114300" distR="114300" simplePos="0" relativeHeight="251658249" behindDoc="1" locked="0" layoutInCell="0" allowOverlap="1" wp14:anchorId="6511E2C9" wp14:editId="4B079543">
                <wp:simplePos x="0" y="0"/>
                <wp:positionH relativeFrom="margin">
                  <wp:posOffset>-990600</wp:posOffset>
                </wp:positionH>
                <wp:positionV relativeFrom="margin">
                  <wp:posOffset>226060</wp:posOffset>
                </wp:positionV>
                <wp:extent cx="9144000" cy="6858000"/>
                <wp:effectExtent l="0" t="0" r="0" b="0"/>
                <wp:wrapNone/>
                <wp:docPr id="28" name="Picture 2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 information and data collection only"/>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0C0064">
            <w:rPr>
              <w:rFonts w:asciiTheme="minorHAnsi" w:hAnsiTheme="minorHAnsi"/>
              <w:sz w:val="12"/>
              <w:szCs w:val="12"/>
            </w:rPr>
            <w:t>Project Address:</w:t>
          </w:r>
        </w:p>
      </w:tc>
      <w:tc>
        <w:tcPr>
          <w:tcW w:w="1490" w:type="pct"/>
        </w:tcPr>
        <w:p w14:paraId="6511E2AC" w14:textId="77777777" w:rsidR="00F60550" w:rsidRPr="000C0064" w:rsidRDefault="00F60550" w:rsidP="00563DD6">
          <w:pPr>
            <w:rPr>
              <w:rFonts w:asciiTheme="minorHAnsi" w:hAnsiTheme="minorHAnsi"/>
              <w:sz w:val="12"/>
              <w:szCs w:val="12"/>
              <w:vertAlign w:val="superscript"/>
            </w:rPr>
          </w:pPr>
          <w:r w:rsidRPr="000C0064">
            <w:rPr>
              <w:rFonts w:asciiTheme="minorHAnsi" w:hAnsiTheme="minorHAnsi"/>
              <w:sz w:val="12"/>
              <w:szCs w:val="12"/>
            </w:rPr>
            <w:t>City:</w:t>
          </w:r>
        </w:p>
      </w:tc>
      <w:tc>
        <w:tcPr>
          <w:tcW w:w="1361" w:type="pct"/>
        </w:tcPr>
        <w:p w14:paraId="6511E2AD" w14:textId="77777777" w:rsidR="00F60550" w:rsidRPr="000C0064" w:rsidRDefault="00F60550" w:rsidP="00563DD6">
          <w:pPr>
            <w:rPr>
              <w:rFonts w:asciiTheme="minorHAnsi" w:hAnsiTheme="minorHAnsi"/>
              <w:sz w:val="12"/>
              <w:szCs w:val="12"/>
              <w:vertAlign w:val="superscript"/>
            </w:rPr>
          </w:pPr>
          <w:r w:rsidRPr="000C0064">
            <w:rPr>
              <w:rFonts w:asciiTheme="minorHAnsi" w:hAnsiTheme="minorHAnsi"/>
              <w:sz w:val="12"/>
              <w:szCs w:val="12"/>
            </w:rPr>
            <w:t>Zip Code:</w:t>
          </w:r>
        </w:p>
      </w:tc>
    </w:tr>
  </w:tbl>
  <w:p w14:paraId="6511E2AF" w14:textId="77777777" w:rsidR="00F60550" w:rsidRPr="00685B37" w:rsidRDefault="00F60550"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2" w14:textId="77777777" w:rsidR="00F60550" w:rsidRDefault="004D4C10">
    <w:pPr>
      <w:pStyle w:val="Header"/>
    </w:pPr>
    <w:r>
      <w:rPr>
        <w:noProof/>
      </w:rPr>
      <w:pict w14:anchorId="6511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09" o:spid="_x0000_s2049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3" w14:textId="77777777" w:rsidR="00F60550" w:rsidRDefault="004D4C10">
    <w:pPr>
      <w:pStyle w:val="Header"/>
    </w:pPr>
    <w:r>
      <w:rPr>
        <w:noProof/>
      </w:rPr>
      <w:pict w14:anchorId="6511E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3" o:spid="_x0000_s2050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7871"/>
      <w:gridCol w:w="276"/>
      <w:gridCol w:w="2652"/>
    </w:tblGrid>
    <w:tr w:rsidR="00F60550" w:rsidRPr="00FB5BDC" w14:paraId="6511E2B6" w14:textId="77777777">
      <w:trPr>
        <w:cantSplit/>
        <w:trHeight w:val="288"/>
      </w:trPr>
      <w:tc>
        <w:tcPr>
          <w:tcW w:w="3644" w:type="pct"/>
          <w:tcBorders>
            <w:bottom w:val="single" w:sz="4" w:space="0" w:color="auto"/>
          </w:tcBorders>
        </w:tcPr>
        <w:p w14:paraId="6511E2B4" w14:textId="7E2A7F1C" w:rsidR="00F60550" w:rsidRPr="00FB5BDC" w:rsidRDefault="00F60550" w:rsidP="00ED0FEA">
          <w:pPr>
            <w:pStyle w:val="Heading1"/>
            <w:rPr>
              <w:rFonts w:asciiTheme="minorHAnsi" w:hAnsiTheme="minorHAnsi"/>
              <w:b w:val="0"/>
              <w:bCs/>
              <w:sz w:val="20"/>
            </w:rPr>
          </w:pPr>
          <w:r w:rsidRPr="00FB5BDC">
            <w:rPr>
              <w:rFonts w:asciiTheme="minorHAnsi" w:hAnsiTheme="minorHAnsi"/>
              <w:b w:val="0"/>
              <w:bCs/>
              <w:sz w:val="20"/>
            </w:rPr>
            <w:t>CERTIFICATE OF INSTALLATION</w:t>
          </w:r>
          <w:r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511E2B5" w14:textId="77777777" w:rsidR="00F60550" w:rsidRPr="00FB5BDC" w:rsidRDefault="00F60550" w:rsidP="0051699D">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F60550" w:rsidRPr="00FB5BDC" w14:paraId="6511E2B9" w14:textId="77777777">
      <w:trPr>
        <w:cantSplit/>
        <w:trHeight w:val="288"/>
      </w:trPr>
      <w:tc>
        <w:tcPr>
          <w:tcW w:w="3772" w:type="pct"/>
          <w:gridSpan w:val="2"/>
          <w:tcBorders>
            <w:top w:val="single" w:sz="4" w:space="0" w:color="auto"/>
            <w:bottom w:val="single" w:sz="4" w:space="0" w:color="auto"/>
          </w:tcBorders>
          <w:vAlign w:val="center"/>
        </w:tcPr>
        <w:p w14:paraId="6511E2B7" w14:textId="77777777" w:rsidR="00F60550" w:rsidRPr="009B67F5" w:rsidRDefault="00F60550">
          <w:pPr>
            <w:rPr>
              <w:rFonts w:asciiTheme="minorHAnsi" w:hAnsiTheme="minorHAnsi"/>
              <w:bCs/>
              <w:sz w:val="20"/>
              <w:szCs w:val="20"/>
            </w:rPr>
          </w:pPr>
          <w:r w:rsidRPr="009B67F5">
            <w:rPr>
              <w:rFonts w:asciiTheme="minorHAnsi" w:hAnsiTheme="minorHAnsi"/>
              <w:bCs/>
              <w:sz w:val="20"/>
              <w:szCs w:val="20"/>
            </w:rPr>
            <w:t>Duct Leakage Diagnostic Test - MCH-04c</w:t>
          </w:r>
        </w:p>
      </w:tc>
      <w:tc>
        <w:tcPr>
          <w:tcW w:w="1228" w:type="pct"/>
          <w:tcBorders>
            <w:top w:val="single" w:sz="4" w:space="0" w:color="auto"/>
            <w:bottom w:val="single" w:sz="4" w:space="0" w:color="auto"/>
          </w:tcBorders>
          <w:tcMar>
            <w:left w:w="115" w:type="dxa"/>
            <w:right w:w="202" w:type="dxa"/>
          </w:tcMar>
          <w:vAlign w:val="center"/>
        </w:tcPr>
        <w:p w14:paraId="6511E2B8" w14:textId="6D9B5E29" w:rsidR="00F60550" w:rsidRPr="009B67F5" w:rsidRDefault="00F60550" w:rsidP="00ED0F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9B67F5">
            <w:rPr>
              <w:rFonts w:asciiTheme="minorHAnsi" w:hAnsiTheme="minorHAnsi"/>
              <w:bCs/>
              <w:sz w:val="20"/>
              <w:szCs w:val="20"/>
            </w:rPr>
            <w:t xml:space="preserve">Page </w:t>
          </w:r>
          <w:r w:rsidRPr="009B67F5">
            <w:rPr>
              <w:rFonts w:asciiTheme="minorHAnsi" w:hAnsiTheme="minorHAnsi"/>
              <w:sz w:val="20"/>
              <w:szCs w:val="20"/>
            </w:rPr>
            <w:fldChar w:fldCharType="begin"/>
          </w:r>
          <w:r w:rsidRPr="009B67F5">
            <w:rPr>
              <w:rFonts w:asciiTheme="minorHAnsi" w:hAnsiTheme="minorHAnsi"/>
              <w:sz w:val="20"/>
              <w:szCs w:val="20"/>
            </w:rPr>
            <w:instrText xml:space="preserve"> PAGE   \* MERGEFORMAT </w:instrText>
          </w:r>
          <w:r w:rsidRPr="009B67F5">
            <w:rPr>
              <w:rFonts w:asciiTheme="minorHAnsi" w:hAnsiTheme="minorHAnsi"/>
              <w:sz w:val="20"/>
              <w:szCs w:val="20"/>
            </w:rPr>
            <w:fldChar w:fldCharType="separate"/>
          </w:r>
          <w:r w:rsidR="004D4C10" w:rsidRPr="004D4C10">
            <w:rPr>
              <w:rFonts w:asciiTheme="minorHAnsi" w:hAnsiTheme="minorHAnsi"/>
              <w:bCs/>
              <w:noProof/>
              <w:sz w:val="20"/>
              <w:szCs w:val="20"/>
            </w:rPr>
            <w:t>1</w:t>
          </w:r>
          <w:r w:rsidRPr="009B67F5">
            <w:rPr>
              <w:rFonts w:asciiTheme="minorHAnsi" w:hAnsiTheme="minorHAnsi"/>
              <w:sz w:val="20"/>
              <w:szCs w:val="20"/>
            </w:rPr>
            <w:fldChar w:fldCharType="end"/>
          </w:r>
          <w:r>
            <w:rPr>
              <w:rFonts w:asciiTheme="minorHAnsi" w:hAnsiTheme="minorHAnsi"/>
              <w:sz w:val="20"/>
              <w:szCs w:val="20"/>
            </w:rPr>
            <w:t xml:space="preserve"> </w:t>
          </w:r>
          <w:r w:rsidRPr="009B67F5">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D4C10">
            <w:rPr>
              <w:rFonts w:asciiTheme="minorHAnsi" w:hAnsiTheme="minorHAnsi"/>
              <w:noProof/>
              <w:sz w:val="20"/>
              <w:szCs w:val="20"/>
            </w:rPr>
            <w:t>2</w:t>
          </w:r>
          <w:r>
            <w:rPr>
              <w:rFonts w:asciiTheme="minorHAnsi" w:hAnsiTheme="minorHAnsi"/>
              <w:noProof/>
              <w:sz w:val="20"/>
              <w:szCs w:val="20"/>
            </w:rPr>
            <w:fldChar w:fldCharType="end"/>
          </w:r>
          <w:r>
            <w:rPr>
              <w:rFonts w:asciiTheme="minorHAnsi" w:hAnsiTheme="minorHAnsi"/>
              <w:noProof/>
              <w:sz w:val="20"/>
              <w:szCs w:val="20"/>
            </w:rPr>
            <w:t>)</w:t>
          </w:r>
        </w:p>
      </w:tc>
    </w:tr>
  </w:tbl>
  <w:p w14:paraId="6511E2BA" w14:textId="3F5B5AC5" w:rsidR="00F60550" w:rsidRPr="00685B37" w:rsidRDefault="004D4C10" w:rsidP="00866F63">
    <w:pPr>
      <w:pStyle w:val="Header"/>
      <w:rPr>
        <w:rFonts w:asciiTheme="minorHAnsi" w:hAnsiTheme="minorHAnsi"/>
      </w:rPr>
    </w:pPr>
    <w:r>
      <w:rPr>
        <w:rFonts w:asciiTheme="minorHAnsi" w:hAnsiTheme="minorHAnsi"/>
        <w:b/>
        <w:bCs/>
        <w:noProof/>
        <w:sz w:val="20"/>
      </w:rPr>
      <w:pict w14:anchorId="6511E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4" o:spid="_x0000_s2050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C" w14:textId="77777777" w:rsidR="00F60550" w:rsidRDefault="004D4C10">
    <w:pPr>
      <w:pStyle w:val="Header"/>
    </w:pPr>
    <w:r>
      <w:rPr>
        <w:noProof/>
      </w:rPr>
      <w:pict w14:anchorId="6511E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2" o:spid="_x0000_s2050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D" w14:textId="77777777" w:rsidR="00F60550" w:rsidRDefault="004D4C10">
    <w:pPr>
      <w:pStyle w:val="Header"/>
    </w:pPr>
    <w:r>
      <w:rPr>
        <w:noProof/>
      </w:rPr>
      <w:pict w14:anchorId="6511E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6" o:spid="_x0000_s2050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F60550" w:rsidRPr="00FB5BDC" w14:paraId="6511E2C0" w14:textId="77777777">
      <w:trPr>
        <w:cantSplit/>
        <w:trHeight w:val="288"/>
      </w:trPr>
      <w:tc>
        <w:tcPr>
          <w:tcW w:w="3644" w:type="pct"/>
          <w:tcBorders>
            <w:bottom w:val="single" w:sz="4" w:space="0" w:color="auto"/>
          </w:tcBorders>
        </w:tcPr>
        <w:p w14:paraId="6511E2BE" w14:textId="322C67C4" w:rsidR="00F60550" w:rsidRPr="00FB5BDC" w:rsidRDefault="00F60550" w:rsidP="00ED0FEA">
          <w:pPr>
            <w:pStyle w:val="Heading1"/>
            <w:rPr>
              <w:rFonts w:asciiTheme="minorHAnsi" w:hAnsiTheme="minorHAnsi"/>
              <w:b w:val="0"/>
              <w:bCs/>
              <w:sz w:val="20"/>
            </w:rPr>
          </w:pPr>
          <w:r w:rsidRPr="0011635C">
            <w:rPr>
              <w:rFonts w:asciiTheme="minorHAnsi" w:hAnsiTheme="minorHAnsi"/>
              <w:b w:val="0"/>
              <w:bCs/>
              <w:sz w:val="20"/>
            </w:rPr>
            <w:t xml:space="preserve">CERTIFICATE OF </w:t>
          </w:r>
          <w:r>
            <w:rPr>
              <w:rFonts w:asciiTheme="minorHAnsi" w:hAnsiTheme="minorHAnsi"/>
              <w:b w:val="0"/>
              <w:bCs/>
              <w:sz w:val="20"/>
            </w:rPr>
            <w:t xml:space="preserve">VERIFICATION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511E2BF" w14:textId="77777777" w:rsidR="00F60550" w:rsidRPr="00FB5BDC" w:rsidRDefault="00F60550" w:rsidP="0051699D">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F60550" w:rsidRPr="00FB5BDC" w14:paraId="6511E2C3" w14:textId="77777777">
      <w:trPr>
        <w:cantSplit/>
        <w:trHeight w:val="288"/>
      </w:trPr>
      <w:tc>
        <w:tcPr>
          <w:tcW w:w="3772" w:type="pct"/>
          <w:gridSpan w:val="2"/>
          <w:tcBorders>
            <w:top w:val="single" w:sz="4" w:space="0" w:color="auto"/>
            <w:bottom w:val="single" w:sz="4" w:space="0" w:color="auto"/>
          </w:tcBorders>
          <w:vAlign w:val="center"/>
        </w:tcPr>
        <w:p w14:paraId="6511E2C1" w14:textId="77777777" w:rsidR="00F60550" w:rsidRPr="009B67F5" w:rsidRDefault="00F60550">
          <w:pPr>
            <w:rPr>
              <w:rFonts w:asciiTheme="minorHAnsi" w:hAnsiTheme="minorHAnsi"/>
              <w:bCs/>
              <w:sz w:val="20"/>
              <w:szCs w:val="20"/>
            </w:rPr>
          </w:pPr>
          <w:r w:rsidRPr="009B67F5">
            <w:rPr>
              <w:rFonts w:asciiTheme="minorHAnsi" w:hAnsiTheme="minorHAnsi"/>
              <w:bCs/>
              <w:sz w:val="20"/>
              <w:szCs w:val="20"/>
            </w:rPr>
            <w:t>Duct Leakage Diagnostic Test - MCH-04c</w:t>
          </w:r>
        </w:p>
      </w:tc>
      <w:tc>
        <w:tcPr>
          <w:tcW w:w="1228" w:type="pct"/>
          <w:tcBorders>
            <w:top w:val="single" w:sz="4" w:space="0" w:color="auto"/>
            <w:bottom w:val="single" w:sz="4" w:space="0" w:color="auto"/>
          </w:tcBorders>
          <w:tcMar>
            <w:left w:w="115" w:type="dxa"/>
            <w:right w:w="202" w:type="dxa"/>
          </w:tcMar>
          <w:vAlign w:val="center"/>
        </w:tcPr>
        <w:p w14:paraId="6511E2C2" w14:textId="3571D9F8" w:rsidR="00F60550" w:rsidRPr="009B67F5" w:rsidRDefault="00F60550" w:rsidP="00ED0F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9B67F5">
            <w:rPr>
              <w:rFonts w:asciiTheme="minorHAnsi" w:hAnsiTheme="minorHAnsi"/>
              <w:bCs/>
              <w:sz w:val="20"/>
              <w:szCs w:val="20"/>
            </w:rPr>
            <w:t xml:space="preserve">Page </w:t>
          </w:r>
          <w:r w:rsidRPr="009B67F5">
            <w:rPr>
              <w:rFonts w:asciiTheme="minorHAnsi" w:hAnsiTheme="minorHAnsi"/>
              <w:sz w:val="20"/>
              <w:szCs w:val="20"/>
            </w:rPr>
            <w:fldChar w:fldCharType="begin"/>
          </w:r>
          <w:r w:rsidRPr="009B67F5">
            <w:rPr>
              <w:rFonts w:asciiTheme="minorHAnsi" w:hAnsiTheme="minorHAnsi"/>
              <w:sz w:val="20"/>
              <w:szCs w:val="20"/>
            </w:rPr>
            <w:instrText xml:space="preserve"> PAGE   \* MERGEFORMAT </w:instrText>
          </w:r>
          <w:r w:rsidRPr="009B67F5">
            <w:rPr>
              <w:rFonts w:asciiTheme="minorHAnsi" w:hAnsiTheme="minorHAnsi"/>
              <w:sz w:val="20"/>
              <w:szCs w:val="20"/>
            </w:rPr>
            <w:fldChar w:fldCharType="separate"/>
          </w:r>
          <w:r w:rsidR="004D4C10" w:rsidRPr="004D4C10">
            <w:rPr>
              <w:rFonts w:asciiTheme="minorHAnsi" w:hAnsiTheme="minorHAnsi"/>
              <w:bCs/>
              <w:noProof/>
              <w:sz w:val="20"/>
              <w:szCs w:val="20"/>
            </w:rPr>
            <w:t>1</w:t>
          </w:r>
          <w:r w:rsidRPr="009B67F5">
            <w:rPr>
              <w:rFonts w:asciiTheme="minorHAnsi" w:hAnsiTheme="minorHAnsi"/>
              <w:sz w:val="20"/>
              <w:szCs w:val="20"/>
            </w:rPr>
            <w:fldChar w:fldCharType="end"/>
          </w:r>
          <w:r>
            <w:rPr>
              <w:rFonts w:asciiTheme="minorHAnsi" w:hAnsiTheme="minorHAnsi"/>
              <w:sz w:val="20"/>
              <w:szCs w:val="20"/>
            </w:rPr>
            <w:t xml:space="preserve"> </w:t>
          </w:r>
          <w:r w:rsidRPr="009B67F5">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D4C10">
            <w:rPr>
              <w:rFonts w:asciiTheme="minorHAnsi" w:hAnsiTheme="minorHAnsi"/>
              <w:noProof/>
              <w:sz w:val="20"/>
              <w:szCs w:val="20"/>
            </w:rPr>
            <w:t>1</w:t>
          </w:r>
          <w:r>
            <w:rPr>
              <w:rFonts w:asciiTheme="minorHAnsi" w:hAnsiTheme="minorHAnsi"/>
              <w:noProof/>
              <w:sz w:val="20"/>
              <w:szCs w:val="20"/>
            </w:rPr>
            <w:fldChar w:fldCharType="end"/>
          </w:r>
          <w:r>
            <w:rPr>
              <w:rFonts w:asciiTheme="minorHAnsi" w:hAnsiTheme="minorHAnsi"/>
              <w:noProof/>
              <w:sz w:val="20"/>
              <w:szCs w:val="20"/>
            </w:rPr>
            <w:t>)</w:t>
          </w:r>
        </w:p>
      </w:tc>
    </w:tr>
  </w:tbl>
  <w:p w14:paraId="6511E2C4" w14:textId="6C958F22" w:rsidR="00F60550" w:rsidRPr="00685B37" w:rsidRDefault="004D4C10" w:rsidP="00866F63">
    <w:pPr>
      <w:pStyle w:val="Header"/>
      <w:rPr>
        <w:rFonts w:asciiTheme="minorHAnsi" w:hAnsiTheme="minorHAnsi"/>
      </w:rPr>
    </w:pPr>
    <w:r>
      <w:rPr>
        <w:rFonts w:asciiTheme="minorHAnsi" w:hAnsiTheme="minorHAnsi"/>
        <w:b/>
        <w:bCs/>
        <w:noProof/>
        <w:sz w:val="20"/>
      </w:rPr>
      <w:pict w14:anchorId="6511E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7" o:spid="_x0000_s2050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C5" w14:textId="77777777" w:rsidR="00F60550" w:rsidRDefault="004D4C10">
    <w:pPr>
      <w:pStyle w:val="Header"/>
    </w:pPr>
    <w:r>
      <w:rPr>
        <w:noProof/>
      </w:rPr>
      <w:pict w14:anchorId="6511E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5" o:spid="_x0000_s2050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56049C"/>
    <w:multiLevelType w:val="hybridMultilevel"/>
    <w:tmpl w:val="3B98A97A"/>
    <w:lvl w:ilvl="0" w:tplc="173A83D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758C528"/>
    <w:lvl w:ilvl="0" w:tplc="1488259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7DB736A8"/>
    <w:multiLevelType w:val="hybridMultilevel"/>
    <w:tmpl w:val="E21C0FF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
  </w:num>
  <w:num w:numId="5">
    <w:abstractNumId w:val="0"/>
  </w:num>
  <w:num w:numId="6">
    <w:abstractNumId w:val="8"/>
  </w:num>
  <w:num w:numId="7">
    <w:abstractNumId w:val="14"/>
  </w:num>
  <w:num w:numId="8">
    <w:abstractNumId w:val="4"/>
  </w:num>
  <w:num w:numId="9">
    <w:abstractNumId w:val="13"/>
  </w:num>
  <w:num w:numId="10">
    <w:abstractNumId w:val="10"/>
  </w:num>
  <w:num w:numId="11">
    <w:abstractNumId w:val="2"/>
  </w:num>
  <w:num w:numId="12">
    <w:abstractNumId w:val="6"/>
  </w:num>
  <w:num w:numId="13">
    <w:abstractNumId w:val="12"/>
  </w:num>
  <w:num w:numId="14">
    <w:abstractNumId w:val="9"/>
  </w:num>
  <w:num w:numId="15">
    <w:abstractNumId w:val="5"/>
  </w:num>
  <w:num w:numId="16">
    <w:abstractNumId w:val="15"/>
  </w:num>
  <w:num w:numId="17">
    <w:abstractNumId w:val="1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0"/>
    <o:shapelayout v:ext="edit">
      <o:idmap v:ext="edit" data="20"/>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06180"/>
    <w:rsid w:val="00021214"/>
    <w:rsid w:val="00024B83"/>
    <w:rsid w:val="00024D03"/>
    <w:rsid w:val="00026750"/>
    <w:rsid w:val="00027EBD"/>
    <w:rsid w:val="00034F28"/>
    <w:rsid w:val="00035A79"/>
    <w:rsid w:val="00037926"/>
    <w:rsid w:val="000470D7"/>
    <w:rsid w:val="000471F6"/>
    <w:rsid w:val="00051F14"/>
    <w:rsid w:val="00053A0E"/>
    <w:rsid w:val="0006016B"/>
    <w:rsid w:val="000631C6"/>
    <w:rsid w:val="000644B7"/>
    <w:rsid w:val="00071136"/>
    <w:rsid w:val="000713DC"/>
    <w:rsid w:val="00071503"/>
    <w:rsid w:val="00076F08"/>
    <w:rsid w:val="00080A37"/>
    <w:rsid w:val="00080EEE"/>
    <w:rsid w:val="000861F1"/>
    <w:rsid w:val="00091941"/>
    <w:rsid w:val="00091D81"/>
    <w:rsid w:val="00094E31"/>
    <w:rsid w:val="00094EF2"/>
    <w:rsid w:val="00095653"/>
    <w:rsid w:val="00096FA2"/>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25DB"/>
    <w:rsid w:val="000D6023"/>
    <w:rsid w:val="000D7DA8"/>
    <w:rsid w:val="000E0BE1"/>
    <w:rsid w:val="000E0CAE"/>
    <w:rsid w:val="000E2BC5"/>
    <w:rsid w:val="000E2EB0"/>
    <w:rsid w:val="000E53E9"/>
    <w:rsid w:val="000E5FE0"/>
    <w:rsid w:val="000E6F0F"/>
    <w:rsid w:val="000E7ABD"/>
    <w:rsid w:val="000F070F"/>
    <w:rsid w:val="000F0BA7"/>
    <w:rsid w:val="000F67E7"/>
    <w:rsid w:val="000F754C"/>
    <w:rsid w:val="000F7B12"/>
    <w:rsid w:val="00112250"/>
    <w:rsid w:val="0011319B"/>
    <w:rsid w:val="001131A2"/>
    <w:rsid w:val="00126F26"/>
    <w:rsid w:val="00127ACC"/>
    <w:rsid w:val="00130056"/>
    <w:rsid w:val="001305CE"/>
    <w:rsid w:val="001315EE"/>
    <w:rsid w:val="00135763"/>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76B6D"/>
    <w:rsid w:val="00181190"/>
    <w:rsid w:val="00181FB2"/>
    <w:rsid w:val="00184C3A"/>
    <w:rsid w:val="001923BF"/>
    <w:rsid w:val="0019624F"/>
    <w:rsid w:val="001A5583"/>
    <w:rsid w:val="001B5BA4"/>
    <w:rsid w:val="001B7580"/>
    <w:rsid w:val="001C2324"/>
    <w:rsid w:val="001D10CC"/>
    <w:rsid w:val="001D1A80"/>
    <w:rsid w:val="001D7E8E"/>
    <w:rsid w:val="001E2A0E"/>
    <w:rsid w:val="001E3C52"/>
    <w:rsid w:val="001E6728"/>
    <w:rsid w:val="001E6F45"/>
    <w:rsid w:val="001F0E8D"/>
    <w:rsid w:val="001F20EE"/>
    <w:rsid w:val="001F5597"/>
    <w:rsid w:val="002008D6"/>
    <w:rsid w:val="00200E53"/>
    <w:rsid w:val="0020199D"/>
    <w:rsid w:val="00202608"/>
    <w:rsid w:val="00206039"/>
    <w:rsid w:val="00211E22"/>
    <w:rsid w:val="00213E8E"/>
    <w:rsid w:val="00215611"/>
    <w:rsid w:val="00215932"/>
    <w:rsid w:val="00216C55"/>
    <w:rsid w:val="00222F6D"/>
    <w:rsid w:val="002241A5"/>
    <w:rsid w:val="00234D45"/>
    <w:rsid w:val="0024197A"/>
    <w:rsid w:val="002420D2"/>
    <w:rsid w:val="00243047"/>
    <w:rsid w:val="00243611"/>
    <w:rsid w:val="00244548"/>
    <w:rsid w:val="002455DC"/>
    <w:rsid w:val="00245AF0"/>
    <w:rsid w:val="00251B09"/>
    <w:rsid w:val="002532A8"/>
    <w:rsid w:val="00254AAE"/>
    <w:rsid w:val="00254F08"/>
    <w:rsid w:val="002562A4"/>
    <w:rsid w:val="002566EA"/>
    <w:rsid w:val="002615BC"/>
    <w:rsid w:val="00262721"/>
    <w:rsid w:val="002641C7"/>
    <w:rsid w:val="002672B2"/>
    <w:rsid w:val="00267DBE"/>
    <w:rsid w:val="002710BB"/>
    <w:rsid w:val="002719D2"/>
    <w:rsid w:val="00271E1D"/>
    <w:rsid w:val="00274618"/>
    <w:rsid w:val="00277212"/>
    <w:rsid w:val="00281B80"/>
    <w:rsid w:val="0028466E"/>
    <w:rsid w:val="00284AFC"/>
    <w:rsid w:val="00284C8F"/>
    <w:rsid w:val="00285A7C"/>
    <w:rsid w:val="00287573"/>
    <w:rsid w:val="002910C5"/>
    <w:rsid w:val="00291F72"/>
    <w:rsid w:val="00293DDD"/>
    <w:rsid w:val="00295DBB"/>
    <w:rsid w:val="00295ED5"/>
    <w:rsid w:val="00296586"/>
    <w:rsid w:val="00296BA8"/>
    <w:rsid w:val="002A0196"/>
    <w:rsid w:val="002A1004"/>
    <w:rsid w:val="002A199B"/>
    <w:rsid w:val="002A2D66"/>
    <w:rsid w:val="002A31C6"/>
    <w:rsid w:val="002A3D4A"/>
    <w:rsid w:val="002A3F41"/>
    <w:rsid w:val="002A48EC"/>
    <w:rsid w:val="002A51EE"/>
    <w:rsid w:val="002A6399"/>
    <w:rsid w:val="002A6A1F"/>
    <w:rsid w:val="002A6C51"/>
    <w:rsid w:val="002B2393"/>
    <w:rsid w:val="002B3A7D"/>
    <w:rsid w:val="002B4924"/>
    <w:rsid w:val="002B4F6F"/>
    <w:rsid w:val="002B642C"/>
    <w:rsid w:val="002C125C"/>
    <w:rsid w:val="002C131A"/>
    <w:rsid w:val="002C432B"/>
    <w:rsid w:val="002C586B"/>
    <w:rsid w:val="002D1475"/>
    <w:rsid w:val="002D3BA6"/>
    <w:rsid w:val="002D4E1C"/>
    <w:rsid w:val="002D5A85"/>
    <w:rsid w:val="002D680A"/>
    <w:rsid w:val="002D7DB8"/>
    <w:rsid w:val="002D7DC5"/>
    <w:rsid w:val="002E1C34"/>
    <w:rsid w:val="002E3676"/>
    <w:rsid w:val="002E7941"/>
    <w:rsid w:val="002F0B2F"/>
    <w:rsid w:val="002F18EE"/>
    <w:rsid w:val="002F19A0"/>
    <w:rsid w:val="002F40A7"/>
    <w:rsid w:val="002F6775"/>
    <w:rsid w:val="002F7F5C"/>
    <w:rsid w:val="00303A6C"/>
    <w:rsid w:val="00303FBA"/>
    <w:rsid w:val="00304E93"/>
    <w:rsid w:val="003051D0"/>
    <w:rsid w:val="00306026"/>
    <w:rsid w:val="0030770D"/>
    <w:rsid w:val="00314D52"/>
    <w:rsid w:val="00314EC3"/>
    <w:rsid w:val="0032018D"/>
    <w:rsid w:val="00320F01"/>
    <w:rsid w:val="00323827"/>
    <w:rsid w:val="003247CA"/>
    <w:rsid w:val="003347AB"/>
    <w:rsid w:val="00336924"/>
    <w:rsid w:val="00337397"/>
    <w:rsid w:val="00340CE9"/>
    <w:rsid w:val="0034202D"/>
    <w:rsid w:val="00346303"/>
    <w:rsid w:val="003500C8"/>
    <w:rsid w:val="00350A8C"/>
    <w:rsid w:val="00353C3B"/>
    <w:rsid w:val="0035603C"/>
    <w:rsid w:val="00357343"/>
    <w:rsid w:val="003638BA"/>
    <w:rsid w:val="00371157"/>
    <w:rsid w:val="0037209F"/>
    <w:rsid w:val="00372700"/>
    <w:rsid w:val="0037357B"/>
    <w:rsid w:val="00373DB5"/>
    <w:rsid w:val="00376EAA"/>
    <w:rsid w:val="003809C0"/>
    <w:rsid w:val="00383E72"/>
    <w:rsid w:val="003845F8"/>
    <w:rsid w:val="003850E9"/>
    <w:rsid w:val="00386209"/>
    <w:rsid w:val="0038684E"/>
    <w:rsid w:val="003904C5"/>
    <w:rsid w:val="0039142A"/>
    <w:rsid w:val="00393566"/>
    <w:rsid w:val="00394C8C"/>
    <w:rsid w:val="003A05DE"/>
    <w:rsid w:val="003A1032"/>
    <w:rsid w:val="003A1FF7"/>
    <w:rsid w:val="003A2B6A"/>
    <w:rsid w:val="003A3651"/>
    <w:rsid w:val="003A4497"/>
    <w:rsid w:val="003A63F9"/>
    <w:rsid w:val="003B05B1"/>
    <w:rsid w:val="003B3641"/>
    <w:rsid w:val="003B456E"/>
    <w:rsid w:val="003B5B3C"/>
    <w:rsid w:val="003C0766"/>
    <w:rsid w:val="003C3DF9"/>
    <w:rsid w:val="003C6D4A"/>
    <w:rsid w:val="003C7B7A"/>
    <w:rsid w:val="003D349A"/>
    <w:rsid w:val="003D3D29"/>
    <w:rsid w:val="003D5183"/>
    <w:rsid w:val="003D5345"/>
    <w:rsid w:val="003D5350"/>
    <w:rsid w:val="003E1E09"/>
    <w:rsid w:val="003E207A"/>
    <w:rsid w:val="003E22AB"/>
    <w:rsid w:val="003E3AA5"/>
    <w:rsid w:val="003F064C"/>
    <w:rsid w:val="003F1C6F"/>
    <w:rsid w:val="003F1CD3"/>
    <w:rsid w:val="003F23F8"/>
    <w:rsid w:val="003F3015"/>
    <w:rsid w:val="003F49BD"/>
    <w:rsid w:val="003F6A76"/>
    <w:rsid w:val="003F711C"/>
    <w:rsid w:val="00415FD0"/>
    <w:rsid w:val="00420F56"/>
    <w:rsid w:val="0042394E"/>
    <w:rsid w:val="004265D2"/>
    <w:rsid w:val="00430CEA"/>
    <w:rsid w:val="00432098"/>
    <w:rsid w:val="0043390E"/>
    <w:rsid w:val="0043422C"/>
    <w:rsid w:val="00434A60"/>
    <w:rsid w:val="00435279"/>
    <w:rsid w:val="00436C76"/>
    <w:rsid w:val="00440841"/>
    <w:rsid w:val="00440B86"/>
    <w:rsid w:val="0044439E"/>
    <w:rsid w:val="004507D3"/>
    <w:rsid w:val="004510F5"/>
    <w:rsid w:val="00454C3D"/>
    <w:rsid w:val="00457A32"/>
    <w:rsid w:val="00462AC1"/>
    <w:rsid w:val="0046705B"/>
    <w:rsid w:val="00470951"/>
    <w:rsid w:val="004731E7"/>
    <w:rsid w:val="004737C4"/>
    <w:rsid w:val="00473E9F"/>
    <w:rsid w:val="00474509"/>
    <w:rsid w:val="00474A7A"/>
    <w:rsid w:val="00475987"/>
    <w:rsid w:val="00475E37"/>
    <w:rsid w:val="00477D56"/>
    <w:rsid w:val="0048031E"/>
    <w:rsid w:val="004809EE"/>
    <w:rsid w:val="00484764"/>
    <w:rsid w:val="00486F0B"/>
    <w:rsid w:val="00487F1C"/>
    <w:rsid w:val="004944D6"/>
    <w:rsid w:val="004948E2"/>
    <w:rsid w:val="004A1BEB"/>
    <w:rsid w:val="004A264A"/>
    <w:rsid w:val="004A5C7F"/>
    <w:rsid w:val="004A6E7F"/>
    <w:rsid w:val="004B1012"/>
    <w:rsid w:val="004B4582"/>
    <w:rsid w:val="004B71AC"/>
    <w:rsid w:val="004B7BD2"/>
    <w:rsid w:val="004C23D9"/>
    <w:rsid w:val="004C2A96"/>
    <w:rsid w:val="004C2C61"/>
    <w:rsid w:val="004C5F07"/>
    <w:rsid w:val="004D1CE3"/>
    <w:rsid w:val="004D287C"/>
    <w:rsid w:val="004D3263"/>
    <w:rsid w:val="004D4C10"/>
    <w:rsid w:val="004E0246"/>
    <w:rsid w:val="004E112A"/>
    <w:rsid w:val="004E230B"/>
    <w:rsid w:val="004E7023"/>
    <w:rsid w:val="004F0A7F"/>
    <w:rsid w:val="004F385A"/>
    <w:rsid w:val="004F40C1"/>
    <w:rsid w:val="0050571A"/>
    <w:rsid w:val="005077F3"/>
    <w:rsid w:val="005113E4"/>
    <w:rsid w:val="00513D83"/>
    <w:rsid w:val="00514ADB"/>
    <w:rsid w:val="005153FC"/>
    <w:rsid w:val="0051699D"/>
    <w:rsid w:val="00517D3C"/>
    <w:rsid w:val="00520412"/>
    <w:rsid w:val="00520C9B"/>
    <w:rsid w:val="005222CB"/>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D60"/>
    <w:rsid w:val="00551599"/>
    <w:rsid w:val="00551712"/>
    <w:rsid w:val="0055229A"/>
    <w:rsid w:val="00552A3E"/>
    <w:rsid w:val="00555884"/>
    <w:rsid w:val="00556995"/>
    <w:rsid w:val="00562461"/>
    <w:rsid w:val="00562BA8"/>
    <w:rsid w:val="00563DD6"/>
    <w:rsid w:val="00564177"/>
    <w:rsid w:val="005678C7"/>
    <w:rsid w:val="00571196"/>
    <w:rsid w:val="00572B72"/>
    <w:rsid w:val="00572D5D"/>
    <w:rsid w:val="00573417"/>
    <w:rsid w:val="00574E6A"/>
    <w:rsid w:val="005813CE"/>
    <w:rsid w:val="005821CB"/>
    <w:rsid w:val="005877FC"/>
    <w:rsid w:val="0059070E"/>
    <w:rsid w:val="005946B9"/>
    <w:rsid w:val="00594C36"/>
    <w:rsid w:val="005A0CC1"/>
    <w:rsid w:val="005B0BAD"/>
    <w:rsid w:val="005B23C2"/>
    <w:rsid w:val="005B5611"/>
    <w:rsid w:val="005C4233"/>
    <w:rsid w:val="005C5038"/>
    <w:rsid w:val="005C73C7"/>
    <w:rsid w:val="005C7CB4"/>
    <w:rsid w:val="005D2752"/>
    <w:rsid w:val="005D27FD"/>
    <w:rsid w:val="005D30D4"/>
    <w:rsid w:val="005D55BB"/>
    <w:rsid w:val="005D688A"/>
    <w:rsid w:val="005D7B43"/>
    <w:rsid w:val="005E010F"/>
    <w:rsid w:val="005E083C"/>
    <w:rsid w:val="005E1D9E"/>
    <w:rsid w:val="005E23CD"/>
    <w:rsid w:val="005E2724"/>
    <w:rsid w:val="005E3E55"/>
    <w:rsid w:val="005E68FF"/>
    <w:rsid w:val="005F178B"/>
    <w:rsid w:val="005F3569"/>
    <w:rsid w:val="005F4CDC"/>
    <w:rsid w:val="005F72BA"/>
    <w:rsid w:val="006004F5"/>
    <w:rsid w:val="00600AB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2661D"/>
    <w:rsid w:val="006305D8"/>
    <w:rsid w:val="00631115"/>
    <w:rsid w:val="006317DB"/>
    <w:rsid w:val="00632F51"/>
    <w:rsid w:val="00632F73"/>
    <w:rsid w:val="00633613"/>
    <w:rsid w:val="00637775"/>
    <w:rsid w:val="00640279"/>
    <w:rsid w:val="006411CF"/>
    <w:rsid w:val="00641C71"/>
    <w:rsid w:val="0064300C"/>
    <w:rsid w:val="0064347F"/>
    <w:rsid w:val="00643B45"/>
    <w:rsid w:val="00644585"/>
    <w:rsid w:val="00645812"/>
    <w:rsid w:val="00654F37"/>
    <w:rsid w:val="00660C69"/>
    <w:rsid w:val="00660EAB"/>
    <w:rsid w:val="00660F1A"/>
    <w:rsid w:val="00663AF7"/>
    <w:rsid w:val="00666501"/>
    <w:rsid w:val="00667362"/>
    <w:rsid w:val="00667D83"/>
    <w:rsid w:val="00673D5A"/>
    <w:rsid w:val="00674FED"/>
    <w:rsid w:val="0068136A"/>
    <w:rsid w:val="0068226F"/>
    <w:rsid w:val="00682CBA"/>
    <w:rsid w:val="00682F28"/>
    <w:rsid w:val="00683E44"/>
    <w:rsid w:val="00684934"/>
    <w:rsid w:val="00685CD4"/>
    <w:rsid w:val="00685D72"/>
    <w:rsid w:val="00686B8B"/>
    <w:rsid w:val="00692A28"/>
    <w:rsid w:val="00692EDF"/>
    <w:rsid w:val="006930E5"/>
    <w:rsid w:val="00697E29"/>
    <w:rsid w:val="006A07EB"/>
    <w:rsid w:val="006A156C"/>
    <w:rsid w:val="006A57F1"/>
    <w:rsid w:val="006A722E"/>
    <w:rsid w:val="006B01CD"/>
    <w:rsid w:val="006B3741"/>
    <w:rsid w:val="006B4081"/>
    <w:rsid w:val="006C0044"/>
    <w:rsid w:val="006C0E98"/>
    <w:rsid w:val="006C50CD"/>
    <w:rsid w:val="006C6E93"/>
    <w:rsid w:val="006C7335"/>
    <w:rsid w:val="006C7406"/>
    <w:rsid w:val="006D054B"/>
    <w:rsid w:val="006D21DC"/>
    <w:rsid w:val="006D4D01"/>
    <w:rsid w:val="006D6138"/>
    <w:rsid w:val="006D7492"/>
    <w:rsid w:val="006D794C"/>
    <w:rsid w:val="006D7B92"/>
    <w:rsid w:val="006E1FC1"/>
    <w:rsid w:val="006E24F2"/>
    <w:rsid w:val="006E7733"/>
    <w:rsid w:val="006F0652"/>
    <w:rsid w:val="006F0F36"/>
    <w:rsid w:val="006F2C70"/>
    <w:rsid w:val="006F6081"/>
    <w:rsid w:val="006F7822"/>
    <w:rsid w:val="006F7A85"/>
    <w:rsid w:val="0070354F"/>
    <w:rsid w:val="0070366D"/>
    <w:rsid w:val="00706C53"/>
    <w:rsid w:val="007108CC"/>
    <w:rsid w:val="00712DB7"/>
    <w:rsid w:val="0071395F"/>
    <w:rsid w:val="00714442"/>
    <w:rsid w:val="00714CBC"/>
    <w:rsid w:val="00714DAD"/>
    <w:rsid w:val="0071544A"/>
    <w:rsid w:val="0071761E"/>
    <w:rsid w:val="00717DEA"/>
    <w:rsid w:val="00720306"/>
    <w:rsid w:val="00722A18"/>
    <w:rsid w:val="00723136"/>
    <w:rsid w:val="007267DF"/>
    <w:rsid w:val="00727E2E"/>
    <w:rsid w:val="00735269"/>
    <w:rsid w:val="00741407"/>
    <w:rsid w:val="007415CD"/>
    <w:rsid w:val="00741697"/>
    <w:rsid w:val="00743217"/>
    <w:rsid w:val="0074424A"/>
    <w:rsid w:val="00751673"/>
    <w:rsid w:val="00751B6C"/>
    <w:rsid w:val="00753CFA"/>
    <w:rsid w:val="007551EC"/>
    <w:rsid w:val="00756E73"/>
    <w:rsid w:val="007635A5"/>
    <w:rsid w:val="0076441C"/>
    <w:rsid w:val="00765F67"/>
    <w:rsid w:val="0076742B"/>
    <w:rsid w:val="00767DE4"/>
    <w:rsid w:val="00770A74"/>
    <w:rsid w:val="007755D6"/>
    <w:rsid w:val="007756F6"/>
    <w:rsid w:val="00775BB3"/>
    <w:rsid w:val="00776799"/>
    <w:rsid w:val="00777B2F"/>
    <w:rsid w:val="00777EB4"/>
    <w:rsid w:val="00785B34"/>
    <w:rsid w:val="007900B0"/>
    <w:rsid w:val="00792420"/>
    <w:rsid w:val="00793E1C"/>
    <w:rsid w:val="00794AF1"/>
    <w:rsid w:val="00795EB8"/>
    <w:rsid w:val="00797224"/>
    <w:rsid w:val="00797290"/>
    <w:rsid w:val="00797860"/>
    <w:rsid w:val="007A3A98"/>
    <w:rsid w:val="007A4603"/>
    <w:rsid w:val="007B0D70"/>
    <w:rsid w:val="007B4BEA"/>
    <w:rsid w:val="007B645E"/>
    <w:rsid w:val="007C12FC"/>
    <w:rsid w:val="007C24A3"/>
    <w:rsid w:val="007D060B"/>
    <w:rsid w:val="007D0D8F"/>
    <w:rsid w:val="007D19B2"/>
    <w:rsid w:val="007D22C7"/>
    <w:rsid w:val="007D2402"/>
    <w:rsid w:val="007D2DD3"/>
    <w:rsid w:val="007D726A"/>
    <w:rsid w:val="007D7913"/>
    <w:rsid w:val="007E26E9"/>
    <w:rsid w:val="007E32B3"/>
    <w:rsid w:val="007E3498"/>
    <w:rsid w:val="007E7982"/>
    <w:rsid w:val="007F2759"/>
    <w:rsid w:val="007F3A88"/>
    <w:rsid w:val="007F3E17"/>
    <w:rsid w:val="007F4611"/>
    <w:rsid w:val="007F57DC"/>
    <w:rsid w:val="00800083"/>
    <w:rsid w:val="00804C36"/>
    <w:rsid w:val="00807045"/>
    <w:rsid w:val="0080748A"/>
    <w:rsid w:val="00811221"/>
    <w:rsid w:val="00812D30"/>
    <w:rsid w:val="0081451D"/>
    <w:rsid w:val="00815AA1"/>
    <w:rsid w:val="0081628C"/>
    <w:rsid w:val="008163F4"/>
    <w:rsid w:val="00821F42"/>
    <w:rsid w:val="0082448D"/>
    <w:rsid w:val="00832FCD"/>
    <w:rsid w:val="008353B6"/>
    <w:rsid w:val="00841186"/>
    <w:rsid w:val="008459F6"/>
    <w:rsid w:val="00847E91"/>
    <w:rsid w:val="00847EF3"/>
    <w:rsid w:val="00850072"/>
    <w:rsid w:val="008510EB"/>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28BF"/>
    <w:rsid w:val="00873A16"/>
    <w:rsid w:val="00874775"/>
    <w:rsid w:val="00875D30"/>
    <w:rsid w:val="0088147F"/>
    <w:rsid w:val="0088221D"/>
    <w:rsid w:val="0088564F"/>
    <w:rsid w:val="00886660"/>
    <w:rsid w:val="00886D7A"/>
    <w:rsid w:val="00887159"/>
    <w:rsid w:val="00890DB2"/>
    <w:rsid w:val="0089169A"/>
    <w:rsid w:val="00894E3E"/>
    <w:rsid w:val="008A044C"/>
    <w:rsid w:val="008A12DF"/>
    <w:rsid w:val="008A5B91"/>
    <w:rsid w:val="008A6A74"/>
    <w:rsid w:val="008A77A3"/>
    <w:rsid w:val="008A7891"/>
    <w:rsid w:val="008A7F5C"/>
    <w:rsid w:val="008B05CC"/>
    <w:rsid w:val="008B0B2B"/>
    <w:rsid w:val="008B56EE"/>
    <w:rsid w:val="008C10F1"/>
    <w:rsid w:val="008C1989"/>
    <w:rsid w:val="008C23D7"/>
    <w:rsid w:val="008D0B8D"/>
    <w:rsid w:val="008D3743"/>
    <w:rsid w:val="008D3813"/>
    <w:rsid w:val="008D481F"/>
    <w:rsid w:val="008E429B"/>
    <w:rsid w:val="008E4542"/>
    <w:rsid w:val="008F1900"/>
    <w:rsid w:val="008F68CE"/>
    <w:rsid w:val="00900C86"/>
    <w:rsid w:val="0090281A"/>
    <w:rsid w:val="00903B63"/>
    <w:rsid w:val="00903F60"/>
    <w:rsid w:val="00910674"/>
    <w:rsid w:val="009119ED"/>
    <w:rsid w:val="0091281C"/>
    <w:rsid w:val="00915BCF"/>
    <w:rsid w:val="00920C7E"/>
    <w:rsid w:val="00926340"/>
    <w:rsid w:val="00927712"/>
    <w:rsid w:val="00931273"/>
    <w:rsid w:val="009379DB"/>
    <w:rsid w:val="009405A5"/>
    <w:rsid w:val="00941530"/>
    <w:rsid w:val="00941E17"/>
    <w:rsid w:val="009437C6"/>
    <w:rsid w:val="00946688"/>
    <w:rsid w:val="009534FB"/>
    <w:rsid w:val="00955A9A"/>
    <w:rsid w:val="009564C7"/>
    <w:rsid w:val="00960678"/>
    <w:rsid w:val="00964422"/>
    <w:rsid w:val="0096797A"/>
    <w:rsid w:val="00972766"/>
    <w:rsid w:val="009727B8"/>
    <w:rsid w:val="00973A48"/>
    <w:rsid w:val="00975037"/>
    <w:rsid w:val="0097558E"/>
    <w:rsid w:val="009764A9"/>
    <w:rsid w:val="00976594"/>
    <w:rsid w:val="00976637"/>
    <w:rsid w:val="0097679E"/>
    <w:rsid w:val="00977E58"/>
    <w:rsid w:val="00980FB6"/>
    <w:rsid w:val="00982535"/>
    <w:rsid w:val="0098293E"/>
    <w:rsid w:val="00985F02"/>
    <w:rsid w:val="00986EC8"/>
    <w:rsid w:val="00992035"/>
    <w:rsid w:val="009925F4"/>
    <w:rsid w:val="00992EF8"/>
    <w:rsid w:val="0099381F"/>
    <w:rsid w:val="009A059F"/>
    <w:rsid w:val="009A1F14"/>
    <w:rsid w:val="009A3318"/>
    <w:rsid w:val="009A3FB0"/>
    <w:rsid w:val="009A40A4"/>
    <w:rsid w:val="009A4B00"/>
    <w:rsid w:val="009A698F"/>
    <w:rsid w:val="009A6F10"/>
    <w:rsid w:val="009B2D0D"/>
    <w:rsid w:val="009B4E5D"/>
    <w:rsid w:val="009B649C"/>
    <w:rsid w:val="009B67F5"/>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A0027A"/>
    <w:rsid w:val="00A00AE7"/>
    <w:rsid w:val="00A02090"/>
    <w:rsid w:val="00A04BF7"/>
    <w:rsid w:val="00A05591"/>
    <w:rsid w:val="00A05D8F"/>
    <w:rsid w:val="00A07D19"/>
    <w:rsid w:val="00A12015"/>
    <w:rsid w:val="00A136F9"/>
    <w:rsid w:val="00A16546"/>
    <w:rsid w:val="00A218C6"/>
    <w:rsid w:val="00A2340D"/>
    <w:rsid w:val="00A24BE2"/>
    <w:rsid w:val="00A24F9F"/>
    <w:rsid w:val="00A267BD"/>
    <w:rsid w:val="00A27B88"/>
    <w:rsid w:val="00A328FC"/>
    <w:rsid w:val="00A32B49"/>
    <w:rsid w:val="00A33A50"/>
    <w:rsid w:val="00A3438B"/>
    <w:rsid w:val="00A42C60"/>
    <w:rsid w:val="00A434B9"/>
    <w:rsid w:val="00A44A18"/>
    <w:rsid w:val="00A46AEC"/>
    <w:rsid w:val="00A51851"/>
    <w:rsid w:val="00A53EC2"/>
    <w:rsid w:val="00A55365"/>
    <w:rsid w:val="00A55444"/>
    <w:rsid w:val="00A615CC"/>
    <w:rsid w:val="00A619B2"/>
    <w:rsid w:val="00A62F93"/>
    <w:rsid w:val="00A655A2"/>
    <w:rsid w:val="00A677BB"/>
    <w:rsid w:val="00A702F0"/>
    <w:rsid w:val="00A70722"/>
    <w:rsid w:val="00A735D9"/>
    <w:rsid w:val="00A742B3"/>
    <w:rsid w:val="00A75B9B"/>
    <w:rsid w:val="00A81137"/>
    <w:rsid w:val="00A81D0E"/>
    <w:rsid w:val="00A82362"/>
    <w:rsid w:val="00A8355F"/>
    <w:rsid w:val="00A84489"/>
    <w:rsid w:val="00A87572"/>
    <w:rsid w:val="00A92550"/>
    <w:rsid w:val="00A970DE"/>
    <w:rsid w:val="00AA01C1"/>
    <w:rsid w:val="00AA18EC"/>
    <w:rsid w:val="00AA5C65"/>
    <w:rsid w:val="00AA66CE"/>
    <w:rsid w:val="00AA7622"/>
    <w:rsid w:val="00AA767E"/>
    <w:rsid w:val="00AB1578"/>
    <w:rsid w:val="00AB16BC"/>
    <w:rsid w:val="00AB24D0"/>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3954"/>
    <w:rsid w:val="00AF4004"/>
    <w:rsid w:val="00B0250F"/>
    <w:rsid w:val="00B025F7"/>
    <w:rsid w:val="00B02E79"/>
    <w:rsid w:val="00B034BF"/>
    <w:rsid w:val="00B1252A"/>
    <w:rsid w:val="00B17F24"/>
    <w:rsid w:val="00B23304"/>
    <w:rsid w:val="00B250F8"/>
    <w:rsid w:val="00B273D8"/>
    <w:rsid w:val="00B27A2A"/>
    <w:rsid w:val="00B322B3"/>
    <w:rsid w:val="00B33471"/>
    <w:rsid w:val="00B34290"/>
    <w:rsid w:val="00B34D49"/>
    <w:rsid w:val="00B35C45"/>
    <w:rsid w:val="00B36812"/>
    <w:rsid w:val="00B401EA"/>
    <w:rsid w:val="00B4146E"/>
    <w:rsid w:val="00B414B3"/>
    <w:rsid w:val="00B4216F"/>
    <w:rsid w:val="00B429F3"/>
    <w:rsid w:val="00B446FE"/>
    <w:rsid w:val="00B46C1B"/>
    <w:rsid w:val="00B47B99"/>
    <w:rsid w:val="00B51352"/>
    <w:rsid w:val="00B524FA"/>
    <w:rsid w:val="00B55F60"/>
    <w:rsid w:val="00B6238C"/>
    <w:rsid w:val="00B635C4"/>
    <w:rsid w:val="00B6647D"/>
    <w:rsid w:val="00B70CCF"/>
    <w:rsid w:val="00B73FC9"/>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A79CA"/>
    <w:rsid w:val="00BB4A90"/>
    <w:rsid w:val="00BB70D1"/>
    <w:rsid w:val="00BC0714"/>
    <w:rsid w:val="00BC6F83"/>
    <w:rsid w:val="00BC75CC"/>
    <w:rsid w:val="00BD71C5"/>
    <w:rsid w:val="00BD7DA4"/>
    <w:rsid w:val="00BE183B"/>
    <w:rsid w:val="00BE607D"/>
    <w:rsid w:val="00BE61EC"/>
    <w:rsid w:val="00BE798B"/>
    <w:rsid w:val="00BE7F99"/>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497D"/>
    <w:rsid w:val="00C27904"/>
    <w:rsid w:val="00C30FB6"/>
    <w:rsid w:val="00C30FDD"/>
    <w:rsid w:val="00C348D5"/>
    <w:rsid w:val="00C35471"/>
    <w:rsid w:val="00C367B7"/>
    <w:rsid w:val="00C36879"/>
    <w:rsid w:val="00C432F0"/>
    <w:rsid w:val="00C44792"/>
    <w:rsid w:val="00C477A7"/>
    <w:rsid w:val="00C47BF8"/>
    <w:rsid w:val="00C47E83"/>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460F"/>
    <w:rsid w:val="00C874DA"/>
    <w:rsid w:val="00C92741"/>
    <w:rsid w:val="00C929C6"/>
    <w:rsid w:val="00C947CD"/>
    <w:rsid w:val="00C9613B"/>
    <w:rsid w:val="00C96EE0"/>
    <w:rsid w:val="00CA030E"/>
    <w:rsid w:val="00CA129C"/>
    <w:rsid w:val="00CA1A3D"/>
    <w:rsid w:val="00CA1FA3"/>
    <w:rsid w:val="00CA2CCA"/>
    <w:rsid w:val="00CB3D99"/>
    <w:rsid w:val="00CB5CC2"/>
    <w:rsid w:val="00CB7159"/>
    <w:rsid w:val="00CC1F1E"/>
    <w:rsid w:val="00CC211E"/>
    <w:rsid w:val="00CC2F36"/>
    <w:rsid w:val="00CC3614"/>
    <w:rsid w:val="00CC4B92"/>
    <w:rsid w:val="00CC6E96"/>
    <w:rsid w:val="00CD2D7B"/>
    <w:rsid w:val="00CD394A"/>
    <w:rsid w:val="00CD3EBD"/>
    <w:rsid w:val="00CD7D13"/>
    <w:rsid w:val="00CE1BC7"/>
    <w:rsid w:val="00CE2183"/>
    <w:rsid w:val="00CE2409"/>
    <w:rsid w:val="00CE33A8"/>
    <w:rsid w:val="00CE4AF0"/>
    <w:rsid w:val="00CE6EA5"/>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F0"/>
    <w:rsid w:val="00D32BE4"/>
    <w:rsid w:val="00D35026"/>
    <w:rsid w:val="00D36E80"/>
    <w:rsid w:val="00D408E6"/>
    <w:rsid w:val="00D40F47"/>
    <w:rsid w:val="00D430F6"/>
    <w:rsid w:val="00D437F2"/>
    <w:rsid w:val="00D44022"/>
    <w:rsid w:val="00D445EE"/>
    <w:rsid w:val="00D44E23"/>
    <w:rsid w:val="00D462C2"/>
    <w:rsid w:val="00D47F2D"/>
    <w:rsid w:val="00D50B07"/>
    <w:rsid w:val="00D53733"/>
    <w:rsid w:val="00D54606"/>
    <w:rsid w:val="00D56CD8"/>
    <w:rsid w:val="00D62DB5"/>
    <w:rsid w:val="00D66BDC"/>
    <w:rsid w:val="00D67071"/>
    <w:rsid w:val="00D71DEF"/>
    <w:rsid w:val="00D72F9B"/>
    <w:rsid w:val="00D73725"/>
    <w:rsid w:val="00D74628"/>
    <w:rsid w:val="00D75246"/>
    <w:rsid w:val="00D76CC4"/>
    <w:rsid w:val="00D7737B"/>
    <w:rsid w:val="00D77E2E"/>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44FE"/>
    <w:rsid w:val="00DB49D1"/>
    <w:rsid w:val="00DB5125"/>
    <w:rsid w:val="00DB5953"/>
    <w:rsid w:val="00DC0505"/>
    <w:rsid w:val="00DC20F2"/>
    <w:rsid w:val="00DC242D"/>
    <w:rsid w:val="00DC5826"/>
    <w:rsid w:val="00DC6C43"/>
    <w:rsid w:val="00DC6FF2"/>
    <w:rsid w:val="00DC7163"/>
    <w:rsid w:val="00DC7484"/>
    <w:rsid w:val="00DC7A32"/>
    <w:rsid w:val="00DD2B0C"/>
    <w:rsid w:val="00DD40D9"/>
    <w:rsid w:val="00DE0768"/>
    <w:rsid w:val="00DE0AD3"/>
    <w:rsid w:val="00DE4647"/>
    <w:rsid w:val="00DF1740"/>
    <w:rsid w:val="00DF229A"/>
    <w:rsid w:val="00DF6ADD"/>
    <w:rsid w:val="00E00AC8"/>
    <w:rsid w:val="00E00E2C"/>
    <w:rsid w:val="00E00F00"/>
    <w:rsid w:val="00E029BF"/>
    <w:rsid w:val="00E067AB"/>
    <w:rsid w:val="00E074BC"/>
    <w:rsid w:val="00E07F9E"/>
    <w:rsid w:val="00E11D5B"/>
    <w:rsid w:val="00E12FCC"/>
    <w:rsid w:val="00E13D0F"/>
    <w:rsid w:val="00E1414A"/>
    <w:rsid w:val="00E21337"/>
    <w:rsid w:val="00E224A4"/>
    <w:rsid w:val="00E22798"/>
    <w:rsid w:val="00E23A7C"/>
    <w:rsid w:val="00E25F01"/>
    <w:rsid w:val="00E27DE0"/>
    <w:rsid w:val="00E326C0"/>
    <w:rsid w:val="00E3341E"/>
    <w:rsid w:val="00E33690"/>
    <w:rsid w:val="00E336A6"/>
    <w:rsid w:val="00E36AEC"/>
    <w:rsid w:val="00E40256"/>
    <w:rsid w:val="00E419F7"/>
    <w:rsid w:val="00E43E59"/>
    <w:rsid w:val="00E47FB6"/>
    <w:rsid w:val="00E510FF"/>
    <w:rsid w:val="00E51916"/>
    <w:rsid w:val="00E570A4"/>
    <w:rsid w:val="00E6093A"/>
    <w:rsid w:val="00E61ADA"/>
    <w:rsid w:val="00E62E74"/>
    <w:rsid w:val="00E638B7"/>
    <w:rsid w:val="00E63C9F"/>
    <w:rsid w:val="00E657CF"/>
    <w:rsid w:val="00E719F4"/>
    <w:rsid w:val="00E72366"/>
    <w:rsid w:val="00E756C6"/>
    <w:rsid w:val="00E76912"/>
    <w:rsid w:val="00E779B8"/>
    <w:rsid w:val="00E829EB"/>
    <w:rsid w:val="00E83999"/>
    <w:rsid w:val="00E848A9"/>
    <w:rsid w:val="00E84EAE"/>
    <w:rsid w:val="00E91001"/>
    <w:rsid w:val="00E947F8"/>
    <w:rsid w:val="00E9540C"/>
    <w:rsid w:val="00E967C7"/>
    <w:rsid w:val="00EA1426"/>
    <w:rsid w:val="00EA147F"/>
    <w:rsid w:val="00EB049B"/>
    <w:rsid w:val="00EB0EE5"/>
    <w:rsid w:val="00EB1719"/>
    <w:rsid w:val="00EB19D1"/>
    <w:rsid w:val="00EB42BF"/>
    <w:rsid w:val="00EB6A58"/>
    <w:rsid w:val="00EC0BCD"/>
    <w:rsid w:val="00EC1201"/>
    <w:rsid w:val="00EC1363"/>
    <w:rsid w:val="00EC430E"/>
    <w:rsid w:val="00EC4A24"/>
    <w:rsid w:val="00EC4B11"/>
    <w:rsid w:val="00ED0EBB"/>
    <w:rsid w:val="00ED0FEA"/>
    <w:rsid w:val="00ED4574"/>
    <w:rsid w:val="00EE19D8"/>
    <w:rsid w:val="00EE2A79"/>
    <w:rsid w:val="00EE35D0"/>
    <w:rsid w:val="00EE7347"/>
    <w:rsid w:val="00EE77ED"/>
    <w:rsid w:val="00EF00B4"/>
    <w:rsid w:val="00EF1254"/>
    <w:rsid w:val="00F00493"/>
    <w:rsid w:val="00F00B7C"/>
    <w:rsid w:val="00F01971"/>
    <w:rsid w:val="00F03C64"/>
    <w:rsid w:val="00F0589C"/>
    <w:rsid w:val="00F1235E"/>
    <w:rsid w:val="00F12A13"/>
    <w:rsid w:val="00F150A5"/>
    <w:rsid w:val="00F153B8"/>
    <w:rsid w:val="00F230AF"/>
    <w:rsid w:val="00F23B4A"/>
    <w:rsid w:val="00F25625"/>
    <w:rsid w:val="00F25D56"/>
    <w:rsid w:val="00F276F2"/>
    <w:rsid w:val="00F277E5"/>
    <w:rsid w:val="00F33890"/>
    <w:rsid w:val="00F34FA1"/>
    <w:rsid w:val="00F37A26"/>
    <w:rsid w:val="00F43A17"/>
    <w:rsid w:val="00F45CAA"/>
    <w:rsid w:val="00F50177"/>
    <w:rsid w:val="00F512AC"/>
    <w:rsid w:val="00F52FDB"/>
    <w:rsid w:val="00F53EF0"/>
    <w:rsid w:val="00F53F9A"/>
    <w:rsid w:val="00F5614E"/>
    <w:rsid w:val="00F60550"/>
    <w:rsid w:val="00F60828"/>
    <w:rsid w:val="00F6353B"/>
    <w:rsid w:val="00F6376C"/>
    <w:rsid w:val="00F725F3"/>
    <w:rsid w:val="00F735F6"/>
    <w:rsid w:val="00F739C8"/>
    <w:rsid w:val="00F74FE8"/>
    <w:rsid w:val="00F81046"/>
    <w:rsid w:val="00F819DF"/>
    <w:rsid w:val="00F821B1"/>
    <w:rsid w:val="00F9060B"/>
    <w:rsid w:val="00F92D0F"/>
    <w:rsid w:val="00FA1346"/>
    <w:rsid w:val="00FA2F41"/>
    <w:rsid w:val="00FA63F0"/>
    <w:rsid w:val="00FB25CA"/>
    <w:rsid w:val="00FB2FA7"/>
    <w:rsid w:val="00FB3189"/>
    <w:rsid w:val="00FB3217"/>
    <w:rsid w:val="00FB5BDC"/>
    <w:rsid w:val="00FB5D35"/>
    <w:rsid w:val="00FC0300"/>
    <w:rsid w:val="00FC25BE"/>
    <w:rsid w:val="00FC2A0E"/>
    <w:rsid w:val="00FD1218"/>
    <w:rsid w:val="00FD3283"/>
    <w:rsid w:val="00FD3686"/>
    <w:rsid w:val="00FD380D"/>
    <w:rsid w:val="00FD3F8A"/>
    <w:rsid w:val="00FE153B"/>
    <w:rsid w:val="00FE25D9"/>
    <w:rsid w:val="00FE3004"/>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0"/>
    <o:shapelayout v:ext="edit">
      <o:idmap v:ext="edit" data="1"/>
    </o:shapelayout>
  </w:shapeDefaults>
  <w:decimalSymbol w:val="."/>
  <w:listSeparator w:val=","/>
  <w14:docId w14:val="6511E17A"/>
  <w15:docId w15:val="{1DF95D37-3329-41D7-BC29-9763CE38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8501">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93898-4463-4F8C-B3C6-5D5921C9F8DC}">
  <ds:schemaRefs>
    <ds:schemaRef ds:uri="http://schemas.openxmlformats.org/officeDocument/2006/bibliography"/>
  </ds:schemaRefs>
</ds:datastoreItem>
</file>

<file path=customXml/itemProps2.xml><?xml version="1.0" encoding="utf-8"?>
<ds:datastoreItem xmlns:ds="http://schemas.openxmlformats.org/officeDocument/2006/customXml" ds:itemID="{84DF0FED-5DAF-4D02-9F6F-E9F10158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Markstrum, Alexis@Energy</cp:lastModifiedBy>
  <cp:revision>2</cp:revision>
  <cp:lastPrinted>2015-07-20T18:23:00Z</cp:lastPrinted>
  <dcterms:created xsi:type="dcterms:W3CDTF">2019-11-21T23:53:00Z</dcterms:created>
  <dcterms:modified xsi:type="dcterms:W3CDTF">2019-11-21T23:53:00Z</dcterms:modified>
</cp:coreProperties>
</file>
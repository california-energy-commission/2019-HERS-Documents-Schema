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
        <w:gridCol w:w="5101"/>
        <w:gridCol w:w="5101"/>
      </w:tblGrid>
      <w:tr w:rsidR="00D03609" w:rsidRPr="00A42BCC" w14:paraId="72704992" w14:textId="77777777" w:rsidTr="00D03609">
        <w:tc>
          <w:tcPr>
            <w:tcW w:w="10790" w:type="dxa"/>
            <w:gridSpan w:val="3"/>
            <w:vAlign w:val="center"/>
          </w:tcPr>
          <w:p w14:paraId="7EE00016" w14:textId="77777777" w:rsidR="00D03609" w:rsidRPr="005A593D"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bookmarkStart w:id="0" w:name="_GoBack"/>
            <w:bookmarkEnd w:id="0"/>
            <w:r w:rsidRPr="005A593D">
              <w:rPr>
                <w:rFonts w:asciiTheme="minorHAnsi" w:hAnsiTheme="minorHAnsi"/>
                <w:b/>
                <w:szCs w:val="18"/>
              </w:rPr>
              <w:t xml:space="preserve">A. </w:t>
            </w:r>
            <w:r>
              <w:rPr>
                <w:rFonts w:asciiTheme="minorHAnsi" w:hAnsiTheme="minorHAnsi"/>
                <w:b/>
                <w:szCs w:val="18"/>
              </w:rPr>
              <w:t>Enclosure</w:t>
            </w:r>
            <w:r w:rsidRPr="005A593D">
              <w:rPr>
                <w:rFonts w:asciiTheme="minorHAnsi" w:hAnsiTheme="minorHAnsi"/>
                <w:b/>
                <w:szCs w:val="18"/>
              </w:rPr>
              <w:t xml:space="preserve"> Air Leakage – General Information</w:t>
            </w:r>
          </w:p>
        </w:tc>
      </w:tr>
      <w:tr w:rsidR="00D03609" w:rsidRPr="00A42BCC" w14:paraId="5C04854D" w14:textId="77777777" w:rsidTr="00D03609">
        <w:tc>
          <w:tcPr>
            <w:tcW w:w="588" w:type="dxa"/>
            <w:vAlign w:val="center"/>
          </w:tcPr>
          <w:p w14:paraId="609461D8" w14:textId="6C7E38AB" w:rsidR="00D03609" w:rsidRPr="00A42BCC" w:rsidRDefault="00D03609" w:rsidP="00B5026C">
            <w:pPr>
              <w:jc w:val="center"/>
              <w:rPr>
                <w:rFonts w:asciiTheme="minorHAnsi" w:hAnsiTheme="minorHAnsi"/>
                <w:sz w:val="18"/>
                <w:szCs w:val="18"/>
              </w:rPr>
            </w:pPr>
            <w:r>
              <w:rPr>
                <w:rFonts w:asciiTheme="minorHAnsi" w:hAnsiTheme="minorHAnsi"/>
                <w:sz w:val="18"/>
                <w:szCs w:val="18"/>
              </w:rPr>
              <w:t>0</w:t>
            </w:r>
            <w:r w:rsidR="00362B70">
              <w:rPr>
                <w:rFonts w:asciiTheme="minorHAnsi" w:hAnsiTheme="minorHAnsi"/>
                <w:sz w:val="18"/>
                <w:szCs w:val="18"/>
              </w:rPr>
              <w:t>1</w:t>
            </w:r>
          </w:p>
        </w:tc>
        <w:tc>
          <w:tcPr>
            <w:tcW w:w="5101" w:type="dxa"/>
            <w:vAlign w:val="center"/>
          </w:tcPr>
          <w:p w14:paraId="377A8AF7" w14:textId="4150DF86" w:rsidR="00D03609" w:rsidRDefault="00D03609">
            <w:pPr>
              <w:rPr>
                <w:rFonts w:asciiTheme="minorHAnsi" w:hAnsiTheme="minorHAnsi"/>
                <w:sz w:val="18"/>
                <w:szCs w:val="18"/>
              </w:rPr>
            </w:pPr>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 enclosure area required by </w:t>
            </w:r>
            <w:r w:rsidR="003F1CAC">
              <w:rPr>
                <w:rFonts w:asciiTheme="minorHAnsi" w:hAnsiTheme="minorHAnsi"/>
                <w:sz w:val="18"/>
                <w:szCs w:val="18"/>
              </w:rPr>
              <w:t>NRCV-</w:t>
            </w:r>
            <w:r w:rsidR="003F17B6">
              <w:rPr>
                <w:rFonts w:asciiTheme="minorHAnsi" w:hAnsiTheme="minorHAnsi"/>
                <w:sz w:val="18"/>
                <w:szCs w:val="18"/>
              </w:rPr>
              <w:t>MCH-27</w:t>
            </w:r>
            <w:r>
              <w:rPr>
                <w:rFonts w:asciiTheme="minorHAnsi" w:hAnsiTheme="minorHAnsi"/>
                <w:sz w:val="18"/>
                <w:szCs w:val="18"/>
              </w:rPr>
              <w:t xml:space="preserve">? </w:t>
            </w:r>
          </w:p>
        </w:tc>
        <w:tc>
          <w:tcPr>
            <w:tcW w:w="5101" w:type="dxa"/>
            <w:vAlign w:val="center"/>
          </w:tcPr>
          <w:p w14:paraId="7331E3FE" w14:textId="0483F2D3" w:rsidR="00D03609" w:rsidRDefault="00D03609" w:rsidP="00B5026C">
            <w:pPr>
              <w:rPr>
                <w:rFonts w:asciiTheme="minorHAnsi" w:hAnsiTheme="minorHAnsi"/>
                <w:sz w:val="18"/>
                <w:szCs w:val="18"/>
              </w:rPr>
            </w:pPr>
          </w:p>
        </w:tc>
      </w:tr>
      <w:tr w:rsidR="00D03609" w:rsidRPr="00A42BCC" w14:paraId="407CA3C0" w14:textId="77777777" w:rsidTr="00D03609">
        <w:tc>
          <w:tcPr>
            <w:tcW w:w="588" w:type="dxa"/>
            <w:vAlign w:val="center"/>
          </w:tcPr>
          <w:p w14:paraId="49A31367" w14:textId="569BE4A1"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sidR="00362B70">
              <w:rPr>
                <w:rFonts w:asciiTheme="minorHAnsi" w:hAnsiTheme="minorHAnsi"/>
                <w:sz w:val="18"/>
                <w:szCs w:val="18"/>
              </w:rPr>
              <w:t>2</w:t>
            </w:r>
          </w:p>
        </w:tc>
        <w:tc>
          <w:tcPr>
            <w:tcW w:w="5101" w:type="dxa"/>
          </w:tcPr>
          <w:p w14:paraId="102C2492"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p>
        </w:tc>
        <w:tc>
          <w:tcPr>
            <w:tcW w:w="5101" w:type="dxa"/>
          </w:tcPr>
          <w:p w14:paraId="0883B9D4" w14:textId="115AD84F" w:rsidR="00D03609" w:rsidRPr="00A42BCC" w:rsidRDefault="00D03609" w:rsidP="00B5026C">
            <w:pPr>
              <w:tabs>
                <w:tab w:val="left" w:pos="2189"/>
              </w:tabs>
              <w:rPr>
                <w:rFonts w:asciiTheme="minorHAnsi" w:hAnsiTheme="minorHAnsi"/>
                <w:sz w:val="18"/>
                <w:szCs w:val="18"/>
              </w:rPr>
            </w:pPr>
          </w:p>
        </w:tc>
      </w:tr>
      <w:tr w:rsidR="00D03609" w:rsidRPr="00A42BCC" w14:paraId="50FE46BF" w14:textId="77777777" w:rsidTr="00D03609">
        <w:tc>
          <w:tcPr>
            <w:tcW w:w="588" w:type="dxa"/>
            <w:vAlign w:val="center"/>
          </w:tcPr>
          <w:p w14:paraId="08A2DD43" w14:textId="359EE33C"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sidR="00362B70">
              <w:rPr>
                <w:rFonts w:asciiTheme="minorHAnsi" w:hAnsiTheme="minorHAnsi"/>
                <w:sz w:val="18"/>
                <w:szCs w:val="18"/>
              </w:rPr>
              <w:t>3</w:t>
            </w:r>
          </w:p>
        </w:tc>
        <w:tc>
          <w:tcPr>
            <w:tcW w:w="5101" w:type="dxa"/>
          </w:tcPr>
          <w:p w14:paraId="6B0F0504"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p>
        </w:tc>
        <w:tc>
          <w:tcPr>
            <w:tcW w:w="5101" w:type="dxa"/>
          </w:tcPr>
          <w:p w14:paraId="3A4054B4" w14:textId="6A51DCE6" w:rsidR="00D03609" w:rsidRPr="00A42BCC" w:rsidRDefault="00D03609" w:rsidP="00B5026C">
            <w:pPr>
              <w:rPr>
                <w:rFonts w:asciiTheme="minorHAnsi" w:hAnsiTheme="minorHAnsi"/>
                <w:sz w:val="18"/>
                <w:szCs w:val="18"/>
              </w:rPr>
            </w:pPr>
          </w:p>
        </w:tc>
      </w:tr>
      <w:tr w:rsidR="00D03609" w:rsidRPr="00A42BCC" w14:paraId="6FB92DAF" w14:textId="77777777" w:rsidTr="00D03609">
        <w:tc>
          <w:tcPr>
            <w:tcW w:w="588" w:type="dxa"/>
            <w:vAlign w:val="center"/>
          </w:tcPr>
          <w:p w14:paraId="45ECE08F" w14:textId="2B803A1B"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sidR="00362B70">
              <w:rPr>
                <w:rFonts w:asciiTheme="minorHAnsi" w:hAnsiTheme="minorHAnsi"/>
                <w:sz w:val="18"/>
                <w:szCs w:val="18"/>
              </w:rPr>
              <w:t>4</w:t>
            </w:r>
          </w:p>
        </w:tc>
        <w:tc>
          <w:tcPr>
            <w:tcW w:w="5101" w:type="dxa"/>
          </w:tcPr>
          <w:p w14:paraId="2B6F9941"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p>
        </w:tc>
        <w:tc>
          <w:tcPr>
            <w:tcW w:w="5101" w:type="dxa"/>
          </w:tcPr>
          <w:p w14:paraId="73571B24" w14:textId="12FDAF96" w:rsidR="00D03609" w:rsidRPr="00A42BCC" w:rsidRDefault="00D03609" w:rsidP="00B5026C">
            <w:pPr>
              <w:rPr>
                <w:rFonts w:asciiTheme="minorHAnsi" w:hAnsiTheme="minorHAnsi"/>
                <w:sz w:val="18"/>
                <w:szCs w:val="18"/>
              </w:rPr>
            </w:pPr>
          </w:p>
        </w:tc>
      </w:tr>
      <w:tr w:rsidR="00D03609" w:rsidRPr="00A42BCC" w14:paraId="71D9A719" w14:textId="77777777" w:rsidTr="00D03609">
        <w:tc>
          <w:tcPr>
            <w:tcW w:w="588" w:type="dxa"/>
            <w:vAlign w:val="center"/>
          </w:tcPr>
          <w:p w14:paraId="2E1A8B49" w14:textId="7141F852"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sidR="00362B70">
              <w:rPr>
                <w:rFonts w:asciiTheme="minorHAnsi" w:hAnsiTheme="minorHAnsi"/>
                <w:sz w:val="18"/>
                <w:szCs w:val="18"/>
              </w:rPr>
              <w:t>5</w:t>
            </w:r>
          </w:p>
        </w:tc>
        <w:tc>
          <w:tcPr>
            <w:tcW w:w="5101" w:type="dxa"/>
          </w:tcPr>
          <w:p w14:paraId="4B5E3AF9" w14:textId="77777777" w:rsidR="00D03609" w:rsidRPr="00A42BCC" w:rsidDel="00752910" w:rsidRDefault="00D03609" w:rsidP="00B5026C">
            <w:pPr>
              <w:rPr>
                <w:rFonts w:asciiTheme="minorHAnsi" w:hAnsiTheme="minorHAnsi"/>
                <w:sz w:val="18"/>
                <w:szCs w:val="18"/>
              </w:rPr>
            </w:pPr>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(ft)</w:t>
            </w:r>
          </w:p>
        </w:tc>
        <w:tc>
          <w:tcPr>
            <w:tcW w:w="5101" w:type="dxa"/>
          </w:tcPr>
          <w:p w14:paraId="790938EC" w14:textId="7097E1C7" w:rsidR="00D03609" w:rsidRPr="00A42BCC" w:rsidDel="00752910" w:rsidRDefault="00D03609" w:rsidP="00B5026C">
            <w:pPr>
              <w:rPr>
                <w:rFonts w:asciiTheme="minorHAnsi" w:hAnsiTheme="minorHAnsi"/>
                <w:sz w:val="18"/>
                <w:szCs w:val="18"/>
              </w:rPr>
            </w:pPr>
          </w:p>
        </w:tc>
      </w:tr>
      <w:tr w:rsidR="00D03609" w:rsidRPr="00A42BCC" w:rsidDel="008A5A59" w14:paraId="32718EAB" w14:textId="77777777" w:rsidTr="00D03609">
        <w:tc>
          <w:tcPr>
            <w:tcW w:w="588" w:type="dxa"/>
            <w:vAlign w:val="center"/>
          </w:tcPr>
          <w:p w14:paraId="45EC638A" w14:textId="0AE04BD1" w:rsidR="00D03609" w:rsidDel="008A5A59" w:rsidRDefault="00D03609" w:rsidP="00B5026C">
            <w:pPr>
              <w:jc w:val="center"/>
              <w:rPr>
                <w:rFonts w:asciiTheme="minorHAnsi" w:hAnsiTheme="minorHAnsi"/>
                <w:sz w:val="18"/>
                <w:szCs w:val="18"/>
              </w:rPr>
            </w:pPr>
            <w:r>
              <w:rPr>
                <w:rFonts w:asciiTheme="minorHAnsi" w:hAnsiTheme="minorHAnsi"/>
                <w:sz w:val="18"/>
                <w:szCs w:val="18"/>
              </w:rPr>
              <w:t>0</w:t>
            </w:r>
            <w:r w:rsidR="00362B70">
              <w:rPr>
                <w:rFonts w:asciiTheme="minorHAnsi" w:hAnsiTheme="minorHAnsi"/>
                <w:sz w:val="18"/>
                <w:szCs w:val="18"/>
              </w:rPr>
              <w:t>6</w:t>
            </w:r>
          </w:p>
        </w:tc>
        <w:tc>
          <w:tcPr>
            <w:tcW w:w="5101" w:type="dxa"/>
            <w:vAlign w:val="center"/>
          </w:tcPr>
          <w:p w14:paraId="18B38FE9"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3BA48AE7" w14:textId="43B786B6" w:rsidR="00D03609" w:rsidRPr="00A42BCC" w:rsidDel="008A5A59" w:rsidRDefault="00D03609" w:rsidP="00B5026C">
            <w:pPr>
              <w:rPr>
                <w:rFonts w:asciiTheme="minorHAnsi" w:hAnsiTheme="minorHAnsi"/>
                <w:sz w:val="18"/>
                <w:szCs w:val="18"/>
              </w:rPr>
            </w:pPr>
          </w:p>
        </w:tc>
      </w:tr>
      <w:tr w:rsidR="00D03609" w:rsidRPr="00A42BCC" w:rsidDel="008A5A59" w14:paraId="78336177" w14:textId="77777777" w:rsidTr="00D03609">
        <w:tc>
          <w:tcPr>
            <w:tcW w:w="588" w:type="dxa"/>
            <w:vAlign w:val="center"/>
          </w:tcPr>
          <w:p w14:paraId="497B0C4A" w14:textId="59C9454D" w:rsidR="00D03609" w:rsidDel="008A5A59" w:rsidRDefault="00D03609" w:rsidP="00B5026C">
            <w:pPr>
              <w:jc w:val="center"/>
              <w:rPr>
                <w:rFonts w:asciiTheme="minorHAnsi" w:hAnsiTheme="minorHAnsi"/>
                <w:sz w:val="18"/>
                <w:szCs w:val="18"/>
              </w:rPr>
            </w:pPr>
            <w:r>
              <w:rPr>
                <w:rFonts w:asciiTheme="minorHAnsi" w:hAnsiTheme="minorHAnsi"/>
                <w:sz w:val="18"/>
                <w:szCs w:val="18"/>
              </w:rPr>
              <w:t>0</w:t>
            </w:r>
            <w:r w:rsidR="00362B70">
              <w:rPr>
                <w:rFonts w:asciiTheme="minorHAnsi" w:hAnsiTheme="minorHAnsi"/>
                <w:sz w:val="18"/>
                <w:szCs w:val="18"/>
              </w:rPr>
              <w:t>7</w:t>
            </w:r>
          </w:p>
        </w:tc>
        <w:tc>
          <w:tcPr>
            <w:tcW w:w="5101" w:type="dxa"/>
            <w:vAlign w:val="center"/>
          </w:tcPr>
          <w:p w14:paraId="10934861"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7D4C6E60" w14:textId="05E0B29B" w:rsidR="00D03609" w:rsidRPr="00A42BCC" w:rsidDel="008A5A59" w:rsidRDefault="00D03609" w:rsidP="00B5026C">
            <w:pPr>
              <w:rPr>
                <w:rFonts w:asciiTheme="minorHAnsi" w:hAnsiTheme="minorHAnsi"/>
                <w:sz w:val="18"/>
                <w:szCs w:val="18"/>
              </w:rPr>
            </w:pPr>
          </w:p>
        </w:tc>
      </w:tr>
      <w:tr w:rsidR="00D03609" w:rsidRPr="00A42BCC" w:rsidDel="008A5A59" w14:paraId="4F880772" w14:textId="77777777" w:rsidTr="00D03609">
        <w:tc>
          <w:tcPr>
            <w:tcW w:w="588" w:type="dxa"/>
            <w:vAlign w:val="center"/>
          </w:tcPr>
          <w:p w14:paraId="662F1787" w14:textId="1974738A" w:rsidR="00D03609" w:rsidDel="008A5A59" w:rsidRDefault="00362B70" w:rsidP="00B5026C">
            <w:pPr>
              <w:jc w:val="center"/>
              <w:rPr>
                <w:rFonts w:asciiTheme="minorHAnsi" w:hAnsiTheme="minorHAnsi"/>
                <w:sz w:val="18"/>
                <w:szCs w:val="18"/>
              </w:rPr>
            </w:pPr>
            <w:r>
              <w:rPr>
                <w:rFonts w:asciiTheme="minorHAnsi" w:hAnsiTheme="minorHAnsi"/>
                <w:sz w:val="18"/>
                <w:szCs w:val="18"/>
              </w:rPr>
              <w:t>08</w:t>
            </w:r>
          </w:p>
        </w:tc>
        <w:tc>
          <w:tcPr>
            <w:tcW w:w="5101" w:type="dxa"/>
            <w:vAlign w:val="center"/>
          </w:tcPr>
          <w:p w14:paraId="37A67547"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07EDF977" w14:textId="4F07F864" w:rsidR="00D03609" w:rsidRPr="00A42BCC" w:rsidDel="008A5A59" w:rsidRDefault="00D03609" w:rsidP="00B5026C">
            <w:pPr>
              <w:rPr>
                <w:rFonts w:asciiTheme="minorHAnsi" w:hAnsiTheme="minorHAnsi"/>
                <w:sz w:val="18"/>
                <w:szCs w:val="18"/>
              </w:rPr>
            </w:pPr>
          </w:p>
        </w:tc>
      </w:tr>
      <w:tr w:rsidR="00D03609" w:rsidRPr="00A42BCC" w:rsidDel="008A5A59" w14:paraId="2C3BA071" w14:textId="77777777" w:rsidTr="00D03609">
        <w:tc>
          <w:tcPr>
            <w:tcW w:w="588" w:type="dxa"/>
            <w:vAlign w:val="center"/>
          </w:tcPr>
          <w:p w14:paraId="3092899D" w14:textId="2381436F" w:rsidR="00D03609" w:rsidDel="008A5A59" w:rsidRDefault="00362B70" w:rsidP="00B5026C">
            <w:pPr>
              <w:jc w:val="center"/>
              <w:rPr>
                <w:rFonts w:asciiTheme="minorHAnsi" w:hAnsiTheme="minorHAnsi"/>
                <w:sz w:val="18"/>
                <w:szCs w:val="18"/>
              </w:rPr>
            </w:pPr>
            <w:r>
              <w:rPr>
                <w:rFonts w:asciiTheme="minorHAnsi" w:hAnsiTheme="minorHAnsi"/>
                <w:sz w:val="18"/>
                <w:szCs w:val="18"/>
              </w:rPr>
              <w:t>09</w:t>
            </w:r>
          </w:p>
        </w:tc>
        <w:tc>
          <w:tcPr>
            <w:tcW w:w="5101" w:type="dxa"/>
            <w:vAlign w:val="center"/>
          </w:tcPr>
          <w:p w14:paraId="00B626C7"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66FA527E" w14:textId="39FF0873" w:rsidR="00D03609" w:rsidRPr="00A42BCC" w:rsidDel="008A5A59" w:rsidRDefault="00D03609" w:rsidP="00B5026C">
            <w:pPr>
              <w:rPr>
                <w:rFonts w:asciiTheme="minorHAnsi" w:hAnsiTheme="minorHAnsi"/>
                <w:sz w:val="18"/>
                <w:szCs w:val="18"/>
              </w:rPr>
            </w:pPr>
          </w:p>
        </w:tc>
      </w:tr>
      <w:tr w:rsidR="00D03609" w:rsidRPr="00A42BCC" w14:paraId="2757AC13" w14:textId="77777777" w:rsidTr="00D03609">
        <w:tc>
          <w:tcPr>
            <w:tcW w:w="588" w:type="dxa"/>
            <w:vAlign w:val="center"/>
          </w:tcPr>
          <w:p w14:paraId="0686C6E0" w14:textId="3104CC0C" w:rsidR="00D03609" w:rsidRPr="00A42BCC" w:rsidDel="00E42B9A" w:rsidRDefault="00D03609" w:rsidP="00B5026C">
            <w:pPr>
              <w:jc w:val="center"/>
              <w:rPr>
                <w:rFonts w:asciiTheme="minorHAnsi" w:hAnsiTheme="minorHAnsi"/>
                <w:sz w:val="18"/>
                <w:szCs w:val="18"/>
              </w:rPr>
            </w:pPr>
            <w:r>
              <w:rPr>
                <w:rFonts w:asciiTheme="minorHAnsi" w:hAnsiTheme="minorHAnsi"/>
                <w:sz w:val="18"/>
                <w:szCs w:val="18"/>
              </w:rPr>
              <w:t>1</w:t>
            </w:r>
            <w:r w:rsidR="00362B70">
              <w:rPr>
                <w:rFonts w:asciiTheme="minorHAnsi" w:hAnsiTheme="minorHAnsi"/>
                <w:sz w:val="18"/>
                <w:szCs w:val="18"/>
              </w:rPr>
              <w:t>0</w:t>
            </w:r>
          </w:p>
        </w:tc>
        <w:tc>
          <w:tcPr>
            <w:tcW w:w="5101" w:type="dxa"/>
            <w:vAlign w:val="center"/>
          </w:tcPr>
          <w:p w14:paraId="7B883F36" w14:textId="77777777" w:rsidR="00D03609" w:rsidRPr="00197C55" w:rsidRDefault="00D03609" w:rsidP="00B5026C">
            <w:pPr>
              <w:rPr>
                <w:rFonts w:asciiTheme="minorHAnsi" w:hAnsiTheme="minorHAnsi"/>
                <w:sz w:val="18"/>
                <w:szCs w:val="18"/>
              </w:rPr>
            </w:pPr>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34EDF188" w14:textId="31D2AD63" w:rsidR="00D03609" w:rsidRPr="00A42BCC" w:rsidRDefault="00D03609" w:rsidP="00B5026C">
            <w:pPr>
              <w:rPr>
                <w:rFonts w:asciiTheme="minorHAnsi" w:hAnsiTheme="minorHAnsi"/>
                <w:sz w:val="18"/>
                <w:szCs w:val="18"/>
              </w:rPr>
            </w:pPr>
          </w:p>
        </w:tc>
      </w:tr>
      <w:tr w:rsidR="00D03609" w14:paraId="63B3D063" w14:textId="77777777" w:rsidTr="00D03609">
        <w:tc>
          <w:tcPr>
            <w:tcW w:w="588" w:type="dxa"/>
            <w:vAlign w:val="center"/>
          </w:tcPr>
          <w:p w14:paraId="69711B2F" w14:textId="2014B038" w:rsidR="00D03609" w:rsidRDefault="00D03609" w:rsidP="00B5026C">
            <w:pPr>
              <w:jc w:val="center"/>
              <w:rPr>
                <w:rFonts w:asciiTheme="minorHAnsi" w:hAnsiTheme="minorHAnsi"/>
                <w:sz w:val="18"/>
                <w:szCs w:val="18"/>
              </w:rPr>
            </w:pPr>
            <w:r>
              <w:rPr>
                <w:rFonts w:asciiTheme="minorHAnsi" w:hAnsiTheme="minorHAnsi"/>
                <w:sz w:val="18"/>
                <w:szCs w:val="18"/>
              </w:rPr>
              <w:t>1</w:t>
            </w:r>
            <w:r w:rsidR="00362B70">
              <w:rPr>
                <w:rFonts w:asciiTheme="minorHAnsi" w:hAnsiTheme="minorHAnsi"/>
                <w:sz w:val="18"/>
                <w:szCs w:val="18"/>
              </w:rPr>
              <w:t>1</w:t>
            </w:r>
          </w:p>
        </w:tc>
        <w:tc>
          <w:tcPr>
            <w:tcW w:w="5101" w:type="dxa"/>
            <w:vAlign w:val="center"/>
          </w:tcPr>
          <w:p w14:paraId="332CC273" w14:textId="77777777" w:rsidR="00D03609" w:rsidRPr="00037CA8" w:rsidRDefault="00D03609" w:rsidP="00B5026C">
            <w:pPr>
              <w:rPr>
                <w:rFonts w:asciiTheme="minorHAnsi" w:hAnsiTheme="minorHAnsi"/>
                <w:sz w:val="18"/>
                <w:szCs w:val="18"/>
              </w:rPr>
            </w:pPr>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p>
        </w:tc>
        <w:tc>
          <w:tcPr>
            <w:tcW w:w="5101" w:type="dxa"/>
            <w:vAlign w:val="center"/>
          </w:tcPr>
          <w:p w14:paraId="572C9097" w14:textId="5CE3CE31" w:rsidR="00D03609" w:rsidRDefault="00D03609" w:rsidP="00B5026C">
            <w:pPr>
              <w:rPr>
                <w:rFonts w:asciiTheme="minorHAnsi" w:hAnsiTheme="minorHAnsi"/>
                <w:sz w:val="18"/>
                <w:szCs w:val="18"/>
              </w:rPr>
            </w:pPr>
          </w:p>
        </w:tc>
      </w:tr>
      <w:tr w:rsidR="00D03609" w:rsidRPr="00A42BCC" w14:paraId="33AA5810" w14:textId="77777777" w:rsidTr="00D03609">
        <w:tc>
          <w:tcPr>
            <w:tcW w:w="588" w:type="dxa"/>
            <w:vAlign w:val="center"/>
          </w:tcPr>
          <w:p w14:paraId="044E5683" w14:textId="54B90F3D" w:rsidR="00D03609" w:rsidRPr="00A42BCC" w:rsidDel="0053362D" w:rsidRDefault="00D03609" w:rsidP="00B5026C">
            <w:pPr>
              <w:jc w:val="center"/>
              <w:rPr>
                <w:rFonts w:asciiTheme="minorHAnsi" w:hAnsiTheme="minorHAnsi"/>
                <w:sz w:val="18"/>
                <w:szCs w:val="18"/>
              </w:rPr>
            </w:pPr>
            <w:r>
              <w:rPr>
                <w:rFonts w:asciiTheme="minorHAnsi" w:hAnsiTheme="minorHAnsi"/>
                <w:sz w:val="18"/>
                <w:szCs w:val="18"/>
              </w:rPr>
              <w:t>1</w:t>
            </w:r>
            <w:r w:rsidR="00362B70">
              <w:rPr>
                <w:rFonts w:asciiTheme="minorHAnsi" w:hAnsiTheme="minorHAnsi"/>
                <w:sz w:val="18"/>
                <w:szCs w:val="18"/>
              </w:rPr>
              <w:t>2</w:t>
            </w:r>
          </w:p>
        </w:tc>
        <w:tc>
          <w:tcPr>
            <w:tcW w:w="5101" w:type="dxa"/>
          </w:tcPr>
          <w:p w14:paraId="4C598C52"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p>
        </w:tc>
        <w:tc>
          <w:tcPr>
            <w:tcW w:w="5101" w:type="dxa"/>
          </w:tcPr>
          <w:p w14:paraId="2269107D" w14:textId="2A6A0C4A" w:rsidR="00D03609" w:rsidRPr="00A42BCC" w:rsidRDefault="00D03609" w:rsidP="00B5026C">
            <w:pPr>
              <w:rPr>
                <w:rFonts w:asciiTheme="minorHAnsi" w:hAnsiTheme="minorHAnsi"/>
                <w:sz w:val="18"/>
                <w:szCs w:val="18"/>
              </w:rPr>
            </w:pPr>
          </w:p>
        </w:tc>
      </w:tr>
      <w:tr w:rsidR="00D03609" w:rsidRPr="00A42BCC" w14:paraId="25B6D050" w14:textId="77777777" w:rsidTr="00D03609">
        <w:tc>
          <w:tcPr>
            <w:tcW w:w="588" w:type="dxa"/>
            <w:vAlign w:val="center"/>
          </w:tcPr>
          <w:p w14:paraId="290130AF" w14:textId="5A8A6828" w:rsidR="00D03609" w:rsidDel="00820D66" w:rsidRDefault="00D03609" w:rsidP="00B5026C">
            <w:pPr>
              <w:jc w:val="center"/>
              <w:rPr>
                <w:rFonts w:asciiTheme="minorHAnsi" w:hAnsiTheme="minorHAnsi"/>
                <w:sz w:val="18"/>
                <w:szCs w:val="18"/>
              </w:rPr>
            </w:pPr>
            <w:r>
              <w:rPr>
                <w:rFonts w:asciiTheme="minorHAnsi" w:hAnsiTheme="minorHAnsi"/>
                <w:sz w:val="18"/>
                <w:szCs w:val="18"/>
              </w:rPr>
              <w:t>1</w:t>
            </w:r>
            <w:r w:rsidR="00362B70">
              <w:rPr>
                <w:rFonts w:asciiTheme="minorHAnsi" w:hAnsiTheme="minorHAnsi"/>
                <w:sz w:val="18"/>
                <w:szCs w:val="18"/>
              </w:rPr>
              <w:t>3</w:t>
            </w:r>
          </w:p>
        </w:tc>
        <w:tc>
          <w:tcPr>
            <w:tcW w:w="5101" w:type="dxa"/>
            <w:vAlign w:val="center"/>
          </w:tcPr>
          <w:p w14:paraId="2DB57F5E" w14:textId="77777777" w:rsidR="00D03609" w:rsidRPr="00A42BCC" w:rsidRDefault="00D03609" w:rsidP="00B5026C">
            <w:pPr>
              <w:rPr>
                <w:rFonts w:asciiTheme="minorHAnsi" w:hAnsiTheme="minorHAnsi"/>
                <w:sz w:val="18"/>
                <w:szCs w:val="18"/>
              </w:rPr>
            </w:pPr>
            <w:r>
              <w:rPr>
                <w:rFonts w:asciiTheme="minorHAnsi" w:hAnsiTheme="minorHAnsi"/>
                <w:sz w:val="18"/>
                <w:szCs w:val="18"/>
              </w:rPr>
              <w:t>Test Procedure used</w:t>
            </w:r>
          </w:p>
        </w:tc>
        <w:tc>
          <w:tcPr>
            <w:tcW w:w="5101" w:type="dxa"/>
            <w:vAlign w:val="center"/>
          </w:tcPr>
          <w:p w14:paraId="1FA8B1B9" w14:textId="503FF250" w:rsidR="00D03609" w:rsidRPr="00A42BCC" w:rsidRDefault="00D03609" w:rsidP="00B5026C">
            <w:pPr>
              <w:rPr>
                <w:rFonts w:asciiTheme="minorHAnsi" w:hAnsiTheme="minorHAnsi"/>
                <w:sz w:val="18"/>
                <w:szCs w:val="18"/>
              </w:rPr>
            </w:pPr>
          </w:p>
        </w:tc>
      </w:tr>
      <w:tr w:rsidR="00D03609" w14:paraId="72BDB7CD" w14:textId="77777777" w:rsidTr="00D03609">
        <w:tc>
          <w:tcPr>
            <w:tcW w:w="588" w:type="dxa"/>
            <w:vAlign w:val="center"/>
          </w:tcPr>
          <w:p w14:paraId="71625930" w14:textId="77777777" w:rsidR="00D03609" w:rsidDel="00820D66" w:rsidRDefault="00D03609" w:rsidP="00B5026C">
            <w:pPr>
              <w:jc w:val="center"/>
              <w:rPr>
                <w:rFonts w:asciiTheme="minorHAnsi" w:hAnsiTheme="minorHAnsi"/>
                <w:sz w:val="18"/>
                <w:szCs w:val="18"/>
              </w:rPr>
            </w:pPr>
          </w:p>
        </w:tc>
        <w:tc>
          <w:tcPr>
            <w:tcW w:w="5101" w:type="dxa"/>
            <w:vAlign w:val="center"/>
          </w:tcPr>
          <w:p w14:paraId="65047541" w14:textId="77777777" w:rsidR="00D03609" w:rsidRDefault="00D03609" w:rsidP="00B5026C">
            <w:pPr>
              <w:rPr>
                <w:rFonts w:asciiTheme="minorHAnsi" w:hAnsiTheme="minorHAnsi"/>
                <w:sz w:val="18"/>
                <w:szCs w:val="18"/>
              </w:rPr>
            </w:pPr>
            <w:r>
              <w:rPr>
                <w:rFonts w:asciiTheme="minorHAnsi" w:hAnsiTheme="minorHAnsi"/>
                <w:sz w:val="18"/>
                <w:szCs w:val="18"/>
              </w:rPr>
              <w:t>this field not visible on completed document, used only to determine the variant for completion of the document.</w:t>
            </w:r>
          </w:p>
        </w:tc>
        <w:tc>
          <w:tcPr>
            <w:tcW w:w="5101" w:type="dxa"/>
            <w:vAlign w:val="center"/>
          </w:tcPr>
          <w:p w14:paraId="365840E1" w14:textId="48E0F143" w:rsidR="00D03609" w:rsidRDefault="00D03609" w:rsidP="00B5026C">
            <w:pPr>
              <w:rPr>
                <w:rFonts w:asciiTheme="minorHAnsi" w:hAnsiTheme="minorHAnsi"/>
                <w:sz w:val="18"/>
                <w:szCs w:val="18"/>
              </w:rPr>
            </w:pPr>
          </w:p>
        </w:tc>
      </w:tr>
    </w:tbl>
    <w:p w14:paraId="734118EC" w14:textId="77777777" w:rsidR="00D03609" w:rsidRPr="00A42BCC" w:rsidRDefault="00D03609" w:rsidP="00D03609">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0"/>
        <w:gridCol w:w="1613"/>
        <w:gridCol w:w="562"/>
        <w:gridCol w:w="1641"/>
        <w:gridCol w:w="1109"/>
        <w:gridCol w:w="288"/>
        <w:gridCol w:w="806"/>
        <w:gridCol w:w="1656"/>
        <w:gridCol w:w="547"/>
        <w:gridCol w:w="1983"/>
      </w:tblGrid>
      <w:tr w:rsidR="00D03609" w:rsidRPr="00A42BCC" w14:paraId="1E13ED8F" w14:textId="77777777" w:rsidTr="00B5026C">
        <w:tc>
          <w:tcPr>
            <w:tcW w:w="10795" w:type="dxa"/>
            <w:gridSpan w:val="10"/>
          </w:tcPr>
          <w:p w14:paraId="236613D7" w14:textId="77777777" w:rsidR="00D03609" w:rsidRPr="005A593D" w:rsidRDefault="00D03609" w:rsidP="00B5026C">
            <w:pPr>
              <w:keepNext/>
              <w:rPr>
                <w:rFonts w:asciiTheme="minorHAnsi" w:hAnsiTheme="minorHAnsi"/>
                <w:szCs w:val="18"/>
              </w:rPr>
            </w:pPr>
            <w:r w:rsidRPr="005A593D">
              <w:rPr>
                <w:rFonts w:asciiTheme="minorHAnsi" w:hAnsiTheme="minorHAnsi"/>
                <w:b/>
                <w:szCs w:val="18"/>
              </w:rPr>
              <w:t>B. Diagnostic Equipment Information</w:t>
            </w:r>
          </w:p>
        </w:tc>
      </w:tr>
      <w:tr w:rsidR="00D03609" w:rsidRPr="00A42BCC" w14:paraId="0F8EEA0E" w14:textId="77777777" w:rsidTr="00B5026C">
        <w:tc>
          <w:tcPr>
            <w:tcW w:w="590" w:type="dxa"/>
            <w:vAlign w:val="center"/>
          </w:tcPr>
          <w:p w14:paraId="7D8D413D"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01</w:t>
            </w:r>
          </w:p>
        </w:tc>
        <w:tc>
          <w:tcPr>
            <w:tcW w:w="5213" w:type="dxa"/>
            <w:gridSpan w:val="5"/>
            <w:vAlign w:val="center"/>
          </w:tcPr>
          <w:p w14:paraId="2F0CCD81" w14:textId="77777777" w:rsidR="00D03609" w:rsidRPr="00A42BCC" w:rsidRDefault="00D03609" w:rsidP="00B5026C">
            <w:pPr>
              <w:keepNext/>
              <w:rPr>
                <w:rFonts w:asciiTheme="minorHAnsi" w:hAnsiTheme="minorHAnsi"/>
                <w:sz w:val="18"/>
                <w:szCs w:val="18"/>
              </w:rPr>
            </w:pPr>
            <w:r w:rsidRPr="00A42BCC">
              <w:rPr>
                <w:rFonts w:asciiTheme="minorHAnsi" w:hAnsiTheme="minorHAnsi"/>
                <w:sz w:val="18"/>
                <w:szCs w:val="18"/>
              </w:rPr>
              <w:t>Number of Manometers Used to Measure Home Pressurization</w:t>
            </w:r>
          </w:p>
        </w:tc>
        <w:tc>
          <w:tcPr>
            <w:tcW w:w="4992" w:type="dxa"/>
            <w:gridSpan w:val="4"/>
          </w:tcPr>
          <w:p w14:paraId="19348995" w14:textId="1C7F76C7" w:rsidR="00D03609" w:rsidRPr="00A42BCC" w:rsidRDefault="00D03609" w:rsidP="00B5026C">
            <w:pPr>
              <w:keepNext/>
              <w:rPr>
                <w:rFonts w:asciiTheme="minorHAnsi" w:hAnsiTheme="minorHAnsi"/>
                <w:sz w:val="18"/>
                <w:szCs w:val="18"/>
              </w:rPr>
            </w:pPr>
          </w:p>
        </w:tc>
      </w:tr>
      <w:tr w:rsidR="00D03609" w:rsidRPr="00A42BCC" w14:paraId="6F43FA61" w14:textId="77777777" w:rsidTr="00B5026C">
        <w:tc>
          <w:tcPr>
            <w:tcW w:w="2203" w:type="dxa"/>
            <w:gridSpan w:val="2"/>
            <w:vAlign w:val="center"/>
          </w:tcPr>
          <w:p w14:paraId="78B5D527"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02</w:t>
            </w:r>
          </w:p>
        </w:tc>
        <w:tc>
          <w:tcPr>
            <w:tcW w:w="2203" w:type="dxa"/>
            <w:gridSpan w:val="2"/>
            <w:vAlign w:val="center"/>
          </w:tcPr>
          <w:p w14:paraId="72BF309A"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03</w:t>
            </w:r>
          </w:p>
        </w:tc>
        <w:tc>
          <w:tcPr>
            <w:tcW w:w="2203" w:type="dxa"/>
            <w:gridSpan w:val="3"/>
            <w:vAlign w:val="center"/>
          </w:tcPr>
          <w:p w14:paraId="2BB87277"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04</w:t>
            </w:r>
          </w:p>
        </w:tc>
        <w:tc>
          <w:tcPr>
            <w:tcW w:w="2203" w:type="dxa"/>
            <w:gridSpan w:val="2"/>
            <w:vAlign w:val="center"/>
          </w:tcPr>
          <w:p w14:paraId="5E0C1612"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05</w:t>
            </w:r>
          </w:p>
        </w:tc>
        <w:tc>
          <w:tcPr>
            <w:tcW w:w="1983" w:type="dxa"/>
            <w:vAlign w:val="center"/>
          </w:tcPr>
          <w:p w14:paraId="10B79E63"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06</w:t>
            </w:r>
          </w:p>
        </w:tc>
      </w:tr>
      <w:tr w:rsidR="00D03609" w:rsidRPr="00A42BCC" w14:paraId="5F8BD0D4" w14:textId="77777777" w:rsidTr="00B5026C">
        <w:tc>
          <w:tcPr>
            <w:tcW w:w="2203" w:type="dxa"/>
            <w:gridSpan w:val="2"/>
            <w:vAlign w:val="bottom"/>
          </w:tcPr>
          <w:p w14:paraId="1DE940D8"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Make</w:t>
            </w:r>
          </w:p>
        </w:tc>
        <w:tc>
          <w:tcPr>
            <w:tcW w:w="2203" w:type="dxa"/>
            <w:gridSpan w:val="2"/>
            <w:vAlign w:val="bottom"/>
          </w:tcPr>
          <w:p w14:paraId="18695DA3"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Model</w:t>
            </w:r>
          </w:p>
        </w:tc>
        <w:tc>
          <w:tcPr>
            <w:tcW w:w="2203" w:type="dxa"/>
            <w:gridSpan w:val="3"/>
            <w:vAlign w:val="bottom"/>
          </w:tcPr>
          <w:p w14:paraId="1D39EE6A"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Serial                          Number</w:t>
            </w:r>
          </w:p>
        </w:tc>
        <w:tc>
          <w:tcPr>
            <w:tcW w:w="2203" w:type="dxa"/>
            <w:gridSpan w:val="2"/>
            <w:vAlign w:val="bottom"/>
          </w:tcPr>
          <w:p w14:paraId="527C14D3"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Calibration                      Date</w:t>
            </w:r>
          </w:p>
        </w:tc>
        <w:tc>
          <w:tcPr>
            <w:tcW w:w="1983" w:type="dxa"/>
            <w:vAlign w:val="bottom"/>
          </w:tcPr>
          <w:p w14:paraId="7D37C4F4"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Calibration                   Status</w:t>
            </w:r>
          </w:p>
        </w:tc>
      </w:tr>
      <w:tr w:rsidR="00D03609" w:rsidRPr="00A42BCC" w14:paraId="29FF1CF6" w14:textId="77777777" w:rsidTr="00B5026C">
        <w:tc>
          <w:tcPr>
            <w:tcW w:w="2203" w:type="dxa"/>
            <w:gridSpan w:val="2"/>
            <w:vAlign w:val="center"/>
          </w:tcPr>
          <w:p w14:paraId="11D74F87" w14:textId="69FAAA38" w:rsidR="00D03609" w:rsidRPr="00A42BCC" w:rsidRDefault="00D03609" w:rsidP="00B5026C">
            <w:pPr>
              <w:keepNext/>
              <w:jc w:val="center"/>
              <w:rPr>
                <w:rFonts w:asciiTheme="minorHAnsi" w:hAnsiTheme="minorHAnsi"/>
                <w:sz w:val="18"/>
                <w:szCs w:val="18"/>
              </w:rPr>
            </w:pPr>
          </w:p>
        </w:tc>
        <w:tc>
          <w:tcPr>
            <w:tcW w:w="2203" w:type="dxa"/>
            <w:gridSpan w:val="2"/>
            <w:vAlign w:val="center"/>
          </w:tcPr>
          <w:p w14:paraId="0C12A0D9" w14:textId="3E8E08F6" w:rsidR="00D03609" w:rsidRPr="00A42BCC" w:rsidRDefault="00D03609" w:rsidP="00B5026C">
            <w:pPr>
              <w:keepNext/>
              <w:jc w:val="center"/>
              <w:rPr>
                <w:rFonts w:asciiTheme="minorHAnsi" w:hAnsiTheme="minorHAnsi"/>
                <w:sz w:val="18"/>
                <w:szCs w:val="18"/>
              </w:rPr>
            </w:pPr>
          </w:p>
        </w:tc>
        <w:tc>
          <w:tcPr>
            <w:tcW w:w="2203" w:type="dxa"/>
            <w:gridSpan w:val="3"/>
            <w:vAlign w:val="center"/>
          </w:tcPr>
          <w:p w14:paraId="41B15E27" w14:textId="217FCAA6" w:rsidR="00D03609" w:rsidRPr="00A42BCC" w:rsidRDefault="00D03609" w:rsidP="00B5026C">
            <w:pPr>
              <w:keepNext/>
              <w:jc w:val="center"/>
              <w:rPr>
                <w:rFonts w:asciiTheme="minorHAnsi" w:hAnsiTheme="minorHAnsi"/>
                <w:sz w:val="18"/>
                <w:szCs w:val="18"/>
              </w:rPr>
            </w:pPr>
          </w:p>
        </w:tc>
        <w:tc>
          <w:tcPr>
            <w:tcW w:w="2203" w:type="dxa"/>
            <w:gridSpan w:val="2"/>
            <w:vAlign w:val="center"/>
          </w:tcPr>
          <w:p w14:paraId="4C75D649" w14:textId="31B7EAF0" w:rsidR="00D03609" w:rsidRPr="00A42BCC" w:rsidRDefault="00D03609" w:rsidP="00B5026C">
            <w:pPr>
              <w:keepNext/>
              <w:jc w:val="center"/>
              <w:rPr>
                <w:rFonts w:asciiTheme="minorHAnsi" w:hAnsiTheme="minorHAnsi"/>
                <w:sz w:val="18"/>
                <w:szCs w:val="18"/>
              </w:rPr>
            </w:pPr>
          </w:p>
        </w:tc>
        <w:tc>
          <w:tcPr>
            <w:tcW w:w="1983" w:type="dxa"/>
            <w:vAlign w:val="center"/>
          </w:tcPr>
          <w:p w14:paraId="5FAA795F" w14:textId="356D0079" w:rsidR="00D03609" w:rsidRPr="00A42BCC" w:rsidRDefault="00D03609" w:rsidP="00B5026C">
            <w:pPr>
              <w:keepNext/>
              <w:jc w:val="center"/>
              <w:rPr>
                <w:rFonts w:asciiTheme="minorHAnsi" w:hAnsiTheme="minorHAnsi"/>
                <w:sz w:val="18"/>
                <w:szCs w:val="18"/>
              </w:rPr>
            </w:pPr>
          </w:p>
        </w:tc>
      </w:tr>
      <w:tr w:rsidR="00D03609" w:rsidRPr="00A42BCC" w14:paraId="18C2BF56" w14:textId="77777777" w:rsidTr="00B5026C">
        <w:tc>
          <w:tcPr>
            <w:tcW w:w="2203" w:type="dxa"/>
            <w:gridSpan w:val="2"/>
            <w:tcBorders>
              <w:bottom w:val="single" w:sz="12" w:space="0" w:color="000000"/>
            </w:tcBorders>
            <w:vAlign w:val="center"/>
          </w:tcPr>
          <w:p w14:paraId="3B06CEFA" w14:textId="77777777" w:rsidR="00D03609" w:rsidRPr="00A42BCC" w:rsidRDefault="00D03609" w:rsidP="00B5026C">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0F3F1CD9" w14:textId="77777777" w:rsidR="00D03609" w:rsidRPr="00A42BCC" w:rsidRDefault="00D03609" w:rsidP="00B5026C">
            <w:pPr>
              <w:keepNext/>
              <w:jc w:val="center"/>
              <w:rPr>
                <w:rFonts w:asciiTheme="minorHAnsi" w:hAnsiTheme="minorHAnsi"/>
                <w:sz w:val="18"/>
                <w:szCs w:val="18"/>
              </w:rPr>
            </w:pPr>
          </w:p>
        </w:tc>
        <w:tc>
          <w:tcPr>
            <w:tcW w:w="2203" w:type="dxa"/>
            <w:gridSpan w:val="3"/>
            <w:tcBorders>
              <w:bottom w:val="single" w:sz="12" w:space="0" w:color="000000"/>
            </w:tcBorders>
            <w:vAlign w:val="center"/>
          </w:tcPr>
          <w:p w14:paraId="03426403" w14:textId="77777777" w:rsidR="00D03609" w:rsidRPr="00A42BCC" w:rsidRDefault="00D03609" w:rsidP="00B5026C">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25037CE4" w14:textId="77777777" w:rsidR="00D03609" w:rsidRPr="00A42BCC" w:rsidRDefault="00D03609" w:rsidP="00B5026C">
            <w:pPr>
              <w:keepNext/>
              <w:jc w:val="center"/>
              <w:rPr>
                <w:rFonts w:asciiTheme="minorHAnsi" w:hAnsiTheme="minorHAnsi"/>
                <w:sz w:val="18"/>
                <w:szCs w:val="18"/>
              </w:rPr>
            </w:pPr>
          </w:p>
        </w:tc>
        <w:tc>
          <w:tcPr>
            <w:tcW w:w="1983" w:type="dxa"/>
            <w:tcBorders>
              <w:bottom w:val="single" w:sz="12" w:space="0" w:color="000000"/>
            </w:tcBorders>
            <w:vAlign w:val="center"/>
          </w:tcPr>
          <w:p w14:paraId="11DAFA58" w14:textId="77777777" w:rsidR="00D03609" w:rsidRPr="00A42BCC" w:rsidRDefault="00D03609" w:rsidP="00B5026C">
            <w:pPr>
              <w:keepNext/>
              <w:jc w:val="center"/>
              <w:rPr>
                <w:rFonts w:asciiTheme="minorHAnsi" w:hAnsiTheme="minorHAnsi"/>
                <w:sz w:val="18"/>
                <w:szCs w:val="18"/>
              </w:rPr>
            </w:pPr>
          </w:p>
        </w:tc>
      </w:tr>
      <w:tr w:rsidR="00D03609" w:rsidRPr="00A42BCC" w14:paraId="307A728E" w14:textId="77777777" w:rsidTr="00B5026C">
        <w:tc>
          <w:tcPr>
            <w:tcW w:w="590" w:type="dxa"/>
            <w:tcBorders>
              <w:top w:val="single" w:sz="12" w:space="0" w:color="000000"/>
            </w:tcBorders>
            <w:vAlign w:val="center"/>
          </w:tcPr>
          <w:p w14:paraId="02331705"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07</w:t>
            </w:r>
          </w:p>
        </w:tc>
        <w:tc>
          <w:tcPr>
            <w:tcW w:w="4925" w:type="dxa"/>
            <w:gridSpan w:val="4"/>
            <w:tcBorders>
              <w:top w:val="single" w:sz="12" w:space="0" w:color="000000"/>
            </w:tcBorders>
            <w:vAlign w:val="center"/>
          </w:tcPr>
          <w:p w14:paraId="7D06C6F2" w14:textId="77777777" w:rsidR="00D03609" w:rsidRPr="00A42BCC" w:rsidRDefault="00D03609" w:rsidP="00B5026C">
            <w:pPr>
              <w:keepNext/>
              <w:rPr>
                <w:rFonts w:asciiTheme="minorHAnsi" w:hAnsiTheme="minorHAnsi"/>
                <w:sz w:val="18"/>
                <w:szCs w:val="18"/>
              </w:rPr>
            </w:pPr>
            <w:r w:rsidRPr="00A42BCC">
              <w:rPr>
                <w:rFonts w:asciiTheme="minorHAnsi" w:hAnsiTheme="minorHAnsi"/>
                <w:sz w:val="18"/>
                <w:szCs w:val="18"/>
              </w:rPr>
              <w:t>Number of Fans Used to Pressurize Home</w:t>
            </w:r>
          </w:p>
        </w:tc>
        <w:tc>
          <w:tcPr>
            <w:tcW w:w="5280" w:type="dxa"/>
            <w:gridSpan w:val="5"/>
            <w:tcBorders>
              <w:top w:val="single" w:sz="12" w:space="0" w:color="000000"/>
            </w:tcBorders>
            <w:vAlign w:val="center"/>
          </w:tcPr>
          <w:p w14:paraId="080B3199" w14:textId="60FC78AC" w:rsidR="00D03609" w:rsidRPr="00A42BCC" w:rsidRDefault="00D03609" w:rsidP="00B5026C">
            <w:pPr>
              <w:keepNext/>
              <w:rPr>
                <w:rFonts w:asciiTheme="minorHAnsi" w:hAnsiTheme="minorHAnsi"/>
                <w:sz w:val="18"/>
                <w:szCs w:val="18"/>
              </w:rPr>
            </w:pPr>
          </w:p>
        </w:tc>
      </w:tr>
      <w:tr w:rsidR="00D03609" w:rsidRPr="00A42BCC" w14:paraId="3CB08B47" w14:textId="77777777" w:rsidTr="00B5026C">
        <w:tc>
          <w:tcPr>
            <w:tcW w:w="2765" w:type="dxa"/>
            <w:gridSpan w:val="3"/>
            <w:vAlign w:val="center"/>
          </w:tcPr>
          <w:p w14:paraId="64897F5C"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08</w:t>
            </w:r>
          </w:p>
        </w:tc>
        <w:tc>
          <w:tcPr>
            <w:tcW w:w="2750" w:type="dxa"/>
            <w:gridSpan w:val="2"/>
            <w:vAlign w:val="center"/>
          </w:tcPr>
          <w:p w14:paraId="09E7DB18"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09</w:t>
            </w:r>
          </w:p>
        </w:tc>
        <w:tc>
          <w:tcPr>
            <w:tcW w:w="2750" w:type="dxa"/>
            <w:gridSpan w:val="3"/>
            <w:vAlign w:val="center"/>
          </w:tcPr>
          <w:p w14:paraId="1ECCE610"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10</w:t>
            </w:r>
          </w:p>
        </w:tc>
        <w:tc>
          <w:tcPr>
            <w:tcW w:w="2530" w:type="dxa"/>
            <w:gridSpan w:val="2"/>
            <w:vAlign w:val="center"/>
          </w:tcPr>
          <w:p w14:paraId="35A2AC16"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11</w:t>
            </w:r>
          </w:p>
        </w:tc>
      </w:tr>
      <w:tr w:rsidR="00D03609" w:rsidRPr="00A42BCC" w14:paraId="3743885C" w14:textId="77777777" w:rsidTr="00B5026C">
        <w:tc>
          <w:tcPr>
            <w:tcW w:w="2765" w:type="dxa"/>
            <w:gridSpan w:val="3"/>
            <w:vAlign w:val="center"/>
          </w:tcPr>
          <w:p w14:paraId="5BDC00FA"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Fan Make</w:t>
            </w:r>
          </w:p>
        </w:tc>
        <w:tc>
          <w:tcPr>
            <w:tcW w:w="2750" w:type="dxa"/>
            <w:gridSpan w:val="2"/>
            <w:vAlign w:val="center"/>
          </w:tcPr>
          <w:p w14:paraId="221E5D06"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Fan Model</w:t>
            </w:r>
          </w:p>
        </w:tc>
        <w:tc>
          <w:tcPr>
            <w:tcW w:w="2750" w:type="dxa"/>
            <w:gridSpan w:val="3"/>
            <w:vAlign w:val="center"/>
          </w:tcPr>
          <w:p w14:paraId="01E37FBB"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Fan Serial Number</w:t>
            </w:r>
          </w:p>
        </w:tc>
        <w:tc>
          <w:tcPr>
            <w:tcW w:w="2530" w:type="dxa"/>
            <w:gridSpan w:val="2"/>
            <w:vAlign w:val="center"/>
          </w:tcPr>
          <w:p w14:paraId="0FA7E687"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 xml:space="preserve">Fan </w:t>
            </w:r>
            <w:r>
              <w:rPr>
                <w:rFonts w:asciiTheme="minorHAnsi" w:hAnsiTheme="minorHAnsi"/>
                <w:sz w:val="18"/>
                <w:szCs w:val="18"/>
              </w:rPr>
              <w:t>C</w:t>
            </w:r>
            <w:r w:rsidRPr="00A42BCC">
              <w:rPr>
                <w:rFonts w:asciiTheme="minorHAnsi" w:hAnsiTheme="minorHAnsi"/>
                <w:sz w:val="18"/>
                <w:szCs w:val="18"/>
              </w:rPr>
              <w:t>onfiguration (rings)</w:t>
            </w:r>
          </w:p>
        </w:tc>
      </w:tr>
      <w:tr w:rsidR="00D03609" w:rsidRPr="00A42BCC" w14:paraId="1FAD79A3" w14:textId="77777777" w:rsidTr="00B5026C">
        <w:tc>
          <w:tcPr>
            <w:tcW w:w="2765" w:type="dxa"/>
            <w:gridSpan w:val="3"/>
            <w:vAlign w:val="center"/>
          </w:tcPr>
          <w:p w14:paraId="34D30E8F" w14:textId="66CB602A" w:rsidR="00D03609" w:rsidRPr="00A42BCC" w:rsidRDefault="00D03609" w:rsidP="00B5026C">
            <w:pPr>
              <w:keepNext/>
              <w:jc w:val="center"/>
              <w:rPr>
                <w:rFonts w:asciiTheme="minorHAnsi" w:hAnsiTheme="minorHAnsi"/>
                <w:sz w:val="18"/>
                <w:szCs w:val="18"/>
              </w:rPr>
            </w:pPr>
          </w:p>
        </w:tc>
        <w:tc>
          <w:tcPr>
            <w:tcW w:w="2750" w:type="dxa"/>
            <w:gridSpan w:val="2"/>
            <w:vAlign w:val="center"/>
          </w:tcPr>
          <w:p w14:paraId="1FE25553" w14:textId="21697C1E" w:rsidR="00D03609" w:rsidRPr="00A42BCC" w:rsidRDefault="00D03609" w:rsidP="00B5026C">
            <w:pPr>
              <w:keepNext/>
              <w:jc w:val="center"/>
              <w:rPr>
                <w:rFonts w:asciiTheme="minorHAnsi" w:hAnsiTheme="minorHAnsi"/>
                <w:sz w:val="18"/>
                <w:szCs w:val="18"/>
              </w:rPr>
            </w:pPr>
          </w:p>
        </w:tc>
        <w:tc>
          <w:tcPr>
            <w:tcW w:w="2750" w:type="dxa"/>
            <w:gridSpan w:val="3"/>
            <w:vAlign w:val="center"/>
          </w:tcPr>
          <w:p w14:paraId="48F00EAB" w14:textId="4C02C5C2" w:rsidR="00D03609" w:rsidRPr="00A42BCC" w:rsidRDefault="00D03609" w:rsidP="00B5026C">
            <w:pPr>
              <w:keepNext/>
              <w:jc w:val="center"/>
              <w:rPr>
                <w:rFonts w:asciiTheme="minorHAnsi" w:hAnsiTheme="minorHAnsi"/>
                <w:sz w:val="18"/>
                <w:szCs w:val="18"/>
              </w:rPr>
            </w:pPr>
          </w:p>
        </w:tc>
        <w:tc>
          <w:tcPr>
            <w:tcW w:w="2530" w:type="dxa"/>
            <w:gridSpan w:val="2"/>
            <w:vAlign w:val="center"/>
          </w:tcPr>
          <w:p w14:paraId="3C6F94D5" w14:textId="78CC2DB7" w:rsidR="00D03609" w:rsidRPr="00A42BCC" w:rsidRDefault="00D03609" w:rsidP="00B5026C">
            <w:pPr>
              <w:keepNext/>
              <w:jc w:val="center"/>
              <w:rPr>
                <w:rFonts w:asciiTheme="minorHAnsi" w:hAnsiTheme="minorHAnsi"/>
                <w:sz w:val="18"/>
                <w:szCs w:val="18"/>
              </w:rPr>
            </w:pPr>
          </w:p>
        </w:tc>
      </w:tr>
      <w:tr w:rsidR="00D03609" w:rsidRPr="00A42BCC" w14:paraId="4AC2C14F" w14:textId="77777777" w:rsidTr="00B5026C">
        <w:tc>
          <w:tcPr>
            <w:tcW w:w="2765" w:type="dxa"/>
            <w:gridSpan w:val="3"/>
            <w:vAlign w:val="center"/>
          </w:tcPr>
          <w:p w14:paraId="5D2015EA" w14:textId="77777777" w:rsidR="00D03609" w:rsidRPr="00A42BCC" w:rsidRDefault="00D03609" w:rsidP="00B5026C">
            <w:pPr>
              <w:jc w:val="center"/>
              <w:rPr>
                <w:rFonts w:asciiTheme="minorHAnsi" w:hAnsiTheme="minorHAnsi"/>
                <w:sz w:val="18"/>
                <w:szCs w:val="18"/>
              </w:rPr>
            </w:pPr>
          </w:p>
        </w:tc>
        <w:tc>
          <w:tcPr>
            <w:tcW w:w="2750" w:type="dxa"/>
            <w:gridSpan w:val="2"/>
            <w:vAlign w:val="center"/>
          </w:tcPr>
          <w:p w14:paraId="32F59896" w14:textId="77777777" w:rsidR="00D03609" w:rsidRPr="00A42BCC" w:rsidRDefault="00D03609" w:rsidP="00B5026C">
            <w:pPr>
              <w:jc w:val="center"/>
              <w:rPr>
                <w:rFonts w:asciiTheme="minorHAnsi" w:hAnsiTheme="minorHAnsi"/>
                <w:sz w:val="18"/>
                <w:szCs w:val="18"/>
              </w:rPr>
            </w:pPr>
          </w:p>
        </w:tc>
        <w:tc>
          <w:tcPr>
            <w:tcW w:w="2750" w:type="dxa"/>
            <w:gridSpan w:val="3"/>
            <w:vAlign w:val="center"/>
          </w:tcPr>
          <w:p w14:paraId="12EB7F86" w14:textId="77777777" w:rsidR="00D03609" w:rsidRPr="00A42BCC" w:rsidRDefault="00D03609" w:rsidP="00B5026C">
            <w:pPr>
              <w:jc w:val="center"/>
              <w:rPr>
                <w:rFonts w:asciiTheme="minorHAnsi" w:hAnsiTheme="minorHAnsi"/>
                <w:sz w:val="18"/>
                <w:szCs w:val="18"/>
              </w:rPr>
            </w:pPr>
          </w:p>
        </w:tc>
        <w:tc>
          <w:tcPr>
            <w:tcW w:w="2530" w:type="dxa"/>
            <w:gridSpan w:val="2"/>
            <w:vAlign w:val="center"/>
          </w:tcPr>
          <w:p w14:paraId="6F87E0AA" w14:textId="77777777" w:rsidR="00D03609" w:rsidRPr="00A42BCC" w:rsidRDefault="00D03609" w:rsidP="00B5026C">
            <w:pPr>
              <w:jc w:val="center"/>
              <w:rPr>
                <w:rFonts w:asciiTheme="minorHAnsi" w:hAnsiTheme="minorHAnsi"/>
                <w:sz w:val="18"/>
                <w:szCs w:val="18"/>
              </w:rPr>
            </w:pPr>
          </w:p>
        </w:tc>
      </w:tr>
    </w:tbl>
    <w:p w14:paraId="2C7ECEBD" w14:textId="00E155EB" w:rsidR="00D03609" w:rsidRDefault="00D03609" w:rsidP="00D03609">
      <w:pPr>
        <w:rPr>
          <w:rFonts w:asciiTheme="minorHAnsi" w:hAnsiTheme="minorHAnsi"/>
          <w:sz w:val="18"/>
          <w:szCs w:val="18"/>
        </w:rPr>
      </w:pPr>
    </w:p>
    <w:p w14:paraId="5FA9D24A" w14:textId="7442EA9B" w:rsidR="00D03609" w:rsidRDefault="00D03609" w:rsidP="00D03609">
      <w:pPr>
        <w:rPr>
          <w:rFonts w:asciiTheme="minorHAnsi" w:hAnsiTheme="minorHAnsi"/>
          <w:sz w:val="18"/>
          <w:szCs w:val="18"/>
        </w:rPr>
      </w:pPr>
    </w:p>
    <w:p w14:paraId="462F2642" w14:textId="3456B7FE" w:rsidR="00D03609" w:rsidRDefault="00D03609" w:rsidP="00D03609">
      <w:pPr>
        <w:rPr>
          <w:rFonts w:asciiTheme="minorHAnsi" w:hAnsiTheme="minorHAnsi"/>
          <w:sz w:val="18"/>
          <w:szCs w:val="18"/>
        </w:rPr>
      </w:pPr>
    </w:p>
    <w:p w14:paraId="7DDD6615" w14:textId="6F359817" w:rsidR="00D03609" w:rsidRDefault="00D03609" w:rsidP="00D03609">
      <w:pPr>
        <w:rPr>
          <w:rFonts w:asciiTheme="minorHAnsi" w:hAnsiTheme="minorHAnsi"/>
          <w:sz w:val="18"/>
          <w:szCs w:val="18"/>
        </w:rPr>
      </w:pPr>
    </w:p>
    <w:p w14:paraId="761894E7" w14:textId="10DF876C" w:rsidR="00D03609" w:rsidRDefault="00D03609" w:rsidP="00D03609">
      <w:pPr>
        <w:rPr>
          <w:rFonts w:asciiTheme="minorHAnsi" w:hAnsiTheme="minorHAnsi"/>
          <w:sz w:val="18"/>
          <w:szCs w:val="18"/>
        </w:rPr>
      </w:pPr>
    </w:p>
    <w:p w14:paraId="6A5B0097" w14:textId="37D41527" w:rsidR="00D03609" w:rsidRDefault="00D03609" w:rsidP="00D03609">
      <w:pPr>
        <w:rPr>
          <w:rFonts w:asciiTheme="minorHAnsi" w:hAnsiTheme="minorHAnsi"/>
          <w:sz w:val="18"/>
          <w:szCs w:val="18"/>
        </w:rPr>
      </w:pPr>
    </w:p>
    <w:p w14:paraId="5E3C4D29" w14:textId="71595264" w:rsidR="00D03609" w:rsidRDefault="00D03609" w:rsidP="00D03609">
      <w:pPr>
        <w:rPr>
          <w:rFonts w:asciiTheme="minorHAnsi" w:hAnsiTheme="minorHAnsi"/>
          <w:sz w:val="18"/>
          <w:szCs w:val="18"/>
        </w:rPr>
      </w:pPr>
    </w:p>
    <w:p w14:paraId="0ABACBA1" w14:textId="09114352" w:rsidR="00D03609" w:rsidRDefault="00D03609" w:rsidP="00D03609">
      <w:pPr>
        <w:rPr>
          <w:rFonts w:asciiTheme="minorHAnsi" w:hAnsiTheme="minorHAnsi"/>
          <w:sz w:val="18"/>
          <w:szCs w:val="18"/>
        </w:rPr>
      </w:pPr>
    </w:p>
    <w:p w14:paraId="76505CBB" w14:textId="621C261A" w:rsidR="00D03609" w:rsidRDefault="00D03609" w:rsidP="00D03609">
      <w:pPr>
        <w:rPr>
          <w:rFonts w:asciiTheme="minorHAnsi" w:hAnsiTheme="minorHAnsi"/>
          <w:sz w:val="18"/>
          <w:szCs w:val="18"/>
        </w:rPr>
      </w:pPr>
    </w:p>
    <w:p w14:paraId="6CEE9A52" w14:textId="3A97C520" w:rsidR="00D03609" w:rsidRDefault="00D03609" w:rsidP="00D03609">
      <w:pPr>
        <w:rPr>
          <w:rFonts w:asciiTheme="minorHAnsi" w:hAnsiTheme="minorHAnsi"/>
          <w:sz w:val="18"/>
          <w:szCs w:val="18"/>
        </w:rPr>
      </w:pPr>
    </w:p>
    <w:p w14:paraId="6B722561" w14:textId="63F4ED6D" w:rsidR="00D03609" w:rsidRDefault="00D03609" w:rsidP="00D03609">
      <w:pPr>
        <w:rPr>
          <w:rFonts w:asciiTheme="minorHAnsi" w:hAnsiTheme="minorHAnsi"/>
          <w:sz w:val="18"/>
          <w:szCs w:val="18"/>
        </w:rPr>
      </w:pPr>
    </w:p>
    <w:p w14:paraId="464555B3" w14:textId="2949C412" w:rsidR="00D03609" w:rsidRDefault="00D03609" w:rsidP="00D03609">
      <w:pPr>
        <w:rPr>
          <w:rFonts w:asciiTheme="minorHAnsi" w:hAnsiTheme="minorHAnsi"/>
          <w:sz w:val="18"/>
          <w:szCs w:val="18"/>
        </w:rPr>
      </w:pPr>
    </w:p>
    <w:p w14:paraId="0DF3AD80" w14:textId="1A46697E" w:rsidR="00D03609" w:rsidRDefault="00D03609" w:rsidP="00D03609">
      <w:pPr>
        <w:rPr>
          <w:rFonts w:asciiTheme="minorHAnsi" w:hAnsiTheme="minorHAnsi"/>
          <w:sz w:val="18"/>
          <w:szCs w:val="18"/>
        </w:rPr>
      </w:pPr>
    </w:p>
    <w:p w14:paraId="1A49CC03" w14:textId="649DA29E" w:rsidR="00D03609" w:rsidRDefault="00D03609" w:rsidP="00D03609">
      <w:pPr>
        <w:rPr>
          <w:rFonts w:asciiTheme="minorHAnsi" w:hAnsiTheme="minorHAnsi"/>
          <w:sz w:val="18"/>
          <w:szCs w:val="18"/>
        </w:rPr>
      </w:pPr>
    </w:p>
    <w:p w14:paraId="0E748655" w14:textId="0E892DDC" w:rsidR="00D03609" w:rsidRDefault="00D03609" w:rsidP="00D03609">
      <w:pPr>
        <w:rPr>
          <w:rFonts w:asciiTheme="minorHAnsi" w:hAnsiTheme="minorHAnsi"/>
          <w:sz w:val="18"/>
          <w:szCs w:val="18"/>
        </w:rPr>
      </w:pPr>
    </w:p>
    <w:p w14:paraId="3FB0FDBB" w14:textId="77777777" w:rsidR="00362B70" w:rsidRDefault="00362B70" w:rsidP="00D03609">
      <w:pPr>
        <w:rPr>
          <w:rFonts w:asciiTheme="minorHAnsi" w:hAnsiTheme="minorHAnsi"/>
          <w:sz w:val="18"/>
          <w:szCs w:val="18"/>
        </w:rPr>
      </w:pPr>
    </w:p>
    <w:p w14:paraId="24417B7D" w14:textId="7897B1B1" w:rsidR="00D03609" w:rsidRDefault="00D03609" w:rsidP="00D03609">
      <w:pPr>
        <w:rPr>
          <w:rFonts w:asciiTheme="minorHAnsi" w:hAnsiTheme="minorHAnsi"/>
          <w:sz w:val="18"/>
          <w:szCs w:val="18"/>
        </w:rPr>
      </w:pPr>
    </w:p>
    <w:p w14:paraId="6E88C6C3" w14:textId="71150637" w:rsidR="00D03609" w:rsidRDefault="00D03609" w:rsidP="00D03609">
      <w:pPr>
        <w:rPr>
          <w:rFonts w:asciiTheme="minorHAnsi" w:hAnsiTheme="minorHAnsi"/>
          <w:sz w:val="18"/>
          <w:szCs w:val="18"/>
        </w:rPr>
      </w:pPr>
    </w:p>
    <w:p w14:paraId="4E9C70AE" w14:textId="214A1ECE" w:rsidR="00D03609" w:rsidRDefault="00D03609" w:rsidP="00D03609">
      <w:pPr>
        <w:rPr>
          <w:rFonts w:asciiTheme="minorHAnsi" w:hAnsiTheme="minorHAnsi"/>
          <w:sz w:val="18"/>
          <w:szCs w:val="18"/>
        </w:rPr>
      </w:pPr>
    </w:p>
    <w:p w14:paraId="338C81E7" w14:textId="60E5AE82" w:rsidR="00D03609" w:rsidRDefault="00D03609" w:rsidP="00D03609">
      <w:pPr>
        <w:rPr>
          <w:rFonts w:asciiTheme="minorHAnsi" w:hAnsiTheme="minorHAnsi"/>
          <w:sz w:val="18"/>
          <w:szCs w:val="18"/>
        </w:rPr>
      </w:pPr>
    </w:p>
    <w:p w14:paraId="66649434" w14:textId="77AE75C4" w:rsidR="00D03609" w:rsidRDefault="00D03609" w:rsidP="00D03609">
      <w:pPr>
        <w:rPr>
          <w:rFonts w:asciiTheme="minorHAnsi" w:hAnsiTheme="minorHAnsi"/>
          <w:sz w:val="18"/>
          <w:szCs w:val="18"/>
        </w:rPr>
      </w:pPr>
    </w:p>
    <w:p w14:paraId="17CDF6BD" w14:textId="77777777" w:rsidR="00D03609" w:rsidRDefault="00D03609" w:rsidP="00D03609">
      <w:pPr>
        <w:rPr>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5"/>
      </w:tblGrid>
      <w:tr w:rsidR="00D03609" w:rsidRPr="00A42BCC" w14:paraId="5ABE128A" w14:textId="77777777" w:rsidTr="00B5026C">
        <w:tc>
          <w:tcPr>
            <w:tcW w:w="10795" w:type="dxa"/>
          </w:tcPr>
          <w:p w14:paraId="537F6E7A" w14:textId="66F0BD7A" w:rsidR="00D03609" w:rsidRPr="005A593D" w:rsidRDefault="003F17B6" w:rsidP="00A01B9A">
            <w:pPr>
              <w:rPr>
                <w:rFonts w:asciiTheme="minorHAnsi" w:hAnsiTheme="minorHAnsi"/>
                <w:b/>
                <w:szCs w:val="18"/>
              </w:rPr>
            </w:pPr>
            <w:r>
              <w:rPr>
                <w:rFonts w:asciiTheme="minorHAnsi" w:hAnsiTheme="minorHAnsi"/>
                <w:b/>
                <w:szCs w:val="18"/>
              </w:rPr>
              <w:lastRenderedPageBreak/>
              <w:t>MCH</w:t>
            </w:r>
            <w:r w:rsidR="00D03609" w:rsidRPr="005A593D">
              <w:rPr>
                <w:rFonts w:asciiTheme="minorHAnsi" w:hAnsiTheme="minorHAnsi"/>
                <w:b/>
                <w:szCs w:val="18"/>
              </w:rPr>
              <w:t>2</w:t>
            </w:r>
            <w:r>
              <w:rPr>
                <w:rFonts w:asciiTheme="minorHAnsi" w:hAnsiTheme="minorHAnsi"/>
                <w:b/>
                <w:szCs w:val="18"/>
              </w:rPr>
              <w:t>4</w:t>
            </w:r>
            <w:r w:rsidR="00A01B9A">
              <w:rPr>
                <w:rFonts w:asciiTheme="minorHAnsi" w:hAnsiTheme="minorHAnsi"/>
                <w:b/>
                <w:szCs w:val="18"/>
              </w:rPr>
              <w:t>b</w:t>
            </w:r>
            <w:r w:rsidR="00D03609" w:rsidRPr="005A593D">
              <w:rPr>
                <w:rFonts w:asciiTheme="minorHAnsi" w:hAnsiTheme="minorHAnsi"/>
                <w:b/>
                <w:szCs w:val="18"/>
              </w:rPr>
              <w:t xml:space="preserve"> - Single Point Air Tightness Test With </w:t>
            </w:r>
            <w:r w:rsidR="00A01B9A">
              <w:rPr>
                <w:rFonts w:asciiTheme="minorHAnsi" w:hAnsiTheme="minorHAnsi"/>
                <w:b/>
                <w:szCs w:val="18"/>
              </w:rPr>
              <w:t>Automatic</w:t>
            </w:r>
            <w:r w:rsidR="00A01B9A" w:rsidRPr="005A593D">
              <w:rPr>
                <w:rFonts w:asciiTheme="minorHAnsi" w:hAnsiTheme="minorHAnsi"/>
                <w:b/>
                <w:szCs w:val="18"/>
              </w:rPr>
              <w:t xml:space="preserve"> </w:t>
            </w:r>
            <w:r w:rsidR="00D03609" w:rsidRPr="005A593D">
              <w:rPr>
                <w:rFonts w:asciiTheme="minorHAnsi" w:hAnsiTheme="minorHAnsi"/>
                <w:b/>
                <w:szCs w:val="18"/>
              </w:rPr>
              <w:t>Meter</w:t>
            </w:r>
            <w:r w:rsidR="00D03609" w:rsidRPr="005A593D">
              <w:rPr>
                <w:rFonts w:asciiTheme="minorHAnsi" w:hAnsiTheme="minorHAnsi"/>
                <w:szCs w:val="18"/>
              </w:rPr>
              <w:t xml:space="preserve"> </w:t>
            </w:r>
          </w:p>
        </w:tc>
      </w:tr>
    </w:tbl>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9"/>
        <w:gridCol w:w="4455"/>
        <w:gridCol w:w="5538"/>
      </w:tblGrid>
      <w:tr w:rsidR="00A01B9A" w:rsidRPr="00A42BCC" w14:paraId="0237D272" w14:textId="77777777" w:rsidTr="00F328CD">
        <w:tc>
          <w:tcPr>
            <w:tcW w:w="10792" w:type="dxa"/>
            <w:gridSpan w:val="3"/>
          </w:tcPr>
          <w:p w14:paraId="45F9261C" w14:textId="77777777" w:rsidR="00A01B9A" w:rsidRPr="005A593D"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C. </w:t>
            </w:r>
            <w:r>
              <w:rPr>
                <w:rFonts w:asciiTheme="minorHAnsi" w:hAnsiTheme="minorHAnsi"/>
                <w:b/>
                <w:szCs w:val="18"/>
              </w:rPr>
              <w:t>Enclosure</w:t>
            </w:r>
            <w:r w:rsidRPr="005A593D">
              <w:rPr>
                <w:rFonts w:asciiTheme="minorHAnsi" w:hAnsiTheme="minorHAnsi"/>
                <w:b/>
                <w:szCs w:val="18"/>
              </w:rPr>
              <w:t xml:space="preserve"> </w:t>
            </w:r>
            <w:r>
              <w:rPr>
                <w:rFonts w:asciiTheme="minorHAnsi" w:hAnsiTheme="minorHAnsi"/>
                <w:b/>
                <w:szCs w:val="18"/>
              </w:rPr>
              <w:t xml:space="preserve">Air </w:t>
            </w:r>
            <w:r w:rsidRPr="005A593D">
              <w:rPr>
                <w:rFonts w:asciiTheme="minorHAnsi" w:hAnsiTheme="minorHAnsi"/>
                <w:b/>
                <w:szCs w:val="18"/>
              </w:rPr>
              <w:t>Leakage Diagnostic Test</w:t>
            </w:r>
          </w:p>
        </w:tc>
      </w:tr>
      <w:tr w:rsidR="00A01B9A" w:rsidRPr="00A42BCC" w14:paraId="5882002D" w14:textId="77777777" w:rsidTr="00F328CD">
        <w:tc>
          <w:tcPr>
            <w:tcW w:w="799" w:type="dxa"/>
            <w:vAlign w:val="center"/>
          </w:tcPr>
          <w:p w14:paraId="329123D3"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4455" w:type="dxa"/>
            <w:vAlign w:val="center"/>
          </w:tcPr>
          <w:p w14:paraId="05182947"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Time </w:t>
            </w:r>
            <w:r>
              <w:rPr>
                <w:rFonts w:asciiTheme="minorHAnsi" w:hAnsiTheme="minorHAnsi"/>
                <w:sz w:val="18"/>
                <w:szCs w:val="18"/>
              </w:rPr>
              <w:t>A</w:t>
            </w:r>
            <w:r w:rsidRPr="00A42BCC">
              <w:rPr>
                <w:rFonts w:asciiTheme="minorHAnsi" w:hAnsiTheme="minorHAnsi"/>
                <w:sz w:val="18"/>
                <w:szCs w:val="18"/>
              </w:rPr>
              <w:t xml:space="preserve">verage </w:t>
            </w:r>
            <w:r>
              <w:rPr>
                <w:rFonts w:asciiTheme="minorHAnsi" w:hAnsiTheme="minorHAnsi"/>
                <w:sz w:val="18"/>
                <w:szCs w:val="18"/>
              </w:rPr>
              <w:t>P</w:t>
            </w:r>
            <w:r w:rsidRPr="00A42BCC">
              <w:rPr>
                <w:rFonts w:asciiTheme="minorHAnsi" w:hAnsiTheme="minorHAnsi"/>
                <w:sz w:val="18"/>
                <w:szCs w:val="18"/>
              </w:rPr>
              <w:t xml:space="preserve">eriod of </w:t>
            </w:r>
            <w:r>
              <w:rPr>
                <w:rFonts w:asciiTheme="minorHAnsi" w:hAnsiTheme="minorHAnsi"/>
                <w:sz w:val="18"/>
                <w:szCs w:val="18"/>
              </w:rPr>
              <w:t>M</w:t>
            </w:r>
            <w:r w:rsidRPr="00A42BCC">
              <w:rPr>
                <w:rFonts w:asciiTheme="minorHAnsi" w:hAnsiTheme="minorHAnsi"/>
                <w:sz w:val="18"/>
                <w:szCs w:val="18"/>
              </w:rPr>
              <w:t>eter</w:t>
            </w:r>
            <w:r>
              <w:rPr>
                <w:rFonts w:asciiTheme="minorHAnsi" w:hAnsiTheme="minorHAnsi"/>
                <w:sz w:val="18"/>
                <w:szCs w:val="18"/>
              </w:rPr>
              <w:t xml:space="preserve"> (seconds)</w:t>
            </w:r>
          </w:p>
        </w:tc>
        <w:tc>
          <w:tcPr>
            <w:tcW w:w="5538" w:type="dxa"/>
            <w:vAlign w:val="center"/>
          </w:tcPr>
          <w:p w14:paraId="0AF44830" w14:textId="27909B66"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A01B9A" w:rsidRPr="00A42BCC" w14:paraId="6C61538A" w14:textId="77777777" w:rsidTr="00F328CD">
        <w:tc>
          <w:tcPr>
            <w:tcW w:w="799" w:type="dxa"/>
            <w:vAlign w:val="center"/>
          </w:tcPr>
          <w:p w14:paraId="0E4D94AB"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4455" w:type="dxa"/>
            <w:vAlign w:val="center"/>
          </w:tcPr>
          <w:p w14:paraId="514D2130"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Test Methodology</w:t>
            </w:r>
          </w:p>
        </w:tc>
        <w:tc>
          <w:tcPr>
            <w:tcW w:w="5538" w:type="dxa"/>
            <w:vAlign w:val="center"/>
          </w:tcPr>
          <w:p w14:paraId="5123FB02" w14:textId="19E882CE"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A01B9A" w:rsidRPr="00A42BCC" w14:paraId="76A65402" w14:textId="77777777" w:rsidTr="00F328CD">
        <w:tc>
          <w:tcPr>
            <w:tcW w:w="799" w:type="dxa"/>
            <w:vAlign w:val="center"/>
          </w:tcPr>
          <w:p w14:paraId="6CCED0D6"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03</w:t>
            </w:r>
          </w:p>
        </w:tc>
        <w:tc>
          <w:tcPr>
            <w:tcW w:w="4455" w:type="dxa"/>
            <w:vAlign w:val="center"/>
          </w:tcPr>
          <w:p w14:paraId="552E9DBF"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Pre-</w:t>
            </w:r>
            <w:r>
              <w:rPr>
                <w:rFonts w:asciiTheme="minorHAnsi" w:hAnsiTheme="minorHAnsi"/>
                <w:sz w:val="18"/>
                <w:szCs w:val="18"/>
              </w:rPr>
              <w:t>T</w:t>
            </w:r>
            <w:r w:rsidRPr="00A42BCC">
              <w:rPr>
                <w:rFonts w:asciiTheme="minorHAnsi" w:hAnsiTheme="minorHAnsi"/>
                <w:sz w:val="18"/>
                <w:szCs w:val="18"/>
              </w:rPr>
              <w:t xml:space="preserve">est </w:t>
            </w:r>
            <w:r>
              <w:rPr>
                <w:rFonts w:asciiTheme="minorHAnsi" w:hAnsiTheme="minorHAnsi"/>
                <w:sz w:val="18"/>
                <w:szCs w:val="18"/>
              </w:rPr>
              <w:t>B</w:t>
            </w:r>
            <w:r w:rsidRPr="00A42BCC">
              <w:rPr>
                <w:rFonts w:asciiTheme="minorHAnsi" w:hAnsiTheme="minorHAnsi"/>
                <w:sz w:val="18"/>
                <w:szCs w:val="18"/>
              </w:rPr>
              <w:t xml:space="preserve">aseline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ressure</w:t>
            </w:r>
            <w:r>
              <w:rPr>
                <w:rFonts w:asciiTheme="minorHAnsi" w:hAnsiTheme="minorHAnsi"/>
                <w:sz w:val="18"/>
                <w:szCs w:val="18"/>
              </w:rPr>
              <w:t xml:space="preserve"> (Pa)</w:t>
            </w:r>
          </w:p>
          <w:p w14:paraId="786699E6"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(May be positive or negative)</w:t>
            </w:r>
          </w:p>
        </w:tc>
        <w:tc>
          <w:tcPr>
            <w:tcW w:w="5538" w:type="dxa"/>
            <w:vAlign w:val="center"/>
          </w:tcPr>
          <w:p w14:paraId="132B13E1" w14:textId="0B6B7EBB"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A01B9A" w:rsidRPr="00A42BCC" w14:paraId="06A47211" w14:textId="77777777" w:rsidTr="00F328CD">
        <w:tc>
          <w:tcPr>
            <w:tcW w:w="799" w:type="dxa"/>
            <w:vAlign w:val="center"/>
          </w:tcPr>
          <w:p w14:paraId="65F1D68C"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04</w:t>
            </w:r>
          </w:p>
        </w:tc>
        <w:tc>
          <w:tcPr>
            <w:tcW w:w="4455" w:type="dxa"/>
            <w:vAlign w:val="center"/>
          </w:tcPr>
          <w:p w14:paraId="09C0A296"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C5E86">
              <w:rPr>
                <w:rFonts w:asciiTheme="minorHAnsi" w:hAnsiTheme="minorHAnsi"/>
                <w:sz w:val="18"/>
                <w:szCs w:val="18"/>
              </w:rPr>
              <w:t>Induced Enclosure Pressure</w:t>
            </w:r>
            <w:r>
              <w:rPr>
                <w:rFonts w:asciiTheme="minorHAnsi" w:hAnsiTheme="minorHAnsi"/>
                <w:sz w:val="18"/>
                <w:szCs w:val="18"/>
              </w:rPr>
              <w:t xml:space="preserve"> from Manometer (Pa)</w:t>
            </w:r>
          </w:p>
          <w:p w14:paraId="3E2A1348"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p>
          <w:p w14:paraId="6F32933C"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B450BD">
              <w:rPr>
                <w:rFonts w:asciiTheme="minorHAnsi" w:hAnsiTheme="minorHAnsi"/>
                <w:sz w:val="18"/>
                <w:szCs w:val="18"/>
              </w:rPr>
              <w:t>(Pressurization is positive;  Depressurization is negative)</w:t>
            </w:r>
          </w:p>
        </w:tc>
        <w:tc>
          <w:tcPr>
            <w:tcW w:w="5538" w:type="dxa"/>
            <w:vAlign w:val="center"/>
          </w:tcPr>
          <w:p w14:paraId="02475C16" w14:textId="6F9A5919"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A01B9A" w:rsidRPr="00A42BCC" w14:paraId="16C43721" w14:textId="77777777" w:rsidTr="00F328CD">
        <w:tc>
          <w:tcPr>
            <w:tcW w:w="799" w:type="dxa"/>
            <w:vAlign w:val="center"/>
          </w:tcPr>
          <w:p w14:paraId="6DB8A0E3"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05</w:t>
            </w:r>
          </w:p>
        </w:tc>
        <w:tc>
          <w:tcPr>
            <w:tcW w:w="4455" w:type="dxa"/>
            <w:vAlign w:val="center"/>
          </w:tcPr>
          <w:p w14:paraId="5F010377"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Induced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 xml:space="preserve">ressure </w:t>
            </w:r>
            <w:r>
              <w:rPr>
                <w:rFonts w:asciiTheme="minorHAnsi" w:hAnsiTheme="minorHAnsi"/>
                <w:sz w:val="18"/>
                <w:szCs w:val="18"/>
              </w:rPr>
              <w:t>C</w:t>
            </w:r>
            <w:r w:rsidRPr="00A42BCC">
              <w:rPr>
                <w:rFonts w:asciiTheme="minorHAnsi" w:hAnsiTheme="minorHAnsi"/>
                <w:sz w:val="18"/>
                <w:szCs w:val="18"/>
              </w:rPr>
              <w:t>heck</w:t>
            </w:r>
          </w:p>
        </w:tc>
        <w:tc>
          <w:tcPr>
            <w:tcW w:w="5538" w:type="dxa"/>
            <w:vAlign w:val="center"/>
          </w:tcPr>
          <w:p w14:paraId="44EEC339" w14:textId="49C454AF"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A01B9A" w:rsidRPr="00A42BCC" w14:paraId="7AECA8AF" w14:textId="77777777" w:rsidTr="00F328CD">
        <w:tc>
          <w:tcPr>
            <w:tcW w:w="799" w:type="dxa"/>
            <w:vAlign w:val="center"/>
          </w:tcPr>
          <w:p w14:paraId="0083A32A"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06</w:t>
            </w:r>
          </w:p>
        </w:tc>
        <w:tc>
          <w:tcPr>
            <w:tcW w:w="4455" w:type="dxa"/>
            <w:vAlign w:val="center"/>
          </w:tcPr>
          <w:p w14:paraId="5517423F"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Nominal CFM50</w:t>
            </w:r>
          </w:p>
        </w:tc>
        <w:tc>
          <w:tcPr>
            <w:tcW w:w="5538" w:type="dxa"/>
            <w:vAlign w:val="center"/>
          </w:tcPr>
          <w:p w14:paraId="7855495F" w14:textId="0DCA279B"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40F07E02" w14:textId="77777777" w:rsidR="00A01B9A" w:rsidRDefault="00A01B9A"/>
    <w:p w14:paraId="46B40198" w14:textId="77777777" w:rsidR="00D03609" w:rsidRPr="00A42BCC" w:rsidRDefault="00D03609" w:rsidP="00D03609">
      <w:pPr>
        <w:rPr>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66"/>
        <w:gridCol w:w="5643"/>
      </w:tblGrid>
      <w:tr w:rsidR="00D03609" w:rsidRPr="00A42BCC" w14:paraId="6900CB39" w14:textId="77777777" w:rsidTr="00B5026C">
        <w:tc>
          <w:tcPr>
            <w:tcW w:w="10794" w:type="dxa"/>
            <w:gridSpan w:val="3"/>
          </w:tcPr>
          <w:p w14:paraId="02AE04F5" w14:textId="77777777" w:rsidR="00D03609" w:rsidRPr="005A593D"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t>D. Altitude and Temperature Correction</w:t>
            </w:r>
          </w:p>
        </w:tc>
      </w:tr>
      <w:tr w:rsidR="00D03609" w:rsidRPr="00A42BCC" w14:paraId="275FD6E3" w14:textId="77777777" w:rsidTr="00B5026C">
        <w:tc>
          <w:tcPr>
            <w:tcW w:w="585" w:type="dxa"/>
            <w:vAlign w:val="center"/>
          </w:tcPr>
          <w:p w14:paraId="43EB4F53" w14:textId="77777777" w:rsidR="00D03609" w:rsidRPr="00A42BCC" w:rsidDel="00E67F64"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01</w:t>
            </w:r>
          </w:p>
        </w:tc>
        <w:tc>
          <w:tcPr>
            <w:tcW w:w="4566" w:type="dxa"/>
            <w:vAlign w:val="center"/>
          </w:tcPr>
          <w:p w14:paraId="354EFAE5" w14:textId="77777777" w:rsidR="00D03609"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Altitude and Temperature Correction Factor</w:t>
            </w:r>
          </w:p>
        </w:tc>
        <w:tc>
          <w:tcPr>
            <w:tcW w:w="5643" w:type="dxa"/>
          </w:tcPr>
          <w:p w14:paraId="296F215E" w14:textId="4F8C341D" w:rsidR="00D03609" w:rsidRPr="004A1BB8"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10C66666" w14:textId="77777777" w:rsidTr="00B5026C">
        <w:tc>
          <w:tcPr>
            <w:tcW w:w="585" w:type="dxa"/>
            <w:vAlign w:val="center"/>
          </w:tcPr>
          <w:p w14:paraId="22C37DBC"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2</w:t>
            </w:r>
          </w:p>
        </w:tc>
        <w:tc>
          <w:tcPr>
            <w:tcW w:w="4566" w:type="dxa"/>
            <w:vAlign w:val="center"/>
          </w:tcPr>
          <w:p w14:paraId="40BB62C6"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Corrected CFM50</w:t>
            </w:r>
          </w:p>
        </w:tc>
        <w:tc>
          <w:tcPr>
            <w:tcW w:w="5643" w:type="dxa"/>
          </w:tcPr>
          <w:p w14:paraId="6FC918B9" w14:textId="549F8DF0"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26530DD4" w14:textId="77777777" w:rsidR="00D03609" w:rsidRPr="00A42BCC" w:rsidRDefault="00D03609" w:rsidP="00D03609">
      <w:pPr>
        <w:keepNext/>
        <w:rPr>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563"/>
        <w:gridCol w:w="5643"/>
      </w:tblGrid>
      <w:tr w:rsidR="00D03609" w:rsidRPr="00A42BCC" w14:paraId="33606CD8" w14:textId="77777777" w:rsidTr="00B5026C">
        <w:tc>
          <w:tcPr>
            <w:tcW w:w="11018" w:type="dxa"/>
            <w:gridSpan w:val="3"/>
          </w:tcPr>
          <w:p w14:paraId="5B464F63" w14:textId="77777777" w:rsidR="00D03609" w:rsidRPr="005A593D" w:rsidRDefault="00D03609" w:rsidP="00B5026C">
            <w:pPr>
              <w:keepNext/>
              <w:rPr>
                <w:rFonts w:asciiTheme="minorHAnsi" w:hAnsiTheme="minorHAnsi"/>
                <w:szCs w:val="18"/>
              </w:rPr>
            </w:pPr>
            <w:r w:rsidRPr="005A593D">
              <w:rPr>
                <w:rFonts w:asciiTheme="minorHAnsi" w:hAnsiTheme="minorHAnsi"/>
                <w:b/>
                <w:szCs w:val="18"/>
              </w:rPr>
              <w:t>E. Accuracy Adjustment</w:t>
            </w:r>
          </w:p>
        </w:tc>
      </w:tr>
      <w:tr w:rsidR="00D03609" w:rsidRPr="00A42BCC" w14:paraId="62B69652" w14:textId="77777777" w:rsidTr="00B5026C">
        <w:tc>
          <w:tcPr>
            <w:tcW w:w="590" w:type="dxa"/>
            <w:vAlign w:val="center"/>
          </w:tcPr>
          <w:p w14:paraId="153C792E"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1</w:t>
            </w:r>
          </w:p>
        </w:tc>
        <w:tc>
          <w:tcPr>
            <w:tcW w:w="4651" w:type="dxa"/>
          </w:tcPr>
          <w:p w14:paraId="4C01A3F7"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Adjusted CFM50 (measured air leakage rate)</w:t>
            </w:r>
          </w:p>
        </w:tc>
        <w:tc>
          <w:tcPr>
            <w:tcW w:w="5777" w:type="dxa"/>
          </w:tcPr>
          <w:p w14:paraId="75FC14CB" w14:textId="7E81598F"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11B1BB42" w14:textId="77777777" w:rsidR="00D03609" w:rsidRPr="00A42BCC" w:rsidRDefault="00D03609" w:rsidP="00D03609">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7"/>
        <w:gridCol w:w="10183"/>
      </w:tblGrid>
      <w:tr w:rsidR="00D03609" w:rsidRPr="00A42BCC" w14:paraId="6CD0C7E3" w14:textId="77777777" w:rsidTr="00C9467D">
        <w:trPr>
          <w:trHeight w:val="62"/>
        </w:trPr>
        <w:tc>
          <w:tcPr>
            <w:tcW w:w="10790" w:type="dxa"/>
            <w:gridSpan w:val="2"/>
          </w:tcPr>
          <w:p w14:paraId="6A6982EE" w14:textId="3CA1E96E" w:rsidR="00D03609" w:rsidRPr="005A593D" w:rsidRDefault="00D03609">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F. </w:t>
            </w:r>
            <w:r w:rsidR="005D28E6">
              <w:rPr>
                <w:rFonts w:asciiTheme="minorHAnsi" w:hAnsiTheme="minorHAnsi"/>
                <w:b/>
                <w:szCs w:val="18"/>
              </w:rPr>
              <w:t>Measured Enclosure Air Leakage Rate</w:t>
            </w:r>
          </w:p>
        </w:tc>
      </w:tr>
      <w:tr w:rsidR="00D03609" w:rsidRPr="00A42BCC" w14:paraId="045D8521" w14:textId="77777777" w:rsidTr="00C9467D">
        <w:trPr>
          <w:trHeight w:val="519"/>
        </w:trPr>
        <w:tc>
          <w:tcPr>
            <w:tcW w:w="607" w:type="dxa"/>
            <w:vAlign w:val="center"/>
          </w:tcPr>
          <w:p w14:paraId="20915118"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183" w:type="dxa"/>
            <w:vAlign w:val="center"/>
          </w:tcPr>
          <w:p w14:paraId="3BE96892" w14:textId="2F2773FF"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12C8FF89" w14:textId="77777777" w:rsidR="00D03609" w:rsidRPr="00A42BCC" w:rsidRDefault="00D03609" w:rsidP="00D03609">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p w14:paraId="43FFD541" w14:textId="77777777" w:rsidR="00D03609" w:rsidRPr="00A42BCC" w:rsidRDefault="00D03609" w:rsidP="00D03609">
      <w:pPr>
        <w:rPr>
          <w:rFonts w:asciiTheme="minorHAnsi" w:hAnsiTheme="minorHAnsi"/>
          <w:b/>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9"/>
        <w:gridCol w:w="10395"/>
      </w:tblGrid>
      <w:tr w:rsidR="00C20598" w:rsidRPr="00A42BCC" w14:paraId="779D64B0" w14:textId="77777777" w:rsidTr="00C20598">
        <w:tc>
          <w:tcPr>
            <w:tcW w:w="10794" w:type="dxa"/>
            <w:gridSpan w:val="2"/>
            <w:tcBorders>
              <w:top w:val="single" w:sz="4" w:space="0" w:color="000000"/>
              <w:left w:val="single" w:sz="4" w:space="0" w:color="000000"/>
              <w:bottom w:val="single" w:sz="4" w:space="0" w:color="000000"/>
              <w:right w:val="single" w:sz="4" w:space="0" w:color="000000"/>
            </w:tcBorders>
            <w:vAlign w:val="center"/>
          </w:tcPr>
          <w:p w14:paraId="00A5E70C" w14:textId="0B80EE6B" w:rsidR="00C20598" w:rsidRPr="00C20598" w:rsidRDefault="00C20598" w:rsidP="003F17B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C20598">
              <w:rPr>
                <w:rFonts w:asciiTheme="minorHAnsi" w:hAnsiTheme="minorHAnsi"/>
                <w:b/>
                <w:sz w:val="18"/>
                <w:szCs w:val="18"/>
              </w:rPr>
              <w:t>G. Additional Requirements for</w:t>
            </w:r>
            <w:r w:rsidR="005D28E6">
              <w:rPr>
                <w:rFonts w:asciiTheme="minorHAnsi" w:hAnsiTheme="minorHAnsi"/>
                <w:b/>
                <w:sz w:val="18"/>
                <w:szCs w:val="18"/>
              </w:rPr>
              <w:t xml:space="preserve"> Worksheet</w:t>
            </w:r>
            <w:r w:rsidRPr="00C20598">
              <w:rPr>
                <w:rFonts w:asciiTheme="minorHAnsi" w:hAnsiTheme="minorHAnsi"/>
                <w:b/>
                <w:sz w:val="18"/>
                <w:szCs w:val="18"/>
              </w:rPr>
              <w:t xml:space="preserve"> Compliance</w:t>
            </w:r>
          </w:p>
        </w:tc>
      </w:tr>
      <w:tr w:rsidR="00C20598" w:rsidRPr="00A42BCC" w14:paraId="31627D50" w14:textId="77777777" w:rsidTr="00C20598">
        <w:trPr>
          <w:trHeight w:val="242"/>
        </w:trPr>
        <w:tc>
          <w:tcPr>
            <w:tcW w:w="399" w:type="dxa"/>
            <w:vAlign w:val="center"/>
          </w:tcPr>
          <w:p w14:paraId="6C2CB004"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395" w:type="dxa"/>
            <w:vAlign w:val="center"/>
          </w:tcPr>
          <w:p w14:paraId="09698D68" w14:textId="77777777" w:rsidR="00C20598" w:rsidRDefault="00C20598" w:rsidP="003F17B6">
            <w:pPr>
              <w:shd w:val="clear" w:color="auto" w:fill="FFFFFF"/>
              <w:rPr>
                <w:rFonts w:asciiTheme="minorHAnsi" w:hAnsiTheme="minorHAnsi"/>
                <w:sz w:val="18"/>
                <w:szCs w:val="18"/>
              </w:rPr>
            </w:pPr>
            <w:r>
              <w:rPr>
                <w:rFonts w:asciiTheme="minorHAnsi" w:hAnsiTheme="minorHAnsi"/>
                <w:sz w:val="18"/>
                <w:szCs w:val="18"/>
              </w:rPr>
              <w:t>The p</w:t>
            </w:r>
            <w:r w:rsidRPr="00C55ED3">
              <w:rPr>
                <w:rFonts w:asciiTheme="minorHAnsi" w:hAnsiTheme="minorHAnsi"/>
                <w:sz w:val="18"/>
                <w:szCs w:val="18"/>
              </w:rPr>
              <w:t xml:space="preserve">rocedure </w:t>
            </w:r>
            <w:r>
              <w:rPr>
                <w:rFonts w:asciiTheme="minorHAnsi" w:hAnsiTheme="minorHAnsi"/>
                <w:sz w:val="18"/>
                <w:szCs w:val="18"/>
              </w:rPr>
              <w:t>for</w:t>
            </w:r>
            <w:r w:rsidRPr="00C55ED3">
              <w:rPr>
                <w:rFonts w:asciiTheme="minorHAnsi" w:hAnsiTheme="minorHAnsi"/>
                <w:sz w:val="18"/>
                <w:szCs w:val="18"/>
              </w:rPr>
              <w:t xml:space="preserve"> </w:t>
            </w:r>
            <w:r>
              <w:rPr>
                <w:rFonts w:asciiTheme="minorHAnsi" w:hAnsiTheme="minorHAnsi"/>
                <w:sz w:val="18"/>
                <w:szCs w:val="18"/>
              </w:rPr>
              <w:t>preparing</w:t>
            </w:r>
            <w:r w:rsidRPr="00C55ED3">
              <w:rPr>
                <w:rFonts w:asciiTheme="minorHAnsi" w:hAnsiTheme="minorHAnsi"/>
                <w:sz w:val="18"/>
                <w:szCs w:val="18"/>
              </w:rPr>
              <w:t xml:space="preserve"> </w:t>
            </w:r>
            <w:r>
              <w:rPr>
                <w:rFonts w:asciiTheme="minorHAnsi" w:hAnsiTheme="minorHAnsi"/>
                <w:sz w:val="18"/>
                <w:szCs w:val="18"/>
              </w:rPr>
              <w:t xml:space="preserve">the </w:t>
            </w:r>
            <w:r w:rsidRPr="00C55ED3">
              <w:rPr>
                <w:rFonts w:asciiTheme="minorHAnsi" w:hAnsiTheme="minorHAnsi"/>
                <w:sz w:val="18"/>
                <w:szCs w:val="18"/>
              </w:rPr>
              <w:t>enclosure for testing is detailed in RESNET 380-2016 Section 3.2.</w:t>
            </w:r>
          </w:p>
        </w:tc>
      </w:tr>
      <w:tr w:rsidR="00C20598" w:rsidRPr="00A42BCC" w14:paraId="5D96A981" w14:textId="77777777" w:rsidTr="00C20598">
        <w:trPr>
          <w:trHeight w:val="683"/>
        </w:trPr>
        <w:tc>
          <w:tcPr>
            <w:tcW w:w="399" w:type="dxa"/>
            <w:vAlign w:val="center"/>
          </w:tcPr>
          <w:p w14:paraId="2A6E3830"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10395" w:type="dxa"/>
            <w:vAlign w:val="center"/>
          </w:tcPr>
          <w:p w14:paraId="616E3FE9" w14:textId="63AEE1CC" w:rsidR="00C20598" w:rsidRPr="00C55ED3" w:rsidRDefault="00C20598">
            <w:pPr>
              <w:shd w:val="clear" w:color="auto" w:fill="FFFFFF"/>
              <w:rPr>
                <w:rFonts w:asciiTheme="minorHAnsi" w:hAnsiTheme="minorHAnsi"/>
                <w:sz w:val="18"/>
                <w:szCs w:val="18"/>
              </w:rPr>
            </w:pPr>
            <w:r w:rsidRPr="00C55ED3">
              <w:rPr>
                <w:rFonts w:asciiTheme="minorHAnsi" w:hAnsiTheme="minorHAnsi"/>
                <w:sz w:val="18"/>
                <w:szCs w:val="18"/>
              </w:rPr>
              <w:t xml:space="preserve">When </w:t>
            </w:r>
            <w:r>
              <w:rPr>
                <w:rFonts w:asciiTheme="minorHAnsi" w:hAnsiTheme="minorHAnsi"/>
                <w:sz w:val="18"/>
                <w:szCs w:val="18"/>
              </w:rPr>
              <w:t>multifamily attached dwelling units must comply</w:t>
            </w:r>
            <w:r w:rsidRPr="00C55ED3">
              <w:rPr>
                <w:rFonts w:asciiTheme="minorHAnsi" w:hAnsiTheme="minorHAnsi"/>
                <w:sz w:val="18"/>
                <w:szCs w:val="18"/>
              </w:rPr>
              <w:t xml:space="preserve"> with </w:t>
            </w:r>
            <w:r>
              <w:rPr>
                <w:rFonts w:asciiTheme="minorHAnsi" w:hAnsiTheme="minorHAnsi"/>
                <w:sz w:val="18"/>
                <w:szCs w:val="18"/>
              </w:rPr>
              <w:t>the</w:t>
            </w:r>
            <w:r w:rsidRPr="00C55ED3">
              <w:rPr>
                <w:rFonts w:asciiTheme="minorHAnsi" w:hAnsiTheme="minorHAnsi"/>
                <w:sz w:val="18"/>
                <w:szCs w:val="18"/>
              </w:rPr>
              <w:t xml:space="preserve"> maximum dwelling unit enclosure</w:t>
            </w:r>
            <w:r>
              <w:rPr>
                <w:rFonts w:asciiTheme="minorHAnsi" w:hAnsiTheme="minorHAnsi"/>
                <w:sz w:val="18"/>
                <w:szCs w:val="18"/>
              </w:rPr>
              <w:t xml:space="preserve"> air</w:t>
            </w:r>
            <w:r w:rsidRPr="00C55ED3">
              <w:rPr>
                <w:rFonts w:asciiTheme="minorHAnsi" w:hAnsiTheme="minorHAnsi"/>
                <w:sz w:val="18"/>
                <w:szCs w:val="18"/>
              </w:rPr>
              <w:t xml:space="preserve"> leakage </w:t>
            </w:r>
            <w:r>
              <w:rPr>
                <w:rFonts w:asciiTheme="minorHAnsi" w:hAnsiTheme="minorHAnsi"/>
                <w:sz w:val="18"/>
                <w:szCs w:val="18"/>
              </w:rPr>
              <w:t>specified in</w:t>
            </w:r>
            <w:r w:rsidR="003F1CAC">
              <w:rPr>
                <w:rFonts w:asciiTheme="minorHAnsi" w:hAnsiTheme="minorHAnsi"/>
                <w:sz w:val="18"/>
                <w:szCs w:val="18"/>
              </w:rPr>
              <w:t xml:space="preserve"> Standards Section </w:t>
            </w:r>
            <w:r w:rsidR="003F1CAC" w:rsidRPr="00C55ED3">
              <w:rPr>
                <w:rFonts w:asciiTheme="minorHAnsi" w:hAnsiTheme="minorHAnsi"/>
                <w:sz w:val="18"/>
                <w:szCs w:val="18"/>
              </w:rPr>
              <w:t>1</w:t>
            </w:r>
            <w:r w:rsidR="003F1CAC">
              <w:rPr>
                <w:rFonts w:asciiTheme="minorHAnsi" w:hAnsiTheme="minorHAnsi"/>
                <w:sz w:val="18"/>
                <w:szCs w:val="18"/>
              </w:rPr>
              <w:t>2</w:t>
            </w:r>
            <w:r w:rsidR="003F1CAC" w:rsidRPr="00C55ED3">
              <w:rPr>
                <w:rFonts w:asciiTheme="minorHAnsi" w:hAnsiTheme="minorHAnsi"/>
                <w:sz w:val="18"/>
                <w:szCs w:val="18"/>
              </w:rPr>
              <w:t>0.</w:t>
            </w:r>
            <w:r w:rsidR="003F1CAC">
              <w:rPr>
                <w:rFonts w:asciiTheme="minorHAnsi" w:hAnsiTheme="minorHAnsi"/>
                <w:sz w:val="18"/>
                <w:szCs w:val="18"/>
              </w:rPr>
              <w:t>1(b)2Aivb2</w:t>
            </w:r>
            <w:r w:rsidRPr="00C55ED3">
              <w:rPr>
                <w:rFonts w:asciiTheme="minorHAnsi" w:hAnsiTheme="minorHAnsi"/>
                <w:sz w:val="18"/>
                <w:szCs w:val="18"/>
              </w:rPr>
              <w:t>, the test shall be conducted with the dwelling unit as if it were exposed to the outdoor air on all sides, top and bottom by opening doors and windows of adjacent dwelling units</w:t>
            </w:r>
            <w:r w:rsidR="003F1CAC">
              <w:rPr>
                <w:rFonts w:asciiTheme="minorHAnsi" w:hAnsiTheme="minorHAnsi"/>
                <w:sz w:val="18"/>
                <w:szCs w:val="18"/>
              </w:rPr>
              <w:t xml:space="preserve"> as specified by N</w:t>
            </w:r>
            <w:r>
              <w:rPr>
                <w:rFonts w:asciiTheme="minorHAnsi" w:hAnsiTheme="minorHAnsi"/>
                <w:sz w:val="18"/>
                <w:szCs w:val="18"/>
              </w:rPr>
              <w:t>A</w:t>
            </w:r>
            <w:r w:rsidR="003F1CAC">
              <w:rPr>
                <w:rFonts w:asciiTheme="minorHAnsi" w:hAnsiTheme="minorHAnsi"/>
                <w:sz w:val="18"/>
                <w:szCs w:val="18"/>
              </w:rPr>
              <w:t>7.18.2</w:t>
            </w:r>
            <w:r w:rsidRPr="00C55ED3">
              <w:rPr>
                <w:rFonts w:asciiTheme="minorHAnsi" w:hAnsiTheme="minorHAnsi"/>
                <w:sz w:val="18"/>
                <w:szCs w:val="18"/>
              </w:rPr>
              <w:t>.</w:t>
            </w:r>
          </w:p>
        </w:tc>
      </w:tr>
      <w:tr w:rsidR="00C20598" w:rsidRPr="00A42BCC" w14:paraId="1137D680" w14:textId="77777777" w:rsidTr="00C20598">
        <w:trPr>
          <w:trHeight w:val="260"/>
        </w:trPr>
        <w:tc>
          <w:tcPr>
            <w:tcW w:w="399" w:type="dxa"/>
            <w:vAlign w:val="center"/>
          </w:tcPr>
          <w:p w14:paraId="77F1AE39"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03</w:t>
            </w:r>
          </w:p>
        </w:tc>
        <w:tc>
          <w:tcPr>
            <w:tcW w:w="10395" w:type="dxa"/>
            <w:vAlign w:val="center"/>
          </w:tcPr>
          <w:p w14:paraId="0DB5C449" w14:textId="77777777" w:rsidR="00C20598" w:rsidRPr="00C55ED3" w:rsidRDefault="00C20598" w:rsidP="003F17B6">
            <w:pPr>
              <w:shd w:val="clear" w:color="auto" w:fill="FFFFFF"/>
              <w:contextualSpacing/>
              <w:rPr>
                <w:rFonts w:asciiTheme="minorHAnsi" w:hAnsiTheme="minorHAnsi"/>
                <w:sz w:val="18"/>
                <w:szCs w:val="18"/>
              </w:rPr>
            </w:pPr>
            <w:r w:rsidRPr="00C55ED3">
              <w:rPr>
                <w:rFonts w:asciiTheme="minorHAnsi" w:hAnsiTheme="minorHAnsi"/>
                <w:sz w:val="18"/>
                <w:szCs w:val="18"/>
              </w:rPr>
              <w:t>The procedure for installation of the test apparatus, and preparations for measurement shall conform to RESNET 380</w:t>
            </w:r>
            <w:r>
              <w:rPr>
                <w:rFonts w:asciiTheme="minorHAnsi" w:hAnsiTheme="minorHAnsi"/>
                <w:sz w:val="18"/>
                <w:szCs w:val="18"/>
              </w:rPr>
              <w:t>-2016</w:t>
            </w:r>
            <w:r w:rsidRPr="00C55ED3">
              <w:rPr>
                <w:rFonts w:asciiTheme="minorHAnsi" w:hAnsiTheme="minorHAnsi"/>
                <w:sz w:val="18"/>
                <w:szCs w:val="18"/>
              </w:rPr>
              <w:t xml:space="preserve"> Section 3.3</w:t>
            </w:r>
          </w:p>
        </w:tc>
      </w:tr>
      <w:tr w:rsidR="00C20598" w:rsidRPr="00A42BCC" w14:paraId="063A6787" w14:textId="77777777" w:rsidTr="00C20598">
        <w:trPr>
          <w:trHeight w:val="440"/>
        </w:trPr>
        <w:tc>
          <w:tcPr>
            <w:tcW w:w="399" w:type="dxa"/>
            <w:vAlign w:val="center"/>
          </w:tcPr>
          <w:p w14:paraId="262CA5E6"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04</w:t>
            </w:r>
          </w:p>
        </w:tc>
        <w:tc>
          <w:tcPr>
            <w:tcW w:w="10395" w:type="dxa"/>
            <w:vAlign w:val="center"/>
          </w:tcPr>
          <w:p w14:paraId="19E52147" w14:textId="77777777" w:rsidR="00C20598" w:rsidRPr="00875D94" w:rsidRDefault="00C20598" w:rsidP="003F17B6">
            <w:pPr>
              <w:shd w:val="clear" w:color="auto" w:fill="FFFFFF"/>
              <w:contextualSpacing/>
              <w:rPr>
                <w:rFonts w:asciiTheme="minorHAnsi" w:hAnsiTheme="minorHAnsi"/>
                <w:sz w:val="18"/>
                <w:szCs w:val="18"/>
              </w:rPr>
            </w:pPr>
            <w:r w:rsidRPr="00875D94">
              <w:rPr>
                <w:rFonts w:asciiTheme="minorHAnsi" w:hAnsiTheme="minorHAnsi"/>
                <w:sz w:val="18"/>
                <w:szCs w:val="18"/>
              </w:rPr>
              <w:t xml:space="preserve">The procedure for the conduct of the enclosure </w:t>
            </w:r>
            <w:r>
              <w:rPr>
                <w:rFonts w:asciiTheme="minorHAnsi" w:hAnsiTheme="minorHAnsi"/>
                <w:sz w:val="18"/>
                <w:szCs w:val="18"/>
              </w:rPr>
              <w:t xml:space="preserve">air </w:t>
            </w:r>
            <w:r w:rsidRPr="00875D94">
              <w:rPr>
                <w:rFonts w:asciiTheme="minorHAnsi" w:hAnsiTheme="minorHAnsi"/>
                <w:sz w:val="18"/>
                <w:szCs w:val="18"/>
              </w:rPr>
              <w:t>leakage test shall conform to the One-Point Airtightness Test specified in RESNET 380</w:t>
            </w:r>
            <w:r>
              <w:rPr>
                <w:rFonts w:asciiTheme="minorHAnsi" w:hAnsiTheme="minorHAnsi"/>
                <w:sz w:val="18"/>
                <w:szCs w:val="18"/>
              </w:rPr>
              <w:t>-2016</w:t>
            </w:r>
            <w:r w:rsidRPr="00875D94">
              <w:rPr>
                <w:rFonts w:asciiTheme="minorHAnsi" w:hAnsiTheme="minorHAnsi"/>
                <w:sz w:val="18"/>
                <w:szCs w:val="18"/>
              </w:rPr>
              <w:t xml:space="preserve"> Section 3.4.1</w:t>
            </w:r>
          </w:p>
        </w:tc>
      </w:tr>
    </w:tbl>
    <w:p w14:paraId="5E7482CB" w14:textId="59229DB6" w:rsidR="0025710B" w:rsidRDefault="0025710B"/>
    <w:p w14:paraId="2009443B" w14:textId="77777777" w:rsidR="0025710B" w:rsidRDefault="0025710B">
      <w:r>
        <w:br w:type="page"/>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63"/>
        <w:gridCol w:w="51"/>
        <w:gridCol w:w="5476"/>
      </w:tblGrid>
      <w:tr w:rsidR="00836B1E" w:rsidRPr="004210EF" w14:paraId="57F04D68" w14:textId="77777777" w:rsidTr="00302F4A">
        <w:trPr>
          <w:trHeight w:val="206"/>
        </w:trPr>
        <w:tc>
          <w:tcPr>
            <w:tcW w:w="10790" w:type="dxa"/>
            <w:gridSpan w:val="3"/>
            <w:vAlign w:val="center"/>
          </w:tcPr>
          <w:p w14:paraId="2A213B65" w14:textId="77777777" w:rsidR="00836B1E" w:rsidRPr="004210EF" w:rsidRDefault="00836B1E" w:rsidP="00302F4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4"/>
                <w:szCs w:val="24"/>
              </w:rPr>
            </w:pPr>
            <w:r w:rsidRPr="004210EF">
              <w:rPr>
                <w:rFonts w:asciiTheme="minorHAnsi" w:hAnsiTheme="minorHAnsi" w:cs="Arial"/>
                <w:b/>
                <w:caps/>
                <w:sz w:val="18"/>
                <w:szCs w:val="18"/>
              </w:rPr>
              <w:lastRenderedPageBreak/>
              <w:t>Documentation Author's Declaration Statement</w:t>
            </w:r>
          </w:p>
        </w:tc>
      </w:tr>
      <w:tr w:rsidR="00836B1E" w:rsidRPr="004210EF" w14:paraId="18E21A9C" w14:textId="77777777" w:rsidTr="00302F4A">
        <w:trPr>
          <w:trHeight w:val="206"/>
        </w:trPr>
        <w:tc>
          <w:tcPr>
            <w:tcW w:w="10790" w:type="dxa"/>
            <w:gridSpan w:val="3"/>
            <w:vAlign w:val="center"/>
          </w:tcPr>
          <w:p w14:paraId="38D68611" w14:textId="77777777" w:rsidR="00836B1E" w:rsidRPr="004210EF" w:rsidRDefault="00836B1E" w:rsidP="00302F4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p>
        </w:tc>
      </w:tr>
      <w:tr w:rsidR="00836B1E" w:rsidRPr="004210EF" w14:paraId="334D9E65" w14:textId="77777777" w:rsidTr="00302F4A">
        <w:trPr>
          <w:trHeight w:val="206"/>
        </w:trPr>
        <w:tc>
          <w:tcPr>
            <w:tcW w:w="10790" w:type="dxa"/>
            <w:gridSpan w:val="3"/>
            <w:vAlign w:val="center"/>
          </w:tcPr>
          <w:p w14:paraId="3523A3BF" w14:textId="77777777" w:rsidR="00836B1E" w:rsidRPr="004210EF" w:rsidRDefault="00836B1E" w:rsidP="00836B1E">
            <w:pPr>
              <w:numPr>
                <w:ilvl w:val="0"/>
                <w:numId w:val="14"/>
              </w:numPr>
              <w:ind w:left="271" w:hanging="270"/>
              <w:rPr>
                <w:rFonts w:asciiTheme="minorHAnsi" w:hAnsiTheme="minorHAnsi"/>
                <w:sz w:val="18"/>
                <w:szCs w:val="18"/>
              </w:rPr>
            </w:pPr>
            <w:r w:rsidRPr="004210EF">
              <w:rPr>
                <w:rFonts w:asciiTheme="minorHAnsi" w:hAnsiTheme="minorHAnsi"/>
                <w:sz w:val="18"/>
                <w:szCs w:val="18"/>
              </w:rPr>
              <w:t>I certify that this Certificate of Verification documentation is accurate and complete.</w:t>
            </w:r>
          </w:p>
        </w:tc>
      </w:tr>
      <w:tr w:rsidR="00836B1E" w:rsidRPr="004210EF" w14:paraId="6F3A6C79" w14:textId="77777777" w:rsidTr="00302F4A">
        <w:trPr>
          <w:trHeight w:val="360"/>
        </w:trPr>
        <w:tc>
          <w:tcPr>
            <w:tcW w:w="5263" w:type="dxa"/>
          </w:tcPr>
          <w:p w14:paraId="43C25186" w14:textId="77777777" w:rsidR="00836B1E" w:rsidRPr="004210EF" w:rsidRDefault="00836B1E" w:rsidP="00302F4A">
            <w:pPr>
              <w:rPr>
                <w:rFonts w:asciiTheme="minorHAnsi" w:hAnsiTheme="minorHAnsi"/>
                <w:sz w:val="14"/>
                <w:szCs w:val="14"/>
              </w:rPr>
            </w:pPr>
            <w:r w:rsidRPr="004210EF">
              <w:rPr>
                <w:rFonts w:asciiTheme="minorHAnsi" w:hAnsiTheme="minorHAnsi"/>
                <w:sz w:val="14"/>
                <w:szCs w:val="14"/>
              </w:rPr>
              <w:t>Name:</w:t>
            </w:r>
          </w:p>
        </w:tc>
        <w:tc>
          <w:tcPr>
            <w:tcW w:w="5527" w:type="dxa"/>
            <w:gridSpan w:val="2"/>
          </w:tcPr>
          <w:p w14:paraId="10BE4A70" w14:textId="77777777" w:rsidR="00836B1E" w:rsidRPr="004210EF" w:rsidRDefault="00836B1E" w:rsidP="00302F4A">
            <w:pPr>
              <w:rPr>
                <w:rFonts w:asciiTheme="minorHAnsi" w:hAnsiTheme="minorHAnsi"/>
                <w:sz w:val="14"/>
                <w:szCs w:val="14"/>
              </w:rPr>
            </w:pPr>
            <w:r w:rsidRPr="004210EF">
              <w:rPr>
                <w:rFonts w:asciiTheme="minorHAnsi" w:hAnsiTheme="minorHAnsi"/>
                <w:sz w:val="14"/>
                <w:szCs w:val="14"/>
              </w:rPr>
              <w:t>Signature:</w:t>
            </w:r>
          </w:p>
        </w:tc>
      </w:tr>
      <w:tr w:rsidR="00836B1E" w:rsidRPr="004210EF" w14:paraId="26729905" w14:textId="77777777" w:rsidTr="00302F4A">
        <w:trPr>
          <w:trHeight w:val="360"/>
        </w:trPr>
        <w:tc>
          <w:tcPr>
            <w:tcW w:w="5263" w:type="dxa"/>
          </w:tcPr>
          <w:p w14:paraId="2F604A3B" w14:textId="77777777" w:rsidR="00836B1E" w:rsidRPr="004210EF" w:rsidRDefault="00836B1E" w:rsidP="00302F4A">
            <w:pPr>
              <w:rPr>
                <w:rFonts w:asciiTheme="minorHAnsi" w:hAnsiTheme="minorHAnsi"/>
                <w:sz w:val="14"/>
                <w:szCs w:val="14"/>
              </w:rPr>
            </w:pPr>
            <w:r w:rsidRPr="004210EF">
              <w:rPr>
                <w:rFonts w:asciiTheme="minorHAnsi" w:hAnsiTheme="minorHAnsi"/>
                <w:sz w:val="14"/>
                <w:szCs w:val="14"/>
              </w:rPr>
              <w:t>Company:</w:t>
            </w:r>
          </w:p>
        </w:tc>
        <w:tc>
          <w:tcPr>
            <w:tcW w:w="5527" w:type="dxa"/>
            <w:gridSpan w:val="2"/>
          </w:tcPr>
          <w:p w14:paraId="1C0C7F0B" w14:textId="77777777" w:rsidR="00836B1E" w:rsidRPr="004210EF" w:rsidRDefault="00836B1E" w:rsidP="00302F4A">
            <w:pPr>
              <w:rPr>
                <w:rFonts w:asciiTheme="minorHAnsi" w:hAnsiTheme="minorHAnsi"/>
                <w:sz w:val="14"/>
                <w:szCs w:val="14"/>
              </w:rPr>
            </w:pPr>
            <w:r w:rsidRPr="004210EF">
              <w:rPr>
                <w:rFonts w:asciiTheme="minorHAnsi" w:hAnsiTheme="minorHAnsi"/>
                <w:sz w:val="14"/>
                <w:szCs w:val="14"/>
              </w:rPr>
              <w:t>Date:</w:t>
            </w:r>
          </w:p>
        </w:tc>
      </w:tr>
      <w:tr w:rsidR="00836B1E" w:rsidRPr="004210EF" w14:paraId="33F68F38" w14:textId="77777777" w:rsidTr="00302F4A">
        <w:trPr>
          <w:trHeight w:val="360"/>
        </w:trPr>
        <w:tc>
          <w:tcPr>
            <w:tcW w:w="5263" w:type="dxa"/>
          </w:tcPr>
          <w:p w14:paraId="15652E5C" w14:textId="77777777" w:rsidR="00836B1E" w:rsidRPr="004210EF" w:rsidRDefault="00836B1E" w:rsidP="00302F4A">
            <w:pPr>
              <w:rPr>
                <w:rFonts w:asciiTheme="minorHAnsi" w:hAnsiTheme="minorHAnsi"/>
                <w:sz w:val="14"/>
                <w:szCs w:val="14"/>
              </w:rPr>
            </w:pPr>
            <w:r w:rsidRPr="004210EF">
              <w:rPr>
                <w:rFonts w:asciiTheme="minorHAnsi" w:hAnsiTheme="minorHAnsi"/>
                <w:sz w:val="14"/>
                <w:szCs w:val="14"/>
              </w:rPr>
              <w:t>Address:</w:t>
            </w:r>
          </w:p>
        </w:tc>
        <w:tc>
          <w:tcPr>
            <w:tcW w:w="5527" w:type="dxa"/>
            <w:gridSpan w:val="2"/>
          </w:tcPr>
          <w:p w14:paraId="65B03538" w14:textId="77777777" w:rsidR="00836B1E" w:rsidRPr="004210EF" w:rsidRDefault="00836B1E" w:rsidP="00302F4A">
            <w:pPr>
              <w:rPr>
                <w:rFonts w:asciiTheme="minorHAnsi" w:hAnsiTheme="minorHAnsi"/>
                <w:sz w:val="14"/>
                <w:szCs w:val="14"/>
              </w:rPr>
            </w:pPr>
            <w:r w:rsidRPr="004210EF">
              <w:rPr>
                <w:rFonts w:asciiTheme="minorHAnsi" w:hAnsiTheme="minorHAnsi"/>
                <w:sz w:val="14"/>
                <w:szCs w:val="14"/>
              </w:rPr>
              <w:t>CEA / HERS Certification Identification (If applicable):</w:t>
            </w:r>
          </w:p>
        </w:tc>
      </w:tr>
      <w:tr w:rsidR="00836B1E" w:rsidRPr="004210EF" w14:paraId="36E27AE9" w14:textId="77777777" w:rsidTr="00302F4A">
        <w:trPr>
          <w:trHeight w:val="360"/>
        </w:trPr>
        <w:tc>
          <w:tcPr>
            <w:tcW w:w="5263" w:type="dxa"/>
          </w:tcPr>
          <w:p w14:paraId="14E12413" w14:textId="77777777" w:rsidR="00836B1E" w:rsidRPr="004210EF" w:rsidRDefault="00836B1E" w:rsidP="00302F4A">
            <w:pPr>
              <w:rPr>
                <w:rFonts w:asciiTheme="minorHAnsi" w:hAnsiTheme="minorHAnsi"/>
                <w:sz w:val="14"/>
                <w:szCs w:val="14"/>
              </w:rPr>
            </w:pPr>
            <w:r w:rsidRPr="004210EF">
              <w:rPr>
                <w:rFonts w:asciiTheme="minorHAnsi" w:hAnsiTheme="minorHAnsi"/>
                <w:sz w:val="14"/>
                <w:szCs w:val="14"/>
              </w:rPr>
              <w:t>City/State/Zip:</w:t>
            </w:r>
          </w:p>
        </w:tc>
        <w:tc>
          <w:tcPr>
            <w:tcW w:w="5527" w:type="dxa"/>
            <w:gridSpan w:val="2"/>
          </w:tcPr>
          <w:p w14:paraId="1C31A061" w14:textId="77777777" w:rsidR="00836B1E" w:rsidRPr="004210EF" w:rsidRDefault="00836B1E" w:rsidP="00302F4A">
            <w:pPr>
              <w:rPr>
                <w:rFonts w:asciiTheme="minorHAnsi" w:hAnsiTheme="minorHAnsi"/>
                <w:sz w:val="14"/>
                <w:szCs w:val="14"/>
              </w:rPr>
            </w:pPr>
            <w:r w:rsidRPr="004210EF">
              <w:rPr>
                <w:rFonts w:asciiTheme="minorHAnsi" w:hAnsiTheme="minorHAnsi"/>
                <w:sz w:val="14"/>
                <w:szCs w:val="14"/>
              </w:rPr>
              <w:t>Phone:</w:t>
            </w:r>
          </w:p>
        </w:tc>
      </w:tr>
      <w:tr w:rsidR="00836B1E" w:rsidRPr="004210EF" w14:paraId="6464257E" w14:textId="77777777" w:rsidTr="00302F4A">
        <w:tblPrEx>
          <w:tblCellMar>
            <w:left w:w="115" w:type="dxa"/>
            <w:right w:w="115" w:type="dxa"/>
          </w:tblCellMar>
        </w:tblPrEx>
        <w:trPr>
          <w:trHeight w:val="296"/>
        </w:trPr>
        <w:tc>
          <w:tcPr>
            <w:tcW w:w="10790" w:type="dxa"/>
            <w:gridSpan w:val="3"/>
            <w:vAlign w:val="center"/>
          </w:tcPr>
          <w:p w14:paraId="29921609" w14:textId="77777777" w:rsidR="00836B1E" w:rsidRPr="004210EF" w:rsidRDefault="00836B1E" w:rsidP="00302F4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4210EF">
              <w:rPr>
                <w:rFonts w:asciiTheme="minorHAnsi" w:hAnsiTheme="minorHAnsi" w:cs="Arial"/>
                <w:b/>
                <w:caps/>
                <w:sz w:val="18"/>
                <w:szCs w:val="18"/>
              </w:rPr>
              <w:t xml:space="preserve">Responsible Person's Declaration statement </w:t>
            </w:r>
          </w:p>
        </w:tc>
      </w:tr>
      <w:tr w:rsidR="00836B1E" w:rsidRPr="004210EF" w14:paraId="2613D45D" w14:textId="77777777" w:rsidTr="00302F4A">
        <w:tblPrEx>
          <w:tblCellMar>
            <w:left w:w="115" w:type="dxa"/>
            <w:right w:w="115" w:type="dxa"/>
          </w:tblCellMar>
        </w:tblPrEx>
        <w:trPr>
          <w:trHeight w:val="504"/>
        </w:trPr>
        <w:tc>
          <w:tcPr>
            <w:tcW w:w="10790" w:type="dxa"/>
            <w:gridSpan w:val="3"/>
          </w:tcPr>
          <w:p w14:paraId="70FF44E3" w14:textId="77777777" w:rsidR="00836B1E" w:rsidRPr="004210EF" w:rsidRDefault="00836B1E" w:rsidP="00302F4A">
            <w:pPr>
              <w:keepNext/>
              <w:tabs>
                <w:tab w:val="left" w:pos="-2600"/>
              </w:tabs>
              <w:ind w:right="90"/>
              <w:outlineLvl w:val="2"/>
              <w:rPr>
                <w:rFonts w:asciiTheme="minorHAnsi" w:hAnsiTheme="minorHAnsi"/>
                <w:bCs/>
                <w:caps/>
                <w:sz w:val="18"/>
                <w:szCs w:val="18"/>
              </w:rPr>
            </w:pPr>
            <w:r w:rsidRPr="004210EF">
              <w:rPr>
                <w:rFonts w:asciiTheme="minorHAnsi" w:hAnsiTheme="minorHAnsi"/>
                <w:bCs/>
                <w:sz w:val="18"/>
                <w:szCs w:val="18"/>
              </w:rPr>
              <w:t>I certify the following under penalty of perjury, under the laws of the State of California:</w:t>
            </w:r>
          </w:p>
          <w:p w14:paraId="0C02AACF" w14:textId="77777777" w:rsidR="00836B1E" w:rsidRPr="004210EF" w:rsidRDefault="00836B1E" w:rsidP="00836B1E">
            <w:pPr>
              <w:keepNext/>
              <w:numPr>
                <w:ilvl w:val="0"/>
                <w:numId w:val="13"/>
              </w:numPr>
              <w:tabs>
                <w:tab w:val="left" w:pos="-2600"/>
              </w:tabs>
              <w:ind w:right="90"/>
              <w:outlineLvl w:val="2"/>
              <w:rPr>
                <w:rFonts w:asciiTheme="minorHAnsi" w:hAnsiTheme="minorHAnsi"/>
                <w:bCs/>
                <w:caps/>
                <w:sz w:val="18"/>
                <w:szCs w:val="18"/>
              </w:rPr>
            </w:pPr>
            <w:r w:rsidRPr="004210EF">
              <w:rPr>
                <w:rFonts w:asciiTheme="minorHAnsi" w:hAnsiTheme="minorHAnsi"/>
                <w:bCs/>
                <w:sz w:val="18"/>
                <w:szCs w:val="18"/>
              </w:rPr>
              <w:t xml:space="preserve">The information provided on this Certificate of Verification is true and correct. </w:t>
            </w:r>
          </w:p>
          <w:p w14:paraId="5D5F81DE" w14:textId="77777777" w:rsidR="00836B1E" w:rsidRPr="004210EF" w:rsidRDefault="00836B1E" w:rsidP="00836B1E">
            <w:pPr>
              <w:keepNext/>
              <w:numPr>
                <w:ilvl w:val="0"/>
                <w:numId w:val="13"/>
              </w:numPr>
              <w:tabs>
                <w:tab w:val="left" w:pos="-2600"/>
              </w:tabs>
              <w:outlineLvl w:val="2"/>
              <w:rPr>
                <w:rFonts w:asciiTheme="minorHAnsi" w:hAnsiTheme="minorHAnsi"/>
                <w:sz w:val="18"/>
                <w:szCs w:val="18"/>
              </w:rPr>
            </w:pPr>
            <w:r w:rsidRPr="004210EF">
              <w:rPr>
                <w:rFonts w:asciiTheme="minorHAnsi" w:hAnsiTheme="minorHAnsi"/>
                <w:sz w:val="18"/>
                <w:szCs w:val="18"/>
              </w:rPr>
              <w:t>I am the certified HERS Rater who performed the verification identified and reported on this Certificate of Verification (responsible rater).</w:t>
            </w:r>
          </w:p>
          <w:p w14:paraId="3406041B" w14:textId="77777777" w:rsidR="00836B1E" w:rsidRPr="004210EF" w:rsidRDefault="00836B1E" w:rsidP="00836B1E">
            <w:pPr>
              <w:keepNext/>
              <w:numPr>
                <w:ilvl w:val="0"/>
                <w:numId w:val="13"/>
              </w:numPr>
              <w:tabs>
                <w:tab w:val="left" w:pos="-2600"/>
              </w:tabs>
              <w:outlineLvl w:val="2"/>
              <w:rPr>
                <w:rFonts w:asciiTheme="minorHAnsi" w:hAnsiTheme="minorHAnsi"/>
                <w:sz w:val="18"/>
                <w:szCs w:val="18"/>
              </w:rPr>
            </w:pPr>
            <w:r w:rsidRPr="004210EF">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Nonresidential Appendices NA1 and NA2, and the requirements specified on the Certificate of Compliance for the building approved by the enforcement agency.</w:t>
            </w:r>
          </w:p>
          <w:p w14:paraId="65D84D35" w14:textId="77777777" w:rsidR="00836B1E" w:rsidRPr="004210EF" w:rsidRDefault="00836B1E" w:rsidP="00836B1E">
            <w:pPr>
              <w:keepNext/>
              <w:numPr>
                <w:ilvl w:val="0"/>
                <w:numId w:val="13"/>
              </w:numPr>
              <w:tabs>
                <w:tab w:val="left" w:pos="-2600"/>
              </w:tabs>
              <w:outlineLvl w:val="2"/>
              <w:rPr>
                <w:rFonts w:asciiTheme="minorHAnsi" w:hAnsiTheme="minorHAnsi"/>
                <w:sz w:val="18"/>
                <w:szCs w:val="18"/>
              </w:rPr>
            </w:pPr>
            <w:r w:rsidRPr="004210EF">
              <w:rPr>
                <w:rFonts w:asciiTheme="minorHAnsi" w:hAnsiTheme="minorHAnsi"/>
                <w:sz w:val="18"/>
                <w:szCs w:val="18"/>
              </w:rPr>
              <w:t xml:space="preserve">The information reported on applicable sections of the Certificate(s) of Installation (NRCI), signed and submitted by the person(s) responsible for the construction or installation conforms to the requirements specified on the Certificate(s) of Compliance (NRCC) approved by the enforcement agency. </w:t>
            </w:r>
          </w:p>
          <w:p w14:paraId="3616DC72" w14:textId="77777777" w:rsidR="00836B1E" w:rsidRPr="004210EF" w:rsidRDefault="00836B1E" w:rsidP="00836B1E">
            <w:pPr>
              <w:keepNext/>
              <w:numPr>
                <w:ilvl w:val="0"/>
                <w:numId w:val="13"/>
              </w:numPr>
              <w:tabs>
                <w:tab w:val="left" w:pos="-2600"/>
              </w:tabs>
              <w:outlineLvl w:val="2"/>
              <w:rPr>
                <w:rFonts w:asciiTheme="minorHAnsi" w:hAnsiTheme="minorHAnsi"/>
                <w:sz w:val="18"/>
                <w:szCs w:val="18"/>
              </w:rPr>
            </w:pPr>
            <w:r w:rsidRPr="004210EF">
              <w:rPr>
                <w:rFonts w:asciiTheme="minorHAnsi" w:hAnsiTheme="minorHAnsi"/>
                <w:sz w:val="18"/>
                <w:szCs w:val="18"/>
              </w:rPr>
              <w:t>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w:t>
            </w:r>
          </w:p>
        </w:tc>
      </w:tr>
      <w:tr w:rsidR="00836B1E" w:rsidRPr="004210EF" w14:paraId="1D7BA1F8" w14:textId="77777777" w:rsidTr="00302F4A">
        <w:tblPrEx>
          <w:tblCellMar>
            <w:left w:w="115" w:type="dxa"/>
            <w:right w:w="115" w:type="dxa"/>
          </w:tblCellMar>
        </w:tblPrEx>
        <w:trPr>
          <w:trHeight w:hRule="exact" w:val="288"/>
        </w:trPr>
        <w:tc>
          <w:tcPr>
            <w:tcW w:w="10790" w:type="dxa"/>
            <w:gridSpan w:val="3"/>
            <w:vAlign w:val="center"/>
          </w:tcPr>
          <w:p w14:paraId="61C6AA2E" w14:textId="77777777" w:rsidR="00836B1E" w:rsidRPr="004210EF" w:rsidRDefault="00836B1E" w:rsidP="00302F4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4210EF">
              <w:rPr>
                <w:rFonts w:asciiTheme="minorHAnsi" w:hAnsiTheme="minorHAnsi" w:cs="Arial"/>
                <w:b/>
                <w:caps/>
                <w:sz w:val="18"/>
                <w:szCs w:val="18"/>
              </w:rPr>
              <w:t>BUILDER OR INSTALLER INFORMATION AS SHOWN ON THE CERTIFICATE of Installation</w:t>
            </w:r>
          </w:p>
        </w:tc>
      </w:tr>
      <w:tr w:rsidR="00836B1E" w:rsidRPr="004210EF" w14:paraId="72940FD0" w14:textId="77777777" w:rsidTr="00302F4A">
        <w:tblPrEx>
          <w:tblCellMar>
            <w:left w:w="115" w:type="dxa"/>
            <w:right w:w="115" w:type="dxa"/>
          </w:tblCellMar>
        </w:tblPrEx>
        <w:trPr>
          <w:trHeight w:hRule="exact" w:val="360"/>
        </w:trPr>
        <w:tc>
          <w:tcPr>
            <w:tcW w:w="10790" w:type="dxa"/>
            <w:gridSpan w:val="3"/>
            <w:vAlign w:val="center"/>
          </w:tcPr>
          <w:p w14:paraId="2B017937" w14:textId="77777777" w:rsidR="00836B1E" w:rsidRPr="004210EF" w:rsidRDefault="00836B1E" w:rsidP="00302F4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210EF">
              <w:rPr>
                <w:rFonts w:asciiTheme="minorHAnsi" w:hAnsiTheme="minorHAnsi"/>
                <w:sz w:val="14"/>
                <w:szCs w:val="14"/>
              </w:rPr>
              <w:t>Company Name (Installing Subcontractor or General Contractor or Builder/Owner):</w:t>
            </w:r>
          </w:p>
        </w:tc>
      </w:tr>
      <w:tr w:rsidR="00836B1E" w:rsidRPr="004210EF" w14:paraId="2A1DD38E" w14:textId="77777777" w:rsidTr="00302F4A">
        <w:tblPrEx>
          <w:tblCellMar>
            <w:left w:w="115" w:type="dxa"/>
            <w:right w:w="115" w:type="dxa"/>
          </w:tblCellMar>
        </w:tblPrEx>
        <w:trPr>
          <w:trHeight w:hRule="exact" w:val="360"/>
        </w:trPr>
        <w:tc>
          <w:tcPr>
            <w:tcW w:w="5263" w:type="dxa"/>
          </w:tcPr>
          <w:p w14:paraId="352FA0CA" w14:textId="77777777" w:rsidR="00836B1E" w:rsidRPr="004210EF" w:rsidRDefault="00836B1E" w:rsidP="00302F4A">
            <w:pPr>
              <w:tabs>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210EF">
              <w:rPr>
                <w:rFonts w:asciiTheme="minorHAnsi" w:hAnsiTheme="minorHAnsi"/>
                <w:sz w:val="14"/>
                <w:szCs w:val="14"/>
              </w:rPr>
              <w:t>Responsible Builder/Installer Name:</w:t>
            </w:r>
          </w:p>
        </w:tc>
        <w:tc>
          <w:tcPr>
            <w:tcW w:w="5527" w:type="dxa"/>
            <w:gridSpan w:val="2"/>
          </w:tcPr>
          <w:p w14:paraId="7F383388" w14:textId="77777777" w:rsidR="00836B1E" w:rsidRPr="004210EF" w:rsidRDefault="00836B1E" w:rsidP="00302F4A">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210EF">
              <w:rPr>
                <w:rFonts w:asciiTheme="minorHAnsi" w:hAnsiTheme="minorHAnsi"/>
                <w:sz w:val="14"/>
                <w:szCs w:val="14"/>
              </w:rPr>
              <w:t>CSLB License:</w:t>
            </w:r>
          </w:p>
        </w:tc>
      </w:tr>
      <w:tr w:rsidR="00836B1E" w:rsidRPr="004210EF" w14:paraId="092ADFD4" w14:textId="77777777" w:rsidTr="00302F4A">
        <w:tblPrEx>
          <w:tblCellMar>
            <w:left w:w="108" w:type="dxa"/>
            <w:right w:w="108" w:type="dxa"/>
          </w:tblCellMar>
        </w:tblPrEx>
        <w:trPr>
          <w:trHeight w:hRule="exact" w:val="288"/>
        </w:trPr>
        <w:tc>
          <w:tcPr>
            <w:tcW w:w="10790" w:type="dxa"/>
            <w:gridSpan w:val="3"/>
            <w:vAlign w:val="center"/>
          </w:tcPr>
          <w:p w14:paraId="5549BED5" w14:textId="77777777" w:rsidR="00836B1E" w:rsidRPr="004210EF" w:rsidRDefault="00836B1E" w:rsidP="00302F4A">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4210EF">
              <w:rPr>
                <w:rFonts w:asciiTheme="minorHAnsi" w:hAnsiTheme="minorHAnsi" w:cs="Arial"/>
                <w:b/>
                <w:caps/>
                <w:sz w:val="18"/>
                <w:szCs w:val="18"/>
              </w:rPr>
              <w:t>HERS PROVIDER DATA REGISTRY INFORMATION</w:t>
            </w:r>
          </w:p>
        </w:tc>
      </w:tr>
      <w:tr w:rsidR="00836B1E" w:rsidRPr="004210EF" w14:paraId="1CE91B75" w14:textId="77777777" w:rsidTr="00302F4A">
        <w:tblPrEx>
          <w:tblCellMar>
            <w:left w:w="108" w:type="dxa"/>
            <w:right w:w="108" w:type="dxa"/>
          </w:tblCellMar>
        </w:tblPrEx>
        <w:trPr>
          <w:trHeight w:hRule="exact" w:val="360"/>
        </w:trPr>
        <w:tc>
          <w:tcPr>
            <w:tcW w:w="5263" w:type="dxa"/>
          </w:tcPr>
          <w:p w14:paraId="4CD97173" w14:textId="77777777" w:rsidR="00836B1E" w:rsidRPr="004210EF" w:rsidRDefault="00836B1E" w:rsidP="00302F4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210EF">
              <w:rPr>
                <w:rFonts w:asciiTheme="minorHAnsi" w:hAnsiTheme="minorHAnsi"/>
                <w:sz w:val="14"/>
                <w:szCs w:val="14"/>
              </w:rPr>
              <w:t>Sample Group Number (if applicable):</w:t>
            </w:r>
          </w:p>
        </w:tc>
        <w:tc>
          <w:tcPr>
            <w:tcW w:w="5527" w:type="dxa"/>
            <w:gridSpan w:val="2"/>
          </w:tcPr>
          <w:p w14:paraId="4CE233C6" w14:textId="77777777" w:rsidR="00836B1E" w:rsidRPr="004210EF" w:rsidRDefault="00836B1E" w:rsidP="00302F4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210EF">
              <w:rPr>
                <w:rFonts w:asciiTheme="minorHAnsi" w:hAnsiTheme="minorHAnsi"/>
                <w:sz w:val="14"/>
                <w:szCs w:val="14"/>
              </w:rPr>
              <w:t>Dwelling Test Status in Sample Group (if applicable)</w:t>
            </w:r>
            <w:r>
              <w:rPr>
                <w:rFonts w:asciiTheme="minorHAnsi" w:hAnsiTheme="minorHAnsi"/>
                <w:sz w:val="14"/>
                <w:szCs w:val="14"/>
              </w:rPr>
              <w:t>:</w:t>
            </w:r>
          </w:p>
        </w:tc>
      </w:tr>
      <w:tr w:rsidR="00836B1E" w:rsidRPr="004210EF" w14:paraId="6521171E" w14:textId="77777777" w:rsidTr="00302F4A">
        <w:tblPrEx>
          <w:tblCellMar>
            <w:left w:w="108" w:type="dxa"/>
            <w:right w:w="108" w:type="dxa"/>
          </w:tblCellMar>
        </w:tblPrEx>
        <w:trPr>
          <w:trHeight w:hRule="exact" w:val="288"/>
        </w:trPr>
        <w:tc>
          <w:tcPr>
            <w:tcW w:w="10790" w:type="dxa"/>
            <w:gridSpan w:val="3"/>
            <w:vAlign w:val="center"/>
          </w:tcPr>
          <w:p w14:paraId="35CF19E4" w14:textId="77777777" w:rsidR="00836B1E" w:rsidRPr="004210EF" w:rsidRDefault="00836B1E" w:rsidP="00302F4A">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4210EF">
              <w:rPr>
                <w:rFonts w:asciiTheme="minorHAnsi" w:hAnsiTheme="minorHAnsi" w:cs="Arial"/>
                <w:b/>
                <w:caps/>
                <w:sz w:val="18"/>
                <w:szCs w:val="18"/>
              </w:rPr>
              <w:t>HERS RATER INFORMATION</w:t>
            </w:r>
          </w:p>
        </w:tc>
      </w:tr>
      <w:tr w:rsidR="00836B1E" w:rsidRPr="004210EF" w14:paraId="04FFE2DB" w14:textId="77777777" w:rsidTr="00302F4A">
        <w:tblPrEx>
          <w:tblCellMar>
            <w:left w:w="108" w:type="dxa"/>
            <w:right w:w="108" w:type="dxa"/>
          </w:tblCellMar>
        </w:tblPrEx>
        <w:trPr>
          <w:trHeight w:hRule="exact" w:val="360"/>
        </w:trPr>
        <w:tc>
          <w:tcPr>
            <w:tcW w:w="10790" w:type="dxa"/>
            <w:gridSpan w:val="3"/>
          </w:tcPr>
          <w:p w14:paraId="4180CB31" w14:textId="77777777" w:rsidR="00836B1E" w:rsidRPr="004210EF" w:rsidRDefault="00836B1E" w:rsidP="00302F4A">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HERS Rater Company Name:</w:t>
            </w:r>
          </w:p>
        </w:tc>
      </w:tr>
      <w:tr w:rsidR="00836B1E" w:rsidRPr="004210EF" w14:paraId="0B7F697F" w14:textId="77777777" w:rsidTr="00302F4A">
        <w:tblPrEx>
          <w:tblCellMar>
            <w:left w:w="108" w:type="dxa"/>
            <w:right w:w="108" w:type="dxa"/>
          </w:tblCellMar>
        </w:tblPrEx>
        <w:trPr>
          <w:trHeight w:hRule="exact" w:val="360"/>
        </w:trPr>
        <w:tc>
          <w:tcPr>
            <w:tcW w:w="5314" w:type="dxa"/>
            <w:gridSpan w:val="2"/>
            <w:tcBorders>
              <w:top w:val="single" w:sz="4" w:space="0" w:color="auto"/>
              <w:left w:val="single" w:sz="4" w:space="0" w:color="auto"/>
              <w:bottom w:val="single" w:sz="4" w:space="0" w:color="auto"/>
              <w:right w:val="single" w:sz="4" w:space="0" w:color="auto"/>
            </w:tcBorders>
          </w:tcPr>
          <w:p w14:paraId="67AEAD0B" w14:textId="77777777" w:rsidR="00836B1E" w:rsidRPr="004210EF" w:rsidRDefault="00836B1E" w:rsidP="00302F4A">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Responsible Rater's Name:</w:t>
            </w:r>
          </w:p>
        </w:tc>
        <w:tc>
          <w:tcPr>
            <w:tcW w:w="5476" w:type="dxa"/>
            <w:tcBorders>
              <w:top w:val="single" w:sz="4" w:space="0" w:color="auto"/>
              <w:left w:val="single" w:sz="4" w:space="0" w:color="auto"/>
              <w:bottom w:val="single" w:sz="4" w:space="0" w:color="auto"/>
              <w:right w:val="single" w:sz="4" w:space="0" w:color="auto"/>
            </w:tcBorders>
          </w:tcPr>
          <w:p w14:paraId="333175C2" w14:textId="77777777" w:rsidR="00836B1E" w:rsidRPr="004210EF" w:rsidRDefault="00836B1E" w:rsidP="00302F4A">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Responsible Rater's Signature:</w:t>
            </w:r>
          </w:p>
        </w:tc>
      </w:tr>
      <w:tr w:rsidR="00836B1E" w:rsidRPr="004210EF" w14:paraId="5AA0ABD7" w14:textId="77777777" w:rsidTr="00302F4A">
        <w:tblPrEx>
          <w:tblCellMar>
            <w:left w:w="108" w:type="dxa"/>
            <w:right w:w="108" w:type="dxa"/>
          </w:tblCellMar>
        </w:tblPrEx>
        <w:trPr>
          <w:trHeight w:hRule="exact" w:val="360"/>
        </w:trPr>
        <w:tc>
          <w:tcPr>
            <w:tcW w:w="5314" w:type="dxa"/>
            <w:gridSpan w:val="2"/>
            <w:tcBorders>
              <w:top w:val="single" w:sz="4" w:space="0" w:color="auto"/>
              <w:left w:val="single" w:sz="4" w:space="0" w:color="auto"/>
              <w:bottom w:val="single" w:sz="4" w:space="0" w:color="auto"/>
              <w:right w:val="single" w:sz="4" w:space="0" w:color="auto"/>
            </w:tcBorders>
          </w:tcPr>
          <w:p w14:paraId="31FEF4B2" w14:textId="77777777" w:rsidR="00836B1E" w:rsidRPr="004210EF" w:rsidRDefault="00836B1E" w:rsidP="00302F4A">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Responsible Rater's Certification Number w/ this HERS Provider</w:t>
            </w:r>
            <w:r>
              <w:rPr>
                <w:rFonts w:asciiTheme="minorHAnsi" w:hAnsiTheme="minorHAnsi"/>
                <w:sz w:val="14"/>
                <w:szCs w:val="14"/>
              </w:rPr>
              <w:t>:</w:t>
            </w:r>
          </w:p>
        </w:tc>
        <w:tc>
          <w:tcPr>
            <w:tcW w:w="5476" w:type="dxa"/>
            <w:tcBorders>
              <w:top w:val="single" w:sz="4" w:space="0" w:color="auto"/>
              <w:left w:val="single" w:sz="4" w:space="0" w:color="auto"/>
              <w:bottom w:val="single" w:sz="4" w:space="0" w:color="auto"/>
              <w:right w:val="single" w:sz="4" w:space="0" w:color="auto"/>
            </w:tcBorders>
          </w:tcPr>
          <w:p w14:paraId="1CFE160D" w14:textId="77777777" w:rsidR="00836B1E" w:rsidRPr="004210EF" w:rsidRDefault="00836B1E" w:rsidP="00302F4A">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Date Signed:</w:t>
            </w:r>
          </w:p>
        </w:tc>
      </w:tr>
    </w:tbl>
    <w:p w14:paraId="4A3A5B10" w14:textId="77777777" w:rsidR="00EA01F0"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rPr>
          <w:b/>
        </w:rPr>
        <w:sectPr w:rsidR="00EA01F0" w:rsidSect="002B5597">
          <w:headerReference w:type="even" r:id="rId8"/>
          <w:headerReference w:type="default" r:id="rId9"/>
          <w:footerReference w:type="default" r:id="rId10"/>
          <w:headerReference w:type="first" r:id="rId11"/>
          <w:type w:val="continuous"/>
          <w:pgSz w:w="12240" w:h="15840" w:code="1"/>
          <w:pgMar w:top="720" w:right="720" w:bottom="720" w:left="720" w:header="180" w:footer="576" w:gutter="0"/>
          <w:pgNumType w:start="1"/>
          <w:cols w:space="720"/>
          <w:docGrid w:linePitch="272"/>
        </w:sectPr>
      </w:pPr>
    </w:p>
    <w:p w14:paraId="4A3A5B11" w14:textId="1096BC3E" w:rsidR="00EA01F0" w:rsidRPr="002F4374" w:rsidRDefault="003F1CAC" w:rsidP="009B5C14">
      <w:pPr>
        <w:jc w:val="center"/>
        <w:rPr>
          <w:rFonts w:ascii="Calibri" w:hAnsi="Calibri"/>
          <w:b/>
          <w:szCs w:val="18"/>
        </w:rPr>
      </w:pPr>
      <w:r>
        <w:rPr>
          <w:rFonts w:ascii="Calibri" w:hAnsi="Calibri"/>
          <w:b/>
          <w:szCs w:val="18"/>
        </w:rPr>
        <w:lastRenderedPageBreak/>
        <w:t>NRCV</w:t>
      </w:r>
      <w:r w:rsidR="009B5C14" w:rsidRPr="002F4374">
        <w:rPr>
          <w:rFonts w:ascii="Calibri" w:hAnsi="Calibri"/>
          <w:b/>
          <w:szCs w:val="18"/>
        </w:rPr>
        <w:t>-</w:t>
      </w:r>
      <w:r w:rsidR="003F17B6">
        <w:rPr>
          <w:rFonts w:ascii="Calibri" w:hAnsi="Calibri"/>
          <w:b/>
          <w:szCs w:val="18"/>
        </w:rPr>
        <w:t>MCH</w:t>
      </w:r>
      <w:r w:rsidR="009B5C14" w:rsidRPr="002F4374">
        <w:rPr>
          <w:rFonts w:ascii="Calibri" w:hAnsi="Calibri"/>
          <w:b/>
          <w:szCs w:val="18"/>
        </w:rPr>
        <w:t>-2</w:t>
      </w:r>
      <w:r w:rsidR="003F17B6">
        <w:rPr>
          <w:rFonts w:ascii="Calibri" w:hAnsi="Calibri"/>
          <w:b/>
          <w:szCs w:val="18"/>
        </w:rPr>
        <w:t>4</w:t>
      </w:r>
      <w:r w:rsidR="005C2E5B">
        <w:rPr>
          <w:rFonts w:ascii="Calibri" w:hAnsi="Calibri"/>
          <w:b/>
          <w:szCs w:val="18"/>
        </w:rPr>
        <w:t>b</w:t>
      </w:r>
      <w:r w:rsidR="009B5C14" w:rsidRPr="002F4374">
        <w:rPr>
          <w:rFonts w:ascii="Calibri" w:hAnsi="Calibri"/>
          <w:b/>
          <w:szCs w:val="18"/>
        </w:rPr>
        <w:t>-H User Instructions</w:t>
      </w:r>
    </w:p>
    <w:p w14:paraId="4A3A5B12" w14:textId="77777777" w:rsidR="00EA01F0" w:rsidRPr="00BF1ADA" w:rsidRDefault="00EA01F0" w:rsidP="009762F6">
      <w:pPr>
        <w:rPr>
          <w:rFonts w:ascii="Calibri" w:hAnsi="Calibri"/>
          <w:sz w:val="18"/>
          <w:szCs w:val="18"/>
        </w:rPr>
      </w:pPr>
    </w:p>
    <w:p w14:paraId="4A3A5B13" w14:textId="1CABFECB" w:rsidR="0009311F" w:rsidRPr="00621003" w:rsidRDefault="0009311F" w:rsidP="0009311F">
      <w:pPr>
        <w:rPr>
          <w:rFonts w:ascii="Calibri" w:hAnsi="Calibri"/>
          <w:b/>
          <w:sz w:val="18"/>
          <w:szCs w:val="18"/>
        </w:rPr>
      </w:pPr>
      <w:r w:rsidRPr="00621003">
        <w:rPr>
          <w:rFonts w:ascii="Calibri" w:hAnsi="Calibri"/>
          <w:b/>
          <w:sz w:val="18"/>
          <w:szCs w:val="18"/>
        </w:rPr>
        <w:t xml:space="preserve">Section A. </w:t>
      </w:r>
      <w:r w:rsidR="00EC07D1">
        <w:rPr>
          <w:rFonts w:ascii="Calibri" w:hAnsi="Calibri"/>
          <w:b/>
          <w:sz w:val="18"/>
          <w:szCs w:val="18"/>
        </w:rPr>
        <w:t>Enclosure</w:t>
      </w:r>
      <w:r w:rsidR="00EC07D1" w:rsidRPr="00621003">
        <w:rPr>
          <w:rFonts w:ascii="Calibri" w:hAnsi="Calibri"/>
          <w:b/>
          <w:sz w:val="18"/>
          <w:szCs w:val="18"/>
        </w:rPr>
        <w:t xml:space="preserve"> </w:t>
      </w:r>
      <w:r w:rsidRPr="00621003">
        <w:rPr>
          <w:rFonts w:ascii="Calibri" w:hAnsi="Calibri"/>
          <w:b/>
          <w:sz w:val="18"/>
          <w:szCs w:val="18"/>
        </w:rPr>
        <w:t xml:space="preserve">Air Leakage – General Information </w:t>
      </w:r>
    </w:p>
    <w:p w14:paraId="7C0A1C32" w14:textId="63908636" w:rsidR="005D28E6" w:rsidRDefault="005D28E6" w:rsidP="005D28E6">
      <w:pPr>
        <w:pStyle w:val="ListParagraph"/>
        <w:numPr>
          <w:ilvl w:val="0"/>
          <w:numId w:val="15"/>
        </w:numPr>
        <w:rPr>
          <w:rFonts w:ascii="Calibri" w:hAnsi="Calibri"/>
          <w:sz w:val="18"/>
          <w:szCs w:val="18"/>
        </w:rPr>
      </w:pPr>
      <w:r>
        <w:rPr>
          <w:rFonts w:ascii="Calibri" w:hAnsi="Calibri"/>
          <w:sz w:val="18"/>
          <w:szCs w:val="18"/>
        </w:rPr>
        <w:t xml:space="preserve">This field is automatically filled from the </w:t>
      </w:r>
      <w:r w:rsidR="003F1CAC">
        <w:rPr>
          <w:rFonts w:ascii="Calibri" w:hAnsi="Calibri"/>
          <w:sz w:val="18"/>
          <w:szCs w:val="18"/>
        </w:rPr>
        <w:t>NRCV-</w:t>
      </w:r>
      <w:r>
        <w:rPr>
          <w:rFonts w:ascii="Calibri" w:hAnsi="Calibri"/>
          <w:sz w:val="18"/>
          <w:szCs w:val="18"/>
        </w:rPr>
        <w:t>MCH-27 which determines if a 0.3CFM/ft</w:t>
      </w:r>
      <w:r w:rsidRPr="00C8786E">
        <w:rPr>
          <w:rFonts w:ascii="Calibri" w:hAnsi="Calibri"/>
          <w:sz w:val="18"/>
          <w:szCs w:val="18"/>
          <w:vertAlign w:val="superscript"/>
        </w:rPr>
        <w:t>2</w:t>
      </w:r>
      <w:r>
        <w:rPr>
          <w:rFonts w:ascii="Calibri" w:hAnsi="Calibri"/>
          <w:sz w:val="18"/>
          <w:szCs w:val="18"/>
        </w:rPr>
        <w:t xml:space="preserve"> value is required.</w:t>
      </w:r>
    </w:p>
    <w:p w14:paraId="028DDDF8" w14:textId="6903D755"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indoor temperature measured at the time that the </w:t>
      </w:r>
      <w:r w:rsidR="00B02DA6">
        <w:rPr>
          <w:rFonts w:ascii="Calibri" w:hAnsi="Calibri"/>
          <w:sz w:val="18"/>
          <w:szCs w:val="18"/>
        </w:rPr>
        <w:t>enclosure</w:t>
      </w:r>
      <w:r>
        <w:rPr>
          <w:rFonts w:ascii="Calibri" w:hAnsi="Calibri"/>
          <w:sz w:val="18"/>
          <w:szCs w:val="18"/>
        </w:rPr>
        <w:t xml:space="preserve"> air leakage test was performed.</w:t>
      </w:r>
    </w:p>
    <w:p w14:paraId="17893422" w14:textId="6767052B"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outdoor temperature measured at the time that the </w:t>
      </w:r>
      <w:r w:rsidR="00B02DA6">
        <w:rPr>
          <w:rFonts w:ascii="Calibri" w:hAnsi="Calibri"/>
          <w:sz w:val="18"/>
          <w:szCs w:val="18"/>
        </w:rPr>
        <w:t xml:space="preserve">enclosure </w:t>
      </w:r>
      <w:r>
        <w:rPr>
          <w:rFonts w:ascii="Calibri" w:hAnsi="Calibri"/>
          <w:sz w:val="18"/>
          <w:szCs w:val="18"/>
        </w:rPr>
        <w:t>air leakage test was performed.</w:t>
      </w:r>
    </w:p>
    <w:p w14:paraId="05A1C94F" w14:textId="77777777" w:rsidR="00EC07D1" w:rsidRDefault="00EC07D1" w:rsidP="00EC07D1">
      <w:pPr>
        <w:pStyle w:val="ListParagraph"/>
        <w:numPr>
          <w:ilvl w:val="0"/>
          <w:numId w:val="15"/>
        </w:numPr>
        <w:rPr>
          <w:rFonts w:ascii="Calibri" w:hAnsi="Calibri"/>
          <w:sz w:val="18"/>
          <w:szCs w:val="18"/>
        </w:rPr>
      </w:pPr>
      <w:r>
        <w:rPr>
          <w:rFonts w:ascii="Calibri" w:hAnsi="Calibri"/>
          <w:sz w:val="18"/>
          <w:szCs w:val="18"/>
        </w:rPr>
        <w:t>Provide a brief description of the location where the blower door was installed for the test. Examples: “front entry door on west side of house”, “door between house and garage”, “large window in family room”.</w:t>
      </w:r>
    </w:p>
    <w:p w14:paraId="2AB494B9" w14:textId="1E1FA032"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 Enter the building elevation </w:t>
      </w:r>
      <w:r w:rsidR="00F47523">
        <w:rPr>
          <w:rFonts w:ascii="Calibri" w:hAnsi="Calibri"/>
          <w:sz w:val="18"/>
          <w:szCs w:val="18"/>
        </w:rPr>
        <w:t>above sea level. U</w:t>
      </w:r>
      <w:r>
        <w:rPr>
          <w:rFonts w:ascii="Calibri" w:hAnsi="Calibri"/>
          <w:sz w:val="18"/>
          <w:szCs w:val="18"/>
        </w:rPr>
        <w:t>se the value for the closest city found in Joint Appendix JA2.2</w:t>
      </w:r>
      <w:r w:rsidR="00F47523">
        <w:rPr>
          <w:rFonts w:ascii="Calibri" w:hAnsi="Calibri"/>
          <w:sz w:val="18"/>
          <w:szCs w:val="18"/>
        </w:rPr>
        <w:t>.</w:t>
      </w:r>
    </w:p>
    <w:p w14:paraId="6CBA3972" w14:textId="1CD69691"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floor area if HERS verification of dwelling compartmentalization leakage is required.</w:t>
      </w:r>
    </w:p>
    <w:p w14:paraId="3F3ACC1E" w14:textId="4799D5B3"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ceiling area if HERS verification of dwelling compartmentalization leakage is required.</w:t>
      </w:r>
    </w:p>
    <w:p w14:paraId="4DB55E8F" w14:textId="56601AE5"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exterior wall area if HERS verification of dwelling compartmentalization leakage is required.</w:t>
      </w:r>
    </w:p>
    <w:p w14:paraId="41F96E9D" w14:textId="0E1D9ABD"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wall area shared with other dwelling units if HERS verification of dwelling compartmentalization leakage is required.</w:t>
      </w:r>
    </w:p>
    <w:p w14:paraId="19154EA3" w14:textId="5D03CB4D"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This field is automatically calculated as the sum of the total dwelling unit surface area </w:t>
      </w:r>
      <w:r w:rsidR="005A57F7">
        <w:rPr>
          <w:rFonts w:ascii="Calibri" w:hAnsi="Calibri"/>
          <w:sz w:val="18"/>
          <w:szCs w:val="18"/>
        </w:rPr>
        <w:t>i</w:t>
      </w:r>
      <w:r>
        <w:rPr>
          <w:rFonts w:ascii="Calibri" w:hAnsi="Calibri"/>
          <w:sz w:val="18"/>
          <w:szCs w:val="18"/>
        </w:rPr>
        <w:t>f HERS verification of dwelling compartmentalization leakage is required.</w:t>
      </w:r>
    </w:p>
    <w:p w14:paraId="61766F45" w14:textId="09A280D4"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This field is automatically calculated as the target dwelling unit compartmentalization leakage value if HERS verification of dwelling compartmentalization leakage is required. </w:t>
      </w:r>
    </w:p>
    <w:p w14:paraId="1797A2C7" w14:textId="0074A318"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date that the </w:t>
      </w:r>
      <w:r w:rsidR="00B02DA6">
        <w:rPr>
          <w:rFonts w:ascii="Calibri" w:hAnsi="Calibri"/>
          <w:sz w:val="18"/>
          <w:szCs w:val="18"/>
        </w:rPr>
        <w:t>enclosure</w:t>
      </w:r>
      <w:r>
        <w:rPr>
          <w:rFonts w:ascii="Calibri" w:hAnsi="Calibri"/>
          <w:sz w:val="18"/>
          <w:szCs w:val="18"/>
        </w:rPr>
        <w:t xml:space="preserve"> </w:t>
      </w:r>
      <w:r w:rsidR="00F47523">
        <w:rPr>
          <w:rFonts w:ascii="Calibri" w:hAnsi="Calibri"/>
          <w:sz w:val="18"/>
          <w:szCs w:val="18"/>
        </w:rPr>
        <w:t xml:space="preserve">air </w:t>
      </w:r>
      <w:r>
        <w:rPr>
          <w:rFonts w:ascii="Calibri" w:hAnsi="Calibri"/>
          <w:sz w:val="18"/>
          <w:szCs w:val="18"/>
        </w:rPr>
        <w:t>leakage test data was collected.</w:t>
      </w:r>
    </w:p>
    <w:p w14:paraId="26E3063C" w14:textId="05CF251E" w:rsidR="005A57F7" w:rsidRDefault="00AB4C89" w:rsidP="00EC07D1">
      <w:pPr>
        <w:pStyle w:val="ListParagraph"/>
        <w:numPr>
          <w:ilvl w:val="0"/>
          <w:numId w:val="15"/>
        </w:numPr>
        <w:rPr>
          <w:rFonts w:ascii="Calibri" w:hAnsi="Calibri"/>
          <w:sz w:val="18"/>
          <w:szCs w:val="18"/>
        </w:rPr>
      </w:pPr>
      <w:r>
        <w:rPr>
          <w:rFonts w:ascii="Calibri" w:hAnsi="Calibri"/>
          <w:sz w:val="18"/>
          <w:szCs w:val="18"/>
        </w:rPr>
        <w:t>Select the appropriate test procedure. This selection will determine which version of this document will be used (a or b). Not that newer manometers have automatic functions for compensating baseline (automatic baseline) and compensating for house pressures other than the target (50 Pa). It is preferable to use these when available.</w:t>
      </w:r>
    </w:p>
    <w:p w14:paraId="4A3A5B1C" w14:textId="77777777" w:rsidR="0009311F" w:rsidRPr="00BF1ADA" w:rsidRDefault="0009311F" w:rsidP="0009311F">
      <w:pPr>
        <w:rPr>
          <w:rFonts w:ascii="Calibri" w:hAnsi="Calibri"/>
          <w:sz w:val="18"/>
          <w:szCs w:val="18"/>
        </w:rPr>
      </w:pPr>
    </w:p>
    <w:p w14:paraId="4A3A5B1D" w14:textId="77777777" w:rsidR="0009311F" w:rsidRPr="00621003" w:rsidRDefault="0009311F" w:rsidP="0009311F">
      <w:pPr>
        <w:rPr>
          <w:rFonts w:ascii="Calibri" w:hAnsi="Calibri"/>
          <w:b/>
          <w:sz w:val="18"/>
          <w:szCs w:val="18"/>
        </w:rPr>
      </w:pPr>
      <w:r w:rsidRPr="00621003">
        <w:rPr>
          <w:rFonts w:ascii="Calibri" w:hAnsi="Calibri"/>
          <w:b/>
          <w:sz w:val="18"/>
          <w:szCs w:val="18"/>
        </w:rPr>
        <w:t>Section B. Diagnostic Equipment Information</w:t>
      </w:r>
    </w:p>
    <w:p w14:paraId="4A3A5B1E" w14:textId="2C9138F2"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number of </w:t>
      </w:r>
      <w:r>
        <w:rPr>
          <w:rFonts w:ascii="Calibri" w:hAnsi="Calibri"/>
          <w:sz w:val="18"/>
          <w:szCs w:val="18"/>
        </w:rPr>
        <w:t xml:space="preserve">manometers used to measure the </w:t>
      </w:r>
      <w:r w:rsidR="00DC0A4C">
        <w:rPr>
          <w:rFonts w:ascii="Calibri" w:hAnsi="Calibri"/>
          <w:sz w:val="18"/>
          <w:szCs w:val="18"/>
        </w:rPr>
        <w:t xml:space="preserve">enclosure </w:t>
      </w:r>
      <w:r>
        <w:rPr>
          <w:rFonts w:ascii="Calibri" w:hAnsi="Calibri"/>
          <w:sz w:val="18"/>
          <w:szCs w:val="18"/>
        </w:rPr>
        <w:t>pressurization</w:t>
      </w:r>
      <w:r w:rsidRPr="00BF1ADA">
        <w:rPr>
          <w:rFonts w:ascii="Calibri" w:hAnsi="Calibri"/>
          <w:sz w:val="18"/>
          <w:szCs w:val="18"/>
        </w:rPr>
        <w:t>. If more than one system is used, the fan flow numbers need to be manually added together, unless blower door software is used that will accommodate multiple fan systems running simultaneously.</w:t>
      </w:r>
    </w:p>
    <w:p w14:paraId="4A3A5B1F" w14:textId="5A425E4D"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Retrotec, Energy Conservatory.</w:t>
      </w:r>
    </w:p>
    <w:p w14:paraId="4A3A5B20" w14:textId="3F288744"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DM-2 Mark II, DG700.</w:t>
      </w:r>
    </w:p>
    <w:p w14:paraId="4A3A5B21" w14:textId="10DA06A2"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serial number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w:t>
      </w:r>
    </w:p>
    <w:p w14:paraId="4A3A5B22" w14:textId="77777777"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Enter the most recent date that the manometer was calibrated by following manufacturer’s calibration specifications.</w:t>
      </w:r>
    </w:p>
    <w:p w14:paraId="4A3A5B23" w14:textId="3F5AAD7E"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This field is automatically filled. If the calibration date was more than 12 months prior to the test date entered in Row A</w:t>
      </w:r>
      <w:r w:rsidR="003F1CAC">
        <w:rPr>
          <w:rFonts w:ascii="Calibri" w:hAnsi="Calibri"/>
          <w:sz w:val="18"/>
          <w:szCs w:val="18"/>
        </w:rPr>
        <w:t>12</w:t>
      </w:r>
      <w:r w:rsidRPr="00BF1ADA">
        <w:rPr>
          <w:rFonts w:ascii="Calibri" w:hAnsi="Calibri"/>
          <w:sz w:val="18"/>
          <w:szCs w:val="18"/>
        </w:rPr>
        <w:t xml:space="preserve"> above, an error will appear.</w:t>
      </w:r>
    </w:p>
    <w:p w14:paraId="4A3A5B24" w14:textId="78E367BF" w:rsidR="0009311F" w:rsidRPr="002E227D"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number of blower door fan systems required to run simultaneously to pressurize the </w:t>
      </w:r>
      <w:r w:rsidR="00DC0A4C">
        <w:rPr>
          <w:rFonts w:ascii="Calibri" w:hAnsi="Calibri"/>
          <w:sz w:val="18"/>
          <w:szCs w:val="18"/>
        </w:rPr>
        <w:t>enclosure</w:t>
      </w:r>
      <w:r w:rsidR="00DC0A4C" w:rsidRPr="002E227D">
        <w:rPr>
          <w:rFonts w:ascii="Calibri" w:hAnsi="Calibri"/>
          <w:sz w:val="18"/>
          <w:szCs w:val="18"/>
        </w:rPr>
        <w:t xml:space="preserve"> </w:t>
      </w:r>
      <w:r w:rsidRPr="002E227D">
        <w:rPr>
          <w:rFonts w:ascii="Calibri" w:hAnsi="Calibri"/>
          <w:sz w:val="18"/>
          <w:szCs w:val="18"/>
        </w:rPr>
        <w:t xml:space="preserve">for the </w:t>
      </w:r>
      <w:r w:rsidR="00DC0A4C">
        <w:rPr>
          <w:rFonts w:ascii="Calibri" w:hAnsi="Calibri"/>
          <w:sz w:val="18"/>
          <w:szCs w:val="18"/>
        </w:rPr>
        <w:t>enclosure</w:t>
      </w:r>
      <w:r w:rsidRPr="002E227D">
        <w:rPr>
          <w:rFonts w:ascii="Calibri" w:hAnsi="Calibri"/>
          <w:sz w:val="18"/>
          <w:szCs w:val="18"/>
        </w:rPr>
        <w:t xml:space="preserve"> air leakage test. If more than one system is used, the fan flow numbers need to be manually added together, unless blower door software is used that will accommodate multiple fan systems running simultaneously.</w:t>
      </w:r>
    </w:p>
    <w:p w14:paraId="4A3A5B25" w14:textId="470FF84E"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fan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Retrotec, Energy Conservatory.</w:t>
      </w:r>
    </w:p>
    <w:p w14:paraId="4A3A5B26" w14:textId="4AB5B428"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fan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US1000, Q46, BD3, BD4.</w:t>
      </w:r>
    </w:p>
    <w:p w14:paraId="4A3A5B27" w14:textId="37CD4AFB" w:rsidR="0009311F"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serial number of the fan used to collect the </w:t>
      </w:r>
      <w:r w:rsidR="00B02DA6">
        <w:rPr>
          <w:rFonts w:ascii="Calibri" w:hAnsi="Calibri"/>
          <w:sz w:val="18"/>
          <w:szCs w:val="18"/>
        </w:rPr>
        <w:t>enclosure</w:t>
      </w:r>
      <w:r w:rsidR="00B02DA6" w:rsidRPr="002E227D">
        <w:rPr>
          <w:rFonts w:ascii="Calibri" w:hAnsi="Calibri"/>
          <w:sz w:val="18"/>
          <w:szCs w:val="18"/>
        </w:rPr>
        <w:t xml:space="preserve"> </w:t>
      </w:r>
      <w:r w:rsidRPr="002E227D">
        <w:rPr>
          <w:rFonts w:ascii="Calibri" w:hAnsi="Calibri"/>
          <w:sz w:val="18"/>
          <w:szCs w:val="18"/>
        </w:rPr>
        <w:t>air leakage data.</w:t>
      </w:r>
    </w:p>
    <w:p w14:paraId="4A3A5B28" w14:textId="77777777" w:rsidR="0009311F" w:rsidRPr="009A74E8" w:rsidRDefault="0009311F" w:rsidP="0009311F">
      <w:pPr>
        <w:pStyle w:val="ListParagraph"/>
        <w:numPr>
          <w:ilvl w:val="0"/>
          <w:numId w:val="16"/>
        </w:numPr>
        <w:rPr>
          <w:rFonts w:ascii="Calibri" w:hAnsi="Calibri"/>
          <w:sz w:val="18"/>
          <w:szCs w:val="18"/>
        </w:rPr>
      </w:pPr>
      <w:r>
        <w:rPr>
          <w:rFonts w:ascii="Calibri" w:hAnsi="Calibri"/>
          <w:sz w:val="18"/>
          <w:szCs w:val="18"/>
        </w:rPr>
        <w:t>Enter the fan configuration shown on the meter. This is sometimes referred to as “range configuration”, “CONFIG” or “rings”. Examples: Open, A, B, C8.</w:t>
      </w:r>
    </w:p>
    <w:p w14:paraId="4A3A5B29" w14:textId="77777777" w:rsidR="0009311F" w:rsidRPr="00BF1ADA" w:rsidRDefault="0009311F" w:rsidP="0009311F">
      <w:pPr>
        <w:ind w:left="360"/>
        <w:rPr>
          <w:rFonts w:ascii="Calibri" w:hAnsi="Calibri"/>
          <w:sz w:val="18"/>
          <w:szCs w:val="18"/>
        </w:rPr>
      </w:pPr>
    </w:p>
    <w:p w14:paraId="4A3A5B2A" w14:textId="608E2F92" w:rsidR="0009311F" w:rsidRPr="00621003" w:rsidRDefault="0009311F" w:rsidP="0009311F">
      <w:pPr>
        <w:rPr>
          <w:rFonts w:ascii="Calibri" w:hAnsi="Calibri"/>
          <w:b/>
          <w:sz w:val="18"/>
          <w:szCs w:val="18"/>
        </w:rPr>
      </w:pPr>
      <w:r w:rsidRPr="00621003">
        <w:rPr>
          <w:rFonts w:ascii="Calibri" w:hAnsi="Calibri"/>
          <w:b/>
          <w:sz w:val="18"/>
          <w:szCs w:val="18"/>
        </w:rPr>
        <w:t xml:space="preserve">Section C. </w:t>
      </w:r>
      <w:r w:rsidR="009A5280">
        <w:rPr>
          <w:rFonts w:ascii="Calibri" w:hAnsi="Calibri"/>
          <w:b/>
          <w:sz w:val="18"/>
          <w:szCs w:val="18"/>
        </w:rPr>
        <w:t>Enclosure</w:t>
      </w:r>
      <w:r w:rsidR="009A5280" w:rsidRPr="00621003">
        <w:rPr>
          <w:rFonts w:ascii="Calibri" w:hAnsi="Calibri"/>
          <w:b/>
          <w:sz w:val="18"/>
          <w:szCs w:val="18"/>
        </w:rPr>
        <w:t xml:space="preserve"> </w:t>
      </w:r>
      <w:r w:rsidR="00D721FF">
        <w:rPr>
          <w:rFonts w:ascii="Calibri" w:hAnsi="Calibri"/>
          <w:b/>
          <w:sz w:val="18"/>
          <w:szCs w:val="18"/>
        </w:rPr>
        <w:t xml:space="preserve">Air </w:t>
      </w:r>
      <w:r w:rsidRPr="00621003">
        <w:rPr>
          <w:rFonts w:ascii="Calibri" w:hAnsi="Calibri"/>
          <w:b/>
          <w:sz w:val="18"/>
          <w:szCs w:val="18"/>
        </w:rPr>
        <w:t>Leakage Test (</w:t>
      </w:r>
      <w:r w:rsidR="003F17B6">
        <w:rPr>
          <w:rFonts w:ascii="Calibri" w:hAnsi="Calibri"/>
          <w:b/>
          <w:sz w:val="18"/>
          <w:szCs w:val="18"/>
        </w:rPr>
        <w:t>MCH</w:t>
      </w:r>
      <w:r w:rsidRPr="00621003">
        <w:rPr>
          <w:rFonts w:ascii="Calibri" w:hAnsi="Calibri"/>
          <w:b/>
          <w:sz w:val="18"/>
          <w:szCs w:val="18"/>
        </w:rPr>
        <w:t>2</w:t>
      </w:r>
      <w:r w:rsidR="003F17B6">
        <w:rPr>
          <w:rFonts w:ascii="Calibri" w:hAnsi="Calibri"/>
          <w:b/>
          <w:sz w:val="18"/>
          <w:szCs w:val="18"/>
        </w:rPr>
        <w:t>4</w:t>
      </w:r>
      <w:r w:rsidR="005C2E5B">
        <w:rPr>
          <w:rFonts w:ascii="Calibri" w:hAnsi="Calibri"/>
          <w:b/>
          <w:sz w:val="18"/>
          <w:szCs w:val="18"/>
        </w:rPr>
        <w:t>b</w:t>
      </w:r>
      <w:r w:rsidRPr="00621003">
        <w:rPr>
          <w:rFonts w:ascii="Calibri" w:hAnsi="Calibri"/>
          <w:b/>
          <w:sz w:val="18"/>
          <w:szCs w:val="18"/>
        </w:rPr>
        <w:t>)</w:t>
      </w:r>
    </w:p>
    <w:p w14:paraId="4A3A5B2B" w14:textId="06259E9C"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r w:rsidR="00091FBA">
        <w:rPr>
          <w:rFonts w:ascii="Calibri" w:hAnsi="Calibri"/>
          <w:sz w:val="18"/>
          <w:szCs w:val="18"/>
        </w:rPr>
        <w:t>t</w:t>
      </w:r>
      <w:r w:rsidRPr="00BF1ADA">
        <w:rPr>
          <w:rFonts w:ascii="Calibri" w:hAnsi="Calibri"/>
          <w:sz w:val="18"/>
          <w:szCs w:val="18"/>
        </w:rPr>
        <w:t xml:space="preserve">ime </w:t>
      </w:r>
      <w:r w:rsidR="00091FBA">
        <w:rPr>
          <w:rFonts w:ascii="Calibri" w:hAnsi="Calibri"/>
          <w:sz w:val="18"/>
          <w:szCs w:val="18"/>
        </w:rPr>
        <w:t>a</w:t>
      </w:r>
      <w:r w:rsidRPr="00BF1ADA">
        <w:rPr>
          <w:rFonts w:ascii="Calibri" w:hAnsi="Calibri"/>
          <w:sz w:val="18"/>
          <w:szCs w:val="18"/>
        </w:rPr>
        <w:t xml:space="preserve">verage </w:t>
      </w:r>
      <w:r w:rsidR="00091FBA">
        <w:rPr>
          <w:rFonts w:ascii="Calibri" w:hAnsi="Calibri"/>
          <w:sz w:val="18"/>
          <w:szCs w:val="18"/>
        </w:rPr>
        <w:t>p</w:t>
      </w:r>
      <w:r w:rsidRPr="00BF1ADA">
        <w:rPr>
          <w:rFonts w:ascii="Calibri" w:hAnsi="Calibri"/>
          <w:sz w:val="18"/>
          <w:szCs w:val="18"/>
        </w:rPr>
        <w:t>eriod used on the manometer during the test. Must be at least 10 seconds.</w:t>
      </w:r>
    </w:p>
    <w:p w14:paraId="4A3A5B2C" w14:textId="7210DE35" w:rsidR="0009311F" w:rsidRDefault="0009311F" w:rsidP="0009311F">
      <w:pPr>
        <w:pStyle w:val="ListParagraph"/>
        <w:numPr>
          <w:ilvl w:val="0"/>
          <w:numId w:val="17"/>
        </w:numPr>
        <w:rPr>
          <w:rFonts w:ascii="Calibri" w:hAnsi="Calibri"/>
          <w:sz w:val="18"/>
          <w:szCs w:val="18"/>
        </w:rPr>
      </w:pPr>
      <w:r>
        <w:rPr>
          <w:rFonts w:ascii="Calibri" w:hAnsi="Calibri"/>
          <w:sz w:val="18"/>
          <w:szCs w:val="18"/>
        </w:rPr>
        <w:t xml:space="preserve">Select the type of test being performed: Pressurization (air blowing into house) or </w:t>
      </w:r>
      <w:r w:rsidR="00C70CDD">
        <w:rPr>
          <w:rFonts w:ascii="Calibri" w:hAnsi="Calibri"/>
          <w:sz w:val="18"/>
          <w:szCs w:val="18"/>
        </w:rPr>
        <w:t>d</w:t>
      </w:r>
      <w:r>
        <w:rPr>
          <w:rFonts w:ascii="Calibri" w:hAnsi="Calibri"/>
          <w:sz w:val="18"/>
          <w:szCs w:val="18"/>
        </w:rPr>
        <w:t>epressurization (air blowing out of house).</w:t>
      </w:r>
      <w:r w:rsidRPr="009B5C14">
        <w:rPr>
          <w:rFonts w:ascii="Calibri" w:hAnsi="Calibri"/>
          <w:sz w:val="18"/>
          <w:szCs w:val="18"/>
        </w:rPr>
        <w:t xml:space="preserve"> </w:t>
      </w:r>
    </w:p>
    <w:p w14:paraId="4A3A5B2D" w14:textId="6C42774C"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r w:rsidR="00A7427E">
        <w:rPr>
          <w:rFonts w:ascii="Calibri" w:hAnsi="Calibri"/>
          <w:sz w:val="18"/>
          <w:szCs w:val="18"/>
        </w:rPr>
        <w:t xml:space="preserve">pre-test baseline enclosure pressure. </w:t>
      </w:r>
      <w:r w:rsidR="006A4DFF">
        <w:rPr>
          <w:rFonts w:ascii="Calibri" w:hAnsi="Calibri"/>
          <w:sz w:val="18"/>
          <w:szCs w:val="18"/>
        </w:rPr>
        <w:t xml:space="preserve">This is the reading on the </w:t>
      </w:r>
      <w:r w:rsidR="00091FBA">
        <w:rPr>
          <w:rFonts w:ascii="Calibri" w:hAnsi="Calibri"/>
          <w:sz w:val="18"/>
          <w:szCs w:val="18"/>
        </w:rPr>
        <w:t xml:space="preserve">automatic </w:t>
      </w:r>
      <w:r w:rsidR="006A4DFF">
        <w:rPr>
          <w:rFonts w:ascii="Calibri" w:hAnsi="Calibri"/>
          <w:sz w:val="18"/>
          <w:szCs w:val="18"/>
        </w:rPr>
        <w:t>manometer with no fans turned on.</w:t>
      </w:r>
    </w:p>
    <w:p w14:paraId="000AA53E" w14:textId="16784AF1" w:rsidR="00C70CDD" w:rsidRDefault="00091FBA" w:rsidP="0009311F">
      <w:pPr>
        <w:pStyle w:val="ListParagraph"/>
        <w:numPr>
          <w:ilvl w:val="0"/>
          <w:numId w:val="17"/>
        </w:numPr>
        <w:rPr>
          <w:rFonts w:ascii="Calibri" w:hAnsi="Calibri"/>
          <w:sz w:val="18"/>
          <w:szCs w:val="18"/>
        </w:rPr>
      </w:pPr>
      <w:r>
        <w:rPr>
          <w:rFonts w:ascii="Calibri" w:hAnsi="Calibri"/>
          <w:sz w:val="18"/>
          <w:szCs w:val="18"/>
        </w:rPr>
        <w:t>Enter the induced enclosure pressure from the automatic manometer.</w:t>
      </w:r>
      <w:r w:rsidR="00C70CDD">
        <w:rPr>
          <w:rFonts w:ascii="Calibri" w:hAnsi="Calibri"/>
          <w:sz w:val="18"/>
          <w:szCs w:val="18"/>
        </w:rPr>
        <w:t xml:space="preserve"> </w:t>
      </w:r>
      <w:r w:rsidR="006A4DFF">
        <w:rPr>
          <w:rFonts w:ascii="Calibri" w:hAnsi="Calibri"/>
          <w:sz w:val="18"/>
          <w:szCs w:val="18"/>
        </w:rPr>
        <w:t xml:space="preserve">The goal is to achieve </w:t>
      </w:r>
      <w:r w:rsidR="006A4DFF">
        <w:rPr>
          <w:rFonts w:asciiTheme="minorHAnsi" w:hAnsiTheme="minorHAnsi"/>
          <w:sz w:val="18"/>
          <w:szCs w:val="18"/>
        </w:rPr>
        <w:t xml:space="preserve">50 </w:t>
      </w:r>
      <w:r w:rsidR="006A4DFF">
        <w:rPr>
          <w:rFonts w:asciiTheme="minorHAnsi" w:hAnsiTheme="minorHAnsi" w:cstheme="minorHAnsi"/>
          <w:sz w:val="18"/>
          <w:szCs w:val="18"/>
        </w:rPr>
        <w:t xml:space="preserve">± </w:t>
      </w:r>
      <w:r w:rsidR="006A4DFF">
        <w:rPr>
          <w:rFonts w:asciiTheme="minorHAnsi" w:hAnsiTheme="minorHAnsi"/>
          <w:sz w:val="18"/>
          <w:szCs w:val="18"/>
        </w:rPr>
        <w:t>3 Pa.</w:t>
      </w:r>
    </w:p>
    <w:p w14:paraId="0F1D0332" w14:textId="15C57458" w:rsidR="00C70CDD" w:rsidRDefault="00C70CDD" w:rsidP="0009311F">
      <w:pPr>
        <w:pStyle w:val="ListParagraph"/>
        <w:numPr>
          <w:ilvl w:val="0"/>
          <w:numId w:val="17"/>
        </w:numPr>
        <w:rPr>
          <w:rFonts w:ascii="Calibri" w:hAnsi="Calibri"/>
          <w:sz w:val="18"/>
          <w:szCs w:val="18"/>
        </w:rPr>
      </w:pPr>
      <w:r>
        <w:rPr>
          <w:rFonts w:ascii="Calibri" w:hAnsi="Calibri"/>
          <w:sz w:val="18"/>
          <w:szCs w:val="18"/>
        </w:rPr>
        <w:t xml:space="preserve">This field is automatically calculated. This field determines if the pressure achieved is acceptable to proceed </w:t>
      </w:r>
      <w:r w:rsidR="006A4DFF">
        <w:rPr>
          <w:rFonts w:ascii="Calibri" w:hAnsi="Calibri"/>
          <w:sz w:val="18"/>
          <w:szCs w:val="18"/>
        </w:rPr>
        <w:t xml:space="preserve">with </w:t>
      </w:r>
      <w:r>
        <w:rPr>
          <w:rFonts w:ascii="Calibri" w:hAnsi="Calibri"/>
          <w:sz w:val="18"/>
          <w:szCs w:val="18"/>
        </w:rPr>
        <w:t xml:space="preserve">the </w:t>
      </w:r>
      <w:r w:rsidR="006A4DFF">
        <w:rPr>
          <w:rFonts w:ascii="Calibri" w:hAnsi="Calibri"/>
          <w:sz w:val="18"/>
          <w:szCs w:val="18"/>
        </w:rPr>
        <w:t xml:space="preserve">enclosure air leakage </w:t>
      </w:r>
      <w:r>
        <w:rPr>
          <w:rFonts w:ascii="Calibri" w:hAnsi="Calibri"/>
          <w:sz w:val="18"/>
          <w:szCs w:val="18"/>
        </w:rPr>
        <w:t>test.</w:t>
      </w:r>
    </w:p>
    <w:p w14:paraId="4A3A5B39" w14:textId="75DAE01E"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 xml:space="preserve">Enter the </w:t>
      </w:r>
      <w:r w:rsidR="00C70CDD">
        <w:rPr>
          <w:rFonts w:ascii="Calibri" w:hAnsi="Calibri"/>
          <w:sz w:val="18"/>
          <w:szCs w:val="18"/>
        </w:rPr>
        <w:t>measured nominal</w:t>
      </w:r>
      <w:r w:rsidR="00091FBA">
        <w:rPr>
          <w:rFonts w:ascii="Calibri" w:hAnsi="Calibri"/>
          <w:sz w:val="18"/>
          <w:szCs w:val="18"/>
        </w:rPr>
        <w:t xml:space="preserve"> CFM50</w:t>
      </w:r>
      <w:r w:rsidR="00C70CDD">
        <w:rPr>
          <w:rFonts w:ascii="Calibri" w:hAnsi="Calibri"/>
          <w:sz w:val="18"/>
          <w:szCs w:val="18"/>
        </w:rPr>
        <w:t xml:space="preserve">  </w:t>
      </w:r>
      <w:r>
        <w:rPr>
          <w:rFonts w:ascii="Calibri" w:hAnsi="Calibri"/>
          <w:sz w:val="18"/>
          <w:szCs w:val="18"/>
        </w:rPr>
        <w:t xml:space="preserve">from the </w:t>
      </w:r>
      <w:r w:rsidR="00091FBA">
        <w:rPr>
          <w:rFonts w:ascii="Calibri" w:hAnsi="Calibri"/>
          <w:sz w:val="18"/>
          <w:szCs w:val="18"/>
        </w:rPr>
        <w:t xml:space="preserve">automatic manometer. </w:t>
      </w:r>
    </w:p>
    <w:p w14:paraId="4A3A5B3A" w14:textId="470D1663" w:rsidR="0009311F" w:rsidRPr="00782762" w:rsidRDefault="0009311F" w:rsidP="00A93FAF">
      <w:pPr>
        <w:pStyle w:val="ListParagraph"/>
        <w:rPr>
          <w:rFonts w:ascii="Calibri" w:hAnsi="Calibri"/>
          <w:sz w:val="18"/>
          <w:szCs w:val="18"/>
        </w:rPr>
      </w:pPr>
    </w:p>
    <w:p w14:paraId="4A3A5B3B" w14:textId="77777777" w:rsidR="0009311F" w:rsidRDefault="0009311F" w:rsidP="0009311F">
      <w:pPr>
        <w:rPr>
          <w:rFonts w:ascii="Calibri" w:hAnsi="Calibri"/>
          <w:sz w:val="18"/>
          <w:szCs w:val="18"/>
        </w:rPr>
      </w:pPr>
    </w:p>
    <w:p w14:paraId="4A3A5B3C" w14:textId="77777777" w:rsidR="0009311F" w:rsidRPr="00621003" w:rsidRDefault="0009311F" w:rsidP="0009311F">
      <w:pPr>
        <w:rPr>
          <w:rFonts w:ascii="Calibri" w:hAnsi="Calibri"/>
          <w:b/>
          <w:sz w:val="18"/>
          <w:szCs w:val="18"/>
        </w:rPr>
      </w:pPr>
      <w:r w:rsidRPr="00621003">
        <w:rPr>
          <w:rFonts w:ascii="Calibri" w:hAnsi="Calibri"/>
          <w:b/>
          <w:sz w:val="18"/>
          <w:szCs w:val="18"/>
        </w:rPr>
        <w:t>Section D. Altitude and Temperature Correction</w:t>
      </w:r>
    </w:p>
    <w:p w14:paraId="4A3A5DEF" w14:textId="5C209DFE" w:rsidR="0009311F" w:rsidRPr="00DB0F47" w:rsidRDefault="0009311F" w:rsidP="00A93FAF">
      <w:pPr>
        <w:pStyle w:val="ListParagraph"/>
        <w:numPr>
          <w:ilvl w:val="0"/>
          <w:numId w:val="18"/>
        </w:numPr>
        <w:rPr>
          <w:rFonts w:ascii="Calibri" w:hAnsi="Calibri"/>
          <w:sz w:val="18"/>
          <w:szCs w:val="18"/>
        </w:rPr>
      </w:pPr>
      <w:r w:rsidRPr="00DB0F47">
        <w:rPr>
          <w:rFonts w:ascii="Calibri" w:hAnsi="Calibri"/>
          <w:sz w:val="18"/>
          <w:szCs w:val="18"/>
        </w:rPr>
        <w:t>This field is automatically calculated</w:t>
      </w:r>
      <w:r w:rsidR="00A8014F" w:rsidRPr="00DB0F47">
        <w:rPr>
          <w:rFonts w:ascii="Calibri" w:hAnsi="Calibri"/>
          <w:sz w:val="18"/>
          <w:szCs w:val="18"/>
        </w:rPr>
        <w:t>. This factor is determined based on the</w:t>
      </w:r>
      <w:r w:rsidR="00B02DA6" w:rsidRPr="00DB0F47">
        <w:rPr>
          <w:rFonts w:ascii="Calibri" w:hAnsi="Calibri"/>
          <w:sz w:val="18"/>
          <w:szCs w:val="18"/>
        </w:rPr>
        <w:t xml:space="preserve"> altitude and temperature of the building location</w:t>
      </w:r>
      <w:r w:rsidR="00FB41F0" w:rsidRPr="00DB0F47">
        <w:rPr>
          <w:rFonts w:ascii="Calibri" w:hAnsi="Calibri"/>
          <w:sz w:val="18"/>
          <w:szCs w:val="18"/>
        </w:rPr>
        <w:t xml:space="preserve"> using equation 4 in Section 9 of ASTM E779-10</w:t>
      </w:r>
      <w:r w:rsidR="00B02DA6" w:rsidRPr="00DB0F47">
        <w:rPr>
          <w:rFonts w:ascii="Calibri" w:hAnsi="Calibri"/>
          <w:sz w:val="18"/>
          <w:szCs w:val="18"/>
        </w:rPr>
        <w:t>.</w:t>
      </w:r>
    </w:p>
    <w:p w14:paraId="4A3A5DF0" w14:textId="6D4C1E14"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t xml:space="preserve">This field is automatically calculated. The </w:t>
      </w:r>
      <w:r w:rsidR="00FB41F0">
        <w:rPr>
          <w:rFonts w:ascii="Calibri" w:hAnsi="Calibri"/>
          <w:sz w:val="18"/>
          <w:szCs w:val="18"/>
        </w:rPr>
        <w:t>c</w:t>
      </w:r>
      <w:r>
        <w:rPr>
          <w:rFonts w:ascii="Calibri" w:hAnsi="Calibri"/>
          <w:sz w:val="18"/>
          <w:szCs w:val="18"/>
        </w:rPr>
        <w:t xml:space="preserve">orrected CFM50 is the </w:t>
      </w:r>
      <w:r w:rsidR="00FB41F0">
        <w:rPr>
          <w:rFonts w:ascii="Calibri" w:hAnsi="Calibri"/>
          <w:sz w:val="18"/>
          <w:szCs w:val="18"/>
        </w:rPr>
        <w:t>n</w:t>
      </w:r>
      <w:r>
        <w:rPr>
          <w:rFonts w:ascii="Calibri" w:hAnsi="Calibri"/>
          <w:sz w:val="18"/>
          <w:szCs w:val="18"/>
        </w:rPr>
        <w:t xml:space="preserve">ominal CFM50 from Section C multiplied by the </w:t>
      </w:r>
      <w:r w:rsidR="00FB41F0">
        <w:rPr>
          <w:rFonts w:ascii="Calibri" w:hAnsi="Calibri"/>
          <w:sz w:val="18"/>
          <w:szCs w:val="18"/>
        </w:rPr>
        <w:t>a</w:t>
      </w:r>
      <w:r>
        <w:rPr>
          <w:rFonts w:ascii="Calibri" w:hAnsi="Calibri"/>
          <w:sz w:val="18"/>
          <w:szCs w:val="18"/>
        </w:rPr>
        <w:t xml:space="preserve">ltitude and </w:t>
      </w:r>
      <w:r w:rsidR="00FB41F0">
        <w:rPr>
          <w:rFonts w:ascii="Calibri" w:hAnsi="Calibri"/>
          <w:sz w:val="18"/>
          <w:szCs w:val="18"/>
        </w:rPr>
        <w:t>t</w:t>
      </w:r>
      <w:r>
        <w:rPr>
          <w:rFonts w:ascii="Calibri" w:hAnsi="Calibri"/>
          <w:sz w:val="18"/>
          <w:szCs w:val="18"/>
        </w:rPr>
        <w:t xml:space="preserve">emperature </w:t>
      </w:r>
      <w:r w:rsidR="00FB41F0">
        <w:rPr>
          <w:rFonts w:ascii="Calibri" w:hAnsi="Calibri"/>
          <w:sz w:val="18"/>
          <w:szCs w:val="18"/>
        </w:rPr>
        <w:t>c</w:t>
      </w:r>
      <w:r>
        <w:rPr>
          <w:rFonts w:ascii="Calibri" w:hAnsi="Calibri"/>
          <w:sz w:val="18"/>
          <w:szCs w:val="18"/>
        </w:rPr>
        <w:t xml:space="preserve">orrection </w:t>
      </w:r>
      <w:r w:rsidR="00FB41F0">
        <w:rPr>
          <w:rFonts w:ascii="Calibri" w:hAnsi="Calibri"/>
          <w:sz w:val="18"/>
          <w:szCs w:val="18"/>
        </w:rPr>
        <w:t>f</w:t>
      </w:r>
      <w:r>
        <w:rPr>
          <w:rFonts w:ascii="Calibri" w:hAnsi="Calibri"/>
          <w:sz w:val="18"/>
          <w:szCs w:val="18"/>
        </w:rPr>
        <w:t>actor.</w:t>
      </w:r>
    </w:p>
    <w:p w14:paraId="4A3A5DF1" w14:textId="77777777" w:rsidR="0009311F" w:rsidRPr="0091667B" w:rsidRDefault="0009311F" w:rsidP="0009311F">
      <w:pPr>
        <w:rPr>
          <w:rFonts w:ascii="Calibri" w:hAnsi="Calibri"/>
          <w:sz w:val="18"/>
          <w:szCs w:val="18"/>
        </w:rPr>
      </w:pPr>
    </w:p>
    <w:p w14:paraId="4A3A5DF2" w14:textId="77777777" w:rsidR="0009311F" w:rsidRPr="008F0D91" w:rsidRDefault="0009311F" w:rsidP="0009311F">
      <w:pPr>
        <w:rPr>
          <w:rFonts w:ascii="Calibri" w:hAnsi="Calibri"/>
          <w:b/>
          <w:sz w:val="18"/>
          <w:szCs w:val="18"/>
        </w:rPr>
      </w:pPr>
      <w:r>
        <w:rPr>
          <w:rFonts w:ascii="Calibri" w:hAnsi="Calibri"/>
          <w:b/>
          <w:sz w:val="18"/>
          <w:szCs w:val="18"/>
        </w:rPr>
        <w:t>Section E. Accuracy Adjustment</w:t>
      </w:r>
    </w:p>
    <w:p w14:paraId="68160731" w14:textId="16005245" w:rsidR="00E223BF" w:rsidRDefault="0009311F" w:rsidP="00B5026C">
      <w:pPr>
        <w:pStyle w:val="ListParagraph"/>
        <w:numPr>
          <w:ilvl w:val="0"/>
          <w:numId w:val="19"/>
        </w:numPr>
        <w:rPr>
          <w:rFonts w:ascii="Calibri" w:hAnsi="Calibri"/>
          <w:sz w:val="18"/>
          <w:szCs w:val="18"/>
        </w:rPr>
      </w:pPr>
      <w:r>
        <w:rPr>
          <w:rFonts w:ascii="Calibri" w:hAnsi="Calibri"/>
          <w:sz w:val="18"/>
          <w:szCs w:val="18"/>
        </w:rPr>
        <w:t>This field is automatically calculated</w:t>
      </w:r>
      <w:r w:rsidR="00E223BF">
        <w:rPr>
          <w:rFonts w:ascii="Calibri" w:hAnsi="Calibri"/>
          <w:sz w:val="18"/>
          <w:szCs w:val="18"/>
        </w:rPr>
        <w:t>. This value is determined from equation 5a from ANSI/RESNET/ICC 380-2016.</w:t>
      </w:r>
    </w:p>
    <w:p w14:paraId="1ADEEE94" w14:textId="77777777" w:rsidR="00E223BF" w:rsidRDefault="00E223BF" w:rsidP="0009311F">
      <w:pPr>
        <w:rPr>
          <w:rFonts w:ascii="Calibri" w:hAnsi="Calibri"/>
          <w:b/>
          <w:sz w:val="18"/>
          <w:szCs w:val="18"/>
        </w:rPr>
      </w:pPr>
    </w:p>
    <w:p w14:paraId="4A3A5DF8" w14:textId="6A5A04CB" w:rsidR="0009311F" w:rsidRPr="009A74E8" w:rsidRDefault="0009311F" w:rsidP="0009311F">
      <w:pPr>
        <w:rPr>
          <w:rFonts w:ascii="Calibri" w:hAnsi="Calibri"/>
          <w:b/>
          <w:sz w:val="18"/>
          <w:szCs w:val="18"/>
        </w:rPr>
      </w:pPr>
      <w:r w:rsidRPr="009A74E8">
        <w:rPr>
          <w:rFonts w:ascii="Calibri" w:hAnsi="Calibri"/>
          <w:b/>
          <w:sz w:val="18"/>
          <w:szCs w:val="18"/>
        </w:rPr>
        <w:lastRenderedPageBreak/>
        <w:t xml:space="preserve">Section F. </w:t>
      </w:r>
      <w:r w:rsidR="005D28E6">
        <w:rPr>
          <w:rFonts w:ascii="Calibri" w:hAnsi="Calibri"/>
          <w:b/>
          <w:sz w:val="18"/>
          <w:szCs w:val="18"/>
        </w:rPr>
        <w:t>Measured Enclosure Air Leakage Rate</w:t>
      </w:r>
    </w:p>
    <w:p w14:paraId="4A3A5DF9" w14:textId="124A2627" w:rsidR="0009311F" w:rsidRPr="008F0D91" w:rsidRDefault="0009311F" w:rsidP="0009311F">
      <w:pPr>
        <w:pStyle w:val="ListParagraph"/>
        <w:numPr>
          <w:ilvl w:val="0"/>
          <w:numId w:val="23"/>
        </w:numPr>
        <w:rPr>
          <w:rFonts w:ascii="Calibri" w:hAnsi="Calibri"/>
          <w:sz w:val="18"/>
          <w:szCs w:val="18"/>
        </w:rPr>
      </w:pPr>
      <w:r w:rsidRPr="008F0D91">
        <w:rPr>
          <w:rFonts w:ascii="Calibri" w:hAnsi="Calibri"/>
          <w:sz w:val="18"/>
          <w:szCs w:val="18"/>
        </w:rPr>
        <w:t>This field is automatically calculated.</w:t>
      </w:r>
      <w:r>
        <w:rPr>
          <w:rFonts w:ascii="Calibri" w:hAnsi="Calibri"/>
          <w:sz w:val="18"/>
          <w:szCs w:val="18"/>
        </w:rPr>
        <w:t xml:space="preserve"> A check is performed to make sure that the meter has been properly calibrated and that the measured </w:t>
      </w:r>
      <w:r w:rsidR="00E223BF">
        <w:rPr>
          <w:rFonts w:ascii="Calibri" w:hAnsi="Calibri"/>
          <w:sz w:val="18"/>
          <w:szCs w:val="18"/>
        </w:rPr>
        <w:t xml:space="preserve">enclosure air leakage </w:t>
      </w:r>
      <w:r>
        <w:rPr>
          <w:rFonts w:ascii="Calibri" w:hAnsi="Calibri"/>
          <w:sz w:val="18"/>
          <w:szCs w:val="18"/>
        </w:rPr>
        <w:t xml:space="preserve">is less than the target </w:t>
      </w:r>
      <w:r w:rsidR="00E223BF">
        <w:rPr>
          <w:rFonts w:ascii="Calibri" w:hAnsi="Calibri"/>
          <w:sz w:val="18"/>
          <w:szCs w:val="18"/>
        </w:rPr>
        <w:t>enclosure air leakage</w:t>
      </w:r>
      <w:r>
        <w:rPr>
          <w:rFonts w:ascii="Calibri" w:hAnsi="Calibri"/>
          <w:sz w:val="18"/>
          <w:szCs w:val="18"/>
        </w:rPr>
        <w:t>.</w:t>
      </w:r>
    </w:p>
    <w:p w14:paraId="4A3A5DFA" w14:textId="77777777" w:rsidR="0009311F" w:rsidRDefault="0009311F" w:rsidP="0009311F">
      <w:pPr>
        <w:pStyle w:val="ListParagraph"/>
      </w:pPr>
    </w:p>
    <w:p w14:paraId="4A3A5DFB" w14:textId="4F89ECA2" w:rsidR="0009311F" w:rsidRPr="00782762" w:rsidRDefault="0009311F" w:rsidP="0009311F">
      <w:pPr>
        <w:rPr>
          <w:rFonts w:ascii="Calibri" w:hAnsi="Calibri"/>
          <w:b/>
          <w:sz w:val="18"/>
          <w:szCs w:val="18"/>
        </w:rPr>
      </w:pPr>
      <w:r>
        <w:rPr>
          <w:rFonts w:ascii="Calibri" w:hAnsi="Calibri"/>
          <w:b/>
          <w:sz w:val="18"/>
          <w:szCs w:val="18"/>
        </w:rPr>
        <w:t>Section G</w:t>
      </w:r>
      <w:r w:rsidRPr="005C7DD1">
        <w:rPr>
          <w:rFonts w:ascii="Calibri" w:hAnsi="Calibri"/>
          <w:b/>
          <w:sz w:val="18"/>
          <w:szCs w:val="18"/>
        </w:rPr>
        <w:t>. Additional Requirements for</w:t>
      </w:r>
      <w:r w:rsidR="00D51A34">
        <w:rPr>
          <w:rFonts w:ascii="Calibri" w:hAnsi="Calibri"/>
          <w:b/>
          <w:sz w:val="18"/>
          <w:szCs w:val="18"/>
        </w:rPr>
        <w:t xml:space="preserve"> Worksheet</w:t>
      </w:r>
      <w:r w:rsidRPr="005C7DD1">
        <w:rPr>
          <w:rFonts w:ascii="Calibri" w:hAnsi="Calibri"/>
          <w:b/>
          <w:sz w:val="18"/>
          <w:szCs w:val="18"/>
        </w:rPr>
        <w:t xml:space="preserve"> Compliance</w:t>
      </w:r>
    </w:p>
    <w:p w14:paraId="4A3A5DFC" w14:textId="77777777" w:rsidR="0009311F"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D"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E"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F"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E00" w14:textId="1BB91D8C" w:rsidR="0009311F" w:rsidRPr="00782762" w:rsidRDefault="0009311F" w:rsidP="00B5026C">
      <w:pPr>
        <w:pStyle w:val="ListParagraph"/>
        <w:rPr>
          <w:rFonts w:ascii="Calibri" w:hAnsi="Calibri"/>
          <w:sz w:val="18"/>
          <w:szCs w:val="18"/>
        </w:rPr>
      </w:pPr>
    </w:p>
    <w:p w14:paraId="4A3A5E02" w14:textId="77777777" w:rsidR="00EA01F0" w:rsidRDefault="00EA01F0" w:rsidP="00B5026C">
      <w:pPr>
        <w:sectPr w:rsidR="00EA01F0" w:rsidSect="007E1CA9">
          <w:headerReference w:type="even" r:id="rId12"/>
          <w:headerReference w:type="default" r:id="rId13"/>
          <w:footerReference w:type="default" r:id="rId14"/>
          <w:headerReference w:type="first" r:id="rId15"/>
          <w:pgSz w:w="12240" w:h="15840" w:code="1"/>
          <w:pgMar w:top="720" w:right="720" w:bottom="720" w:left="720" w:header="720" w:footer="576" w:gutter="0"/>
          <w:pgNumType w:start="1"/>
          <w:cols w:space="720"/>
          <w:docGrid w:linePitch="272"/>
        </w:sect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2"/>
        <w:gridCol w:w="5104"/>
        <w:gridCol w:w="5104"/>
      </w:tblGrid>
      <w:tr w:rsidR="00EA01F0" w:rsidRPr="00A42BCC" w14:paraId="4A3A5E04" w14:textId="77777777" w:rsidTr="00F328CD">
        <w:tc>
          <w:tcPr>
            <w:tcW w:w="10790" w:type="dxa"/>
            <w:gridSpan w:val="3"/>
            <w:vAlign w:val="center"/>
          </w:tcPr>
          <w:p w14:paraId="4A3A5E03" w14:textId="27AF4B7E"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5A593D">
              <w:rPr>
                <w:rFonts w:asciiTheme="minorHAnsi" w:hAnsiTheme="minorHAnsi"/>
                <w:b/>
                <w:szCs w:val="18"/>
              </w:rPr>
              <w:lastRenderedPageBreak/>
              <w:t xml:space="preserve">A. </w:t>
            </w:r>
            <w:r w:rsidR="00BB7FEB">
              <w:rPr>
                <w:rFonts w:asciiTheme="minorHAnsi" w:hAnsiTheme="minorHAnsi"/>
                <w:b/>
                <w:szCs w:val="18"/>
              </w:rPr>
              <w:t>Enclosure</w:t>
            </w:r>
            <w:r w:rsidR="00BB7FEB" w:rsidRPr="005A593D">
              <w:rPr>
                <w:rFonts w:asciiTheme="minorHAnsi" w:hAnsiTheme="minorHAnsi"/>
                <w:b/>
                <w:szCs w:val="18"/>
              </w:rPr>
              <w:t xml:space="preserve"> </w:t>
            </w:r>
            <w:r w:rsidRPr="005A593D">
              <w:rPr>
                <w:rFonts w:asciiTheme="minorHAnsi" w:hAnsiTheme="minorHAnsi"/>
                <w:b/>
                <w:szCs w:val="18"/>
              </w:rPr>
              <w:t>Air Leakage – General Information</w:t>
            </w:r>
          </w:p>
        </w:tc>
      </w:tr>
      <w:tr w:rsidR="005B6312" w:rsidRPr="00A42BCC" w14:paraId="1FE7BD42" w14:textId="77777777" w:rsidTr="00F328CD">
        <w:tc>
          <w:tcPr>
            <w:tcW w:w="582" w:type="dxa"/>
            <w:vAlign w:val="center"/>
          </w:tcPr>
          <w:p w14:paraId="13716C10" w14:textId="1A76D2B0" w:rsidR="005B6312" w:rsidRPr="00A42BCC" w:rsidRDefault="005B6312" w:rsidP="005B6312">
            <w:pPr>
              <w:jc w:val="center"/>
              <w:rPr>
                <w:rFonts w:asciiTheme="minorHAnsi" w:hAnsiTheme="minorHAnsi"/>
                <w:sz w:val="18"/>
                <w:szCs w:val="18"/>
              </w:rPr>
            </w:pPr>
            <w:r>
              <w:rPr>
                <w:rFonts w:asciiTheme="minorHAnsi" w:hAnsiTheme="minorHAnsi"/>
                <w:sz w:val="18"/>
                <w:szCs w:val="18"/>
              </w:rPr>
              <w:t>0</w:t>
            </w:r>
            <w:r w:rsidR="00D02E86">
              <w:rPr>
                <w:rFonts w:asciiTheme="minorHAnsi" w:hAnsiTheme="minorHAnsi"/>
                <w:sz w:val="18"/>
                <w:szCs w:val="18"/>
              </w:rPr>
              <w:t>1</w:t>
            </w:r>
          </w:p>
        </w:tc>
        <w:tc>
          <w:tcPr>
            <w:tcW w:w="5104" w:type="dxa"/>
            <w:vAlign w:val="center"/>
          </w:tcPr>
          <w:p w14:paraId="014B530B" w14:textId="5B7D75D7" w:rsidR="005B6312" w:rsidRDefault="005B6312" w:rsidP="005B6312">
            <w:pPr>
              <w:rPr>
                <w:rFonts w:asciiTheme="minorHAnsi" w:hAnsiTheme="minorHAnsi"/>
                <w:sz w:val="18"/>
                <w:szCs w:val="18"/>
              </w:rPr>
            </w:pPr>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 enclosure area required by </w:t>
            </w:r>
            <w:r w:rsidR="005D28E6">
              <w:rPr>
                <w:rFonts w:asciiTheme="minorHAnsi" w:hAnsiTheme="minorHAnsi"/>
                <w:sz w:val="18"/>
                <w:szCs w:val="18"/>
              </w:rPr>
              <w:t>MCH-27</w:t>
            </w:r>
            <w:r>
              <w:rPr>
                <w:rFonts w:asciiTheme="minorHAnsi" w:hAnsiTheme="minorHAnsi"/>
                <w:sz w:val="18"/>
                <w:szCs w:val="18"/>
              </w:rPr>
              <w:t xml:space="preserve">? </w:t>
            </w:r>
          </w:p>
        </w:tc>
        <w:tc>
          <w:tcPr>
            <w:tcW w:w="5104" w:type="dxa"/>
            <w:vAlign w:val="center"/>
          </w:tcPr>
          <w:p w14:paraId="41BD8D6F" w14:textId="771E9304" w:rsidR="005B6312" w:rsidRDefault="005B6312">
            <w:pPr>
              <w:rPr>
                <w:rFonts w:asciiTheme="minorHAnsi" w:hAnsiTheme="minorHAnsi"/>
                <w:sz w:val="18"/>
                <w:szCs w:val="18"/>
              </w:rPr>
            </w:pPr>
            <w:r>
              <w:rPr>
                <w:rFonts w:asciiTheme="minorHAnsi" w:hAnsiTheme="minorHAnsi"/>
                <w:sz w:val="18"/>
                <w:szCs w:val="18"/>
              </w:rPr>
              <w:t xml:space="preserve">&lt;&lt;calculated field: If </w:t>
            </w:r>
            <w:r w:rsidR="005D28E6">
              <w:rPr>
                <w:rFonts w:asciiTheme="minorHAnsi" w:hAnsiTheme="minorHAnsi"/>
                <w:sz w:val="18"/>
                <w:szCs w:val="18"/>
              </w:rPr>
              <w:t xml:space="preserve">MCH-27 </w:t>
            </w:r>
            <w:r>
              <w:rPr>
                <w:rFonts w:asciiTheme="minorHAnsi" w:hAnsiTheme="minorHAnsi"/>
                <w:sz w:val="18"/>
                <w:szCs w:val="18"/>
              </w:rPr>
              <w:t>requires HERS verification of compartmentalization leakage, then value = Required, else value = N/A&gt;&gt;</w:t>
            </w:r>
          </w:p>
        </w:tc>
      </w:tr>
      <w:tr w:rsidR="005B6312" w:rsidRPr="00A42BCC" w14:paraId="4A3A5E11" w14:textId="77777777" w:rsidTr="00F328CD">
        <w:tc>
          <w:tcPr>
            <w:tcW w:w="582" w:type="dxa"/>
            <w:vAlign w:val="center"/>
          </w:tcPr>
          <w:p w14:paraId="4A3A5E0E" w14:textId="6AFAFF74"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D02E86">
              <w:rPr>
                <w:rFonts w:asciiTheme="minorHAnsi" w:hAnsiTheme="minorHAnsi"/>
                <w:sz w:val="18"/>
                <w:szCs w:val="18"/>
              </w:rPr>
              <w:t>2</w:t>
            </w:r>
          </w:p>
        </w:tc>
        <w:tc>
          <w:tcPr>
            <w:tcW w:w="5104" w:type="dxa"/>
          </w:tcPr>
          <w:p w14:paraId="4A3A5E0F" w14:textId="6837DAF2" w:rsidR="005B6312" w:rsidRPr="00A42BCC" w:rsidRDefault="005B6312" w:rsidP="005B6312">
            <w:pPr>
              <w:rPr>
                <w:rFonts w:asciiTheme="minorHAnsi" w:hAnsiTheme="minorHAnsi"/>
                <w:sz w:val="18"/>
                <w:szCs w:val="18"/>
              </w:rPr>
            </w:pPr>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p>
        </w:tc>
        <w:tc>
          <w:tcPr>
            <w:tcW w:w="5104" w:type="dxa"/>
          </w:tcPr>
          <w:p w14:paraId="4A3A5E10" w14:textId="5564D385" w:rsidR="005B6312" w:rsidRPr="00A42BCC" w:rsidRDefault="005B6312" w:rsidP="005B6312">
            <w:pPr>
              <w:tabs>
                <w:tab w:val="left" w:pos="2189"/>
              </w:tabs>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x.x </w:t>
            </w:r>
            <w:r w:rsidRPr="00A42BCC">
              <w:rPr>
                <w:rFonts w:asciiTheme="minorHAnsi" w:hAnsiTheme="minorHAnsi"/>
                <w:sz w:val="18"/>
                <w:szCs w:val="18"/>
              </w:rPr>
              <w:t>degF&gt;&gt;</w:t>
            </w:r>
          </w:p>
        </w:tc>
      </w:tr>
      <w:tr w:rsidR="005B6312" w:rsidRPr="00A42BCC" w14:paraId="4A3A5E15" w14:textId="77777777" w:rsidTr="00F328CD">
        <w:tc>
          <w:tcPr>
            <w:tcW w:w="582" w:type="dxa"/>
            <w:vAlign w:val="center"/>
          </w:tcPr>
          <w:p w14:paraId="4A3A5E12" w14:textId="3A2700D9"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D02E86">
              <w:rPr>
                <w:rFonts w:asciiTheme="minorHAnsi" w:hAnsiTheme="minorHAnsi"/>
                <w:sz w:val="18"/>
                <w:szCs w:val="18"/>
              </w:rPr>
              <w:t>3</w:t>
            </w:r>
          </w:p>
        </w:tc>
        <w:tc>
          <w:tcPr>
            <w:tcW w:w="5104" w:type="dxa"/>
          </w:tcPr>
          <w:p w14:paraId="4A3A5E13" w14:textId="41D75573" w:rsidR="005B6312" w:rsidRPr="00A42BCC" w:rsidRDefault="005B6312" w:rsidP="005B6312">
            <w:pPr>
              <w:rPr>
                <w:rFonts w:asciiTheme="minorHAnsi" w:hAnsiTheme="minorHAnsi"/>
                <w:sz w:val="18"/>
                <w:szCs w:val="18"/>
              </w:rPr>
            </w:pPr>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p>
        </w:tc>
        <w:tc>
          <w:tcPr>
            <w:tcW w:w="5104" w:type="dxa"/>
          </w:tcPr>
          <w:p w14:paraId="4A3A5E14" w14:textId="0DDA43AC"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x.x </w:t>
            </w:r>
            <w:r w:rsidRPr="00A42BCC">
              <w:rPr>
                <w:rFonts w:asciiTheme="minorHAnsi" w:hAnsiTheme="minorHAnsi"/>
                <w:sz w:val="18"/>
                <w:szCs w:val="18"/>
              </w:rPr>
              <w:t>degF&gt;&gt;</w:t>
            </w:r>
          </w:p>
        </w:tc>
      </w:tr>
      <w:tr w:rsidR="005B6312" w:rsidRPr="00A42BCC" w14:paraId="4A3A5E19" w14:textId="77777777" w:rsidTr="00F328CD">
        <w:tc>
          <w:tcPr>
            <w:tcW w:w="582" w:type="dxa"/>
            <w:vAlign w:val="center"/>
          </w:tcPr>
          <w:p w14:paraId="4A3A5E16" w14:textId="05585A7B"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D02E86">
              <w:rPr>
                <w:rFonts w:asciiTheme="minorHAnsi" w:hAnsiTheme="minorHAnsi"/>
                <w:sz w:val="18"/>
                <w:szCs w:val="18"/>
              </w:rPr>
              <w:t>4</w:t>
            </w:r>
          </w:p>
        </w:tc>
        <w:tc>
          <w:tcPr>
            <w:tcW w:w="5104" w:type="dxa"/>
          </w:tcPr>
          <w:p w14:paraId="4A3A5E17" w14:textId="00AA181B"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p>
        </w:tc>
        <w:tc>
          <w:tcPr>
            <w:tcW w:w="5104" w:type="dxa"/>
          </w:tcPr>
          <w:p w14:paraId="4A3A5E18" w14:textId="77777777" w:rsidR="005B6312" w:rsidRPr="00A42BCC" w:rsidRDefault="005B6312" w:rsidP="005B6312">
            <w:pPr>
              <w:rPr>
                <w:rFonts w:asciiTheme="minorHAnsi" w:hAnsiTheme="minorHAnsi"/>
                <w:sz w:val="18"/>
                <w:szCs w:val="18"/>
              </w:rPr>
            </w:pPr>
            <w:r w:rsidRPr="00A42BCC">
              <w:rPr>
                <w:rFonts w:asciiTheme="minorHAnsi" w:hAnsiTheme="minorHAnsi"/>
                <w:sz w:val="18"/>
                <w:szCs w:val="18"/>
              </w:rPr>
              <w:t>&lt;&lt;user input, text, maximum 50 characters&gt;&gt;</w:t>
            </w:r>
          </w:p>
        </w:tc>
      </w:tr>
      <w:tr w:rsidR="005B6312" w:rsidRPr="00A42BCC" w14:paraId="4A3A5E1D" w14:textId="77777777" w:rsidTr="00F328CD">
        <w:tc>
          <w:tcPr>
            <w:tcW w:w="582" w:type="dxa"/>
            <w:vAlign w:val="center"/>
          </w:tcPr>
          <w:p w14:paraId="4A3A5E1A" w14:textId="2993C566"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D02E86">
              <w:rPr>
                <w:rFonts w:asciiTheme="minorHAnsi" w:hAnsiTheme="minorHAnsi"/>
                <w:sz w:val="18"/>
                <w:szCs w:val="18"/>
              </w:rPr>
              <w:t>5</w:t>
            </w:r>
          </w:p>
        </w:tc>
        <w:tc>
          <w:tcPr>
            <w:tcW w:w="5104" w:type="dxa"/>
          </w:tcPr>
          <w:p w14:paraId="4A3A5E1B" w14:textId="6A675E30" w:rsidR="005B6312" w:rsidRPr="00A42BCC" w:rsidDel="00752910" w:rsidRDefault="005B6312" w:rsidP="005B6312">
            <w:pPr>
              <w:rPr>
                <w:rFonts w:asciiTheme="minorHAnsi" w:hAnsiTheme="minorHAnsi"/>
                <w:sz w:val="18"/>
                <w:szCs w:val="18"/>
              </w:rPr>
            </w:pPr>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(ft)</w:t>
            </w:r>
          </w:p>
        </w:tc>
        <w:tc>
          <w:tcPr>
            <w:tcW w:w="5104" w:type="dxa"/>
          </w:tcPr>
          <w:p w14:paraId="4A3A5E1C" w14:textId="1AE6C6D4" w:rsidR="005B6312" w:rsidRPr="00A42BCC" w:rsidDel="00752910" w:rsidRDefault="005B6312" w:rsidP="00011BC3">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integer, xxxxx </w:t>
            </w:r>
            <w:r w:rsidRPr="00A42BCC">
              <w:rPr>
                <w:rFonts w:asciiTheme="minorHAnsi" w:hAnsiTheme="minorHAnsi"/>
                <w:sz w:val="18"/>
                <w:szCs w:val="18"/>
              </w:rPr>
              <w:t>&gt;&gt;</w:t>
            </w:r>
          </w:p>
        </w:tc>
      </w:tr>
      <w:tr w:rsidR="00F328CD" w:rsidRPr="00A42BCC" w:rsidDel="008A5A59" w14:paraId="1C20919B" w14:textId="77777777" w:rsidTr="00F328CD">
        <w:tc>
          <w:tcPr>
            <w:tcW w:w="582" w:type="dxa"/>
            <w:vAlign w:val="center"/>
          </w:tcPr>
          <w:p w14:paraId="02FF2CA6" w14:textId="2508B40C" w:rsidR="00F328CD" w:rsidDel="008A5A59" w:rsidRDefault="00F328CD" w:rsidP="00F328CD">
            <w:pPr>
              <w:jc w:val="center"/>
              <w:rPr>
                <w:rFonts w:asciiTheme="minorHAnsi" w:hAnsiTheme="minorHAnsi"/>
                <w:sz w:val="18"/>
                <w:szCs w:val="18"/>
              </w:rPr>
            </w:pPr>
            <w:r>
              <w:rPr>
                <w:rFonts w:asciiTheme="minorHAnsi" w:hAnsiTheme="minorHAnsi"/>
                <w:sz w:val="18"/>
                <w:szCs w:val="18"/>
              </w:rPr>
              <w:t>0</w:t>
            </w:r>
            <w:r w:rsidR="00D02E86">
              <w:rPr>
                <w:rFonts w:asciiTheme="minorHAnsi" w:hAnsiTheme="minorHAnsi"/>
                <w:sz w:val="18"/>
                <w:szCs w:val="18"/>
              </w:rPr>
              <w:t>6</w:t>
            </w:r>
          </w:p>
        </w:tc>
        <w:tc>
          <w:tcPr>
            <w:tcW w:w="5104" w:type="dxa"/>
            <w:vAlign w:val="center"/>
          </w:tcPr>
          <w:p w14:paraId="12609F12"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1AE52F36" w14:textId="77777777" w:rsidR="003014CF" w:rsidRPr="003014CF" w:rsidRDefault="003014CF" w:rsidP="003014CF">
            <w:pPr>
              <w:rPr>
                <w:ins w:id="7" w:author="Markstrum, Alexis@Energy" w:date="2019-10-14T11:49:00Z"/>
                <w:rFonts w:asciiTheme="minorHAnsi" w:hAnsiTheme="minorHAnsi"/>
                <w:sz w:val="18"/>
                <w:szCs w:val="18"/>
              </w:rPr>
            </w:pPr>
            <w:ins w:id="8" w:author="Markstrum, Alexis@Energy" w:date="2019-10-14T11:49:00Z">
              <w:r w:rsidRPr="003014CF">
                <w:rPr>
                  <w:rFonts w:asciiTheme="minorHAnsi" w:hAnsiTheme="minorHAnsi"/>
                  <w:sz w:val="18"/>
                  <w:szCs w:val="18"/>
                </w:rPr>
                <w:t xml:space="preserve">&lt;&lt;if A01≠"required", then value = N/A; </w:t>
              </w:r>
            </w:ins>
          </w:p>
          <w:p w14:paraId="262A416F" w14:textId="6550EBE1" w:rsidR="00F328CD" w:rsidDel="003014CF" w:rsidRDefault="003014CF" w:rsidP="003014CF">
            <w:pPr>
              <w:rPr>
                <w:del w:id="9" w:author="Markstrum, Alexis@Energy" w:date="2019-10-14T11:49:00Z"/>
                <w:rFonts w:asciiTheme="minorHAnsi" w:hAnsiTheme="minorHAnsi"/>
                <w:sz w:val="18"/>
                <w:szCs w:val="18"/>
              </w:rPr>
            </w:pPr>
            <w:ins w:id="10" w:author="Markstrum, Alexis@Energy" w:date="2019-10-14T11:49:00Z">
              <w:r w:rsidRPr="003014CF">
                <w:rPr>
                  <w:rFonts w:asciiTheme="minorHAnsi" w:hAnsiTheme="minorHAnsi"/>
                  <w:sz w:val="18"/>
                  <w:szCs w:val="18"/>
                </w:rPr>
                <w:t>Else user input numeric value, xxxxx.x &gt;&gt;</w:t>
              </w:r>
            </w:ins>
            <w:del w:id="11" w:author="Markstrum, Alexis@Energy" w:date="2019-10-14T11:49:00Z">
              <w:r w:rsidR="00D02E86" w:rsidDel="003014CF">
                <w:rPr>
                  <w:rFonts w:asciiTheme="minorHAnsi" w:hAnsiTheme="minorHAnsi"/>
                  <w:sz w:val="18"/>
                  <w:szCs w:val="18"/>
                </w:rPr>
                <w:delText>&lt;&lt;if A01</w:delText>
              </w:r>
              <w:r w:rsidR="00F328CD" w:rsidRPr="00BE0A0D" w:rsidDel="003014CF">
                <w:rPr>
                  <w:rFonts w:asciiTheme="minorHAnsi" w:hAnsiTheme="minorHAnsi"/>
                  <w:sz w:val="18"/>
                  <w:szCs w:val="18"/>
                </w:rPr>
                <w:delText xml:space="preserve">="required", </w:delText>
              </w:r>
              <w:r w:rsidR="00754E48" w:rsidDel="003014CF">
                <w:rPr>
                  <w:rFonts w:asciiTheme="minorHAnsi" w:hAnsiTheme="minorHAnsi"/>
                  <w:sz w:val="18"/>
                  <w:szCs w:val="18"/>
                </w:rPr>
                <w:delText>then value is taken from NRCC-PRF-01</w:delText>
              </w:r>
              <w:r w:rsidR="00F328CD" w:rsidDel="003014CF">
                <w:rPr>
                  <w:rFonts w:asciiTheme="minorHAnsi" w:hAnsiTheme="minorHAnsi"/>
                  <w:sz w:val="18"/>
                  <w:szCs w:val="18"/>
                </w:rPr>
                <w:delText>;</w:delText>
              </w:r>
            </w:del>
          </w:p>
          <w:p w14:paraId="1FC322F3" w14:textId="59EFE99A" w:rsidR="00F328CD" w:rsidRPr="00A42BCC" w:rsidDel="008A5A59" w:rsidRDefault="00F328CD">
            <w:pPr>
              <w:rPr>
                <w:rFonts w:asciiTheme="minorHAnsi" w:hAnsiTheme="minorHAnsi"/>
                <w:sz w:val="18"/>
                <w:szCs w:val="18"/>
              </w:rPr>
            </w:pPr>
            <w:del w:id="12" w:author="Markstrum, Alexis@Energy" w:date="2019-10-14T11:49:00Z">
              <w:r w:rsidDel="003014CF">
                <w:rPr>
                  <w:rFonts w:asciiTheme="minorHAnsi" w:hAnsiTheme="minorHAnsi"/>
                  <w:sz w:val="18"/>
                  <w:szCs w:val="18"/>
                </w:rPr>
                <w:delText xml:space="preserve">Else </w:delText>
              </w:r>
              <w:r w:rsidRPr="00BE0A0D" w:rsidDel="003014CF">
                <w:rPr>
                  <w:rFonts w:asciiTheme="minorHAnsi" w:hAnsiTheme="minorHAnsi"/>
                  <w:sz w:val="18"/>
                  <w:szCs w:val="18"/>
                </w:rPr>
                <w:delText xml:space="preserve"> user input numeric value, xxxxx.x </w:delText>
              </w:r>
              <w:r w:rsidR="00D02E86" w:rsidDel="003014CF">
                <w:rPr>
                  <w:rFonts w:asciiTheme="minorHAnsi" w:hAnsiTheme="minorHAnsi"/>
                  <w:sz w:val="18"/>
                  <w:szCs w:val="18"/>
                </w:rPr>
                <w:br/>
                <w:delText xml:space="preserve"> if A01</w:delText>
              </w:r>
              <w:r w:rsidDel="003014CF">
                <w:rPr>
                  <w:rFonts w:asciiTheme="minorHAnsi" w:hAnsiTheme="minorHAnsi"/>
                  <w:sz w:val="18"/>
                  <w:szCs w:val="18"/>
                </w:rPr>
                <w:delText>=! “required”, then</w:delText>
              </w:r>
              <w:r w:rsidRPr="00BE0A0D" w:rsidDel="003014CF">
                <w:rPr>
                  <w:rFonts w:asciiTheme="minorHAnsi" w:hAnsiTheme="minorHAnsi"/>
                  <w:sz w:val="18"/>
                  <w:szCs w:val="18"/>
                </w:rPr>
                <w:delText xml:space="preserve"> value=N/A&gt;&gt;</w:delText>
              </w:r>
            </w:del>
          </w:p>
        </w:tc>
      </w:tr>
      <w:tr w:rsidR="00F328CD" w:rsidRPr="00A42BCC" w:rsidDel="008A5A59" w14:paraId="0666F892" w14:textId="77777777" w:rsidTr="00F328CD">
        <w:tc>
          <w:tcPr>
            <w:tcW w:w="582" w:type="dxa"/>
            <w:vAlign w:val="center"/>
          </w:tcPr>
          <w:p w14:paraId="287EAC2B" w14:textId="63E1B074" w:rsidR="00F328CD" w:rsidDel="008A5A59" w:rsidRDefault="00F328CD" w:rsidP="00F328CD">
            <w:pPr>
              <w:jc w:val="center"/>
              <w:rPr>
                <w:rFonts w:asciiTheme="minorHAnsi" w:hAnsiTheme="minorHAnsi"/>
                <w:sz w:val="18"/>
                <w:szCs w:val="18"/>
              </w:rPr>
            </w:pPr>
            <w:r>
              <w:rPr>
                <w:rFonts w:asciiTheme="minorHAnsi" w:hAnsiTheme="minorHAnsi"/>
                <w:sz w:val="18"/>
                <w:szCs w:val="18"/>
              </w:rPr>
              <w:t>0</w:t>
            </w:r>
            <w:r w:rsidR="00D02E86">
              <w:rPr>
                <w:rFonts w:asciiTheme="minorHAnsi" w:hAnsiTheme="minorHAnsi"/>
                <w:sz w:val="18"/>
                <w:szCs w:val="18"/>
              </w:rPr>
              <w:t>7</w:t>
            </w:r>
          </w:p>
        </w:tc>
        <w:tc>
          <w:tcPr>
            <w:tcW w:w="5104" w:type="dxa"/>
            <w:vAlign w:val="center"/>
          </w:tcPr>
          <w:p w14:paraId="1E9FC4B1"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046D1CB2" w14:textId="77777777" w:rsidR="003014CF" w:rsidRPr="003014CF" w:rsidRDefault="003014CF" w:rsidP="003014CF">
            <w:pPr>
              <w:rPr>
                <w:ins w:id="13" w:author="Markstrum, Alexis@Energy" w:date="2019-10-14T11:50:00Z"/>
                <w:rFonts w:asciiTheme="minorHAnsi" w:hAnsiTheme="minorHAnsi"/>
                <w:sz w:val="18"/>
                <w:szCs w:val="18"/>
              </w:rPr>
            </w:pPr>
            <w:ins w:id="14" w:author="Markstrum, Alexis@Energy" w:date="2019-10-14T11:50:00Z">
              <w:r w:rsidRPr="003014CF">
                <w:rPr>
                  <w:rFonts w:asciiTheme="minorHAnsi" w:hAnsiTheme="minorHAnsi"/>
                  <w:sz w:val="18"/>
                  <w:szCs w:val="18"/>
                </w:rPr>
                <w:t xml:space="preserve">&lt;&lt;if A01≠"required", then value = N/A; </w:t>
              </w:r>
            </w:ins>
          </w:p>
          <w:p w14:paraId="42C5A8A5" w14:textId="68F2888B" w:rsidR="00F328CD" w:rsidRPr="00B05774" w:rsidDel="003014CF" w:rsidRDefault="003014CF" w:rsidP="003014CF">
            <w:pPr>
              <w:rPr>
                <w:del w:id="15" w:author="Markstrum, Alexis@Energy" w:date="2019-10-14T11:50:00Z"/>
                <w:rFonts w:asciiTheme="minorHAnsi" w:hAnsiTheme="minorHAnsi"/>
                <w:sz w:val="18"/>
                <w:szCs w:val="18"/>
              </w:rPr>
            </w:pPr>
            <w:ins w:id="16" w:author="Markstrum, Alexis@Energy" w:date="2019-10-14T11:50:00Z">
              <w:r w:rsidRPr="003014CF">
                <w:rPr>
                  <w:rFonts w:asciiTheme="minorHAnsi" w:hAnsiTheme="minorHAnsi"/>
                  <w:sz w:val="18"/>
                  <w:szCs w:val="18"/>
                </w:rPr>
                <w:t>Else user input numeric value, xxxxx.x &gt;&gt;</w:t>
              </w:r>
            </w:ins>
            <w:del w:id="17" w:author="Markstrum, Alexis@Energy" w:date="2019-10-14T11:50:00Z">
              <w:r w:rsidR="00F328CD" w:rsidRPr="00B05774" w:rsidDel="003014CF">
                <w:rPr>
                  <w:rFonts w:asciiTheme="minorHAnsi" w:hAnsiTheme="minorHAnsi"/>
                  <w:sz w:val="18"/>
                  <w:szCs w:val="18"/>
                </w:rPr>
                <w:delText>&lt;&lt;if A0</w:delText>
              </w:r>
              <w:r w:rsidR="00D02E86" w:rsidDel="003014CF">
                <w:rPr>
                  <w:rFonts w:asciiTheme="minorHAnsi" w:hAnsiTheme="minorHAnsi"/>
                  <w:sz w:val="18"/>
                  <w:szCs w:val="18"/>
                </w:rPr>
                <w:delText>1</w:delText>
              </w:r>
              <w:r w:rsidR="00F328CD" w:rsidRPr="00B05774" w:rsidDel="003014CF">
                <w:rPr>
                  <w:rFonts w:asciiTheme="minorHAnsi" w:hAnsiTheme="minorHAnsi"/>
                  <w:sz w:val="18"/>
                  <w:szCs w:val="18"/>
                </w:rPr>
                <w:delText xml:space="preserve">="required", then value is </w:delText>
              </w:r>
              <w:r w:rsidR="00F328CD" w:rsidDel="003014CF">
                <w:rPr>
                  <w:rFonts w:asciiTheme="minorHAnsi" w:hAnsiTheme="minorHAnsi"/>
                  <w:sz w:val="18"/>
                  <w:szCs w:val="18"/>
                </w:rPr>
                <w:delText>taken</w:delText>
              </w:r>
              <w:r w:rsidR="00754E48" w:rsidDel="003014CF">
                <w:rPr>
                  <w:rFonts w:asciiTheme="minorHAnsi" w:hAnsiTheme="minorHAnsi"/>
                  <w:sz w:val="18"/>
                  <w:szCs w:val="18"/>
                </w:rPr>
                <w:delText xml:space="preserve"> from NRCC-PRF-01</w:delText>
              </w:r>
              <w:r w:rsidR="00F328CD" w:rsidRPr="00B05774" w:rsidDel="003014CF">
                <w:rPr>
                  <w:rFonts w:asciiTheme="minorHAnsi" w:hAnsiTheme="minorHAnsi"/>
                  <w:sz w:val="18"/>
                  <w:szCs w:val="18"/>
                </w:rPr>
                <w:delText>;</w:delText>
              </w:r>
            </w:del>
          </w:p>
          <w:p w14:paraId="33E396C3" w14:textId="77777777" w:rsidR="00F328CD" w:rsidRPr="00B05774" w:rsidDel="003014CF" w:rsidRDefault="00F328CD" w:rsidP="00F328CD">
            <w:pPr>
              <w:rPr>
                <w:del w:id="18" w:author="Markstrum, Alexis@Energy" w:date="2019-10-14T11:50:00Z"/>
                <w:rFonts w:asciiTheme="minorHAnsi" w:hAnsiTheme="minorHAnsi"/>
                <w:sz w:val="18"/>
                <w:szCs w:val="18"/>
              </w:rPr>
            </w:pPr>
            <w:del w:id="19" w:author="Markstrum, Alexis@Energy" w:date="2019-10-14T11:50:00Z">
              <w:r w:rsidRPr="00B05774" w:rsidDel="003014CF">
                <w:rPr>
                  <w:rFonts w:asciiTheme="minorHAnsi" w:hAnsiTheme="minorHAnsi"/>
                  <w:sz w:val="18"/>
                  <w:szCs w:val="18"/>
                </w:rPr>
                <w:delText xml:space="preserve">Else then  user input numeric value, xxxxx.x </w:delText>
              </w:r>
            </w:del>
          </w:p>
          <w:p w14:paraId="72497052" w14:textId="643B477A" w:rsidR="00F328CD" w:rsidRPr="00A42BCC" w:rsidDel="008A5A59" w:rsidRDefault="00F328CD">
            <w:pPr>
              <w:rPr>
                <w:rFonts w:asciiTheme="minorHAnsi" w:hAnsiTheme="minorHAnsi"/>
                <w:sz w:val="18"/>
                <w:szCs w:val="18"/>
              </w:rPr>
            </w:pPr>
            <w:del w:id="20" w:author="Markstrum, Alexis@Energy" w:date="2019-10-14T11:50:00Z">
              <w:r w:rsidRPr="00B05774" w:rsidDel="003014CF">
                <w:rPr>
                  <w:rFonts w:asciiTheme="minorHAnsi" w:hAnsiTheme="minorHAnsi"/>
                  <w:sz w:val="18"/>
                  <w:szCs w:val="18"/>
                </w:rPr>
                <w:delText>else, if A0</w:delText>
              </w:r>
              <w:r w:rsidR="00D02E86" w:rsidDel="003014CF">
                <w:rPr>
                  <w:rFonts w:asciiTheme="minorHAnsi" w:hAnsiTheme="minorHAnsi"/>
                  <w:sz w:val="18"/>
                  <w:szCs w:val="18"/>
                </w:rPr>
                <w:delText>1</w:delText>
              </w:r>
              <w:r w:rsidRPr="00B05774" w:rsidDel="003014CF">
                <w:rPr>
                  <w:rFonts w:asciiTheme="minorHAnsi" w:hAnsiTheme="minorHAnsi"/>
                  <w:sz w:val="18"/>
                  <w:szCs w:val="18"/>
                </w:rPr>
                <w:delText xml:space="preserve"> =! “required”, then value=N/A&gt;&gt;</w:delText>
              </w:r>
            </w:del>
          </w:p>
        </w:tc>
      </w:tr>
      <w:tr w:rsidR="00F328CD" w:rsidRPr="00A42BCC" w:rsidDel="008A5A59" w14:paraId="59CB9D0E" w14:textId="77777777" w:rsidTr="00F328CD">
        <w:tc>
          <w:tcPr>
            <w:tcW w:w="582" w:type="dxa"/>
            <w:vAlign w:val="center"/>
          </w:tcPr>
          <w:p w14:paraId="375AB967" w14:textId="05F931D3" w:rsidR="00F328CD" w:rsidDel="008A5A59" w:rsidRDefault="00D02E86" w:rsidP="00F328CD">
            <w:pPr>
              <w:jc w:val="center"/>
              <w:rPr>
                <w:rFonts w:asciiTheme="minorHAnsi" w:hAnsiTheme="minorHAnsi"/>
                <w:sz w:val="18"/>
                <w:szCs w:val="18"/>
              </w:rPr>
            </w:pPr>
            <w:r>
              <w:rPr>
                <w:rFonts w:asciiTheme="minorHAnsi" w:hAnsiTheme="minorHAnsi"/>
                <w:sz w:val="18"/>
                <w:szCs w:val="18"/>
              </w:rPr>
              <w:t>08</w:t>
            </w:r>
          </w:p>
        </w:tc>
        <w:tc>
          <w:tcPr>
            <w:tcW w:w="5104" w:type="dxa"/>
            <w:vAlign w:val="center"/>
          </w:tcPr>
          <w:p w14:paraId="2E877F62"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2864E7AD" w14:textId="77777777" w:rsidR="003014CF" w:rsidRPr="003014CF" w:rsidRDefault="003014CF" w:rsidP="003014CF">
            <w:pPr>
              <w:rPr>
                <w:ins w:id="21" w:author="Markstrum, Alexis@Energy" w:date="2019-10-14T11:50:00Z"/>
                <w:rFonts w:asciiTheme="minorHAnsi" w:hAnsiTheme="minorHAnsi"/>
                <w:sz w:val="18"/>
                <w:szCs w:val="18"/>
              </w:rPr>
            </w:pPr>
            <w:ins w:id="22" w:author="Markstrum, Alexis@Energy" w:date="2019-10-14T11:50:00Z">
              <w:r w:rsidRPr="003014CF">
                <w:rPr>
                  <w:rFonts w:asciiTheme="minorHAnsi" w:hAnsiTheme="minorHAnsi"/>
                  <w:sz w:val="18"/>
                  <w:szCs w:val="18"/>
                </w:rPr>
                <w:t xml:space="preserve">&lt;&lt;if A01≠"required", then value = N/A; </w:t>
              </w:r>
            </w:ins>
          </w:p>
          <w:p w14:paraId="44A68A6E" w14:textId="42189B95" w:rsidR="00F328CD" w:rsidRPr="00B05774" w:rsidDel="003014CF" w:rsidRDefault="003014CF" w:rsidP="003014CF">
            <w:pPr>
              <w:rPr>
                <w:del w:id="23" w:author="Markstrum, Alexis@Energy" w:date="2019-10-14T11:50:00Z"/>
                <w:rFonts w:asciiTheme="minorHAnsi" w:hAnsiTheme="minorHAnsi"/>
                <w:sz w:val="18"/>
                <w:szCs w:val="18"/>
              </w:rPr>
            </w:pPr>
            <w:ins w:id="24" w:author="Markstrum, Alexis@Energy" w:date="2019-10-14T11:50:00Z">
              <w:r w:rsidRPr="003014CF">
                <w:rPr>
                  <w:rFonts w:asciiTheme="minorHAnsi" w:hAnsiTheme="minorHAnsi"/>
                  <w:sz w:val="18"/>
                  <w:szCs w:val="18"/>
                </w:rPr>
                <w:t>Else user input numeric value, xxxxx.x &gt;&gt;</w:t>
              </w:r>
            </w:ins>
            <w:del w:id="25" w:author="Markstrum, Alexis@Energy" w:date="2019-10-14T11:50:00Z">
              <w:r w:rsidR="00D02E86" w:rsidDel="003014CF">
                <w:rPr>
                  <w:rFonts w:asciiTheme="minorHAnsi" w:hAnsiTheme="minorHAnsi"/>
                  <w:sz w:val="18"/>
                  <w:szCs w:val="18"/>
                </w:rPr>
                <w:delText>&lt;&lt;if A01</w:delText>
              </w:r>
              <w:r w:rsidR="00F328CD" w:rsidRPr="00B05774" w:rsidDel="003014CF">
                <w:rPr>
                  <w:rFonts w:asciiTheme="minorHAnsi" w:hAnsiTheme="minorHAnsi"/>
                  <w:sz w:val="18"/>
                  <w:szCs w:val="18"/>
                </w:rPr>
                <w:delText xml:space="preserve">="required", then value is </w:delText>
              </w:r>
              <w:r w:rsidR="00F328CD" w:rsidDel="003014CF">
                <w:rPr>
                  <w:rFonts w:asciiTheme="minorHAnsi" w:hAnsiTheme="minorHAnsi"/>
                  <w:sz w:val="18"/>
                  <w:szCs w:val="18"/>
                </w:rPr>
                <w:delText>taken</w:delText>
              </w:r>
              <w:r w:rsidR="00754E48" w:rsidDel="003014CF">
                <w:rPr>
                  <w:rFonts w:asciiTheme="minorHAnsi" w:hAnsiTheme="minorHAnsi"/>
                  <w:sz w:val="18"/>
                  <w:szCs w:val="18"/>
                </w:rPr>
                <w:delText xml:space="preserve"> from NRCC-PRF-01</w:delText>
              </w:r>
              <w:r w:rsidR="00F328CD" w:rsidRPr="00B05774" w:rsidDel="003014CF">
                <w:rPr>
                  <w:rFonts w:asciiTheme="minorHAnsi" w:hAnsiTheme="minorHAnsi"/>
                  <w:sz w:val="18"/>
                  <w:szCs w:val="18"/>
                </w:rPr>
                <w:delText>;</w:delText>
              </w:r>
            </w:del>
          </w:p>
          <w:p w14:paraId="44197481" w14:textId="77777777" w:rsidR="00F328CD" w:rsidRPr="00B05774" w:rsidDel="003014CF" w:rsidRDefault="00F328CD" w:rsidP="00F328CD">
            <w:pPr>
              <w:rPr>
                <w:del w:id="26" w:author="Markstrum, Alexis@Energy" w:date="2019-10-14T11:50:00Z"/>
                <w:rFonts w:asciiTheme="minorHAnsi" w:hAnsiTheme="minorHAnsi"/>
                <w:sz w:val="18"/>
                <w:szCs w:val="18"/>
              </w:rPr>
            </w:pPr>
            <w:del w:id="27" w:author="Markstrum, Alexis@Energy" w:date="2019-10-14T11:50:00Z">
              <w:r w:rsidRPr="00B05774" w:rsidDel="003014CF">
                <w:rPr>
                  <w:rFonts w:asciiTheme="minorHAnsi" w:hAnsiTheme="minorHAnsi"/>
                  <w:sz w:val="18"/>
                  <w:szCs w:val="18"/>
                </w:rPr>
                <w:delText xml:space="preserve">Else then  user input numeric value, xxxxx.x </w:delText>
              </w:r>
            </w:del>
          </w:p>
          <w:p w14:paraId="1F2E99B6" w14:textId="43F929EB" w:rsidR="00F328CD" w:rsidRPr="00A42BCC" w:rsidDel="008A5A59" w:rsidRDefault="00F328CD">
            <w:pPr>
              <w:rPr>
                <w:rFonts w:asciiTheme="minorHAnsi" w:hAnsiTheme="minorHAnsi"/>
                <w:sz w:val="18"/>
                <w:szCs w:val="18"/>
              </w:rPr>
            </w:pPr>
            <w:del w:id="28" w:author="Markstrum, Alexis@Energy" w:date="2019-10-14T11:50:00Z">
              <w:r w:rsidRPr="00B05774" w:rsidDel="003014CF">
                <w:rPr>
                  <w:rFonts w:asciiTheme="minorHAnsi" w:hAnsiTheme="minorHAnsi"/>
                  <w:sz w:val="18"/>
                  <w:szCs w:val="18"/>
                </w:rPr>
                <w:delText>else, if A0</w:delText>
              </w:r>
              <w:r w:rsidR="00D02E86" w:rsidDel="003014CF">
                <w:rPr>
                  <w:rFonts w:asciiTheme="minorHAnsi" w:hAnsiTheme="minorHAnsi"/>
                  <w:sz w:val="18"/>
                  <w:szCs w:val="18"/>
                </w:rPr>
                <w:delText>1</w:delText>
              </w:r>
              <w:r w:rsidRPr="00B05774" w:rsidDel="003014CF">
                <w:rPr>
                  <w:rFonts w:asciiTheme="minorHAnsi" w:hAnsiTheme="minorHAnsi"/>
                  <w:sz w:val="18"/>
                  <w:szCs w:val="18"/>
                </w:rPr>
                <w:delText xml:space="preserve"> =! “required”, then value=N/A&gt;&gt;</w:delText>
              </w:r>
            </w:del>
          </w:p>
        </w:tc>
      </w:tr>
      <w:tr w:rsidR="00F328CD" w:rsidRPr="00A42BCC" w:rsidDel="008A5A59" w14:paraId="342AFEC0" w14:textId="77777777" w:rsidTr="00F328CD">
        <w:tc>
          <w:tcPr>
            <w:tcW w:w="582" w:type="dxa"/>
            <w:vAlign w:val="center"/>
          </w:tcPr>
          <w:p w14:paraId="7354F5EE" w14:textId="48C9F409" w:rsidR="00F328CD" w:rsidDel="008A5A59" w:rsidRDefault="00D02E86" w:rsidP="00F328CD">
            <w:pPr>
              <w:jc w:val="center"/>
              <w:rPr>
                <w:rFonts w:asciiTheme="minorHAnsi" w:hAnsiTheme="minorHAnsi"/>
                <w:sz w:val="18"/>
                <w:szCs w:val="18"/>
              </w:rPr>
            </w:pPr>
            <w:r>
              <w:rPr>
                <w:rFonts w:asciiTheme="minorHAnsi" w:hAnsiTheme="minorHAnsi"/>
                <w:sz w:val="18"/>
                <w:szCs w:val="18"/>
              </w:rPr>
              <w:t>09</w:t>
            </w:r>
          </w:p>
        </w:tc>
        <w:tc>
          <w:tcPr>
            <w:tcW w:w="5104" w:type="dxa"/>
            <w:vAlign w:val="center"/>
          </w:tcPr>
          <w:p w14:paraId="1D6B8F1E"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75D67692" w14:textId="77777777" w:rsidR="003014CF" w:rsidRPr="003014CF" w:rsidRDefault="003014CF" w:rsidP="003014CF">
            <w:pPr>
              <w:rPr>
                <w:ins w:id="29" w:author="Markstrum, Alexis@Energy" w:date="2019-10-14T11:50:00Z"/>
                <w:rFonts w:asciiTheme="minorHAnsi" w:hAnsiTheme="minorHAnsi"/>
                <w:sz w:val="18"/>
                <w:szCs w:val="18"/>
              </w:rPr>
            </w:pPr>
            <w:ins w:id="30" w:author="Markstrum, Alexis@Energy" w:date="2019-10-14T11:50:00Z">
              <w:r w:rsidRPr="003014CF">
                <w:rPr>
                  <w:rFonts w:asciiTheme="minorHAnsi" w:hAnsiTheme="minorHAnsi"/>
                  <w:sz w:val="18"/>
                  <w:szCs w:val="18"/>
                </w:rPr>
                <w:t xml:space="preserve">&lt;&lt;if A01≠"required", then value = N/A; </w:t>
              </w:r>
            </w:ins>
          </w:p>
          <w:p w14:paraId="7596449E" w14:textId="3F8FB6DA" w:rsidR="00F328CD" w:rsidRPr="00B05774" w:rsidDel="003014CF" w:rsidRDefault="003014CF" w:rsidP="003014CF">
            <w:pPr>
              <w:rPr>
                <w:del w:id="31" w:author="Markstrum, Alexis@Energy" w:date="2019-10-14T11:50:00Z"/>
                <w:rFonts w:asciiTheme="minorHAnsi" w:hAnsiTheme="minorHAnsi"/>
                <w:sz w:val="18"/>
                <w:szCs w:val="18"/>
              </w:rPr>
            </w:pPr>
            <w:ins w:id="32" w:author="Markstrum, Alexis@Energy" w:date="2019-10-14T11:50:00Z">
              <w:r w:rsidRPr="003014CF">
                <w:rPr>
                  <w:rFonts w:asciiTheme="minorHAnsi" w:hAnsiTheme="minorHAnsi"/>
                  <w:sz w:val="18"/>
                  <w:szCs w:val="18"/>
                </w:rPr>
                <w:t>Else user input numeric value, xxxxx.x &gt;&gt;</w:t>
              </w:r>
            </w:ins>
            <w:del w:id="33" w:author="Markstrum, Alexis@Energy" w:date="2019-10-14T11:50:00Z">
              <w:r w:rsidR="00D02E86" w:rsidDel="003014CF">
                <w:rPr>
                  <w:rFonts w:asciiTheme="minorHAnsi" w:hAnsiTheme="minorHAnsi"/>
                  <w:sz w:val="18"/>
                  <w:szCs w:val="18"/>
                </w:rPr>
                <w:delText>&lt;&lt;if A01</w:delText>
              </w:r>
              <w:r w:rsidR="00F328CD" w:rsidRPr="00B05774" w:rsidDel="003014CF">
                <w:rPr>
                  <w:rFonts w:asciiTheme="minorHAnsi" w:hAnsiTheme="minorHAnsi"/>
                  <w:sz w:val="18"/>
                  <w:szCs w:val="18"/>
                </w:rPr>
                <w:delText xml:space="preserve">="required", then value is </w:delText>
              </w:r>
              <w:r w:rsidR="00F328CD" w:rsidDel="003014CF">
                <w:rPr>
                  <w:rFonts w:asciiTheme="minorHAnsi" w:hAnsiTheme="minorHAnsi"/>
                  <w:sz w:val="18"/>
                  <w:szCs w:val="18"/>
                </w:rPr>
                <w:delText>taken</w:delText>
              </w:r>
              <w:r w:rsidR="00754E48" w:rsidDel="003014CF">
                <w:rPr>
                  <w:rFonts w:asciiTheme="minorHAnsi" w:hAnsiTheme="minorHAnsi"/>
                  <w:sz w:val="18"/>
                  <w:szCs w:val="18"/>
                </w:rPr>
                <w:delText xml:space="preserve"> from NRCC-PRF-01</w:delText>
              </w:r>
              <w:r w:rsidR="00F328CD" w:rsidRPr="00B05774" w:rsidDel="003014CF">
                <w:rPr>
                  <w:rFonts w:asciiTheme="minorHAnsi" w:hAnsiTheme="minorHAnsi"/>
                  <w:sz w:val="18"/>
                  <w:szCs w:val="18"/>
                </w:rPr>
                <w:delText>;</w:delText>
              </w:r>
            </w:del>
          </w:p>
          <w:p w14:paraId="20D34B59" w14:textId="77777777" w:rsidR="00F328CD" w:rsidRPr="00B05774" w:rsidDel="003014CF" w:rsidRDefault="00F328CD" w:rsidP="00F328CD">
            <w:pPr>
              <w:rPr>
                <w:del w:id="34" w:author="Markstrum, Alexis@Energy" w:date="2019-10-14T11:50:00Z"/>
                <w:rFonts w:asciiTheme="minorHAnsi" w:hAnsiTheme="minorHAnsi"/>
                <w:sz w:val="18"/>
                <w:szCs w:val="18"/>
              </w:rPr>
            </w:pPr>
            <w:del w:id="35" w:author="Markstrum, Alexis@Energy" w:date="2019-10-14T11:50:00Z">
              <w:r w:rsidRPr="00B05774" w:rsidDel="003014CF">
                <w:rPr>
                  <w:rFonts w:asciiTheme="minorHAnsi" w:hAnsiTheme="minorHAnsi"/>
                  <w:sz w:val="18"/>
                  <w:szCs w:val="18"/>
                </w:rPr>
                <w:delText xml:space="preserve">Else then  user input numeric value, xxxxx.x </w:delText>
              </w:r>
            </w:del>
          </w:p>
          <w:p w14:paraId="425E3BDA" w14:textId="597CBC71" w:rsidR="00F328CD" w:rsidRPr="00A42BCC" w:rsidDel="008A5A59" w:rsidRDefault="00F328CD">
            <w:pPr>
              <w:rPr>
                <w:rFonts w:asciiTheme="minorHAnsi" w:hAnsiTheme="minorHAnsi"/>
                <w:sz w:val="18"/>
                <w:szCs w:val="18"/>
              </w:rPr>
            </w:pPr>
            <w:del w:id="36" w:author="Markstrum, Alexis@Energy" w:date="2019-10-14T11:50:00Z">
              <w:r w:rsidRPr="00B05774" w:rsidDel="003014CF">
                <w:rPr>
                  <w:rFonts w:asciiTheme="minorHAnsi" w:hAnsiTheme="minorHAnsi"/>
                  <w:sz w:val="18"/>
                  <w:szCs w:val="18"/>
                </w:rPr>
                <w:delText>else, if A0</w:delText>
              </w:r>
              <w:r w:rsidR="00D02E86" w:rsidDel="003014CF">
                <w:rPr>
                  <w:rFonts w:asciiTheme="minorHAnsi" w:hAnsiTheme="minorHAnsi"/>
                  <w:sz w:val="18"/>
                  <w:szCs w:val="18"/>
                </w:rPr>
                <w:delText>1</w:delText>
              </w:r>
              <w:r w:rsidRPr="00B05774" w:rsidDel="003014CF">
                <w:rPr>
                  <w:rFonts w:asciiTheme="minorHAnsi" w:hAnsiTheme="minorHAnsi"/>
                  <w:sz w:val="18"/>
                  <w:szCs w:val="18"/>
                </w:rPr>
                <w:delText xml:space="preserve"> =! “required”, then value=N/A&gt;&gt;</w:delText>
              </w:r>
            </w:del>
          </w:p>
        </w:tc>
      </w:tr>
      <w:tr w:rsidR="00F328CD" w:rsidRPr="00A42BCC" w14:paraId="110D76D1" w14:textId="77777777" w:rsidTr="00F328CD">
        <w:tc>
          <w:tcPr>
            <w:tcW w:w="582" w:type="dxa"/>
            <w:vAlign w:val="center"/>
          </w:tcPr>
          <w:p w14:paraId="707BDC72" w14:textId="215624C7" w:rsidR="00F328CD" w:rsidRPr="00A42BCC" w:rsidDel="00E42B9A" w:rsidRDefault="00F328CD" w:rsidP="00F328CD">
            <w:pPr>
              <w:jc w:val="center"/>
              <w:rPr>
                <w:rFonts w:asciiTheme="minorHAnsi" w:hAnsiTheme="minorHAnsi"/>
                <w:sz w:val="18"/>
                <w:szCs w:val="18"/>
              </w:rPr>
            </w:pPr>
            <w:r>
              <w:rPr>
                <w:rFonts w:asciiTheme="minorHAnsi" w:hAnsiTheme="minorHAnsi"/>
                <w:sz w:val="18"/>
                <w:szCs w:val="18"/>
              </w:rPr>
              <w:t>1</w:t>
            </w:r>
            <w:r w:rsidR="00D02E86">
              <w:rPr>
                <w:rFonts w:asciiTheme="minorHAnsi" w:hAnsiTheme="minorHAnsi"/>
                <w:sz w:val="18"/>
                <w:szCs w:val="18"/>
              </w:rPr>
              <w:t>0</w:t>
            </w:r>
          </w:p>
        </w:tc>
        <w:tc>
          <w:tcPr>
            <w:tcW w:w="5104" w:type="dxa"/>
            <w:vAlign w:val="center"/>
          </w:tcPr>
          <w:p w14:paraId="5AC4F34E" w14:textId="77777777" w:rsidR="00F328CD" w:rsidRPr="00197C55" w:rsidRDefault="00F328CD" w:rsidP="00F328CD">
            <w:pPr>
              <w:rPr>
                <w:rFonts w:asciiTheme="minorHAnsi" w:hAnsiTheme="minorHAnsi"/>
                <w:sz w:val="18"/>
                <w:szCs w:val="18"/>
              </w:rPr>
            </w:pPr>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2F5A558E" w14:textId="77777777" w:rsidR="003014CF" w:rsidRPr="003014CF" w:rsidRDefault="003014CF" w:rsidP="003014CF">
            <w:pPr>
              <w:rPr>
                <w:ins w:id="37" w:author="Markstrum, Alexis@Energy" w:date="2019-10-14T11:50:00Z"/>
                <w:rFonts w:asciiTheme="minorHAnsi" w:hAnsiTheme="minorHAnsi"/>
                <w:sz w:val="18"/>
                <w:szCs w:val="18"/>
              </w:rPr>
            </w:pPr>
            <w:ins w:id="38" w:author="Markstrum, Alexis@Energy" w:date="2019-10-14T11:50:00Z">
              <w:r w:rsidRPr="003014CF">
                <w:rPr>
                  <w:rFonts w:asciiTheme="minorHAnsi" w:hAnsiTheme="minorHAnsi"/>
                  <w:sz w:val="18"/>
                  <w:szCs w:val="18"/>
                </w:rPr>
                <w:t xml:space="preserve">&lt;&lt; if A01≠"required", then value = N/A; </w:t>
              </w:r>
            </w:ins>
          </w:p>
          <w:p w14:paraId="7C047819" w14:textId="3790F04B" w:rsidR="00F328CD" w:rsidDel="003014CF" w:rsidRDefault="003014CF" w:rsidP="003014CF">
            <w:pPr>
              <w:rPr>
                <w:del w:id="39" w:author="Markstrum, Alexis@Energy" w:date="2019-10-14T11:50:00Z"/>
                <w:rFonts w:asciiTheme="minorHAnsi" w:hAnsiTheme="minorHAnsi"/>
                <w:sz w:val="18"/>
                <w:szCs w:val="18"/>
              </w:rPr>
            </w:pPr>
            <w:ins w:id="40" w:author="Markstrum, Alexis@Energy" w:date="2019-10-14T11:50:00Z">
              <w:r w:rsidRPr="003014CF">
                <w:rPr>
                  <w:rFonts w:asciiTheme="minorHAnsi" w:hAnsiTheme="minorHAnsi"/>
                  <w:sz w:val="18"/>
                  <w:szCs w:val="18"/>
                </w:rPr>
                <w:t>Else value = sum of (A06+A07+A08+A09) &gt;&gt;</w:t>
              </w:r>
            </w:ins>
            <w:del w:id="41" w:author="Markstrum, Alexis@Energy" w:date="2019-10-14T11:50:00Z">
              <w:r w:rsidR="00D02E86" w:rsidDel="003014CF">
                <w:rPr>
                  <w:rFonts w:asciiTheme="minorHAnsi" w:hAnsiTheme="minorHAnsi"/>
                  <w:sz w:val="18"/>
                  <w:szCs w:val="18"/>
                </w:rPr>
                <w:delText>&lt;&lt;if A01</w:delText>
              </w:r>
              <w:r w:rsidR="00F328CD" w:rsidDel="003014CF">
                <w:rPr>
                  <w:rFonts w:asciiTheme="minorHAnsi" w:hAnsiTheme="minorHAnsi"/>
                  <w:sz w:val="18"/>
                  <w:szCs w:val="18"/>
                </w:rPr>
                <w:delText>="required</w:delText>
              </w:r>
              <w:r w:rsidR="00754E48" w:rsidDel="003014CF">
                <w:rPr>
                  <w:rFonts w:asciiTheme="minorHAnsi" w:hAnsiTheme="minorHAnsi"/>
                  <w:sz w:val="18"/>
                  <w:szCs w:val="18"/>
                </w:rPr>
                <w:delText>", then value is taken from NRCC-PRF-01</w:delText>
              </w:r>
              <w:r w:rsidR="00F328CD" w:rsidDel="003014CF">
                <w:rPr>
                  <w:rFonts w:asciiTheme="minorHAnsi" w:hAnsiTheme="minorHAnsi"/>
                  <w:sz w:val="18"/>
                  <w:szCs w:val="18"/>
                </w:rPr>
                <w:delText>;</w:delText>
              </w:r>
            </w:del>
          </w:p>
          <w:p w14:paraId="50B6D4C5" w14:textId="604C2F0A" w:rsidR="00F328CD" w:rsidRPr="00A42BCC" w:rsidRDefault="00F328CD" w:rsidP="00A21A0C">
            <w:pPr>
              <w:rPr>
                <w:rFonts w:asciiTheme="minorHAnsi" w:hAnsiTheme="minorHAnsi"/>
                <w:sz w:val="18"/>
                <w:szCs w:val="18"/>
              </w:rPr>
            </w:pPr>
            <w:del w:id="42" w:author="Markstrum, Alexis@Energy" w:date="2019-10-14T11:50:00Z">
              <w:r w:rsidDel="003014CF">
                <w:rPr>
                  <w:rFonts w:asciiTheme="minorHAnsi" w:hAnsiTheme="minorHAnsi"/>
                  <w:sz w:val="18"/>
                  <w:szCs w:val="18"/>
                </w:rPr>
                <w:delText xml:space="preserve">Else  value = </w:delText>
              </w:r>
              <w:r w:rsidR="00D02E86" w:rsidDel="003014CF">
                <w:rPr>
                  <w:rFonts w:asciiTheme="minorHAnsi" w:hAnsiTheme="minorHAnsi"/>
                  <w:sz w:val="18"/>
                  <w:szCs w:val="18"/>
                </w:rPr>
                <w:delText>sum of (A0</w:delText>
              </w:r>
              <w:r w:rsidR="00A21A0C" w:rsidDel="003014CF">
                <w:rPr>
                  <w:rFonts w:asciiTheme="minorHAnsi" w:hAnsiTheme="minorHAnsi"/>
                  <w:sz w:val="18"/>
                  <w:szCs w:val="18"/>
                </w:rPr>
                <w:delText>6</w:delText>
              </w:r>
              <w:r w:rsidR="00D02E86" w:rsidDel="003014CF">
                <w:rPr>
                  <w:rFonts w:asciiTheme="minorHAnsi" w:hAnsiTheme="minorHAnsi"/>
                  <w:sz w:val="18"/>
                  <w:szCs w:val="18"/>
                </w:rPr>
                <w:delText>+A0</w:delText>
              </w:r>
              <w:r w:rsidR="00A21A0C" w:rsidDel="003014CF">
                <w:rPr>
                  <w:rFonts w:asciiTheme="minorHAnsi" w:hAnsiTheme="minorHAnsi"/>
                  <w:sz w:val="18"/>
                  <w:szCs w:val="18"/>
                </w:rPr>
                <w:delText>7</w:delText>
              </w:r>
              <w:r w:rsidR="00D02E86" w:rsidDel="003014CF">
                <w:rPr>
                  <w:rFonts w:asciiTheme="minorHAnsi" w:hAnsiTheme="minorHAnsi"/>
                  <w:sz w:val="18"/>
                  <w:szCs w:val="18"/>
                </w:rPr>
                <w:delText>+A</w:delText>
              </w:r>
              <w:r w:rsidR="00A21A0C" w:rsidDel="003014CF">
                <w:rPr>
                  <w:rFonts w:asciiTheme="minorHAnsi" w:hAnsiTheme="minorHAnsi"/>
                  <w:sz w:val="18"/>
                  <w:szCs w:val="18"/>
                </w:rPr>
                <w:delText>08</w:delText>
              </w:r>
              <w:r w:rsidR="00D02E86" w:rsidDel="003014CF">
                <w:rPr>
                  <w:rFonts w:asciiTheme="minorHAnsi" w:hAnsiTheme="minorHAnsi"/>
                  <w:sz w:val="18"/>
                  <w:szCs w:val="18"/>
                </w:rPr>
                <w:delText>+A</w:delText>
              </w:r>
              <w:r w:rsidR="00A21A0C" w:rsidDel="003014CF">
                <w:rPr>
                  <w:rFonts w:asciiTheme="minorHAnsi" w:hAnsiTheme="minorHAnsi"/>
                  <w:sz w:val="18"/>
                  <w:szCs w:val="18"/>
                </w:rPr>
                <w:delText>09</w:delText>
              </w:r>
              <w:r w:rsidR="00D02E86" w:rsidDel="003014CF">
                <w:rPr>
                  <w:rFonts w:asciiTheme="minorHAnsi" w:hAnsiTheme="minorHAnsi"/>
                  <w:sz w:val="18"/>
                  <w:szCs w:val="18"/>
                </w:rPr>
                <w:delText>);</w:delText>
              </w:r>
              <w:r w:rsidR="00D02E86" w:rsidDel="003014CF">
                <w:rPr>
                  <w:rFonts w:asciiTheme="minorHAnsi" w:hAnsiTheme="minorHAnsi"/>
                  <w:sz w:val="18"/>
                  <w:szCs w:val="18"/>
                </w:rPr>
                <w:br/>
                <w:delText>if A01</w:delText>
              </w:r>
              <w:r w:rsidDel="003014CF">
                <w:rPr>
                  <w:rFonts w:asciiTheme="minorHAnsi" w:hAnsiTheme="minorHAnsi"/>
                  <w:sz w:val="18"/>
                  <w:szCs w:val="18"/>
                </w:rPr>
                <w:delText>=! “required”, then value=N/A&gt;&gt;</w:delText>
              </w:r>
            </w:del>
          </w:p>
        </w:tc>
      </w:tr>
      <w:tr w:rsidR="005B6312" w14:paraId="04FB332E" w14:textId="77777777" w:rsidTr="00F328CD">
        <w:tc>
          <w:tcPr>
            <w:tcW w:w="582" w:type="dxa"/>
            <w:vAlign w:val="center"/>
          </w:tcPr>
          <w:p w14:paraId="4C93DCF5" w14:textId="65B57E9A" w:rsidR="005B6312" w:rsidRDefault="00011BC3" w:rsidP="008D3313">
            <w:pPr>
              <w:jc w:val="center"/>
              <w:rPr>
                <w:rFonts w:asciiTheme="minorHAnsi" w:hAnsiTheme="minorHAnsi"/>
                <w:sz w:val="18"/>
                <w:szCs w:val="18"/>
              </w:rPr>
            </w:pPr>
            <w:r>
              <w:rPr>
                <w:rFonts w:asciiTheme="minorHAnsi" w:hAnsiTheme="minorHAnsi"/>
                <w:sz w:val="18"/>
                <w:szCs w:val="18"/>
              </w:rPr>
              <w:t>1</w:t>
            </w:r>
            <w:r w:rsidR="00D02E86">
              <w:rPr>
                <w:rFonts w:asciiTheme="minorHAnsi" w:hAnsiTheme="minorHAnsi"/>
                <w:sz w:val="18"/>
                <w:szCs w:val="18"/>
              </w:rPr>
              <w:t>1</w:t>
            </w:r>
          </w:p>
        </w:tc>
        <w:tc>
          <w:tcPr>
            <w:tcW w:w="5104" w:type="dxa"/>
            <w:vAlign w:val="center"/>
          </w:tcPr>
          <w:p w14:paraId="5F908336" w14:textId="5059959E" w:rsidR="005B6312" w:rsidRPr="00037CA8" w:rsidRDefault="005B6312" w:rsidP="008D3313">
            <w:pPr>
              <w:rPr>
                <w:rFonts w:asciiTheme="minorHAnsi" w:hAnsiTheme="minorHAnsi"/>
                <w:sz w:val="18"/>
                <w:szCs w:val="18"/>
              </w:rPr>
            </w:pPr>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p>
        </w:tc>
        <w:tc>
          <w:tcPr>
            <w:tcW w:w="5104" w:type="dxa"/>
            <w:vAlign w:val="center"/>
          </w:tcPr>
          <w:p w14:paraId="46069126" w14:textId="2C33266B" w:rsidR="005B6312" w:rsidRDefault="005B6312">
            <w:pPr>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calculated:</w:t>
            </w:r>
            <w:r>
              <w:t xml:space="preserve"> </w:t>
            </w:r>
            <w:r>
              <w:rPr>
                <w:rFonts w:asciiTheme="minorHAnsi" w:hAnsiTheme="minorHAnsi"/>
                <w:sz w:val="18"/>
                <w:szCs w:val="18"/>
              </w:rPr>
              <w:t>if A0</w:t>
            </w:r>
            <w:r w:rsidR="00D02E86">
              <w:rPr>
                <w:rFonts w:asciiTheme="minorHAnsi" w:hAnsiTheme="minorHAnsi"/>
                <w:sz w:val="18"/>
                <w:szCs w:val="18"/>
              </w:rPr>
              <w:t>1</w:t>
            </w:r>
            <w:r>
              <w:rPr>
                <w:rFonts w:asciiTheme="minorHAnsi" w:hAnsiTheme="minorHAnsi"/>
                <w:sz w:val="18"/>
                <w:szCs w:val="18"/>
              </w:rPr>
              <w:t>=required</w:t>
            </w:r>
            <w:r w:rsidRPr="004B6582">
              <w:rPr>
                <w:rFonts w:asciiTheme="minorHAnsi" w:hAnsiTheme="minorHAnsi"/>
                <w:sz w:val="18"/>
                <w:szCs w:val="18"/>
              </w:rPr>
              <w:t>, then</w:t>
            </w:r>
            <w:r w:rsidR="00F77597">
              <w:rPr>
                <w:rFonts w:asciiTheme="minorHAnsi" w:hAnsiTheme="minorHAnsi"/>
                <w:sz w:val="18"/>
                <w:szCs w:val="18"/>
              </w:rPr>
              <w:t xml:space="preserve"> value = </w:t>
            </w:r>
            <w:r w:rsidR="00BB7FEB">
              <w:rPr>
                <w:rFonts w:asciiTheme="minorHAnsi" w:hAnsiTheme="minorHAnsi"/>
                <w:sz w:val="18"/>
                <w:szCs w:val="18"/>
              </w:rPr>
              <w:t>A1</w:t>
            </w:r>
            <w:r w:rsidR="00D02E86">
              <w:rPr>
                <w:rFonts w:asciiTheme="minorHAnsi" w:hAnsiTheme="minorHAnsi"/>
                <w:sz w:val="18"/>
                <w:szCs w:val="18"/>
              </w:rPr>
              <w:t>0</w:t>
            </w:r>
            <w:r>
              <w:rPr>
                <w:rFonts w:asciiTheme="minorHAnsi" w:hAnsiTheme="minorHAnsi"/>
                <w:sz w:val="18"/>
                <w:szCs w:val="18"/>
              </w:rPr>
              <w:t>*0.3, else value = N/A</w:t>
            </w:r>
            <w:r w:rsidDel="00820D66">
              <w:rPr>
                <w:rFonts w:asciiTheme="minorHAnsi" w:hAnsiTheme="minorHAnsi"/>
                <w:sz w:val="18"/>
                <w:szCs w:val="18"/>
              </w:rPr>
              <w:t xml:space="preserve"> </w:t>
            </w:r>
            <w:r>
              <w:rPr>
                <w:rFonts w:asciiTheme="minorHAnsi" w:hAnsiTheme="minorHAnsi"/>
                <w:sz w:val="18"/>
                <w:szCs w:val="18"/>
              </w:rPr>
              <w:t>&gt;&gt;</w:t>
            </w:r>
          </w:p>
        </w:tc>
      </w:tr>
      <w:tr w:rsidR="005B6312" w:rsidRPr="00A42BCC" w14:paraId="4A3A5E25" w14:textId="77777777" w:rsidTr="00F328CD">
        <w:tc>
          <w:tcPr>
            <w:tcW w:w="582" w:type="dxa"/>
            <w:vAlign w:val="center"/>
          </w:tcPr>
          <w:p w14:paraId="4A3A5E22" w14:textId="4155B31C" w:rsidR="005B6312" w:rsidRPr="00A42BCC" w:rsidDel="0053362D" w:rsidRDefault="00011BC3" w:rsidP="005B6312">
            <w:pPr>
              <w:jc w:val="center"/>
              <w:rPr>
                <w:rFonts w:asciiTheme="minorHAnsi" w:hAnsiTheme="minorHAnsi"/>
                <w:sz w:val="18"/>
                <w:szCs w:val="18"/>
              </w:rPr>
            </w:pPr>
            <w:r>
              <w:rPr>
                <w:rFonts w:asciiTheme="minorHAnsi" w:hAnsiTheme="minorHAnsi"/>
                <w:sz w:val="18"/>
                <w:szCs w:val="18"/>
              </w:rPr>
              <w:t>1</w:t>
            </w:r>
            <w:r w:rsidR="00D02E86">
              <w:rPr>
                <w:rFonts w:asciiTheme="minorHAnsi" w:hAnsiTheme="minorHAnsi"/>
                <w:sz w:val="18"/>
                <w:szCs w:val="18"/>
              </w:rPr>
              <w:t>2</w:t>
            </w:r>
          </w:p>
        </w:tc>
        <w:tc>
          <w:tcPr>
            <w:tcW w:w="5104" w:type="dxa"/>
          </w:tcPr>
          <w:p w14:paraId="4A3A5E23" w14:textId="1312D8F7"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p>
        </w:tc>
        <w:tc>
          <w:tcPr>
            <w:tcW w:w="5104" w:type="dxa"/>
          </w:tcPr>
          <w:p w14:paraId="4A3A5E24" w14:textId="77777777" w:rsidR="005B6312" w:rsidRPr="00A42BCC" w:rsidRDefault="005B6312" w:rsidP="005B6312">
            <w:pPr>
              <w:rPr>
                <w:rFonts w:asciiTheme="minorHAnsi" w:hAnsiTheme="minorHAnsi"/>
                <w:sz w:val="18"/>
                <w:szCs w:val="18"/>
              </w:rPr>
            </w:pPr>
            <w:r w:rsidRPr="00A42BCC">
              <w:rPr>
                <w:rFonts w:asciiTheme="minorHAnsi" w:hAnsiTheme="minorHAnsi"/>
                <w:sz w:val="18"/>
                <w:szCs w:val="18"/>
              </w:rPr>
              <w:t>&lt;&lt;user input: date (use date format validation control)&gt;&gt;</w:t>
            </w:r>
          </w:p>
        </w:tc>
      </w:tr>
      <w:tr w:rsidR="005B6312" w:rsidRPr="00A42BCC" w14:paraId="1F222A09" w14:textId="77777777" w:rsidTr="00F328CD">
        <w:tc>
          <w:tcPr>
            <w:tcW w:w="582" w:type="dxa"/>
            <w:vAlign w:val="center"/>
          </w:tcPr>
          <w:p w14:paraId="2E709D13" w14:textId="0FC503A7" w:rsidR="005B6312" w:rsidDel="00820D66" w:rsidRDefault="00011BC3" w:rsidP="008D3313">
            <w:pPr>
              <w:jc w:val="center"/>
              <w:rPr>
                <w:rFonts w:asciiTheme="minorHAnsi" w:hAnsiTheme="minorHAnsi"/>
                <w:sz w:val="18"/>
                <w:szCs w:val="18"/>
              </w:rPr>
            </w:pPr>
            <w:r>
              <w:rPr>
                <w:rFonts w:asciiTheme="minorHAnsi" w:hAnsiTheme="minorHAnsi"/>
                <w:sz w:val="18"/>
                <w:szCs w:val="18"/>
              </w:rPr>
              <w:t>1</w:t>
            </w:r>
            <w:r w:rsidR="00D02E86">
              <w:rPr>
                <w:rFonts w:asciiTheme="minorHAnsi" w:hAnsiTheme="minorHAnsi"/>
                <w:sz w:val="18"/>
                <w:szCs w:val="18"/>
              </w:rPr>
              <w:t>3</w:t>
            </w:r>
          </w:p>
        </w:tc>
        <w:tc>
          <w:tcPr>
            <w:tcW w:w="5104" w:type="dxa"/>
            <w:vAlign w:val="center"/>
          </w:tcPr>
          <w:p w14:paraId="3146BC31" w14:textId="77777777" w:rsidR="005B6312" w:rsidRPr="00A42BCC" w:rsidRDefault="005B6312" w:rsidP="008D3313">
            <w:pPr>
              <w:rPr>
                <w:rFonts w:asciiTheme="minorHAnsi" w:hAnsiTheme="minorHAnsi"/>
                <w:sz w:val="18"/>
                <w:szCs w:val="18"/>
              </w:rPr>
            </w:pPr>
            <w:r>
              <w:rPr>
                <w:rFonts w:asciiTheme="minorHAnsi" w:hAnsiTheme="minorHAnsi"/>
                <w:sz w:val="18"/>
                <w:szCs w:val="18"/>
              </w:rPr>
              <w:t>Test Procedure used</w:t>
            </w:r>
          </w:p>
        </w:tc>
        <w:tc>
          <w:tcPr>
            <w:tcW w:w="5104" w:type="dxa"/>
            <w:vAlign w:val="center"/>
          </w:tcPr>
          <w:p w14:paraId="01AE78EC" w14:textId="77777777" w:rsidR="005B6312" w:rsidRDefault="005B6312" w:rsidP="008D3313">
            <w:pPr>
              <w:rPr>
                <w:rFonts w:asciiTheme="minorHAnsi" w:hAnsiTheme="minorHAnsi"/>
                <w:sz w:val="18"/>
                <w:szCs w:val="18"/>
              </w:rPr>
            </w:pPr>
            <w:r>
              <w:rPr>
                <w:rFonts w:asciiTheme="minorHAnsi" w:hAnsiTheme="minorHAnsi"/>
                <w:sz w:val="18"/>
                <w:szCs w:val="18"/>
              </w:rPr>
              <w:t xml:space="preserve">&lt;&lt; user pick text value from following list of two: </w:t>
            </w:r>
          </w:p>
          <w:p w14:paraId="1D61B666" w14:textId="77777777" w:rsidR="005B6312" w:rsidRDefault="005B6312" w:rsidP="008D3313">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w:t>
            </w:r>
            <w:r>
              <w:rPr>
                <w:rFonts w:asciiTheme="minorHAnsi" w:hAnsiTheme="minorHAnsi"/>
                <w:sz w:val="18"/>
                <w:szCs w:val="18"/>
              </w:rPr>
              <w:t>est with Manual Meter</w:t>
            </w:r>
          </w:p>
          <w:p w14:paraId="489F3788" w14:textId="77777777" w:rsidR="005B6312" w:rsidRPr="00A42BCC" w:rsidRDefault="005B6312" w:rsidP="008D3313">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Test with Automatic Meter</w:t>
            </w:r>
            <w:r>
              <w:rPr>
                <w:rFonts w:asciiTheme="minorHAnsi" w:hAnsiTheme="minorHAnsi"/>
                <w:sz w:val="18"/>
                <w:szCs w:val="18"/>
              </w:rPr>
              <w:t>&gt;&gt;</w:t>
            </w:r>
          </w:p>
        </w:tc>
      </w:tr>
      <w:tr w:rsidR="005B6312" w14:paraId="7120AB5C" w14:textId="77777777" w:rsidTr="00F328CD">
        <w:tc>
          <w:tcPr>
            <w:tcW w:w="582" w:type="dxa"/>
            <w:vAlign w:val="center"/>
          </w:tcPr>
          <w:p w14:paraId="7CB355A3" w14:textId="77777777" w:rsidR="005B6312" w:rsidDel="00820D66" w:rsidRDefault="005B6312" w:rsidP="008D3313">
            <w:pPr>
              <w:jc w:val="center"/>
              <w:rPr>
                <w:rFonts w:asciiTheme="minorHAnsi" w:hAnsiTheme="minorHAnsi"/>
                <w:sz w:val="18"/>
                <w:szCs w:val="18"/>
              </w:rPr>
            </w:pPr>
          </w:p>
        </w:tc>
        <w:tc>
          <w:tcPr>
            <w:tcW w:w="5104" w:type="dxa"/>
            <w:vAlign w:val="center"/>
          </w:tcPr>
          <w:p w14:paraId="06E93B2A" w14:textId="77777777" w:rsidR="005B6312" w:rsidRDefault="005B6312" w:rsidP="008D3313">
            <w:pPr>
              <w:rPr>
                <w:rFonts w:asciiTheme="minorHAnsi" w:hAnsiTheme="minorHAnsi"/>
                <w:sz w:val="18"/>
                <w:szCs w:val="18"/>
              </w:rPr>
            </w:pPr>
            <w:r>
              <w:rPr>
                <w:rFonts w:asciiTheme="minorHAnsi" w:hAnsiTheme="minorHAnsi"/>
                <w:sz w:val="18"/>
                <w:szCs w:val="18"/>
              </w:rPr>
              <w:t>this field not visible on completed document, used only to determine the variant for completion of the document.</w:t>
            </w:r>
          </w:p>
        </w:tc>
        <w:tc>
          <w:tcPr>
            <w:tcW w:w="5104" w:type="dxa"/>
            <w:vAlign w:val="center"/>
          </w:tcPr>
          <w:p w14:paraId="3C8F71EE" w14:textId="473DB917" w:rsidR="005B6312" w:rsidRPr="006954EE" w:rsidRDefault="005B6312" w:rsidP="008D3313">
            <w:pPr>
              <w:rPr>
                <w:rFonts w:asciiTheme="minorHAnsi" w:hAnsiTheme="minorHAnsi"/>
                <w:sz w:val="18"/>
                <w:szCs w:val="18"/>
              </w:rPr>
            </w:pPr>
            <w:r>
              <w:rPr>
                <w:rFonts w:asciiTheme="minorHAnsi" w:hAnsiTheme="minorHAnsi"/>
                <w:sz w:val="18"/>
                <w:szCs w:val="18"/>
              </w:rPr>
              <w:t>&lt;&lt; if A1</w:t>
            </w:r>
            <w:r w:rsidR="00D02E86">
              <w:rPr>
                <w:rFonts w:asciiTheme="minorHAnsi" w:hAnsiTheme="minorHAnsi"/>
                <w:sz w:val="18"/>
                <w:szCs w:val="18"/>
              </w:rPr>
              <w:t>3</w:t>
            </w:r>
            <w:r>
              <w:rPr>
                <w:rFonts w:asciiTheme="minorHAnsi" w:hAnsiTheme="minorHAnsi"/>
                <w:sz w:val="18"/>
                <w:szCs w:val="18"/>
              </w:rPr>
              <w:t xml:space="preserve">= </w:t>
            </w:r>
            <w:r w:rsidRPr="006954EE">
              <w:rPr>
                <w:rFonts w:asciiTheme="minorHAnsi" w:hAnsiTheme="minorHAnsi"/>
                <w:sz w:val="18"/>
                <w:szCs w:val="18"/>
              </w:rPr>
              <w:t>Single-Point Test with Manual Meter</w:t>
            </w:r>
            <w:r>
              <w:rPr>
                <w:rFonts w:asciiTheme="minorHAnsi" w:hAnsiTheme="minorHAnsi"/>
                <w:sz w:val="18"/>
                <w:szCs w:val="18"/>
              </w:rPr>
              <w:t xml:space="preserve">, </w:t>
            </w:r>
            <w:r w:rsidRPr="006954EE">
              <w:rPr>
                <w:rFonts w:asciiTheme="minorHAnsi" w:hAnsiTheme="minorHAnsi"/>
                <w:sz w:val="18"/>
                <w:szCs w:val="18"/>
              </w:rPr>
              <w:t xml:space="preserve">then use variant </w:t>
            </w:r>
            <w:r w:rsidR="003F17B6">
              <w:rPr>
                <w:rFonts w:asciiTheme="minorHAnsi" w:hAnsiTheme="minorHAnsi"/>
                <w:sz w:val="18"/>
                <w:szCs w:val="18"/>
              </w:rPr>
              <w:t>MCH</w:t>
            </w:r>
            <w:r w:rsidRPr="006954EE">
              <w:rPr>
                <w:rFonts w:asciiTheme="minorHAnsi" w:hAnsiTheme="minorHAnsi"/>
                <w:sz w:val="18"/>
                <w:szCs w:val="18"/>
              </w:rPr>
              <w:t>-2</w:t>
            </w:r>
            <w:r w:rsidR="003F17B6">
              <w:rPr>
                <w:rFonts w:asciiTheme="minorHAnsi" w:hAnsiTheme="minorHAnsi"/>
                <w:sz w:val="18"/>
                <w:szCs w:val="18"/>
              </w:rPr>
              <w:t>4</w:t>
            </w:r>
            <w:r w:rsidRPr="006954EE">
              <w:rPr>
                <w:rFonts w:asciiTheme="minorHAnsi" w:hAnsiTheme="minorHAnsi"/>
                <w:sz w:val="18"/>
                <w:szCs w:val="18"/>
              </w:rPr>
              <w:t xml:space="preserve">a; </w:t>
            </w:r>
          </w:p>
          <w:p w14:paraId="66128FB9" w14:textId="0A7573E1" w:rsidR="005B6312" w:rsidRDefault="004130B2">
            <w:pPr>
              <w:rPr>
                <w:rFonts w:asciiTheme="minorHAnsi" w:hAnsiTheme="minorHAnsi"/>
                <w:sz w:val="18"/>
                <w:szCs w:val="18"/>
              </w:rPr>
            </w:pPr>
            <w:r>
              <w:rPr>
                <w:rFonts w:asciiTheme="minorHAnsi" w:hAnsiTheme="minorHAnsi"/>
                <w:sz w:val="18"/>
                <w:szCs w:val="18"/>
              </w:rPr>
              <w:t>E</w:t>
            </w:r>
            <w:r w:rsidR="005B6312">
              <w:rPr>
                <w:rFonts w:asciiTheme="minorHAnsi" w:hAnsiTheme="minorHAnsi"/>
                <w:sz w:val="18"/>
                <w:szCs w:val="18"/>
              </w:rPr>
              <w:t>lse</w:t>
            </w:r>
            <w:r>
              <w:rPr>
                <w:rFonts w:asciiTheme="minorHAnsi" w:hAnsiTheme="minorHAnsi"/>
                <w:sz w:val="18"/>
                <w:szCs w:val="18"/>
              </w:rPr>
              <w:t xml:space="preserve"> </w:t>
            </w:r>
            <w:r w:rsidR="005B6312">
              <w:rPr>
                <w:rFonts w:asciiTheme="minorHAnsi" w:hAnsiTheme="minorHAnsi"/>
                <w:sz w:val="18"/>
                <w:szCs w:val="18"/>
              </w:rPr>
              <w:t>if A1</w:t>
            </w:r>
            <w:r w:rsidR="00D02E86">
              <w:rPr>
                <w:rFonts w:asciiTheme="minorHAnsi" w:hAnsiTheme="minorHAnsi"/>
                <w:sz w:val="18"/>
                <w:szCs w:val="18"/>
              </w:rPr>
              <w:t>3</w:t>
            </w:r>
            <w:r w:rsidR="005B6312">
              <w:rPr>
                <w:rFonts w:asciiTheme="minorHAnsi" w:hAnsiTheme="minorHAnsi"/>
                <w:sz w:val="18"/>
                <w:szCs w:val="18"/>
              </w:rPr>
              <w:t>=</w:t>
            </w:r>
            <w:r w:rsidR="005B6312" w:rsidRPr="006954EE">
              <w:rPr>
                <w:rFonts w:asciiTheme="minorHAnsi" w:hAnsiTheme="minorHAnsi"/>
                <w:sz w:val="18"/>
                <w:szCs w:val="18"/>
              </w:rPr>
              <w:t>Single-Point Test with Automatic Meter</w:t>
            </w:r>
            <w:r w:rsidR="005B6312">
              <w:rPr>
                <w:rFonts w:asciiTheme="minorHAnsi" w:hAnsiTheme="minorHAnsi"/>
                <w:sz w:val="18"/>
                <w:szCs w:val="18"/>
              </w:rPr>
              <w:t>,</w:t>
            </w:r>
            <w:r w:rsidR="005B6312" w:rsidRPr="006954EE">
              <w:rPr>
                <w:rFonts w:asciiTheme="minorHAnsi" w:hAnsiTheme="minorHAnsi"/>
                <w:sz w:val="18"/>
                <w:szCs w:val="18"/>
              </w:rPr>
              <w:t xml:space="preserve"> </w:t>
            </w:r>
            <w:r w:rsidR="005B6312">
              <w:rPr>
                <w:rFonts w:asciiTheme="minorHAnsi" w:hAnsiTheme="minorHAnsi"/>
                <w:sz w:val="18"/>
                <w:szCs w:val="18"/>
              </w:rPr>
              <w:t>then use</w:t>
            </w:r>
            <w:r w:rsidR="005B6312" w:rsidRPr="006954EE">
              <w:rPr>
                <w:rFonts w:asciiTheme="minorHAnsi" w:hAnsiTheme="minorHAnsi"/>
                <w:sz w:val="18"/>
                <w:szCs w:val="18"/>
              </w:rPr>
              <w:t xml:space="preserve"> </w:t>
            </w:r>
            <w:r w:rsidR="005B6312">
              <w:rPr>
                <w:rFonts w:asciiTheme="minorHAnsi" w:hAnsiTheme="minorHAnsi"/>
                <w:sz w:val="18"/>
                <w:szCs w:val="18"/>
              </w:rPr>
              <w:t xml:space="preserve">variant </w:t>
            </w:r>
            <w:r w:rsidR="003F17B6">
              <w:rPr>
                <w:rFonts w:asciiTheme="minorHAnsi" w:hAnsiTheme="minorHAnsi"/>
                <w:sz w:val="18"/>
                <w:szCs w:val="18"/>
              </w:rPr>
              <w:t>MCH</w:t>
            </w:r>
            <w:r w:rsidR="005B6312" w:rsidRPr="006954EE">
              <w:rPr>
                <w:rFonts w:asciiTheme="minorHAnsi" w:hAnsiTheme="minorHAnsi"/>
                <w:sz w:val="18"/>
                <w:szCs w:val="18"/>
              </w:rPr>
              <w:t>-2</w:t>
            </w:r>
            <w:r w:rsidR="003F17B6">
              <w:rPr>
                <w:rFonts w:asciiTheme="minorHAnsi" w:hAnsiTheme="minorHAnsi"/>
                <w:sz w:val="18"/>
                <w:szCs w:val="18"/>
              </w:rPr>
              <w:t>4</w:t>
            </w:r>
            <w:r w:rsidR="005B6312" w:rsidRPr="006954EE">
              <w:rPr>
                <w:rFonts w:asciiTheme="minorHAnsi" w:hAnsiTheme="minorHAnsi"/>
                <w:sz w:val="18"/>
                <w:szCs w:val="18"/>
              </w:rPr>
              <w:t>b</w:t>
            </w:r>
            <w:r w:rsidR="005B6312">
              <w:rPr>
                <w:rFonts w:asciiTheme="minorHAnsi" w:hAnsiTheme="minorHAnsi"/>
                <w:sz w:val="18"/>
                <w:szCs w:val="18"/>
              </w:rPr>
              <w:t>&gt;&gt;</w:t>
            </w:r>
          </w:p>
        </w:tc>
      </w:tr>
    </w:tbl>
    <w:p w14:paraId="4A3A5E26" w14:textId="77777777" w:rsidR="00536AA3" w:rsidRPr="00A42BCC" w:rsidRDefault="00536AA3" w:rsidP="00A42BCC">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0"/>
        <w:gridCol w:w="1613"/>
        <w:gridCol w:w="562"/>
        <w:gridCol w:w="1641"/>
        <w:gridCol w:w="1109"/>
        <w:gridCol w:w="288"/>
        <w:gridCol w:w="806"/>
        <w:gridCol w:w="1656"/>
        <w:gridCol w:w="547"/>
        <w:gridCol w:w="1983"/>
      </w:tblGrid>
      <w:tr w:rsidR="00EA01F0" w:rsidRPr="00A42BCC" w14:paraId="4A3A5E28" w14:textId="77777777" w:rsidTr="00B5026C">
        <w:tc>
          <w:tcPr>
            <w:tcW w:w="10795" w:type="dxa"/>
            <w:gridSpan w:val="10"/>
          </w:tcPr>
          <w:p w14:paraId="4A3A5E27" w14:textId="77777777" w:rsidR="00EA01F0" w:rsidRPr="005A593D" w:rsidRDefault="00EA01F0" w:rsidP="00BB7FEB">
            <w:pPr>
              <w:keepNext/>
              <w:rPr>
                <w:rFonts w:asciiTheme="minorHAnsi" w:hAnsiTheme="minorHAnsi"/>
                <w:szCs w:val="18"/>
              </w:rPr>
            </w:pPr>
            <w:r w:rsidRPr="005A593D">
              <w:rPr>
                <w:rFonts w:asciiTheme="minorHAnsi" w:hAnsiTheme="minorHAnsi"/>
                <w:b/>
                <w:szCs w:val="18"/>
              </w:rPr>
              <w:t>B. Diagnostic Equipment Information</w:t>
            </w:r>
          </w:p>
        </w:tc>
      </w:tr>
      <w:tr w:rsidR="00EA01F0" w:rsidRPr="00A42BCC" w14:paraId="4A3A5E2C" w14:textId="77777777" w:rsidTr="00B5026C">
        <w:tc>
          <w:tcPr>
            <w:tcW w:w="590" w:type="dxa"/>
            <w:vAlign w:val="center"/>
          </w:tcPr>
          <w:p w14:paraId="4A3A5E2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01</w:t>
            </w:r>
          </w:p>
        </w:tc>
        <w:tc>
          <w:tcPr>
            <w:tcW w:w="5213" w:type="dxa"/>
            <w:gridSpan w:val="5"/>
            <w:vAlign w:val="center"/>
          </w:tcPr>
          <w:p w14:paraId="4A3A5E2A" w14:textId="4297871E"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Manometers Used to Measure Home Pressurization</w:t>
            </w:r>
          </w:p>
        </w:tc>
        <w:tc>
          <w:tcPr>
            <w:tcW w:w="4992" w:type="dxa"/>
            <w:gridSpan w:val="4"/>
          </w:tcPr>
          <w:p w14:paraId="4A3A5E2B"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2-6</w:t>
            </w:r>
          </w:p>
        </w:tc>
      </w:tr>
      <w:tr w:rsidR="00EA01F0" w:rsidRPr="00A42BCC" w14:paraId="4A3A5E32" w14:textId="77777777" w:rsidTr="00B5026C">
        <w:tc>
          <w:tcPr>
            <w:tcW w:w="2203" w:type="dxa"/>
            <w:gridSpan w:val="2"/>
            <w:vAlign w:val="center"/>
          </w:tcPr>
          <w:p w14:paraId="4A3A5E2D"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02</w:t>
            </w:r>
          </w:p>
        </w:tc>
        <w:tc>
          <w:tcPr>
            <w:tcW w:w="2203" w:type="dxa"/>
            <w:gridSpan w:val="2"/>
            <w:vAlign w:val="center"/>
          </w:tcPr>
          <w:p w14:paraId="4A3A5E2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03</w:t>
            </w:r>
          </w:p>
        </w:tc>
        <w:tc>
          <w:tcPr>
            <w:tcW w:w="2203" w:type="dxa"/>
            <w:gridSpan w:val="3"/>
            <w:vAlign w:val="center"/>
          </w:tcPr>
          <w:p w14:paraId="4A3A5E2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04</w:t>
            </w:r>
          </w:p>
        </w:tc>
        <w:tc>
          <w:tcPr>
            <w:tcW w:w="2203" w:type="dxa"/>
            <w:gridSpan w:val="2"/>
            <w:vAlign w:val="center"/>
          </w:tcPr>
          <w:p w14:paraId="4A3A5E3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05</w:t>
            </w:r>
          </w:p>
        </w:tc>
        <w:tc>
          <w:tcPr>
            <w:tcW w:w="1983" w:type="dxa"/>
            <w:vAlign w:val="center"/>
          </w:tcPr>
          <w:p w14:paraId="4A3A5E31"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06</w:t>
            </w:r>
          </w:p>
        </w:tc>
      </w:tr>
      <w:tr w:rsidR="00EA01F0" w:rsidRPr="00A42BCC" w14:paraId="4A3A5E38" w14:textId="77777777" w:rsidTr="00B5026C">
        <w:tc>
          <w:tcPr>
            <w:tcW w:w="2203" w:type="dxa"/>
            <w:gridSpan w:val="2"/>
            <w:vAlign w:val="bottom"/>
          </w:tcPr>
          <w:p w14:paraId="4A3A5E3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Make</w:t>
            </w:r>
          </w:p>
        </w:tc>
        <w:tc>
          <w:tcPr>
            <w:tcW w:w="2203" w:type="dxa"/>
            <w:gridSpan w:val="2"/>
            <w:vAlign w:val="bottom"/>
          </w:tcPr>
          <w:p w14:paraId="4A3A5E3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Model</w:t>
            </w:r>
          </w:p>
        </w:tc>
        <w:tc>
          <w:tcPr>
            <w:tcW w:w="2203" w:type="dxa"/>
            <w:gridSpan w:val="3"/>
            <w:vAlign w:val="bottom"/>
          </w:tcPr>
          <w:p w14:paraId="4A3A5E3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Serial                          Number</w:t>
            </w:r>
          </w:p>
        </w:tc>
        <w:tc>
          <w:tcPr>
            <w:tcW w:w="2203" w:type="dxa"/>
            <w:gridSpan w:val="2"/>
            <w:vAlign w:val="bottom"/>
          </w:tcPr>
          <w:p w14:paraId="4A3A5E3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Date</w:t>
            </w:r>
          </w:p>
        </w:tc>
        <w:tc>
          <w:tcPr>
            <w:tcW w:w="1983" w:type="dxa"/>
            <w:vAlign w:val="bottom"/>
          </w:tcPr>
          <w:p w14:paraId="4A3A5E37"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Status</w:t>
            </w:r>
          </w:p>
        </w:tc>
      </w:tr>
      <w:tr w:rsidR="00EA01F0" w:rsidRPr="00A42BCC" w14:paraId="4A3A5E3E" w14:textId="77777777" w:rsidTr="00B5026C">
        <w:tc>
          <w:tcPr>
            <w:tcW w:w="2203" w:type="dxa"/>
            <w:gridSpan w:val="2"/>
            <w:vAlign w:val="center"/>
          </w:tcPr>
          <w:p w14:paraId="4A3A5E3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
          <w:p w14:paraId="4A3A5E3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3"/>
            <w:vAlign w:val="center"/>
          </w:tcPr>
          <w:p w14:paraId="4A3A5E3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
          <w:p w14:paraId="4A3A5E3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(Date), maximum 50 characters&gt;&gt;</w:t>
            </w:r>
          </w:p>
        </w:tc>
        <w:tc>
          <w:tcPr>
            <w:tcW w:w="1983" w:type="dxa"/>
            <w:vAlign w:val="center"/>
          </w:tcPr>
          <w:p w14:paraId="4A3A5E3D" w14:textId="56EB306A" w:rsidR="00EA01F0" w:rsidRPr="00A42BCC" w:rsidRDefault="00EA01F0">
            <w:pPr>
              <w:keepNext/>
              <w:jc w:val="center"/>
              <w:rPr>
                <w:rFonts w:asciiTheme="minorHAnsi" w:hAnsiTheme="minorHAnsi"/>
                <w:sz w:val="18"/>
                <w:szCs w:val="18"/>
              </w:rPr>
            </w:pPr>
            <w:r w:rsidRPr="00A42BCC">
              <w:rPr>
                <w:rFonts w:asciiTheme="minorHAnsi" w:hAnsiTheme="minorHAnsi"/>
                <w:sz w:val="18"/>
                <w:szCs w:val="18"/>
              </w:rPr>
              <w:t xml:space="preserve">&lt;&lt;calculated field: if manometer Calibration Date in </w:t>
            </w:r>
            <w:r w:rsidR="004130B2">
              <w:rPr>
                <w:rFonts w:asciiTheme="minorHAnsi" w:hAnsiTheme="minorHAnsi"/>
                <w:sz w:val="18"/>
                <w:szCs w:val="18"/>
              </w:rPr>
              <w:t>B05</w:t>
            </w:r>
            <w:r w:rsidRPr="00A42BCC">
              <w:rPr>
                <w:rFonts w:asciiTheme="minorHAnsi" w:hAnsiTheme="minorHAnsi"/>
                <w:sz w:val="18"/>
                <w:szCs w:val="18"/>
              </w:rPr>
              <w:t xml:space="preserve"> is within 12 months of the date of the diagnostic test A</w:t>
            </w:r>
            <w:r w:rsidR="003F1CAC">
              <w:rPr>
                <w:rFonts w:asciiTheme="minorHAnsi" w:hAnsiTheme="minorHAnsi"/>
                <w:sz w:val="18"/>
                <w:szCs w:val="18"/>
              </w:rPr>
              <w:t>12</w:t>
            </w:r>
            <w:r w:rsidRPr="00A42BCC">
              <w:rPr>
                <w:rFonts w:asciiTheme="minorHAnsi" w:hAnsiTheme="minorHAnsi"/>
                <w:sz w:val="18"/>
                <w:szCs w:val="18"/>
              </w:rPr>
              <w:t xml:space="preserve">, then display message: Manometer Calibration is valid"; else display message: "WARNING - Manometer Calibration is expired.  A manometer with current calibration is required in order to comply with this </w:t>
            </w:r>
            <w:r w:rsidR="003F62A0">
              <w:rPr>
                <w:rFonts w:asciiTheme="minorHAnsi" w:hAnsiTheme="minorHAnsi"/>
                <w:sz w:val="18"/>
                <w:szCs w:val="18"/>
              </w:rPr>
              <w:t>Enclosure Air</w:t>
            </w:r>
            <w:r w:rsidR="003F62A0" w:rsidRPr="00A42BCC">
              <w:rPr>
                <w:rFonts w:asciiTheme="minorHAnsi" w:hAnsiTheme="minorHAnsi"/>
                <w:sz w:val="18"/>
                <w:szCs w:val="18"/>
              </w:rPr>
              <w:t xml:space="preserve"> </w:t>
            </w:r>
            <w:r w:rsidRPr="00A42BCC">
              <w:rPr>
                <w:rFonts w:asciiTheme="minorHAnsi" w:hAnsiTheme="minorHAnsi"/>
                <w:sz w:val="18"/>
                <w:szCs w:val="18"/>
              </w:rPr>
              <w:t>Leakage Diagnostic test"&gt;&gt;</w:t>
            </w:r>
          </w:p>
        </w:tc>
      </w:tr>
      <w:tr w:rsidR="00EA01F0" w:rsidRPr="00A42BCC" w14:paraId="4A3A5E44" w14:textId="77777777" w:rsidTr="00B5026C">
        <w:tc>
          <w:tcPr>
            <w:tcW w:w="2203" w:type="dxa"/>
            <w:gridSpan w:val="2"/>
            <w:tcBorders>
              <w:bottom w:val="single" w:sz="12" w:space="0" w:color="000000"/>
            </w:tcBorders>
            <w:vAlign w:val="center"/>
          </w:tcPr>
          <w:p w14:paraId="4A3A5E3F"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4A3A5E40" w14:textId="77777777" w:rsidR="00EA01F0" w:rsidRPr="00A42BCC" w:rsidRDefault="00EA01F0" w:rsidP="00BB7FEB">
            <w:pPr>
              <w:keepNext/>
              <w:jc w:val="center"/>
              <w:rPr>
                <w:rFonts w:asciiTheme="minorHAnsi" w:hAnsiTheme="minorHAnsi"/>
                <w:sz w:val="18"/>
                <w:szCs w:val="18"/>
              </w:rPr>
            </w:pPr>
          </w:p>
        </w:tc>
        <w:tc>
          <w:tcPr>
            <w:tcW w:w="2203" w:type="dxa"/>
            <w:gridSpan w:val="3"/>
            <w:tcBorders>
              <w:bottom w:val="single" w:sz="12" w:space="0" w:color="000000"/>
            </w:tcBorders>
            <w:vAlign w:val="center"/>
          </w:tcPr>
          <w:p w14:paraId="4A3A5E41"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4A3A5E42" w14:textId="77777777" w:rsidR="00EA01F0" w:rsidRPr="00A42BCC" w:rsidRDefault="00EA01F0" w:rsidP="00BB7FEB">
            <w:pPr>
              <w:keepNext/>
              <w:jc w:val="center"/>
              <w:rPr>
                <w:rFonts w:asciiTheme="minorHAnsi" w:hAnsiTheme="minorHAnsi"/>
                <w:sz w:val="18"/>
                <w:szCs w:val="18"/>
              </w:rPr>
            </w:pPr>
          </w:p>
        </w:tc>
        <w:tc>
          <w:tcPr>
            <w:tcW w:w="1983" w:type="dxa"/>
            <w:tcBorders>
              <w:bottom w:val="single" w:sz="12" w:space="0" w:color="000000"/>
            </w:tcBorders>
            <w:vAlign w:val="center"/>
          </w:tcPr>
          <w:p w14:paraId="4A3A5E43" w14:textId="77777777" w:rsidR="00EA01F0" w:rsidRPr="00A42BCC" w:rsidRDefault="00EA01F0" w:rsidP="00BB7FEB">
            <w:pPr>
              <w:keepNext/>
              <w:jc w:val="center"/>
              <w:rPr>
                <w:rFonts w:asciiTheme="minorHAnsi" w:hAnsiTheme="minorHAnsi"/>
                <w:sz w:val="18"/>
                <w:szCs w:val="18"/>
              </w:rPr>
            </w:pPr>
          </w:p>
        </w:tc>
      </w:tr>
      <w:tr w:rsidR="00EA01F0" w:rsidRPr="00A42BCC" w14:paraId="4A3A5E48" w14:textId="77777777" w:rsidTr="00B5026C">
        <w:tc>
          <w:tcPr>
            <w:tcW w:w="590" w:type="dxa"/>
            <w:tcBorders>
              <w:top w:val="single" w:sz="12" w:space="0" w:color="000000"/>
            </w:tcBorders>
            <w:vAlign w:val="center"/>
          </w:tcPr>
          <w:p w14:paraId="4A3A5E4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07</w:t>
            </w:r>
          </w:p>
        </w:tc>
        <w:tc>
          <w:tcPr>
            <w:tcW w:w="4925" w:type="dxa"/>
            <w:gridSpan w:val="4"/>
            <w:tcBorders>
              <w:top w:val="single" w:sz="12" w:space="0" w:color="000000"/>
            </w:tcBorders>
            <w:vAlign w:val="center"/>
          </w:tcPr>
          <w:p w14:paraId="4A3A5E46" w14:textId="4A27732C"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Fans Used to Pressurize Home</w:t>
            </w:r>
          </w:p>
        </w:tc>
        <w:tc>
          <w:tcPr>
            <w:tcW w:w="5280" w:type="dxa"/>
            <w:gridSpan w:val="5"/>
            <w:tcBorders>
              <w:top w:val="single" w:sz="12" w:space="0" w:color="000000"/>
            </w:tcBorders>
            <w:vAlign w:val="center"/>
          </w:tcPr>
          <w:p w14:paraId="4A3A5E47"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8-11</w:t>
            </w:r>
          </w:p>
        </w:tc>
      </w:tr>
      <w:tr w:rsidR="00EA01F0" w:rsidRPr="00A42BCC" w14:paraId="4A3A5E4D" w14:textId="77777777" w:rsidTr="00B5026C">
        <w:tc>
          <w:tcPr>
            <w:tcW w:w="2765" w:type="dxa"/>
            <w:gridSpan w:val="3"/>
            <w:vAlign w:val="center"/>
          </w:tcPr>
          <w:p w14:paraId="4A3A5E4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08</w:t>
            </w:r>
          </w:p>
        </w:tc>
        <w:tc>
          <w:tcPr>
            <w:tcW w:w="2750" w:type="dxa"/>
            <w:gridSpan w:val="2"/>
            <w:vAlign w:val="center"/>
          </w:tcPr>
          <w:p w14:paraId="4A3A5E4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09</w:t>
            </w:r>
          </w:p>
        </w:tc>
        <w:tc>
          <w:tcPr>
            <w:tcW w:w="2750" w:type="dxa"/>
            <w:gridSpan w:val="3"/>
            <w:vAlign w:val="center"/>
          </w:tcPr>
          <w:p w14:paraId="4A3A5E4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10</w:t>
            </w:r>
          </w:p>
        </w:tc>
        <w:tc>
          <w:tcPr>
            <w:tcW w:w="2530" w:type="dxa"/>
            <w:gridSpan w:val="2"/>
            <w:vAlign w:val="center"/>
          </w:tcPr>
          <w:p w14:paraId="4A3A5E4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11</w:t>
            </w:r>
          </w:p>
        </w:tc>
      </w:tr>
      <w:tr w:rsidR="00EA01F0" w:rsidRPr="00A42BCC" w14:paraId="4A3A5E52" w14:textId="77777777" w:rsidTr="00B5026C">
        <w:tc>
          <w:tcPr>
            <w:tcW w:w="2765" w:type="dxa"/>
            <w:gridSpan w:val="3"/>
            <w:vAlign w:val="center"/>
          </w:tcPr>
          <w:p w14:paraId="4A3A5E4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Make</w:t>
            </w:r>
          </w:p>
        </w:tc>
        <w:tc>
          <w:tcPr>
            <w:tcW w:w="2750" w:type="dxa"/>
            <w:gridSpan w:val="2"/>
            <w:vAlign w:val="center"/>
          </w:tcPr>
          <w:p w14:paraId="4A3A5E4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Model</w:t>
            </w:r>
          </w:p>
        </w:tc>
        <w:tc>
          <w:tcPr>
            <w:tcW w:w="2750" w:type="dxa"/>
            <w:gridSpan w:val="3"/>
            <w:vAlign w:val="center"/>
          </w:tcPr>
          <w:p w14:paraId="4A3A5E5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Serial Number</w:t>
            </w:r>
          </w:p>
        </w:tc>
        <w:tc>
          <w:tcPr>
            <w:tcW w:w="2530" w:type="dxa"/>
            <w:gridSpan w:val="2"/>
            <w:vAlign w:val="center"/>
          </w:tcPr>
          <w:p w14:paraId="4A3A5E51" w14:textId="551A3A38"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 xml:space="preserve">Fan </w:t>
            </w:r>
            <w:r w:rsidR="00525832">
              <w:rPr>
                <w:rFonts w:asciiTheme="minorHAnsi" w:hAnsiTheme="minorHAnsi"/>
                <w:sz w:val="18"/>
                <w:szCs w:val="18"/>
              </w:rPr>
              <w:t>C</w:t>
            </w:r>
            <w:r w:rsidRPr="00A42BCC">
              <w:rPr>
                <w:rFonts w:asciiTheme="minorHAnsi" w:hAnsiTheme="minorHAnsi"/>
                <w:sz w:val="18"/>
                <w:szCs w:val="18"/>
              </w:rPr>
              <w:t>onfiguration (rings)</w:t>
            </w:r>
          </w:p>
        </w:tc>
      </w:tr>
      <w:tr w:rsidR="00EA01F0" w:rsidRPr="00A42BCC" w14:paraId="4A3A5E57" w14:textId="77777777" w:rsidTr="00B5026C">
        <w:tc>
          <w:tcPr>
            <w:tcW w:w="2765" w:type="dxa"/>
            <w:gridSpan w:val="3"/>
            <w:vAlign w:val="center"/>
          </w:tcPr>
          <w:p w14:paraId="4A3A5E5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2"/>
            <w:vAlign w:val="center"/>
          </w:tcPr>
          <w:p w14:paraId="4A3A5E5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3"/>
            <w:vAlign w:val="center"/>
          </w:tcPr>
          <w:p w14:paraId="4A3A5E5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530" w:type="dxa"/>
            <w:gridSpan w:val="2"/>
            <w:vAlign w:val="center"/>
          </w:tcPr>
          <w:p w14:paraId="4A3A5E5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r>
      <w:tr w:rsidR="00EA01F0" w:rsidRPr="00A42BCC" w14:paraId="4A3A5E5C" w14:textId="77777777" w:rsidTr="00B5026C">
        <w:tc>
          <w:tcPr>
            <w:tcW w:w="2765" w:type="dxa"/>
            <w:gridSpan w:val="3"/>
            <w:vAlign w:val="center"/>
          </w:tcPr>
          <w:p w14:paraId="4A3A5E58" w14:textId="77777777" w:rsidR="00EA01F0" w:rsidRPr="00A42BCC" w:rsidRDefault="00EA01F0" w:rsidP="00A42BCC">
            <w:pPr>
              <w:jc w:val="center"/>
              <w:rPr>
                <w:rFonts w:asciiTheme="minorHAnsi" w:hAnsiTheme="minorHAnsi"/>
                <w:sz w:val="18"/>
                <w:szCs w:val="18"/>
              </w:rPr>
            </w:pPr>
          </w:p>
        </w:tc>
        <w:tc>
          <w:tcPr>
            <w:tcW w:w="2750" w:type="dxa"/>
            <w:gridSpan w:val="2"/>
            <w:vAlign w:val="center"/>
          </w:tcPr>
          <w:p w14:paraId="4A3A5E59" w14:textId="77777777" w:rsidR="00EA01F0" w:rsidRPr="00A42BCC" w:rsidRDefault="00EA01F0" w:rsidP="00A42BCC">
            <w:pPr>
              <w:jc w:val="center"/>
              <w:rPr>
                <w:rFonts w:asciiTheme="minorHAnsi" w:hAnsiTheme="minorHAnsi"/>
                <w:sz w:val="18"/>
                <w:szCs w:val="18"/>
              </w:rPr>
            </w:pPr>
          </w:p>
        </w:tc>
        <w:tc>
          <w:tcPr>
            <w:tcW w:w="2750" w:type="dxa"/>
            <w:gridSpan w:val="3"/>
            <w:vAlign w:val="center"/>
          </w:tcPr>
          <w:p w14:paraId="4A3A5E5A" w14:textId="77777777" w:rsidR="00EA01F0" w:rsidRPr="00A42BCC" w:rsidRDefault="00EA01F0" w:rsidP="00A42BCC">
            <w:pPr>
              <w:jc w:val="center"/>
              <w:rPr>
                <w:rFonts w:asciiTheme="minorHAnsi" w:hAnsiTheme="minorHAnsi"/>
                <w:sz w:val="18"/>
                <w:szCs w:val="18"/>
              </w:rPr>
            </w:pPr>
          </w:p>
        </w:tc>
        <w:tc>
          <w:tcPr>
            <w:tcW w:w="2530" w:type="dxa"/>
            <w:gridSpan w:val="2"/>
            <w:vAlign w:val="center"/>
          </w:tcPr>
          <w:p w14:paraId="4A3A5E5B" w14:textId="77777777" w:rsidR="00EA01F0" w:rsidRPr="00A42BCC" w:rsidRDefault="00EA01F0" w:rsidP="00A42BCC">
            <w:pPr>
              <w:jc w:val="center"/>
              <w:rPr>
                <w:rFonts w:asciiTheme="minorHAnsi" w:hAnsiTheme="minorHAnsi"/>
                <w:sz w:val="18"/>
                <w:szCs w:val="18"/>
              </w:rPr>
            </w:pPr>
          </w:p>
        </w:tc>
      </w:tr>
    </w:tbl>
    <w:p w14:paraId="4A3A5E5D" w14:textId="77777777" w:rsidR="00EA01F0" w:rsidRDefault="00EA01F0" w:rsidP="00A42BCC">
      <w:pPr>
        <w:rPr>
          <w:rFonts w:asciiTheme="minorHAnsi" w:hAnsiTheme="minorHAnsi"/>
          <w:sz w:val="18"/>
          <w:szCs w:val="18"/>
        </w:rPr>
      </w:pPr>
    </w:p>
    <w:p w14:paraId="4A3A5E5E" w14:textId="77777777" w:rsidR="007C670E" w:rsidRDefault="007C670E" w:rsidP="00A42BCC">
      <w:pPr>
        <w:rPr>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5"/>
      </w:tblGrid>
      <w:tr w:rsidR="007C670E" w:rsidRPr="00A42BCC" w14:paraId="4A3A5E60" w14:textId="77777777" w:rsidTr="00B5026C">
        <w:tc>
          <w:tcPr>
            <w:tcW w:w="10795" w:type="dxa"/>
          </w:tcPr>
          <w:p w14:paraId="4A3A5E5F" w14:textId="22D83DBF" w:rsidR="007C670E" w:rsidRPr="005A593D" w:rsidRDefault="003F17B6" w:rsidP="00754E48">
            <w:pPr>
              <w:rPr>
                <w:rFonts w:asciiTheme="minorHAnsi" w:hAnsiTheme="minorHAnsi"/>
                <w:b/>
                <w:szCs w:val="18"/>
              </w:rPr>
            </w:pPr>
            <w:r>
              <w:rPr>
                <w:rFonts w:asciiTheme="minorHAnsi" w:hAnsiTheme="minorHAnsi"/>
                <w:b/>
                <w:szCs w:val="18"/>
              </w:rPr>
              <w:t>MCH</w:t>
            </w:r>
            <w:r w:rsidR="007C670E" w:rsidRPr="005A593D">
              <w:rPr>
                <w:rFonts w:asciiTheme="minorHAnsi" w:hAnsiTheme="minorHAnsi"/>
                <w:b/>
                <w:szCs w:val="18"/>
              </w:rPr>
              <w:t>2</w:t>
            </w:r>
            <w:r>
              <w:rPr>
                <w:rFonts w:asciiTheme="minorHAnsi" w:hAnsiTheme="minorHAnsi"/>
                <w:b/>
                <w:szCs w:val="18"/>
              </w:rPr>
              <w:t>4</w:t>
            </w:r>
            <w:r w:rsidR="005C2E5B">
              <w:rPr>
                <w:rFonts w:asciiTheme="minorHAnsi" w:hAnsiTheme="minorHAnsi"/>
                <w:b/>
                <w:szCs w:val="18"/>
              </w:rPr>
              <w:t>b</w:t>
            </w:r>
            <w:r w:rsidR="007C670E" w:rsidRPr="005A593D">
              <w:rPr>
                <w:rFonts w:asciiTheme="minorHAnsi" w:hAnsiTheme="minorHAnsi"/>
                <w:b/>
                <w:szCs w:val="18"/>
              </w:rPr>
              <w:t xml:space="preserve"> - Single Point Air Tightness Test With </w:t>
            </w:r>
            <w:r w:rsidR="00BC156C">
              <w:rPr>
                <w:rFonts w:asciiTheme="minorHAnsi" w:hAnsiTheme="minorHAnsi"/>
                <w:b/>
                <w:szCs w:val="18"/>
              </w:rPr>
              <w:t>Automatic</w:t>
            </w:r>
            <w:r w:rsidR="00BC156C" w:rsidRPr="005A593D">
              <w:rPr>
                <w:rFonts w:asciiTheme="minorHAnsi" w:hAnsiTheme="minorHAnsi"/>
                <w:b/>
                <w:szCs w:val="18"/>
              </w:rPr>
              <w:t xml:space="preserve"> </w:t>
            </w:r>
            <w:r w:rsidR="007C670E" w:rsidRPr="005A593D">
              <w:rPr>
                <w:rFonts w:asciiTheme="minorHAnsi" w:hAnsiTheme="minorHAnsi"/>
                <w:b/>
                <w:szCs w:val="18"/>
              </w:rPr>
              <w:t>Meter</w:t>
            </w:r>
            <w:r w:rsidR="007C670E" w:rsidRPr="005A593D">
              <w:rPr>
                <w:rFonts w:asciiTheme="minorHAnsi" w:hAnsiTheme="minorHAnsi"/>
                <w:szCs w:val="18"/>
              </w:rPr>
              <w:t xml:space="preserve"> </w:t>
            </w:r>
          </w:p>
        </w:tc>
      </w:tr>
    </w:tbl>
    <w:p w14:paraId="4A3A5E61" w14:textId="77777777" w:rsidR="007C670E" w:rsidRPr="00A42BCC" w:rsidDel="003014CF" w:rsidRDefault="007C670E" w:rsidP="00A42BCC">
      <w:pPr>
        <w:rPr>
          <w:del w:id="43" w:author="Markstrum, Alexis@Energy" w:date="2019-10-14T11:50:00Z"/>
          <w:rFonts w:asciiTheme="minorHAnsi" w:hAnsiTheme="minorHAnsi"/>
          <w:sz w:val="18"/>
          <w:szCs w:val="18"/>
        </w:rPr>
      </w:pPr>
    </w:p>
    <w:p w14:paraId="4A3A5E62" w14:textId="77777777" w:rsidR="00EA01F0" w:rsidRPr="00A42BCC" w:rsidRDefault="00EA01F0" w:rsidP="00A42BCC">
      <w:pPr>
        <w:rPr>
          <w:rFonts w:asciiTheme="minorHAnsi" w:hAnsiTheme="minorHAnsi"/>
          <w:sz w:val="18"/>
          <w:szCs w:val="18"/>
        </w:rPr>
      </w:pPr>
      <w:del w:id="44" w:author="Markstrum, Alexis@Energy" w:date="2019-10-14T11:50:00Z">
        <w:r w:rsidRPr="00A42BCC" w:rsidDel="003014CF">
          <w:rPr>
            <w:rFonts w:asciiTheme="minorHAnsi" w:hAnsiTheme="minorHAnsi"/>
            <w:sz w:val="18"/>
            <w:szCs w:val="18"/>
          </w:rPr>
          <w:br w:type="page"/>
        </w:r>
      </w:del>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9"/>
        <w:gridCol w:w="4455"/>
        <w:gridCol w:w="5538"/>
      </w:tblGrid>
      <w:tr w:rsidR="00EA01F0" w:rsidRPr="00A42BCC" w14:paraId="4A3A5E64" w14:textId="77777777" w:rsidTr="00C9467D">
        <w:tc>
          <w:tcPr>
            <w:tcW w:w="10792" w:type="dxa"/>
            <w:gridSpan w:val="3"/>
          </w:tcPr>
          <w:p w14:paraId="4A3A5E63" w14:textId="2D92CD2A"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C. </w:t>
            </w:r>
            <w:r w:rsidR="00BB7FEB">
              <w:rPr>
                <w:rFonts w:asciiTheme="minorHAnsi" w:hAnsiTheme="minorHAnsi"/>
                <w:b/>
                <w:szCs w:val="18"/>
              </w:rPr>
              <w:t>Enclosure</w:t>
            </w:r>
            <w:r w:rsidR="00BB7FEB" w:rsidRPr="005A593D">
              <w:rPr>
                <w:rFonts w:asciiTheme="minorHAnsi" w:hAnsiTheme="minorHAnsi"/>
                <w:b/>
                <w:szCs w:val="18"/>
              </w:rPr>
              <w:t xml:space="preserve"> </w:t>
            </w:r>
            <w:r w:rsidR="00D721FF">
              <w:rPr>
                <w:rFonts w:asciiTheme="minorHAnsi" w:hAnsiTheme="minorHAnsi"/>
                <w:b/>
                <w:szCs w:val="18"/>
              </w:rPr>
              <w:t xml:space="preserve">Air </w:t>
            </w:r>
            <w:r w:rsidRPr="005A593D">
              <w:rPr>
                <w:rFonts w:asciiTheme="minorHAnsi" w:hAnsiTheme="minorHAnsi"/>
                <w:b/>
                <w:szCs w:val="18"/>
              </w:rPr>
              <w:t>Leakage Diagnostic Test</w:t>
            </w:r>
          </w:p>
        </w:tc>
      </w:tr>
      <w:tr w:rsidR="00EA01F0" w:rsidRPr="00A42BCC" w14:paraId="4A3A5E68" w14:textId="77777777" w:rsidTr="00C9467D">
        <w:tc>
          <w:tcPr>
            <w:tcW w:w="799" w:type="dxa"/>
            <w:vAlign w:val="center"/>
          </w:tcPr>
          <w:p w14:paraId="4A3A5E65"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4455" w:type="dxa"/>
            <w:vAlign w:val="center"/>
          </w:tcPr>
          <w:p w14:paraId="4A3A5E66" w14:textId="2E29EFFD" w:rsidR="00EA01F0" w:rsidRPr="00A42BCC" w:rsidRDefault="00EA01F0" w:rsidP="0052583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Time </w:t>
            </w:r>
            <w:r w:rsidR="00525832">
              <w:rPr>
                <w:rFonts w:asciiTheme="minorHAnsi" w:hAnsiTheme="minorHAnsi"/>
                <w:sz w:val="18"/>
                <w:szCs w:val="18"/>
              </w:rPr>
              <w:t>A</w:t>
            </w:r>
            <w:r w:rsidRPr="00A42BCC">
              <w:rPr>
                <w:rFonts w:asciiTheme="minorHAnsi" w:hAnsiTheme="minorHAnsi"/>
                <w:sz w:val="18"/>
                <w:szCs w:val="18"/>
              </w:rPr>
              <w:t xml:space="preserve">verage </w:t>
            </w:r>
            <w:r w:rsidR="00525832">
              <w:rPr>
                <w:rFonts w:asciiTheme="minorHAnsi" w:hAnsiTheme="minorHAnsi"/>
                <w:sz w:val="18"/>
                <w:szCs w:val="18"/>
              </w:rPr>
              <w:t>P</w:t>
            </w:r>
            <w:r w:rsidRPr="00A42BCC">
              <w:rPr>
                <w:rFonts w:asciiTheme="minorHAnsi" w:hAnsiTheme="minorHAnsi"/>
                <w:sz w:val="18"/>
                <w:szCs w:val="18"/>
              </w:rPr>
              <w:t xml:space="preserve">eriod of </w:t>
            </w:r>
            <w:r w:rsidR="00525832">
              <w:rPr>
                <w:rFonts w:asciiTheme="minorHAnsi" w:hAnsiTheme="minorHAnsi"/>
                <w:sz w:val="18"/>
                <w:szCs w:val="18"/>
              </w:rPr>
              <w:t>M</w:t>
            </w:r>
            <w:r w:rsidRPr="00A42BCC">
              <w:rPr>
                <w:rFonts w:asciiTheme="minorHAnsi" w:hAnsiTheme="minorHAnsi"/>
                <w:sz w:val="18"/>
                <w:szCs w:val="18"/>
              </w:rPr>
              <w:t>eter</w:t>
            </w:r>
            <w:r w:rsidR="00BB7FEB">
              <w:rPr>
                <w:rFonts w:asciiTheme="minorHAnsi" w:hAnsiTheme="minorHAnsi"/>
                <w:sz w:val="18"/>
                <w:szCs w:val="18"/>
              </w:rPr>
              <w:t xml:space="preserve"> (seconds)</w:t>
            </w:r>
          </w:p>
        </w:tc>
        <w:tc>
          <w:tcPr>
            <w:tcW w:w="5538" w:type="dxa"/>
            <w:vAlign w:val="center"/>
          </w:tcPr>
          <w:p w14:paraId="4A3A5E67" w14:textId="615E11A5" w:rsidR="00EA01F0" w:rsidRPr="00A42BCC"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r w:rsidR="00BB7FEB">
              <w:rPr>
                <w:rFonts w:asciiTheme="minorHAnsi" w:hAnsiTheme="minorHAnsi"/>
                <w:sz w:val="18"/>
                <w:szCs w:val="18"/>
              </w:rPr>
              <w:t xml:space="preserve">enter integer </w:t>
            </w:r>
            <w:r w:rsidR="00BB7FEB">
              <w:rPr>
                <w:rFonts w:asciiTheme="minorHAnsi" w:hAnsiTheme="minorHAnsi" w:cstheme="minorHAnsi"/>
                <w:sz w:val="18"/>
                <w:szCs w:val="18"/>
              </w:rPr>
              <w:t>≥</w:t>
            </w:r>
            <w:r w:rsidR="00BB7FEB">
              <w:rPr>
                <w:rFonts w:asciiTheme="minorHAnsi" w:hAnsiTheme="minorHAnsi"/>
                <w:sz w:val="18"/>
                <w:szCs w:val="18"/>
              </w:rPr>
              <w:t xml:space="preserve"> 10</w:t>
            </w:r>
            <w:r w:rsidR="008D3313">
              <w:rPr>
                <w:rFonts w:asciiTheme="minorHAnsi" w:hAnsiTheme="minorHAnsi"/>
                <w:sz w:val="18"/>
                <w:szCs w:val="18"/>
              </w:rPr>
              <w:t>&gt;&gt;</w:t>
            </w:r>
          </w:p>
        </w:tc>
      </w:tr>
      <w:tr w:rsidR="00EA01F0" w:rsidRPr="00A42BCC" w14:paraId="4A3A5E6D" w14:textId="77777777" w:rsidTr="00C9467D">
        <w:tc>
          <w:tcPr>
            <w:tcW w:w="799" w:type="dxa"/>
            <w:vAlign w:val="center"/>
          </w:tcPr>
          <w:p w14:paraId="4A3A5E69"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4455" w:type="dxa"/>
            <w:vAlign w:val="center"/>
          </w:tcPr>
          <w:p w14:paraId="4A3A5E6A" w14:textId="7B109ABE"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Test Methodology</w:t>
            </w:r>
          </w:p>
        </w:tc>
        <w:tc>
          <w:tcPr>
            <w:tcW w:w="5538" w:type="dxa"/>
            <w:vAlign w:val="center"/>
          </w:tcPr>
          <w:p w14:paraId="4A3A5E6B" w14:textId="70D7C486" w:rsidR="00EA01F0" w:rsidRPr="00A42BCC" w:rsidRDefault="00EA01F0" w:rsidP="00A42BCC">
            <w:pPr>
              <w:rPr>
                <w:rFonts w:asciiTheme="minorHAnsi" w:hAnsiTheme="minorHAnsi"/>
                <w:sz w:val="18"/>
                <w:szCs w:val="18"/>
              </w:rPr>
            </w:pPr>
            <w:r w:rsidRPr="00A42BCC">
              <w:rPr>
                <w:rFonts w:asciiTheme="minorHAnsi" w:hAnsiTheme="minorHAnsi"/>
                <w:sz w:val="18"/>
                <w:szCs w:val="18"/>
              </w:rPr>
              <w:t xml:space="preserve">&lt;&lt;user input, </w:t>
            </w:r>
            <w:r w:rsidR="00BB7FEB">
              <w:rPr>
                <w:rFonts w:asciiTheme="minorHAnsi" w:hAnsiTheme="minorHAnsi"/>
                <w:sz w:val="18"/>
                <w:szCs w:val="18"/>
              </w:rPr>
              <w:t>user pick one of the following 2 text values</w:t>
            </w:r>
            <w:r w:rsidRPr="00A42BCC">
              <w:rPr>
                <w:rFonts w:asciiTheme="minorHAnsi" w:hAnsiTheme="minorHAnsi"/>
                <w:sz w:val="18"/>
                <w:szCs w:val="18"/>
              </w:rPr>
              <w:t>:</w:t>
            </w:r>
          </w:p>
          <w:p w14:paraId="4A3A5E6C" w14:textId="1967CEA0" w:rsidR="00EA01F0" w:rsidRPr="00A42BCC" w:rsidRDefault="008D3313"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w:t>
            </w:r>
            <w:r w:rsidR="00EA01F0" w:rsidRPr="00A42BCC">
              <w:rPr>
                <w:rFonts w:asciiTheme="minorHAnsi" w:hAnsiTheme="minorHAnsi"/>
                <w:sz w:val="18"/>
                <w:szCs w:val="18"/>
              </w:rPr>
              <w:t xml:space="preserve">Pressurization; </w:t>
            </w:r>
            <w:r>
              <w:rPr>
                <w:rFonts w:asciiTheme="minorHAnsi" w:hAnsiTheme="minorHAnsi"/>
                <w:sz w:val="18"/>
                <w:szCs w:val="18"/>
              </w:rPr>
              <w:br/>
              <w:t>**</w:t>
            </w:r>
            <w:r w:rsidR="00EA01F0" w:rsidRPr="00A42BCC">
              <w:rPr>
                <w:rFonts w:asciiTheme="minorHAnsi" w:hAnsiTheme="minorHAnsi"/>
                <w:sz w:val="18"/>
                <w:szCs w:val="18"/>
              </w:rPr>
              <w:t>Depressurization</w:t>
            </w:r>
            <w:r>
              <w:rPr>
                <w:rFonts w:asciiTheme="minorHAnsi" w:hAnsiTheme="minorHAnsi"/>
                <w:sz w:val="18"/>
                <w:szCs w:val="18"/>
              </w:rPr>
              <w:t>;&gt;&gt;</w:t>
            </w:r>
          </w:p>
        </w:tc>
      </w:tr>
      <w:tr w:rsidR="00EA01F0" w:rsidRPr="00A42BCC" w14:paraId="4A3A5E91" w14:textId="77777777" w:rsidTr="00C9467D">
        <w:tc>
          <w:tcPr>
            <w:tcW w:w="799" w:type="dxa"/>
            <w:vAlign w:val="center"/>
          </w:tcPr>
          <w:p w14:paraId="4A3A5E8E" w14:textId="7745B32B" w:rsidR="00EA01F0" w:rsidRPr="00A42BCC" w:rsidRDefault="00BE4084"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03</w:t>
            </w:r>
          </w:p>
        </w:tc>
        <w:tc>
          <w:tcPr>
            <w:tcW w:w="4455" w:type="dxa"/>
            <w:vAlign w:val="center"/>
          </w:tcPr>
          <w:p w14:paraId="75D832AA" w14:textId="7F87406F" w:rsidR="00EA01F0"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Pre-</w:t>
            </w:r>
            <w:r w:rsidR="00525832">
              <w:rPr>
                <w:rFonts w:asciiTheme="minorHAnsi" w:hAnsiTheme="minorHAnsi"/>
                <w:sz w:val="18"/>
                <w:szCs w:val="18"/>
              </w:rPr>
              <w:t>T</w:t>
            </w:r>
            <w:r w:rsidRPr="00A42BCC">
              <w:rPr>
                <w:rFonts w:asciiTheme="minorHAnsi" w:hAnsiTheme="minorHAnsi"/>
                <w:sz w:val="18"/>
                <w:szCs w:val="18"/>
              </w:rPr>
              <w:t xml:space="preserve">est </w:t>
            </w:r>
            <w:r w:rsidR="00525832">
              <w:rPr>
                <w:rFonts w:asciiTheme="minorHAnsi" w:hAnsiTheme="minorHAnsi"/>
                <w:sz w:val="18"/>
                <w:szCs w:val="18"/>
              </w:rPr>
              <w:t>B</w:t>
            </w:r>
            <w:r w:rsidRPr="00A42BCC">
              <w:rPr>
                <w:rFonts w:asciiTheme="minorHAnsi" w:hAnsiTheme="minorHAnsi"/>
                <w:sz w:val="18"/>
                <w:szCs w:val="18"/>
              </w:rPr>
              <w:t xml:space="preserve">aseline </w:t>
            </w:r>
            <w:r w:rsidR="00BB7FEB">
              <w:rPr>
                <w:rFonts w:asciiTheme="minorHAnsi" w:hAnsiTheme="minorHAnsi"/>
                <w:sz w:val="18"/>
                <w:szCs w:val="18"/>
              </w:rPr>
              <w:t>Enclosure</w:t>
            </w:r>
            <w:r w:rsidR="00BB7FEB" w:rsidRPr="00A42BCC">
              <w:rPr>
                <w:rFonts w:asciiTheme="minorHAnsi" w:hAnsiTheme="minorHAnsi"/>
                <w:sz w:val="18"/>
                <w:szCs w:val="18"/>
              </w:rPr>
              <w:t xml:space="preserve"> </w:t>
            </w:r>
            <w:r w:rsidR="00525832">
              <w:rPr>
                <w:rFonts w:asciiTheme="minorHAnsi" w:hAnsiTheme="minorHAnsi"/>
                <w:sz w:val="18"/>
                <w:szCs w:val="18"/>
              </w:rPr>
              <w:t>P</w:t>
            </w:r>
            <w:r w:rsidRPr="00A42BCC">
              <w:rPr>
                <w:rFonts w:asciiTheme="minorHAnsi" w:hAnsiTheme="minorHAnsi"/>
                <w:sz w:val="18"/>
                <w:szCs w:val="18"/>
              </w:rPr>
              <w:t>ressure</w:t>
            </w:r>
            <w:r w:rsidR="00C006FF">
              <w:rPr>
                <w:rFonts w:asciiTheme="minorHAnsi" w:hAnsiTheme="minorHAnsi"/>
                <w:sz w:val="18"/>
                <w:szCs w:val="18"/>
              </w:rPr>
              <w:t xml:space="preserve"> (Pa)</w:t>
            </w:r>
          </w:p>
          <w:p w14:paraId="4A3A5E8F" w14:textId="18D0BE89" w:rsidR="001E5EB4" w:rsidRPr="00A42BCC" w:rsidRDefault="00B360A2"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(M</w:t>
            </w:r>
            <w:r w:rsidR="001E5EB4">
              <w:rPr>
                <w:rFonts w:asciiTheme="minorHAnsi" w:hAnsiTheme="minorHAnsi"/>
                <w:sz w:val="18"/>
                <w:szCs w:val="18"/>
              </w:rPr>
              <w:t>ay be positive or negative)</w:t>
            </w:r>
          </w:p>
        </w:tc>
        <w:tc>
          <w:tcPr>
            <w:tcW w:w="5538" w:type="dxa"/>
            <w:vAlign w:val="center"/>
          </w:tcPr>
          <w:p w14:paraId="4A3A5E90" w14:textId="3A9B1F3A" w:rsidR="00EA01F0" w:rsidRPr="00A42BCC" w:rsidRDefault="00EA01F0" w:rsidP="004E630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r w:rsidR="0029261F">
              <w:rPr>
                <w:rFonts w:asciiTheme="minorHAnsi" w:hAnsiTheme="minorHAnsi"/>
                <w:sz w:val="18"/>
                <w:szCs w:val="18"/>
              </w:rPr>
              <w:t>enter numeric</w:t>
            </w:r>
            <w:r w:rsidR="003C5E86">
              <w:rPr>
                <w:rFonts w:asciiTheme="minorHAnsi" w:hAnsiTheme="minorHAnsi"/>
                <w:sz w:val="18"/>
                <w:szCs w:val="18"/>
              </w:rPr>
              <w:t xml:space="preserve"> xx.x:</w:t>
            </w:r>
            <w:r w:rsidR="004E630F">
              <w:rPr>
                <w:rFonts w:asciiTheme="minorHAnsi" w:hAnsiTheme="minorHAnsi"/>
                <w:sz w:val="18"/>
                <w:szCs w:val="18"/>
              </w:rPr>
              <w:t xml:space="preserve"> -40 </w:t>
            </w:r>
            <w:r w:rsidR="004E630F">
              <w:rPr>
                <w:rFonts w:asciiTheme="minorHAnsi" w:hAnsiTheme="minorHAnsi" w:cstheme="minorHAnsi"/>
                <w:sz w:val="18"/>
                <w:szCs w:val="18"/>
              </w:rPr>
              <w:t>≤</w:t>
            </w:r>
            <w:r w:rsidR="004E630F">
              <w:rPr>
                <w:rFonts w:asciiTheme="minorHAnsi" w:hAnsiTheme="minorHAnsi"/>
                <w:sz w:val="18"/>
                <w:szCs w:val="18"/>
              </w:rPr>
              <w:t>value</w:t>
            </w:r>
            <w:r w:rsidR="004E630F">
              <w:rPr>
                <w:rFonts w:ascii="Calibri" w:hAnsi="Calibri" w:cs="Calibri"/>
                <w:sz w:val="18"/>
                <w:szCs w:val="18"/>
              </w:rPr>
              <w:t>≥</w:t>
            </w:r>
            <w:r w:rsidR="004E630F">
              <w:rPr>
                <w:rFonts w:asciiTheme="minorHAnsi" w:hAnsiTheme="minorHAnsi"/>
                <w:sz w:val="18"/>
                <w:szCs w:val="18"/>
              </w:rPr>
              <w:t xml:space="preserve"> 40</w:t>
            </w:r>
            <w:r w:rsidRPr="00A42BCC">
              <w:rPr>
                <w:rFonts w:asciiTheme="minorHAnsi" w:hAnsiTheme="minorHAnsi"/>
                <w:sz w:val="18"/>
                <w:szCs w:val="18"/>
              </w:rPr>
              <w:t>&gt;&gt;</w:t>
            </w:r>
          </w:p>
        </w:tc>
      </w:tr>
      <w:tr w:rsidR="003C5E86" w:rsidRPr="00A42BCC" w14:paraId="31801980" w14:textId="77777777" w:rsidTr="00C9467D">
        <w:tc>
          <w:tcPr>
            <w:tcW w:w="799" w:type="dxa"/>
            <w:vAlign w:val="center"/>
          </w:tcPr>
          <w:p w14:paraId="678284EB" w14:textId="5CC5903E" w:rsidR="003C5E86"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w:t>
            </w:r>
            <w:r w:rsidR="00584AAF">
              <w:rPr>
                <w:rFonts w:asciiTheme="minorHAnsi" w:hAnsiTheme="minorHAnsi"/>
                <w:sz w:val="18"/>
                <w:szCs w:val="18"/>
              </w:rPr>
              <w:t>4</w:t>
            </w:r>
          </w:p>
        </w:tc>
        <w:tc>
          <w:tcPr>
            <w:tcW w:w="4455" w:type="dxa"/>
            <w:vAlign w:val="center"/>
          </w:tcPr>
          <w:p w14:paraId="022545CA" w14:textId="5F0878A7" w:rsidR="003C5E86" w:rsidRDefault="003C5E86"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C5E86">
              <w:rPr>
                <w:rFonts w:asciiTheme="minorHAnsi" w:hAnsiTheme="minorHAnsi"/>
                <w:sz w:val="18"/>
                <w:szCs w:val="18"/>
              </w:rPr>
              <w:t>Induced Enclosure Pressure</w:t>
            </w:r>
            <w:r>
              <w:rPr>
                <w:rFonts w:asciiTheme="minorHAnsi" w:hAnsiTheme="minorHAnsi"/>
                <w:sz w:val="18"/>
                <w:szCs w:val="18"/>
              </w:rPr>
              <w:t xml:space="preserve"> </w:t>
            </w:r>
            <w:r w:rsidR="00584AAF">
              <w:rPr>
                <w:rFonts w:asciiTheme="minorHAnsi" w:hAnsiTheme="minorHAnsi"/>
                <w:sz w:val="18"/>
                <w:szCs w:val="18"/>
              </w:rPr>
              <w:t xml:space="preserve">from Manometer </w:t>
            </w:r>
            <w:r w:rsidR="00AD6BA1">
              <w:rPr>
                <w:rFonts w:asciiTheme="minorHAnsi" w:hAnsiTheme="minorHAnsi"/>
                <w:sz w:val="18"/>
                <w:szCs w:val="18"/>
              </w:rPr>
              <w:t>(Pa)</w:t>
            </w:r>
          </w:p>
          <w:p w14:paraId="371587A0" w14:textId="321457D2" w:rsidR="00B450BD"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p>
          <w:p w14:paraId="15321373" w14:textId="355D04E8" w:rsidR="00B450BD" w:rsidRPr="00A42BCC"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B450BD">
              <w:rPr>
                <w:rFonts w:asciiTheme="minorHAnsi" w:hAnsiTheme="minorHAnsi"/>
                <w:sz w:val="18"/>
                <w:szCs w:val="18"/>
              </w:rPr>
              <w:t>(Pressurization is positive;  Depressurization is negative)</w:t>
            </w:r>
          </w:p>
        </w:tc>
        <w:tc>
          <w:tcPr>
            <w:tcW w:w="5538" w:type="dxa"/>
            <w:vAlign w:val="center"/>
          </w:tcPr>
          <w:p w14:paraId="3D20E1B8" w14:textId="4B329576" w:rsidR="003C5E86" w:rsidRDefault="00F05C12" w:rsidP="00F05C1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enter </w:t>
            </w:r>
            <w:r>
              <w:rPr>
                <w:rFonts w:asciiTheme="minorHAnsi" w:hAnsiTheme="minorHAnsi"/>
                <w:sz w:val="18"/>
                <w:szCs w:val="18"/>
              </w:rPr>
              <w:t xml:space="preserve">numeric xx.x:  -75.0 </w:t>
            </w:r>
            <w:r>
              <w:rPr>
                <w:rFonts w:asciiTheme="minorHAnsi" w:hAnsiTheme="minorHAnsi" w:cstheme="minorHAnsi"/>
                <w:sz w:val="18"/>
                <w:szCs w:val="18"/>
              </w:rPr>
              <w:t>≥</w:t>
            </w:r>
            <w:r>
              <w:rPr>
                <w:rFonts w:asciiTheme="minorHAnsi" w:hAnsiTheme="minorHAnsi"/>
                <w:sz w:val="18"/>
                <w:szCs w:val="18"/>
              </w:rPr>
              <w:t xml:space="preserve"> </w:t>
            </w:r>
            <w:r w:rsidRPr="00A42BCC">
              <w:rPr>
                <w:rFonts w:asciiTheme="minorHAnsi" w:hAnsiTheme="minorHAnsi"/>
                <w:sz w:val="18"/>
                <w:szCs w:val="18"/>
              </w:rPr>
              <w:t>value</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75</w:t>
            </w:r>
            <w:r w:rsidRPr="00A42BCC">
              <w:rPr>
                <w:rFonts w:asciiTheme="minorHAnsi" w:hAnsiTheme="minorHAnsi"/>
                <w:sz w:val="18"/>
                <w:szCs w:val="18"/>
              </w:rPr>
              <w:t>&gt;&gt;</w:t>
            </w:r>
          </w:p>
        </w:tc>
      </w:tr>
      <w:tr w:rsidR="00EA01F0" w:rsidRPr="00A42BCC" w14:paraId="4A3A5E9D" w14:textId="77777777" w:rsidTr="00C9467D">
        <w:tc>
          <w:tcPr>
            <w:tcW w:w="799" w:type="dxa"/>
            <w:vAlign w:val="center"/>
          </w:tcPr>
          <w:p w14:paraId="4A3A5E9A" w14:textId="6E9CB2FF" w:rsidR="00EA01F0" w:rsidRPr="00A42BCC"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w:t>
            </w:r>
            <w:r w:rsidR="00584AAF">
              <w:rPr>
                <w:rFonts w:asciiTheme="minorHAnsi" w:hAnsiTheme="minorHAnsi"/>
                <w:sz w:val="18"/>
                <w:szCs w:val="18"/>
              </w:rPr>
              <w:t>5</w:t>
            </w:r>
          </w:p>
        </w:tc>
        <w:tc>
          <w:tcPr>
            <w:tcW w:w="4455" w:type="dxa"/>
            <w:vAlign w:val="center"/>
          </w:tcPr>
          <w:p w14:paraId="4A3A5E9B" w14:textId="233BBC86" w:rsidR="00EA01F0" w:rsidRPr="00A42BCC" w:rsidRDefault="00EA01F0"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Induced </w:t>
            </w:r>
            <w:r w:rsidR="00CA3A31">
              <w:rPr>
                <w:rFonts w:asciiTheme="minorHAnsi" w:hAnsiTheme="minorHAnsi"/>
                <w:sz w:val="18"/>
                <w:szCs w:val="18"/>
              </w:rPr>
              <w:t>Enclosure</w:t>
            </w:r>
            <w:r w:rsidR="00CA3A31" w:rsidRPr="00A42BCC">
              <w:rPr>
                <w:rFonts w:asciiTheme="minorHAnsi" w:hAnsiTheme="minorHAnsi"/>
                <w:sz w:val="18"/>
                <w:szCs w:val="18"/>
              </w:rPr>
              <w:t xml:space="preserve"> </w:t>
            </w:r>
            <w:r w:rsidR="00525832">
              <w:rPr>
                <w:rFonts w:asciiTheme="minorHAnsi" w:hAnsiTheme="minorHAnsi"/>
                <w:sz w:val="18"/>
                <w:szCs w:val="18"/>
              </w:rPr>
              <w:t>P</w:t>
            </w:r>
            <w:r w:rsidRPr="00A42BCC">
              <w:rPr>
                <w:rFonts w:asciiTheme="minorHAnsi" w:hAnsiTheme="minorHAnsi"/>
                <w:sz w:val="18"/>
                <w:szCs w:val="18"/>
              </w:rPr>
              <w:t xml:space="preserve">ressure </w:t>
            </w:r>
            <w:r w:rsidR="00525832">
              <w:rPr>
                <w:rFonts w:asciiTheme="minorHAnsi" w:hAnsiTheme="minorHAnsi"/>
                <w:sz w:val="18"/>
                <w:szCs w:val="18"/>
              </w:rPr>
              <w:t>C</w:t>
            </w:r>
            <w:r w:rsidRPr="00A42BCC">
              <w:rPr>
                <w:rFonts w:asciiTheme="minorHAnsi" w:hAnsiTheme="minorHAnsi"/>
                <w:sz w:val="18"/>
                <w:szCs w:val="18"/>
              </w:rPr>
              <w:t>heck</w:t>
            </w:r>
          </w:p>
        </w:tc>
        <w:tc>
          <w:tcPr>
            <w:tcW w:w="5538" w:type="dxa"/>
            <w:vAlign w:val="center"/>
          </w:tcPr>
          <w:p w14:paraId="4A3A5E9C" w14:textId="0C8BC665" w:rsidR="00EA01F0" w:rsidRPr="00A42BCC" w:rsidRDefault="00C006FF" w:rsidP="00DA7FC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&lt;&lt;calculated value, </w:t>
            </w:r>
            <w:r w:rsidR="00840617">
              <w:rPr>
                <w:rFonts w:asciiTheme="minorHAnsi" w:hAnsiTheme="minorHAnsi"/>
                <w:sz w:val="18"/>
                <w:szCs w:val="18"/>
              </w:rPr>
              <w:t xml:space="preserve">if </w:t>
            </w:r>
            <w:r>
              <w:rPr>
                <w:rFonts w:asciiTheme="minorHAnsi" w:hAnsiTheme="minorHAnsi"/>
                <w:sz w:val="18"/>
                <w:szCs w:val="18"/>
              </w:rPr>
              <w:t xml:space="preserve">absolute value </w:t>
            </w:r>
            <w:r w:rsidR="00840617">
              <w:rPr>
                <w:rFonts w:asciiTheme="minorHAnsi" w:hAnsiTheme="minorHAnsi"/>
                <w:sz w:val="18"/>
                <w:szCs w:val="18"/>
              </w:rPr>
              <w:t>(</w:t>
            </w:r>
            <w:r>
              <w:rPr>
                <w:sz w:val="18"/>
                <w:szCs w:val="18"/>
              </w:rPr>
              <w:t xml:space="preserve"> </w:t>
            </w:r>
            <w:r w:rsidR="00E81D5E">
              <w:rPr>
                <w:sz w:val="18"/>
                <w:szCs w:val="18"/>
              </w:rPr>
              <w:t>C0</w:t>
            </w:r>
            <w:r w:rsidR="00DA7FC6">
              <w:rPr>
                <w:sz w:val="18"/>
                <w:szCs w:val="18"/>
              </w:rPr>
              <w:t>4</w:t>
            </w:r>
            <w:r w:rsidR="00E81D5E">
              <w:rPr>
                <w:sz w:val="18"/>
                <w:szCs w:val="18"/>
              </w:rPr>
              <w:t xml:space="preserve">) ≥ </w:t>
            </w:r>
            <w:r>
              <w:rPr>
                <w:rFonts w:asciiTheme="minorHAnsi" w:hAnsiTheme="minorHAnsi"/>
                <w:sz w:val="18"/>
                <w:szCs w:val="18"/>
              </w:rPr>
              <w:t>15 Pa</w:t>
            </w:r>
            <w:r>
              <w:rPr>
                <w:sz w:val="18"/>
                <w:szCs w:val="18"/>
              </w:rPr>
              <w:t>)</w:t>
            </w:r>
            <w:r>
              <w:rPr>
                <w:rFonts w:asciiTheme="minorHAnsi" w:hAnsiTheme="minorHAnsi"/>
                <w:sz w:val="18"/>
                <w:szCs w:val="18"/>
              </w:rPr>
              <w:t xml:space="preserve">, </w:t>
            </w:r>
            <w:r w:rsidR="00E81D5E">
              <w:rPr>
                <w:rFonts w:asciiTheme="minorHAnsi" w:hAnsiTheme="minorHAnsi"/>
                <w:sz w:val="18"/>
                <w:szCs w:val="18"/>
              </w:rPr>
              <w:t xml:space="preserve">display text: </w:t>
            </w:r>
            <w:r>
              <w:rPr>
                <w:rFonts w:asciiTheme="minorHAnsi" w:hAnsiTheme="minorHAnsi"/>
                <w:sz w:val="18"/>
                <w:szCs w:val="18"/>
              </w:rPr>
              <w:t>“Induced pressure within r</w:t>
            </w:r>
            <w:r>
              <w:rPr>
                <w:sz w:val="18"/>
                <w:szCs w:val="18"/>
              </w:rPr>
              <w:t xml:space="preserve">ange for single point test; else </w:t>
            </w:r>
            <w:r w:rsidR="00E81D5E">
              <w:rPr>
                <w:rFonts w:asciiTheme="minorHAnsi" w:hAnsiTheme="minorHAnsi"/>
                <w:sz w:val="18"/>
                <w:szCs w:val="18"/>
              </w:rPr>
              <w:t xml:space="preserve">display text: </w:t>
            </w:r>
            <w:r>
              <w:rPr>
                <w:rFonts w:asciiTheme="minorHAnsi" w:hAnsiTheme="minorHAnsi"/>
                <w:sz w:val="18"/>
                <w:szCs w:val="18"/>
              </w:rPr>
              <w:t xml:space="preserve">“Induced pressure too low for single point test - </w:t>
            </w:r>
            <w:r>
              <w:rPr>
                <w:rFonts w:asciiTheme="minorHAnsi" w:hAnsiTheme="minorHAnsi"/>
                <w:b/>
                <w:sz w:val="18"/>
                <w:szCs w:val="18"/>
              </w:rPr>
              <w:t>Do Not Proceed</w:t>
            </w:r>
            <w:r>
              <w:rPr>
                <w:rFonts w:asciiTheme="minorHAnsi" w:hAnsiTheme="minorHAnsi"/>
                <w:sz w:val="18"/>
                <w:szCs w:val="18"/>
              </w:rPr>
              <w:t>”&gt;&gt;</w:t>
            </w:r>
          </w:p>
        </w:tc>
      </w:tr>
      <w:tr w:rsidR="00EA01F0" w:rsidRPr="00A42BCC" w14:paraId="4A3A5EA5" w14:textId="77777777" w:rsidTr="00C9467D">
        <w:tc>
          <w:tcPr>
            <w:tcW w:w="799" w:type="dxa"/>
            <w:vAlign w:val="center"/>
          </w:tcPr>
          <w:p w14:paraId="4A3A5EA2" w14:textId="6946B794" w:rsidR="00EA01F0" w:rsidRPr="00A42BCC"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w:t>
            </w:r>
            <w:r w:rsidR="00584AAF">
              <w:rPr>
                <w:rFonts w:asciiTheme="minorHAnsi" w:hAnsiTheme="minorHAnsi"/>
                <w:sz w:val="18"/>
                <w:szCs w:val="18"/>
              </w:rPr>
              <w:t>6</w:t>
            </w:r>
          </w:p>
        </w:tc>
        <w:tc>
          <w:tcPr>
            <w:tcW w:w="4455" w:type="dxa"/>
            <w:vAlign w:val="center"/>
          </w:tcPr>
          <w:p w14:paraId="4A3A5EA3" w14:textId="58FD8D05"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Nominal CFM50</w:t>
            </w:r>
          </w:p>
        </w:tc>
        <w:tc>
          <w:tcPr>
            <w:tcW w:w="5538" w:type="dxa"/>
            <w:vAlign w:val="center"/>
          </w:tcPr>
          <w:p w14:paraId="4A3A5EA4" w14:textId="21805144" w:rsidR="00EA01F0" w:rsidRPr="00A42BCC" w:rsidRDefault="00EA01F0" w:rsidP="00584AA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sidR="0025221D">
              <w:rPr>
                <w:rFonts w:asciiTheme="minorHAnsi" w:hAnsiTheme="minorHAnsi"/>
                <w:sz w:val="18"/>
                <w:szCs w:val="18"/>
              </w:rPr>
              <w:t>user enter integer</w:t>
            </w:r>
            <w:r w:rsidRPr="00A42BCC">
              <w:rPr>
                <w:rFonts w:asciiTheme="minorHAnsi" w:hAnsiTheme="minorHAnsi"/>
                <w:sz w:val="18"/>
                <w:szCs w:val="18"/>
              </w:rPr>
              <w:t>&gt;&gt;</w:t>
            </w:r>
            <w:r w:rsidR="00584AAF">
              <w:rPr>
                <w:rFonts w:asciiTheme="minorHAnsi" w:hAnsiTheme="minorHAnsi"/>
                <w:sz w:val="18"/>
                <w:szCs w:val="18"/>
              </w:rPr>
              <w:t xml:space="preserve"> (Resolution of 1 CFM)</w:t>
            </w:r>
          </w:p>
        </w:tc>
      </w:tr>
    </w:tbl>
    <w:p w14:paraId="4A3A5EA6" w14:textId="77777777" w:rsidR="00EA01F0" w:rsidRPr="00A42BCC" w:rsidRDefault="00EA01F0" w:rsidP="00A42BCC">
      <w:pPr>
        <w:rPr>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3"/>
        <w:gridCol w:w="4520"/>
        <w:gridCol w:w="5691"/>
      </w:tblGrid>
      <w:tr w:rsidR="00EA01F0" w:rsidRPr="00A42BCC" w14:paraId="4A3A5EA8" w14:textId="77777777" w:rsidTr="00C9467D">
        <w:tc>
          <w:tcPr>
            <w:tcW w:w="10794" w:type="dxa"/>
            <w:gridSpan w:val="3"/>
          </w:tcPr>
          <w:p w14:paraId="4A3A5EA7" w14:textId="77777777" w:rsidR="00EA01F0" w:rsidRPr="005A593D"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t>D. Altitude and Temperature Correction</w:t>
            </w:r>
          </w:p>
        </w:tc>
      </w:tr>
      <w:tr w:rsidR="00840617" w:rsidRPr="00A42BCC" w14:paraId="4A3A5EAE" w14:textId="2A5D4040" w:rsidTr="00C9467D">
        <w:tc>
          <w:tcPr>
            <w:tcW w:w="583" w:type="dxa"/>
            <w:vAlign w:val="center"/>
          </w:tcPr>
          <w:p w14:paraId="4A3A5EA9" w14:textId="5FCE5BD7"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a1</w:t>
            </w:r>
          </w:p>
        </w:tc>
        <w:tc>
          <w:tcPr>
            <w:tcW w:w="4520" w:type="dxa"/>
            <w:vAlign w:val="center"/>
          </w:tcPr>
          <w:p w14:paraId="3C57E5C6" w14:textId="49B711E1" w:rsidR="001C4335"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Outside </w:t>
            </w:r>
            <w:r w:rsidR="00840617">
              <w:rPr>
                <w:rFonts w:asciiTheme="minorHAnsi" w:hAnsiTheme="minorHAnsi"/>
                <w:sz w:val="18"/>
                <w:szCs w:val="18"/>
              </w:rPr>
              <w:t>Dynamic Viscosity of Air Correction</w:t>
            </w:r>
            <w:r>
              <w:rPr>
                <w:rFonts w:asciiTheme="minorHAnsi" w:hAnsiTheme="minorHAnsi"/>
                <w:sz w:val="18"/>
                <w:szCs w:val="18"/>
              </w:rPr>
              <w:t xml:space="preserve"> </w:t>
            </w:r>
          </w:p>
          <w:p w14:paraId="4A3A5EAA" w14:textId="1363960A"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691" w:type="dxa"/>
          </w:tcPr>
          <w:p w14:paraId="4A3A5EAD" w14:textId="54C87558" w:rsidR="00840617" w:rsidRPr="00A42BCC" w:rsidRDefault="00840617">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&lt;&lt;if C0</w:t>
            </w:r>
            <w:r w:rsidR="006C1E71">
              <w:rPr>
                <w:rFonts w:asciiTheme="minorHAnsi" w:hAnsiTheme="minorHAnsi"/>
                <w:sz w:val="18"/>
                <w:szCs w:val="18"/>
              </w:rPr>
              <w:t>2</w:t>
            </w:r>
            <w:r>
              <w:rPr>
                <w:rFonts w:asciiTheme="minorHAnsi" w:hAnsiTheme="minorHAnsi"/>
                <w:sz w:val="18"/>
                <w:szCs w:val="18"/>
              </w:rPr>
              <w:t xml:space="preserve"> = Depressurization, then value=2.629*10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r w:rsidR="006A4918">
              <w:rPr>
                <w:rFonts w:asciiTheme="minorHAnsi" w:hAnsiTheme="minorHAnsi"/>
                <w:sz w:val="18"/>
                <w:szCs w:val="18"/>
              </w:rPr>
              <w:t>3</w:t>
            </w:r>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]/[1+(198.7/(A0</w:t>
            </w:r>
            <w:r w:rsidR="006A4918">
              <w:rPr>
                <w:rFonts w:asciiTheme="minorHAnsi" w:hAnsiTheme="minorHAnsi"/>
                <w:sz w:val="18"/>
                <w:szCs w:val="18"/>
              </w:rPr>
              <w:t>3</w:t>
            </w:r>
            <w:r>
              <w:rPr>
                <w:rFonts w:asciiTheme="minorHAnsi" w:hAnsiTheme="minorHAnsi"/>
                <w:sz w:val="18"/>
                <w:szCs w:val="18"/>
              </w:rPr>
              <w:t xml:space="preserve">+460))]; </w:t>
            </w:r>
            <w:r>
              <w:rPr>
                <w:rFonts w:asciiTheme="minorHAnsi" w:hAnsiTheme="minorHAnsi"/>
                <w:sz w:val="18"/>
                <w:szCs w:val="18"/>
              </w:rPr>
              <w:br/>
              <w:t xml:space="preserve">else </w:t>
            </w:r>
            <w:r w:rsidR="00DF2BF8">
              <w:rPr>
                <w:rFonts w:asciiTheme="minorHAnsi" w:hAnsiTheme="minorHAnsi"/>
                <w:sz w:val="18"/>
                <w:szCs w:val="18"/>
              </w:rPr>
              <w:t>report “Not Applicable”&gt;&gt;</w:t>
            </w:r>
          </w:p>
        </w:tc>
      </w:tr>
      <w:tr w:rsidR="006C1E71" w:rsidRPr="00A42BCC" w14:paraId="776462C9" w14:textId="3412D22C" w:rsidTr="00C9467D">
        <w:tc>
          <w:tcPr>
            <w:tcW w:w="583" w:type="dxa"/>
            <w:vAlign w:val="center"/>
          </w:tcPr>
          <w:p w14:paraId="5EB38912" w14:textId="1E1F02F3" w:rsidR="006C1E71"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a2</w:t>
            </w:r>
          </w:p>
        </w:tc>
        <w:tc>
          <w:tcPr>
            <w:tcW w:w="4520" w:type="dxa"/>
            <w:vAlign w:val="center"/>
          </w:tcPr>
          <w:p w14:paraId="289E59C6" w14:textId="4CF647DF" w:rsidR="006C1E7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w:t>
            </w:r>
            <w:r w:rsidR="006C1E71">
              <w:rPr>
                <w:rFonts w:asciiTheme="minorHAnsi" w:hAnsiTheme="minorHAnsi"/>
                <w:sz w:val="18"/>
                <w:szCs w:val="18"/>
              </w:rPr>
              <w:t xml:space="preserve"> Dynamic Viscosity of Air Correction </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691" w:type="dxa"/>
          </w:tcPr>
          <w:p w14:paraId="49176998" w14:textId="2A4649AF" w:rsidR="008F0CB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 if C02 = Pressurization, then value=2.629*10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r w:rsidR="006A4918">
              <w:rPr>
                <w:rFonts w:asciiTheme="minorHAnsi" w:hAnsiTheme="minorHAnsi"/>
                <w:sz w:val="18"/>
                <w:szCs w:val="18"/>
              </w:rPr>
              <w:t>2</w:t>
            </w:r>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]/[1+(198.7/A0</w:t>
            </w:r>
            <w:r w:rsidR="006A4918">
              <w:rPr>
                <w:rFonts w:asciiTheme="minorHAnsi" w:hAnsiTheme="minorHAnsi"/>
                <w:sz w:val="18"/>
                <w:szCs w:val="18"/>
              </w:rPr>
              <w:t>2</w:t>
            </w:r>
            <w:r>
              <w:rPr>
                <w:rFonts w:asciiTheme="minorHAnsi" w:hAnsiTheme="minorHAnsi"/>
                <w:sz w:val="18"/>
                <w:szCs w:val="18"/>
              </w:rPr>
              <w:t>+460)]</w:t>
            </w:r>
            <w:r w:rsidR="008F0CB1">
              <w:rPr>
                <w:rFonts w:asciiTheme="minorHAnsi" w:hAnsiTheme="minorHAnsi"/>
                <w:sz w:val="18"/>
                <w:szCs w:val="18"/>
              </w:rPr>
              <w:t>;</w:t>
            </w:r>
          </w:p>
          <w:p w14:paraId="5DE6B96D" w14:textId="336490C6" w:rsidR="006C1E71" w:rsidRDefault="008F0CB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report “Not Applicable”</w:t>
            </w:r>
            <w:r w:rsidR="00DF2BF8">
              <w:rPr>
                <w:rFonts w:asciiTheme="minorHAnsi" w:hAnsiTheme="minorHAnsi"/>
                <w:sz w:val="18"/>
                <w:szCs w:val="18"/>
              </w:rPr>
              <w:t>&gt;&gt;</w:t>
            </w:r>
          </w:p>
        </w:tc>
      </w:tr>
      <w:tr w:rsidR="00840617" w:rsidRPr="00A42BCC" w14:paraId="4A3A5EB2" w14:textId="030C3881" w:rsidTr="00C9467D">
        <w:tc>
          <w:tcPr>
            <w:tcW w:w="583" w:type="dxa"/>
            <w:vAlign w:val="center"/>
          </w:tcPr>
          <w:p w14:paraId="4A3A5EAF" w14:textId="4A37FACC"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a3</w:t>
            </w:r>
          </w:p>
        </w:tc>
        <w:tc>
          <w:tcPr>
            <w:tcW w:w="4520" w:type="dxa"/>
            <w:vAlign w:val="center"/>
          </w:tcPr>
          <w:p w14:paraId="6D34FD08" w14:textId="0CAEB5D2" w:rsidR="001C4335"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Outdoor Air Density Correction</w:t>
            </w:r>
          </w:p>
          <w:p w14:paraId="4A3A5EB0" w14:textId="4C031542"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691" w:type="dxa"/>
          </w:tcPr>
          <w:p w14:paraId="15ABA38F" w14:textId="50EFEF48" w:rsidR="00840617"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1F649F">
              <w:rPr>
                <w:rFonts w:asciiTheme="minorHAnsi" w:hAnsiTheme="minorHAnsi"/>
                <w:sz w:val="18"/>
                <w:szCs w:val="18"/>
              </w:rPr>
              <w:t>&lt;&lt;</w:t>
            </w:r>
            <w:r>
              <w:rPr>
                <w:rFonts w:asciiTheme="minorHAnsi" w:hAnsiTheme="minorHAnsi"/>
                <w:sz w:val="18"/>
                <w:szCs w:val="18"/>
              </w:rPr>
              <w:t xml:space="preserve">if </w:t>
            </w:r>
            <w:r w:rsidR="006C1E71">
              <w:rPr>
                <w:rFonts w:asciiTheme="minorHAnsi" w:hAnsiTheme="minorHAnsi"/>
                <w:sz w:val="18"/>
                <w:szCs w:val="18"/>
              </w:rPr>
              <w:t>C02</w:t>
            </w:r>
            <w:r>
              <w:rPr>
                <w:rFonts w:asciiTheme="minorHAnsi" w:hAnsiTheme="minorHAnsi"/>
                <w:sz w:val="18"/>
                <w:szCs w:val="18"/>
              </w:rPr>
              <w:t xml:space="preserve"> = Depressurization, then value=0.07517*(1-0.0035666</w:t>
            </w:r>
            <w:r w:rsidRPr="007406B9">
              <w:rPr>
                <w:rFonts w:asciiTheme="minorHAnsi" w:hAnsiTheme="minorHAnsi"/>
                <w:sz w:val="18"/>
                <w:szCs w:val="18"/>
              </w:rPr>
              <w:t>*</w:t>
            </w:r>
            <w:r>
              <w:rPr>
                <w:rFonts w:asciiTheme="minorHAnsi" w:hAnsiTheme="minorHAnsi"/>
                <w:sz w:val="18"/>
                <w:szCs w:val="18"/>
              </w:rPr>
              <w:t>A0</w:t>
            </w:r>
            <w:r w:rsidR="006A4918">
              <w:rPr>
                <w:rFonts w:asciiTheme="minorHAnsi" w:hAnsiTheme="minorHAnsi"/>
                <w:sz w:val="18"/>
                <w:szCs w:val="18"/>
              </w:rPr>
              <w:t>5</w:t>
            </w:r>
            <w:r w:rsidRPr="001F649F">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r w:rsidRPr="006F3AAC">
              <w:rPr>
                <w:rFonts w:asciiTheme="minorHAnsi" w:hAnsiTheme="minorHAnsi"/>
                <w:sz w:val="18"/>
                <w:szCs w:val="18"/>
                <w:vertAlign w:val="superscript"/>
              </w:rPr>
              <w:t>5.2553</w:t>
            </w:r>
            <w:r w:rsidR="00DF2BF8">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r>
              <w:rPr>
                <w:rFonts w:asciiTheme="minorHAnsi" w:hAnsiTheme="minorHAnsi"/>
                <w:sz w:val="18"/>
                <w:szCs w:val="18"/>
              </w:rPr>
              <w:t>A0</w:t>
            </w:r>
            <w:r w:rsidR="006A4918">
              <w:rPr>
                <w:rFonts w:asciiTheme="minorHAnsi" w:hAnsiTheme="minorHAnsi"/>
                <w:sz w:val="18"/>
                <w:szCs w:val="18"/>
              </w:rPr>
              <w:t>3</w:t>
            </w:r>
            <w:r w:rsidRPr="001F649F">
              <w:rPr>
                <w:rFonts w:asciiTheme="minorHAnsi" w:hAnsiTheme="minorHAnsi"/>
                <w:sz w:val="18"/>
                <w:szCs w:val="18"/>
              </w:rPr>
              <w:t>+</w:t>
            </w:r>
            <w:r>
              <w:rPr>
                <w:rFonts w:asciiTheme="minorHAnsi" w:hAnsiTheme="minorHAnsi"/>
                <w:sz w:val="18"/>
                <w:szCs w:val="18"/>
              </w:rPr>
              <w:t>460</w:t>
            </w:r>
            <w:r w:rsidRPr="001F649F">
              <w:rPr>
                <w:rFonts w:asciiTheme="minorHAnsi" w:hAnsiTheme="minorHAnsi"/>
                <w:sz w:val="18"/>
                <w:szCs w:val="18"/>
              </w:rPr>
              <w:t>})</w:t>
            </w:r>
            <w:r>
              <w:rPr>
                <w:rFonts w:asciiTheme="minorHAnsi" w:hAnsiTheme="minorHAnsi"/>
                <w:sz w:val="18"/>
                <w:szCs w:val="18"/>
              </w:rPr>
              <w:t>;</w:t>
            </w:r>
          </w:p>
          <w:p w14:paraId="4A3A5EB1" w14:textId="7ABB6B31"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else if C0</w:t>
            </w:r>
            <w:r w:rsidR="006C1E71">
              <w:rPr>
                <w:rFonts w:asciiTheme="minorHAnsi" w:hAnsiTheme="minorHAnsi"/>
                <w:sz w:val="18"/>
                <w:szCs w:val="18"/>
              </w:rPr>
              <w:t>2</w:t>
            </w:r>
            <w:r>
              <w:rPr>
                <w:rFonts w:asciiTheme="minorHAnsi" w:hAnsiTheme="minorHAnsi"/>
                <w:sz w:val="18"/>
                <w:szCs w:val="18"/>
              </w:rPr>
              <w:t xml:space="preserve"> = Pressurization, then report “Not Applicable”&gt;&gt;</w:t>
            </w:r>
          </w:p>
        </w:tc>
      </w:tr>
      <w:tr w:rsidR="00840617" w:rsidRPr="00A42BCC" w14:paraId="4A3A5EB6" w14:textId="7447B4CD" w:rsidTr="00C9467D">
        <w:tc>
          <w:tcPr>
            <w:tcW w:w="583" w:type="dxa"/>
            <w:vAlign w:val="center"/>
          </w:tcPr>
          <w:p w14:paraId="4A3A5EB3" w14:textId="6B499F58"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a4</w:t>
            </w:r>
          </w:p>
        </w:tc>
        <w:tc>
          <w:tcPr>
            <w:tcW w:w="4520" w:type="dxa"/>
            <w:vAlign w:val="center"/>
          </w:tcPr>
          <w:p w14:paraId="4A3A5EB4" w14:textId="018CA4A2"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 Air Density Correction</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691" w:type="dxa"/>
          </w:tcPr>
          <w:p w14:paraId="4A3A5EB5" w14:textId="791280CD"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C01 = Pressurization, then value=0.07517*(1-0.0035666</w:t>
            </w:r>
            <w:r w:rsidRPr="007406B9">
              <w:rPr>
                <w:rFonts w:asciiTheme="minorHAnsi" w:hAnsiTheme="minorHAnsi"/>
                <w:sz w:val="18"/>
                <w:szCs w:val="18"/>
              </w:rPr>
              <w:t>*</w:t>
            </w:r>
            <w:r>
              <w:rPr>
                <w:rFonts w:asciiTheme="minorHAnsi" w:hAnsiTheme="minorHAnsi"/>
                <w:sz w:val="18"/>
                <w:szCs w:val="18"/>
              </w:rPr>
              <w:t>A0</w:t>
            </w:r>
            <w:r w:rsidR="006A4918">
              <w:rPr>
                <w:rFonts w:asciiTheme="minorHAnsi" w:hAnsiTheme="minorHAnsi"/>
                <w:sz w:val="18"/>
                <w:szCs w:val="18"/>
              </w:rPr>
              <w:t>5</w:t>
            </w:r>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r w:rsidRPr="006F3AAC">
              <w:rPr>
                <w:rFonts w:asciiTheme="minorHAnsi" w:hAnsiTheme="minorHAnsi"/>
                <w:sz w:val="18"/>
                <w:szCs w:val="18"/>
                <w:vertAlign w:val="superscript"/>
              </w:rPr>
              <w:t>5.2553</w:t>
            </w:r>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r>
              <w:rPr>
                <w:rFonts w:asciiTheme="minorHAnsi" w:hAnsiTheme="minorHAnsi"/>
                <w:sz w:val="18"/>
                <w:szCs w:val="18"/>
              </w:rPr>
              <w:t>A0</w:t>
            </w:r>
            <w:r w:rsidR="006A4918">
              <w:rPr>
                <w:rFonts w:asciiTheme="minorHAnsi" w:hAnsiTheme="minorHAnsi"/>
                <w:sz w:val="18"/>
                <w:szCs w:val="18"/>
              </w:rPr>
              <w:t>2</w:t>
            </w:r>
            <w:r w:rsidRPr="00C30447">
              <w:rPr>
                <w:rFonts w:asciiTheme="minorHAnsi" w:hAnsiTheme="minorHAnsi"/>
                <w:sz w:val="18"/>
                <w:szCs w:val="18"/>
              </w:rPr>
              <w:t>+</w:t>
            </w:r>
            <w:r>
              <w:rPr>
                <w:rFonts w:asciiTheme="minorHAnsi" w:hAnsiTheme="minorHAnsi"/>
                <w:sz w:val="18"/>
                <w:szCs w:val="18"/>
              </w:rPr>
              <w:t>460</w:t>
            </w:r>
            <w:r w:rsidRPr="00C30447">
              <w:rPr>
                <w:rFonts w:asciiTheme="minorHAnsi" w:hAnsiTheme="minorHAnsi"/>
                <w:sz w:val="18"/>
                <w:szCs w:val="18"/>
              </w:rPr>
              <w:t>})</w:t>
            </w:r>
            <w:r w:rsidR="009B2C1F">
              <w:rPr>
                <w:rFonts w:asciiTheme="minorHAnsi" w:hAnsiTheme="minorHAnsi"/>
                <w:sz w:val="18"/>
                <w:szCs w:val="18"/>
              </w:rPr>
              <w:t>;</w:t>
            </w:r>
            <w:r>
              <w:rPr>
                <w:rFonts w:asciiTheme="minorHAnsi" w:hAnsiTheme="minorHAnsi"/>
                <w:sz w:val="18"/>
                <w:szCs w:val="18"/>
              </w:rPr>
              <w:br/>
              <w:t>else report “Not Applicable”&gt;&gt;</w:t>
            </w:r>
          </w:p>
        </w:tc>
      </w:tr>
      <w:tr w:rsidR="006C1E71" w:rsidRPr="00A42BCC" w14:paraId="294EA820" w14:textId="3DAE8E07" w:rsidTr="00C9467D">
        <w:tc>
          <w:tcPr>
            <w:tcW w:w="583" w:type="dxa"/>
            <w:vAlign w:val="center"/>
          </w:tcPr>
          <w:p w14:paraId="247E66CC" w14:textId="7CBA4AEC" w:rsidR="006C1E71" w:rsidRPr="00A42BCC"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01</w:t>
            </w:r>
          </w:p>
        </w:tc>
        <w:tc>
          <w:tcPr>
            <w:tcW w:w="4520" w:type="dxa"/>
            <w:vAlign w:val="center"/>
          </w:tcPr>
          <w:p w14:paraId="203A5E3A" w14:textId="569EEA1F" w:rsidR="006C1E71"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Altitude and Temperature Correction Factor</w:t>
            </w:r>
          </w:p>
        </w:tc>
        <w:tc>
          <w:tcPr>
            <w:tcW w:w="5691" w:type="dxa"/>
          </w:tcPr>
          <w:p w14:paraId="1DB34370" w14:textId="218B05BE" w:rsidR="004A1BB8"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C02 = Depressurization, then value= [{(Da1)</w:t>
            </w:r>
            <w:r w:rsidR="006C1E71">
              <w:rPr>
                <w:rFonts w:asciiTheme="minorHAnsi" w:hAnsiTheme="minorHAnsi"/>
                <w:sz w:val="18"/>
                <w:szCs w:val="18"/>
              </w:rPr>
              <w:t>/0.044</w:t>
            </w:r>
            <w:r>
              <w:rPr>
                <w:rFonts w:asciiTheme="minorHAnsi" w:hAnsiTheme="minorHAnsi"/>
                <w:sz w:val="18"/>
                <w:szCs w:val="18"/>
              </w:rPr>
              <w:t>}</w:t>
            </w:r>
            <w:r w:rsidR="006C1E71" w:rsidRPr="001F649F">
              <w:rPr>
                <w:rFonts w:asciiTheme="minorHAnsi" w:hAnsiTheme="minorHAnsi"/>
                <w:sz w:val="18"/>
                <w:szCs w:val="18"/>
                <w:vertAlign w:val="superscript"/>
              </w:rPr>
              <w:t>2</w:t>
            </w:r>
            <w:r>
              <w:rPr>
                <w:rFonts w:asciiTheme="minorHAnsi" w:hAnsiTheme="minorHAnsi"/>
                <w:sz w:val="18"/>
                <w:szCs w:val="18"/>
                <w:vertAlign w:val="superscript"/>
              </w:rPr>
              <w:t>*</w:t>
            </w:r>
            <w:r w:rsidR="006C1E71">
              <w:rPr>
                <w:rFonts w:asciiTheme="minorHAnsi" w:hAnsiTheme="minorHAnsi"/>
                <w:sz w:val="18"/>
                <w:szCs w:val="18"/>
                <w:vertAlign w:val="superscript"/>
              </w:rPr>
              <w:t>(0.65)</w:t>
            </w:r>
            <w:r w:rsidR="006C1E71" w:rsidRPr="001F649F">
              <w:rPr>
                <w:rFonts w:asciiTheme="minorHAnsi" w:hAnsiTheme="minorHAnsi"/>
                <w:sz w:val="18"/>
                <w:szCs w:val="18"/>
                <w:vertAlign w:val="superscript"/>
              </w:rPr>
              <w:t>-1</w:t>
            </w:r>
            <w:r>
              <w:rPr>
                <w:rFonts w:asciiTheme="minorHAnsi" w:hAnsiTheme="minorHAnsi"/>
                <w:sz w:val="18"/>
                <w:szCs w:val="18"/>
              </w:rPr>
              <w:t>]</w:t>
            </w:r>
            <w:r w:rsidR="004A1BB8">
              <w:rPr>
                <w:rFonts w:asciiTheme="minorHAnsi" w:hAnsiTheme="minorHAnsi"/>
                <w:sz w:val="18"/>
                <w:szCs w:val="18"/>
              </w:rPr>
              <w:t xml:space="preserve"> *[{(Da3)</w:t>
            </w:r>
            <w:r w:rsidR="006C1E71">
              <w:rPr>
                <w:rFonts w:asciiTheme="minorHAnsi" w:hAnsiTheme="minorHAnsi"/>
                <w:sz w:val="18"/>
                <w:szCs w:val="18"/>
              </w:rPr>
              <w:t>/0.07517</w:t>
            </w:r>
            <w:r w:rsidR="004A1BB8">
              <w:rPr>
                <w:rFonts w:asciiTheme="minorHAnsi" w:hAnsiTheme="minorHAnsi"/>
                <w:sz w:val="18"/>
                <w:szCs w:val="18"/>
              </w:rPr>
              <w:t>}</w:t>
            </w:r>
            <w:r w:rsidR="006C1E71" w:rsidRPr="001F649F">
              <w:rPr>
                <w:rFonts w:asciiTheme="minorHAnsi" w:hAnsiTheme="minorHAnsi"/>
                <w:sz w:val="18"/>
                <w:szCs w:val="18"/>
                <w:vertAlign w:val="superscript"/>
              </w:rPr>
              <w:t>1-</w:t>
            </w:r>
            <w:r w:rsidR="006C1E71">
              <w:rPr>
                <w:rFonts w:asciiTheme="minorHAnsi" w:hAnsiTheme="minorHAnsi"/>
                <w:sz w:val="18"/>
                <w:szCs w:val="18"/>
                <w:vertAlign w:val="superscript"/>
              </w:rPr>
              <w:t>0.65</w:t>
            </w:r>
            <w:r w:rsidR="004A1BB8">
              <w:rPr>
                <w:rFonts w:asciiTheme="minorHAnsi" w:hAnsiTheme="minorHAnsi"/>
                <w:sz w:val="18"/>
                <w:szCs w:val="18"/>
              </w:rPr>
              <w:t>];</w:t>
            </w:r>
          </w:p>
          <w:p w14:paraId="7A3DA0CC" w14:textId="3415A6D8" w:rsidR="004A1BB8" w:rsidRPr="004A1BB8" w:rsidRDefault="004A1BB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if CO2 = Pressurization, then value = [{(Da2)/0.044}</w:t>
            </w:r>
            <w:r w:rsidRPr="001F649F">
              <w:rPr>
                <w:rFonts w:asciiTheme="minorHAnsi" w:hAnsiTheme="minorHAnsi"/>
                <w:sz w:val="18"/>
                <w:szCs w:val="18"/>
                <w:vertAlign w:val="superscript"/>
              </w:rPr>
              <w:t>2</w:t>
            </w:r>
            <w:r>
              <w:rPr>
                <w:rFonts w:asciiTheme="minorHAnsi" w:hAnsiTheme="minorHAnsi"/>
                <w:sz w:val="18"/>
                <w:szCs w:val="18"/>
                <w:vertAlign w:val="superscript"/>
              </w:rPr>
              <w:t>*(0.65)</w:t>
            </w:r>
            <w:r w:rsidRPr="001F649F">
              <w:rPr>
                <w:rFonts w:asciiTheme="minorHAnsi" w:hAnsiTheme="minorHAnsi"/>
                <w:sz w:val="18"/>
                <w:szCs w:val="18"/>
                <w:vertAlign w:val="superscript"/>
              </w:rPr>
              <w:t>-1</w:t>
            </w:r>
            <w:r>
              <w:rPr>
                <w:rFonts w:asciiTheme="minorHAnsi" w:hAnsiTheme="minorHAnsi"/>
                <w:sz w:val="18"/>
                <w:szCs w:val="18"/>
              </w:rPr>
              <w:t>] *[{(Da4)/0.07517}</w:t>
            </w:r>
            <w:r w:rsidRPr="001F649F">
              <w:rPr>
                <w:rFonts w:asciiTheme="minorHAnsi" w:hAnsiTheme="minorHAnsi"/>
                <w:sz w:val="18"/>
                <w:szCs w:val="18"/>
                <w:vertAlign w:val="superscript"/>
              </w:rPr>
              <w:t>1-</w:t>
            </w:r>
            <w:r>
              <w:rPr>
                <w:rFonts w:asciiTheme="minorHAnsi" w:hAnsiTheme="minorHAnsi"/>
                <w:sz w:val="18"/>
                <w:szCs w:val="18"/>
                <w:vertAlign w:val="superscript"/>
              </w:rPr>
              <w:t>0.65</w:t>
            </w:r>
            <w:r>
              <w:rPr>
                <w:rFonts w:asciiTheme="minorHAnsi" w:hAnsiTheme="minorHAnsi"/>
                <w:sz w:val="18"/>
                <w:szCs w:val="18"/>
              </w:rPr>
              <w:t>];</w:t>
            </w:r>
          </w:p>
        </w:tc>
      </w:tr>
      <w:tr w:rsidR="00840617" w:rsidRPr="00A42BCC" w14:paraId="326B51FE" w14:textId="77777777" w:rsidTr="00C9467D">
        <w:tc>
          <w:tcPr>
            <w:tcW w:w="583" w:type="dxa"/>
            <w:vAlign w:val="center"/>
          </w:tcPr>
          <w:p w14:paraId="369D442E" w14:textId="5DBF5DA2"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6C1E71">
              <w:rPr>
                <w:rFonts w:asciiTheme="minorHAnsi" w:hAnsiTheme="minorHAnsi"/>
                <w:sz w:val="18"/>
                <w:szCs w:val="18"/>
              </w:rPr>
              <w:t>2</w:t>
            </w:r>
          </w:p>
        </w:tc>
        <w:tc>
          <w:tcPr>
            <w:tcW w:w="4520" w:type="dxa"/>
            <w:vAlign w:val="center"/>
          </w:tcPr>
          <w:p w14:paraId="4A4D5E65" w14:textId="389CCD3E"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Corrected CFM50</w:t>
            </w:r>
          </w:p>
        </w:tc>
        <w:tc>
          <w:tcPr>
            <w:tcW w:w="5691" w:type="dxa"/>
          </w:tcPr>
          <w:p w14:paraId="152B1FB0" w14:textId="55E43261"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else value</w:t>
            </w:r>
            <w:r w:rsidR="006C1E71">
              <w:rPr>
                <w:rFonts w:asciiTheme="minorHAnsi" w:hAnsiTheme="minorHAnsi"/>
                <w:sz w:val="18"/>
                <w:szCs w:val="18"/>
              </w:rPr>
              <w:t xml:space="preserve"> = </w:t>
            </w:r>
            <w:r w:rsidR="001C4335">
              <w:rPr>
                <w:rFonts w:asciiTheme="minorHAnsi" w:hAnsiTheme="minorHAnsi"/>
                <w:sz w:val="18"/>
                <w:szCs w:val="18"/>
              </w:rPr>
              <w:t>C0</w:t>
            </w:r>
            <w:r w:rsidR="00584AAF">
              <w:rPr>
                <w:rFonts w:asciiTheme="minorHAnsi" w:hAnsiTheme="minorHAnsi"/>
                <w:sz w:val="18"/>
                <w:szCs w:val="18"/>
              </w:rPr>
              <w:t>6</w:t>
            </w:r>
            <w:r w:rsidR="009B2C1F">
              <w:rPr>
                <w:rFonts w:asciiTheme="minorHAnsi" w:hAnsiTheme="minorHAnsi"/>
                <w:sz w:val="18"/>
                <w:szCs w:val="18"/>
              </w:rPr>
              <w:t>*D01</w:t>
            </w:r>
            <w:r w:rsidRPr="00A42BCC">
              <w:rPr>
                <w:rFonts w:asciiTheme="minorHAnsi" w:hAnsiTheme="minorHAnsi"/>
                <w:sz w:val="18"/>
                <w:szCs w:val="18"/>
              </w:rPr>
              <w:t>&gt;&gt;</w:t>
            </w:r>
          </w:p>
        </w:tc>
      </w:tr>
    </w:tbl>
    <w:p w14:paraId="4A3A5EB7" w14:textId="77777777" w:rsidR="00EA01F0" w:rsidRPr="00A42BCC" w:rsidRDefault="00EA01F0" w:rsidP="00C62026">
      <w:pPr>
        <w:keepNext/>
        <w:rPr>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58"/>
        <w:gridCol w:w="5649"/>
      </w:tblGrid>
      <w:tr w:rsidR="00EA01F0" w:rsidRPr="00A42BCC" w14:paraId="4A3A5EB9" w14:textId="77777777" w:rsidTr="00972A7E">
        <w:tc>
          <w:tcPr>
            <w:tcW w:w="11018" w:type="dxa"/>
            <w:gridSpan w:val="3"/>
          </w:tcPr>
          <w:p w14:paraId="4A3A5EB8" w14:textId="77777777" w:rsidR="00EA01F0" w:rsidRPr="005A593D" w:rsidRDefault="00EA01F0" w:rsidP="00C62026">
            <w:pPr>
              <w:keepNext/>
              <w:rPr>
                <w:rFonts w:asciiTheme="minorHAnsi" w:hAnsiTheme="minorHAnsi"/>
                <w:szCs w:val="18"/>
              </w:rPr>
            </w:pPr>
            <w:r w:rsidRPr="005A593D">
              <w:rPr>
                <w:rFonts w:asciiTheme="minorHAnsi" w:hAnsiTheme="minorHAnsi"/>
                <w:b/>
                <w:szCs w:val="18"/>
              </w:rPr>
              <w:t>E. Accuracy Adjustment</w:t>
            </w:r>
          </w:p>
        </w:tc>
      </w:tr>
      <w:tr w:rsidR="00EA01F0" w:rsidRPr="00A42BCC" w14:paraId="4A3A5EC4" w14:textId="77777777" w:rsidTr="00972A7E">
        <w:tc>
          <w:tcPr>
            <w:tcW w:w="590" w:type="dxa"/>
            <w:vAlign w:val="center"/>
          </w:tcPr>
          <w:p w14:paraId="4A3A5EC1" w14:textId="4144ED8B"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1</w:t>
            </w:r>
          </w:p>
        </w:tc>
        <w:tc>
          <w:tcPr>
            <w:tcW w:w="4651" w:type="dxa"/>
          </w:tcPr>
          <w:p w14:paraId="4A3A5EC2" w14:textId="01818AE9"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Adjusted CFM50 (measured air leakage rate)</w:t>
            </w:r>
          </w:p>
        </w:tc>
        <w:tc>
          <w:tcPr>
            <w:tcW w:w="5777" w:type="dxa"/>
          </w:tcPr>
          <w:p w14:paraId="4A3A5EC3" w14:textId="0C59D487" w:rsidR="00EA01F0" w:rsidRPr="00A42BCC" w:rsidRDefault="00EA01F0" w:rsidP="00875D9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sidR="00497E2F">
              <w:rPr>
                <w:rFonts w:asciiTheme="minorHAnsi" w:hAnsiTheme="minorHAnsi"/>
                <w:sz w:val="18"/>
                <w:szCs w:val="18"/>
              </w:rPr>
              <w:t>value = D02 * 1.1</w:t>
            </w:r>
            <w:r w:rsidRPr="00A42BCC">
              <w:rPr>
                <w:rFonts w:asciiTheme="minorHAnsi" w:hAnsiTheme="minorHAnsi"/>
                <w:sz w:val="18"/>
                <w:szCs w:val="18"/>
              </w:rPr>
              <w:t>&gt;&gt;</w:t>
            </w:r>
          </w:p>
        </w:tc>
      </w:tr>
    </w:tbl>
    <w:p w14:paraId="4A3A5EC5" w14:textId="77777777"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497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1"/>
        <w:gridCol w:w="10144"/>
      </w:tblGrid>
      <w:tr w:rsidR="00EA01F0" w:rsidRPr="00A42BCC" w14:paraId="4A3A5EC7" w14:textId="77777777" w:rsidTr="00C9467D">
        <w:trPr>
          <w:trHeight w:val="116"/>
        </w:trPr>
        <w:tc>
          <w:tcPr>
            <w:tcW w:w="10745" w:type="dxa"/>
            <w:gridSpan w:val="2"/>
          </w:tcPr>
          <w:p w14:paraId="4A3A5EC6" w14:textId="2E6DA176" w:rsidR="00EA01F0" w:rsidRPr="005A593D" w:rsidRDefault="00EA01F0">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F. </w:t>
            </w:r>
            <w:r w:rsidR="005D28E6">
              <w:rPr>
                <w:rFonts w:asciiTheme="minorHAnsi" w:hAnsiTheme="minorHAnsi"/>
                <w:b/>
                <w:szCs w:val="18"/>
              </w:rPr>
              <w:t>Measured Enclosure Air Leakage Rate</w:t>
            </w:r>
          </w:p>
        </w:tc>
      </w:tr>
      <w:tr w:rsidR="00EA01F0" w:rsidRPr="00A42BCC" w14:paraId="4A3A5ECA" w14:textId="77777777" w:rsidTr="00C9467D">
        <w:trPr>
          <w:trHeight w:val="971"/>
        </w:trPr>
        <w:tc>
          <w:tcPr>
            <w:tcW w:w="601" w:type="dxa"/>
            <w:vAlign w:val="center"/>
          </w:tcPr>
          <w:p w14:paraId="4A3A5EC8" w14:textId="77777777" w:rsidR="00EA01F0" w:rsidRPr="00A42BCC"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144" w:type="dxa"/>
            <w:vAlign w:val="center"/>
          </w:tcPr>
          <w:p w14:paraId="06F3BF2A" w14:textId="14906324" w:rsidR="005D28E6" w:rsidRDefault="005D28E6" w:rsidP="005D28E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 </w:t>
            </w:r>
            <w:r>
              <w:rPr>
                <w:rFonts w:asciiTheme="minorHAnsi" w:hAnsiTheme="minorHAnsi"/>
                <w:sz w:val="18"/>
                <w:szCs w:val="18"/>
              </w:rPr>
              <w:t>if calibration date in B05 is more than 12 months from the date of the diagnostic test in A1</w:t>
            </w:r>
            <w:r w:rsidR="006A4918">
              <w:rPr>
                <w:rFonts w:asciiTheme="minorHAnsi" w:hAnsiTheme="minorHAnsi"/>
                <w:sz w:val="18"/>
                <w:szCs w:val="18"/>
              </w:rPr>
              <w:t>2</w:t>
            </w:r>
            <w:r>
              <w:rPr>
                <w:rFonts w:asciiTheme="minorHAnsi" w:hAnsiTheme="minorHAnsi"/>
                <w:sz w:val="18"/>
                <w:szCs w:val="18"/>
              </w:rPr>
              <w:t>;</w:t>
            </w:r>
          </w:p>
          <w:p w14:paraId="4FF9664E" w14:textId="1CE4369F" w:rsidR="005D28E6" w:rsidRDefault="005D28E6" w:rsidP="005D28E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then </w:t>
            </w:r>
            <w:r w:rsidRPr="000B64C1">
              <w:rPr>
                <w:rFonts w:asciiTheme="minorHAnsi" w:hAnsiTheme="minorHAnsi"/>
                <w:sz w:val="18"/>
                <w:szCs w:val="18"/>
              </w:rPr>
              <w:t xml:space="preserve">display </w:t>
            </w:r>
            <w:r>
              <w:rPr>
                <w:rFonts w:asciiTheme="minorHAnsi" w:hAnsiTheme="minorHAnsi"/>
                <w:sz w:val="18"/>
                <w:szCs w:val="18"/>
              </w:rPr>
              <w:t xml:space="preserve">text: </w:t>
            </w:r>
            <w:r w:rsidRPr="000B64C1">
              <w:rPr>
                <w:rFonts w:asciiTheme="minorHAnsi" w:hAnsiTheme="minorHAnsi"/>
                <w:sz w:val="18"/>
                <w:szCs w:val="18"/>
              </w:rPr>
              <w:t xml:space="preserve">“Manometer Calibration is expired, </w:t>
            </w:r>
            <w:r>
              <w:rPr>
                <w:rFonts w:asciiTheme="minorHAnsi" w:hAnsiTheme="minorHAnsi"/>
                <w:sz w:val="18"/>
                <w:szCs w:val="18"/>
              </w:rPr>
              <w:t>a manometer with current calibration is required in order to comply with this</w:t>
            </w:r>
            <w:r w:rsidRPr="000B64C1">
              <w:rPr>
                <w:rFonts w:asciiTheme="minorHAnsi" w:hAnsiTheme="minorHAnsi"/>
                <w:sz w:val="18"/>
                <w:szCs w:val="18"/>
              </w:rPr>
              <w:t xml:space="preserve"> </w:t>
            </w:r>
            <w:r>
              <w:rPr>
                <w:rFonts w:asciiTheme="minorHAnsi" w:hAnsiTheme="minorHAnsi"/>
                <w:sz w:val="18"/>
                <w:szCs w:val="18"/>
              </w:rPr>
              <w:t>Enclosure</w:t>
            </w:r>
            <w:r w:rsidRPr="000B64C1">
              <w:rPr>
                <w:rFonts w:asciiTheme="minorHAnsi" w:hAnsiTheme="minorHAnsi"/>
                <w:sz w:val="18"/>
                <w:szCs w:val="18"/>
              </w:rPr>
              <w:t xml:space="preserve"> </w:t>
            </w:r>
            <w:r>
              <w:rPr>
                <w:rFonts w:asciiTheme="minorHAnsi" w:hAnsiTheme="minorHAnsi"/>
                <w:sz w:val="18"/>
                <w:szCs w:val="18"/>
              </w:rPr>
              <w:t xml:space="preserve">Air </w:t>
            </w:r>
            <w:r w:rsidRPr="000B64C1">
              <w:rPr>
                <w:rFonts w:asciiTheme="minorHAnsi" w:hAnsiTheme="minorHAnsi"/>
                <w:sz w:val="18"/>
                <w:szCs w:val="18"/>
              </w:rPr>
              <w:t xml:space="preserve">Leakage </w:t>
            </w:r>
            <w:r>
              <w:rPr>
                <w:rFonts w:asciiTheme="minorHAnsi" w:hAnsiTheme="minorHAnsi"/>
                <w:sz w:val="18"/>
                <w:szCs w:val="18"/>
              </w:rPr>
              <w:t>worksheet";</w:t>
            </w:r>
          </w:p>
          <w:p w14:paraId="4A3A5EC9" w14:textId="0FCA0AA1" w:rsidR="00EA01F0" w:rsidRPr="00A42BCC" w:rsidRDefault="005D28E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w:t>
            </w:r>
            <w:r w:rsidR="006A4918">
              <w:rPr>
                <w:rFonts w:asciiTheme="minorHAnsi" w:hAnsiTheme="minorHAnsi"/>
                <w:sz w:val="18"/>
                <w:szCs w:val="18"/>
              </w:rPr>
              <w:t>if A01</w:t>
            </w:r>
            <w:r w:rsidRPr="000B64C1">
              <w:rPr>
                <w:rFonts w:asciiTheme="minorHAnsi" w:hAnsiTheme="minorHAnsi"/>
                <w:sz w:val="18"/>
                <w:szCs w:val="18"/>
              </w:rPr>
              <w:t xml:space="preserve"> = required,</w:t>
            </w:r>
            <w:r>
              <w:rPr>
                <w:rFonts w:asciiTheme="minorHAnsi" w:hAnsiTheme="minorHAnsi"/>
                <w:sz w:val="18"/>
                <w:szCs w:val="18"/>
              </w:rPr>
              <w:t xml:space="preserve"> then</w:t>
            </w:r>
            <w:r w:rsidRPr="000B64C1">
              <w:rPr>
                <w:rFonts w:asciiTheme="minorHAnsi" w:hAnsiTheme="minorHAnsi"/>
                <w:sz w:val="18"/>
                <w:szCs w:val="18"/>
              </w:rPr>
              <w:t xml:space="preserve"> display </w:t>
            </w:r>
            <w:r>
              <w:rPr>
                <w:rFonts w:asciiTheme="minorHAnsi" w:hAnsiTheme="minorHAnsi"/>
                <w:sz w:val="18"/>
                <w:szCs w:val="18"/>
              </w:rPr>
              <w:t xml:space="preserve">text: </w:t>
            </w:r>
            <w:r w:rsidRPr="000B64C1">
              <w:rPr>
                <w:rFonts w:asciiTheme="minorHAnsi" w:hAnsiTheme="minorHAnsi"/>
                <w:sz w:val="18"/>
                <w:szCs w:val="18"/>
              </w:rPr>
              <w:t>“</w:t>
            </w:r>
            <w:r>
              <w:rPr>
                <w:rFonts w:asciiTheme="minorHAnsi" w:hAnsiTheme="minorHAnsi"/>
                <w:sz w:val="18"/>
                <w:szCs w:val="18"/>
              </w:rPr>
              <w:t>Enclosure Air Leakage Rate is (E01) CFM50”</w:t>
            </w:r>
            <w:r w:rsidRPr="000B64C1">
              <w:rPr>
                <w:rFonts w:asciiTheme="minorHAnsi" w:hAnsiTheme="minorHAnsi"/>
                <w:sz w:val="18"/>
                <w:szCs w:val="18"/>
              </w:rPr>
              <w:t>&gt;&gt;</w:t>
            </w:r>
          </w:p>
        </w:tc>
      </w:tr>
    </w:tbl>
    <w:p w14:paraId="4A3A5ECB"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9"/>
        <w:gridCol w:w="10395"/>
      </w:tblGrid>
      <w:tr w:rsidR="00C20598" w:rsidRPr="00A42BCC" w14:paraId="31C521FC" w14:textId="77777777" w:rsidTr="00C20598">
        <w:tc>
          <w:tcPr>
            <w:tcW w:w="10794" w:type="dxa"/>
            <w:gridSpan w:val="2"/>
            <w:tcBorders>
              <w:top w:val="single" w:sz="4" w:space="0" w:color="000000"/>
              <w:left w:val="single" w:sz="4" w:space="0" w:color="000000"/>
              <w:bottom w:val="single" w:sz="4" w:space="0" w:color="000000"/>
              <w:right w:val="single" w:sz="4" w:space="0" w:color="000000"/>
            </w:tcBorders>
            <w:vAlign w:val="center"/>
          </w:tcPr>
          <w:p w14:paraId="41F3670C" w14:textId="253D3C73" w:rsidR="00C20598" w:rsidRPr="00C20598" w:rsidRDefault="00C20598" w:rsidP="003F17B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C20598">
              <w:rPr>
                <w:rFonts w:asciiTheme="minorHAnsi" w:hAnsiTheme="minorHAnsi"/>
                <w:b/>
                <w:sz w:val="18"/>
                <w:szCs w:val="18"/>
              </w:rPr>
              <w:t xml:space="preserve">G. Additional Requirements for </w:t>
            </w:r>
            <w:r w:rsidR="00D51A34">
              <w:rPr>
                <w:rFonts w:asciiTheme="minorHAnsi" w:hAnsiTheme="minorHAnsi"/>
                <w:b/>
                <w:sz w:val="18"/>
                <w:szCs w:val="18"/>
              </w:rPr>
              <w:t xml:space="preserve">Worksheet </w:t>
            </w:r>
            <w:r w:rsidRPr="00C20598">
              <w:rPr>
                <w:rFonts w:asciiTheme="minorHAnsi" w:hAnsiTheme="minorHAnsi"/>
                <w:b/>
                <w:sz w:val="18"/>
                <w:szCs w:val="18"/>
              </w:rPr>
              <w:t>Compliance</w:t>
            </w:r>
          </w:p>
        </w:tc>
      </w:tr>
      <w:tr w:rsidR="00C20598" w:rsidRPr="00A42BCC" w14:paraId="38459717" w14:textId="77777777" w:rsidTr="00C9467D">
        <w:trPr>
          <w:trHeight w:val="242"/>
        </w:trPr>
        <w:tc>
          <w:tcPr>
            <w:tcW w:w="399" w:type="dxa"/>
            <w:vAlign w:val="center"/>
          </w:tcPr>
          <w:p w14:paraId="72B5863A"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395" w:type="dxa"/>
            <w:vAlign w:val="center"/>
          </w:tcPr>
          <w:p w14:paraId="38EB5C6D" w14:textId="77777777" w:rsidR="00C20598" w:rsidRDefault="00C20598" w:rsidP="003F17B6">
            <w:pPr>
              <w:shd w:val="clear" w:color="auto" w:fill="FFFFFF"/>
              <w:rPr>
                <w:rFonts w:asciiTheme="minorHAnsi" w:hAnsiTheme="minorHAnsi"/>
                <w:sz w:val="18"/>
                <w:szCs w:val="18"/>
              </w:rPr>
            </w:pPr>
            <w:r>
              <w:rPr>
                <w:rFonts w:asciiTheme="minorHAnsi" w:hAnsiTheme="minorHAnsi"/>
                <w:sz w:val="18"/>
                <w:szCs w:val="18"/>
              </w:rPr>
              <w:t>The p</w:t>
            </w:r>
            <w:r w:rsidRPr="00C55ED3">
              <w:rPr>
                <w:rFonts w:asciiTheme="minorHAnsi" w:hAnsiTheme="minorHAnsi"/>
                <w:sz w:val="18"/>
                <w:szCs w:val="18"/>
              </w:rPr>
              <w:t xml:space="preserve">rocedure </w:t>
            </w:r>
            <w:r>
              <w:rPr>
                <w:rFonts w:asciiTheme="minorHAnsi" w:hAnsiTheme="minorHAnsi"/>
                <w:sz w:val="18"/>
                <w:szCs w:val="18"/>
              </w:rPr>
              <w:t>for</w:t>
            </w:r>
            <w:r w:rsidRPr="00C55ED3">
              <w:rPr>
                <w:rFonts w:asciiTheme="minorHAnsi" w:hAnsiTheme="minorHAnsi"/>
                <w:sz w:val="18"/>
                <w:szCs w:val="18"/>
              </w:rPr>
              <w:t xml:space="preserve"> </w:t>
            </w:r>
            <w:r>
              <w:rPr>
                <w:rFonts w:asciiTheme="minorHAnsi" w:hAnsiTheme="minorHAnsi"/>
                <w:sz w:val="18"/>
                <w:szCs w:val="18"/>
              </w:rPr>
              <w:t>preparing</w:t>
            </w:r>
            <w:r w:rsidRPr="00C55ED3">
              <w:rPr>
                <w:rFonts w:asciiTheme="minorHAnsi" w:hAnsiTheme="minorHAnsi"/>
                <w:sz w:val="18"/>
                <w:szCs w:val="18"/>
              </w:rPr>
              <w:t xml:space="preserve"> </w:t>
            </w:r>
            <w:r>
              <w:rPr>
                <w:rFonts w:asciiTheme="minorHAnsi" w:hAnsiTheme="minorHAnsi"/>
                <w:sz w:val="18"/>
                <w:szCs w:val="18"/>
              </w:rPr>
              <w:t xml:space="preserve">the </w:t>
            </w:r>
            <w:r w:rsidRPr="00C55ED3">
              <w:rPr>
                <w:rFonts w:asciiTheme="minorHAnsi" w:hAnsiTheme="minorHAnsi"/>
                <w:sz w:val="18"/>
                <w:szCs w:val="18"/>
              </w:rPr>
              <w:t>enclosure for testing is detailed in RESNET 380-2016 Section 3.2.</w:t>
            </w:r>
          </w:p>
        </w:tc>
      </w:tr>
      <w:tr w:rsidR="00C20598" w:rsidRPr="00A42BCC" w14:paraId="6EFE9906" w14:textId="77777777" w:rsidTr="00C9467D">
        <w:trPr>
          <w:trHeight w:val="683"/>
        </w:trPr>
        <w:tc>
          <w:tcPr>
            <w:tcW w:w="399" w:type="dxa"/>
            <w:vAlign w:val="center"/>
          </w:tcPr>
          <w:p w14:paraId="60C230DC"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10395" w:type="dxa"/>
            <w:vAlign w:val="center"/>
          </w:tcPr>
          <w:p w14:paraId="14D94A28" w14:textId="2EBFBF20" w:rsidR="00C20598" w:rsidRPr="00C55ED3" w:rsidRDefault="00C20598">
            <w:pPr>
              <w:shd w:val="clear" w:color="auto" w:fill="FFFFFF"/>
              <w:rPr>
                <w:rFonts w:asciiTheme="minorHAnsi" w:hAnsiTheme="minorHAnsi"/>
                <w:sz w:val="18"/>
                <w:szCs w:val="18"/>
              </w:rPr>
            </w:pPr>
            <w:r w:rsidRPr="00C55ED3">
              <w:rPr>
                <w:rFonts w:asciiTheme="minorHAnsi" w:hAnsiTheme="minorHAnsi"/>
                <w:sz w:val="18"/>
                <w:szCs w:val="18"/>
              </w:rPr>
              <w:t xml:space="preserve">When </w:t>
            </w:r>
            <w:r>
              <w:rPr>
                <w:rFonts w:asciiTheme="minorHAnsi" w:hAnsiTheme="minorHAnsi"/>
                <w:sz w:val="18"/>
                <w:szCs w:val="18"/>
              </w:rPr>
              <w:t>multifamily attached dwelling units must comply</w:t>
            </w:r>
            <w:r w:rsidRPr="00C55ED3">
              <w:rPr>
                <w:rFonts w:asciiTheme="minorHAnsi" w:hAnsiTheme="minorHAnsi"/>
                <w:sz w:val="18"/>
                <w:szCs w:val="18"/>
              </w:rPr>
              <w:t xml:space="preserve"> with </w:t>
            </w:r>
            <w:r>
              <w:rPr>
                <w:rFonts w:asciiTheme="minorHAnsi" w:hAnsiTheme="minorHAnsi"/>
                <w:sz w:val="18"/>
                <w:szCs w:val="18"/>
              </w:rPr>
              <w:t>the</w:t>
            </w:r>
            <w:r w:rsidRPr="00C55ED3">
              <w:rPr>
                <w:rFonts w:asciiTheme="minorHAnsi" w:hAnsiTheme="minorHAnsi"/>
                <w:sz w:val="18"/>
                <w:szCs w:val="18"/>
              </w:rPr>
              <w:t xml:space="preserve"> maximum dwelling unit enclosure</w:t>
            </w:r>
            <w:r>
              <w:rPr>
                <w:rFonts w:asciiTheme="minorHAnsi" w:hAnsiTheme="minorHAnsi"/>
                <w:sz w:val="18"/>
                <w:szCs w:val="18"/>
              </w:rPr>
              <w:t xml:space="preserve"> air</w:t>
            </w:r>
            <w:r w:rsidRPr="00C55ED3">
              <w:rPr>
                <w:rFonts w:asciiTheme="minorHAnsi" w:hAnsiTheme="minorHAnsi"/>
                <w:sz w:val="18"/>
                <w:szCs w:val="18"/>
              </w:rPr>
              <w:t xml:space="preserve"> leakage </w:t>
            </w:r>
            <w:r>
              <w:rPr>
                <w:rFonts w:asciiTheme="minorHAnsi" w:hAnsiTheme="minorHAnsi"/>
                <w:sz w:val="18"/>
                <w:szCs w:val="18"/>
              </w:rPr>
              <w:t>specified in</w:t>
            </w:r>
            <w:r w:rsidR="003F1CAC">
              <w:rPr>
                <w:rFonts w:asciiTheme="minorHAnsi" w:hAnsiTheme="minorHAnsi"/>
                <w:sz w:val="18"/>
                <w:szCs w:val="18"/>
              </w:rPr>
              <w:t xml:space="preserve"> Standards Section </w:t>
            </w:r>
            <w:r w:rsidR="003F1CAC" w:rsidRPr="00C55ED3">
              <w:rPr>
                <w:rFonts w:asciiTheme="minorHAnsi" w:hAnsiTheme="minorHAnsi"/>
                <w:sz w:val="18"/>
                <w:szCs w:val="18"/>
              </w:rPr>
              <w:t>1</w:t>
            </w:r>
            <w:r w:rsidR="003F1CAC">
              <w:rPr>
                <w:rFonts w:asciiTheme="minorHAnsi" w:hAnsiTheme="minorHAnsi"/>
                <w:sz w:val="18"/>
                <w:szCs w:val="18"/>
              </w:rPr>
              <w:t>2</w:t>
            </w:r>
            <w:r w:rsidR="003F1CAC" w:rsidRPr="00C55ED3">
              <w:rPr>
                <w:rFonts w:asciiTheme="minorHAnsi" w:hAnsiTheme="minorHAnsi"/>
                <w:sz w:val="18"/>
                <w:szCs w:val="18"/>
              </w:rPr>
              <w:t>0.</w:t>
            </w:r>
            <w:r w:rsidR="003F1CAC">
              <w:rPr>
                <w:rFonts w:asciiTheme="minorHAnsi" w:hAnsiTheme="minorHAnsi"/>
                <w:sz w:val="18"/>
                <w:szCs w:val="18"/>
              </w:rPr>
              <w:t>1(b)2Aivb2</w:t>
            </w:r>
            <w:r w:rsidRPr="00C55ED3">
              <w:rPr>
                <w:rFonts w:asciiTheme="minorHAnsi" w:hAnsiTheme="minorHAnsi"/>
                <w:sz w:val="18"/>
                <w:szCs w:val="18"/>
              </w:rPr>
              <w:t>, the test shall be conducted with the dwelling unit as if it were exposed to the outdoor air on all sides, top and bottom by opening doors and windows of adjacent dwelling units</w:t>
            </w:r>
            <w:r w:rsidR="003F1CAC">
              <w:rPr>
                <w:rFonts w:asciiTheme="minorHAnsi" w:hAnsiTheme="minorHAnsi"/>
                <w:sz w:val="18"/>
                <w:szCs w:val="18"/>
              </w:rPr>
              <w:t xml:space="preserve"> as specified by N</w:t>
            </w:r>
            <w:r>
              <w:rPr>
                <w:rFonts w:asciiTheme="minorHAnsi" w:hAnsiTheme="minorHAnsi"/>
                <w:sz w:val="18"/>
                <w:szCs w:val="18"/>
              </w:rPr>
              <w:t>A</w:t>
            </w:r>
            <w:r w:rsidR="003F1CAC">
              <w:rPr>
                <w:rFonts w:asciiTheme="minorHAnsi" w:hAnsiTheme="minorHAnsi"/>
                <w:sz w:val="18"/>
                <w:szCs w:val="18"/>
              </w:rPr>
              <w:t>7.18.2</w:t>
            </w:r>
            <w:r w:rsidRPr="00C55ED3">
              <w:rPr>
                <w:rFonts w:asciiTheme="minorHAnsi" w:hAnsiTheme="minorHAnsi"/>
                <w:sz w:val="18"/>
                <w:szCs w:val="18"/>
              </w:rPr>
              <w:t>.</w:t>
            </w:r>
          </w:p>
        </w:tc>
      </w:tr>
      <w:tr w:rsidR="00C20598" w:rsidRPr="00A42BCC" w14:paraId="57698D18" w14:textId="77777777" w:rsidTr="00C9467D">
        <w:trPr>
          <w:trHeight w:val="260"/>
        </w:trPr>
        <w:tc>
          <w:tcPr>
            <w:tcW w:w="399" w:type="dxa"/>
            <w:vAlign w:val="center"/>
          </w:tcPr>
          <w:p w14:paraId="384179BC"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03</w:t>
            </w:r>
          </w:p>
        </w:tc>
        <w:tc>
          <w:tcPr>
            <w:tcW w:w="10395" w:type="dxa"/>
            <w:vAlign w:val="center"/>
          </w:tcPr>
          <w:p w14:paraId="42E7F332" w14:textId="77777777" w:rsidR="00C20598" w:rsidRPr="00C55ED3" w:rsidRDefault="00C20598" w:rsidP="003F17B6">
            <w:pPr>
              <w:shd w:val="clear" w:color="auto" w:fill="FFFFFF"/>
              <w:contextualSpacing/>
              <w:rPr>
                <w:rFonts w:asciiTheme="minorHAnsi" w:hAnsiTheme="minorHAnsi"/>
                <w:sz w:val="18"/>
                <w:szCs w:val="18"/>
              </w:rPr>
            </w:pPr>
            <w:r w:rsidRPr="00C55ED3">
              <w:rPr>
                <w:rFonts w:asciiTheme="minorHAnsi" w:hAnsiTheme="minorHAnsi"/>
                <w:sz w:val="18"/>
                <w:szCs w:val="18"/>
              </w:rPr>
              <w:t>The procedure for installation of the test apparatus, and preparations for measurement shall conform to RESNET 380</w:t>
            </w:r>
            <w:r>
              <w:rPr>
                <w:rFonts w:asciiTheme="minorHAnsi" w:hAnsiTheme="minorHAnsi"/>
                <w:sz w:val="18"/>
                <w:szCs w:val="18"/>
              </w:rPr>
              <w:t>-2016</w:t>
            </w:r>
            <w:r w:rsidRPr="00C55ED3">
              <w:rPr>
                <w:rFonts w:asciiTheme="minorHAnsi" w:hAnsiTheme="minorHAnsi"/>
                <w:sz w:val="18"/>
                <w:szCs w:val="18"/>
              </w:rPr>
              <w:t xml:space="preserve"> Section 3.3</w:t>
            </w:r>
          </w:p>
        </w:tc>
      </w:tr>
      <w:tr w:rsidR="00C20598" w:rsidRPr="00A42BCC" w14:paraId="150A3E29" w14:textId="77777777" w:rsidTr="00C9467D">
        <w:trPr>
          <w:trHeight w:val="440"/>
        </w:trPr>
        <w:tc>
          <w:tcPr>
            <w:tcW w:w="399" w:type="dxa"/>
            <w:vAlign w:val="center"/>
          </w:tcPr>
          <w:p w14:paraId="0756B9F3"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04</w:t>
            </w:r>
          </w:p>
        </w:tc>
        <w:tc>
          <w:tcPr>
            <w:tcW w:w="10395" w:type="dxa"/>
            <w:vAlign w:val="center"/>
          </w:tcPr>
          <w:p w14:paraId="252845CB" w14:textId="77777777" w:rsidR="00C20598" w:rsidRPr="00875D94" w:rsidRDefault="00C20598" w:rsidP="003F17B6">
            <w:pPr>
              <w:shd w:val="clear" w:color="auto" w:fill="FFFFFF"/>
              <w:contextualSpacing/>
              <w:rPr>
                <w:rFonts w:asciiTheme="minorHAnsi" w:hAnsiTheme="minorHAnsi"/>
                <w:sz w:val="18"/>
                <w:szCs w:val="18"/>
              </w:rPr>
            </w:pPr>
            <w:r w:rsidRPr="00875D94">
              <w:rPr>
                <w:rFonts w:asciiTheme="minorHAnsi" w:hAnsiTheme="minorHAnsi"/>
                <w:sz w:val="18"/>
                <w:szCs w:val="18"/>
              </w:rPr>
              <w:t xml:space="preserve">The procedure for the conduct of the enclosure </w:t>
            </w:r>
            <w:r>
              <w:rPr>
                <w:rFonts w:asciiTheme="minorHAnsi" w:hAnsiTheme="minorHAnsi"/>
                <w:sz w:val="18"/>
                <w:szCs w:val="18"/>
              </w:rPr>
              <w:t xml:space="preserve">air </w:t>
            </w:r>
            <w:r w:rsidRPr="00875D94">
              <w:rPr>
                <w:rFonts w:asciiTheme="minorHAnsi" w:hAnsiTheme="minorHAnsi"/>
                <w:sz w:val="18"/>
                <w:szCs w:val="18"/>
              </w:rPr>
              <w:t>leakage test shall conform to the One-Point Airtightness Test specified in RESNET 380</w:t>
            </w:r>
            <w:r>
              <w:rPr>
                <w:rFonts w:asciiTheme="minorHAnsi" w:hAnsiTheme="minorHAnsi"/>
                <w:sz w:val="18"/>
                <w:szCs w:val="18"/>
              </w:rPr>
              <w:t>-2016</w:t>
            </w:r>
            <w:r w:rsidRPr="00875D94">
              <w:rPr>
                <w:rFonts w:asciiTheme="minorHAnsi" w:hAnsiTheme="minorHAnsi"/>
                <w:sz w:val="18"/>
                <w:szCs w:val="18"/>
              </w:rPr>
              <w:t xml:space="preserve"> Section 3.4.1</w:t>
            </w:r>
          </w:p>
        </w:tc>
      </w:tr>
    </w:tbl>
    <w:p w14:paraId="4A3A5EE0" w14:textId="501268EE" w:rsidR="00EA01F0" w:rsidRDefault="00EA01F0" w:rsidP="00F12D07">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cs="Arial"/>
          <w:bCs/>
          <w:caps/>
          <w:sz w:val="18"/>
          <w:szCs w:val="18"/>
        </w:rPr>
      </w:pPr>
    </w:p>
    <w:p w14:paraId="6D505FEE" w14:textId="77777777" w:rsidR="00C20598" w:rsidRPr="00B86E8A" w:rsidRDefault="00C20598" w:rsidP="00F12D07">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cs="Arial"/>
          <w:bCs/>
          <w:caps/>
          <w:sz w:val="18"/>
          <w:szCs w:val="18"/>
        </w:rPr>
      </w:pPr>
    </w:p>
    <w:sectPr w:rsidR="00C20598" w:rsidRPr="00B86E8A" w:rsidSect="007E1CA9">
      <w:headerReference w:type="even" r:id="rId16"/>
      <w:headerReference w:type="default" r:id="rId17"/>
      <w:headerReference w:type="first" r:id="rId18"/>
      <w:pgSz w:w="12240" w:h="15840" w:code="1"/>
      <w:pgMar w:top="720" w:right="720" w:bottom="720"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0464D4" w14:textId="77777777" w:rsidR="003014CF" w:rsidRDefault="003014CF">
      <w:r>
        <w:separator/>
      </w:r>
    </w:p>
  </w:endnote>
  <w:endnote w:type="continuationSeparator" w:id="0">
    <w:p w14:paraId="592E756F" w14:textId="77777777" w:rsidR="003014CF" w:rsidRDefault="003014CF">
      <w:r>
        <w:continuationSeparator/>
      </w:r>
    </w:p>
  </w:endnote>
  <w:endnote w:type="continuationNotice" w:id="1">
    <w:p w14:paraId="7353B72F" w14:textId="77777777" w:rsidR="003014CF" w:rsidRDefault="003014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8" w14:textId="77777777" w:rsidR="003014CF" w:rsidRPr="00733ECB" w:rsidRDefault="003014CF" w:rsidP="00EB61D5">
    <w:pPr>
      <w:pStyle w:val="Style7"/>
      <w:rPr>
        <w:b w:val="0"/>
        <w:i w:val="0"/>
      </w:rPr>
    </w:pPr>
    <w:r w:rsidRPr="00733ECB">
      <w:rPr>
        <w:b w:val="0"/>
        <w:i w:val="0"/>
      </w:rPr>
      <w:t xml:space="preserve">Registration Number:                                                           Registration Date/Time:                                           HERS Provider:                       </w:t>
    </w:r>
  </w:p>
  <w:p w14:paraId="4A3A5EF9" w14:textId="0E3B1274" w:rsidR="003014CF" w:rsidRPr="00733ECB" w:rsidRDefault="003014CF" w:rsidP="00EB61D5">
    <w:pPr>
      <w:pStyle w:val="Style7"/>
      <w:rPr>
        <w:b w:val="0"/>
        <w:i w:val="0"/>
      </w:rPr>
    </w:pPr>
    <w:r w:rsidRPr="00733ECB">
      <w:rPr>
        <w:b w:val="0"/>
        <w:i w:val="0"/>
      </w:rPr>
      <w:t>CA Building Energy Efficiency Standards - 201</w:t>
    </w:r>
    <w:r>
      <w:rPr>
        <w:b w:val="0"/>
        <w:i w:val="0"/>
      </w:rPr>
      <w:t>9</w:t>
    </w:r>
    <w:r w:rsidRPr="00733ECB">
      <w:rPr>
        <w:b w:val="0"/>
        <w:i w:val="0"/>
      </w:rPr>
      <w:t xml:space="preserve"> </w:t>
    </w:r>
    <w:r>
      <w:rPr>
        <w:b w:val="0"/>
        <w:i w:val="0"/>
      </w:rPr>
      <w:t>Nonr</w:t>
    </w:r>
    <w:r w:rsidRPr="00733ECB">
      <w:rPr>
        <w:b w:val="0"/>
        <w:i w:val="0"/>
      </w:rPr>
      <w:t>esidential Compliance</w:t>
    </w:r>
    <w:r w:rsidRPr="00733ECB">
      <w:rPr>
        <w:b w:val="0"/>
        <w:i w:val="0"/>
      </w:rPr>
      <w:tab/>
    </w:r>
    <w:r>
      <w:rPr>
        <w:b w:val="0"/>
        <w:i w:val="0"/>
      </w:rPr>
      <w:t xml:space="preserve">January </w:t>
    </w:r>
    <w:del w:id="3" w:author="Markstrum, Alexis@Energy" w:date="2019-10-14T11:49:00Z">
      <w:r w:rsidDel="003014CF">
        <w:rPr>
          <w:b w:val="0"/>
          <w:i w:val="0"/>
        </w:rPr>
        <w:delText>2019</w:delText>
      </w:r>
    </w:del>
    <w:ins w:id="4" w:author="Markstrum, Alexis@Energy" w:date="2019-10-14T11:49:00Z">
      <w:r>
        <w:rPr>
          <w:b w:val="0"/>
          <w:i w:val="0"/>
        </w:rPr>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3" w14:textId="54E02803" w:rsidR="003014CF" w:rsidRPr="00EB61D5" w:rsidRDefault="003014CF" w:rsidP="00EB61D5">
    <w:pPr>
      <w:pStyle w:val="Footer"/>
    </w:pPr>
    <w:r w:rsidRPr="00EB61D5">
      <w:t>CA Building Energy Efficiency Standards - 201</w:t>
    </w:r>
    <w:r>
      <w:t>9</w:t>
    </w:r>
    <w:r w:rsidRPr="00EB61D5">
      <w:t xml:space="preserve"> </w:t>
    </w:r>
    <w:r>
      <w:t>Nonr</w:t>
    </w:r>
    <w:r w:rsidRPr="00EB61D5">
      <w:t>esidential Compliance</w:t>
    </w:r>
    <w:r w:rsidRPr="00EB61D5">
      <w:tab/>
    </w:r>
    <w:r>
      <w:t xml:space="preserve">January </w:t>
    </w:r>
    <w:del w:id="5" w:author="Markstrum, Alexis@Energy" w:date="2019-10-14T11:49:00Z">
      <w:r w:rsidDel="003014CF">
        <w:delText>2019</w:delText>
      </w:r>
    </w:del>
    <w:ins w:id="6" w:author="Markstrum, Alexis@Energy" w:date="2019-10-14T11:49:00Z">
      <w:r>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7FE3AC" w14:textId="77777777" w:rsidR="003014CF" w:rsidRDefault="003014CF">
      <w:r>
        <w:separator/>
      </w:r>
    </w:p>
  </w:footnote>
  <w:footnote w:type="continuationSeparator" w:id="0">
    <w:p w14:paraId="30529155" w14:textId="77777777" w:rsidR="003014CF" w:rsidRDefault="003014CF">
      <w:r>
        <w:continuationSeparator/>
      </w:r>
    </w:p>
  </w:footnote>
  <w:footnote w:type="continuationNotice" w:id="1">
    <w:p w14:paraId="524E55E6" w14:textId="77777777" w:rsidR="003014CF" w:rsidRDefault="003014C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E5" w14:textId="77777777" w:rsidR="003014CF" w:rsidRDefault="00E01871">
    <w:pPr>
      <w:pStyle w:val="Header"/>
    </w:pPr>
    <w:r>
      <w:rPr>
        <w:noProof/>
      </w:rPr>
      <w:pict w14:anchorId="4A3A5F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2" o:spid="_x0000_s2049" type="#_x0000_t75" style="position:absolute;margin-left:0;margin-top:0;width:10in;height:540pt;z-index:-251658236;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E6" w14:textId="39087EAA" w:rsidR="003014CF" w:rsidRPr="007770C5" w:rsidRDefault="003014CF" w:rsidP="002B5597">
    <w:pPr>
      <w:suppressAutoHyphens/>
      <w:ind w:left="-90"/>
      <w:rPr>
        <w:rFonts w:ascii="Arial" w:hAnsi="Arial" w:cs="Arial"/>
        <w:sz w:val="14"/>
        <w:szCs w:val="14"/>
      </w:rPr>
    </w:pPr>
    <w:r>
      <w:rPr>
        <w:noProof/>
      </w:rPr>
      <w:drawing>
        <wp:anchor distT="0" distB="0" distL="114300" distR="114300" simplePos="0" relativeHeight="251658249" behindDoc="0" locked="0" layoutInCell="1" allowOverlap="1" wp14:anchorId="4A3A5F0F" wp14:editId="1C447A2E">
          <wp:simplePos x="0" y="0"/>
          <wp:positionH relativeFrom="margin">
            <wp:posOffset>6632575</wp:posOffset>
          </wp:positionH>
          <wp:positionV relativeFrom="margin">
            <wp:posOffset>-1209675</wp:posOffset>
          </wp:positionV>
          <wp:extent cx="312420" cy="27432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2420" cy="274320"/>
                  </a:xfrm>
                  <a:prstGeom prst="rect">
                    <a:avLst/>
                  </a:prstGeom>
                  <a:noFill/>
                </pic:spPr>
              </pic:pic>
            </a:graphicData>
          </a:graphic>
          <wp14:sizeRelV relativeFrom="margin">
            <wp14:pctHeight>0</wp14:pctHeight>
          </wp14:sizeRelV>
        </wp:anchor>
      </w:drawing>
    </w:r>
    <w:r w:rsidRPr="007770C5">
      <w:rPr>
        <w:rFonts w:ascii="Arial" w:hAnsi="Arial" w:cs="Arial"/>
        <w:sz w:val="14"/>
        <w:szCs w:val="14"/>
      </w:rPr>
      <w:t xml:space="preserve">STATE OF </w:t>
    </w:r>
    <w:smartTag w:uri="urn:schemas-microsoft-com:office:smarttags" w:element="State">
      <w:smartTag w:uri="urn:schemas-microsoft-com:office:smarttags" w:element="place">
        <w:r w:rsidRPr="007770C5">
          <w:rPr>
            <w:rFonts w:ascii="Arial" w:hAnsi="Arial" w:cs="Arial"/>
            <w:sz w:val="14"/>
            <w:szCs w:val="14"/>
          </w:rPr>
          <w:t>CALIFORNIA</w:t>
        </w:r>
      </w:smartTag>
    </w:smartTag>
  </w:p>
  <w:p w14:paraId="4A3A5EE7" w14:textId="22AF4752" w:rsidR="003014CF" w:rsidRPr="007770C5" w:rsidRDefault="003014CF" w:rsidP="002B5597">
    <w:pPr>
      <w:suppressAutoHyphens/>
      <w:ind w:left="-90"/>
      <w:rPr>
        <w:rFonts w:ascii="Arial" w:hAnsi="Arial" w:cs="Arial"/>
        <w:b/>
        <w:sz w:val="24"/>
        <w:szCs w:val="24"/>
      </w:rPr>
    </w:pPr>
    <w:r>
      <w:rPr>
        <w:rFonts w:ascii="Arial" w:hAnsi="Arial" w:cs="Arial"/>
        <w:b/>
        <w:sz w:val="24"/>
        <w:szCs w:val="24"/>
      </w:rPr>
      <w:t>BUILDING AIR LEAKAGE DIAGNOSTIC TEST – BUILDING ENCLOSURES AND DWELLING UNIT ENCLOSURES</w:t>
    </w:r>
  </w:p>
  <w:p w14:paraId="4A3A5EE8" w14:textId="65F26035" w:rsidR="003014CF" w:rsidRPr="007770C5" w:rsidRDefault="003014CF" w:rsidP="002B5597">
    <w:pPr>
      <w:suppressAutoHyphens/>
      <w:ind w:left="-90"/>
      <w:rPr>
        <w:rFonts w:ascii="Arial" w:hAnsi="Arial" w:cs="Arial"/>
        <w:sz w:val="14"/>
        <w:szCs w:val="14"/>
      </w:rPr>
    </w:pPr>
    <w:r>
      <w:rPr>
        <w:rFonts w:ascii="Arial" w:hAnsi="Arial" w:cs="Arial"/>
        <w:sz w:val="14"/>
        <w:szCs w:val="14"/>
      </w:rPr>
      <w:t>CEC-NRCV-MCH-24-H</w:t>
    </w:r>
    <w:r w:rsidRPr="007770C5">
      <w:rPr>
        <w:rFonts w:ascii="Arial" w:hAnsi="Arial" w:cs="Arial"/>
        <w:sz w:val="14"/>
        <w:szCs w:val="14"/>
      </w:rPr>
      <w:t xml:space="preserve"> (Revised </w:t>
    </w:r>
    <w:r>
      <w:rPr>
        <w:rFonts w:ascii="Arial" w:hAnsi="Arial" w:cs="Arial"/>
        <w:sz w:val="14"/>
        <w:szCs w:val="14"/>
      </w:rPr>
      <w:t>01/</w:t>
    </w:r>
    <w:del w:id="1" w:author="Markstrum, Alexis@Energy" w:date="2019-10-14T11:49:00Z">
      <w:r w:rsidDel="003014CF">
        <w:rPr>
          <w:rFonts w:ascii="Arial" w:hAnsi="Arial" w:cs="Arial"/>
          <w:sz w:val="14"/>
          <w:szCs w:val="14"/>
        </w:rPr>
        <w:delText>19</w:delText>
      </w:r>
    </w:del>
    <w:ins w:id="2" w:author="Markstrum, Alexis@Energy" w:date="2019-10-14T11:49:00Z">
      <w:r>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3014CF" w:rsidRPr="00F85124" w14:paraId="4A3A5EEB" w14:textId="77777777" w:rsidTr="003E419E">
      <w:trPr>
        <w:cantSplit/>
        <w:trHeight w:val="288"/>
      </w:trPr>
      <w:tc>
        <w:tcPr>
          <w:tcW w:w="3877" w:type="pct"/>
          <w:gridSpan w:val="2"/>
          <w:tcBorders>
            <w:right w:val="nil"/>
          </w:tcBorders>
          <w:vAlign w:val="center"/>
        </w:tcPr>
        <w:p w14:paraId="4A3A5EE9" w14:textId="7933D756" w:rsidR="003014CF" w:rsidRPr="00F502B3" w:rsidRDefault="003014CF">
          <w:pPr>
            <w:pStyle w:val="Heading1"/>
            <w:rPr>
              <w:rFonts w:ascii="Calibri" w:hAnsi="Calibri"/>
              <w:b w:val="0"/>
              <w:bCs/>
              <w:sz w:val="20"/>
            </w:rPr>
          </w:pPr>
          <w:r w:rsidRPr="00F502B3">
            <w:rPr>
              <w:rFonts w:ascii="Calibri" w:hAnsi="Calibri"/>
              <w:b w:val="0"/>
              <w:bCs/>
              <w:sz w:val="20"/>
            </w:rPr>
            <w:t xml:space="preserve">CERTIFICATE OF </w:t>
          </w:r>
          <w:r>
            <w:rPr>
              <w:rFonts w:ascii="Calibri" w:hAnsi="Calibri"/>
              <w:b w:val="0"/>
              <w:bCs/>
              <w:sz w:val="20"/>
            </w:rPr>
            <w:t>VERIFICATION</w:t>
          </w:r>
        </w:p>
      </w:tc>
      <w:tc>
        <w:tcPr>
          <w:tcW w:w="1123" w:type="pct"/>
          <w:tcBorders>
            <w:left w:val="nil"/>
          </w:tcBorders>
          <w:tcMar>
            <w:left w:w="115" w:type="dxa"/>
            <w:right w:w="115" w:type="dxa"/>
          </w:tcMar>
          <w:vAlign w:val="center"/>
        </w:tcPr>
        <w:p w14:paraId="4A3A5EEA" w14:textId="003ABA18" w:rsidR="003014CF" w:rsidRPr="00F502B3" w:rsidRDefault="003014CF">
          <w:pPr>
            <w:pStyle w:val="Heading1"/>
            <w:jc w:val="right"/>
            <w:rPr>
              <w:rFonts w:ascii="Calibri" w:hAnsi="Calibri"/>
              <w:b w:val="0"/>
              <w:bCs/>
              <w:sz w:val="20"/>
            </w:rPr>
          </w:pPr>
          <w:r>
            <w:rPr>
              <w:rFonts w:ascii="Calibri" w:hAnsi="Calibri"/>
              <w:b w:val="0"/>
              <w:bCs/>
              <w:sz w:val="20"/>
            </w:rPr>
            <w:t>NRCV</w:t>
          </w:r>
          <w:r w:rsidRPr="00F502B3">
            <w:rPr>
              <w:rFonts w:ascii="Calibri" w:hAnsi="Calibri"/>
              <w:b w:val="0"/>
              <w:bCs/>
              <w:sz w:val="20"/>
            </w:rPr>
            <w:t>-</w:t>
          </w:r>
          <w:r>
            <w:rPr>
              <w:rFonts w:ascii="Calibri" w:hAnsi="Calibri"/>
              <w:b w:val="0"/>
              <w:bCs/>
              <w:sz w:val="20"/>
            </w:rPr>
            <w:t>MCH</w:t>
          </w:r>
          <w:r w:rsidRPr="00F502B3">
            <w:rPr>
              <w:rFonts w:ascii="Calibri" w:hAnsi="Calibri"/>
              <w:b w:val="0"/>
              <w:bCs/>
              <w:sz w:val="20"/>
            </w:rPr>
            <w:t>-2</w:t>
          </w:r>
          <w:r>
            <w:rPr>
              <w:rFonts w:ascii="Calibri" w:hAnsi="Calibri"/>
              <w:b w:val="0"/>
              <w:bCs/>
              <w:sz w:val="20"/>
            </w:rPr>
            <w:t>4</w:t>
          </w:r>
          <w:r w:rsidRPr="00F502B3">
            <w:rPr>
              <w:rFonts w:ascii="Calibri" w:hAnsi="Calibri"/>
              <w:b w:val="0"/>
              <w:bCs/>
              <w:sz w:val="20"/>
            </w:rPr>
            <w:t>-H</w:t>
          </w:r>
        </w:p>
      </w:tc>
    </w:tr>
    <w:tr w:rsidR="003014CF" w:rsidRPr="00F85124" w14:paraId="4A3A5EEE" w14:textId="77777777" w:rsidTr="003E419E">
      <w:trPr>
        <w:cantSplit/>
        <w:trHeight w:val="288"/>
      </w:trPr>
      <w:tc>
        <w:tcPr>
          <w:tcW w:w="2500" w:type="pct"/>
          <w:tcBorders>
            <w:right w:val="nil"/>
          </w:tcBorders>
        </w:tcPr>
        <w:p w14:paraId="4A3A5EEC" w14:textId="2C9D4F0E" w:rsidR="003014CF" w:rsidRPr="00F85124" w:rsidRDefault="003014CF" w:rsidP="003E419E">
          <w:pPr>
            <w:tabs>
              <w:tab w:val="right" w:pos="10543"/>
            </w:tabs>
            <w:rPr>
              <w:rFonts w:ascii="Calibri" w:hAnsi="Calibri"/>
              <w:sz w:val="12"/>
              <w:szCs w:val="12"/>
            </w:rPr>
          </w:pPr>
          <w:r>
            <w:rPr>
              <w:rFonts w:ascii="Calibri" w:hAnsi="Calibri"/>
              <w:bCs/>
            </w:rPr>
            <w:t>Enclosure Air</w:t>
          </w:r>
          <w:r w:rsidRPr="00F85124">
            <w:rPr>
              <w:rFonts w:ascii="Calibri" w:hAnsi="Calibri"/>
              <w:bCs/>
            </w:rPr>
            <w:t xml:space="preserve"> Leakage Diagnostic Test</w:t>
          </w:r>
        </w:p>
      </w:tc>
      <w:tc>
        <w:tcPr>
          <w:tcW w:w="2500" w:type="pct"/>
          <w:gridSpan w:val="2"/>
          <w:tcBorders>
            <w:left w:val="nil"/>
          </w:tcBorders>
        </w:tcPr>
        <w:p w14:paraId="4A3A5EED" w14:textId="6D6C97D3" w:rsidR="003014CF" w:rsidRPr="00F85124" w:rsidRDefault="003014CF" w:rsidP="003E419E">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E01871">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E01871">
            <w:rPr>
              <w:rFonts w:ascii="Calibri" w:hAnsi="Calibri"/>
              <w:bCs/>
              <w:noProof/>
            </w:rPr>
            <w:t>3</w:t>
          </w:r>
          <w:r>
            <w:rPr>
              <w:rFonts w:ascii="Calibri" w:hAnsi="Calibri"/>
              <w:bCs/>
              <w:noProof/>
            </w:rPr>
            <w:fldChar w:fldCharType="end"/>
          </w:r>
          <w:r w:rsidRPr="00F85124">
            <w:rPr>
              <w:rFonts w:ascii="Calibri" w:hAnsi="Calibri"/>
              <w:bCs/>
            </w:rPr>
            <w:t>)</w:t>
          </w:r>
        </w:p>
      </w:tc>
    </w:tr>
    <w:tr w:rsidR="003014CF" w:rsidRPr="00F85124" w14:paraId="4A3A5EF2" w14:textId="77777777" w:rsidTr="003E419E">
      <w:trPr>
        <w:cantSplit/>
        <w:trHeight w:val="288"/>
      </w:trPr>
      <w:tc>
        <w:tcPr>
          <w:tcW w:w="0" w:type="auto"/>
        </w:tcPr>
        <w:p w14:paraId="4A3A5EEF" w14:textId="77777777" w:rsidR="003014CF" w:rsidRPr="00F85124" w:rsidRDefault="003014CF" w:rsidP="003E419E">
          <w:pPr>
            <w:rPr>
              <w:rFonts w:ascii="Calibri" w:hAnsi="Calibri"/>
              <w:sz w:val="12"/>
              <w:szCs w:val="12"/>
            </w:rPr>
          </w:pPr>
          <w:r w:rsidRPr="00F85124">
            <w:rPr>
              <w:rFonts w:ascii="Calibri" w:hAnsi="Calibri"/>
              <w:sz w:val="12"/>
              <w:szCs w:val="12"/>
            </w:rPr>
            <w:t>Project Name:</w:t>
          </w:r>
        </w:p>
      </w:tc>
      <w:tc>
        <w:tcPr>
          <w:tcW w:w="1377" w:type="pct"/>
        </w:tcPr>
        <w:p w14:paraId="4A3A5EF0" w14:textId="77777777" w:rsidR="003014CF" w:rsidRPr="00F85124" w:rsidRDefault="003014CF" w:rsidP="003E419E">
          <w:pPr>
            <w:rPr>
              <w:rFonts w:ascii="Calibri" w:hAnsi="Calibri"/>
              <w:sz w:val="12"/>
              <w:szCs w:val="12"/>
            </w:rPr>
          </w:pPr>
          <w:r w:rsidRPr="00F85124">
            <w:rPr>
              <w:rFonts w:ascii="Calibri" w:hAnsi="Calibri"/>
              <w:sz w:val="12"/>
              <w:szCs w:val="12"/>
            </w:rPr>
            <w:t>Enforcement Agency:</w:t>
          </w:r>
        </w:p>
      </w:tc>
      <w:tc>
        <w:tcPr>
          <w:tcW w:w="1123" w:type="pct"/>
        </w:tcPr>
        <w:p w14:paraId="4A3A5EF1" w14:textId="77777777" w:rsidR="003014CF" w:rsidRPr="00F85124" w:rsidRDefault="003014CF" w:rsidP="003E419E">
          <w:pPr>
            <w:rPr>
              <w:rFonts w:ascii="Calibri" w:hAnsi="Calibri"/>
              <w:sz w:val="12"/>
              <w:szCs w:val="12"/>
            </w:rPr>
          </w:pPr>
          <w:r w:rsidRPr="00F85124">
            <w:rPr>
              <w:rFonts w:ascii="Calibri" w:hAnsi="Calibri"/>
              <w:sz w:val="12"/>
              <w:szCs w:val="12"/>
            </w:rPr>
            <w:t>Permit Number:</w:t>
          </w:r>
        </w:p>
      </w:tc>
    </w:tr>
    <w:tr w:rsidR="003014CF" w:rsidRPr="00F85124" w14:paraId="4A3A5EF6" w14:textId="77777777" w:rsidTr="003E419E">
      <w:trPr>
        <w:cantSplit/>
        <w:trHeight w:val="288"/>
      </w:trPr>
      <w:tc>
        <w:tcPr>
          <w:tcW w:w="0" w:type="auto"/>
        </w:tcPr>
        <w:p w14:paraId="4A3A5EF3" w14:textId="77777777" w:rsidR="003014CF" w:rsidRPr="00F85124" w:rsidRDefault="003014CF" w:rsidP="003E419E">
          <w:pPr>
            <w:rPr>
              <w:rFonts w:ascii="Calibri" w:hAnsi="Calibri"/>
              <w:sz w:val="12"/>
              <w:szCs w:val="12"/>
              <w:vertAlign w:val="superscript"/>
            </w:rPr>
          </w:pPr>
          <w:r w:rsidRPr="00F85124">
            <w:rPr>
              <w:rFonts w:ascii="Calibri" w:hAnsi="Calibri"/>
              <w:sz w:val="12"/>
              <w:szCs w:val="12"/>
            </w:rPr>
            <w:t>Dwelling Address:</w:t>
          </w:r>
        </w:p>
      </w:tc>
      <w:tc>
        <w:tcPr>
          <w:tcW w:w="1377" w:type="pct"/>
        </w:tcPr>
        <w:p w14:paraId="4A3A5EF4" w14:textId="22FE04C4" w:rsidR="003014CF" w:rsidRPr="00F85124" w:rsidRDefault="003014CF" w:rsidP="003E419E">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1123" w:type="pct"/>
        </w:tcPr>
        <w:p w14:paraId="4A3A5EF5" w14:textId="06098542" w:rsidR="003014CF" w:rsidRPr="00F85124" w:rsidRDefault="003014CF" w:rsidP="003E419E">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4A3A5EF7" w14:textId="7AE603AA" w:rsidR="003014CF" w:rsidRPr="003E419E" w:rsidRDefault="00E01871" w:rsidP="003E419E">
    <w:pPr>
      <w:pStyle w:val="Header"/>
    </w:pPr>
    <w:r>
      <w:rPr>
        <w:b/>
        <w:noProof/>
        <w:sz w:val="30"/>
      </w:rPr>
      <w:pict w14:anchorId="4A3A5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3" o:spid="_x0000_s2061" type="#_x0000_t75" style="position:absolute;margin-left:0;margin-top:0;width:10in;height:540pt;z-index:-251658235;mso-position-horizontal:center;mso-position-horizontal-relative:margin;mso-position-vertical:center;mso-position-vertical-relative:margin" o:allowincell="f">
          <v:imagedata r:id="rId2" o:titl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A" w14:textId="77777777" w:rsidR="003014CF" w:rsidRDefault="00E01871">
    <w:pPr>
      <w:pStyle w:val="Header"/>
    </w:pPr>
    <w:r>
      <w:rPr>
        <w:noProof/>
      </w:rPr>
      <w:pict w14:anchorId="4A3A5F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1" o:spid="_x0000_s2052" type="#_x0000_t75" style="position:absolute;margin-left:0;margin-top:0;width:10in;height:540pt;z-index:-251658237;mso-position-horizontal:center;mso-position-horizontal-relative:margin;mso-position-vertical:center;mso-position-vertical-relative:margin" o:allowincell="f">
          <v:imagedata r:id="rId1" o:titl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B" w14:textId="77777777" w:rsidR="003014CF" w:rsidRDefault="00E01871">
    <w:pPr>
      <w:pStyle w:val="Header"/>
    </w:pPr>
    <w:r>
      <w:rPr>
        <w:noProof/>
      </w:rPr>
      <w:pict w14:anchorId="4A3A5F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5" o:spid="_x0000_s2053" type="#_x0000_t75" style="position:absolute;margin-left:0;margin-top:0;width:10in;height:540pt;z-index:-251658233;mso-position-horizontal:center;mso-position-horizontal-relative:margin;mso-position-vertical:center;mso-position-vertical-relative:margin" o:allowincell="f">
          <v:imagedata r:id="rId1" o:titl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3014CF" w:rsidRPr="00F85124" w14:paraId="4A3A5EFE" w14:textId="77777777" w:rsidTr="003E419E">
      <w:trPr>
        <w:cantSplit/>
        <w:trHeight w:val="288"/>
      </w:trPr>
      <w:tc>
        <w:tcPr>
          <w:tcW w:w="3877" w:type="pct"/>
          <w:gridSpan w:val="2"/>
          <w:tcBorders>
            <w:right w:val="nil"/>
          </w:tcBorders>
          <w:vAlign w:val="center"/>
        </w:tcPr>
        <w:p w14:paraId="4A3A5EFC" w14:textId="305B7723" w:rsidR="003014CF" w:rsidRPr="00F502B3" w:rsidRDefault="003014CF">
          <w:pPr>
            <w:pStyle w:val="Heading1"/>
            <w:rPr>
              <w:rFonts w:ascii="Calibri" w:hAnsi="Calibri"/>
              <w:b w:val="0"/>
              <w:bCs/>
              <w:sz w:val="20"/>
            </w:rPr>
          </w:pPr>
          <w:r w:rsidRPr="00F502B3">
            <w:rPr>
              <w:rFonts w:ascii="Calibri" w:hAnsi="Calibri"/>
              <w:b w:val="0"/>
              <w:bCs/>
              <w:sz w:val="20"/>
            </w:rPr>
            <w:t xml:space="preserve">CERTIFICATE OF </w:t>
          </w:r>
          <w:r>
            <w:rPr>
              <w:rFonts w:ascii="Calibri" w:hAnsi="Calibri"/>
              <w:b w:val="0"/>
              <w:bCs/>
              <w:sz w:val="20"/>
            </w:rPr>
            <w:t>VERIFICATION</w:t>
          </w:r>
          <w:r w:rsidRPr="00F502B3">
            <w:rPr>
              <w:rFonts w:ascii="Calibri" w:hAnsi="Calibri"/>
              <w:b w:val="0"/>
              <w:bCs/>
              <w:sz w:val="20"/>
            </w:rPr>
            <w:t xml:space="preserve"> - USER INSTRUCTIONS</w:t>
          </w:r>
        </w:p>
      </w:tc>
      <w:tc>
        <w:tcPr>
          <w:tcW w:w="1123" w:type="pct"/>
          <w:tcBorders>
            <w:left w:val="nil"/>
          </w:tcBorders>
          <w:tcMar>
            <w:left w:w="115" w:type="dxa"/>
            <w:right w:w="115" w:type="dxa"/>
          </w:tcMar>
          <w:vAlign w:val="center"/>
        </w:tcPr>
        <w:p w14:paraId="4A3A5EFD" w14:textId="658FEF6C" w:rsidR="003014CF" w:rsidRPr="00F502B3" w:rsidRDefault="003014CF">
          <w:pPr>
            <w:pStyle w:val="Heading1"/>
            <w:jc w:val="right"/>
            <w:rPr>
              <w:rFonts w:ascii="Calibri" w:hAnsi="Calibri"/>
              <w:b w:val="0"/>
              <w:bCs/>
              <w:sz w:val="20"/>
            </w:rPr>
          </w:pPr>
          <w:r>
            <w:rPr>
              <w:rFonts w:ascii="Calibri" w:hAnsi="Calibri"/>
              <w:b w:val="0"/>
              <w:bCs/>
              <w:sz w:val="20"/>
            </w:rPr>
            <w:t>NRCV</w:t>
          </w:r>
          <w:r w:rsidRPr="00F502B3">
            <w:rPr>
              <w:rFonts w:ascii="Calibri" w:hAnsi="Calibri"/>
              <w:b w:val="0"/>
              <w:bCs/>
              <w:sz w:val="20"/>
            </w:rPr>
            <w:t>-</w:t>
          </w:r>
          <w:r>
            <w:rPr>
              <w:rFonts w:ascii="Calibri" w:hAnsi="Calibri"/>
              <w:b w:val="0"/>
              <w:bCs/>
              <w:sz w:val="20"/>
            </w:rPr>
            <w:t>MCH</w:t>
          </w:r>
          <w:r w:rsidRPr="00F502B3">
            <w:rPr>
              <w:rFonts w:ascii="Calibri" w:hAnsi="Calibri"/>
              <w:b w:val="0"/>
              <w:bCs/>
              <w:sz w:val="20"/>
            </w:rPr>
            <w:t>-2</w:t>
          </w:r>
          <w:r>
            <w:rPr>
              <w:rFonts w:ascii="Calibri" w:hAnsi="Calibri"/>
              <w:b w:val="0"/>
              <w:bCs/>
              <w:sz w:val="20"/>
            </w:rPr>
            <w:t>4</w:t>
          </w:r>
          <w:r w:rsidRPr="00F502B3">
            <w:rPr>
              <w:rFonts w:ascii="Calibri" w:hAnsi="Calibri"/>
              <w:b w:val="0"/>
              <w:bCs/>
              <w:sz w:val="20"/>
            </w:rPr>
            <w:t>-H</w:t>
          </w:r>
        </w:p>
      </w:tc>
    </w:tr>
    <w:tr w:rsidR="003014CF" w:rsidRPr="00F85124" w14:paraId="4A3A5F01" w14:textId="77777777" w:rsidTr="003E419E">
      <w:trPr>
        <w:cantSplit/>
        <w:trHeight w:val="288"/>
      </w:trPr>
      <w:tc>
        <w:tcPr>
          <w:tcW w:w="2500" w:type="pct"/>
          <w:tcBorders>
            <w:right w:val="nil"/>
          </w:tcBorders>
        </w:tcPr>
        <w:p w14:paraId="4A3A5EFF" w14:textId="4D878C13" w:rsidR="003014CF" w:rsidRPr="00F85124" w:rsidRDefault="003014CF">
          <w:pPr>
            <w:tabs>
              <w:tab w:val="right" w:pos="10543"/>
            </w:tabs>
            <w:rPr>
              <w:rFonts w:ascii="Calibri" w:hAnsi="Calibri"/>
              <w:sz w:val="12"/>
              <w:szCs w:val="12"/>
            </w:rPr>
          </w:pPr>
          <w:r>
            <w:rPr>
              <w:rFonts w:ascii="Calibri" w:hAnsi="Calibri"/>
              <w:bCs/>
            </w:rPr>
            <w:t>Enclosure Air</w:t>
          </w:r>
          <w:r w:rsidRPr="00F85124">
            <w:rPr>
              <w:rFonts w:ascii="Calibri" w:hAnsi="Calibri"/>
              <w:bCs/>
            </w:rPr>
            <w:t xml:space="preserve"> Leakage Diagnostic Test</w:t>
          </w:r>
          <w:r>
            <w:rPr>
              <w:rFonts w:ascii="Calibri" w:hAnsi="Calibri"/>
              <w:bCs/>
            </w:rPr>
            <w:t xml:space="preserve"> - MCH-24b</w:t>
          </w:r>
        </w:p>
      </w:tc>
      <w:tc>
        <w:tcPr>
          <w:tcW w:w="2500" w:type="pct"/>
          <w:gridSpan w:val="2"/>
          <w:tcBorders>
            <w:left w:val="nil"/>
          </w:tcBorders>
        </w:tcPr>
        <w:p w14:paraId="4A3A5F00" w14:textId="458FD47B" w:rsidR="003014CF" w:rsidRPr="00382CD6" w:rsidRDefault="003014CF" w:rsidP="00382CD6">
          <w:pPr>
            <w:pStyle w:val="ListParagraph"/>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E01871">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E01871">
            <w:rPr>
              <w:rFonts w:ascii="Calibri" w:hAnsi="Calibri"/>
              <w:bCs/>
              <w:noProof/>
            </w:rPr>
            <w:t>2</w:t>
          </w:r>
          <w:r>
            <w:rPr>
              <w:rFonts w:ascii="Calibri" w:hAnsi="Calibri"/>
              <w:bCs/>
              <w:noProof/>
            </w:rPr>
            <w:fldChar w:fldCharType="end"/>
          </w:r>
          <w:r w:rsidRPr="00F85124">
            <w:rPr>
              <w:rFonts w:ascii="Calibri" w:hAnsi="Calibri"/>
              <w:bCs/>
            </w:rPr>
            <w:t>)</w:t>
          </w:r>
        </w:p>
      </w:tc>
    </w:tr>
  </w:tbl>
  <w:p w14:paraId="4A3A5F02" w14:textId="668747B9" w:rsidR="003014CF" w:rsidRPr="003E419E" w:rsidRDefault="00E01871" w:rsidP="003E419E">
    <w:pPr>
      <w:pStyle w:val="Header"/>
    </w:pPr>
    <w:r>
      <w:rPr>
        <w:b/>
        <w:noProof/>
        <w:sz w:val="30"/>
      </w:rPr>
      <w:pict w14:anchorId="4A3A5F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6" o:spid="_x0000_s2060" type="#_x0000_t75" style="position:absolute;margin-left:0;margin-top:0;width:10in;height:540pt;z-index:-251658232;mso-position-horizontal:center;mso-position-horizontal-relative:margin;mso-position-vertical:center;mso-position-vertical-relative:margin" o:allowincell="f">
          <v:imagedata r:id="rId1" o:title=""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4" w14:textId="77777777" w:rsidR="003014CF" w:rsidRDefault="00E01871">
    <w:pPr>
      <w:pStyle w:val="Header"/>
    </w:pPr>
    <w:r>
      <w:rPr>
        <w:noProof/>
      </w:rPr>
      <w:pict w14:anchorId="4A3A5F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4" o:spid="_x0000_s2055" type="#_x0000_t75" style="position:absolute;margin-left:0;margin-top:0;width:10in;height:540pt;z-index:-251658234;mso-position-horizontal:center;mso-position-horizontal-relative:margin;mso-position-vertical:center;mso-position-vertical-relative:margin" o:allowincell="f">
          <v:imagedata r:id="rId1" o:title=""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5" w14:textId="77777777" w:rsidR="003014CF" w:rsidRDefault="00E01871">
    <w:pPr>
      <w:pStyle w:val="Header"/>
    </w:pPr>
    <w:r>
      <w:rPr>
        <w:noProof/>
      </w:rPr>
      <w:pict w14:anchorId="4A3A5F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8" o:spid="_x0000_s2056" type="#_x0000_t75" style="position:absolute;margin-left:0;margin-top:0;width:10in;height:540pt;z-index:-251658239;mso-position-horizontal:center;mso-position-horizontal-relative:margin;mso-position-vertical:center;mso-position-vertical-relative:margin" o:allowincell="f">
          <v:imagedata r:id="rId1" o:title=""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74"/>
      <w:gridCol w:w="1071"/>
      <w:gridCol w:w="1354"/>
    </w:tblGrid>
    <w:tr w:rsidR="003014CF" w:rsidRPr="00F85124" w14:paraId="4A3A5F08" w14:textId="77777777" w:rsidTr="003E419E">
      <w:trPr>
        <w:cantSplit/>
        <w:trHeight w:val="288"/>
      </w:trPr>
      <w:tc>
        <w:tcPr>
          <w:tcW w:w="3877" w:type="pct"/>
          <w:tcBorders>
            <w:right w:val="nil"/>
          </w:tcBorders>
          <w:vAlign w:val="center"/>
        </w:tcPr>
        <w:p w14:paraId="4A3A5F06" w14:textId="7B708B53" w:rsidR="003014CF" w:rsidRPr="00F502B3" w:rsidRDefault="003014CF">
          <w:pPr>
            <w:pStyle w:val="Heading1"/>
            <w:rPr>
              <w:rFonts w:ascii="Calibri" w:hAnsi="Calibri"/>
              <w:b w:val="0"/>
              <w:bCs/>
              <w:sz w:val="20"/>
            </w:rPr>
          </w:pPr>
          <w:r w:rsidRPr="00F502B3">
            <w:rPr>
              <w:rFonts w:ascii="Calibri" w:hAnsi="Calibri"/>
              <w:b w:val="0"/>
              <w:bCs/>
              <w:sz w:val="20"/>
            </w:rPr>
            <w:t xml:space="preserve">CERTIFICATE OF </w:t>
          </w:r>
          <w:r>
            <w:rPr>
              <w:rFonts w:ascii="Calibri" w:hAnsi="Calibri"/>
              <w:b w:val="0"/>
              <w:bCs/>
              <w:sz w:val="20"/>
            </w:rPr>
            <w:t>VERIFICATION</w:t>
          </w:r>
          <w:r w:rsidRPr="00F502B3">
            <w:rPr>
              <w:rFonts w:ascii="Calibri" w:hAnsi="Calibri"/>
              <w:b w:val="0"/>
              <w:bCs/>
              <w:sz w:val="20"/>
            </w:rPr>
            <w:t xml:space="preserve"> - DATA FIELD DEFINITIONS AND CALCULATIONS</w:t>
          </w:r>
        </w:p>
      </w:tc>
      <w:tc>
        <w:tcPr>
          <w:tcW w:w="1123" w:type="pct"/>
          <w:gridSpan w:val="2"/>
          <w:tcBorders>
            <w:left w:val="nil"/>
          </w:tcBorders>
          <w:tcMar>
            <w:left w:w="115" w:type="dxa"/>
            <w:right w:w="115" w:type="dxa"/>
          </w:tcMar>
          <w:vAlign w:val="center"/>
        </w:tcPr>
        <w:p w14:paraId="4A3A5F07" w14:textId="6E31176D" w:rsidR="003014CF" w:rsidRPr="00F502B3" w:rsidRDefault="003014CF">
          <w:pPr>
            <w:pStyle w:val="Heading1"/>
            <w:jc w:val="right"/>
            <w:rPr>
              <w:rFonts w:ascii="Calibri" w:hAnsi="Calibri"/>
              <w:b w:val="0"/>
              <w:bCs/>
              <w:sz w:val="20"/>
            </w:rPr>
          </w:pPr>
          <w:r>
            <w:rPr>
              <w:rFonts w:ascii="Calibri" w:hAnsi="Calibri"/>
              <w:b w:val="0"/>
              <w:bCs/>
              <w:sz w:val="20"/>
            </w:rPr>
            <w:t>NRCV</w:t>
          </w:r>
          <w:r w:rsidRPr="00F502B3">
            <w:rPr>
              <w:rFonts w:ascii="Calibri" w:hAnsi="Calibri"/>
              <w:b w:val="0"/>
              <w:bCs/>
              <w:sz w:val="20"/>
            </w:rPr>
            <w:t>-</w:t>
          </w:r>
          <w:r>
            <w:rPr>
              <w:rFonts w:ascii="Calibri" w:hAnsi="Calibri"/>
              <w:b w:val="0"/>
              <w:bCs/>
              <w:sz w:val="20"/>
            </w:rPr>
            <w:t>MCH</w:t>
          </w:r>
          <w:r w:rsidRPr="00F502B3">
            <w:rPr>
              <w:rFonts w:ascii="Calibri" w:hAnsi="Calibri"/>
              <w:b w:val="0"/>
              <w:bCs/>
              <w:sz w:val="20"/>
            </w:rPr>
            <w:t>-2</w:t>
          </w:r>
          <w:r>
            <w:rPr>
              <w:rFonts w:ascii="Calibri" w:hAnsi="Calibri"/>
              <w:b w:val="0"/>
              <w:bCs/>
              <w:sz w:val="20"/>
            </w:rPr>
            <w:t>4</w:t>
          </w:r>
          <w:r w:rsidRPr="00F502B3">
            <w:rPr>
              <w:rFonts w:ascii="Calibri" w:hAnsi="Calibri"/>
              <w:b w:val="0"/>
              <w:bCs/>
              <w:sz w:val="20"/>
            </w:rPr>
            <w:t>-H</w:t>
          </w:r>
        </w:p>
      </w:tc>
    </w:tr>
    <w:tr w:rsidR="003014CF" w:rsidRPr="00F85124" w14:paraId="4A3A5F0B" w14:textId="77777777" w:rsidTr="00EF2268">
      <w:trPr>
        <w:cantSplit/>
        <w:trHeight w:val="288"/>
      </w:trPr>
      <w:tc>
        <w:tcPr>
          <w:tcW w:w="4373" w:type="pct"/>
          <w:gridSpan w:val="2"/>
          <w:tcBorders>
            <w:right w:val="nil"/>
          </w:tcBorders>
        </w:tcPr>
        <w:p w14:paraId="4A3A5F09" w14:textId="12936854" w:rsidR="003014CF" w:rsidRPr="00F85124" w:rsidRDefault="003014CF">
          <w:pPr>
            <w:tabs>
              <w:tab w:val="right" w:pos="10543"/>
            </w:tabs>
            <w:rPr>
              <w:rFonts w:ascii="Calibri" w:hAnsi="Calibri"/>
              <w:sz w:val="12"/>
              <w:szCs w:val="12"/>
            </w:rPr>
          </w:pPr>
          <w:r>
            <w:rPr>
              <w:rFonts w:ascii="Calibri" w:hAnsi="Calibri"/>
              <w:bCs/>
            </w:rPr>
            <w:t xml:space="preserve">Enclosure Air </w:t>
          </w:r>
          <w:r w:rsidRPr="00F85124">
            <w:rPr>
              <w:rFonts w:ascii="Calibri" w:hAnsi="Calibri"/>
              <w:bCs/>
            </w:rPr>
            <w:t>Leakage Diagnostic Test</w:t>
          </w:r>
          <w:r>
            <w:rPr>
              <w:rFonts w:ascii="Calibri" w:hAnsi="Calibri"/>
              <w:bCs/>
            </w:rPr>
            <w:t xml:space="preserve"> - Building Enclosures and Dwelling unit Enclosures - MCH-24b</w:t>
          </w:r>
        </w:p>
      </w:tc>
      <w:tc>
        <w:tcPr>
          <w:tcW w:w="627" w:type="pct"/>
          <w:tcBorders>
            <w:left w:val="nil"/>
          </w:tcBorders>
        </w:tcPr>
        <w:p w14:paraId="4A3A5F0A" w14:textId="1B09C726" w:rsidR="003014CF" w:rsidRPr="00F85124" w:rsidRDefault="003014CF" w:rsidP="003166AF">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E01871">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E01871">
            <w:rPr>
              <w:rFonts w:ascii="Calibri" w:hAnsi="Calibri"/>
              <w:bCs/>
              <w:noProof/>
            </w:rPr>
            <w:t>2</w:t>
          </w:r>
          <w:r>
            <w:rPr>
              <w:rFonts w:ascii="Calibri" w:hAnsi="Calibri"/>
              <w:bCs/>
              <w:noProof/>
            </w:rPr>
            <w:fldChar w:fldCharType="end"/>
          </w:r>
          <w:r w:rsidRPr="00F85124">
            <w:rPr>
              <w:rFonts w:ascii="Calibri" w:hAnsi="Calibri"/>
              <w:bCs/>
            </w:rPr>
            <w:t>)</w:t>
          </w:r>
        </w:p>
      </w:tc>
    </w:tr>
  </w:tbl>
  <w:p w14:paraId="4A3A5F0C" w14:textId="369E6B63" w:rsidR="003014CF" w:rsidRPr="003E419E" w:rsidRDefault="00E01871" w:rsidP="003E419E">
    <w:pPr>
      <w:pStyle w:val="Header"/>
    </w:pPr>
    <w:r>
      <w:rPr>
        <w:b/>
        <w:noProof/>
        <w:sz w:val="30"/>
      </w:rPr>
      <w:pict w14:anchorId="4A3A5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9" o:spid="_x0000_s2059" type="#_x0000_t75" style="position:absolute;margin-left:0;margin-top:0;width:10in;height:540pt;z-index:-251658238;mso-position-horizontal:center;mso-position-horizontal-relative:margin;mso-position-vertical:center;mso-position-vertical-relative:margin" o:allowincell="f">
          <v:imagedata r:id="rId1" o:title=""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D" w14:textId="77777777" w:rsidR="003014CF" w:rsidRDefault="00E01871">
    <w:pPr>
      <w:pStyle w:val="Header"/>
    </w:pPr>
    <w:r>
      <w:rPr>
        <w:noProof/>
      </w:rPr>
      <w:pict w14:anchorId="4A3A5F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7" o:spid="_x0000_s2058" type="#_x0000_t75" style="position:absolute;margin-left:0;margin-top:0;width:10in;height:540pt;z-index:-251658240;mso-position-horizontal:center;mso-position-horizontal-relative:margin;mso-position-vertical:center;mso-position-vertical-relative:margin" o:allowincell="f">
          <v:imagedata r:id="rId1" o:titl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0E84B40"/>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764113D"/>
    <w:multiLevelType w:val="hybridMultilevel"/>
    <w:tmpl w:val="32124A6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8D55F84"/>
    <w:multiLevelType w:val="hybridMultilevel"/>
    <w:tmpl w:val="2E724BC8"/>
    <w:lvl w:ilvl="0" w:tplc="02303008">
      <w:start w:val="1"/>
      <w:numFmt w:val="bullet"/>
      <w:lvlText w:val=""/>
      <w:lvlJc w:val="left"/>
      <w:pPr>
        <w:ind w:left="720" w:hanging="360"/>
      </w:pPr>
      <w:rPr>
        <w:rFonts w:ascii="Symbol" w:hAnsi="Symbol" w:hint="default"/>
      </w:rPr>
    </w:lvl>
    <w:lvl w:ilvl="1" w:tplc="0230300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55FF0"/>
    <w:multiLevelType w:val="hybridMultilevel"/>
    <w:tmpl w:val="25AEE8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3D72DE3"/>
    <w:multiLevelType w:val="hybridMultilevel"/>
    <w:tmpl w:val="AF06EB36"/>
    <w:lvl w:ilvl="0" w:tplc="5154658C">
      <w:start w:val="1"/>
      <w:numFmt w:val="decimal"/>
      <w:lvlText w:val="%1."/>
      <w:lvlJc w:val="left"/>
      <w:pPr>
        <w:ind w:left="360" w:hanging="360"/>
      </w:pPr>
      <w:rPr>
        <w:rFonts w:cs="Times New Roman" w:hint="default"/>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8B35AE"/>
    <w:multiLevelType w:val="hybridMultilevel"/>
    <w:tmpl w:val="191EFBC2"/>
    <w:lvl w:ilvl="0" w:tplc="0409000F">
      <w:start w:val="1"/>
      <w:numFmt w:val="decimal"/>
      <w:lvlText w:val="%1."/>
      <w:lvlJc w:val="left"/>
      <w:pPr>
        <w:ind w:left="360" w:hanging="360"/>
      </w:pPr>
      <w:rPr>
        <w:rFonts w:cs="Times New Roman"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EB3962"/>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0" w15:restartNumberingAfterBreak="0">
    <w:nsid w:val="2E0E0AE2"/>
    <w:multiLevelType w:val="hybridMultilevel"/>
    <w:tmpl w:val="4A5ACFB8"/>
    <w:lvl w:ilvl="0" w:tplc="04090011">
      <w:start w:val="1"/>
      <w:numFmt w:val="decimal"/>
      <w:lvlText w:val="%1)"/>
      <w:lvlJc w:val="left"/>
      <w:pPr>
        <w:ind w:left="360" w:hanging="360"/>
      </w:pPr>
      <w:rPr>
        <w:rFonts w:cs="Times New Roman" w:hint="default"/>
        <w:b/>
        <w:sz w:val="2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4C995930"/>
    <w:multiLevelType w:val="hybridMultilevel"/>
    <w:tmpl w:val="B436F6BA"/>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2" w15:restartNumberingAfterBreak="0">
    <w:nsid w:val="51B3090A"/>
    <w:multiLevelType w:val="hybridMultilevel"/>
    <w:tmpl w:val="79705A2A"/>
    <w:lvl w:ilvl="0" w:tplc="0409000F">
      <w:start w:val="1"/>
      <w:numFmt w:val="decimal"/>
      <w:lvlText w:val="%1."/>
      <w:lvlJc w:val="left"/>
      <w:pPr>
        <w:ind w:left="630" w:hanging="360"/>
      </w:pPr>
      <w:rPr>
        <w:rFonts w:cs="Times New Roman" w:hint="default"/>
        <w:sz w:val="20"/>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531647EB"/>
    <w:multiLevelType w:val="hybridMultilevel"/>
    <w:tmpl w:val="D8860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55FC7805"/>
    <w:multiLevelType w:val="hybridMultilevel"/>
    <w:tmpl w:val="9CC4B92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BB54197"/>
    <w:multiLevelType w:val="hybridMultilevel"/>
    <w:tmpl w:val="122A4CF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cs="Times New Roman" w:hint="default"/>
      </w:rPr>
    </w:lvl>
    <w:lvl w:ilvl="1" w:tplc="D506EA6C">
      <w:start w:val="2"/>
      <w:numFmt w:val="bullet"/>
      <w:lvlText w:val=""/>
      <w:lvlJc w:val="left"/>
      <w:pPr>
        <w:tabs>
          <w:tab w:val="num" w:pos="1080"/>
        </w:tabs>
        <w:ind w:left="1080" w:hanging="360"/>
      </w:pPr>
      <w:rPr>
        <w:rFonts w:ascii="Wingdings" w:eastAsia="Times New Roman" w:hAnsi="Wingdings" w:hint="default"/>
      </w:rPr>
    </w:lvl>
    <w:lvl w:ilvl="2" w:tplc="5AC49D58">
      <w:start w:val="1"/>
      <w:numFmt w:val="decimal"/>
      <w:lvlText w:val="%3."/>
      <w:lvlJc w:val="left"/>
      <w:pPr>
        <w:tabs>
          <w:tab w:val="num" w:pos="1980"/>
        </w:tabs>
        <w:ind w:left="1980" w:hanging="36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7" w15:restartNumberingAfterBreak="0">
    <w:nsid w:val="78DF4353"/>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0"/>
  </w:num>
  <w:num w:numId="10">
    <w:abstractNumId w:val="2"/>
  </w:num>
  <w:num w:numId="11">
    <w:abstractNumId w:val="16"/>
  </w:num>
  <w:num w:numId="12">
    <w:abstractNumId w:val="10"/>
  </w:num>
  <w:num w:numId="13">
    <w:abstractNumId w:val="7"/>
  </w:num>
  <w:num w:numId="14">
    <w:abstractNumId w:val="12"/>
  </w:num>
  <w:num w:numId="15">
    <w:abstractNumId w:val="14"/>
  </w:num>
  <w:num w:numId="16">
    <w:abstractNumId w:val="15"/>
  </w:num>
  <w:num w:numId="17">
    <w:abstractNumId w:val="6"/>
  </w:num>
  <w:num w:numId="18">
    <w:abstractNumId w:val="4"/>
  </w:num>
  <w:num w:numId="19">
    <w:abstractNumId w:val="17"/>
  </w:num>
  <w:num w:numId="20">
    <w:abstractNumId w:val="11"/>
  </w:num>
  <w:num w:numId="21">
    <w:abstractNumId w:val="9"/>
  </w:num>
  <w:num w:numId="22">
    <w:abstractNumId w:val="13"/>
  </w:num>
  <w:num w:numId="23">
    <w:abstractNumId w:val="3"/>
  </w:num>
  <w:num w:numId="24">
    <w:abstractNumId w:val="7"/>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8"/>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317B"/>
    <w:rsid w:val="0000541A"/>
    <w:rsid w:val="00011BC3"/>
    <w:rsid w:val="00013858"/>
    <w:rsid w:val="00014A11"/>
    <w:rsid w:val="00020D4A"/>
    <w:rsid w:val="00023ECE"/>
    <w:rsid w:val="00032684"/>
    <w:rsid w:val="000367BC"/>
    <w:rsid w:val="00056B9D"/>
    <w:rsid w:val="00081774"/>
    <w:rsid w:val="00091FBA"/>
    <w:rsid w:val="0009311F"/>
    <w:rsid w:val="000A5169"/>
    <w:rsid w:val="000B05C9"/>
    <w:rsid w:val="000B64C1"/>
    <w:rsid w:val="000C5AC9"/>
    <w:rsid w:val="000D1CB5"/>
    <w:rsid w:val="000E084F"/>
    <w:rsid w:val="000F2341"/>
    <w:rsid w:val="000F3409"/>
    <w:rsid w:val="000F3C9E"/>
    <w:rsid w:val="001046D3"/>
    <w:rsid w:val="00107CC3"/>
    <w:rsid w:val="00122B26"/>
    <w:rsid w:val="001531F1"/>
    <w:rsid w:val="00157308"/>
    <w:rsid w:val="00163079"/>
    <w:rsid w:val="0016315C"/>
    <w:rsid w:val="00165FD3"/>
    <w:rsid w:val="00170A61"/>
    <w:rsid w:val="00171BD5"/>
    <w:rsid w:val="00172D21"/>
    <w:rsid w:val="00173043"/>
    <w:rsid w:val="0017724F"/>
    <w:rsid w:val="00177998"/>
    <w:rsid w:val="00181B3E"/>
    <w:rsid w:val="001835DF"/>
    <w:rsid w:val="0019189F"/>
    <w:rsid w:val="00195B7D"/>
    <w:rsid w:val="00197CD7"/>
    <w:rsid w:val="001A5445"/>
    <w:rsid w:val="001A794A"/>
    <w:rsid w:val="001B0B2D"/>
    <w:rsid w:val="001B14D6"/>
    <w:rsid w:val="001B4FAD"/>
    <w:rsid w:val="001B5F21"/>
    <w:rsid w:val="001B6B55"/>
    <w:rsid w:val="001B7920"/>
    <w:rsid w:val="001C4084"/>
    <w:rsid w:val="001C4335"/>
    <w:rsid w:val="001C5250"/>
    <w:rsid w:val="001D4EC1"/>
    <w:rsid w:val="001E5CD5"/>
    <w:rsid w:val="001E5EB4"/>
    <w:rsid w:val="001E7C38"/>
    <w:rsid w:val="001F1EB8"/>
    <w:rsid w:val="002057B8"/>
    <w:rsid w:val="00217730"/>
    <w:rsid w:val="0022167C"/>
    <w:rsid w:val="00223EF9"/>
    <w:rsid w:val="00231102"/>
    <w:rsid w:val="00231CFA"/>
    <w:rsid w:val="00240435"/>
    <w:rsid w:val="002478EC"/>
    <w:rsid w:val="0025221D"/>
    <w:rsid w:val="0025389B"/>
    <w:rsid w:val="00254312"/>
    <w:rsid w:val="00255406"/>
    <w:rsid w:val="0025710B"/>
    <w:rsid w:val="0027204B"/>
    <w:rsid w:val="00282299"/>
    <w:rsid w:val="0028362C"/>
    <w:rsid w:val="0029155F"/>
    <w:rsid w:val="0029261F"/>
    <w:rsid w:val="002A6FF6"/>
    <w:rsid w:val="002B4718"/>
    <w:rsid w:val="002B5597"/>
    <w:rsid w:val="002B78D5"/>
    <w:rsid w:val="002C1AD1"/>
    <w:rsid w:val="002C7854"/>
    <w:rsid w:val="002D43DB"/>
    <w:rsid w:val="002D4ABD"/>
    <w:rsid w:val="002D6F47"/>
    <w:rsid w:val="002D72F5"/>
    <w:rsid w:val="002E1B82"/>
    <w:rsid w:val="002E227D"/>
    <w:rsid w:val="002E299F"/>
    <w:rsid w:val="002E7F09"/>
    <w:rsid w:val="002F4374"/>
    <w:rsid w:val="003014CF"/>
    <w:rsid w:val="00302F4A"/>
    <w:rsid w:val="00305DBA"/>
    <w:rsid w:val="0031464C"/>
    <w:rsid w:val="003166AF"/>
    <w:rsid w:val="00317238"/>
    <w:rsid w:val="00325C06"/>
    <w:rsid w:val="00333ED8"/>
    <w:rsid w:val="0033443A"/>
    <w:rsid w:val="00354879"/>
    <w:rsid w:val="00362B70"/>
    <w:rsid w:val="00366476"/>
    <w:rsid w:val="00367B59"/>
    <w:rsid w:val="003701BD"/>
    <w:rsid w:val="00381466"/>
    <w:rsid w:val="003821BA"/>
    <w:rsid w:val="00382CD6"/>
    <w:rsid w:val="003A047B"/>
    <w:rsid w:val="003A3634"/>
    <w:rsid w:val="003C1E23"/>
    <w:rsid w:val="003C2745"/>
    <w:rsid w:val="003C5860"/>
    <w:rsid w:val="003C5E86"/>
    <w:rsid w:val="003E21BB"/>
    <w:rsid w:val="003E419E"/>
    <w:rsid w:val="003E71E0"/>
    <w:rsid w:val="003F00EC"/>
    <w:rsid w:val="003F17B6"/>
    <w:rsid w:val="003F1CAC"/>
    <w:rsid w:val="003F23E6"/>
    <w:rsid w:val="003F398B"/>
    <w:rsid w:val="003F62A0"/>
    <w:rsid w:val="00400BDB"/>
    <w:rsid w:val="00410903"/>
    <w:rsid w:val="004130B2"/>
    <w:rsid w:val="0041739F"/>
    <w:rsid w:val="00421E7D"/>
    <w:rsid w:val="00421FA8"/>
    <w:rsid w:val="0042272B"/>
    <w:rsid w:val="00425C89"/>
    <w:rsid w:val="00427DFA"/>
    <w:rsid w:val="004348D8"/>
    <w:rsid w:val="00454E36"/>
    <w:rsid w:val="00457345"/>
    <w:rsid w:val="00460319"/>
    <w:rsid w:val="00467478"/>
    <w:rsid w:val="004713DE"/>
    <w:rsid w:val="0047600B"/>
    <w:rsid w:val="004803D4"/>
    <w:rsid w:val="00480F53"/>
    <w:rsid w:val="00497DDD"/>
    <w:rsid w:val="00497E2F"/>
    <w:rsid w:val="004A0673"/>
    <w:rsid w:val="004A1BB8"/>
    <w:rsid w:val="004A4AEF"/>
    <w:rsid w:val="004A4FDF"/>
    <w:rsid w:val="004B1299"/>
    <w:rsid w:val="004C4607"/>
    <w:rsid w:val="004C4B9D"/>
    <w:rsid w:val="004C6C23"/>
    <w:rsid w:val="004D24AC"/>
    <w:rsid w:val="004E267C"/>
    <w:rsid w:val="004E630F"/>
    <w:rsid w:val="004E67B1"/>
    <w:rsid w:val="004F4690"/>
    <w:rsid w:val="004F5024"/>
    <w:rsid w:val="004F524D"/>
    <w:rsid w:val="00503342"/>
    <w:rsid w:val="00504E76"/>
    <w:rsid w:val="00510C65"/>
    <w:rsid w:val="00510EB5"/>
    <w:rsid w:val="00512712"/>
    <w:rsid w:val="005148D6"/>
    <w:rsid w:val="0052113E"/>
    <w:rsid w:val="005227DA"/>
    <w:rsid w:val="00525832"/>
    <w:rsid w:val="0053362D"/>
    <w:rsid w:val="00536AA3"/>
    <w:rsid w:val="00537664"/>
    <w:rsid w:val="00553651"/>
    <w:rsid w:val="005617C5"/>
    <w:rsid w:val="005646A2"/>
    <w:rsid w:val="00566D9F"/>
    <w:rsid w:val="005700F0"/>
    <w:rsid w:val="00570FEA"/>
    <w:rsid w:val="00571D0B"/>
    <w:rsid w:val="005774A9"/>
    <w:rsid w:val="00583C81"/>
    <w:rsid w:val="00584AAF"/>
    <w:rsid w:val="00585B39"/>
    <w:rsid w:val="00595EC9"/>
    <w:rsid w:val="005A57F7"/>
    <w:rsid w:val="005A593D"/>
    <w:rsid w:val="005B0D9D"/>
    <w:rsid w:val="005B48AA"/>
    <w:rsid w:val="005B6312"/>
    <w:rsid w:val="005C0059"/>
    <w:rsid w:val="005C2E5B"/>
    <w:rsid w:val="005D28E6"/>
    <w:rsid w:val="005E19CD"/>
    <w:rsid w:val="005E1C15"/>
    <w:rsid w:val="005F1465"/>
    <w:rsid w:val="005F2ADF"/>
    <w:rsid w:val="005F4748"/>
    <w:rsid w:val="0060014C"/>
    <w:rsid w:val="006045D5"/>
    <w:rsid w:val="006124DF"/>
    <w:rsid w:val="00620EB2"/>
    <w:rsid w:val="00621003"/>
    <w:rsid w:val="00630960"/>
    <w:rsid w:val="00642F49"/>
    <w:rsid w:val="00657706"/>
    <w:rsid w:val="006614CE"/>
    <w:rsid w:val="00662D8F"/>
    <w:rsid w:val="00670386"/>
    <w:rsid w:val="006803FF"/>
    <w:rsid w:val="00681DC7"/>
    <w:rsid w:val="00685389"/>
    <w:rsid w:val="00691DE3"/>
    <w:rsid w:val="00693159"/>
    <w:rsid w:val="006950F5"/>
    <w:rsid w:val="00696A1D"/>
    <w:rsid w:val="006A4918"/>
    <w:rsid w:val="006A4DFF"/>
    <w:rsid w:val="006A545B"/>
    <w:rsid w:val="006B577E"/>
    <w:rsid w:val="006B7ACC"/>
    <w:rsid w:val="006B7E71"/>
    <w:rsid w:val="006C1E71"/>
    <w:rsid w:val="006C20D7"/>
    <w:rsid w:val="006C5CC0"/>
    <w:rsid w:val="006D1864"/>
    <w:rsid w:val="006D3965"/>
    <w:rsid w:val="006E236F"/>
    <w:rsid w:val="006E561D"/>
    <w:rsid w:val="0070083F"/>
    <w:rsid w:val="00703E08"/>
    <w:rsid w:val="007075CA"/>
    <w:rsid w:val="00715475"/>
    <w:rsid w:val="00721F39"/>
    <w:rsid w:val="00733ECB"/>
    <w:rsid w:val="00735772"/>
    <w:rsid w:val="0074637C"/>
    <w:rsid w:val="00752910"/>
    <w:rsid w:val="00754E48"/>
    <w:rsid w:val="00760262"/>
    <w:rsid w:val="00766464"/>
    <w:rsid w:val="00767127"/>
    <w:rsid w:val="00767C38"/>
    <w:rsid w:val="007722D6"/>
    <w:rsid w:val="00773125"/>
    <w:rsid w:val="00773243"/>
    <w:rsid w:val="00775AFE"/>
    <w:rsid w:val="00776634"/>
    <w:rsid w:val="00776CB9"/>
    <w:rsid w:val="007770C5"/>
    <w:rsid w:val="00777B2F"/>
    <w:rsid w:val="00785C1B"/>
    <w:rsid w:val="00796556"/>
    <w:rsid w:val="007A31CB"/>
    <w:rsid w:val="007B7538"/>
    <w:rsid w:val="007B77D7"/>
    <w:rsid w:val="007C0F62"/>
    <w:rsid w:val="007C670E"/>
    <w:rsid w:val="007D46C5"/>
    <w:rsid w:val="007E1B54"/>
    <w:rsid w:val="007E1CA9"/>
    <w:rsid w:val="007F583F"/>
    <w:rsid w:val="0080000B"/>
    <w:rsid w:val="00800F1C"/>
    <w:rsid w:val="00801385"/>
    <w:rsid w:val="008103E6"/>
    <w:rsid w:val="00813B11"/>
    <w:rsid w:val="00836B1E"/>
    <w:rsid w:val="00840617"/>
    <w:rsid w:val="00840901"/>
    <w:rsid w:val="008433C6"/>
    <w:rsid w:val="00850A0C"/>
    <w:rsid w:val="008550A7"/>
    <w:rsid w:val="00865606"/>
    <w:rsid w:val="00867FF0"/>
    <w:rsid w:val="00871549"/>
    <w:rsid w:val="00871BD4"/>
    <w:rsid w:val="00875D94"/>
    <w:rsid w:val="00885FDA"/>
    <w:rsid w:val="00886F2C"/>
    <w:rsid w:val="00890110"/>
    <w:rsid w:val="008955BB"/>
    <w:rsid w:val="008956DB"/>
    <w:rsid w:val="008B0F77"/>
    <w:rsid w:val="008B1704"/>
    <w:rsid w:val="008C0596"/>
    <w:rsid w:val="008C070F"/>
    <w:rsid w:val="008D3313"/>
    <w:rsid w:val="008D38B9"/>
    <w:rsid w:val="008D7360"/>
    <w:rsid w:val="008E625B"/>
    <w:rsid w:val="008E6C57"/>
    <w:rsid w:val="008F0CB1"/>
    <w:rsid w:val="008F386E"/>
    <w:rsid w:val="00900AFB"/>
    <w:rsid w:val="00904BD2"/>
    <w:rsid w:val="00910794"/>
    <w:rsid w:val="0091667B"/>
    <w:rsid w:val="00917497"/>
    <w:rsid w:val="0092223B"/>
    <w:rsid w:val="0092568A"/>
    <w:rsid w:val="009313CC"/>
    <w:rsid w:val="009351D2"/>
    <w:rsid w:val="00942418"/>
    <w:rsid w:val="0094704E"/>
    <w:rsid w:val="009475D4"/>
    <w:rsid w:val="0096073A"/>
    <w:rsid w:val="00972A7E"/>
    <w:rsid w:val="00976030"/>
    <w:rsid w:val="009762F6"/>
    <w:rsid w:val="009771A2"/>
    <w:rsid w:val="00984EF7"/>
    <w:rsid w:val="00985E04"/>
    <w:rsid w:val="009924DA"/>
    <w:rsid w:val="00997081"/>
    <w:rsid w:val="009A3C4E"/>
    <w:rsid w:val="009A3CC5"/>
    <w:rsid w:val="009A4ED0"/>
    <w:rsid w:val="009A5280"/>
    <w:rsid w:val="009B2C1F"/>
    <w:rsid w:val="009B5C14"/>
    <w:rsid w:val="009B5C22"/>
    <w:rsid w:val="009C6C13"/>
    <w:rsid w:val="009E2C1C"/>
    <w:rsid w:val="009E535A"/>
    <w:rsid w:val="009F1B8A"/>
    <w:rsid w:val="009F4793"/>
    <w:rsid w:val="00A01B9A"/>
    <w:rsid w:val="00A041F9"/>
    <w:rsid w:val="00A066EB"/>
    <w:rsid w:val="00A07333"/>
    <w:rsid w:val="00A16554"/>
    <w:rsid w:val="00A2186D"/>
    <w:rsid w:val="00A21A0C"/>
    <w:rsid w:val="00A30EA0"/>
    <w:rsid w:val="00A36284"/>
    <w:rsid w:val="00A42BCC"/>
    <w:rsid w:val="00A43DE1"/>
    <w:rsid w:val="00A45016"/>
    <w:rsid w:val="00A55A8D"/>
    <w:rsid w:val="00A64D5B"/>
    <w:rsid w:val="00A71449"/>
    <w:rsid w:val="00A7427E"/>
    <w:rsid w:val="00A8014F"/>
    <w:rsid w:val="00A93FAF"/>
    <w:rsid w:val="00A95262"/>
    <w:rsid w:val="00A97500"/>
    <w:rsid w:val="00AA0537"/>
    <w:rsid w:val="00AA1D22"/>
    <w:rsid w:val="00AA7D5B"/>
    <w:rsid w:val="00AB4C89"/>
    <w:rsid w:val="00AB7F27"/>
    <w:rsid w:val="00AD0E7D"/>
    <w:rsid w:val="00AD6BA1"/>
    <w:rsid w:val="00AE09B1"/>
    <w:rsid w:val="00AE1F34"/>
    <w:rsid w:val="00AE4835"/>
    <w:rsid w:val="00B02DA6"/>
    <w:rsid w:val="00B07ED0"/>
    <w:rsid w:val="00B20F45"/>
    <w:rsid w:val="00B272DC"/>
    <w:rsid w:val="00B360A2"/>
    <w:rsid w:val="00B40977"/>
    <w:rsid w:val="00B450BD"/>
    <w:rsid w:val="00B50144"/>
    <w:rsid w:val="00B5026C"/>
    <w:rsid w:val="00B52123"/>
    <w:rsid w:val="00B549F3"/>
    <w:rsid w:val="00B572A0"/>
    <w:rsid w:val="00B62A8D"/>
    <w:rsid w:val="00B70215"/>
    <w:rsid w:val="00B7609F"/>
    <w:rsid w:val="00B76A80"/>
    <w:rsid w:val="00B86E8A"/>
    <w:rsid w:val="00B93D02"/>
    <w:rsid w:val="00B94879"/>
    <w:rsid w:val="00B95F54"/>
    <w:rsid w:val="00BA18B8"/>
    <w:rsid w:val="00BA47A4"/>
    <w:rsid w:val="00BA77C1"/>
    <w:rsid w:val="00BB1C9A"/>
    <w:rsid w:val="00BB73AE"/>
    <w:rsid w:val="00BB7FEB"/>
    <w:rsid w:val="00BC0866"/>
    <w:rsid w:val="00BC0CC6"/>
    <w:rsid w:val="00BC156C"/>
    <w:rsid w:val="00BE101B"/>
    <w:rsid w:val="00BE4084"/>
    <w:rsid w:val="00BE705B"/>
    <w:rsid w:val="00BF1ADA"/>
    <w:rsid w:val="00BF2620"/>
    <w:rsid w:val="00BF492D"/>
    <w:rsid w:val="00BF69B9"/>
    <w:rsid w:val="00C003FC"/>
    <w:rsid w:val="00C006FF"/>
    <w:rsid w:val="00C13C13"/>
    <w:rsid w:val="00C2000B"/>
    <w:rsid w:val="00C20598"/>
    <w:rsid w:val="00C2071A"/>
    <w:rsid w:val="00C26C77"/>
    <w:rsid w:val="00C33FD0"/>
    <w:rsid w:val="00C34ADC"/>
    <w:rsid w:val="00C3527F"/>
    <w:rsid w:val="00C45D3C"/>
    <w:rsid w:val="00C4700A"/>
    <w:rsid w:val="00C511E6"/>
    <w:rsid w:val="00C55ED3"/>
    <w:rsid w:val="00C62026"/>
    <w:rsid w:val="00C65A7D"/>
    <w:rsid w:val="00C70CDD"/>
    <w:rsid w:val="00C77D58"/>
    <w:rsid w:val="00C82B7C"/>
    <w:rsid w:val="00C83E2B"/>
    <w:rsid w:val="00C93EDD"/>
    <w:rsid w:val="00C9467D"/>
    <w:rsid w:val="00CA2650"/>
    <w:rsid w:val="00CA3A31"/>
    <w:rsid w:val="00CB305B"/>
    <w:rsid w:val="00CB4F4A"/>
    <w:rsid w:val="00CB7D40"/>
    <w:rsid w:val="00CC7189"/>
    <w:rsid w:val="00CE0524"/>
    <w:rsid w:val="00CF6E33"/>
    <w:rsid w:val="00D02E86"/>
    <w:rsid w:val="00D03609"/>
    <w:rsid w:val="00D06BAD"/>
    <w:rsid w:val="00D25121"/>
    <w:rsid w:val="00D4040A"/>
    <w:rsid w:val="00D43810"/>
    <w:rsid w:val="00D51A34"/>
    <w:rsid w:val="00D71E52"/>
    <w:rsid w:val="00D71E8F"/>
    <w:rsid w:val="00D721FF"/>
    <w:rsid w:val="00D74324"/>
    <w:rsid w:val="00D77F0F"/>
    <w:rsid w:val="00D814DE"/>
    <w:rsid w:val="00D86638"/>
    <w:rsid w:val="00D901B0"/>
    <w:rsid w:val="00D974B6"/>
    <w:rsid w:val="00DA1818"/>
    <w:rsid w:val="00DA3532"/>
    <w:rsid w:val="00DA6E23"/>
    <w:rsid w:val="00DA7FC6"/>
    <w:rsid w:val="00DB0F47"/>
    <w:rsid w:val="00DB5A43"/>
    <w:rsid w:val="00DC0A4C"/>
    <w:rsid w:val="00DD2C34"/>
    <w:rsid w:val="00DD4C67"/>
    <w:rsid w:val="00DF289D"/>
    <w:rsid w:val="00DF2BF8"/>
    <w:rsid w:val="00DF3F12"/>
    <w:rsid w:val="00DF72AC"/>
    <w:rsid w:val="00E01871"/>
    <w:rsid w:val="00E04990"/>
    <w:rsid w:val="00E103B3"/>
    <w:rsid w:val="00E1336F"/>
    <w:rsid w:val="00E136A4"/>
    <w:rsid w:val="00E16262"/>
    <w:rsid w:val="00E223BF"/>
    <w:rsid w:val="00E2270F"/>
    <w:rsid w:val="00E22F80"/>
    <w:rsid w:val="00E320A8"/>
    <w:rsid w:val="00E32371"/>
    <w:rsid w:val="00E369CC"/>
    <w:rsid w:val="00E40FE0"/>
    <w:rsid w:val="00E50F7D"/>
    <w:rsid w:val="00E56510"/>
    <w:rsid w:val="00E67669"/>
    <w:rsid w:val="00E74533"/>
    <w:rsid w:val="00E74C2E"/>
    <w:rsid w:val="00E817F3"/>
    <w:rsid w:val="00E81D5E"/>
    <w:rsid w:val="00E938AC"/>
    <w:rsid w:val="00EA01F0"/>
    <w:rsid w:val="00EA4B2F"/>
    <w:rsid w:val="00EA5E99"/>
    <w:rsid w:val="00EA7549"/>
    <w:rsid w:val="00EB0599"/>
    <w:rsid w:val="00EB2491"/>
    <w:rsid w:val="00EB61D5"/>
    <w:rsid w:val="00EB7663"/>
    <w:rsid w:val="00EC07D1"/>
    <w:rsid w:val="00EC187A"/>
    <w:rsid w:val="00EC2C94"/>
    <w:rsid w:val="00EC7325"/>
    <w:rsid w:val="00EE5B36"/>
    <w:rsid w:val="00EF0AEF"/>
    <w:rsid w:val="00EF1553"/>
    <w:rsid w:val="00EF1BC9"/>
    <w:rsid w:val="00EF2268"/>
    <w:rsid w:val="00EF5BE6"/>
    <w:rsid w:val="00F02C0B"/>
    <w:rsid w:val="00F05C12"/>
    <w:rsid w:val="00F06509"/>
    <w:rsid w:val="00F108EE"/>
    <w:rsid w:val="00F11DB2"/>
    <w:rsid w:val="00F12D07"/>
    <w:rsid w:val="00F22EB6"/>
    <w:rsid w:val="00F27E5D"/>
    <w:rsid w:val="00F325C0"/>
    <w:rsid w:val="00F328CD"/>
    <w:rsid w:val="00F35C04"/>
    <w:rsid w:val="00F47523"/>
    <w:rsid w:val="00F47707"/>
    <w:rsid w:val="00F502B3"/>
    <w:rsid w:val="00F55109"/>
    <w:rsid w:val="00F56603"/>
    <w:rsid w:val="00F62D88"/>
    <w:rsid w:val="00F7154F"/>
    <w:rsid w:val="00F75684"/>
    <w:rsid w:val="00F75F46"/>
    <w:rsid w:val="00F77597"/>
    <w:rsid w:val="00F85124"/>
    <w:rsid w:val="00F9036A"/>
    <w:rsid w:val="00F938B0"/>
    <w:rsid w:val="00FA1A01"/>
    <w:rsid w:val="00FB41F0"/>
    <w:rsid w:val="00FB5664"/>
    <w:rsid w:val="00FC1332"/>
    <w:rsid w:val="00FC2080"/>
    <w:rsid w:val="00FC4B01"/>
    <w:rsid w:val="00FD05D0"/>
    <w:rsid w:val="00FD1577"/>
    <w:rsid w:val="00FD238C"/>
    <w:rsid w:val="00FD549A"/>
    <w:rsid w:val="00FD6322"/>
    <w:rsid w:val="00FE02FA"/>
    <w:rsid w:val="00FE36E7"/>
    <w:rsid w:val="00FE415B"/>
    <w:rsid w:val="00FF42BC"/>
    <w:rsid w:val="00FF6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2062"/>
    <o:shapelayout v:ext="edit">
      <o:idmap v:ext="edit" data="1"/>
    </o:shapelayout>
  </w:shapeDefaults>
  <w:decimalSymbol w:val="."/>
  <w:listSeparator w:val=","/>
  <w14:docId w14:val="4A3A5A0F"/>
  <w15:docId w15:val="{9CD73659-0658-4F60-A2C9-95033FA82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2F6"/>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CA2650"/>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CA2650"/>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10C65"/>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25389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510C65"/>
    <w:rPr>
      <w:rFonts w:ascii="Arial Black" w:hAnsi="Arial Black" w:cs="Times New Roman"/>
      <w:sz w:val="22"/>
      <w:lang w:val="en-US" w:eastAsia="en-US" w:bidi="ar-SA"/>
    </w:rPr>
  </w:style>
  <w:style w:type="paragraph" w:customStyle="1" w:styleId="Style2">
    <w:name w:val="Style2"/>
    <w:basedOn w:val="Normal"/>
    <w:uiPriority w:val="99"/>
    <w:rsid w:val="00510C65"/>
    <w:pPr>
      <w:spacing w:before="120"/>
    </w:pPr>
  </w:style>
  <w:style w:type="paragraph" w:customStyle="1" w:styleId="Style3">
    <w:name w:val="Style3"/>
    <w:basedOn w:val="Normal"/>
    <w:autoRedefine/>
    <w:uiPriority w:val="99"/>
    <w:rsid w:val="00510C65"/>
    <w:pPr>
      <w:spacing w:before="120"/>
    </w:pPr>
  </w:style>
  <w:style w:type="paragraph" w:customStyle="1" w:styleId="Style4">
    <w:name w:val="Style4"/>
    <w:basedOn w:val="Normal"/>
    <w:uiPriority w:val="99"/>
    <w:rsid w:val="00510C65"/>
    <w:pPr>
      <w:tabs>
        <w:tab w:val="num" w:pos="720"/>
      </w:tabs>
      <w:spacing w:before="120"/>
      <w:ind w:left="720" w:hanging="360"/>
    </w:pPr>
    <w:rPr>
      <w:sz w:val="22"/>
    </w:rPr>
  </w:style>
  <w:style w:type="paragraph" w:customStyle="1" w:styleId="Style5">
    <w:name w:val="Style5"/>
    <w:basedOn w:val="Normal"/>
    <w:autoRedefine/>
    <w:uiPriority w:val="99"/>
    <w:rsid w:val="00510C65"/>
    <w:pPr>
      <w:spacing w:before="120"/>
    </w:pPr>
    <w:rPr>
      <w:sz w:val="22"/>
    </w:rPr>
  </w:style>
  <w:style w:type="paragraph" w:customStyle="1" w:styleId="Style6">
    <w:name w:val="Style6"/>
    <w:basedOn w:val="Normal"/>
    <w:uiPriority w:val="99"/>
    <w:rsid w:val="00510C65"/>
    <w:pPr>
      <w:spacing w:before="120"/>
    </w:pPr>
    <w:rPr>
      <w:sz w:val="22"/>
      <w:szCs w:val="22"/>
    </w:rPr>
  </w:style>
  <w:style w:type="paragraph" w:customStyle="1" w:styleId="Style8">
    <w:name w:val="Style8"/>
    <w:basedOn w:val="Heading2"/>
    <w:uiPriority w:val="99"/>
    <w:rsid w:val="00510C65"/>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B61D5"/>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EB61D5"/>
    <w:rPr>
      <w:rFonts w:ascii="Calibri" w:hAnsi="Calibri" w:cs="Times New Roman"/>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510C6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CommentTextChar"/>
    <w:link w:val="CommentSubject"/>
    <w:uiPriority w:val="99"/>
    <w:semiHidden/>
    <w:locked/>
    <w:rsid w:val="0025389B"/>
    <w:rPr>
      <w:rFonts w:cs="Times New Roman"/>
      <w:b/>
      <w:bCs/>
      <w:sz w:val="20"/>
      <w:szCs w:val="20"/>
    </w:rPr>
  </w:style>
  <w:style w:type="paragraph" w:styleId="Header">
    <w:name w:val="header"/>
    <w:basedOn w:val="Normal"/>
    <w:link w:val="HeaderChar"/>
    <w:uiPriority w:val="99"/>
    <w:rsid w:val="00510C65"/>
    <w:pPr>
      <w:tabs>
        <w:tab w:val="center" w:pos="4320"/>
        <w:tab w:val="right" w:pos="8640"/>
      </w:tabs>
    </w:pPr>
  </w:style>
  <w:style w:type="character" w:customStyle="1" w:styleId="HeaderChar">
    <w:name w:val="Header Char"/>
    <w:basedOn w:val="DefaultParagraphFont"/>
    <w:link w:val="Header"/>
    <w:uiPriority w:val="99"/>
    <w:semiHidden/>
    <w:locked/>
    <w:rsid w:val="0025389B"/>
    <w:rPr>
      <w:rFonts w:cs="Times New Roman"/>
      <w:sz w:val="20"/>
      <w:szCs w:val="20"/>
    </w:rPr>
  </w:style>
  <w:style w:type="paragraph" w:styleId="FootnoteText">
    <w:name w:val="footnote text"/>
    <w:basedOn w:val="Normal"/>
    <w:link w:val="FootnoteTextChar"/>
    <w:uiPriority w:val="99"/>
    <w:semiHidden/>
    <w:rsid w:val="00510C65"/>
  </w:style>
  <w:style w:type="character" w:customStyle="1" w:styleId="FootnoteTextChar">
    <w:name w:val="Footnote Text Char"/>
    <w:basedOn w:val="DefaultParagraphFont"/>
    <w:link w:val="FootnoteText"/>
    <w:uiPriority w:val="99"/>
    <w:semiHidden/>
    <w:locked/>
    <w:rsid w:val="0025389B"/>
    <w:rPr>
      <w:rFonts w:cs="Times New Roman"/>
      <w:sz w:val="20"/>
      <w:szCs w:val="20"/>
    </w:rPr>
  </w:style>
  <w:style w:type="paragraph" w:styleId="ListNumber3">
    <w:name w:val="List Number 3"/>
    <w:basedOn w:val="Normal"/>
    <w:uiPriority w:val="99"/>
    <w:rsid w:val="00510C65"/>
    <w:pPr>
      <w:tabs>
        <w:tab w:val="num" w:pos="1080"/>
      </w:tabs>
      <w:ind w:left="1080" w:hanging="360"/>
    </w:pPr>
  </w:style>
  <w:style w:type="paragraph" w:customStyle="1" w:styleId="doublelineabove">
    <w:name w:val="double line above"/>
    <w:basedOn w:val="Normal"/>
    <w:uiPriority w:val="99"/>
    <w:rsid w:val="00510C65"/>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uiPriority w:val="99"/>
    <w:rsid w:val="00510C65"/>
    <w:pPr>
      <w:widowControl w:val="0"/>
      <w:tabs>
        <w:tab w:val="left" w:pos="357"/>
      </w:tabs>
      <w:spacing w:line="255" w:lineRule="atLeast"/>
      <w:ind w:left="1083" w:hanging="357"/>
    </w:pPr>
    <w:rPr>
      <w:sz w:val="24"/>
    </w:rPr>
  </w:style>
  <w:style w:type="paragraph" w:styleId="BlockText">
    <w:name w:val="Block Text"/>
    <w:basedOn w:val="Normal"/>
    <w:uiPriority w:val="99"/>
    <w:rsid w:val="00510C65"/>
    <w:pPr>
      <w:spacing w:after="120"/>
      <w:ind w:left="1440" w:right="1440"/>
    </w:pPr>
  </w:style>
  <w:style w:type="paragraph" w:styleId="BalloonText">
    <w:name w:val="Balloon Text"/>
    <w:basedOn w:val="Normal"/>
    <w:link w:val="BalloonTextChar"/>
    <w:uiPriority w:val="99"/>
    <w:semiHidden/>
    <w:rsid w:val="00510C6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5389B"/>
    <w:rPr>
      <w:rFonts w:cs="Times New Roman"/>
      <w:sz w:val="2"/>
    </w:rPr>
  </w:style>
  <w:style w:type="character" w:styleId="CommentReference">
    <w:name w:val="annotation reference"/>
    <w:basedOn w:val="DefaultParagraphFont"/>
    <w:uiPriority w:val="99"/>
    <w:rsid w:val="00510C65"/>
    <w:rPr>
      <w:rFonts w:cs="Times New Roman"/>
      <w:sz w:val="16"/>
    </w:rPr>
  </w:style>
  <w:style w:type="table" w:styleId="TableGrid">
    <w:name w:val="Table Grid"/>
    <w:basedOn w:val="TableNormal"/>
    <w:uiPriority w:val="99"/>
    <w:rsid w:val="00510C65"/>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510C65"/>
    <w:rPr>
      <w:rFonts w:cs="Times New Roman"/>
      <w:i/>
    </w:rPr>
  </w:style>
  <w:style w:type="paragraph" w:customStyle="1" w:styleId="DarkList-Accent31">
    <w:name w:val="Dark List - Accent 31"/>
    <w:hidden/>
    <w:uiPriority w:val="99"/>
    <w:semiHidden/>
    <w:rsid w:val="00510C65"/>
    <w:rPr>
      <w:sz w:val="20"/>
      <w:szCs w:val="20"/>
    </w:rPr>
  </w:style>
  <w:style w:type="paragraph" w:customStyle="1" w:styleId="ColorfulShading-Accent31">
    <w:name w:val="Colorful Shading - Accent 31"/>
    <w:basedOn w:val="Normal"/>
    <w:uiPriority w:val="99"/>
    <w:rsid w:val="00510C65"/>
    <w:pPr>
      <w:ind w:left="720"/>
      <w:contextualSpacing/>
    </w:pPr>
  </w:style>
  <w:style w:type="paragraph" w:customStyle="1" w:styleId="NormalBullet">
    <w:name w:val="Normal Bullet"/>
    <w:basedOn w:val="Normal"/>
    <w:uiPriority w:val="99"/>
    <w:rsid w:val="00510C65"/>
    <w:pPr>
      <w:tabs>
        <w:tab w:val="num" w:pos="360"/>
      </w:tabs>
      <w:spacing w:before="120"/>
      <w:ind w:left="360" w:hanging="360"/>
    </w:pPr>
    <w:rPr>
      <w:rFonts w:ascii="Arial" w:hAnsi="Arial"/>
    </w:rPr>
  </w:style>
  <w:style w:type="paragraph" w:customStyle="1" w:styleId="ColorfulShading-Accent11">
    <w:name w:val="Colorful Shading - Accent 11"/>
    <w:hidden/>
    <w:uiPriority w:val="99"/>
    <w:rsid w:val="00510C65"/>
    <w:rPr>
      <w:sz w:val="20"/>
      <w:szCs w:val="20"/>
    </w:rPr>
  </w:style>
  <w:style w:type="paragraph" w:styleId="Revision">
    <w:name w:val="Revision"/>
    <w:hidden/>
    <w:uiPriority w:val="99"/>
    <w:rsid w:val="00685389"/>
    <w:rPr>
      <w:sz w:val="20"/>
      <w:szCs w:val="20"/>
    </w:rPr>
  </w:style>
  <w:style w:type="paragraph" w:styleId="ListParagraph">
    <w:name w:val="List Paragraph"/>
    <w:basedOn w:val="Normal"/>
    <w:uiPriority w:val="34"/>
    <w:qFormat/>
    <w:rsid w:val="00BE705B"/>
    <w:pPr>
      <w:ind w:left="720"/>
      <w:contextualSpacing/>
    </w:pPr>
  </w:style>
  <w:style w:type="paragraph" w:customStyle="1" w:styleId="Style7">
    <w:name w:val="Style7"/>
    <w:basedOn w:val="Footer"/>
    <w:link w:val="Style7Char"/>
    <w:uiPriority w:val="99"/>
    <w:rsid w:val="002D4ABD"/>
    <w:rPr>
      <w:b/>
      <w:i/>
    </w:rPr>
  </w:style>
  <w:style w:type="character" w:customStyle="1" w:styleId="Style7Char">
    <w:name w:val="Style7 Char"/>
    <w:basedOn w:val="FooterChar"/>
    <w:link w:val="Style7"/>
    <w:uiPriority w:val="99"/>
    <w:locked/>
    <w:rsid w:val="002D4ABD"/>
    <w:rPr>
      <w:rFonts w:ascii="Calibri" w:hAnsi="Calibri" w:cs="Times New Roman"/>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33116">
      <w:bodyDiv w:val="1"/>
      <w:marLeft w:val="0"/>
      <w:marRight w:val="0"/>
      <w:marTop w:val="0"/>
      <w:marBottom w:val="0"/>
      <w:divBdr>
        <w:top w:val="none" w:sz="0" w:space="0" w:color="auto"/>
        <w:left w:val="none" w:sz="0" w:space="0" w:color="auto"/>
        <w:bottom w:val="none" w:sz="0" w:space="0" w:color="auto"/>
        <w:right w:val="none" w:sz="0" w:space="0" w:color="auto"/>
      </w:divBdr>
    </w:div>
    <w:div w:id="1272594732">
      <w:bodyDiv w:val="1"/>
      <w:marLeft w:val="0"/>
      <w:marRight w:val="0"/>
      <w:marTop w:val="0"/>
      <w:marBottom w:val="0"/>
      <w:divBdr>
        <w:top w:val="none" w:sz="0" w:space="0" w:color="auto"/>
        <w:left w:val="none" w:sz="0" w:space="0" w:color="auto"/>
        <w:bottom w:val="none" w:sz="0" w:space="0" w:color="auto"/>
        <w:right w:val="none" w:sz="0" w:space="0" w:color="auto"/>
      </w:divBdr>
    </w:div>
    <w:div w:id="1888450728">
      <w:marLeft w:val="0"/>
      <w:marRight w:val="0"/>
      <w:marTop w:val="0"/>
      <w:marBottom w:val="0"/>
      <w:divBdr>
        <w:top w:val="none" w:sz="0" w:space="0" w:color="auto"/>
        <w:left w:val="none" w:sz="0" w:space="0" w:color="auto"/>
        <w:bottom w:val="none" w:sz="0" w:space="0" w:color="auto"/>
        <w:right w:val="none" w:sz="0" w:space="0" w:color="auto"/>
      </w:divBdr>
    </w:div>
    <w:div w:id="18884507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AD862-849E-4508-B857-C9F3B5ACB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2696</Words>
  <Characters>15368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Ventilation for Indoor Air Quality (IAQ):  All dwelling units shall meet the requirements of ANSI/ASHRAE standard 62</vt:lpstr>
    </vt:vector>
  </TitlesOfParts>
  <Company>California Energy Commission</Company>
  <LinksUpToDate>false</LinksUpToDate>
  <CharactersWithSpaces>18028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Ventilation for Indoor Air Quality (IAQ):  All dwelling units shall meet the requirements of ANSI/ASHRAE standard 62</dc:title>
  <dc:creator>tferris</dc:creator>
  <cp:lastModifiedBy>Markstrum, Alexis@Energy</cp:lastModifiedBy>
  <cp:revision>2</cp:revision>
  <cp:lastPrinted>2013-09-13T16:00:00Z</cp:lastPrinted>
  <dcterms:created xsi:type="dcterms:W3CDTF">2019-11-21T23:55:00Z</dcterms:created>
  <dcterms:modified xsi:type="dcterms:W3CDTF">2019-11-21T23:55:00Z</dcterms:modified>
</cp:coreProperties>
</file>
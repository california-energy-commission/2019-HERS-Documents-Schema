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142935">
        <w:tc>
          <w:tcPr>
            <w:tcW w:w="10790" w:type="dxa"/>
            <w:gridSpan w:val="3"/>
          </w:tcPr>
          <w:p w14:paraId="7DFFDC5A" w14:textId="77777777" w:rsidR="00310D9A" w:rsidRPr="0029047D" w:rsidRDefault="00310D9A" w:rsidP="0014293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142935">
        <w:trPr>
          <w:trHeight w:val="158"/>
        </w:trPr>
        <w:tc>
          <w:tcPr>
            <w:tcW w:w="626" w:type="dxa"/>
            <w:vAlign w:val="center"/>
          </w:tcPr>
          <w:p w14:paraId="59947094"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142935">
            <w:pPr>
              <w:rPr>
                <w:rFonts w:asciiTheme="minorHAnsi" w:hAnsiTheme="minorHAnsi" w:cstheme="minorHAnsi"/>
                <w:sz w:val="18"/>
                <w:szCs w:val="18"/>
              </w:rPr>
            </w:pPr>
          </w:p>
        </w:tc>
      </w:tr>
      <w:tr w:rsidR="00310D9A" w:rsidRPr="007A5D38" w14:paraId="776A4A0F" w14:textId="77777777" w:rsidTr="00142935">
        <w:trPr>
          <w:trHeight w:val="158"/>
        </w:trPr>
        <w:tc>
          <w:tcPr>
            <w:tcW w:w="626" w:type="dxa"/>
            <w:vAlign w:val="center"/>
          </w:tcPr>
          <w:p w14:paraId="19AA4878"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142935">
            <w:pPr>
              <w:rPr>
                <w:rFonts w:asciiTheme="minorHAnsi" w:hAnsiTheme="minorHAnsi" w:cstheme="minorHAnsi"/>
                <w:sz w:val="18"/>
                <w:szCs w:val="18"/>
              </w:rPr>
            </w:pPr>
          </w:p>
        </w:tc>
      </w:tr>
      <w:tr w:rsidR="00310D9A" w:rsidRPr="007A5D38" w14:paraId="6CA174B8" w14:textId="77777777" w:rsidTr="00142935">
        <w:trPr>
          <w:trHeight w:val="158"/>
        </w:trPr>
        <w:tc>
          <w:tcPr>
            <w:tcW w:w="626" w:type="dxa"/>
            <w:vAlign w:val="center"/>
          </w:tcPr>
          <w:p w14:paraId="43A81B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142935">
            <w:pPr>
              <w:rPr>
                <w:rFonts w:asciiTheme="minorHAnsi" w:hAnsiTheme="minorHAnsi" w:cstheme="minorHAnsi"/>
                <w:sz w:val="18"/>
                <w:szCs w:val="18"/>
              </w:rPr>
            </w:pPr>
          </w:p>
        </w:tc>
      </w:tr>
      <w:tr w:rsidR="00310D9A" w:rsidRPr="007A5D38" w14:paraId="358D7BB8" w14:textId="77777777" w:rsidTr="00142935">
        <w:trPr>
          <w:trHeight w:val="158"/>
        </w:trPr>
        <w:tc>
          <w:tcPr>
            <w:tcW w:w="626" w:type="dxa"/>
            <w:vAlign w:val="center"/>
          </w:tcPr>
          <w:p w14:paraId="09079E40"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142935">
            <w:pPr>
              <w:rPr>
                <w:rFonts w:asciiTheme="minorHAnsi" w:hAnsiTheme="minorHAnsi" w:cstheme="minorHAnsi"/>
                <w:sz w:val="18"/>
                <w:szCs w:val="18"/>
              </w:rPr>
            </w:pPr>
          </w:p>
        </w:tc>
      </w:tr>
      <w:tr w:rsidR="00310D9A" w:rsidRPr="007A5D38" w14:paraId="5DCA4FD7" w14:textId="77777777" w:rsidTr="00142935">
        <w:trPr>
          <w:trHeight w:val="158"/>
        </w:trPr>
        <w:tc>
          <w:tcPr>
            <w:tcW w:w="626" w:type="dxa"/>
            <w:vAlign w:val="center"/>
          </w:tcPr>
          <w:p w14:paraId="0FD01C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142935">
            <w:pPr>
              <w:rPr>
                <w:rFonts w:asciiTheme="minorHAnsi" w:hAnsiTheme="minorHAnsi" w:cstheme="minorHAnsi"/>
                <w:sz w:val="18"/>
                <w:szCs w:val="18"/>
              </w:rPr>
            </w:pPr>
          </w:p>
        </w:tc>
      </w:tr>
      <w:tr w:rsidR="00310D9A" w:rsidRPr="007A5D38" w14:paraId="609A8811" w14:textId="77777777" w:rsidTr="00142935">
        <w:trPr>
          <w:trHeight w:val="158"/>
        </w:trPr>
        <w:tc>
          <w:tcPr>
            <w:tcW w:w="626" w:type="dxa"/>
            <w:vAlign w:val="center"/>
          </w:tcPr>
          <w:p w14:paraId="3565E3E4" w14:textId="77777777" w:rsidR="00310D9A" w:rsidRPr="007A5D38" w:rsidRDefault="00310D9A" w:rsidP="00142935">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142935">
            <w:pPr>
              <w:rPr>
                <w:rFonts w:asciiTheme="minorHAnsi" w:hAnsiTheme="minorHAnsi" w:cstheme="minorHAnsi"/>
                <w:sz w:val="18"/>
                <w:szCs w:val="18"/>
              </w:rPr>
            </w:pPr>
          </w:p>
        </w:tc>
      </w:tr>
    </w:tbl>
    <w:p w14:paraId="53F44A4A" w14:textId="042245A1" w:rsidR="00AA23CF" w:rsidDel="00F068BA" w:rsidRDefault="00AA23CF" w:rsidP="00192313">
      <w:pPr>
        <w:rPr>
          <w:del w:id="1" w:author="Markstrum, Alexis@Energy" w:date="2019-10-14T15:13:00Z"/>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310D9A" w:rsidDel="00F068BA" w14:paraId="4C52E557" w14:textId="0414ACA4" w:rsidTr="00142935">
        <w:trPr>
          <w:del w:id="2" w:author="Markstrum, Alexis@Energy" w:date="2019-10-14T15:13:00Z"/>
        </w:trPr>
        <w:tc>
          <w:tcPr>
            <w:tcW w:w="10790" w:type="dxa"/>
            <w:gridSpan w:val="10"/>
            <w:tcBorders>
              <w:top w:val="single" w:sz="4" w:space="0" w:color="000000"/>
              <w:left w:val="single" w:sz="4" w:space="0" w:color="000000"/>
              <w:bottom w:val="single" w:sz="4" w:space="0" w:color="000000"/>
              <w:right w:val="single" w:sz="4" w:space="0" w:color="000000"/>
            </w:tcBorders>
            <w:hideMark/>
          </w:tcPr>
          <w:p w14:paraId="02DF51D4" w14:textId="6F7C0690" w:rsidR="00310D9A" w:rsidDel="00F068BA" w:rsidRDefault="00310D9A" w:rsidP="00142935">
            <w:pPr>
              <w:keepNext/>
              <w:rPr>
                <w:del w:id="3" w:author="Markstrum, Alexis@Energy" w:date="2019-10-14T15:13:00Z"/>
                <w:rFonts w:asciiTheme="minorHAnsi" w:hAnsiTheme="minorHAnsi"/>
                <w:sz w:val="18"/>
                <w:szCs w:val="18"/>
              </w:rPr>
            </w:pPr>
            <w:del w:id="4" w:author="Markstrum, Alexis@Energy" w:date="2019-10-14T15:13:00Z">
              <w:r w:rsidDel="00F068BA">
                <w:rPr>
                  <w:rFonts w:asciiTheme="minorHAnsi" w:hAnsiTheme="minorHAnsi"/>
                  <w:b/>
                  <w:szCs w:val="18"/>
                </w:rPr>
                <w:delText>B</w:delText>
              </w:r>
              <w:r w:rsidRPr="0029047D" w:rsidDel="00F068BA">
                <w:rPr>
                  <w:rFonts w:asciiTheme="minorHAnsi" w:hAnsiTheme="minorHAnsi"/>
                  <w:b/>
                  <w:szCs w:val="18"/>
                </w:rPr>
                <w:delText xml:space="preserve">. Local Mechanical Exhaust System – Fan </w:delText>
              </w:r>
              <w:r w:rsidDel="00F068BA">
                <w:rPr>
                  <w:rFonts w:asciiTheme="minorHAnsi" w:hAnsiTheme="minorHAnsi"/>
                  <w:b/>
                  <w:szCs w:val="18"/>
                </w:rPr>
                <w:delText>S</w:delText>
              </w:r>
              <w:r w:rsidRPr="0029047D" w:rsidDel="00F068BA">
                <w:rPr>
                  <w:rFonts w:asciiTheme="minorHAnsi" w:hAnsiTheme="minorHAnsi"/>
                  <w:b/>
                  <w:szCs w:val="18"/>
                </w:rPr>
                <w:delText xml:space="preserve">election and </w:delText>
              </w:r>
              <w:r w:rsidDel="00F068BA">
                <w:rPr>
                  <w:rFonts w:asciiTheme="minorHAnsi" w:hAnsiTheme="minorHAnsi"/>
                  <w:b/>
                  <w:szCs w:val="18"/>
                </w:rPr>
                <w:delText>D</w:delText>
              </w:r>
              <w:r w:rsidRPr="0029047D" w:rsidDel="00F068BA">
                <w:rPr>
                  <w:rFonts w:asciiTheme="minorHAnsi" w:hAnsiTheme="minorHAnsi"/>
                  <w:b/>
                  <w:szCs w:val="18"/>
                </w:rPr>
                <w:delText xml:space="preserve">uct </w:delText>
              </w:r>
              <w:r w:rsidDel="00F068BA">
                <w:rPr>
                  <w:rFonts w:asciiTheme="minorHAnsi" w:hAnsiTheme="minorHAnsi"/>
                  <w:b/>
                  <w:szCs w:val="18"/>
                </w:rPr>
                <w:delText>D</w:delText>
              </w:r>
              <w:r w:rsidRPr="0029047D" w:rsidDel="00F068BA">
                <w:rPr>
                  <w:rFonts w:asciiTheme="minorHAnsi" w:hAnsiTheme="minorHAnsi"/>
                  <w:b/>
                  <w:szCs w:val="18"/>
                </w:rPr>
                <w:delText xml:space="preserve">esign </w:delText>
              </w:r>
              <w:r w:rsidDel="00F068BA">
                <w:rPr>
                  <w:rFonts w:asciiTheme="minorHAnsi" w:hAnsiTheme="minorHAnsi"/>
                  <w:b/>
                  <w:szCs w:val="18"/>
                </w:rPr>
                <w:delText>C</w:delText>
              </w:r>
              <w:r w:rsidRPr="0029047D" w:rsidDel="00F068BA">
                <w:rPr>
                  <w:rFonts w:asciiTheme="minorHAnsi" w:hAnsiTheme="minorHAnsi"/>
                  <w:b/>
                  <w:szCs w:val="18"/>
                </w:rPr>
                <w:delText xml:space="preserve">riteria for </w:delText>
              </w:r>
              <w:r w:rsidDel="00F068BA">
                <w:rPr>
                  <w:rFonts w:asciiTheme="minorHAnsi" w:hAnsiTheme="minorHAnsi"/>
                  <w:b/>
                  <w:szCs w:val="18"/>
                </w:rPr>
                <w:delText>C</w:delText>
              </w:r>
              <w:r w:rsidRPr="0029047D" w:rsidDel="00F068BA">
                <w:rPr>
                  <w:rFonts w:asciiTheme="minorHAnsi" w:hAnsiTheme="minorHAnsi"/>
                  <w:b/>
                  <w:szCs w:val="18"/>
                </w:rPr>
                <w:delText>ompliance</w:delText>
              </w:r>
            </w:del>
          </w:p>
        </w:tc>
      </w:tr>
      <w:tr w:rsidR="00310D9A" w:rsidDel="00F068BA" w14:paraId="3A46AA43" w14:textId="0574A5AA" w:rsidTr="00142935">
        <w:trPr>
          <w:trHeight w:val="158"/>
          <w:del w:id="5" w:author="Markstrum, Alexis@Energy" w:date="2019-10-14T15:13: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33524B5" w14:textId="509316DC" w:rsidR="00310D9A" w:rsidDel="00F068BA" w:rsidRDefault="00310D9A" w:rsidP="00142935">
            <w:pPr>
              <w:keepNext/>
              <w:rPr>
                <w:del w:id="6" w:author="Markstrum, Alexis@Energy" w:date="2019-10-14T15:13:00Z"/>
                <w:rFonts w:asciiTheme="minorHAnsi" w:hAnsiTheme="minorHAnsi"/>
                <w:i/>
                <w:sz w:val="18"/>
                <w:szCs w:val="18"/>
              </w:rPr>
            </w:pPr>
            <w:del w:id="7" w:author="Markstrum, Alexis@Energy" w:date="2019-10-14T15:13:00Z">
              <w:r w:rsidDel="00F068BA">
                <w:rPr>
                  <w:rFonts w:asciiTheme="minorHAnsi" w:hAnsiTheme="minorHAnsi"/>
                  <w:sz w:val="18"/>
                  <w:szCs w:val="18"/>
                </w:rPr>
                <w:delText xml:space="preserve">Local mechanical exhaust fans shall be installed in each kitchen and bathroom.  </w:delText>
              </w:r>
              <w:r w:rsidDel="00F068BA">
                <w:rPr>
                  <w:rFonts w:asciiTheme="minorHAnsi" w:hAnsiTheme="minorHAnsi"/>
                  <w:i/>
                  <w:sz w:val="18"/>
                  <w:szCs w:val="18"/>
                </w:rPr>
                <w:delText>Delivered local ventilation rates:</w:delText>
              </w:r>
            </w:del>
          </w:p>
          <w:p w14:paraId="48CE0606" w14:textId="13345CF2" w:rsidR="00310D9A" w:rsidDel="00F068BA" w:rsidRDefault="00310D9A" w:rsidP="00142935">
            <w:pPr>
              <w:pStyle w:val="ListParagraph"/>
              <w:keepNext/>
              <w:numPr>
                <w:ilvl w:val="0"/>
                <w:numId w:val="15"/>
              </w:numPr>
              <w:rPr>
                <w:del w:id="8" w:author="Markstrum, Alexis@Energy" w:date="2019-10-14T15:13:00Z"/>
                <w:rFonts w:asciiTheme="minorHAnsi" w:hAnsiTheme="minorHAnsi"/>
                <w:sz w:val="18"/>
                <w:szCs w:val="18"/>
              </w:rPr>
            </w:pPr>
            <w:del w:id="9" w:author="Markstrum, Alexis@Energy" w:date="2019-10-14T15:13:00Z">
              <w:r w:rsidDel="00F068BA">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22C9FEF4" w14:textId="54135A1B" w:rsidR="00310D9A" w:rsidDel="00F068BA" w:rsidRDefault="00310D9A" w:rsidP="00142935">
            <w:pPr>
              <w:pStyle w:val="ListParagraph"/>
              <w:keepNext/>
              <w:numPr>
                <w:ilvl w:val="0"/>
                <w:numId w:val="15"/>
              </w:numPr>
              <w:rPr>
                <w:del w:id="10" w:author="Markstrum, Alexis@Energy" w:date="2019-10-14T15:13:00Z"/>
                <w:rFonts w:asciiTheme="minorHAnsi" w:hAnsiTheme="minorHAnsi"/>
                <w:sz w:val="18"/>
                <w:szCs w:val="18"/>
              </w:rPr>
            </w:pPr>
            <w:del w:id="11" w:author="Markstrum, Alexis@Energy" w:date="2019-10-14T15:13:00Z">
              <w:r w:rsidDel="00F068BA">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310D9A" w:rsidDel="00F068BA" w14:paraId="5B11C52C" w14:textId="25312131" w:rsidTr="00142935">
        <w:trPr>
          <w:trHeight w:val="158"/>
          <w:del w:id="12" w:author="Markstrum, Alexis@Energy" w:date="2019-10-14T15:13: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3FE9B17" w14:textId="229E85C4" w:rsidR="00310D9A" w:rsidDel="00F068BA" w:rsidRDefault="00310D9A" w:rsidP="00142935">
            <w:pPr>
              <w:keepNext/>
              <w:suppressAutoHyphens/>
              <w:rPr>
                <w:del w:id="13" w:author="Markstrum, Alexis@Energy" w:date="2019-10-14T15:13:00Z"/>
                <w:rFonts w:asciiTheme="minorHAnsi" w:hAnsiTheme="minorHAnsi"/>
                <w:b/>
                <w:sz w:val="18"/>
                <w:szCs w:val="18"/>
              </w:rPr>
            </w:pPr>
            <w:del w:id="14" w:author="Markstrum, Alexis@Energy" w:date="2019-10-14T15:13:00Z">
              <w:r w:rsidDel="00F068BA">
                <w:rPr>
                  <w:rFonts w:asciiTheme="minorHAnsi" w:hAnsiTheme="minorHAnsi"/>
                  <w:b/>
                  <w:sz w:val="18"/>
                  <w:szCs w:val="18"/>
                </w:rPr>
                <w:delText xml:space="preserve">Table 5.1 </w:delText>
              </w:r>
            </w:del>
          </w:p>
          <w:p w14:paraId="19909787" w14:textId="2CC5393A" w:rsidR="00310D9A" w:rsidDel="00F068BA" w:rsidRDefault="00310D9A" w:rsidP="00142935">
            <w:pPr>
              <w:keepNext/>
              <w:rPr>
                <w:del w:id="15" w:author="Markstrum, Alexis@Energy" w:date="2019-10-14T15:13:00Z"/>
                <w:rFonts w:asciiTheme="minorHAnsi" w:hAnsiTheme="minorHAnsi"/>
                <w:sz w:val="18"/>
                <w:szCs w:val="18"/>
              </w:rPr>
            </w:pPr>
            <w:del w:id="16" w:author="Markstrum, Alexis@Energy" w:date="2019-10-14T15:13:00Z">
              <w:r w:rsidDel="00F068BA">
                <w:rPr>
                  <w:rFonts w:asciiTheme="minorHAnsi" w:hAnsiTheme="minorHAnsi"/>
                  <w:b/>
                  <w:sz w:val="18"/>
                  <w:szCs w:val="18"/>
                </w:rPr>
                <w:delText>Intermittent Local Ventilation Exhaust Airflow Rates</w:delText>
              </w:r>
            </w:del>
          </w:p>
        </w:tc>
      </w:tr>
      <w:tr w:rsidR="00310D9A" w:rsidDel="00F068BA" w14:paraId="0C9D8C08" w14:textId="2818600C" w:rsidTr="00142935">
        <w:trPr>
          <w:trHeight w:val="61"/>
          <w:del w:id="17" w:author="Markstrum, Alexis@Energy" w:date="2019-10-14T15:13: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3C60C7D" w14:textId="04C028A6" w:rsidR="00310D9A" w:rsidRPr="00C803C2" w:rsidDel="00F068BA" w:rsidRDefault="00310D9A" w:rsidP="00142935">
            <w:pPr>
              <w:keepNext/>
              <w:suppressAutoHyphens/>
              <w:jc w:val="center"/>
              <w:rPr>
                <w:del w:id="18" w:author="Markstrum, Alexis@Energy" w:date="2019-10-14T15:13:00Z"/>
                <w:rFonts w:asciiTheme="minorHAnsi" w:hAnsiTheme="minorHAnsi"/>
                <w:b/>
                <w:sz w:val="18"/>
                <w:szCs w:val="18"/>
              </w:rPr>
            </w:pPr>
            <w:del w:id="19" w:author="Markstrum, Alexis@Energy" w:date="2019-10-14T15:13:00Z">
              <w:r w:rsidRPr="00C803C2" w:rsidDel="00F068BA">
                <w:rPr>
                  <w:rFonts w:asciiTheme="minorHAnsi" w:hAnsiTheme="minorHAnsi"/>
                  <w:b/>
                  <w:sz w:val="18"/>
                  <w:szCs w:val="18"/>
                </w:rPr>
                <w:delText>Application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7A474DA1" w:rsidR="00310D9A" w:rsidRPr="00C803C2" w:rsidDel="00F068BA" w:rsidRDefault="00310D9A" w:rsidP="00142935">
            <w:pPr>
              <w:keepNext/>
              <w:suppressAutoHyphens/>
              <w:jc w:val="center"/>
              <w:rPr>
                <w:del w:id="20" w:author="Markstrum, Alexis@Energy" w:date="2019-10-14T15:13:00Z"/>
                <w:rFonts w:asciiTheme="minorHAnsi" w:hAnsiTheme="minorHAnsi"/>
                <w:b/>
                <w:sz w:val="18"/>
                <w:szCs w:val="18"/>
              </w:rPr>
            </w:pPr>
            <w:del w:id="21" w:author="Markstrum, Alexis@Energy" w:date="2019-10-14T15:13:00Z">
              <w:r w:rsidRPr="00C803C2" w:rsidDel="00F068BA">
                <w:rPr>
                  <w:rFonts w:asciiTheme="minorHAnsi" w:hAnsiTheme="minorHAnsi"/>
                  <w:b/>
                  <w:sz w:val="18"/>
                  <w:szCs w:val="18"/>
                </w:rPr>
                <w:delText>Airflow</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184AE771" w14:textId="1260D6AD" w:rsidR="00310D9A" w:rsidRPr="00C803C2" w:rsidDel="00F068BA" w:rsidRDefault="00310D9A" w:rsidP="00142935">
            <w:pPr>
              <w:keepNext/>
              <w:suppressAutoHyphens/>
              <w:jc w:val="center"/>
              <w:rPr>
                <w:del w:id="22" w:author="Markstrum, Alexis@Energy" w:date="2019-10-14T15:13:00Z"/>
                <w:rFonts w:asciiTheme="minorHAnsi" w:hAnsiTheme="minorHAnsi"/>
                <w:b/>
                <w:sz w:val="18"/>
                <w:szCs w:val="18"/>
              </w:rPr>
            </w:pPr>
            <w:del w:id="23" w:author="Markstrum, Alexis@Energy" w:date="2019-10-14T15:13:00Z">
              <w:r w:rsidRPr="00C803C2" w:rsidDel="00F068BA">
                <w:rPr>
                  <w:rFonts w:asciiTheme="minorHAnsi" w:hAnsiTheme="minorHAnsi"/>
                  <w:b/>
                  <w:sz w:val="18"/>
                  <w:szCs w:val="18"/>
                </w:rPr>
                <w:delText>Notes</w:delText>
              </w:r>
            </w:del>
          </w:p>
        </w:tc>
      </w:tr>
      <w:tr w:rsidR="00310D9A" w:rsidDel="00F068BA" w14:paraId="68B55788" w14:textId="5BF6F051" w:rsidTr="00142935">
        <w:trPr>
          <w:trHeight w:val="61"/>
          <w:del w:id="24" w:author="Markstrum, Alexis@Energy" w:date="2019-10-14T15:13: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1311C84E" w14:textId="35DA6687" w:rsidR="00310D9A" w:rsidDel="00F068BA" w:rsidRDefault="00310D9A" w:rsidP="00142935">
            <w:pPr>
              <w:keepNext/>
              <w:suppressAutoHyphens/>
              <w:jc w:val="center"/>
              <w:rPr>
                <w:del w:id="25" w:author="Markstrum, Alexis@Energy" w:date="2019-10-14T15:13:00Z"/>
                <w:rFonts w:asciiTheme="minorHAnsi" w:hAnsiTheme="minorHAnsi"/>
                <w:sz w:val="18"/>
                <w:szCs w:val="18"/>
              </w:rPr>
            </w:pPr>
            <w:del w:id="26" w:author="Markstrum, Alexis@Energy" w:date="2019-10-14T15:13:00Z">
              <w:r w:rsidDel="00F068BA">
                <w:rPr>
                  <w:rFonts w:asciiTheme="minorHAnsi" w:hAnsiTheme="minorHAnsi"/>
                  <w:sz w:val="18"/>
                  <w:szCs w:val="18"/>
                </w:rPr>
                <w:delText>Kitchen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7E800EF1" w:rsidR="00310D9A" w:rsidDel="00F068BA" w:rsidRDefault="00310D9A" w:rsidP="00142935">
            <w:pPr>
              <w:keepNext/>
              <w:suppressAutoHyphens/>
              <w:jc w:val="center"/>
              <w:rPr>
                <w:del w:id="27" w:author="Markstrum, Alexis@Energy" w:date="2019-10-14T15:13:00Z"/>
                <w:rFonts w:asciiTheme="minorHAnsi" w:hAnsiTheme="minorHAnsi"/>
                <w:sz w:val="18"/>
                <w:szCs w:val="18"/>
              </w:rPr>
            </w:pPr>
            <w:del w:id="28" w:author="Markstrum, Alexis@Energy" w:date="2019-10-14T15:13:00Z">
              <w:r w:rsidDel="00F068BA">
                <w:rPr>
                  <w:rFonts w:asciiTheme="minorHAnsi" w:hAnsiTheme="minorHAnsi"/>
                  <w:sz w:val="18"/>
                  <w:szCs w:val="18"/>
                </w:rPr>
                <w:delText>100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421332E" w14:textId="16D3F1FB" w:rsidR="00310D9A" w:rsidDel="00F068BA" w:rsidRDefault="00310D9A" w:rsidP="00142935">
            <w:pPr>
              <w:keepNext/>
              <w:suppressAutoHyphens/>
              <w:rPr>
                <w:del w:id="29" w:author="Markstrum, Alexis@Energy" w:date="2019-10-14T15:13:00Z"/>
                <w:rFonts w:asciiTheme="minorHAnsi" w:hAnsiTheme="minorHAnsi"/>
                <w:sz w:val="18"/>
                <w:szCs w:val="18"/>
              </w:rPr>
            </w:pPr>
            <w:del w:id="30" w:author="Markstrum, Alexis@Energy" w:date="2019-10-14T15:13:00Z">
              <w:r w:rsidDel="00F068BA">
                <w:rPr>
                  <w:rFonts w:asciiTheme="minorHAnsi" w:hAnsiTheme="minorHAnsi"/>
                  <w:sz w:val="18"/>
                  <w:szCs w:val="18"/>
                </w:rPr>
                <w:delText>Vented range hood (including appliance-range hood combinations)</w:delText>
              </w:r>
            </w:del>
          </w:p>
        </w:tc>
      </w:tr>
      <w:tr w:rsidR="00310D9A" w:rsidDel="00F068BA" w14:paraId="7237BA5E" w14:textId="7B56B51E" w:rsidTr="00142935">
        <w:trPr>
          <w:trHeight w:val="61"/>
          <w:del w:id="31" w:author="Markstrum, Alexis@Energy" w:date="2019-10-14T15:13: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FEBE4DC" w14:textId="2B6E2DDE" w:rsidR="00310D9A" w:rsidDel="00F068BA" w:rsidRDefault="00310D9A" w:rsidP="00142935">
            <w:pPr>
              <w:keepNext/>
              <w:suppressAutoHyphens/>
              <w:jc w:val="center"/>
              <w:rPr>
                <w:del w:id="32" w:author="Markstrum, Alexis@Energy" w:date="2019-10-14T15:13: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52B09A64" w:rsidR="00310D9A" w:rsidDel="00F068BA" w:rsidRDefault="00310D9A" w:rsidP="00142935">
            <w:pPr>
              <w:keepNext/>
              <w:suppressAutoHyphens/>
              <w:jc w:val="center"/>
              <w:rPr>
                <w:del w:id="33" w:author="Markstrum, Alexis@Energy" w:date="2019-10-14T15:13:00Z"/>
                <w:rFonts w:asciiTheme="minorHAnsi" w:hAnsiTheme="minorHAnsi"/>
                <w:sz w:val="18"/>
                <w:szCs w:val="18"/>
              </w:rPr>
            </w:pPr>
            <w:del w:id="34" w:author="Markstrum, Alexis@Energy" w:date="2019-10-14T15:13:00Z">
              <w:r w:rsidDel="00F068BA">
                <w:rPr>
                  <w:rFonts w:asciiTheme="minorHAnsi" w:hAnsiTheme="minorHAnsi"/>
                  <w:sz w:val="18"/>
                  <w:szCs w:val="18"/>
                </w:rPr>
                <w:delText>300 cfm or 5 ACH capacity</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06CFF006" w14:textId="4703E436" w:rsidR="00310D9A" w:rsidDel="00F068BA" w:rsidRDefault="00310D9A" w:rsidP="00142935">
            <w:pPr>
              <w:keepNext/>
              <w:suppressAutoHyphens/>
              <w:rPr>
                <w:del w:id="35" w:author="Markstrum, Alexis@Energy" w:date="2019-10-14T15:13:00Z"/>
                <w:rFonts w:asciiTheme="minorHAnsi" w:hAnsiTheme="minorHAnsi"/>
                <w:sz w:val="18"/>
                <w:szCs w:val="18"/>
              </w:rPr>
            </w:pPr>
            <w:del w:id="36" w:author="Markstrum, Alexis@Energy" w:date="2019-10-14T15:13:00Z">
              <w:r w:rsidDel="00F068BA">
                <w:rPr>
                  <w:rFonts w:asciiTheme="minorHAnsi" w:hAnsiTheme="minorHAnsi"/>
                  <w:sz w:val="18"/>
                  <w:szCs w:val="18"/>
                </w:rPr>
                <w:delText>Other kitchen exhaust fans, including downdraft</w:delText>
              </w:r>
            </w:del>
          </w:p>
        </w:tc>
      </w:tr>
      <w:tr w:rsidR="00310D9A" w:rsidDel="00F068BA" w14:paraId="2F63BD5D" w14:textId="166872BB" w:rsidTr="00142935">
        <w:trPr>
          <w:trHeight w:val="61"/>
          <w:del w:id="37" w:author="Markstrum, Alexis@Energy" w:date="2019-10-14T15:13: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EF59E16" w14:textId="7011CA92" w:rsidR="00310D9A" w:rsidDel="00F068BA" w:rsidRDefault="00310D9A" w:rsidP="00142935">
            <w:pPr>
              <w:keepNext/>
              <w:suppressAutoHyphens/>
              <w:jc w:val="center"/>
              <w:rPr>
                <w:del w:id="38" w:author="Markstrum, Alexis@Energy" w:date="2019-10-14T15:13:00Z"/>
                <w:rFonts w:asciiTheme="minorHAnsi" w:hAnsiTheme="minorHAnsi"/>
                <w:sz w:val="18"/>
                <w:szCs w:val="18"/>
              </w:rPr>
            </w:pPr>
            <w:del w:id="39" w:author="Markstrum, Alexis@Energy" w:date="2019-10-14T15:13:00Z">
              <w:r w:rsidDel="00F068BA">
                <w:rPr>
                  <w:rFonts w:asciiTheme="minorHAnsi" w:hAnsiTheme="minorHAnsi"/>
                  <w:sz w:val="18"/>
                  <w:szCs w:val="18"/>
                </w:rPr>
                <w:delText>Bathroom</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77C62FEC" w:rsidR="00310D9A" w:rsidDel="00F068BA" w:rsidRDefault="00310D9A" w:rsidP="00142935">
            <w:pPr>
              <w:keepNext/>
              <w:suppressAutoHyphens/>
              <w:jc w:val="center"/>
              <w:rPr>
                <w:del w:id="40" w:author="Markstrum, Alexis@Energy" w:date="2019-10-14T15:13:00Z"/>
                <w:rFonts w:asciiTheme="minorHAnsi" w:hAnsiTheme="minorHAnsi"/>
                <w:sz w:val="18"/>
                <w:szCs w:val="18"/>
              </w:rPr>
            </w:pPr>
            <w:del w:id="41" w:author="Markstrum, Alexis@Energy" w:date="2019-10-14T15:13:00Z">
              <w:r w:rsidDel="00F068BA">
                <w:rPr>
                  <w:rFonts w:asciiTheme="minorHAnsi" w:hAnsiTheme="minorHAnsi"/>
                  <w:sz w:val="18"/>
                  <w:szCs w:val="18"/>
                </w:rPr>
                <w:delText>50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B7D4243" w14:textId="09297489" w:rsidR="00310D9A" w:rsidDel="00F068BA" w:rsidRDefault="00310D9A" w:rsidP="00142935">
            <w:pPr>
              <w:keepNext/>
              <w:suppressAutoHyphens/>
              <w:jc w:val="center"/>
              <w:rPr>
                <w:del w:id="42" w:author="Markstrum, Alexis@Energy" w:date="2019-10-14T15:13:00Z"/>
                <w:rFonts w:asciiTheme="minorHAnsi" w:hAnsiTheme="minorHAnsi"/>
                <w:sz w:val="18"/>
                <w:szCs w:val="18"/>
              </w:rPr>
            </w:pPr>
          </w:p>
        </w:tc>
      </w:tr>
      <w:tr w:rsidR="00310D9A" w:rsidDel="00F068BA" w14:paraId="6C0D49AF" w14:textId="059C5A02" w:rsidTr="00142935">
        <w:trPr>
          <w:trHeight w:val="61"/>
          <w:del w:id="43" w:author="Markstrum, Alexis@Energy" w:date="2019-10-14T15:13: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0645508" w14:textId="469D63E9" w:rsidR="00310D9A" w:rsidDel="00F068BA" w:rsidRDefault="00310D9A" w:rsidP="00142935">
            <w:pPr>
              <w:keepNext/>
              <w:suppressAutoHyphens/>
              <w:rPr>
                <w:del w:id="44" w:author="Markstrum, Alexis@Energy" w:date="2019-10-14T15:13:00Z"/>
                <w:rFonts w:asciiTheme="minorHAnsi" w:hAnsiTheme="minorHAnsi"/>
                <w:b/>
                <w:sz w:val="18"/>
                <w:szCs w:val="18"/>
              </w:rPr>
            </w:pPr>
            <w:del w:id="45" w:author="Markstrum, Alexis@Energy" w:date="2019-10-14T15:13:00Z">
              <w:r w:rsidDel="00F068BA">
                <w:rPr>
                  <w:rFonts w:asciiTheme="minorHAnsi" w:hAnsiTheme="minorHAnsi"/>
                  <w:b/>
                  <w:sz w:val="18"/>
                  <w:szCs w:val="18"/>
                </w:rPr>
                <w:delText xml:space="preserve">Table 5.2 </w:delText>
              </w:r>
            </w:del>
          </w:p>
          <w:p w14:paraId="441EC8E1" w14:textId="14972613" w:rsidR="00310D9A" w:rsidDel="00F068BA" w:rsidRDefault="00310D9A" w:rsidP="00142935">
            <w:pPr>
              <w:keepNext/>
              <w:suppressAutoHyphens/>
              <w:rPr>
                <w:del w:id="46" w:author="Markstrum, Alexis@Energy" w:date="2019-10-14T15:13:00Z"/>
                <w:rFonts w:asciiTheme="minorHAnsi" w:hAnsiTheme="minorHAnsi"/>
                <w:sz w:val="18"/>
                <w:szCs w:val="18"/>
              </w:rPr>
            </w:pPr>
            <w:del w:id="47" w:author="Markstrum, Alexis@Energy" w:date="2019-10-14T15:13:00Z">
              <w:r w:rsidDel="00F068BA">
                <w:rPr>
                  <w:rFonts w:asciiTheme="minorHAnsi" w:hAnsiTheme="minorHAnsi"/>
                  <w:b/>
                  <w:sz w:val="18"/>
                  <w:szCs w:val="18"/>
                </w:rPr>
                <w:delText>Continuous Local Ventilation Exhaust Airflow Rates</w:delText>
              </w:r>
            </w:del>
          </w:p>
        </w:tc>
      </w:tr>
      <w:tr w:rsidR="00310D9A" w:rsidDel="00F068BA" w14:paraId="052626C1" w14:textId="51D925BF" w:rsidTr="00142935">
        <w:trPr>
          <w:trHeight w:val="245"/>
          <w:del w:id="48" w:author="Markstrum, Alexis@Energy" w:date="2019-10-14T15:13: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D0B8A2" w14:textId="58500E94" w:rsidR="00310D9A" w:rsidRPr="00C803C2" w:rsidDel="00F068BA" w:rsidRDefault="00310D9A" w:rsidP="00142935">
            <w:pPr>
              <w:keepNext/>
              <w:suppressAutoHyphens/>
              <w:jc w:val="center"/>
              <w:rPr>
                <w:del w:id="49" w:author="Markstrum, Alexis@Energy" w:date="2019-10-14T15:13:00Z"/>
                <w:rFonts w:asciiTheme="minorHAnsi" w:hAnsiTheme="minorHAnsi"/>
                <w:b/>
                <w:sz w:val="18"/>
                <w:szCs w:val="18"/>
              </w:rPr>
            </w:pPr>
            <w:del w:id="50" w:author="Markstrum, Alexis@Energy" w:date="2019-10-14T15:13:00Z">
              <w:r w:rsidRPr="00C803C2" w:rsidDel="00F068BA">
                <w:rPr>
                  <w:rFonts w:asciiTheme="minorHAnsi" w:hAnsiTheme="minorHAnsi"/>
                  <w:b/>
                  <w:sz w:val="18"/>
                  <w:szCs w:val="18"/>
                </w:rPr>
                <w:delText>Application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10D2EA0C" w:rsidR="00310D9A" w:rsidRPr="00C803C2" w:rsidDel="00F068BA" w:rsidRDefault="00310D9A" w:rsidP="00142935">
            <w:pPr>
              <w:keepNext/>
              <w:suppressAutoHyphens/>
              <w:jc w:val="center"/>
              <w:rPr>
                <w:del w:id="51" w:author="Markstrum, Alexis@Energy" w:date="2019-10-14T15:13:00Z"/>
                <w:rFonts w:asciiTheme="minorHAnsi" w:hAnsiTheme="minorHAnsi"/>
                <w:b/>
                <w:sz w:val="18"/>
                <w:szCs w:val="18"/>
              </w:rPr>
            </w:pPr>
            <w:del w:id="52" w:author="Markstrum, Alexis@Energy" w:date="2019-10-14T15:13:00Z">
              <w:r w:rsidRPr="00C803C2" w:rsidDel="00F068BA">
                <w:rPr>
                  <w:rFonts w:asciiTheme="minorHAnsi" w:hAnsiTheme="minorHAnsi"/>
                  <w:b/>
                  <w:sz w:val="18"/>
                  <w:szCs w:val="18"/>
                </w:rPr>
                <w:delText>Airflow</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718136F4" w14:textId="1A83EAF3" w:rsidR="00310D9A" w:rsidRPr="00C803C2" w:rsidDel="00F068BA" w:rsidRDefault="00310D9A" w:rsidP="00142935">
            <w:pPr>
              <w:keepNext/>
              <w:suppressAutoHyphens/>
              <w:jc w:val="center"/>
              <w:rPr>
                <w:del w:id="53" w:author="Markstrum, Alexis@Energy" w:date="2019-10-14T15:13:00Z"/>
                <w:rFonts w:asciiTheme="minorHAnsi" w:hAnsiTheme="minorHAnsi"/>
                <w:b/>
                <w:sz w:val="18"/>
                <w:szCs w:val="18"/>
              </w:rPr>
            </w:pPr>
            <w:del w:id="54" w:author="Markstrum, Alexis@Energy" w:date="2019-10-14T15:13:00Z">
              <w:r w:rsidRPr="00C803C2" w:rsidDel="00F068BA">
                <w:rPr>
                  <w:rFonts w:asciiTheme="minorHAnsi" w:hAnsiTheme="minorHAnsi"/>
                  <w:b/>
                  <w:sz w:val="18"/>
                  <w:szCs w:val="18"/>
                </w:rPr>
                <w:delText>Notes</w:delText>
              </w:r>
            </w:del>
          </w:p>
        </w:tc>
      </w:tr>
      <w:tr w:rsidR="00310D9A" w:rsidDel="00F068BA" w14:paraId="6FCAE964" w14:textId="4FF26116" w:rsidTr="00142935">
        <w:trPr>
          <w:trHeight w:val="245"/>
          <w:del w:id="55" w:author="Markstrum, Alexis@Energy" w:date="2019-10-14T15:13: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3A9742F" w14:textId="51C00FA9" w:rsidR="00310D9A" w:rsidDel="00F068BA" w:rsidRDefault="00310D9A" w:rsidP="00142935">
            <w:pPr>
              <w:keepNext/>
              <w:suppressAutoHyphens/>
              <w:jc w:val="center"/>
              <w:rPr>
                <w:del w:id="56" w:author="Markstrum, Alexis@Energy" w:date="2019-10-14T15:13:00Z"/>
                <w:rFonts w:asciiTheme="minorHAnsi" w:hAnsiTheme="minorHAnsi"/>
                <w:sz w:val="18"/>
                <w:szCs w:val="18"/>
              </w:rPr>
            </w:pPr>
            <w:del w:id="57" w:author="Markstrum, Alexis@Energy" w:date="2019-10-14T15:13:00Z">
              <w:r w:rsidDel="00F068BA">
                <w:rPr>
                  <w:rFonts w:asciiTheme="minorHAnsi" w:hAnsiTheme="minorHAnsi"/>
                  <w:sz w:val="18"/>
                  <w:szCs w:val="18"/>
                </w:rPr>
                <w:delText>Kitchen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51412FC8" w:rsidR="00310D9A" w:rsidDel="00F068BA" w:rsidRDefault="00310D9A" w:rsidP="00142935">
            <w:pPr>
              <w:keepNext/>
              <w:suppressAutoHyphens/>
              <w:jc w:val="center"/>
              <w:rPr>
                <w:del w:id="58" w:author="Markstrum, Alexis@Energy" w:date="2019-10-14T15:13:00Z"/>
                <w:rFonts w:asciiTheme="minorHAnsi" w:hAnsiTheme="minorHAnsi"/>
                <w:sz w:val="18"/>
                <w:szCs w:val="18"/>
              </w:rPr>
            </w:pPr>
            <w:del w:id="59" w:author="Markstrum, Alexis@Energy" w:date="2019-10-14T15:13:00Z">
              <w:r w:rsidDel="00F068BA">
                <w:rPr>
                  <w:rFonts w:asciiTheme="minorHAnsi" w:hAnsiTheme="minorHAnsi"/>
                  <w:sz w:val="18"/>
                  <w:szCs w:val="18"/>
                </w:rPr>
                <w:delText>5 ACH</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0AA179D0" w14:textId="5594FE73" w:rsidR="00310D9A" w:rsidDel="00F068BA" w:rsidRDefault="00310D9A" w:rsidP="00142935">
            <w:pPr>
              <w:keepNext/>
              <w:suppressAutoHyphens/>
              <w:rPr>
                <w:del w:id="60" w:author="Markstrum, Alexis@Energy" w:date="2019-10-14T15:13:00Z"/>
                <w:rFonts w:asciiTheme="minorHAnsi" w:hAnsiTheme="minorHAnsi"/>
                <w:sz w:val="18"/>
                <w:szCs w:val="18"/>
              </w:rPr>
            </w:pPr>
            <w:del w:id="61" w:author="Markstrum, Alexis@Energy" w:date="2019-10-14T15:13:00Z">
              <w:r w:rsidDel="00F068BA">
                <w:rPr>
                  <w:rFonts w:asciiTheme="minorHAnsi" w:hAnsiTheme="minorHAnsi"/>
                  <w:sz w:val="18"/>
                  <w:szCs w:val="18"/>
                </w:rPr>
                <w:delText>Based on kitchen volume</w:delText>
              </w:r>
            </w:del>
          </w:p>
        </w:tc>
      </w:tr>
      <w:tr w:rsidR="00310D9A" w:rsidDel="00F068BA" w14:paraId="45D19EEB" w14:textId="6D358FD7" w:rsidTr="00142935">
        <w:trPr>
          <w:trHeight w:val="245"/>
          <w:del w:id="62" w:author="Markstrum, Alexis@Energy" w:date="2019-10-14T15:13: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6689072" w14:textId="6BB853F2" w:rsidR="00310D9A" w:rsidDel="00F068BA" w:rsidRDefault="00310D9A" w:rsidP="00142935">
            <w:pPr>
              <w:keepNext/>
              <w:suppressAutoHyphens/>
              <w:jc w:val="center"/>
              <w:rPr>
                <w:del w:id="63" w:author="Markstrum, Alexis@Energy" w:date="2019-10-14T15:13:00Z"/>
                <w:rFonts w:asciiTheme="minorHAnsi" w:hAnsiTheme="minorHAnsi"/>
                <w:sz w:val="18"/>
                <w:szCs w:val="18"/>
              </w:rPr>
            </w:pPr>
            <w:del w:id="64" w:author="Markstrum, Alexis@Energy" w:date="2019-10-14T15:13:00Z">
              <w:r w:rsidDel="00F068BA">
                <w:rPr>
                  <w:rFonts w:asciiTheme="minorHAnsi" w:hAnsiTheme="minorHAnsi"/>
                  <w:sz w:val="18"/>
                  <w:szCs w:val="18"/>
                </w:rPr>
                <w:delText>Bathroom</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5EAB16B3" w:rsidR="00310D9A" w:rsidDel="00F068BA" w:rsidRDefault="00310D9A" w:rsidP="00142935">
            <w:pPr>
              <w:keepNext/>
              <w:suppressAutoHyphens/>
              <w:jc w:val="center"/>
              <w:rPr>
                <w:del w:id="65" w:author="Markstrum, Alexis@Energy" w:date="2019-10-14T15:13:00Z"/>
                <w:rFonts w:asciiTheme="minorHAnsi" w:hAnsiTheme="minorHAnsi"/>
                <w:sz w:val="18"/>
                <w:szCs w:val="18"/>
              </w:rPr>
            </w:pPr>
            <w:del w:id="66" w:author="Markstrum, Alexis@Energy" w:date="2019-10-14T15:13:00Z">
              <w:r w:rsidDel="00F068BA">
                <w:rPr>
                  <w:rFonts w:asciiTheme="minorHAnsi" w:hAnsiTheme="minorHAnsi"/>
                  <w:sz w:val="18"/>
                  <w:szCs w:val="18"/>
                </w:rPr>
                <w:delText>20 cfm</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3015974" w14:textId="6492C251" w:rsidR="00310D9A" w:rsidDel="00F068BA" w:rsidRDefault="00310D9A" w:rsidP="00142935">
            <w:pPr>
              <w:keepNext/>
              <w:suppressAutoHyphens/>
              <w:jc w:val="center"/>
              <w:rPr>
                <w:del w:id="67" w:author="Markstrum, Alexis@Energy" w:date="2019-10-14T15:13:00Z"/>
                <w:rFonts w:asciiTheme="minorHAnsi" w:hAnsiTheme="minorHAnsi"/>
                <w:sz w:val="18"/>
                <w:szCs w:val="18"/>
              </w:rPr>
            </w:pPr>
          </w:p>
        </w:tc>
      </w:tr>
      <w:tr w:rsidR="00310D9A" w:rsidDel="00F068BA" w14:paraId="14DC6E38" w14:textId="5947A8C0" w:rsidTr="00142935">
        <w:trPr>
          <w:trHeight w:val="245"/>
          <w:del w:id="68" w:author="Markstrum, Alexis@Energy" w:date="2019-10-14T15:13:00Z"/>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15CA66CE" w14:textId="27D0118E" w:rsidR="00310D9A" w:rsidDel="00F068BA" w:rsidRDefault="00310D9A" w:rsidP="00142935">
            <w:pPr>
              <w:keepNext/>
              <w:rPr>
                <w:del w:id="69" w:author="Markstrum, Alexis@Energy" w:date="2019-10-14T15:13:00Z"/>
                <w:rFonts w:asciiTheme="minorHAnsi" w:hAnsiTheme="minorHAnsi"/>
                <w:b/>
                <w:sz w:val="18"/>
                <w:szCs w:val="18"/>
              </w:rPr>
            </w:pPr>
            <w:del w:id="70" w:author="Markstrum, Alexis@Energy" w:date="2019-10-14T15:13:00Z">
              <w:r w:rsidDel="00F068BA">
                <w:rPr>
                  <w:rFonts w:asciiTheme="minorHAnsi" w:hAnsiTheme="minorHAnsi"/>
                  <w:b/>
                  <w:sz w:val="18"/>
                  <w:szCs w:val="18"/>
                </w:rPr>
                <w:delText>Table 5.3</w:delText>
              </w:r>
            </w:del>
          </w:p>
          <w:p w14:paraId="10D6A09D" w14:textId="1117CE07" w:rsidR="00310D9A" w:rsidDel="00F068BA" w:rsidRDefault="00310D9A" w:rsidP="00142935">
            <w:pPr>
              <w:keepNext/>
              <w:rPr>
                <w:del w:id="71" w:author="Markstrum, Alexis@Energy" w:date="2019-10-14T15:13:00Z"/>
                <w:rFonts w:asciiTheme="minorHAnsi" w:hAnsiTheme="minorHAnsi"/>
                <w:sz w:val="18"/>
                <w:szCs w:val="18"/>
              </w:rPr>
            </w:pPr>
            <w:del w:id="72" w:author="Markstrum, Alexis@Energy" w:date="2019-10-14T15:13:00Z">
              <w:r w:rsidDel="00F068BA">
                <w:rPr>
                  <w:rFonts w:asciiTheme="minorHAnsi" w:hAnsiTheme="minorHAnsi"/>
                  <w:b/>
                  <w:sz w:val="18"/>
                  <w:szCs w:val="18"/>
                </w:rPr>
                <w:delText>Prescriptive Duct Sizing Requirements</w:delText>
              </w:r>
            </w:del>
          </w:p>
        </w:tc>
      </w:tr>
      <w:tr w:rsidR="00310D9A" w:rsidDel="00F068BA" w14:paraId="79C22AB1" w14:textId="15B9509A" w:rsidTr="00142935">
        <w:trPr>
          <w:trHeight w:val="245"/>
          <w:del w:id="73" w:author="Markstrum, Alexis@Energy" w:date="2019-10-14T15:13:00Z"/>
        </w:trPr>
        <w:tc>
          <w:tcPr>
            <w:tcW w:w="1628" w:type="dxa"/>
            <w:tcBorders>
              <w:top w:val="single" w:sz="4" w:space="0" w:color="000000"/>
              <w:left w:val="single" w:sz="4" w:space="0" w:color="auto"/>
              <w:bottom w:val="single" w:sz="4" w:space="0" w:color="auto"/>
              <w:right w:val="single" w:sz="4" w:space="0" w:color="auto"/>
            </w:tcBorders>
            <w:vAlign w:val="bottom"/>
            <w:hideMark/>
          </w:tcPr>
          <w:p w14:paraId="677D233F" w14:textId="00497078" w:rsidR="00310D9A" w:rsidDel="00F068BA" w:rsidRDefault="00310D9A" w:rsidP="00142935">
            <w:pPr>
              <w:keepNext/>
              <w:jc w:val="center"/>
              <w:rPr>
                <w:del w:id="74" w:author="Markstrum, Alexis@Energy" w:date="2019-10-14T15:13:00Z"/>
                <w:rFonts w:asciiTheme="minorHAnsi" w:hAnsiTheme="minorHAnsi"/>
                <w:sz w:val="18"/>
                <w:szCs w:val="18"/>
              </w:rPr>
            </w:pPr>
            <w:del w:id="75" w:author="Markstrum, Alexis@Energy" w:date="2019-10-14T15:13:00Z">
              <w:r w:rsidDel="00F068BA">
                <w:rPr>
                  <w:rFonts w:asciiTheme="minorHAnsi" w:hAnsiTheme="minorHAnsi"/>
                  <w:sz w:val="18"/>
                  <w:szCs w:val="18"/>
                </w:rPr>
                <w:delText>Duct Type</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46BE1DF9" w14:textId="05541E09" w:rsidR="00310D9A" w:rsidDel="00F068BA" w:rsidRDefault="00310D9A" w:rsidP="00142935">
            <w:pPr>
              <w:keepNext/>
              <w:jc w:val="center"/>
              <w:rPr>
                <w:del w:id="76" w:author="Markstrum, Alexis@Energy" w:date="2019-10-14T15:13:00Z"/>
                <w:rFonts w:asciiTheme="minorHAnsi" w:hAnsiTheme="minorHAnsi"/>
                <w:sz w:val="18"/>
                <w:szCs w:val="18"/>
              </w:rPr>
            </w:pPr>
            <w:del w:id="77" w:author="Markstrum, Alexis@Energy" w:date="2019-10-14T15:13:00Z">
              <w:r w:rsidDel="00F068BA">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2EB94C85" w:rsidR="00310D9A" w:rsidDel="00F068BA" w:rsidRDefault="00310D9A" w:rsidP="00142935">
            <w:pPr>
              <w:keepNext/>
              <w:jc w:val="center"/>
              <w:rPr>
                <w:del w:id="78" w:author="Markstrum, Alexis@Energy" w:date="2019-10-14T15:13:00Z"/>
                <w:rFonts w:asciiTheme="minorHAnsi" w:hAnsiTheme="minorHAnsi"/>
                <w:sz w:val="18"/>
                <w:szCs w:val="18"/>
              </w:rPr>
            </w:pPr>
            <w:del w:id="79" w:author="Markstrum, Alexis@Energy" w:date="2019-10-14T15:13:00Z">
              <w:r w:rsidDel="00F068BA">
                <w:rPr>
                  <w:rFonts w:asciiTheme="minorHAnsi" w:hAnsiTheme="minorHAnsi"/>
                  <w:sz w:val="18"/>
                  <w:szCs w:val="18"/>
                </w:rPr>
                <w:delText>Smooth Duct</w:delText>
              </w:r>
            </w:del>
          </w:p>
        </w:tc>
      </w:tr>
      <w:tr w:rsidR="00310D9A" w:rsidDel="00F068BA" w14:paraId="08B50A90" w14:textId="66363A99" w:rsidTr="00142935">
        <w:trPr>
          <w:trHeight w:val="432"/>
          <w:del w:id="80" w:author="Markstrum, Alexis@Energy" w:date="2019-10-14T15:13:00Z"/>
        </w:trPr>
        <w:tc>
          <w:tcPr>
            <w:tcW w:w="1628" w:type="dxa"/>
            <w:tcBorders>
              <w:top w:val="single" w:sz="4" w:space="0" w:color="auto"/>
              <w:left w:val="single" w:sz="4" w:space="0" w:color="auto"/>
              <w:bottom w:val="single" w:sz="4" w:space="0" w:color="auto"/>
              <w:right w:val="single" w:sz="4" w:space="0" w:color="auto"/>
            </w:tcBorders>
            <w:hideMark/>
          </w:tcPr>
          <w:p w14:paraId="28ECB0AD" w14:textId="2935AB76" w:rsidR="00310D9A" w:rsidDel="00F068BA" w:rsidRDefault="00310D9A" w:rsidP="00142935">
            <w:pPr>
              <w:keepNext/>
              <w:jc w:val="center"/>
              <w:rPr>
                <w:del w:id="81" w:author="Markstrum, Alexis@Energy" w:date="2019-10-14T15:13:00Z"/>
                <w:rFonts w:asciiTheme="minorHAnsi" w:hAnsiTheme="minorHAnsi"/>
                <w:sz w:val="18"/>
                <w:szCs w:val="18"/>
              </w:rPr>
            </w:pPr>
            <w:del w:id="82" w:author="Markstrum, Alexis@Energy" w:date="2019-10-14T15:13:00Z">
              <w:r w:rsidDel="00F068BA">
                <w:rPr>
                  <w:rFonts w:asciiTheme="minorHAnsi" w:hAnsiTheme="minorHAnsi"/>
                  <w:color w:val="000000"/>
                  <w:sz w:val="18"/>
                  <w:szCs w:val="18"/>
                </w:rPr>
                <w:delText>F</w:delText>
              </w:r>
              <w:r w:rsidDel="00F068BA">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0C30A3AC" w:rsidR="00310D9A" w:rsidDel="00F068BA" w:rsidRDefault="00310D9A" w:rsidP="00142935">
            <w:pPr>
              <w:keepNext/>
              <w:suppressAutoHyphens/>
              <w:spacing w:before="240"/>
              <w:jc w:val="center"/>
              <w:rPr>
                <w:del w:id="83" w:author="Markstrum, Alexis@Energy" w:date="2019-10-14T15:13:00Z"/>
                <w:rFonts w:asciiTheme="minorHAnsi" w:hAnsiTheme="minorHAnsi"/>
                <w:sz w:val="18"/>
                <w:szCs w:val="18"/>
              </w:rPr>
            </w:pPr>
            <w:del w:id="84" w:author="Markstrum, Alexis@Energy" w:date="2019-10-14T15:13:00Z">
              <w:r w:rsidDel="00F068BA">
                <w:rPr>
                  <w:rFonts w:asciiTheme="minorHAnsi" w:hAnsiTheme="minorHAnsi"/>
                  <w:sz w:val="18"/>
                  <w:szCs w:val="18"/>
                </w:rPr>
                <w:delText>50</w:delText>
              </w:r>
            </w:del>
          </w:p>
        </w:tc>
        <w:tc>
          <w:tcPr>
            <w:tcW w:w="1281" w:type="dxa"/>
            <w:tcBorders>
              <w:top w:val="single" w:sz="4" w:space="0" w:color="auto"/>
              <w:left w:val="single" w:sz="4" w:space="0" w:color="auto"/>
              <w:bottom w:val="single" w:sz="4" w:space="0" w:color="auto"/>
              <w:right w:val="single" w:sz="4" w:space="0" w:color="auto"/>
            </w:tcBorders>
            <w:hideMark/>
          </w:tcPr>
          <w:p w14:paraId="698F8DCC" w14:textId="45AE5EC8" w:rsidR="00310D9A" w:rsidDel="00F068BA" w:rsidRDefault="00310D9A" w:rsidP="00142935">
            <w:pPr>
              <w:keepNext/>
              <w:suppressAutoHyphens/>
              <w:spacing w:before="240"/>
              <w:jc w:val="center"/>
              <w:rPr>
                <w:del w:id="85" w:author="Markstrum, Alexis@Energy" w:date="2019-10-14T15:13:00Z"/>
                <w:rFonts w:asciiTheme="minorHAnsi" w:hAnsiTheme="minorHAnsi"/>
                <w:sz w:val="18"/>
                <w:szCs w:val="18"/>
              </w:rPr>
            </w:pPr>
            <w:del w:id="86" w:author="Markstrum, Alexis@Energy" w:date="2019-10-14T15:13:00Z">
              <w:r w:rsidDel="00F068BA">
                <w:rPr>
                  <w:rFonts w:asciiTheme="minorHAnsi" w:hAnsiTheme="minorHAnsi"/>
                  <w:sz w:val="18"/>
                  <w:szCs w:val="18"/>
                </w:rPr>
                <w:delText>80</w:delText>
              </w:r>
            </w:del>
          </w:p>
        </w:tc>
        <w:tc>
          <w:tcPr>
            <w:tcW w:w="1002" w:type="dxa"/>
            <w:tcBorders>
              <w:top w:val="single" w:sz="4" w:space="0" w:color="auto"/>
              <w:left w:val="single" w:sz="4" w:space="0" w:color="auto"/>
              <w:bottom w:val="single" w:sz="4" w:space="0" w:color="auto"/>
              <w:right w:val="single" w:sz="4" w:space="0" w:color="auto"/>
            </w:tcBorders>
            <w:hideMark/>
          </w:tcPr>
          <w:p w14:paraId="433FB788" w14:textId="66DA80CF" w:rsidR="00310D9A" w:rsidDel="00F068BA" w:rsidRDefault="00310D9A" w:rsidP="00142935">
            <w:pPr>
              <w:keepNext/>
              <w:suppressAutoHyphens/>
              <w:spacing w:before="240"/>
              <w:jc w:val="center"/>
              <w:rPr>
                <w:del w:id="87" w:author="Markstrum, Alexis@Energy" w:date="2019-10-14T15:13:00Z"/>
                <w:rFonts w:asciiTheme="minorHAnsi" w:hAnsiTheme="minorHAnsi"/>
                <w:sz w:val="18"/>
                <w:szCs w:val="18"/>
              </w:rPr>
            </w:pPr>
            <w:del w:id="88" w:author="Markstrum, Alexis@Energy" w:date="2019-10-14T15:13:00Z">
              <w:r w:rsidDel="00F068BA">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hideMark/>
          </w:tcPr>
          <w:p w14:paraId="7E70AFDF" w14:textId="11BBF690" w:rsidR="00310D9A" w:rsidDel="00F068BA" w:rsidRDefault="00310D9A" w:rsidP="00142935">
            <w:pPr>
              <w:keepNext/>
              <w:suppressAutoHyphens/>
              <w:spacing w:before="240"/>
              <w:jc w:val="center"/>
              <w:rPr>
                <w:del w:id="89" w:author="Markstrum, Alexis@Energy" w:date="2019-10-14T15:13:00Z"/>
                <w:rFonts w:asciiTheme="minorHAnsi" w:hAnsiTheme="minorHAnsi"/>
                <w:sz w:val="18"/>
                <w:szCs w:val="18"/>
              </w:rPr>
            </w:pPr>
            <w:del w:id="90" w:author="Markstrum, Alexis@Energy" w:date="2019-10-14T15:13:00Z">
              <w:r w:rsidDel="00F068BA">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hideMark/>
          </w:tcPr>
          <w:p w14:paraId="44180B8D" w14:textId="49F8F56E" w:rsidR="00310D9A" w:rsidDel="00F068BA" w:rsidRDefault="00310D9A" w:rsidP="00142935">
            <w:pPr>
              <w:keepNext/>
              <w:suppressAutoHyphens/>
              <w:spacing w:before="240"/>
              <w:jc w:val="center"/>
              <w:rPr>
                <w:del w:id="91" w:author="Markstrum, Alexis@Energy" w:date="2019-10-14T15:13:00Z"/>
                <w:rFonts w:asciiTheme="minorHAnsi" w:hAnsiTheme="minorHAnsi"/>
                <w:sz w:val="18"/>
                <w:szCs w:val="18"/>
              </w:rPr>
            </w:pPr>
            <w:del w:id="92" w:author="Markstrum, Alexis@Energy" w:date="2019-10-14T15:13:00Z">
              <w:r w:rsidDel="00F068BA">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hideMark/>
          </w:tcPr>
          <w:p w14:paraId="697FFEB4" w14:textId="7ECD257B" w:rsidR="00310D9A" w:rsidDel="00F068BA" w:rsidRDefault="00310D9A" w:rsidP="00142935">
            <w:pPr>
              <w:keepNext/>
              <w:suppressAutoHyphens/>
              <w:spacing w:before="240"/>
              <w:jc w:val="center"/>
              <w:rPr>
                <w:del w:id="93" w:author="Markstrum, Alexis@Energy" w:date="2019-10-14T15:13:00Z"/>
                <w:rFonts w:asciiTheme="minorHAnsi" w:hAnsiTheme="minorHAnsi"/>
                <w:sz w:val="18"/>
                <w:szCs w:val="18"/>
              </w:rPr>
            </w:pPr>
            <w:del w:id="94" w:author="Markstrum, Alexis@Energy" w:date="2019-10-14T15:13:00Z">
              <w:r w:rsidDel="00F068BA">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hideMark/>
          </w:tcPr>
          <w:p w14:paraId="6E5B4177" w14:textId="3F7BCBC3" w:rsidR="00310D9A" w:rsidDel="00F068BA" w:rsidRDefault="00310D9A" w:rsidP="00142935">
            <w:pPr>
              <w:keepNext/>
              <w:suppressAutoHyphens/>
              <w:spacing w:before="240"/>
              <w:jc w:val="center"/>
              <w:rPr>
                <w:del w:id="95" w:author="Markstrum, Alexis@Energy" w:date="2019-10-14T15:13:00Z"/>
                <w:rFonts w:asciiTheme="minorHAnsi" w:hAnsiTheme="minorHAnsi"/>
                <w:sz w:val="18"/>
                <w:szCs w:val="18"/>
              </w:rPr>
            </w:pPr>
            <w:del w:id="96" w:author="Markstrum, Alexis@Energy" w:date="2019-10-14T15:13:00Z">
              <w:r w:rsidDel="00F068BA">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hideMark/>
          </w:tcPr>
          <w:p w14:paraId="3DEB58A8" w14:textId="6A29F203" w:rsidR="00310D9A" w:rsidDel="00F068BA" w:rsidRDefault="00310D9A" w:rsidP="00142935">
            <w:pPr>
              <w:keepNext/>
              <w:suppressAutoHyphens/>
              <w:spacing w:before="240"/>
              <w:jc w:val="center"/>
              <w:rPr>
                <w:del w:id="97" w:author="Markstrum, Alexis@Energy" w:date="2019-10-14T15:13:00Z"/>
                <w:rFonts w:asciiTheme="minorHAnsi" w:hAnsiTheme="minorHAnsi"/>
                <w:sz w:val="18"/>
                <w:szCs w:val="18"/>
              </w:rPr>
            </w:pPr>
            <w:del w:id="98" w:author="Markstrum, Alexis@Energy" w:date="2019-10-14T15:13:00Z">
              <w:r w:rsidDel="00F068BA">
                <w:rPr>
                  <w:rFonts w:asciiTheme="minorHAnsi" w:hAnsiTheme="minorHAnsi"/>
                  <w:sz w:val="18"/>
                  <w:szCs w:val="18"/>
                </w:rPr>
                <w:delText>125</w:delText>
              </w:r>
            </w:del>
          </w:p>
        </w:tc>
      </w:tr>
      <w:tr w:rsidR="00310D9A" w:rsidDel="00F068BA" w14:paraId="71224D96" w14:textId="4C3A2215" w:rsidTr="00142935">
        <w:trPr>
          <w:trHeight w:val="269"/>
          <w:del w:id="99" w:author="Markstrum, Alexis@Energy" w:date="2019-10-14T15:13:00Z"/>
        </w:trPr>
        <w:tc>
          <w:tcPr>
            <w:tcW w:w="1628" w:type="dxa"/>
            <w:tcBorders>
              <w:top w:val="single" w:sz="4" w:space="0" w:color="auto"/>
              <w:left w:val="single" w:sz="4" w:space="0" w:color="auto"/>
              <w:bottom w:val="single" w:sz="4" w:space="0" w:color="auto"/>
              <w:right w:val="single" w:sz="4" w:space="0" w:color="auto"/>
            </w:tcBorders>
            <w:vAlign w:val="center"/>
          </w:tcPr>
          <w:p w14:paraId="2462EE83" w14:textId="4972F3CC" w:rsidR="00310D9A" w:rsidDel="00F068BA" w:rsidRDefault="00310D9A" w:rsidP="00142935">
            <w:pPr>
              <w:keepNext/>
              <w:jc w:val="center"/>
              <w:rPr>
                <w:del w:id="100" w:author="Markstrum, Alexis@Energy" w:date="2019-10-14T15:13:00Z"/>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0264D3E9" w14:textId="3FEB982F" w:rsidR="00310D9A" w:rsidDel="00F068BA" w:rsidRDefault="00310D9A" w:rsidP="00142935">
            <w:pPr>
              <w:keepNext/>
              <w:jc w:val="center"/>
              <w:rPr>
                <w:del w:id="101" w:author="Markstrum, Alexis@Energy" w:date="2019-10-14T15:13:00Z"/>
                <w:rFonts w:asciiTheme="minorHAnsi" w:hAnsiTheme="minorHAnsi"/>
                <w:sz w:val="18"/>
                <w:szCs w:val="18"/>
              </w:rPr>
            </w:pPr>
            <w:del w:id="102" w:author="Markstrum, Alexis@Energy" w:date="2019-10-14T15:13:00Z">
              <w:r w:rsidDel="00F068BA">
                <w:rPr>
                  <w:rFonts w:asciiTheme="minorHAnsi" w:hAnsiTheme="minorHAnsi"/>
                  <w:sz w:val="18"/>
                  <w:szCs w:val="18"/>
                </w:rPr>
                <w:delText>Maximum Allowable Duct Length (ft)</w:delText>
              </w:r>
            </w:del>
          </w:p>
        </w:tc>
      </w:tr>
      <w:tr w:rsidR="00310D9A" w:rsidDel="00F068BA" w14:paraId="0DEE4324" w14:textId="44685D3C" w:rsidTr="00142935">
        <w:trPr>
          <w:trHeight w:val="245"/>
          <w:del w:id="103" w:author="Markstrum, Alexis@Energy" w:date="2019-10-14T15:13:00Z"/>
        </w:trPr>
        <w:tc>
          <w:tcPr>
            <w:tcW w:w="1628" w:type="dxa"/>
            <w:tcBorders>
              <w:top w:val="single" w:sz="4" w:space="0" w:color="000000"/>
              <w:left w:val="single" w:sz="4" w:space="0" w:color="auto"/>
              <w:bottom w:val="single" w:sz="4" w:space="0" w:color="auto"/>
              <w:right w:val="single" w:sz="4" w:space="0" w:color="auto"/>
            </w:tcBorders>
            <w:vAlign w:val="bottom"/>
            <w:hideMark/>
          </w:tcPr>
          <w:p w14:paraId="4C075952" w14:textId="745E8D0E" w:rsidR="00310D9A" w:rsidDel="00F068BA" w:rsidRDefault="00310D9A" w:rsidP="00142935">
            <w:pPr>
              <w:keepNext/>
              <w:jc w:val="center"/>
              <w:rPr>
                <w:del w:id="104" w:author="Markstrum, Alexis@Energy" w:date="2019-10-14T15:13:00Z"/>
                <w:rFonts w:asciiTheme="minorHAnsi" w:hAnsiTheme="minorHAnsi"/>
                <w:sz w:val="18"/>
                <w:szCs w:val="18"/>
              </w:rPr>
            </w:pPr>
            <w:del w:id="105" w:author="Markstrum, Alexis@Energy" w:date="2019-10-14T15:13:00Z">
              <w:r w:rsidDel="00F068BA">
                <w:rPr>
                  <w:rFonts w:asciiTheme="minorHAnsi" w:hAnsiTheme="minorHAnsi"/>
                  <w:sz w:val="18"/>
                  <w:szCs w:val="18"/>
                </w:rPr>
                <w:delText>Diameter, (in)</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0FA89DC" w14:textId="0907DC04" w:rsidR="00310D9A" w:rsidDel="00F068BA" w:rsidRDefault="00310D9A" w:rsidP="00142935">
            <w:pPr>
              <w:keepNext/>
              <w:jc w:val="center"/>
              <w:rPr>
                <w:del w:id="106" w:author="Markstrum, Alexis@Energy" w:date="2019-10-14T15:13:00Z"/>
                <w:rFonts w:asciiTheme="minorHAnsi" w:hAnsiTheme="minorHAnsi"/>
                <w:sz w:val="18"/>
                <w:szCs w:val="18"/>
              </w:rPr>
            </w:pPr>
            <w:del w:id="107" w:author="Markstrum, Alexis@Energy" w:date="2019-10-14T15:13:00Z">
              <w:r w:rsidDel="00F068BA">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7406D00C" w:rsidR="00310D9A" w:rsidDel="00F068BA" w:rsidRDefault="00310D9A" w:rsidP="00142935">
            <w:pPr>
              <w:keepNext/>
              <w:jc w:val="center"/>
              <w:rPr>
                <w:del w:id="108" w:author="Markstrum, Alexis@Energy" w:date="2019-10-14T15:13:00Z"/>
                <w:rFonts w:asciiTheme="minorHAnsi" w:hAnsiTheme="minorHAnsi"/>
                <w:sz w:val="18"/>
                <w:szCs w:val="18"/>
              </w:rPr>
            </w:pPr>
            <w:del w:id="109" w:author="Markstrum, Alexis@Energy" w:date="2019-10-14T15:13:00Z">
              <w:r w:rsidDel="00F068BA">
                <w:rPr>
                  <w:rFonts w:asciiTheme="minorHAnsi" w:hAnsiTheme="minorHAnsi"/>
                  <w:sz w:val="18"/>
                  <w:szCs w:val="18"/>
                </w:rPr>
                <w:delText>Smooth Duct</w:delText>
              </w:r>
            </w:del>
          </w:p>
        </w:tc>
      </w:tr>
      <w:tr w:rsidR="00310D9A" w:rsidDel="00F068BA" w14:paraId="538EF339" w14:textId="2B48B404" w:rsidTr="00142935">
        <w:trPr>
          <w:trHeight w:val="245"/>
          <w:del w:id="110" w:author="Markstrum, Alexis@Energy" w:date="2019-10-14T15:13:00Z"/>
        </w:trPr>
        <w:tc>
          <w:tcPr>
            <w:tcW w:w="1628" w:type="dxa"/>
            <w:tcBorders>
              <w:top w:val="single" w:sz="4" w:space="0" w:color="000000"/>
              <w:left w:val="single" w:sz="4" w:space="0" w:color="auto"/>
              <w:bottom w:val="single" w:sz="4" w:space="0" w:color="auto"/>
              <w:right w:val="single" w:sz="4" w:space="0" w:color="auto"/>
            </w:tcBorders>
            <w:vAlign w:val="bottom"/>
            <w:hideMark/>
          </w:tcPr>
          <w:p w14:paraId="08926D62" w14:textId="580542F3" w:rsidR="00310D9A" w:rsidDel="00F068BA" w:rsidRDefault="00310D9A" w:rsidP="00142935">
            <w:pPr>
              <w:keepNext/>
              <w:jc w:val="center"/>
              <w:rPr>
                <w:del w:id="111" w:author="Markstrum, Alexis@Energy" w:date="2019-10-14T15:13:00Z"/>
                <w:rFonts w:asciiTheme="minorHAnsi" w:hAnsiTheme="minorHAnsi"/>
                <w:sz w:val="18"/>
                <w:szCs w:val="18"/>
              </w:rPr>
            </w:pPr>
            <w:del w:id="112" w:author="Markstrum, Alexis@Energy" w:date="2019-10-14T15:13:00Z">
              <w:r w:rsidDel="00F068BA">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0C732253" w:rsidR="00310D9A" w:rsidDel="00F068BA" w:rsidRDefault="00310D9A" w:rsidP="00142935">
            <w:pPr>
              <w:keepNext/>
              <w:jc w:val="center"/>
              <w:rPr>
                <w:del w:id="113" w:author="Markstrum, Alexis@Energy" w:date="2019-10-14T15:13:00Z"/>
                <w:rFonts w:asciiTheme="minorHAnsi" w:hAnsiTheme="minorHAnsi"/>
                <w:sz w:val="18"/>
                <w:szCs w:val="18"/>
              </w:rPr>
            </w:pPr>
            <w:del w:id="114" w:author="Markstrum, Alexis@Energy" w:date="2019-10-14T15:13:00Z">
              <w:r w:rsidDel="00F068BA">
                <w:rPr>
                  <w:rFonts w:asciiTheme="minorHAnsi" w:hAnsiTheme="minorHAnsi"/>
                  <w:sz w:val="18"/>
                  <w:szCs w:val="18"/>
                </w:rPr>
                <w:delText>X</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565C741A" w:rsidR="00310D9A" w:rsidDel="00F068BA" w:rsidRDefault="00310D9A" w:rsidP="00142935">
            <w:pPr>
              <w:keepNext/>
              <w:jc w:val="center"/>
              <w:rPr>
                <w:del w:id="115" w:author="Markstrum, Alexis@Energy" w:date="2019-10-14T15:13:00Z"/>
                <w:rFonts w:asciiTheme="minorHAnsi" w:hAnsiTheme="minorHAnsi"/>
                <w:color w:val="000000"/>
                <w:sz w:val="18"/>
                <w:szCs w:val="18"/>
              </w:rPr>
            </w:pPr>
            <w:del w:id="116" w:author="Markstrum, Alexis@Energy" w:date="2019-10-14T15:13:00Z">
              <w:r w:rsidDel="00F068BA">
                <w:rPr>
                  <w:rFonts w:asciiTheme="minorHAnsi" w:hAnsiTheme="minorHAnsi"/>
                  <w:sz w:val="18"/>
                  <w:szCs w:val="18"/>
                </w:rPr>
                <w:delText>X</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0BE714FC" w:rsidR="00310D9A" w:rsidDel="00F068BA" w:rsidRDefault="00310D9A" w:rsidP="00142935">
            <w:pPr>
              <w:keepNext/>
              <w:jc w:val="center"/>
              <w:rPr>
                <w:del w:id="117" w:author="Markstrum, Alexis@Energy" w:date="2019-10-14T15:13:00Z"/>
                <w:rFonts w:asciiTheme="minorHAnsi" w:hAnsiTheme="minorHAnsi"/>
                <w:sz w:val="18"/>
                <w:szCs w:val="18"/>
              </w:rPr>
            </w:pPr>
            <w:del w:id="118" w:author="Markstrum, Alexis@Energy" w:date="2019-10-14T15:13:00Z">
              <w:r w:rsidDel="00F068BA">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534B1DED" w14:textId="57BB6CCD" w:rsidR="00310D9A" w:rsidDel="00F068BA" w:rsidRDefault="00310D9A" w:rsidP="00142935">
            <w:pPr>
              <w:keepNext/>
              <w:jc w:val="center"/>
              <w:rPr>
                <w:del w:id="119" w:author="Markstrum, Alexis@Energy" w:date="2019-10-14T15:13:00Z"/>
                <w:rFonts w:asciiTheme="minorHAnsi" w:hAnsiTheme="minorHAnsi"/>
                <w:sz w:val="18"/>
                <w:szCs w:val="18"/>
              </w:rPr>
            </w:pPr>
            <w:del w:id="120" w:author="Markstrum, Alexis@Energy" w:date="2019-10-14T15:13:00Z">
              <w:r w:rsidDel="00F068BA">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46152964" w:rsidR="00310D9A" w:rsidDel="00F068BA" w:rsidRDefault="00310D9A" w:rsidP="00142935">
            <w:pPr>
              <w:keepNext/>
              <w:jc w:val="center"/>
              <w:rPr>
                <w:del w:id="121" w:author="Markstrum, Alexis@Energy" w:date="2019-10-14T15:13:00Z"/>
                <w:rFonts w:asciiTheme="minorHAnsi" w:hAnsiTheme="minorHAnsi"/>
                <w:sz w:val="18"/>
                <w:szCs w:val="18"/>
              </w:rPr>
            </w:pPr>
            <w:del w:id="122" w:author="Markstrum, Alexis@Energy" w:date="2019-10-14T15:13:00Z">
              <w:r w:rsidDel="00F068BA">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52017BDD" w:rsidR="00310D9A" w:rsidDel="00F068BA" w:rsidRDefault="00310D9A" w:rsidP="00142935">
            <w:pPr>
              <w:keepNext/>
              <w:jc w:val="center"/>
              <w:rPr>
                <w:del w:id="123" w:author="Markstrum, Alexis@Energy" w:date="2019-10-14T15:13:00Z"/>
                <w:rFonts w:asciiTheme="minorHAnsi" w:hAnsiTheme="minorHAnsi"/>
                <w:sz w:val="18"/>
                <w:szCs w:val="18"/>
              </w:rPr>
            </w:pPr>
            <w:del w:id="124" w:author="Markstrum, Alexis@Energy" w:date="2019-10-14T15:13:00Z">
              <w:r w:rsidDel="00F068BA">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0D314C70" w:rsidR="00310D9A" w:rsidDel="00F068BA" w:rsidRDefault="00310D9A" w:rsidP="00142935">
            <w:pPr>
              <w:keepNext/>
              <w:jc w:val="center"/>
              <w:rPr>
                <w:del w:id="125" w:author="Markstrum, Alexis@Energy" w:date="2019-10-14T15:13:00Z"/>
                <w:rFonts w:asciiTheme="minorHAnsi" w:hAnsiTheme="minorHAnsi"/>
                <w:sz w:val="18"/>
                <w:szCs w:val="18"/>
              </w:rPr>
            </w:pPr>
            <w:del w:id="126" w:author="Markstrum, Alexis@Energy" w:date="2019-10-14T15:13:00Z">
              <w:r w:rsidDel="00F068BA">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4C7478BC" w:rsidR="00310D9A" w:rsidDel="00F068BA" w:rsidRDefault="00310D9A" w:rsidP="00142935">
            <w:pPr>
              <w:keepNext/>
              <w:jc w:val="center"/>
              <w:rPr>
                <w:del w:id="127" w:author="Markstrum, Alexis@Energy" w:date="2019-10-14T15:13:00Z"/>
                <w:rFonts w:asciiTheme="minorHAnsi" w:hAnsiTheme="minorHAnsi"/>
                <w:sz w:val="18"/>
                <w:szCs w:val="18"/>
              </w:rPr>
            </w:pPr>
            <w:del w:id="128" w:author="Markstrum, Alexis@Energy" w:date="2019-10-14T15:13:00Z">
              <w:r w:rsidDel="00F068BA">
                <w:rPr>
                  <w:rFonts w:asciiTheme="minorHAnsi" w:hAnsiTheme="minorHAnsi"/>
                  <w:sz w:val="18"/>
                  <w:szCs w:val="18"/>
                </w:rPr>
                <w:delText>X</w:delText>
              </w:r>
            </w:del>
          </w:p>
        </w:tc>
      </w:tr>
      <w:tr w:rsidR="00310D9A" w:rsidDel="00F068BA" w14:paraId="1F272D46" w14:textId="0AC68DEB" w:rsidTr="00142935">
        <w:trPr>
          <w:trHeight w:val="245"/>
          <w:del w:id="129" w:author="Markstrum, Alexis@Energy" w:date="2019-10-14T15:13:00Z"/>
        </w:trPr>
        <w:tc>
          <w:tcPr>
            <w:tcW w:w="1628" w:type="dxa"/>
            <w:tcBorders>
              <w:top w:val="single" w:sz="4" w:space="0" w:color="auto"/>
              <w:left w:val="single" w:sz="4" w:space="0" w:color="auto"/>
              <w:bottom w:val="single" w:sz="4" w:space="0" w:color="auto"/>
              <w:right w:val="single" w:sz="4" w:space="0" w:color="auto"/>
            </w:tcBorders>
            <w:vAlign w:val="bottom"/>
            <w:hideMark/>
          </w:tcPr>
          <w:p w14:paraId="2E15C0E7" w14:textId="6206556D" w:rsidR="00310D9A" w:rsidDel="00F068BA" w:rsidRDefault="00310D9A" w:rsidP="00142935">
            <w:pPr>
              <w:keepNext/>
              <w:jc w:val="center"/>
              <w:rPr>
                <w:del w:id="130" w:author="Markstrum, Alexis@Energy" w:date="2019-10-14T15:13:00Z"/>
                <w:rFonts w:asciiTheme="minorHAnsi" w:hAnsiTheme="minorHAnsi"/>
                <w:sz w:val="18"/>
                <w:szCs w:val="18"/>
              </w:rPr>
            </w:pPr>
            <w:del w:id="131" w:author="Markstrum, Alexis@Energy" w:date="2019-10-14T15:13:00Z">
              <w:r w:rsidDel="00F068BA">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5B932604" w:rsidR="00310D9A" w:rsidDel="00F068BA" w:rsidRDefault="00310D9A" w:rsidP="00142935">
            <w:pPr>
              <w:keepNext/>
              <w:jc w:val="center"/>
              <w:rPr>
                <w:del w:id="132" w:author="Markstrum, Alexis@Energy" w:date="2019-10-14T15:13:00Z"/>
                <w:rFonts w:asciiTheme="minorHAnsi" w:hAnsiTheme="minorHAnsi"/>
                <w:sz w:val="18"/>
                <w:szCs w:val="18"/>
              </w:rPr>
            </w:pPr>
            <w:del w:id="133" w:author="Markstrum, Alexis@Energy" w:date="2019-10-14T15:13:00Z">
              <w:r w:rsidDel="00F068BA">
                <w:rPr>
                  <w:rFonts w:asciiTheme="minorHAnsi" w:hAnsiTheme="minorHAnsi"/>
                  <w:sz w:val="18"/>
                  <w:szCs w:val="18"/>
                </w:rPr>
                <w:delText>70</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564116C4" w:rsidR="00310D9A" w:rsidDel="00F068BA" w:rsidRDefault="00310D9A" w:rsidP="00142935">
            <w:pPr>
              <w:keepNext/>
              <w:jc w:val="center"/>
              <w:rPr>
                <w:del w:id="134" w:author="Markstrum, Alexis@Energy" w:date="2019-10-14T15:13:00Z"/>
                <w:rFonts w:asciiTheme="minorHAnsi" w:hAnsiTheme="minorHAnsi"/>
                <w:sz w:val="18"/>
                <w:szCs w:val="18"/>
              </w:rPr>
            </w:pPr>
            <w:del w:id="135" w:author="Markstrum, Alexis@Energy" w:date="2019-10-14T15:13:00Z">
              <w:r w:rsidDel="00F068BA">
                <w:rPr>
                  <w:rFonts w:asciiTheme="minorHAnsi" w:hAnsiTheme="minorHAnsi"/>
                  <w:sz w:val="18"/>
                  <w:szCs w:val="18"/>
                </w:rPr>
                <w:delText>3</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6D44DD66" w:rsidR="00310D9A" w:rsidDel="00F068BA" w:rsidRDefault="00310D9A" w:rsidP="00142935">
            <w:pPr>
              <w:keepNext/>
              <w:jc w:val="center"/>
              <w:rPr>
                <w:del w:id="136" w:author="Markstrum, Alexis@Energy" w:date="2019-10-14T15:13:00Z"/>
                <w:rFonts w:asciiTheme="minorHAnsi" w:hAnsiTheme="minorHAnsi"/>
                <w:sz w:val="18"/>
                <w:szCs w:val="18"/>
              </w:rPr>
            </w:pPr>
            <w:del w:id="137" w:author="Markstrum, Alexis@Energy" w:date="2019-10-14T15:13:00Z">
              <w:r w:rsidDel="00F068BA">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309A7429" w14:textId="2BE0E623" w:rsidR="00310D9A" w:rsidDel="00F068BA" w:rsidRDefault="00310D9A" w:rsidP="00142935">
            <w:pPr>
              <w:keepNext/>
              <w:jc w:val="center"/>
              <w:rPr>
                <w:del w:id="138" w:author="Markstrum, Alexis@Energy" w:date="2019-10-14T15:13:00Z"/>
                <w:rFonts w:asciiTheme="minorHAnsi" w:hAnsiTheme="minorHAnsi"/>
                <w:sz w:val="18"/>
                <w:szCs w:val="18"/>
              </w:rPr>
            </w:pPr>
            <w:del w:id="139" w:author="Markstrum, Alexis@Energy" w:date="2019-10-14T15:13:00Z">
              <w:r w:rsidDel="00F068BA">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357120BC" w:rsidR="00310D9A" w:rsidDel="00F068BA" w:rsidRDefault="00310D9A" w:rsidP="00142935">
            <w:pPr>
              <w:keepNext/>
              <w:jc w:val="center"/>
              <w:rPr>
                <w:del w:id="140" w:author="Markstrum, Alexis@Energy" w:date="2019-10-14T15:13:00Z"/>
                <w:rFonts w:asciiTheme="minorHAnsi" w:hAnsiTheme="minorHAnsi"/>
                <w:sz w:val="18"/>
                <w:szCs w:val="18"/>
              </w:rPr>
            </w:pPr>
            <w:del w:id="141" w:author="Markstrum, Alexis@Energy" w:date="2019-10-14T15:13:00Z">
              <w:r w:rsidDel="00F068BA">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6B2F944C" w:rsidR="00310D9A" w:rsidDel="00F068BA" w:rsidRDefault="00310D9A" w:rsidP="00142935">
            <w:pPr>
              <w:keepNext/>
              <w:jc w:val="center"/>
              <w:rPr>
                <w:del w:id="142" w:author="Markstrum, Alexis@Energy" w:date="2019-10-14T15:13:00Z"/>
                <w:rFonts w:asciiTheme="minorHAnsi" w:hAnsiTheme="minorHAnsi"/>
                <w:sz w:val="18"/>
                <w:szCs w:val="18"/>
              </w:rPr>
            </w:pPr>
            <w:del w:id="143" w:author="Markstrum, Alexis@Energy" w:date="2019-10-14T15:13:00Z">
              <w:r w:rsidDel="00F068BA">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441A422D" w:rsidR="00310D9A" w:rsidDel="00F068BA" w:rsidRDefault="00310D9A" w:rsidP="00142935">
            <w:pPr>
              <w:keepNext/>
              <w:jc w:val="center"/>
              <w:rPr>
                <w:del w:id="144" w:author="Markstrum, Alexis@Energy" w:date="2019-10-14T15:13:00Z"/>
                <w:rFonts w:asciiTheme="minorHAnsi" w:hAnsiTheme="minorHAnsi"/>
                <w:sz w:val="18"/>
                <w:szCs w:val="18"/>
              </w:rPr>
            </w:pPr>
            <w:del w:id="145" w:author="Markstrum, Alexis@Energy" w:date="2019-10-14T15:13:00Z">
              <w:r w:rsidDel="00F068BA">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711D43FF" w:rsidR="00310D9A" w:rsidDel="00F068BA" w:rsidRDefault="00310D9A" w:rsidP="00142935">
            <w:pPr>
              <w:keepNext/>
              <w:jc w:val="center"/>
              <w:rPr>
                <w:del w:id="146" w:author="Markstrum, Alexis@Energy" w:date="2019-10-14T15:13:00Z"/>
                <w:rFonts w:asciiTheme="minorHAnsi" w:hAnsiTheme="minorHAnsi"/>
                <w:sz w:val="18"/>
                <w:szCs w:val="18"/>
              </w:rPr>
            </w:pPr>
            <w:del w:id="147" w:author="Markstrum, Alexis@Energy" w:date="2019-10-14T15:13:00Z">
              <w:r w:rsidDel="00F068BA">
                <w:rPr>
                  <w:rFonts w:asciiTheme="minorHAnsi" w:hAnsiTheme="minorHAnsi"/>
                  <w:sz w:val="18"/>
                  <w:szCs w:val="18"/>
                </w:rPr>
                <w:delText>X</w:delText>
              </w:r>
            </w:del>
          </w:p>
        </w:tc>
      </w:tr>
      <w:tr w:rsidR="00310D9A" w:rsidDel="00F068BA" w14:paraId="031E20AC" w14:textId="5E4B5822" w:rsidTr="00142935">
        <w:trPr>
          <w:trHeight w:val="245"/>
          <w:del w:id="148" w:author="Markstrum, Alexis@Energy" w:date="2019-10-14T15:13:00Z"/>
        </w:trPr>
        <w:tc>
          <w:tcPr>
            <w:tcW w:w="1628" w:type="dxa"/>
            <w:tcBorders>
              <w:top w:val="single" w:sz="4" w:space="0" w:color="auto"/>
              <w:left w:val="single" w:sz="4" w:space="0" w:color="auto"/>
              <w:bottom w:val="single" w:sz="4" w:space="0" w:color="auto"/>
              <w:right w:val="single" w:sz="4" w:space="0" w:color="auto"/>
            </w:tcBorders>
            <w:vAlign w:val="bottom"/>
            <w:hideMark/>
          </w:tcPr>
          <w:p w14:paraId="3D00AA80" w14:textId="57210F92" w:rsidR="00310D9A" w:rsidDel="00F068BA" w:rsidRDefault="00310D9A" w:rsidP="00142935">
            <w:pPr>
              <w:keepNext/>
              <w:jc w:val="center"/>
              <w:rPr>
                <w:del w:id="149" w:author="Markstrum, Alexis@Energy" w:date="2019-10-14T15:13:00Z"/>
                <w:rFonts w:asciiTheme="minorHAnsi" w:hAnsiTheme="minorHAnsi"/>
                <w:sz w:val="18"/>
                <w:szCs w:val="18"/>
              </w:rPr>
            </w:pPr>
            <w:del w:id="150" w:author="Markstrum, Alexis@Energy" w:date="2019-10-14T15:13:00Z">
              <w:r w:rsidDel="00F068BA">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24863356" w:rsidR="00310D9A" w:rsidDel="00F068BA" w:rsidRDefault="00310D9A" w:rsidP="00142935">
            <w:pPr>
              <w:keepNext/>
              <w:jc w:val="center"/>
              <w:rPr>
                <w:del w:id="151" w:author="Markstrum, Alexis@Energy" w:date="2019-10-14T15:13:00Z"/>
                <w:rFonts w:asciiTheme="minorHAnsi" w:hAnsiTheme="minorHAnsi"/>
                <w:sz w:val="18"/>
                <w:szCs w:val="18"/>
              </w:rPr>
            </w:pPr>
            <w:del w:id="152" w:author="Markstrum, Alexis@Energy" w:date="2019-10-14T15:13:00Z">
              <w:r w:rsidDel="00F068BA">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12D5F2CE" w:rsidR="00310D9A" w:rsidDel="00F068BA" w:rsidRDefault="00310D9A" w:rsidP="00142935">
            <w:pPr>
              <w:keepNext/>
              <w:jc w:val="center"/>
              <w:rPr>
                <w:del w:id="153" w:author="Markstrum, Alexis@Energy" w:date="2019-10-14T15:13:00Z"/>
                <w:rFonts w:asciiTheme="minorHAnsi" w:hAnsiTheme="minorHAnsi"/>
                <w:sz w:val="18"/>
                <w:szCs w:val="18"/>
              </w:rPr>
            </w:pPr>
            <w:del w:id="154" w:author="Markstrum, Alexis@Energy" w:date="2019-10-14T15:13:00Z">
              <w:r w:rsidDel="00F068BA">
                <w:rPr>
                  <w:rFonts w:asciiTheme="minorHAnsi" w:hAnsiTheme="minorHAnsi"/>
                  <w:sz w:val="18"/>
                  <w:szCs w:val="18"/>
                </w:rPr>
                <w:delText>70</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3E7FCC40" w:rsidR="00310D9A" w:rsidDel="00F068BA" w:rsidRDefault="00310D9A" w:rsidP="00142935">
            <w:pPr>
              <w:keepNext/>
              <w:jc w:val="center"/>
              <w:rPr>
                <w:del w:id="155" w:author="Markstrum, Alexis@Energy" w:date="2019-10-14T15:13:00Z"/>
                <w:rFonts w:asciiTheme="minorHAnsi" w:hAnsiTheme="minorHAnsi"/>
                <w:sz w:val="18"/>
                <w:szCs w:val="18"/>
              </w:rPr>
            </w:pPr>
            <w:del w:id="156" w:author="Markstrum, Alexis@Energy" w:date="2019-10-14T15:13:00Z">
              <w:r w:rsidDel="00F068BA">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598F32B1" w14:textId="66B13FDF" w:rsidR="00310D9A" w:rsidDel="00F068BA" w:rsidRDefault="00310D9A" w:rsidP="00142935">
            <w:pPr>
              <w:keepNext/>
              <w:jc w:val="center"/>
              <w:rPr>
                <w:del w:id="157" w:author="Markstrum, Alexis@Energy" w:date="2019-10-14T15:13:00Z"/>
                <w:rFonts w:asciiTheme="minorHAnsi" w:hAnsiTheme="minorHAnsi"/>
                <w:sz w:val="18"/>
                <w:szCs w:val="18"/>
              </w:rPr>
            </w:pPr>
            <w:del w:id="158" w:author="Markstrum, Alexis@Energy" w:date="2019-10-14T15:13:00Z">
              <w:r w:rsidDel="00F068BA">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58C71096" w:rsidR="00310D9A" w:rsidDel="00F068BA" w:rsidRDefault="00310D9A" w:rsidP="00142935">
            <w:pPr>
              <w:keepNext/>
              <w:jc w:val="center"/>
              <w:rPr>
                <w:del w:id="159" w:author="Markstrum, Alexis@Energy" w:date="2019-10-14T15:13:00Z"/>
                <w:rFonts w:asciiTheme="minorHAnsi" w:hAnsiTheme="minorHAnsi"/>
                <w:sz w:val="18"/>
                <w:szCs w:val="18"/>
              </w:rPr>
            </w:pPr>
            <w:del w:id="160" w:author="Markstrum, Alexis@Energy" w:date="2019-10-14T15:13:00Z">
              <w:r w:rsidDel="00F068BA">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5442B75B" w:rsidR="00310D9A" w:rsidDel="00F068BA" w:rsidRDefault="00310D9A" w:rsidP="00142935">
            <w:pPr>
              <w:keepNext/>
              <w:jc w:val="center"/>
              <w:rPr>
                <w:del w:id="161" w:author="Markstrum, Alexis@Energy" w:date="2019-10-14T15:13:00Z"/>
                <w:rFonts w:asciiTheme="minorHAnsi" w:hAnsiTheme="minorHAnsi"/>
                <w:sz w:val="18"/>
                <w:szCs w:val="18"/>
              </w:rPr>
            </w:pPr>
            <w:del w:id="162" w:author="Markstrum, Alexis@Energy" w:date="2019-10-14T15:13:00Z">
              <w:r w:rsidDel="00F068BA">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5553FCFC" w:rsidR="00310D9A" w:rsidDel="00F068BA" w:rsidRDefault="00310D9A" w:rsidP="00142935">
            <w:pPr>
              <w:keepNext/>
              <w:jc w:val="center"/>
              <w:rPr>
                <w:del w:id="163" w:author="Markstrum, Alexis@Energy" w:date="2019-10-14T15:13:00Z"/>
                <w:rFonts w:asciiTheme="minorHAnsi" w:hAnsiTheme="minorHAnsi"/>
                <w:sz w:val="18"/>
                <w:szCs w:val="18"/>
              </w:rPr>
            </w:pPr>
            <w:del w:id="164" w:author="Markstrum, Alexis@Energy" w:date="2019-10-14T15:13:00Z">
              <w:r w:rsidDel="00F068BA">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03A14E74" w:rsidR="00310D9A" w:rsidDel="00F068BA" w:rsidRDefault="00310D9A" w:rsidP="00142935">
            <w:pPr>
              <w:keepNext/>
              <w:jc w:val="center"/>
              <w:rPr>
                <w:del w:id="165" w:author="Markstrum, Alexis@Energy" w:date="2019-10-14T15:13:00Z"/>
                <w:rFonts w:asciiTheme="minorHAnsi" w:hAnsiTheme="minorHAnsi"/>
                <w:sz w:val="18"/>
                <w:szCs w:val="18"/>
              </w:rPr>
            </w:pPr>
            <w:del w:id="166" w:author="Markstrum, Alexis@Energy" w:date="2019-10-14T15:13:00Z">
              <w:r w:rsidDel="00F068BA">
                <w:rPr>
                  <w:rFonts w:asciiTheme="minorHAnsi" w:hAnsiTheme="minorHAnsi"/>
                  <w:sz w:val="18"/>
                  <w:szCs w:val="18"/>
                </w:rPr>
                <w:delText>55</w:delText>
              </w:r>
            </w:del>
          </w:p>
        </w:tc>
      </w:tr>
      <w:tr w:rsidR="00310D9A" w:rsidDel="00F068BA" w14:paraId="6DB8D2F7" w14:textId="02C301C4" w:rsidTr="00142935">
        <w:trPr>
          <w:trHeight w:val="245"/>
          <w:del w:id="167" w:author="Markstrum, Alexis@Energy" w:date="2019-10-14T15:13:00Z"/>
        </w:trPr>
        <w:tc>
          <w:tcPr>
            <w:tcW w:w="1628" w:type="dxa"/>
            <w:tcBorders>
              <w:top w:val="single" w:sz="4" w:space="0" w:color="auto"/>
              <w:left w:val="single" w:sz="4" w:space="0" w:color="auto"/>
              <w:bottom w:val="single" w:sz="4" w:space="0" w:color="auto"/>
              <w:right w:val="single" w:sz="4" w:space="0" w:color="auto"/>
            </w:tcBorders>
            <w:vAlign w:val="bottom"/>
            <w:hideMark/>
          </w:tcPr>
          <w:p w14:paraId="35D810D2" w14:textId="6EDE265B" w:rsidR="00310D9A" w:rsidDel="00F068BA" w:rsidRDefault="00310D9A" w:rsidP="00142935">
            <w:pPr>
              <w:keepNext/>
              <w:jc w:val="center"/>
              <w:rPr>
                <w:del w:id="168" w:author="Markstrum, Alexis@Energy" w:date="2019-10-14T15:13:00Z"/>
                <w:rFonts w:asciiTheme="minorHAnsi" w:hAnsiTheme="minorHAnsi"/>
                <w:sz w:val="18"/>
                <w:szCs w:val="18"/>
              </w:rPr>
            </w:pPr>
            <w:del w:id="169" w:author="Markstrum, Alexis@Energy" w:date="2019-10-14T15:13:00Z">
              <w:r w:rsidDel="00F068BA">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4B9900C0" w:rsidR="00310D9A" w:rsidDel="00F068BA" w:rsidRDefault="00310D9A" w:rsidP="00142935">
            <w:pPr>
              <w:keepNext/>
              <w:jc w:val="center"/>
              <w:rPr>
                <w:del w:id="170" w:author="Markstrum, Alexis@Energy" w:date="2019-10-14T15:13:00Z"/>
                <w:rFonts w:asciiTheme="minorHAnsi" w:hAnsiTheme="minorHAnsi"/>
                <w:sz w:val="18"/>
                <w:szCs w:val="18"/>
              </w:rPr>
            </w:pPr>
            <w:del w:id="171" w:author="Markstrum, Alexis@Energy" w:date="2019-10-14T15:13:00Z">
              <w:r w:rsidDel="00F068BA">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78A3C283" w:rsidR="00310D9A" w:rsidDel="00F068BA" w:rsidRDefault="00310D9A" w:rsidP="00142935">
            <w:pPr>
              <w:keepNext/>
              <w:jc w:val="center"/>
              <w:rPr>
                <w:del w:id="172" w:author="Markstrum, Alexis@Energy" w:date="2019-10-14T15:13:00Z"/>
                <w:rFonts w:asciiTheme="minorHAnsi" w:hAnsiTheme="minorHAnsi"/>
                <w:sz w:val="18"/>
                <w:szCs w:val="18"/>
              </w:rPr>
            </w:pPr>
            <w:del w:id="173" w:author="Markstrum, Alexis@Energy" w:date="2019-10-14T15:13:00Z">
              <w:r w:rsidDel="00F068BA">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2BDB5F5C" w:rsidR="00310D9A" w:rsidDel="00F068BA" w:rsidRDefault="00310D9A" w:rsidP="00142935">
            <w:pPr>
              <w:keepNext/>
              <w:jc w:val="center"/>
              <w:rPr>
                <w:del w:id="174" w:author="Markstrum, Alexis@Energy" w:date="2019-10-14T15:13:00Z"/>
                <w:rFonts w:asciiTheme="minorHAnsi" w:hAnsiTheme="minorHAnsi"/>
                <w:sz w:val="18"/>
                <w:szCs w:val="18"/>
              </w:rPr>
            </w:pPr>
            <w:del w:id="175" w:author="Markstrum, Alexis@Energy" w:date="2019-10-14T15:13:00Z">
              <w:r w:rsidDel="00F068BA">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67BDD3F3" w14:textId="2863030C" w:rsidR="00310D9A" w:rsidDel="00F068BA" w:rsidRDefault="00310D9A" w:rsidP="00142935">
            <w:pPr>
              <w:keepNext/>
              <w:jc w:val="center"/>
              <w:rPr>
                <w:del w:id="176" w:author="Markstrum, Alexis@Energy" w:date="2019-10-14T15:13:00Z"/>
                <w:rFonts w:asciiTheme="minorHAnsi" w:hAnsiTheme="minorHAnsi"/>
                <w:sz w:val="18"/>
                <w:szCs w:val="18"/>
              </w:rPr>
            </w:pPr>
            <w:del w:id="177" w:author="Markstrum, Alexis@Energy" w:date="2019-10-14T15:13:00Z">
              <w:r w:rsidDel="00F068BA">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2453297E" w:rsidR="00310D9A" w:rsidDel="00F068BA" w:rsidRDefault="00310D9A" w:rsidP="00142935">
            <w:pPr>
              <w:keepNext/>
              <w:jc w:val="center"/>
              <w:rPr>
                <w:del w:id="178" w:author="Markstrum, Alexis@Energy" w:date="2019-10-14T15:13:00Z"/>
                <w:rFonts w:asciiTheme="minorHAnsi" w:hAnsiTheme="minorHAnsi"/>
                <w:sz w:val="18"/>
                <w:szCs w:val="18"/>
              </w:rPr>
            </w:pPr>
            <w:del w:id="179" w:author="Markstrum, Alexis@Energy" w:date="2019-10-14T15:13:00Z">
              <w:r w:rsidDel="00F068BA">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27EA332A" w:rsidR="00310D9A" w:rsidDel="00F068BA" w:rsidRDefault="00310D9A" w:rsidP="00142935">
            <w:pPr>
              <w:keepNext/>
              <w:jc w:val="center"/>
              <w:rPr>
                <w:del w:id="180" w:author="Markstrum, Alexis@Energy" w:date="2019-10-14T15:13:00Z"/>
                <w:rFonts w:asciiTheme="minorHAnsi" w:hAnsiTheme="minorHAnsi"/>
                <w:sz w:val="18"/>
                <w:szCs w:val="18"/>
              </w:rPr>
            </w:pPr>
            <w:del w:id="181" w:author="Markstrum, Alexis@Energy" w:date="2019-10-14T15:13:00Z">
              <w:r w:rsidDel="00F068BA">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116B6B05" w:rsidR="00310D9A" w:rsidDel="00F068BA" w:rsidRDefault="00310D9A" w:rsidP="00142935">
            <w:pPr>
              <w:keepNext/>
              <w:jc w:val="center"/>
              <w:rPr>
                <w:del w:id="182" w:author="Markstrum, Alexis@Energy" w:date="2019-10-14T15:13:00Z"/>
                <w:rFonts w:asciiTheme="minorHAnsi" w:hAnsiTheme="minorHAnsi"/>
                <w:sz w:val="18"/>
                <w:szCs w:val="18"/>
              </w:rPr>
            </w:pPr>
            <w:del w:id="183" w:author="Markstrum, Alexis@Energy" w:date="2019-10-14T15:13:00Z">
              <w:r w:rsidDel="00F068BA">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3F1AD0A4" w:rsidR="00310D9A" w:rsidDel="00F068BA" w:rsidRDefault="00310D9A" w:rsidP="00142935">
            <w:pPr>
              <w:keepNext/>
              <w:jc w:val="center"/>
              <w:rPr>
                <w:del w:id="184" w:author="Markstrum, Alexis@Energy" w:date="2019-10-14T15:13:00Z"/>
                <w:rFonts w:asciiTheme="minorHAnsi" w:hAnsiTheme="minorHAnsi"/>
                <w:sz w:val="18"/>
                <w:szCs w:val="18"/>
              </w:rPr>
            </w:pPr>
            <w:del w:id="185" w:author="Markstrum, Alexis@Energy" w:date="2019-10-14T15:13:00Z">
              <w:r w:rsidDel="00F068BA">
                <w:rPr>
                  <w:rFonts w:asciiTheme="minorHAnsi" w:hAnsiTheme="minorHAnsi"/>
                  <w:sz w:val="18"/>
                  <w:szCs w:val="18"/>
                </w:rPr>
                <w:delText>145</w:delText>
              </w:r>
            </w:del>
          </w:p>
        </w:tc>
      </w:tr>
      <w:tr w:rsidR="00310D9A" w:rsidDel="00F068BA" w14:paraId="58CBCB98" w14:textId="71F4FA6A" w:rsidTr="00142935">
        <w:trPr>
          <w:trHeight w:val="245"/>
          <w:del w:id="186" w:author="Markstrum, Alexis@Energy" w:date="2019-10-14T15:13:00Z"/>
        </w:trPr>
        <w:tc>
          <w:tcPr>
            <w:tcW w:w="1628" w:type="dxa"/>
            <w:tcBorders>
              <w:top w:val="single" w:sz="4" w:space="0" w:color="auto"/>
              <w:left w:val="single" w:sz="4" w:space="0" w:color="auto"/>
              <w:bottom w:val="single" w:sz="4" w:space="0" w:color="auto"/>
              <w:right w:val="single" w:sz="4" w:space="0" w:color="auto"/>
            </w:tcBorders>
            <w:vAlign w:val="bottom"/>
            <w:hideMark/>
          </w:tcPr>
          <w:p w14:paraId="66823C66" w14:textId="1BCE828D" w:rsidR="00310D9A" w:rsidDel="00F068BA" w:rsidRDefault="00310D9A" w:rsidP="00142935">
            <w:pPr>
              <w:keepNext/>
              <w:jc w:val="center"/>
              <w:rPr>
                <w:del w:id="187" w:author="Markstrum, Alexis@Energy" w:date="2019-10-14T15:13:00Z"/>
                <w:rFonts w:asciiTheme="minorHAnsi" w:hAnsiTheme="minorHAnsi"/>
                <w:sz w:val="18"/>
                <w:szCs w:val="18"/>
              </w:rPr>
            </w:pPr>
            <w:del w:id="188" w:author="Markstrum, Alexis@Energy" w:date="2019-10-14T15:13:00Z">
              <w:r w:rsidDel="00F068BA">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443E83C1" w:rsidR="00310D9A" w:rsidDel="00F068BA" w:rsidRDefault="00310D9A" w:rsidP="00142935">
            <w:pPr>
              <w:keepNext/>
              <w:jc w:val="center"/>
              <w:rPr>
                <w:del w:id="189" w:author="Markstrum, Alexis@Energy" w:date="2019-10-14T15:13:00Z"/>
                <w:rFonts w:asciiTheme="minorHAnsi" w:hAnsiTheme="minorHAnsi"/>
                <w:sz w:val="18"/>
                <w:szCs w:val="18"/>
              </w:rPr>
            </w:pPr>
            <w:del w:id="190" w:author="Markstrum, Alexis@Energy" w:date="2019-10-14T15:13:00Z">
              <w:r w:rsidDel="00F068BA">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22936EE8" w:rsidR="00310D9A" w:rsidDel="00F068BA" w:rsidRDefault="00310D9A" w:rsidP="00142935">
            <w:pPr>
              <w:keepNext/>
              <w:jc w:val="center"/>
              <w:rPr>
                <w:del w:id="191" w:author="Markstrum, Alexis@Energy" w:date="2019-10-14T15:13:00Z"/>
                <w:rFonts w:asciiTheme="minorHAnsi" w:hAnsiTheme="minorHAnsi"/>
                <w:sz w:val="18"/>
                <w:szCs w:val="18"/>
              </w:rPr>
            </w:pPr>
            <w:del w:id="192" w:author="Markstrum, Alexis@Energy" w:date="2019-10-14T15:13:00Z">
              <w:r w:rsidDel="00F068BA">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175FB945" w:rsidR="00310D9A" w:rsidDel="00F068BA" w:rsidRDefault="00310D9A" w:rsidP="00142935">
            <w:pPr>
              <w:keepNext/>
              <w:jc w:val="center"/>
              <w:rPr>
                <w:del w:id="193" w:author="Markstrum, Alexis@Energy" w:date="2019-10-14T15:13:00Z"/>
                <w:rFonts w:asciiTheme="minorHAnsi" w:hAnsiTheme="minorHAnsi"/>
                <w:sz w:val="18"/>
                <w:szCs w:val="18"/>
              </w:rPr>
            </w:pPr>
            <w:del w:id="194" w:author="Markstrum, Alexis@Energy" w:date="2019-10-14T15:13:00Z">
              <w:r w:rsidDel="00F068BA">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4FB88BAD" w14:textId="6F205678" w:rsidR="00310D9A" w:rsidDel="00F068BA" w:rsidRDefault="00310D9A" w:rsidP="00142935">
            <w:pPr>
              <w:keepNext/>
              <w:jc w:val="center"/>
              <w:rPr>
                <w:del w:id="195" w:author="Markstrum, Alexis@Energy" w:date="2019-10-14T15:13:00Z"/>
                <w:rFonts w:asciiTheme="minorHAnsi" w:hAnsiTheme="minorHAnsi"/>
                <w:sz w:val="18"/>
                <w:szCs w:val="18"/>
              </w:rPr>
            </w:pPr>
            <w:del w:id="196" w:author="Markstrum, Alexis@Energy" w:date="2019-10-14T15:13:00Z">
              <w:r w:rsidDel="00F068BA">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57DDE0E0" w:rsidR="00310D9A" w:rsidDel="00F068BA" w:rsidRDefault="00310D9A" w:rsidP="00142935">
            <w:pPr>
              <w:keepNext/>
              <w:jc w:val="center"/>
              <w:rPr>
                <w:del w:id="197" w:author="Markstrum, Alexis@Energy" w:date="2019-10-14T15:13:00Z"/>
                <w:rFonts w:asciiTheme="minorHAnsi" w:hAnsiTheme="minorHAnsi"/>
                <w:sz w:val="18"/>
                <w:szCs w:val="18"/>
              </w:rPr>
            </w:pPr>
            <w:del w:id="198" w:author="Markstrum, Alexis@Energy" w:date="2019-10-14T15:13:00Z">
              <w:r w:rsidDel="00F068BA">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496EB9E7" w:rsidR="00310D9A" w:rsidDel="00F068BA" w:rsidRDefault="00310D9A" w:rsidP="00142935">
            <w:pPr>
              <w:keepNext/>
              <w:jc w:val="center"/>
              <w:rPr>
                <w:del w:id="199" w:author="Markstrum, Alexis@Energy" w:date="2019-10-14T15:13:00Z"/>
                <w:rFonts w:asciiTheme="minorHAnsi" w:hAnsiTheme="minorHAnsi"/>
                <w:sz w:val="18"/>
                <w:szCs w:val="18"/>
              </w:rPr>
            </w:pPr>
            <w:del w:id="200" w:author="Markstrum, Alexis@Energy" w:date="2019-10-14T15:13:00Z">
              <w:r w:rsidDel="00F068BA">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7684C9E7" w:rsidR="00310D9A" w:rsidDel="00F068BA" w:rsidRDefault="00310D9A" w:rsidP="00142935">
            <w:pPr>
              <w:keepNext/>
              <w:jc w:val="center"/>
              <w:rPr>
                <w:del w:id="201" w:author="Markstrum, Alexis@Energy" w:date="2019-10-14T15:13:00Z"/>
                <w:rFonts w:asciiTheme="minorHAnsi" w:hAnsiTheme="minorHAnsi"/>
                <w:sz w:val="18"/>
                <w:szCs w:val="18"/>
              </w:rPr>
            </w:pPr>
            <w:del w:id="202" w:author="Markstrum, Alexis@Energy" w:date="2019-10-14T15:13:00Z">
              <w:r w:rsidDel="00F068BA">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17AA0E58" w:rsidR="00310D9A" w:rsidDel="00F068BA" w:rsidRDefault="00310D9A" w:rsidP="00142935">
            <w:pPr>
              <w:keepNext/>
              <w:jc w:val="center"/>
              <w:rPr>
                <w:del w:id="203" w:author="Markstrum, Alexis@Energy" w:date="2019-10-14T15:13:00Z"/>
                <w:rFonts w:asciiTheme="minorHAnsi" w:hAnsiTheme="minorHAnsi"/>
                <w:sz w:val="18"/>
                <w:szCs w:val="18"/>
              </w:rPr>
            </w:pPr>
            <w:del w:id="204" w:author="Markstrum, Alexis@Energy" w:date="2019-10-14T15:13:00Z">
              <w:r w:rsidDel="00F068BA">
                <w:rPr>
                  <w:rFonts w:asciiTheme="minorHAnsi" w:hAnsiTheme="minorHAnsi"/>
                  <w:sz w:val="18"/>
                  <w:szCs w:val="18"/>
                </w:rPr>
                <w:delText>NL</w:delText>
              </w:r>
            </w:del>
          </w:p>
        </w:tc>
      </w:tr>
      <w:tr w:rsidR="00310D9A" w:rsidDel="00F068BA" w14:paraId="47294F1A" w14:textId="0A052085" w:rsidTr="00142935">
        <w:trPr>
          <w:trHeight w:val="245"/>
          <w:del w:id="205" w:author="Markstrum, Alexis@Energy" w:date="2019-10-14T15:13:00Z"/>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1D4E75F0" w14:textId="0EB01D56" w:rsidR="00310D9A" w:rsidDel="00F068BA" w:rsidRDefault="00310D9A" w:rsidP="00142935">
            <w:pPr>
              <w:keepNext/>
              <w:rPr>
                <w:del w:id="206" w:author="Markstrum, Alexis@Energy" w:date="2019-10-14T15:13:00Z"/>
                <w:rFonts w:asciiTheme="minorHAnsi" w:hAnsiTheme="minorHAnsi"/>
                <w:sz w:val="18"/>
                <w:szCs w:val="18"/>
              </w:rPr>
            </w:pPr>
            <w:del w:id="207" w:author="Markstrum, Alexis@Energy" w:date="2019-10-14T15:13:00Z">
              <w:r w:rsidDel="00F068BA">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660F4B5B" w14:textId="72505187" w:rsidR="00310D9A" w:rsidDel="00F068BA" w:rsidRDefault="00310D9A" w:rsidP="00142935">
            <w:pPr>
              <w:keepNext/>
              <w:rPr>
                <w:del w:id="208" w:author="Markstrum, Alexis@Energy" w:date="2019-10-14T15:13:00Z"/>
                <w:rFonts w:asciiTheme="minorHAnsi" w:hAnsiTheme="minorHAnsi"/>
                <w:sz w:val="18"/>
                <w:szCs w:val="18"/>
              </w:rPr>
            </w:pPr>
            <w:del w:id="209" w:author="Markstrum, Alexis@Energy" w:date="2019-10-14T15:13:00Z">
              <w:r w:rsidDel="00F068BA">
                <w:rPr>
                  <w:rFonts w:asciiTheme="minorHAnsi" w:hAnsiTheme="minorHAnsi"/>
                  <w:sz w:val="18"/>
                  <w:szCs w:val="18"/>
                </w:rPr>
                <w:delText>NL = no limit on duct length of this size.</w:delText>
              </w:r>
            </w:del>
          </w:p>
          <w:p w14:paraId="73CAD3B9" w14:textId="5F34DCBD" w:rsidR="00310D9A" w:rsidDel="00F068BA" w:rsidRDefault="00310D9A" w:rsidP="00142935">
            <w:pPr>
              <w:keepNext/>
              <w:rPr>
                <w:del w:id="210" w:author="Markstrum, Alexis@Energy" w:date="2019-10-14T15:13:00Z"/>
                <w:rFonts w:asciiTheme="minorHAnsi" w:hAnsiTheme="minorHAnsi"/>
                <w:sz w:val="18"/>
                <w:szCs w:val="18"/>
              </w:rPr>
            </w:pPr>
            <w:del w:id="211" w:author="Markstrum, Alexis@Energy" w:date="2019-10-14T15:13:00Z">
              <w:r w:rsidDel="00F068BA">
                <w:rPr>
                  <w:rFonts w:asciiTheme="minorHAnsi" w:hAnsiTheme="minorHAnsi"/>
                  <w:sz w:val="18"/>
                  <w:szCs w:val="18"/>
                </w:rPr>
                <w:delText>X = not allowed, any length of duct of this size with assumed turns, elbows, fittings will exceed the rated pressure drop.</w:delText>
              </w:r>
            </w:del>
          </w:p>
        </w:tc>
      </w:tr>
    </w:tbl>
    <w:p w14:paraId="3CA714A5" w14:textId="0485A211" w:rsidR="00310D9A" w:rsidDel="00F068BA" w:rsidRDefault="00310D9A" w:rsidP="00192313">
      <w:pPr>
        <w:rPr>
          <w:del w:id="212" w:author="Markstrum, Alexis@Energy" w:date="2019-10-14T15:13:00Z"/>
          <w:rFonts w:asciiTheme="minorHAnsi" w:hAnsiTheme="minorHAnsi"/>
          <w:sz w:val="18"/>
          <w:szCs w:val="18"/>
        </w:rPr>
      </w:pPr>
    </w:p>
    <w:p w14:paraId="064C0219" w14:textId="1C347F2F" w:rsidR="00192313" w:rsidDel="00F068BA" w:rsidRDefault="00192313" w:rsidP="00192313">
      <w:pPr>
        <w:rPr>
          <w:del w:id="213" w:author="Markstrum, Alexis@Energy" w:date="2019-10-14T15:13:00Z"/>
          <w:rFonts w:asciiTheme="minorHAnsi" w:hAnsiTheme="minorHAnsi"/>
          <w:sz w:val="18"/>
          <w:szCs w:val="18"/>
        </w:rPr>
      </w:pPr>
    </w:p>
    <w:p w14:paraId="49691D63" w14:textId="77777777" w:rsidR="00192313" w:rsidRDefault="00192313"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rsidDel="00E804A4" w14:paraId="51DE82C9" w14:textId="3CAF8F1E" w:rsidTr="00142935">
        <w:trPr>
          <w:del w:id="214" w:author="Markstrum, Alexis@Energy" w:date="2019-10-14T15:15:00Z"/>
        </w:trPr>
        <w:tc>
          <w:tcPr>
            <w:tcW w:w="10790" w:type="dxa"/>
            <w:gridSpan w:val="3"/>
          </w:tcPr>
          <w:p w14:paraId="747BF121" w14:textId="63688B29" w:rsidR="00310D9A" w:rsidRPr="0029047D" w:rsidDel="00E804A4" w:rsidRDefault="00310D9A" w:rsidP="00142935">
            <w:pPr>
              <w:keepNext/>
              <w:rPr>
                <w:del w:id="215" w:author="Markstrum, Alexis@Energy" w:date="2019-10-14T15:15:00Z"/>
                <w:rFonts w:asciiTheme="minorHAnsi" w:hAnsiTheme="minorHAnsi"/>
                <w:szCs w:val="18"/>
              </w:rPr>
            </w:pPr>
            <w:del w:id="216" w:author="Markstrum, Alexis@Energy" w:date="2019-10-14T15:15:00Z">
              <w:r w:rsidDel="00E804A4">
                <w:rPr>
                  <w:rFonts w:asciiTheme="minorHAnsi" w:hAnsiTheme="minorHAnsi"/>
                  <w:b/>
                  <w:szCs w:val="18"/>
                </w:rPr>
                <w:delText>C</w:delText>
              </w:r>
              <w:r w:rsidRPr="0029047D" w:rsidDel="00E804A4">
                <w:rPr>
                  <w:rFonts w:asciiTheme="minorHAnsi" w:hAnsiTheme="minorHAnsi"/>
                  <w:b/>
                  <w:szCs w:val="18"/>
                </w:rPr>
                <w:delText xml:space="preserve">. </w:delText>
              </w:r>
              <w:r w:rsidDel="00E804A4">
                <w:rPr>
                  <w:rFonts w:asciiTheme="minorHAnsi" w:hAnsiTheme="minorHAnsi"/>
                  <w:b/>
                  <w:szCs w:val="18"/>
                </w:rPr>
                <w:delText>Kitchen Exhaust System</w:delText>
              </w:r>
              <w:r w:rsidRPr="0029047D" w:rsidDel="00E804A4">
                <w:rPr>
                  <w:rFonts w:asciiTheme="minorHAnsi" w:hAnsiTheme="minorHAnsi"/>
                  <w:szCs w:val="18"/>
                </w:rPr>
                <w:delText xml:space="preserve"> </w:delText>
              </w:r>
            </w:del>
          </w:p>
        </w:tc>
      </w:tr>
      <w:tr w:rsidR="00310D9A" w:rsidRPr="00467A82" w:rsidDel="00E804A4" w14:paraId="543B8E9E" w14:textId="5C993396" w:rsidTr="00142935">
        <w:trPr>
          <w:trHeight w:val="158"/>
          <w:del w:id="217" w:author="Markstrum, Alexis@Energy" w:date="2019-10-14T15:15:00Z"/>
        </w:trPr>
        <w:tc>
          <w:tcPr>
            <w:tcW w:w="586" w:type="dxa"/>
            <w:vAlign w:val="center"/>
          </w:tcPr>
          <w:p w14:paraId="604C4657" w14:textId="7686081D" w:rsidR="00310D9A" w:rsidRPr="00467A82" w:rsidDel="00E804A4" w:rsidRDefault="00310D9A" w:rsidP="00142935">
            <w:pPr>
              <w:keepNext/>
              <w:jc w:val="center"/>
              <w:rPr>
                <w:del w:id="218" w:author="Markstrum, Alexis@Energy" w:date="2019-10-14T15:15:00Z"/>
                <w:rFonts w:asciiTheme="minorHAnsi" w:hAnsiTheme="minorHAnsi"/>
                <w:sz w:val="18"/>
                <w:szCs w:val="18"/>
              </w:rPr>
            </w:pPr>
            <w:del w:id="219" w:author="Markstrum, Alexis@Energy" w:date="2019-10-14T15:15:00Z">
              <w:r w:rsidDel="00E804A4">
                <w:rPr>
                  <w:rFonts w:asciiTheme="minorHAnsi" w:hAnsiTheme="minorHAnsi"/>
                  <w:sz w:val="18"/>
                  <w:szCs w:val="18"/>
                </w:rPr>
                <w:delText>01</w:delText>
              </w:r>
            </w:del>
          </w:p>
        </w:tc>
        <w:tc>
          <w:tcPr>
            <w:tcW w:w="4629" w:type="dxa"/>
            <w:vAlign w:val="center"/>
          </w:tcPr>
          <w:p w14:paraId="693351F8" w14:textId="7E73C6C9" w:rsidR="00310D9A" w:rsidRPr="00467A82" w:rsidDel="00E804A4" w:rsidRDefault="00310D9A" w:rsidP="00142935">
            <w:pPr>
              <w:keepNext/>
              <w:rPr>
                <w:del w:id="220" w:author="Markstrum, Alexis@Energy" w:date="2019-10-14T15:15:00Z"/>
                <w:rFonts w:asciiTheme="minorHAnsi" w:hAnsiTheme="minorHAnsi"/>
                <w:sz w:val="18"/>
                <w:szCs w:val="18"/>
              </w:rPr>
            </w:pPr>
            <w:del w:id="221" w:author="Markstrum, Alexis@Energy" w:date="2019-10-14T15:15:00Z">
              <w:r w:rsidDel="00E804A4">
                <w:rPr>
                  <w:rFonts w:asciiTheme="minorHAnsi" w:hAnsiTheme="minorHAnsi"/>
                  <w:sz w:val="18"/>
                  <w:szCs w:val="18"/>
                </w:rPr>
                <w:delText>Manufacturer Name</w:delText>
              </w:r>
            </w:del>
          </w:p>
        </w:tc>
        <w:tc>
          <w:tcPr>
            <w:tcW w:w="5575" w:type="dxa"/>
            <w:vAlign w:val="center"/>
          </w:tcPr>
          <w:p w14:paraId="70DC732E" w14:textId="3A9E0E59" w:rsidR="00310D9A" w:rsidRPr="00467A82" w:rsidDel="00E804A4" w:rsidRDefault="00310D9A" w:rsidP="00142935">
            <w:pPr>
              <w:keepNext/>
              <w:rPr>
                <w:del w:id="222" w:author="Markstrum, Alexis@Energy" w:date="2019-10-14T15:15:00Z"/>
                <w:rFonts w:asciiTheme="minorHAnsi" w:hAnsiTheme="minorHAnsi"/>
                <w:sz w:val="18"/>
                <w:szCs w:val="18"/>
              </w:rPr>
            </w:pPr>
          </w:p>
        </w:tc>
      </w:tr>
      <w:tr w:rsidR="00310D9A" w:rsidRPr="00467A82" w:rsidDel="00E804A4" w14:paraId="29CDDD89" w14:textId="746488FA" w:rsidTr="00142935">
        <w:trPr>
          <w:trHeight w:val="158"/>
          <w:del w:id="223" w:author="Markstrum, Alexis@Energy" w:date="2019-10-14T15:15:00Z"/>
        </w:trPr>
        <w:tc>
          <w:tcPr>
            <w:tcW w:w="586" w:type="dxa"/>
            <w:vAlign w:val="center"/>
          </w:tcPr>
          <w:p w14:paraId="0BDB1440" w14:textId="7C5CF7BA" w:rsidR="00310D9A" w:rsidDel="00E804A4" w:rsidRDefault="00310D9A" w:rsidP="00142935">
            <w:pPr>
              <w:keepNext/>
              <w:jc w:val="center"/>
              <w:rPr>
                <w:del w:id="224" w:author="Markstrum, Alexis@Energy" w:date="2019-10-14T15:15:00Z"/>
                <w:rFonts w:asciiTheme="minorHAnsi" w:hAnsiTheme="minorHAnsi"/>
                <w:sz w:val="18"/>
                <w:szCs w:val="18"/>
              </w:rPr>
            </w:pPr>
            <w:del w:id="225" w:author="Markstrum, Alexis@Energy" w:date="2019-10-14T15:15:00Z">
              <w:r w:rsidDel="00E804A4">
                <w:rPr>
                  <w:rFonts w:asciiTheme="minorHAnsi" w:hAnsiTheme="minorHAnsi"/>
                  <w:sz w:val="18"/>
                  <w:szCs w:val="18"/>
                </w:rPr>
                <w:delText>02</w:delText>
              </w:r>
            </w:del>
          </w:p>
        </w:tc>
        <w:tc>
          <w:tcPr>
            <w:tcW w:w="4629" w:type="dxa"/>
            <w:vAlign w:val="center"/>
          </w:tcPr>
          <w:p w14:paraId="6EA48E59" w14:textId="15988C8A" w:rsidR="00310D9A" w:rsidDel="00E804A4" w:rsidRDefault="00310D9A" w:rsidP="00142935">
            <w:pPr>
              <w:keepNext/>
              <w:rPr>
                <w:del w:id="226" w:author="Markstrum, Alexis@Energy" w:date="2019-10-14T15:15:00Z"/>
                <w:rFonts w:asciiTheme="minorHAnsi" w:hAnsiTheme="minorHAnsi"/>
                <w:sz w:val="18"/>
                <w:szCs w:val="18"/>
              </w:rPr>
            </w:pPr>
            <w:del w:id="227" w:author="Markstrum, Alexis@Energy" w:date="2019-10-14T15:15:00Z">
              <w:r w:rsidDel="00E804A4">
                <w:rPr>
                  <w:rFonts w:asciiTheme="minorHAnsi" w:hAnsiTheme="minorHAnsi"/>
                  <w:sz w:val="18"/>
                  <w:szCs w:val="18"/>
                </w:rPr>
                <w:delText>System Type</w:delText>
              </w:r>
            </w:del>
          </w:p>
        </w:tc>
        <w:tc>
          <w:tcPr>
            <w:tcW w:w="5575" w:type="dxa"/>
            <w:vAlign w:val="center"/>
          </w:tcPr>
          <w:p w14:paraId="39F5E7E4" w14:textId="18544840" w:rsidR="00310D9A" w:rsidDel="00E804A4" w:rsidRDefault="00310D9A" w:rsidP="00142935">
            <w:pPr>
              <w:keepNext/>
              <w:rPr>
                <w:del w:id="228" w:author="Markstrum, Alexis@Energy" w:date="2019-10-14T15:15:00Z"/>
                <w:rFonts w:asciiTheme="minorHAnsi" w:hAnsiTheme="minorHAnsi"/>
                <w:sz w:val="18"/>
                <w:szCs w:val="18"/>
              </w:rPr>
            </w:pPr>
          </w:p>
        </w:tc>
      </w:tr>
      <w:tr w:rsidR="00310D9A" w:rsidRPr="00467A82" w:rsidDel="00E804A4" w14:paraId="2BB72F02" w14:textId="18F6B29E" w:rsidTr="00142935">
        <w:trPr>
          <w:trHeight w:val="158"/>
          <w:del w:id="229" w:author="Markstrum, Alexis@Energy" w:date="2019-10-14T15:15:00Z"/>
        </w:trPr>
        <w:tc>
          <w:tcPr>
            <w:tcW w:w="586" w:type="dxa"/>
            <w:vAlign w:val="center"/>
          </w:tcPr>
          <w:p w14:paraId="59B8A417" w14:textId="4FE7D4D5" w:rsidR="00310D9A" w:rsidDel="00E804A4" w:rsidRDefault="00310D9A" w:rsidP="00142935">
            <w:pPr>
              <w:keepNext/>
              <w:jc w:val="center"/>
              <w:rPr>
                <w:del w:id="230" w:author="Markstrum, Alexis@Energy" w:date="2019-10-14T15:15:00Z"/>
                <w:rFonts w:asciiTheme="minorHAnsi" w:hAnsiTheme="minorHAnsi"/>
                <w:sz w:val="18"/>
                <w:szCs w:val="18"/>
              </w:rPr>
            </w:pPr>
            <w:del w:id="231" w:author="Markstrum, Alexis@Energy" w:date="2019-10-14T15:15:00Z">
              <w:r w:rsidDel="00E804A4">
                <w:rPr>
                  <w:rFonts w:asciiTheme="minorHAnsi" w:hAnsiTheme="minorHAnsi"/>
                  <w:sz w:val="18"/>
                  <w:szCs w:val="18"/>
                </w:rPr>
                <w:delText>03</w:delText>
              </w:r>
            </w:del>
          </w:p>
        </w:tc>
        <w:tc>
          <w:tcPr>
            <w:tcW w:w="4629" w:type="dxa"/>
            <w:vAlign w:val="center"/>
          </w:tcPr>
          <w:p w14:paraId="1B7BDF99" w14:textId="309EB554" w:rsidR="00310D9A" w:rsidRPr="00C27BAB" w:rsidDel="00E804A4" w:rsidRDefault="00310D9A" w:rsidP="00142935">
            <w:pPr>
              <w:keepNext/>
              <w:rPr>
                <w:del w:id="232" w:author="Markstrum, Alexis@Energy" w:date="2019-10-14T15:15:00Z"/>
                <w:rFonts w:asciiTheme="minorHAnsi" w:hAnsiTheme="minorHAnsi"/>
                <w:sz w:val="18"/>
                <w:szCs w:val="18"/>
              </w:rPr>
            </w:pPr>
            <w:del w:id="233" w:author="Markstrum, Alexis@Energy" w:date="2019-10-14T15:15:00Z">
              <w:r w:rsidDel="00E804A4">
                <w:rPr>
                  <w:rFonts w:asciiTheme="minorHAnsi" w:hAnsiTheme="minorHAnsi"/>
                  <w:sz w:val="18"/>
                  <w:szCs w:val="18"/>
                </w:rPr>
                <w:delText>HVI Directory Listed Model Number</w:delText>
              </w:r>
            </w:del>
          </w:p>
        </w:tc>
        <w:tc>
          <w:tcPr>
            <w:tcW w:w="5575" w:type="dxa"/>
            <w:vAlign w:val="center"/>
          </w:tcPr>
          <w:p w14:paraId="7A3DB0DE" w14:textId="539F1508" w:rsidR="00310D9A" w:rsidRPr="00C27BAB" w:rsidDel="00E804A4" w:rsidRDefault="00310D9A" w:rsidP="00142935">
            <w:pPr>
              <w:keepNext/>
              <w:rPr>
                <w:del w:id="234" w:author="Markstrum, Alexis@Energy" w:date="2019-10-14T15:15:00Z"/>
                <w:rFonts w:asciiTheme="minorHAnsi" w:hAnsiTheme="minorHAnsi"/>
                <w:sz w:val="18"/>
                <w:szCs w:val="18"/>
              </w:rPr>
            </w:pPr>
          </w:p>
        </w:tc>
      </w:tr>
      <w:tr w:rsidR="00310D9A" w:rsidRPr="00467A82" w:rsidDel="00E804A4" w14:paraId="7DB4DC18" w14:textId="6FD6AF9D" w:rsidTr="00142935">
        <w:trPr>
          <w:trHeight w:val="158"/>
          <w:del w:id="235" w:author="Markstrum, Alexis@Energy" w:date="2019-10-14T15:15:00Z"/>
        </w:trPr>
        <w:tc>
          <w:tcPr>
            <w:tcW w:w="586" w:type="dxa"/>
            <w:vAlign w:val="center"/>
          </w:tcPr>
          <w:p w14:paraId="2D932B08" w14:textId="4B2F21A7" w:rsidR="00310D9A" w:rsidDel="00E804A4" w:rsidRDefault="00310D9A" w:rsidP="00142935">
            <w:pPr>
              <w:keepNext/>
              <w:jc w:val="center"/>
              <w:rPr>
                <w:del w:id="236" w:author="Markstrum, Alexis@Energy" w:date="2019-10-14T15:15:00Z"/>
                <w:rFonts w:asciiTheme="minorHAnsi" w:hAnsiTheme="minorHAnsi"/>
                <w:sz w:val="18"/>
                <w:szCs w:val="18"/>
              </w:rPr>
            </w:pPr>
            <w:del w:id="237" w:author="Markstrum, Alexis@Energy" w:date="2019-10-14T15:15:00Z">
              <w:r w:rsidDel="00E804A4">
                <w:rPr>
                  <w:rFonts w:asciiTheme="minorHAnsi" w:hAnsiTheme="minorHAnsi"/>
                  <w:sz w:val="18"/>
                  <w:szCs w:val="18"/>
                </w:rPr>
                <w:delText>04</w:delText>
              </w:r>
            </w:del>
          </w:p>
        </w:tc>
        <w:tc>
          <w:tcPr>
            <w:tcW w:w="4629" w:type="dxa"/>
            <w:vAlign w:val="center"/>
          </w:tcPr>
          <w:p w14:paraId="01E69A71" w14:textId="6A2ADDBB" w:rsidR="00310D9A" w:rsidDel="00E804A4" w:rsidRDefault="00310D9A" w:rsidP="00142935">
            <w:pPr>
              <w:keepNext/>
              <w:rPr>
                <w:del w:id="238" w:author="Markstrum, Alexis@Energy" w:date="2019-10-14T15:15:00Z"/>
                <w:rFonts w:asciiTheme="minorHAnsi" w:hAnsiTheme="minorHAnsi"/>
                <w:sz w:val="18"/>
                <w:szCs w:val="18"/>
              </w:rPr>
            </w:pPr>
            <w:del w:id="239" w:author="Markstrum, Alexis@Energy" w:date="2019-10-14T15:15:00Z">
              <w:r w:rsidDel="00E804A4">
                <w:rPr>
                  <w:rFonts w:asciiTheme="minorHAnsi" w:hAnsiTheme="minorHAnsi"/>
                  <w:sz w:val="18"/>
                  <w:szCs w:val="18"/>
                </w:rPr>
                <w:delText>HVI Directory Listed Rated Airflow</w:delText>
              </w:r>
            </w:del>
          </w:p>
        </w:tc>
        <w:tc>
          <w:tcPr>
            <w:tcW w:w="5575" w:type="dxa"/>
            <w:vAlign w:val="center"/>
          </w:tcPr>
          <w:p w14:paraId="06BF8DF0" w14:textId="09893584" w:rsidR="00310D9A" w:rsidRPr="00C27BAB" w:rsidDel="00E804A4" w:rsidRDefault="00310D9A" w:rsidP="00142935">
            <w:pPr>
              <w:keepNext/>
              <w:rPr>
                <w:del w:id="240" w:author="Markstrum, Alexis@Energy" w:date="2019-10-14T15:15:00Z"/>
                <w:rFonts w:asciiTheme="minorHAnsi" w:hAnsiTheme="minorHAnsi"/>
                <w:sz w:val="18"/>
                <w:szCs w:val="18"/>
              </w:rPr>
            </w:pPr>
          </w:p>
        </w:tc>
      </w:tr>
      <w:tr w:rsidR="00310D9A" w:rsidRPr="00467A82" w:rsidDel="00E804A4" w14:paraId="7CB3AA83" w14:textId="414ACE0B" w:rsidTr="00142935">
        <w:trPr>
          <w:trHeight w:val="158"/>
          <w:del w:id="241" w:author="Markstrum, Alexis@Energy" w:date="2019-10-14T15:15:00Z"/>
        </w:trPr>
        <w:tc>
          <w:tcPr>
            <w:tcW w:w="586" w:type="dxa"/>
            <w:vAlign w:val="center"/>
          </w:tcPr>
          <w:p w14:paraId="1E6C867D" w14:textId="1A1C0FC0" w:rsidR="00310D9A" w:rsidDel="00E804A4" w:rsidRDefault="00310D9A" w:rsidP="00142935">
            <w:pPr>
              <w:keepNext/>
              <w:jc w:val="center"/>
              <w:rPr>
                <w:del w:id="242" w:author="Markstrum, Alexis@Energy" w:date="2019-10-14T15:15:00Z"/>
                <w:rFonts w:asciiTheme="minorHAnsi" w:hAnsiTheme="minorHAnsi"/>
                <w:sz w:val="18"/>
                <w:szCs w:val="18"/>
              </w:rPr>
            </w:pPr>
            <w:del w:id="243" w:author="Markstrum, Alexis@Energy" w:date="2019-10-14T15:15:00Z">
              <w:r w:rsidDel="00E804A4">
                <w:rPr>
                  <w:rFonts w:asciiTheme="minorHAnsi" w:hAnsiTheme="minorHAnsi"/>
                  <w:sz w:val="18"/>
                  <w:szCs w:val="18"/>
                </w:rPr>
                <w:delText>05</w:delText>
              </w:r>
            </w:del>
          </w:p>
        </w:tc>
        <w:tc>
          <w:tcPr>
            <w:tcW w:w="4629" w:type="dxa"/>
            <w:vAlign w:val="center"/>
          </w:tcPr>
          <w:p w14:paraId="447024D4" w14:textId="0B4826F3" w:rsidR="00310D9A" w:rsidDel="00E804A4" w:rsidRDefault="00310D9A" w:rsidP="00142935">
            <w:pPr>
              <w:keepNext/>
              <w:rPr>
                <w:del w:id="244" w:author="Markstrum, Alexis@Energy" w:date="2019-10-14T15:15:00Z"/>
                <w:rFonts w:asciiTheme="minorHAnsi" w:hAnsiTheme="minorHAnsi"/>
                <w:sz w:val="18"/>
                <w:szCs w:val="18"/>
              </w:rPr>
            </w:pPr>
            <w:del w:id="245" w:author="Markstrum, Alexis@Energy" w:date="2019-10-14T15:15:00Z">
              <w:r w:rsidDel="00E804A4">
                <w:rPr>
                  <w:rFonts w:asciiTheme="minorHAnsi" w:hAnsiTheme="minorHAnsi"/>
                  <w:sz w:val="18"/>
                  <w:szCs w:val="18"/>
                </w:rPr>
                <w:delText>HVI Directory Listed Sound Rating</w:delText>
              </w:r>
            </w:del>
          </w:p>
        </w:tc>
        <w:tc>
          <w:tcPr>
            <w:tcW w:w="5575" w:type="dxa"/>
            <w:vAlign w:val="center"/>
          </w:tcPr>
          <w:p w14:paraId="1D41B46E" w14:textId="6A0AF44B" w:rsidR="00310D9A" w:rsidRPr="00C27BAB" w:rsidDel="00E804A4" w:rsidRDefault="00310D9A" w:rsidP="00142935">
            <w:pPr>
              <w:keepNext/>
              <w:rPr>
                <w:del w:id="246" w:author="Markstrum, Alexis@Energy" w:date="2019-10-14T15:15:00Z"/>
                <w:rFonts w:asciiTheme="minorHAnsi" w:hAnsiTheme="minorHAnsi"/>
                <w:sz w:val="18"/>
                <w:szCs w:val="18"/>
              </w:rPr>
            </w:pPr>
          </w:p>
        </w:tc>
      </w:tr>
      <w:tr w:rsidR="00310D9A" w:rsidRPr="00467A82" w:rsidDel="00E804A4" w14:paraId="77A2D347" w14:textId="0A577DC2" w:rsidTr="00142935">
        <w:trPr>
          <w:trHeight w:val="158"/>
          <w:del w:id="247" w:author="Markstrum, Alexis@Energy" w:date="2019-10-14T15:15:00Z"/>
        </w:trPr>
        <w:tc>
          <w:tcPr>
            <w:tcW w:w="586" w:type="dxa"/>
            <w:vAlign w:val="center"/>
          </w:tcPr>
          <w:p w14:paraId="13A15988" w14:textId="6DCF4BF1" w:rsidR="00310D9A" w:rsidDel="00E804A4" w:rsidRDefault="00310D9A" w:rsidP="00142935">
            <w:pPr>
              <w:keepNext/>
              <w:jc w:val="center"/>
              <w:rPr>
                <w:del w:id="248" w:author="Markstrum, Alexis@Energy" w:date="2019-10-14T15:15:00Z"/>
                <w:rFonts w:asciiTheme="minorHAnsi" w:hAnsiTheme="minorHAnsi"/>
                <w:sz w:val="18"/>
                <w:szCs w:val="18"/>
              </w:rPr>
            </w:pPr>
            <w:del w:id="249" w:author="Markstrum, Alexis@Energy" w:date="2019-10-14T15:15:00Z">
              <w:r w:rsidDel="00E804A4">
                <w:rPr>
                  <w:rFonts w:asciiTheme="minorHAnsi" w:hAnsiTheme="minorHAnsi"/>
                  <w:sz w:val="18"/>
                  <w:szCs w:val="18"/>
                </w:rPr>
                <w:delText>06</w:delText>
              </w:r>
            </w:del>
          </w:p>
        </w:tc>
        <w:tc>
          <w:tcPr>
            <w:tcW w:w="4629" w:type="dxa"/>
            <w:vAlign w:val="center"/>
          </w:tcPr>
          <w:p w14:paraId="2FF46649" w14:textId="44A1557C" w:rsidR="00310D9A" w:rsidDel="00E804A4" w:rsidRDefault="00310D9A" w:rsidP="00142935">
            <w:pPr>
              <w:keepNext/>
              <w:rPr>
                <w:del w:id="250" w:author="Markstrum, Alexis@Energy" w:date="2019-10-14T15:15:00Z"/>
                <w:rFonts w:asciiTheme="minorHAnsi" w:hAnsiTheme="minorHAnsi"/>
                <w:sz w:val="18"/>
                <w:szCs w:val="18"/>
              </w:rPr>
            </w:pPr>
            <w:del w:id="251" w:author="Markstrum, Alexis@Energy" w:date="2019-10-14T15:15:00Z">
              <w:r w:rsidDel="00E804A4">
                <w:rPr>
                  <w:rFonts w:asciiTheme="minorHAnsi" w:hAnsiTheme="minorHAnsi"/>
                  <w:sz w:val="18"/>
                  <w:szCs w:val="18"/>
                </w:rPr>
                <w:delText>Minimum Airflow (if different than rated airflow)</w:delText>
              </w:r>
            </w:del>
          </w:p>
        </w:tc>
        <w:tc>
          <w:tcPr>
            <w:tcW w:w="5575" w:type="dxa"/>
            <w:vAlign w:val="center"/>
          </w:tcPr>
          <w:p w14:paraId="2B51AE92" w14:textId="7C59567A" w:rsidR="00310D9A" w:rsidDel="00E804A4" w:rsidRDefault="00310D9A" w:rsidP="00142935">
            <w:pPr>
              <w:keepNext/>
              <w:rPr>
                <w:del w:id="252" w:author="Markstrum, Alexis@Energy" w:date="2019-10-14T15:15:00Z"/>
                <w:rFonts w:asciiTheme="minorHAnsi" w:hAnsiTheme="minorHAnsi"/>
                <w:sz w:val="18"/>
                <w:szCs w:val="18"/>
              </w:rPr>
            </w:pPr>
          </w:p>
        </w:tc>
      </w:tr>
      <w:tr w:rsidR="00310D9A" w:rsidRPr="00467A82" w:rsidDel="00E804A4" w14:paraId="33FF9887" w14:textId="6BBF3E54" w:rsidTr="00142935">
        <w:trPr>
          <w:trHeight w:val="158"/>
          <w:del w:id="253" w:author="Markstrum, Alexis@Energy" w:date="2019-10-14T15:15:00Z"/>
        </w:trPr>
        <w:tc>
          <w:tcPr>
            <w:tcW w:w="586" w:type="dxa"/>
            <w:vAlign w:val="center"/>
          </w:tcPr>
          <w:p w14:paraId="3C904C7F" w14:textId="598043A2" w:rsidR="00310D9A" w:rsidDel="00E804A4" w:rsidRDefault="00310D9A" w:rsidP="00142935">
            <w:pPr>
              <w:keepNext/>
              <w:jc w:val="center"/>
              <w:rPr>
                <w:del w:id="254" w:author="Markstrum, Alexis@Energy" w:date="2019-10-14T15:15:00Z"/>
                <w:rFonts w:asciiTheme="minorHAnsi" w:hAnsiTheme="minorHAnsi"/>
                <w:sz w:val="18"/>
                <w:szCs w:val="18"/>
              </w:rPr>
            </w:pPr>
            <w:del w:id="255" w:author="Markstrum, Alexis@Energy" w:date="2019-10-14T15:15:00Z">
              <w:r w:rsidDel="00E804A4">
                <w:rPr>
                  <w:rFonts w:asciiTheme="minorHAnsi" w:hAnsiTheme="minorHAnsi"/>
                  <w:sz w:val="18"/>
                  <w:szCs w:val="18"/>
                </w:rPr>
                <w:delText>07</w:delText>
              </w:r>
            </w:del>
          </w:p>
        </w:tc>
        <w:tc>
          <w:tcPr>
            <w:tcW w:w="4629" w:type="dxa"/>
            <w:vAlign w:val="center"/>
          </w:tcPr>
          <w:p w14:paraId="06D367CD" w14:textId="28AF749F" w:rsidR="00310D9A" w:rsidDel="00E804A4" w:rsidRDefault="00310D9A" w:rsidP="00142935">
            <w:pPr>
              <w:keepNext/>
              <w:rPr>
                <w:del w:id="256" w:author="Markstrum, Alexis@Energy" w:date="2019-10-14T15:15:00Z"/>
                <w:rFonts w:asciiTheme="minorHAnsi" w:hAnsiTheme="minorHAnsi"/>
                <w:sz w:val="18"/>
                <w:szCs w:val="18"/>
              </w:rPr>
            </w:pPr>
            <w:del w:id="257" w:author="Markstrum, Alexis@Energy" w:date="2019-10-14T15:15:00Z">
              <w:r w:rsidDel="00E804A4">
                <w:rPr>
                  <w:rFonts w:asciiTheme="minorHAnsi" w:hAnsiTheme="minorHAnsi"/>
                  <w:sz w:val="18"/>
                  <w:szCs w:val="18"/>
                </w:rPr>
                <w:delText>Operation Schedule</w:delText>
              </w:r>
            </w:del>
          </w:p>
        </w:tc>
        <w:tc>
          <w:tcPr>
            <w:tcW w:w="5575" w:type="dxa"/>
            <w:vAlign w:val="center"/>
          </w:tcPr>
          <w:p w14:paraId="7741D7C5" w14:textId="6E19B846" w:rsidR="00310D9A" w:rsidRPr="00C27BAB" w:rsidDel="00E804A4" w:rsidRDefault="00310D9A" w:rsidP="00142935">
            <w:pPr>
              <w:keepNext/>
              <w:rPr>
                <w:del w:id="258" w:author="Markstrum, Alexis@Energy" w:date="2019-10-14T15:15:00Z"/>
                <w:rFonts w:asciiTheme="minorHAnsi" w:hAnsiTheme="minorHAnsi"/>
                <w:sz w:val="18"/>
                <w:szCs w:val="18"/>
              </w:rPr>
            </w:pPr>
          </w:p>
        </w:tc>
      </w:tr>
      <w:tr w:rsidR="00310D9A" w:rsidRPr="00467A82" w:rsidDel="00E804A4" w14:paraId="34D5F4EC" w14:textId="291E2C17" w:rsidTr="00142935">
        <w:trPr>
          <w:trHeight w:val="158"/>
          <w:del w:id="259" w:author="Markstrum, Alexis@Energy" w:date="2019-10-14T15:15:00Z"/>
        </w:trPr>
        <w:tc>
          <w:tcPr>
            <w:tcW w:w="586" w:type="dxa"/>
            <w:vAlign w:val="center"/>
          </w:tcPr>
          <w:p w14:paraId="6F8B4589" w14:textId="22C701BF" w:rsidR="00310D9A" w:rsidDel="00E804A4" w:rsidRDefault="00310D9A" w:rsidP="00142935">
            <w:pPr>
              <w:keepNext/>
              <w:jc w:val="center"/>
              <w:rPr>
                <w:del w:id="260" w:author="Markstrum, Alexis@Energy" w:date="2019-10-14T15:15:00Z"/>
                <w:rFonts w:asciiTheme="minorHAnsi" w:hAnsiTheme="minorHAnsi"/>
                <w:sz w:val="18"/>
                <w:szCs w:val="18"/>
              </w:rPr>
            </w:pPr>
            <w:del w:id="261" w:author="Markstrum, Alexis@Energy" w:date="2019-10-14T15:15:00Z">
              <w:r w:rsidDel="00E804A4">
                <w:rPr>
                  <w:rFonts w:asciiTheme="minorHAnsi" w:hAnsiTheme="minorHAnsi"/>
                  <w:sz w:val="18"/>
                  <w:szCs w:val="18"/>
                </w:rPr>
                <w:delText>08</w:delText>
              </w:r>
            </w:del>
          </w:p>
        </w:tc>
        <w:tc>
          <w:tcPr>
            <w:tcW w:w="4629" w:type="dxa"/>
            <w:vAlign w:val="center"/>
          </w:tcPr>
          <w:p w14:paraId="4CF79872" w14:textId="479ABF26" w:rsidR="00310D9A" w:rsidDel="00E804A4" w:rsidRDefault="00310D9A" w:rsidP="00142935">
            <w:pPr>
              <w:keepNext/>
              <w:rPr>
                <w:del w:id="262" w:author="Markstrum, Alexis@Energy" w:date="2019-10-14T15:15:00Z"/>
                <w:rFonts w:asciiTheme="minorHAnsi" w:hAnsiTheme="minorHAnsi"/>
                <w:sz w:val="18"/>
                <w:szCs w:val="18"/>
              </w:rPr>
            </w:pPr>
            <w:del w:id="263" w:author="Markstrum, Alexis@Energy" w:date="2019-10-14T15:15:00Z">
              <w:r w:rsidDel="00E804A4">
                <w:rPr>
                  <w:rFonts w:asciiTheme="minorHAnsi" w:hAnsiTheme="minorHAnsi"/>
                  <w:sz w:val="18"/>
                  <w:szCs w:val="18"/>
                </w:rPr>
                <w:delText>Required Minimum Ventilation Rate</w:delText>
              </w:r>
            </w:del>
          </w:p>
        </w:tc>
        <w:tc>
          <w:tcPr>
            <w:tcW w:w="5575" w:type="dxa"/>
            <w:vAlign w:val="center"/>
          </w:tcPr>
          <w:p w14:paraId="094846EF" w14:textId="16A3E894" w:rsidR="00310D9A" w:rsidDel="00E804A4" w:rsidRDefault="00310D9A" w:rsidP="00142935">
            <w:pPr>
              <w:keepNext/>
              <w:rPr>
                <w:del w:id="264" w:author="Markstrum, Alexis@Energy" w:date="2019-10-14T15:15:00Z"/>
                <w:rFonts w:asciiTheme="minorHAnsi" w:hAnsiTheme="minorHAnsi"/>
                <w:sz w:val="18"/>
                <w:szCs w:val="18"/>
              </w:rPr>
            </w:pPr>
          </w:p>
        </w:tc>
      </w:tr>
      <w:tr w:rsidR="00310D9A" w:rsidRPr="00467A82" w:rsidDel="00E804A4" w14:paraId="3B6D872C" w14:textId="672BE456" w:rsidTr="00142935">
        <w:trPr>
          <w:trHeight w:val="158"/>
          <w:del w:id="265" w:author="Markstrum, Alexis@Energy" w:date="2019-10-14T15:15:00Z"/>
        </w:trPr>
        <w:tc>
          <w:tcPr>
            <w:tcW w:w="586" w:type="dxa"/>
            <w:vAlign w:val="center"/>
          </w:tcPr>
          <w:p w14:paraId="0F21E11F" w14:textId="058E3C49" w:rsidR="00310D9A" w:rsidDel="00E804A4" w:rsidRDefault="00310D9A" w:rsidP="00142935">
            <w:pPr>
              <w:keepNext/>
              <w:jc w:val="center"/>
              <w:rPr>
                <w:del w:id="266" w:author="Markstrum, Alexis@Energy" w:date="2019-10-14T15:15:00Z"/>
                <w:rFonts w:asciiTheme="minorHAnsi" w:hAnsiTheme="minorHAnsi"/>
                <w:sz w:val="18"/>
                <w:szCs w:val="18"/>
              </w:rPr>
            </w:pPr>
            <w:del w:id="267" w:author="Markstrum, Alexis@Energy" w:date="2019-10-14T15:15:00Z">
              <w:r w:rsidDel="00E804A4">
                <w:rPr>
                  <w:rFonts w:asciiTheme="minorHAnsi" w:hAnsiTheme="minorHAnsi"/>
                  <w:sz w:val="18"/>
                  <w:szCs w:val="18"/>
                </w:rPr>
                <w:delText>09</w:delText>
              </w:r>
            </w:del>
          </w:p>
        </w:tc>
        <w:tc>
          <w:tcPr>
            <w:tcW w:w="4629" w:type="dxa"/>
            <w:vAlign w:val="center"/>
          </w:tcPr>
          <w:p w14:paraId="21C61E82" w14:textId="3CAB6C66" w:rsidR="00310D9A" w:rsidDel="00E804A4" w:rsidRDefault="00310D9A" w:rsidP="00142935">
            <w:pPr>
              <w:keepNext/>
              <w:rPr>
                <w:del w:id="268" w:author="Markstrum, Alexis@Energy" w:date="2019-10-14T15:15:00Z"/>
                <w:rFonts w:asciiTheme="minorHAnsi" w:hAnsiTheme="minorHAnsi"/>
                <w:sz w:val="18"/>
                <w:szCs w:val="18"/>
              </w:rPr>
            </w:pPr>
            <w:del w:id="269" w:author="Markstrum, Alexis@Energy" w:date="2019-10-14T15:15:00Z">
              <w:r w:rsidDel="00E804A4">
                <w:rPr>
                  <w:rFonts w:asciiTheme="minorHAnsi" w:hAnsiTheme="minorHAnsi"/>
                  <w:sz w:val="18"/>
                  <w:szCs w:val="18"/>
                </w:rPr>
                <w:delText>Maximum Sound Rating</w:delText>
              </w:r>
            </w:del>
          </w:p>
        </w:tc>
        <w:tc>
          <w:tcPr>
            <w:tcW w:w="5575" w:type="dxa"/>
            <w:vAlign w:val="center"/>
          </w:tcPr>
          <w:p w14:paraId="08AEF805" w14:textId="176A6185" w:rsidR="00310D9A" w:rsidDel="00E804A4" w:rsidRDefault="00310D9A" w:rsidP="00142935">
            <w:pPr>
              <w:keepNext/>
              <w:rPr>
                <w:del w:id="270" w:author="Markstrum, Alexis@Energy" w:date="2019-10-14T15:15:00Z"/>
                <w:rFonts w:asciiTheme="minorHAnsi" w:hAnsiTheme="minorHAnsi"/>
                <w:sz w:val="18"/>
                <w:szCs w:val="18"/>
              </w:rPr>
            </w:pPr>
          </w:p>
        </w:tc>
      </w:tr>
      <w:tr w:rsidR="00310D9A" w:rsidRPr="00467A82" w:rsidDel="00E804A4" w14:paraId="31CCEA7B" w14:textId="332720BC" w:rsidTr="00142935">
        <w:trPr>
          <w:trHeight w:val="158"/>
          <w:del w:id="271" w:author="Markstrum, Alexis@Energy" w:date="2019-10-14T15:15:00Z"/>
        </w:trPr>
        <w:tc>
          <w:tcPr>
            <w:tcW w:w="586" w:type="dxa"/>
            <w:vAlign w:val="center"/>
          </w:tcPr>
          <w:p w14:paraId="73E77507" w14:textId="19E399DA" w:rsidR="00310D9A" w:rsidDel="00E804A4" w:rsidRDefault="00310D9A" w:rsidP="00142935">
            <w:pPr>
              <w:keepNext/>
              <w:jc w:val="center"/>
              <w:rPr>
                <w:del w:id="272" w:author="Markstrum, Alexis@Energy" w:date="2019-10-14T15:15:00Z"/>
                <w:rFonts w:asciiTheme="minorHAnsi" w:hAnsiTheme="minorHAnsi"/>
                <w:sz w:val="18"/>
                <w:szCs w:val="18"/>
              </w:rPr>
            </w:pPr>
            <w:del w:id="273" w:author="Markstrum, Alexis@Energy" w:date="2019-10-14T15:15:00Z">
              <w:r w:rsidDel="00E804A4">
                <w:rPr>
                  <w:rFonts w:asciiTheme="minorHAnsi" w:hAnsiTheme="minorHAnsi"/>
                  <w:sz w:val="18"/>
                  <w:szCs w:val="18"/>
                </w:rPr>
                <w:delText>10</w:delText>
              </w:r>
            </w:del>
          </w:p>
        </w:tc>
        <w:tc>
          <w:tcPr>
            <w:tcW w:w="4629" w:type="dxa"/>
            <w:vAlign w:val="center"/>
          </w:tcPr>
          <w:p w14:paraId="118189C7" w14:textId="4B91F52B" w:rsidR="00310D9A" w:rsidDel="00E804A4" w:rsidRDefault="00310D9A" w:rsidP="00142935">
            <w:pPr>
              <w:keepNext/>
              <w:rPr>
                <w:del w:id="274" w:author="Markstrum, Alexis@Energy" w:date="2019-10-14T15:15:00Z"/>
                <w:rFonts w:asciiTheme="minorHAnsi" w:hAnsiTheme="minorHAnsi"/>
                <w:sz w:val="18"/>
                <w:szCs w:val="18"/>
              </w:rPr>
            </w:pPr>
            <w:del w:id="275" w:author="Markstrum, Alexis@Energy" w:date="2019-10-14T15:15:00Z">
              <w:r w:rsidDel="00E804A4">
                <w:rPr>
                  <w:rFonts w:asciiTheme="minorHAnsi" w:hAnsiTheme="minorHAnsi"/>
                  <w:sz w:val="18"/>
                  <w:szCs w:val="18"/>
                </w:rPr>
                <w:delText>Compliance Statement</w:delText>
              </w:r>
            </w:del>
          </w:p>
        </w:tc>
        <w:tc>
          <w:tcPr>
            <w:tcW w:w="5575" w:type="dxa"/>
            <w:vAlign w:val="center"/>
          </w:tcPr>
          <w:p w14:paraId="5A9F715D" w14:textId="39775C92" w:rsidR="00310D9A" w:rsidDel="00E804A4" w:rsidRDefault="00310D9A" w:rsidP="00142935">
            <w:pPr>
              <w:keepNext/>
              <w:rPr>
                <w:del w:id="276" w:author="Markstrum, Alexis@Energy" w:date="2019-10-14T15:15:00Z"/>
                <w:rFonts w:asciiTheme="minorHAnsi" w:hAnsiTheme="minorHAnsi"/>
                <w:sz w:val="18"/>
                <w:szCs w:val="18"/>
              </w:rPr>
            </w:pPr>
          </w:p>
        </w:tc>
      </w:tr>
    </w:tbl>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E804A4" w14:paraId="661659D5" w14:textId="77777777" w:rsidTr="00AF4DC2">
        <w:trPr>
          <w:cantSplit/>
          <w:trHeight w:val="305"/>
          <w:ins w:id="277" w:author="Markstrum, Alexis@Energy" w:date="2019-10-14T15:15:00Z"/>
        </w:trPr>
        <w:tc>
          <w:tcPr>
            <w:tcW w:w="10790" w:type="dxa"/>
            <w:gridSpan w:val="11"/>
            <w:vAlign w:val="center"/>
          </w:tcPr>
          <w:p w14:paraId="7D2DEE27" w14:textId="77777777" w:rsidR="00E804A4" w:rsidRDefault="00E804A4" w:rsidP="00AF4DC2">
            <w:pPr>
              <w:rPr>
                <w:ins w:id="278" w:author="Markstrum, Alexis@Energy" w:date="2019-10-14T15:15:00Z"/>
                <w:rFonts w:asciiTheme="minorHAnsi" w:hAnsiTheme="minorHAnsi"/>
                <w:sz w:val="18"/>
                <w:szCs w:val="18"/>
              </w:rPr>
            </w:pPr>
            <w:ins w:id="279" w:author="Markstrum, Alexis@Energy" w:date="2019-10-14T15:15:00Z">
              <w:r>
                <w:rPr>
                  <w:rFonts w:asciiTheme="minorHAnsi" w:hAnsiTheme="minorHAnsi"/>
                  <w:b/>
                  <w:szCs w:val="18"/>
                </w:rPr>
                <w:t>B</w:t>
              </w:r>
              <w:r w:rsidRPr="003404FF">
                <w:rPr>
                  <w:rFonts w:asciiTheme="minorHAnsi" w:hAnsiTheme="minorHAnsi"/>
                  <w:b/>
                  <w:szCs w:val="18"/>
                </w:rPr>
                <w:t>. Kitchen Exhaust System</w:t>
              </w:r>
              <w:r>
                <w:rPr>
                  <w:rFonts w:asciiTheme="minorHAnsi" w:hAnsiTheme="minorHAnsi"/>
                  <w:b/>
                  <w:szCs w:val="18"/>
                </w:rPr>
                <w:t>s</w:t>
              </w:r>
            </w:ins>
          </w:p>
        </w:tc>
      </w:tr>
      <w:tr w:rsidR="00E804A4" w14:paraId="5100F990" w14:textId="77777777" w:rsidTr="00AF4DC2">
        <w:trPr>
          <w:cantSplit/>
          <w:trHeight w:val="305"/>
          <w:ins w:id="280" w:author="Markstrum, Alexis@Energy" w:date="2019-10-14T15:15:00Z"/>
        </w:trPr>
        <w:tc>
          <w:tcPr>
            <w:tcW w:w="980" w:type="dxa"/>
            <w:textDirection w:val="btLr"/>
            <w:vAlign w:val="center"/>
          </w:tcPr>
          <w:p w14:paraId="02813067" w14:textId="77777777" w:rsidR="00E804A4" w:rsidRDefault="00E804A4" w:rsidP="00AF4DC2">
            <w:pPr>
              <w:jc w:val="center"/>
              <w:rPr>
                <w:ins w:id="281" w:author="Markstrum, Alexis@Energy" w:date="2019-10-14T15:15:00Z"/>
                <w:rFonts w:asciiTheme="minorHAnsi" w:hAnsiTheme="minorHAnsi"/>
                <w:sz w:val="18"/>
                <w:szCs w:val="18"/>
              </w:rPr>
            </w:pPr>
            <w:ins w:id="282" w:author="Markstrum, Alexis@Energy" w:date="2019-10-14T15:15:00Z">
              <w:r>
                <w:rPr>
                  <w:rFonts w:asciiTheme="minorHAnsi" w:hAnsiTheme="minorHAnsi"/>
                  <w:sz w:val="18"/>
                  <w:szCs w:val="18"/>
                </w:rPr>
                <w:t>01</w:t>
              </w:r>
            </w:ins>
          </w:p>
        </w:tc>
        <w:tc>
          <w:tcPr>
            <w:tcW w:w="981" w:type="dxa"/>
            <w:textDirection w:val="btLr"/>
            <w:vAlign w:val="center"/>
          </w:tcPr>
          <w:p w14:paraId="312A81BD" w14:textId="77777777" w:rsidR="00E804A4" w:rsidRDefault="00E804A4" w:rsidP="00AF4DC2">
            <w:pPr>
              <w:jc w:val="center"/>
              <w:rPr>
                <w:ins w:id="283" w:author="Markstrum, Alexis@Energy" w:date="2019-10-14T15:15:00Z"/>
                <w:rFonts w:asciiTheme="minorHAnsi" w:hAnsiTheme="minorHAnsi"/>
                <w:sz w:val="18"/>
                <w:szCs w:val="18"/>
              </w:rPr>
            </w:pPr>
            <w:ins w:id="284" w:author="Markstrum, Alexis@Energy" w:date="2019-10-14T15:15:00Z">
              <w:r>
                <w:rPr>
                  <w:rFonts w:asciiTheme="minorHAnsi" w:hAnsiTheme="minorHAnsi"/>
                  <w:sz w:val="18"/>
                  <w:szCs w:val="18"/>
                </w:rPr>
                <w:t>02</w:t>
              </w:r>
            </w:ins>
          </w:p>
        </w:tc>
        <w:tc>
          <w:tcPr>
            <w:tcW w:w="981" w:type="dxa"/>
            <w:textDirection w:val="btLr"/>
            <w:vAlign w:val="center"/>
          </w:tcPr>
          <w:p w14:paraId="46BFEA7B" w14:textId="77777777" w:rsidR="00E804A4" w:rsidRDefault="00E804A4" w:rsidP="00AF4DC2">
            <w:pPr>
              <w:jc w:val="center"/>
              <w:rPr>
                <w:ins w:id="285" w:author="Markstrum, Alexis@Energy" w:date="2019-10-14T15:15:00Z"/>
                <w:rFonts w:asciiTheme="minorHAnsi" w:hAnsiTheme="minorHAnsi"/>
                <w:sz w:val="18"/>
                <w:szCs w:val="18"/>
              </w:rPr>
            </w:pPr>
            <w:ins w:id="286" w:author="Markstrum, Alexis@Energy" w:date="2019-10-14T15:15:00Z">
              <w:r>
                <w:rPr>
                  <w:rFonts w:asciiTheme="minorHAnsi" w:hAnsiTheme="minorHAnsi"/>
                  <w:sz w:val="18"/>
                  <w:szCs w:val="18"/>
                </w:rPr>
                <w:t>03</w:t>
              </w:r>
            </w:ins>
          </w:p>
        </w:tc>
        <w:tc>
          <w:tcPr>
            <w:tcW w:w="981" w:type="dxa"/>
            <w:textDirection w:val="btLr"/>
            <w:vAlign w:val="center"/>
          </w:tcPr>
          <w:p w14:paraId="4B9351B7" w14:textId="77777777" w:rsidR="00E804A4" w:rsidRDefault="00E804A4" w:rsidP="00AF4DC2">
            <w:pPr>
              <w:jc w:val="center"/>
              <w:rPr>
                <w:ins w:id="287" w:author="Markstrum, Alexis@Energy" w:date="2019-10-14T15:15:00Z"/>
                <w:rFonts w:asciiTheme="minorHAnsi" w:hAnsiTheme="minorHAnsi"/>
                <w:sz w:val="18"/>
                <w:szCs w:val="18"/>
              </w:rPr>
            </w:pPr>
            <w:ins w:id="288" w:author="Markstrum, Alexis@Energy" w:date="2019-10-14T15:15:00Z">
              <w:r>
                <w:rPr>
                  <w:rFonts w:asciiTheme="minorHAnsi" w:hAnsiTheme="minorHAnsi"/>
                  <w:sz w:val="18"/>
                  <w:szCs w:val="18"/>
                </w:rPr>
                <w:t>04</w:t>
              </w:r>
            </w:ins>
          </w:p>
        </w:tc>
        <w:tc>
          <w:tcPr>
            <w:tcW w:w="981" w:type="dxa"/>
            <w:textDirection w:val="btLr"/>
            <w:vAlign w:val="center"/>
          </w:tcPr>
          <w:p w14:paraId="6DB2BBEF" w14:textId="77777777" w:rsidR="00E804A4" w:rsidRDefault="00E804A4" w:rsidP="00AF4DC2">
            <w:pPr>
              <w:jc w:val="center"/>
              <w:rPr>
                <w:ins w:id="289" w:author="Markstrum, Alexis@Energy" w:date="2019-10-14T15:15:00Z"/>
                <w:rFonts w:asciiTheme="minorHAnsi" w:hAnsiTheme="minorHAnsi"/>
                <w:sz w:val="18"/>
                <w:szCs w:val="18"/>
              </w:rPr>
            </w:pPr>
            <w:ins w:id="290" w:author="Markstrum, Alexis@Energy" w:date="2019-10-14T15:15:00Z">
              <w:r>
                <w:rPr>
                  <w:rFonts w:asciiTheme="minorHAnsi" w:hAnsiTheme="minorHAnsi"/>
                  <w:sz w:val="18"/>
                  <w:szCs w:val="18"/>
                </w:rPr>
                <w:t>05</w:t>
              </w:r>
            </w:ins>
          </w:p>
        </w:tc>
        <w:tc>
          <w:tcPr>
            <w:tcW w:w="981" w:type="dxa"/>
            <w:textDirection w:val="btLr"/>
            <w:vAlign w:val="center"/>
          </w:tcPr>
          <w:p w14:paraId="7CE0B396" w14:textId="77777777" w:rsidR="00E804A4" w:rsidRDefault="00E804A4" w:rsidP="00AF4DC2">
            <w:pPr>
              <w:jc w:val="center"/>
              <w:rPr>
                <w:ins w:id="291" w:author="Markstrum, Alexis@Energy" w:date="2019-10-14T15:15:00Z"/>
                <w:rFonts w:asciiTheme="minorHAnsi" w:hAnsiTheme="minorHAnsi"/>
                <w:sz w:val="18"/>
                <w:szCs w:val="18"/>
              </w:rPr>
            </w:pPr>
            <w:ins w:id="292" w:author="Markstrum, Alexis@Energy" w:date="2019-10-14T15:15:00Z">
              <w:r>
                <w:rPr>
                  <w:rFonts w:asciiTheme="minorHAnsi" w:hAnsiTheme="minorHAnsi"/>
                  <w:sz w:val="18"/>
                  <w:szCs w:val="18"/>
                </w:rPr>
                <w:t>06</w:t>
              </w:r>
            </w:ins>
          </w:p>
        </w:tc>
        <w:tc>
          <w:tcPr>
            <w:tcW w:w="981" w:type="dxa"/>
            <w:textDirection w:val="btLr"/>
            <w:vAlign w:val="center"/>
          </w:tcPr>
          <w:p w14:paraId="535673C2" w14:textId="77777777" w:rsidR="00E804A4" w:rsidRDefault="00E804A4" w:rsidP="00AF4DC2">
            <w:pPr>
              <w:jc w:val="center"/>
              <w:rPr>
                <w:ins w:id="293" w:author="Markstrum, Alexis@Energy" w:date="2019-10-14T15:15:00Z"/>
                <w:rFonts w:asciiTheme="minorHAnsi" w:hAnsiTheme="minorHAnsi"/>
                <w:sz w:val="18"/>
                <w:szCs w:val="18"/>
              </w:rPr>
            </w:pPr>
            <w:ins w:id="294" w:author="Markstrum, Alexis@Energy" w:date="2019-10-14T15:15:00Z">
              <w:r>
                <w:rPr>
                  <w:rFonts w:asciiTheme="minorHAnsi" w:hAnsiTheme="minorHAnsi"/>
                  <w:sz w:val="18"/>
                  <w:szCs w:val="18"/>
                </w:rPr>
                <w:t>07</w:t>
              </w:r>
            </w:ins>
          </w:p>
        </w:tc>
        <w:tc>
          <w:tcPr>
            <w:tcW w:w="981" w:type="dxa"/>
            <w:textDirection w:val="btLr"/>
            <w:vAlign w:val="center"/>
          </w:tcPr>
          <w:p w14:paraId="36A3B377" w14:textId="77777777" w:rsidR="00E804A4" w:rsidRDefault="00E804A4" w:rsidP="00AF4DC2">
            <w:pPr>
              <w:jc w:val="center"/>
              <w:rPr>
                <w:ins w:id="295" w:author="Markstrum, Alexis@Energy" w:date="2019-10-14T15:15:00Z"/>
                <w:rFonts w:asciiTheme="minorHAnsi" w:hAnsiTheme="minorHAnsi"/>
                <w:sz w:val="18"/>
                <w:szCs w:val="18"/>
              </w:rPr>
            </w:pPr>
            <w:ins w:id="296" w:author="Markstrum, Alexis@Energy" w:date="2019-10-14T15:15:00Z">
              <w:r>
                <w:rPr>
                  <w:rFonts w:asciiTheme="minorHAnsi" w:hAnsiTheme="minorHAnsi"/>
                  <w:sz w:val="18"/>
                  <w:szCs w:val="18"/>
                </w:rPr>
                <w:t>08</w:t>
              </w:r>
            </w:ins>
          </w:p>
        </w:tc>
        <w:tc>
          <w:tcPr>
            <w:tcW w:w="981" w:type="dxa"/>
            <w:textDirection w:val="btLr"/>
            <w:vAlign w:val="center"/>
          </w:tcPr>
          <w:p w14:paraId="4128BBD7" w14:textId="77777777" w:rsidR="00E804A4" w:rsidRDefault="00E804A4" w:rsidP="00AF4DC2">
            <w:pPr>
              <w:jc w:val="center"/>
              <w:rPr>
                <w:ins w:id="297" w:author="Markstrum, Alexis@Energy" w:date="2019-10-14T15:15:00Z"/>
                <w:rFonts w:asciiTheme="minorHAnsi" w:hAnsiTheme="minorHAnsi"/>
                <w:sz w:val="18"/>
                <w:szCs w:val="18"/>
              </w:rPr>
            </w:pPr>
            <w:ins w:id="298" w:author="Markstrum, Alexis@Energy" w:date="2019-10-14T15:15:00Z">
              <w:r>
                <w:rPr>
                  <w:rFonts w:asciiTheme="minorHAnsi" w:hAnsiTheme="minorHAnsi"/>
                  <w:sz w:val="18"/>
                  <w:szCs w:val="18"/>
                </w:rPr>
                <w:t>09</w:t>
              </w:r>
            </w:ins>
          </w:p>
        </w:tc>
        <w:tc>
          <w:tcPr>
            <w:tcW w:w="981" w:type="dxa"/>
            <w:textDirection w:val="btLr"/>
            <w:vAlign w:val="center"/>
          </w:tcPr>
          <w:p w14:paraId="52BAF841" w14:textId="77777777" w:rsidR="00E804A4" w:rsidRDefault="00E804A4" w:rsidP="00AF4DC2">
            <w:pPr>
              <w:jc w:val="center"/>
              <w:rPr>
                <w:ins w:id="299" w:author="Markstrum, Alexis@Energy" w:date="2019-10-14T15:15:00Z"/>
                <w:rFonts w:asciiTheme="minorHAnsi" w:hAnsiTheme="minorHAnsi"/>
                <w:sz w:val="18"/>
                <w:szCs w:val="18"/>
              </w:rPr>
            </w:pPr>
            <w:ins w:id="300" w:author="Markstrum, Alexis@Energy" w:date="2019-10-14T15:15:00Z">
              <w:r>
                <w:rPr>
                  <w:rFonts w:asciiTheme="minorHAnsi" w:hAnsiTheme="minorHAnsi"/>
                  <w:sz w:val="18"/>
                  <w:szCs w:val="18"/>
                </w:rPr>
                <w:t>10</w:t>
              </w:r>
            </w:ins>
          </w:p>
        </w:tc>
        <w:tc>
          <w:tcPr>
            <w:tcW w:w="981" w:type="dxa"/>
            <w:textDirection w:val="btLr"/>
            <w:vAlign w:val="center"/>
          </w:tcPr>
          <w:p w14:paraId="69D2A496" w14:textId="77777777" w:rsidR="00E804A4" w:rsidRDefault="00E804A4" w:rsidP="00AF4DC2">
            <w:pPr>
              <w:jc w:val="center"/>
              <w:rPr>
                <w:ins w:id="301" w:author="Markstrum, Alexis@Energy" w:date="2019-10-14T15:15:00Z"/>
                <w:rFonts w:asciiTheme="minorHAnsi" w:hAnsiTheme="minorHAnsi"/>
                <w:sz w:val="18"/>
                <w:szCs w:val="18"/>
              </w:rPr>
            </w:pPr>
            <w:ins w:id="302" w:author="Markstrum, Alexis@Energy" w:date="2019-10-14T15:15:00Z">
              <w:r>
                <w:rPr>
                  <w:rFonts w:asciiTheme="minorHAnsi" w:hAnsiTheme="minorHAnsi"/>
                  <w:sz w:val="18"/>
                  <w:szCs w:val="18"/>
                </w:rPr>
                <w:t>11</w:t>
              </w:r>
            </w:ins>
          </w:p>
        </w:tc>
      </w:tr>
      <w:tr w:rsidR="00E804A4" w14:paraId="3E4A79E2" w14:textId="77777777" w:rsidTr="00AF4DC2">
        <w:trPr>
          <w:cantSplit/>
          <w:trHeight w:val="1655"/>
          <w:ins w:id="303" w:author="Markstrum, Alexis@Energy" w:date="2019-10-14T15:15:00Z"/>
        </w:trPr>
        <w:tc>
          <w:tcPr>
            <w:tcW w:w="980" w:type="dxa"/>
            <w:textDirection w:val="btLr"/>
            <w:vAlign w:val="center"/>
          </w:tcPr>
          <w:p w14:paraId="2D72F8CF" w14:textId="77777777" w:rsidR="00E804A4" w:rsidRDefault="00E804A4" w:rsidP="00AF4DC2">
            <w:pPr>
              <w:ind w:left="113" w:right="113"/>
              <w:jc w:val="center"/>
              <w:rPr>
                <w:ins w:id="304" w:author="Markstrum, Alexis@Energy" w:date="2019-10-14T15:15:00Z"/>
                <w:rFonts w:asciiTheme="minorHAnsi" w:hAnsiTheme="minorHAnsi"/>
                <w:sz w:val="18"/>
                <w:szCs w:val="18"/>
              </w:rPr>
            </w:pPr>
            <w:ins w:id="305" w:author="Markstrum, Alexis@Energy" w:date="2019-10-14T15:15:00Z">
              <w:r>
                <w:rPr>
                  <w:rFonts w:asciiTheme="minorHAnsi" w:hAnsiTheme="minorHAnsi"/>
                  <w:sz w:val="18"/>
                  <w:szCs w:val="18"/>
                </w:rPr>
                <w:t>System Name</w:t>
              </w:r>
            </w:ins>
          </w:p>
        </w:tc>
        <w:tc>
          <w:tcPr>
            <w:tcW w:w="981" w:type="dxa"/>
            <w:textDirection w:val="btLr"/>
            <w:vAlign w:val="center"/>
          </w:tcPr>
          <w:p w14:paraId="2EBFDB77" w14:textId="77777777" w:rsidR="00E804A4" w:rsidRDefault="00E804A4" w:rsidP="00AF4DC2">
            <w:pPr>
              <w:ind w:left="113" w:right="113"/>
              <w:jc w:val="center"/>
              <w:rPr>
                <w:ins w:id="306" w:author="Markstrum, Alexis@Energy" w:date="2019-10-14T15:15:00Z"/>
                <w:rFonts w:asciiTheme="minorHAnsi" w:hAnsiTheme="minorHAnsi"/>
                <w:sz w:val="18"/>
                <w:szCs w:val="18"/>
              </w:rPr>
            </w:pPr>
            <w:ins w:id="307" w:author="Markstrum, Alexis@Energy" w:date="2019-10-14T15:15:00Z">
              <w:r>
                <w:rPr>
                  <w:rFonts w:asciiTheme="minorHAnsi" w:hAnsiTheme="minorHAnsi"/>
                  <w:sz w:val="18"/>
                  <w:szCs w:val="18"/>
                </w:rPr>
                <w:t>Manufacturer Name</w:t>
              </w:r>
            </w:ins>
          </w:p>
        </w:tc>
        <w:tc>
          <w:tcPr>
            <w:tcW w:w="981" w:type="dxa"/>
            <w:textDirection w:val="btLr"/>
            <w:vAlign w:val="center"/>
          </w:tcPr>
          <w:p w14:paraId="11533BE6" w14:textId="77777777" w:rsidR="00E804A4" w:rsidRDefault="00E804A4" w:rsidP="00AF4DC2">
            <w:pPr>
              <w:ind w:left="113" w:right="113"/>
              <w:jc w:val="center"/>
              <w:rPr>
                <w:ins w:id="308" w:author="Markstrum, Alexis@Energy" w:date="2019-10-14T15:15:00Z"/>
                <w:rFonts w:asciiTheme="minorHAnsi" w:hAnsiTheme="minorHAnsi"/>
                <w:sz w:val="18"/>
                <w:szCs w:val="18"/>
              </w:rPr>
            </w:pPr>
            <w:ins w:id="309" w:author="Markstrum, Alexis@Energy" w:date="2019-10-14T15:15:00Z">
              <w:r>
                <w:rPr>
                  <w:rFonts w:asciiTheme="minorHAnsi" w:hAnsiTheme="minorHAnsi"/>
                  <w:sz w:val="18"/>
                  <w:szCs w:val="18"/>
                </w:rPr>
                <w:t>System Type</w:t>
              </w:r>
            </w:ins>
          </w:p>
        </w:tc>
        <w:tc>
          <w:tcPr>
            <w:tcW w:w="981" w:type="dxa"/>
            <w:textDirection w:val="btLr"/>
            <w:vAlign w:val="center"/>
          </w:tcPr>
          <w:p w14:paraId="412DADF6" w14:textId="77777777" w:rsidR="00E804A4" w:rsidRDefault="00E804A4" w:rsidP="00AF4DC2">
            <w:pPr>
              <w:ind w:left="113" w:right="113"/>
              <w:jc w:val="center"/>
              <w:rPr>
                <w:ins w:id="310" w:author="Markstrum, Alexis@Energy" w:date="2019-10-14T15:15:00Z"/>
                <w:rFonts w:asciiTheme="minorHAnsi" w:hAnsiTheme="minorHAnsi"/>
                <w:sz w:val="18"/>
                <w:szCs w:val="18"/>
              </w:rPr>
            </w:pPr>
            <w:ins w:id="311" w:author="Markstrum, Alexis@Energy" w:date="2019-10-14T15:15:00Z">
              <w:r>
                <w:rPr>
                  <w:rFonts w:asciiTheme="minorHAnsi" w:hAnsiTheme="minorHAnsi"/>
                  <w:sz w:val="18"/>
                  <w:szCs w:val="18"/>
                </w:rPr>
                <w:t>HVI Directory Listed Model Number</w:t>
              </w:r>
            </w:ins>
          </w:p>
        </w:tc>
        <w:tc>
          <w:tcPr>
            <w:tcW w:w="981" w:type="dxa"/>
            <w:textDirection w:val="btLr"/>
            <w:vAlign w:val="center"/>
          </w:tcPr>
          <w:p w14:paraId="1077942E" w14:textId="77777777" w:rsidR="00E804A4" w:rsidRDefault="00E804A4" w:rsidP="00AF4DC2">
            <w:pPr>
              <w:ind w:left="113" w:right="113"/>
              <w:jc w:val="center"/>
              <w:rPr>
                <w:ins w:id="312" w:author="Markstrum, Alexis@Energy" w:date="2019-10-14T15:15:00Z"/>
                <w:rFonts w:asciiTheme="minorHAnsi" w:hAnsiTheme="minorHAnsi"/>
                <w:sz w:val="18"/>
                <w:szCs w:val="18"/>
              </w:rPr>
            </w:pPr>
            <w:ins w:id="313" w:author="Markstrum, Alexis@Energy" w:date="2019-10-14T15:15:00Z">
              <w:r>
                <w:rPr>
                  <w:rFonts w:asciiTheme="minorHAnsi" w:hAnsiTheme="minorHAnsi"/>
                  <w:sz w:val="18"/>
                  <w:szCs w:val="18"/>
                </w:rPr>
                <w:t>HVI Directory Listed Rated Airflow</w:t>
              </w:r>
            </w:ins>
          </w:p>
        </w:tc>
        <w:tc>
          <w:tcPr>
            <w:tcW w:w="981" w:type="dxa"/>
            <w:textDirection w:val="btLr"/>
            <w:vAlign w:val="center"/>
          </w:tcPr>
          <w:p w14:paraId="567C6C12" w14:textId="77777777" w:rsidR="00E804A4" w:rsidRDefault="00E804A4" w:rsidP="00AF4DC2">
            <w:pPr>
              <w:ind w:left="113" w:right="113"/>
              <w:jc w:val="center"/>
              <w:rPr>
                <w:ins w:id="314" w:author="Markstrum, Alexis@Energy" w:date="2019-10-14T15:15:00Z"/>
                <w:rFonts w:asciiTheme="minorHAnsi" w:hAnsiTheme="minorHAnsi"/>
                <w:sz w:val="18"/>
                <w:szCs w:val="18"/>
              </w:rPr>
            </w:pPr>
            <w:ins w:id="315" w:author="Markstrum, Alexis@Energy" w:date="2019-10-14T15:15:00Z">
              <w:r>
                <w:rPr>
                  <w:rFonts w:asciiTheme="minorHAnsi" w:hAnsiTheme="minorHAnsi"/>
                  <w:sz w:val="18"/>
                  <w:szCs w:val="18"/>
                </w:rPr>
                <w:t>HVI Directory Listed Sound Rating</w:t>
              </w:r>
            </w:ins>
          </w:p>
        </w:tc>
        <w:tc>
          <w:tcPr>
            <w:tcW w:w="981" w:type="dxa"/>
            <w:textDirection w:val="btLr"/>
            <w:vAlign w:val="center"/>
          </w:tcPr>
          <w:p w14:paraId="7E4AD3B0" w14:textId="77777777" w:rsidR="00E804A4" w:rsidRDefault="00E804A4" w:rsidP="00AF4DC2">
            <w:pPr>
              <w:ind w:left="113" w:right="113"/>
              <w:jc w:val="center"/>
              <w:rPr>
                <w:ins w:id="316" w:author="Markstrum, Alexis@Energy" w:date="2019-10-14T15:15:00Z"/>
                <w:rFonts w:asciiTheme="minorHAnsi" w:hAnsiTheme="minorHAnsi"/>
                <w:sz w:val="18"/>
                <w:szCs w:val="18"/>
              </w:rPr>
            </w:pPr>
            <w:ins w:id="317" w:author="Markstrum, Alexis@Energy" w:date="2019-10-14T15:15:00Z">
              <w:r>
                <w:rPr>
                  <w:rFonts w:asciiTheme="minorHAnsi" w:hAnsiTheme="minorHAnsi"/>
                  <w:sz w:val="18"/>
                  <w:szCs w:val="18"/>
                </w:rPr>
                <w:t>Minimum Airflow (defaults to rated airflow)</w:t>
              </w:r>
            </w:ins>
          </w:p>
        </w:tc>
        <w:tc>
          <w:tcPr>
            <w:tcW w:w="981" w:type="dxa"/>
            <w:textDirection w:val="btLr"/>
            <w:vAlign w:val="center"/>
          </w:tcPr>
          <w:p w14:paraId="17A80F62" w14:textId="77777777" w:rsidR="00E804A4" w:rsidRDefault="00E804A4" w:rsidP="00AF4DC2">
            <w:pPr>
              <w:ind w:left="113" w:right="113"/>
              <w:jc w:val="center"/>
              <w:rPr>
                <w:ins w:id="318" w:author="Markstrum, Alexis@Energy" w:date="2019-10-14T15:15:00Z"/>
                <w:rFonts w:asciiTheme="minorHAnsi" w:hAnsiTheme="minorHAnsi"/>
                <w:sz w:val="18"/>
                <w:szCs w:val="18"/>
              </w:rPr>
            </w:pPr>
            <w:ins w:id="319" w:author="Markstrum, Alexis@Energy" w:date="2019-10-14T15:15:00Z">
              <w:r>
                <w:rPr>
                  <w:rFonts w:asciiTheme="minorHAnsi" w:hAnsiTheme="minorHAnsi"/>
                  <w:sz w:val="18"/>
                  <w:szCs w:val="18"/>
                </w:rPr>
                <w:t>Operation Schedule</w:t>
              </w:r>
            </w:ins>
          </w:p>
        </w:tc>
        <w:tc>
          <w:tcPr>
            <w:tcW w:w="981" w:type="dxa"/>
            <w:textDirection w:val="btLr"/>
            <w:vAlign w:val="center"/>
          </w:tcPr>
          <w:p w14:paraId="2562F39A" w14:textId="77777777" w:rsidR="00E804A4" w:rsidRDefault="00E804A4" w:rsidP="00AF4DC2">
            <w:pPr>
              <w:ind w:left="113" w:right="113"/>
              <w:jc w:val="center"/>
              <w:rPr>
                <w:ins w:id="320" w:author="Markstrum, Alexis@Energy" w:date="2019-10-14T15:15:00Z"/>
                <w:rFonts w:asciiTheme="minorHAnsi" w:hAnsiTheme="minorHAnsi"/>
                <w:sz w:val="18"/>
                <w:szCs w:val="18"/>
              </w:rPr>
            </w:pPr>
            <w:ins w:id="321" w:author="Markstrum, Alexis@Energy" w:date="2019-10-14T15:15:00Z">
              <w:r>
                <w:rPr>
                  <w:rFonts w:asciiTheme="minorHAnsi" w:hAnsiTheme="minorHAnsi"/>
                  <w:sz w:val="18"/>
                  <w:szCs w:val="18"/>
                </w:rPr>
                <w:t>Required Minimum Ventilation Rate (if demand controlled)</w:t>
              </w:r>
            </w:ins>
          </w:p>
        </w:tc>
        <w:tc>
          <w:tcPr>
            <w:tcW w:w="981" w:type="dxa"/>
            <w:textDirection w:val="btLr"/>
            <w:vAlign w:val="center"/>
          </w:tcPr>
          <w:p w14:paraId="60281BFB" w14:textId="77777777" w:rsidR="00E804A4" w:rsidRDefault="00E804A4" w:rsidP="00AF4DC2">
            <w:pPr>
              <w:ind w:left="113" w:right="113"/>
              <w:jc w:val="center"/>
              <w:rPr>
                <w:ins w:id="322" w:author="Markstrum, Alexis@Energy" w:date="2019-10-14T15:15:00Z"/>
                <w:rFonts w:asciiTheme="minorHAnsi" w:hAnsiTheme="minorHAnsi"/>
                <w:sz w:val="18"/>
                <w:szCs w:val="18"/>
              </w:rPr>
            </w:pPr>
            <w:ins w:id="323" w:author="Markstrum, Alexis@Energy" w:date="2019-10-14T15:15:00Z">
              <w:r>
                <w:rPr>
                  <w:rFonts w:asciiTheme="minorHAnsi" w:hAnsiTheme="minorHAnsi"/>
                  <w:sz w:val="18"/>
                  <w:szCs w:val="18"/>
                </w:rPr>
                <w:t>Maximum Sound Rating</w:t>
              </w:r>
            </w:ins>
          </w:p>
        </w:tc>
        <w:tc>
          <w:tcPr>
            <w:tcW w:w="981" w:type="dxa"/>
            <w:textDirection w:val="btLr"/>
            <w:vAlign w:val="center"/>
          </w:tcPr>
          <w:p w14:paraId="7DC65F7F" w14:textId="77777777" w:rsidR="00E804A4" w:rsidRDefault="00E804A4" w:rsidP="00AF4DC2">
            <w:pPr>
              <w:ind w:left="113" w:right="113"/>
              <w:jc w:val="center"/>
              <w:rPr>
                <w:ins w:id="324" w:author="Markstrum, Alexis@Energy" w:date="2019-10-14T15:15:00Z"/>
                <w:rFonts w:asciiTheme="minorHAnsi" w:hAnsiTheme="minorHAnsi"/>
                <w:sz w:val="18"/>
                <w:szCs w:val="18"/>
              </w:rPr>
            </w:pPr>
            <w:ins w:id="325" w:author="Markstrum, Alexis@Energy" w:date="2019-10-14T15:15:00Z">
              <w:r>
                <w:rPr>
                  <w:rFonts w:asciiTheme="minorHAnsi" w:hAnsiTheme="minorHAnsi"/>
                  <w:sz w:val="18"/>
                  <w:szCs w:val="18"/>
                </w:rPr>
                <w:t>Compliance Statement</w:t>
              </w:r>
            </w:ins>
          </w:p>
        </w:tc>
      </w:tr>
      <w:tr w:rsidR="00E804A4" w14:paraId="6AFC3EE2" w14:textId="77777777" w:rsidTr="00AF4DC2">
        <w:trPr>
          <w:ins w:id="326" w:author="Markstrum, Alexis@Energy" w:date="2019-10-14T15:15:00Z"/>
        </w:trPr>
        <w:tc>
          <w:tcPr>
            <w:tcW w:w="980" w:type="dxa"/>
          </w:tcPr>
          <w:p w14:paraId="4A32988F" w14:textId="77777777" w:rsidR="00E804A4" w:rsidRDefault="00E804A4" w:rsidP="00AF4DC2">
            <w:pPr>
              <w:rPr>
                <w:ins w:id="327" w:author="Markstrum, Alexis@Energy" w:date="2019-10-14T15:15:00Z"/>
                <w:rFonts w:asciiTheme="minorHAnsi" w:hAnsiTheme="minorHAnsi"/>
                <w:sz w:val="18"/>
                <w:szCs w:val="18"/>
              </w:rPr>
            </w:pPr>
          </w:p>
        </w:tc>
        <w:tc>
          <w:tcPr>
            <w:tcW w:w="981" w:type="dxa"/>
          </w:tcPr>
          <w:p w14:paraId="12138E67" w14:textId="77777777" w:rsidR="00E804A4" w:rsidRDefault="00E804A4" w:rsidP="00AF4DC2">
            <w:pPr>
              <w:rPr>
                <w:ins w:id="328" w:author="Markstrum, Alexis@Energy" w:date="2019-10-14T15:15:00Z"/>
                <w:rFonts w:asciiTheme="minorHAnsi" w:hAnsiTheme="minorHAnsi"/>
                <w:sz w:val="18"/>
                <w:szCs w:val="18"/>
              </w:rPr>
            </w:pPr>
          </w:p>
        </w:tc>
        <w:tc>
          <w:tcPr>
            <w:tcW w:w="981" w:type="dxa"/>
          </w:tcPr>
          <w:p w14:paraId="134AC0D7" w14:textId="77777777" w:rsidR="00E804A4" w:rsidRDefault="00E804A4" w:rsidP="00AF4DC2">
            <w:pPr>
              <w:rPr>
                <w:ins w:id="329" w:author="Markstrum, Alexis@Energy" w:date="2019-10-14T15:15:00Z"/>
                <w:rFonts w:asciiTheme="minorHAnsi" w:hAnsiTheme="minorHAnsi"/>
                <w:sz w:val="18"/>
                <w:szCs w:val="18"/>
              </w:rPr>
            </w:pPr>
          </w:p>
        </w:tc>
        <w:tc>
          <w:tcPr>
            <w:tcW w:w="981" w:type="dxa"/>
          </w:tcPr>
          <w:p w14:paraId="35D4AD28" w14:textId="77777777" w:rsidR="00E804A4" w:rsidRDefault="00E804A4" w:rsidP="00AF4DC2">
            <w:pPr>
              <w:rPr>
                <w:ins w:id="330" w:author="Markstrum, Alexis@Energy" w:date="2019-10-14T15:15:00Z"/>
                <w:rFonts w:asciiTheme="minorHAnsi" w:hAnsiTheme="minorHAnsi"/>
                <w:sz w:val="18"/>
                <w:szCs w:val="18"/>
              </w:rPr>
            </w:pPr>
          </w:p>
        </w:tc>
        <w:tc>
          <w:tcPr>
            <w:tcW w:w="981" w:type="dxa"/>
          </w:tcPr>
          <w:p w14:paraId="3B03A216" w14:textId="77777777" w:rsidR="00E804A4" w:rsidRDefault="00E804A4" w:rsidP="00AF4DC2">
            <w:pPr>
              <w:rPr>
                <w:ins w:id="331" w:author="Markstrum, Alexis@Energy" w:date="2019-10-14T15:15:00Z"/>
                <w:rFonts w:asciiTheme="minorHAnsi" w:hAnsiTheme="minorHAnsi"/>
                <w:sz w:val="18"/>
                <w:szCs w:val="18"/>
              </w:rPr>
            </w:pPr>
          </w:p>
        </w:tc>
        <w:tc>
          <w:tcPr>
            <w:tcW w:w="981" w:type="dxa"/>
          </w:tcPr>
          <w:p w14:paraId="156DF592" w14:textId="77777777" w:rsidR="00E804A4" w:rsidRDefault="00E804A4" w:rsidP="00AF4DC2">
            <w:pPr>
              <w:rPr>
                <w:ins w:id="332" w:author="Markstrum, Alexis@Energy" w:date="2019-10-14T15:15:00Z"/>
                <w:rFonts w:asciiTheme="minorHAnsi" w:hAnsiTheme="minorHAnsi"/>
                <w:sz w:val="18"/>
                <w:szCs w:val="18"/>
              </w:rPr>
            </w:pPr>
          </w:p>
        </w:tc>
        <w:tc>
          <w:tcPr>
            <w:tcW w:w="981" w:type="dxa"/>
          </w:tcPr>
          <w:p w14:paraId="367291C5" w14:textId="77777777" w:rsidR="00E804A4" w:rsidRDefault="00E804A4" w:rsidP="00AF4DC2">
            <w:pPr>
              <w:rPr>
                <w:ins w:id="333" w:author="Markstrum, Alexis@Energy" w:date="2019-10-14T15:15:00Z"/>
                <w:rFonts w:asciiTheme="minorHAnsi" w:hAnsiTheme="minorHAnsi"/>
                <w:sz w:val="18"/>
                <w:szCs w:val="18"/>
              </w:rPr>
            </w:pPr>
          </w:p>
        </w:tc>
        <w:tc>
          <w:tcPr>
            <w:tcW w:w="981" w:type="dxa"/>
          </w:tcPr>
          <w:p w14:paraId="644F0117" w14:textId="77777777" w:rsidR="00E804A4" w:rsidRDefault="00E804A4" w:rsidP="00AF4DC2">
            <w:pPr>
              <w:rPr>
                <w:ins w:id="334" w:author="Markstrum, Alexis@Energy" w:date="2019-10-14T15:15:00Z"/>
                <w:rFonts w:asciiTheme="minorHAnsi" w:hAnsiTheme="minorHAnsi"/>
                <w:sz w:val="18"/>
                <w:szCs w:val="18"/>
              </w:rPr>
            </w:pPr>
          </w:p>
        </w:tc>
        <w:tc>
          <w:tcPr>
            <w:tcW w:w="981" w:type="dxa"/>
          </w:tcPr>
          <w:p w14:paraId="45E9B6FB" w14:textId="77777777" w:rsidR="00E804A4" w:rsidRDefault="00E804A4" w:rsidP="00AF4DC2">
            <w:pPr>
              <w:rPr>
                <w:ins w:id="335" w:author="Markstrum, Alexis@Energy" w:date="2019-10-14T15:15:00Z"/>
                <w:rFonts w:asciiTheme="minorHAnsi" w:hAnsiTheme="minorHAnsi"/>
                <w:sz w:val="18"/>
                <w:szCs w:val="18"/>
              </w:rPr>
            </w:pPr>
          </w:p>
        </w:tc>
        <w:tc>
          <w:tcPr>
            <w:tcW w:w="981" w:type="dxa"/>
          </w:tcPr>
          <w:p w14:paraId="321D9D0B" w14:textId="77777777" w:rsidR="00E804A4" w:rsidRDefault="00E804A4" w:rsidP="00AF4DC2">
            <w:pPr>
              <w:rPr>
                <w:ins w:id="336" w:author="Markstrum, Alexis@Energy" w:date="2019-10-14T15:15:00Z"/>
                <w:rFonts w:asciiTheme="minorHAnsi" w:hAnsiTheme="minorHAnsi"/>
                <w:sz w:val="18"/>
                <w:szCs w:val="18"/>
              </w:rPr>
            </w:pPr>
          </w:p>
        </w:tc>
        <w:tc>
          <w:tcPr>
            <w:tcW w:w="981" w:type="dxa"/>
          </w:tcPr>
          <w:p w14:paraId="351E6B04" w14:textId="77777777" w:rsidR="00E804A4" w:rsidRDefault="00E804A4" w:rsidP="00AF4DC2">
            <w:pPr>
              <w:rPr>
                <w:ins w:id="337" w:author="Markstrum, Alexis@Energy" w:date="2019-10-14T15:15:00Z"/>
                <w:rFonts w:asciiTheme="minorHAnsi" w:hAnsiTheme="minorHAnsi"/>
                <w:sz w:val="18"/>
                <w:szCs w:val="18"/>
              </w:rPr>
            </w:pPr>
          </w:p>
        </w:tc>
      </w:tr>
      <w:tr w:rsidR="00E804A4" w14:paraId="489E8B10" w14:textId="77777777" w:rsidTr="00AF4DC2">
        <w:trPr>
          <w:ins w:id="338" w:author="Markstrum, Alexis@Energy" w:date="2019-10-14T15:15:00Z"/>
        </w:trPr>
        <w:tc>
          <w:tcPr>
            <w:tcW w:w="980" w:type="dxa"/>
          </w:tcPr>
          <w:p w14:paraId="6A055A69" w14:textId="77777777" w:rsidR="00E804A4" w:rsidRDefault="00E804A4" w:rsidP="00AF4DC2">
            <w:pPr>
              <w:rPr>
                <w:ins w:id="339" w:author="Markstrum, Alexis@Energy" w:date="2019-10-14T15:15:00Z"/>
                <w:rFonts w:asciiTheme="minorHAnsi" w:hAnsiTheme="minorHAnsi"/>
                <w:sz w:val="18"/>
                <w:szCs w:val="18"/>
              </w:rPr>
            </w:pPr>
          </w:p>
        </w:tc>
        <w:tc>
          <w:tcPr>
            <w:tcW w:w="981" w:type="dxa"/>
          </w:tcPr>
          <w:p w14:paraId="6A6A6727" w14:textId="77777777" w:rsidR="00E804A4" w:rsidRDefault="00E804A4" w:rsidP="00AF4DC2">
            <w:pPr>
              <w:rPr>
                <w:ins w:id="340" w:author="Markstrum, Alexis@Energy" w:date="2019-10-14T15:15:00Z"/>
                <w:rFonts w:asciiTheme="minorHAnsi" w:hAnsiTheme="minorHAnsi"/>
                <w:sz w:val="18"/>
                <w:szCs w:val="18"/>
              </w:rPr>
            </w:pPr>
          </w:p>
        </w:tc>
        <w:tc>
          <w:tcPr>
            <w:tcW w:w="981" w:type="dxa"/>
          </w:tcPr>
          <w:p w14:paraId="0F042A6C" w14:textId="77777777" w:rsidR="00E804A4" w:rsidRDefault="00E804A4" w:rsidP="00AF4DC2">
            <w:pPr>
              <w:rPr>
                <w:ins w:id="341" w:author="Markstrum, Alexis@Energy" w:date="2019-10-14T15:15:00Z"/>
                <w:rFonts w:asciiTheme="minorHAnsi" w:hAnsiTheme="minorHAnsi"/>
                <w:sz w:val="18"/>
                <w:szCs w:val="18"/>
              </w:rPr>
            </w:pPr>
          </w:p>
        </w:tc>
        <w:tc>
          <w:tcPr>
            <w:tcW w:w="981" w:type="dxa"/>
          </w:tcPr>
          <w:p w14:paraId="2DDC3040" w14:textId="77777777" w:rsidR="00E804A4" w:rsidRDefault="00E804A4" w:rsidP="00AF4DC2">
            <w:pPr>
              <w:rPr>
                <w:ins w:id="342" w:author="Markstrum, Alexis@Energy" w:date="2019-10-14T15:15:00Z"/>
                <w:rFonts w:asciiTheme="minorHAnsi" w:hAnsiTheme="minorHAnsi"/>
                <w:sz w:val="18"/>
                <w:szCs w:val="18"/>
              </w:rPr>
            </w:pPr>
          </w:p>
        </w:tc>
        <w:tc>
          <w:tcPr>
            <w:tcW w:w="981" w:type="dxa"/>
          </w:tcPr>
          <w:p w14:paraId="7333D7DF" w14:textId="77777777" w:rsidR="00E804A4" w:rsidRDefault="00E804A4" w:rsidP="00AF4DC2">
            <w:pPr>
              <w:rPr>
                <w:ins w:id="343" w:author="Markstrum, Alexis@Energy" w:date="2019-10-14T15:15:00Z"/>
                <w:rFonts w:asciiTheme="minorHAnsi" w:hAnsiTheme="minorHAnsi"/>
                <w:sz w:val="18"/>
                <w:szCs w:val="18"/>
              </w:rPr>
            </w:pPr>
          </w:p>
        </w:tc>
        <w:tc>
          <w:tcPr>
            <w:tcW w:w="981" w:type="dxa"/>
          </w:tcPr>
          <w:p w14:paraId="26ED70F0" w14:textId="77777777" w:rsidR="00E804A4" w:rsidRDefault="00E804A4" w:rsidP="00AF4DC2">
            <w:pPr>
              <w:rPr>
                <w:ins w:id="344" w:author="Markstrum, Alexis@Energy" w:date="2019-10-14T15:15:00Z"/>
                <w:rFonts w:asciiTheme="minorHAnsi" w:hAnsiTheme="minorHAnsi"/>
                <w:sz w:val="18"/>
                <w:szCs w:val="18"/>
              </w:rPr>
            </w:pPr>
          </w:p>
        </w:tc>
        <w:tc>
          <w:tcPr>
            <w:tcW w:w="981" w:type="dxa"/>
          </w:tcPr>
          <w:p w14:paraId="7E126274" w14:textId="77777777" w:rsidR="00E804A4" w:rsidRDefault="00E804A4" w:rsidP="00AF4DC2">
            <w:pPr>
              <w:rPr>
                <w:ins w:id="345" w:author="Markstrum, Alexis@Energy" w:date="2019-10-14T15:15:00Z"/>
                <w:rFonts w:asciiTheme="minorHAnsi" w:hAnsiTheme="minorHAnsi"/>
                <w:sz w:val="18"/>
                <w:szCs w:val="18"/>
              </w:rPr>
            </w:pPr>
          </w:p>
        </w:tc>
        <w:tc>
          <w:tcPr>
            <w:tcW w:w="981" w:type="dxa"/>
          </w:tcPr>
          <w:p w14:paraId="2257EFFB" w14:textId="77777777" w:rsidR="00E804A4" w:rsidRDefault="00E804A4" w:rsidP="00AF4DC2">
            <w:pPr>
              <w:rPr>
                <w:ins w:id="346" w:author="Markstrum, Alexis@Energy" w:date="2019-10-14T15:15:00Z"/>
                <w:rFonts w:asciiTheme="minorHAnsi" w:hAnsiTheme="minorHAnsi"/>
                <w:sz w:val="18"/>
                <w:szCs w:val="18"/>
              </w:rPr>
            </w:pPr>
          </w:p>
        </w:tc>
        <w:tc>
          <w:tcPr>
            <w:tcW w:w="981" w:type="dxa"/>
          </w:tcPr>
          <w:p w14:paraId="229E4322" w14:textId="77777777" w:rsidR="00E804A4" w:rsidRDefault="00E804A4" w:rsidP="00AF4DC2">
            <w:pPr>
              <w:rPr>
                <w:ins w:id="347" w:author="Markstrum, Alexis@Energy" w:date="2019-10-14T15:15:00Z"/>
                <w:rFonts w:asciiTheme="minorHAnsi" w:hAnsiTheme="minorHAnsi"/>
                <w:sz w:val="18"/>
                <w:szCs w:val="18"/>
              </w:rPr>
            </w:pPr>
          </w:p>
        </w:tc>
        <w:tc>
          <w:tcPr>
            <w:tcW w:w="981" w:type="dxa"/>
          </w:tcPr>
          <w:p w14:paraId="2C8225C0" w14:textId="77777777" w:rsidR="00E804A4" w:rsidRDefault="00E804A4" w:rsidP="00AF4DC2">
            <w:pPr>
              <w:rPr>
                <w:ins w:id="348" w:author="Markstrum, Alexis@Energy" w:date="2019-10-14T15:15:00Z"/>
                <w:rFonts w:asciiTheme="minorHAnsi" w:hAnsiTheme="minorHAnsi"/>
                <w:sz w:val="18"/>
                <w:szCs w:val="18"/>
              </w:rPr>
            </w:pPr>
          </w:p>
        </w:tc>
        <w:tc>
          <w:tcPr>
            <w:tcW w:w="981" w:type="dxa"/>
          </w:tcPr>
          <w:p w14:paraId="17EF0BA6" w14:textId="77777777" w:rsidR="00E804A4" w:rsidRDefault="00E804A4" w:rsidP="00AF4DC2">
            <w:pPr>
              <w:rPr>
                <w:ins w:id="349" w:author="Markstrum, Alexis@Energy" w:date="2019-10-14T15:15:00Z"/>
                <w:rFonts w:asciiTheme="minorHAnsi" w:hAnsiTheme="minorHAnsi"/>
                <w:sz w:val="18"/>
                <w:szCs w:val="18"/>
              </w:rPr>
            </w:pPr>
          </w:p>
        </w:tc>
      </w:tr>
    </w:tbl>
    <w:p w14:paraId="36B29052" w14:textId="6BD5F033" w:rsidR="00310D9A" w:rsidRDefault="00310D9A" w:rsidP="00192313">
      <w:pPr>
        <w:rPr>
          <w:ins w:id="350" w:author="Markstrum, Alexis@Energy" w:date="2019-10-14T15:15:00Z"/>
          <w:rFonts w:asciiTheme="minorHAnsi" w:hAnsiTheme="minorHAnsi"/>
          <w:sz w:val="18"/>
          <w:szCs w:val="18"/>
        </w:rPr>
      </w:pPr>
    </w:p>
    <w:tbl>
      <w:tblPr>
        <w:tblW w:w="5000"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0790"/>
      </w:tblGrid>
      <w:tr w:rsidR="000B72A6" w14:paraId="262A8C23" w14:textId="77777777" w:rsidTr="00EF4BF9">
        <w:trPr>
          <w:cantSplit/>
          <w:trHeight w:val="288"/>
          <w:ins w:id="351" w:author="Markstrum, Alexis@Energy" w:date="2019-10-14T15:25:00Z"/>
        </w:trPr>
        <w:tc>
          <w:tcPr>
            <w:tcW w:w="10790" w:type="dxa"/>
            <w:vAlign w:val="center"/>
            <w:hideMark/>
          </w:tcPr>
          <w:p w14:paraId="42648AB8" w14:textId="77777777" w:rsidR="000B72A6" w:rsidRPr="000B72A6" w:rsidRDefault="000B72A6" w:rsidP="00AF4DC2">
            <w:pPr>
              <w:rPr>
                <w:ins w:id="352" w:author="Markstrum, Alexis@Energy" w:date="2019-10-14T15:25:00Z"/>
                <w:rFonts w:asciiTheme="minorHAnsi" w:hAnsiTheme="minorHAnsi"/>
                <w:b/>
                <w:bCs/>
                <w:szCs w:val="18"/>
              </w:rPr>
            </w:pPr>
            <w:ins w:id="353" w:author="Markstrum, Alexis@Energy" w:date="2019-10-14T15:25:00Z">
              <w:r w:rsidRPr="000B72A6">
                <w:rPr>
                  <w:rFonts w:asciiTheme="minorHAnsi" w:hAnsiTheme="minorHAnsi"/>
                  <w:b/>
                  <w:bCs/>
                  <w:szCs w:val="18"/>
                </w:rPr>
                <w:t>C. Continuous Kitchen Exhaust</w:t>
              </w:r>
            </w:ins>
          </w:p>
        </w:tc>
      </w:tr>
    </w:tbl>
    <w:tbl>
      <w:tblPr>
        <w:tblStyle w:val="TableGrid"/>
        <w:tblW w:w="0" w:type="auto"/>
        <w:tblLook w:val="04A0" w:firstRow="1" w:lastRow="0" w:firstColumn="1" w:lastColumn="0" w:noHBand="0" w:noVBand="1"/>
      </w:tblPr>
      <w:tblGrid>
        <w:gridCol w:w="715"/>
        <w:gridCol w:w="4500"/>
        <w:gridCol w:w="5575"/>
      </w:tblGrid>
      <w:tr w:rsidR="000B72A6" w14:paraId="1C7E9A2D" w14:textId="77777777" w:rsidTr="00AF4DC2">
        <w:trPr>
          <w:ins w:id="354" w:author="Markstrum, Alexis@Energy" w:date="2019-10-14T15:25:00Z"/>
        </w:trPr>
        <w:tc>
          <w:tcPr>
            <w:tcW w:w="715" w:type="dxa"/>
            <w:vAlign w:val="center"/>
          </w:tcPr>
          <w:p w14:paraId="494EE5A5" w14:textId="77777777" w:rsidR="000B72A6" w:rsidRDefault="000B72A6" w:rsidP="00AF4DC2">
            <w:pPr>
              <w:jc w:val="center"/>
              <w:rPr>
                <w:ins w:id="355" w:author="Markstrum, Alexis@Energy" w:date="2019-10-14T15:25:00Z"/>
                <w:rFonts w:asciiTheme="minorHAnsi" w:hAnsiTheme="minorHAnsi"/>
                <w:sz w:val="18"/>
                <w:szCs w:val="18"/>
              </w:rPr>
            </w:pPr>
            <w:ins w:id="356" w:author="Markstrum, Alexis@Energy" w:date="2019-10-14T15:25:00Z">
              <w:r>
                <w:rPr>
                  <w:rFonts w:asciiTheme="minorHAnsi" w:hAnsiTheme="minorHAnsi"/>
                  <w:sz w:val="18"/>
                  <w:szCs w:val="18"/>
                </w:rPr>
                <w:t>01</w:t>
              </w:r>
            </w:ins>
          </w:p>
        </w:tc>
        <w:tc>
          <w:tcPr>
            <w:tcW w:w="4500" w:type="dxa"/>
            <w:vAlign w:val="center"/>
          </w:tcPr>
          <w:p w14:paraId="72CCB6FE" w14:textId="77777777" w:rsidR="000B72A6" w:rsidRDefault="000B72A6" w:rsidP="00AF4DC2">
            <w:pPr>
              <w:rPr>
                <w:ins w:id="357" w:author="Markstrum, Alexis@Energy" w:date="2019-10-14T15:25:00Z"/>
                <w:rFonts w:asciiTheme="minorHAnsi" w:hAnsiTheme="minorHAnsi"/>
                <w:sz w:val="18"/>
                <w:szCs w:val="18"/>
              </w:rPr>
            </w:pPr>
            <w:ins w:id="358" w:author="Markstrum, Alexis@Energy" w:date="2019-10-14T15:25:00Z">
              <w:r>
                <w:rPr>
                  <w:rFonts w:asciiTheme="minorHAnsi" w:hAnsiTheme="minorHAnsi"/>
                  <w:sz w:val="18"/>
                  <w:szCs w:val="18"/>
                </w:rPr>
                <w:t>Total Continuous Ventilation Airflow</w:t>
              </w:r>
            </w:ins>
          </w:p>
        </w:tc>
        <w:tc>
          <w:tcPr>
            <w:tcW w:w="5575" w:type="dxa"/>
          </w:tcPr>
          <w:p w14:paraId="32951620" w14:textId="77777777" w:rsidR="000B72A6" w:rsidRDefault="000B72A6" w:rsidP="00AF4DC2">
            <w:pPr>
              <w:rPr>
                <w:ins w:id="359" w:author="Markstrum, Alexis@Energy" w:date="2019-10-14T15:25:00Z"/>
                <w:rFonts w:asciiTheme="minorHAnsi" w:hAnsiTheme="minorHAnsi"/>
                <w:sz w:val="18"/>
                <w:szCs w:val="18"/>
              </w:rPr>
            </w:pPr>
          </w:p>
        </w:tc>
      </w:tr>
      <w:tr w:rsidR="000B72A6" w14:paraId="73F45218" w14:textId="77777777" w:rsidTr="00AF4DC2">
        <w:trPr>
          <w:ins w:id="360" w:author="Markstrum, Alexis@Energy" w:date="2019-10-14T15:25:00Z"/>
        </w:trPr>
        <w:tc>
          <w:tcPr>
            <w:tcW w:w="715" w:type="dxa"/>
            <w:vAlign w:val="center"/>
          </w:tcPr>
          <w:p w14:paraId="3FED6DF0" w14:textId="77777777" w:rsidR="000B72A6" w:rsidRDefault="000B72A6" w:rsidP="00AF4DC2">
            <w:pPr>
              <w:jc w:val="center"/>
              <w:rPr>
                <w:ins w:id="361" w:author="Markstrum, Alexis@Energy" w:date="2019-10-14T15:25:00Z"/>
                <w:rFonts w:asciiTheme="minorHAnsi" w:hAnsiTheme="minorHAnsi"/>
                <w:sz w:val="18"/>
                <w:szCs w:val="18"/>
              </w:rPr>
            </w:pPr>
            <w:ins w:id="362" w:author="Markstrum, Alexis@Energy" w:date="2019-10-14T15:25:00Z">
              <w:r>
                <w:rPr>
                  <w:rFonts w:asciiTheme="minorHAnsi" w:hAnsiTheme="minorHAnsi"/>
                  <w:sz w:val="18"/>
                  <w:szCs w:val="18"/>
                </w:rPr>
                <w:t>02</w:t>
              </w:r>
            </w:ins>
          </w:p>
        </w:tc>
        <w:tc>
          <w:tcPr>
            <w:tcW w:w="4500" w:type="dxa"/>
            <w:vAlign w:val="center"/>
          </w:tcPr>
          <w:p w14:paraId="129F75DE" w14:textId="77777777" w:rsidR="000B72A6" w:rsidRDefault="000B72A6" w:rsidP="00AF4DC2">
            <w:pPr>
              <w:rPr>
                <w:ins w:id="363" w:author="Markstrum, Alexis@Energy" w:date="2019-10-14T15:25:00Z"/>
                <w:rFonts w:asciiTheme="minorHAnsi" w:hAnsiTheme="minorHAnsi"/>
                <w:sz w:val="18"/>
                <w:szCs w:val="18"/>
              </w:rPr>
            </w:pPr>
            <w:ins w:id="364" w:author="Markstrum, Alexis@Energy" w:date="2019-10-14T15:25:00Z">
              <w:r>
                <w:rPr>
                  <w:rFonts w:asciiTheme="minorHAnsi" w:hAnsiTheme="minorHAnsi"/>
                  <w:sz w:val="18"/>
                  <w:szCs w:val="18"/>
                </w:rPr>
                <w:t>Required Minimum Continuous Ventilation Airflow</w:t>
              </w:r>
            </w:ins>
          </w:p>
        </w:tc>
        <w:tc>
          <w:tcPr>
            <w:tcW w:w="5575" w:type="dxa"/>
          </w:tcPr>
          <w:p w14:paraId="0A798BC9" w14:textId="77777777" w:rsidR="000B72A6" w:rsidRDefault="000B72A6" w:rsidP="00AF4DC2">
            <w:pPr>
              <w:rPr>
                <w:ins w:id="365" w:author="Markstrum, Alexis@Energy" w:date="2019-10-14T15:25:00Z"/>
                <w:rFonts w:asciiTheme="minorHAnsi" w:hAnsiTheme="minorHAnsi"/>
                <w:sz w:val="18"/>
                <w:szCs w:val="18"/>
              </w:rPr>
            </w:pPr>
          </w:p>
        </w:tc>
      </w:tr>
      <w:tr w:rsidR="000B72A6" w14:paraId="008B5F11" w14:textId="77777777" w:rsidTr="00AF4DC2">
        <w:trPr>
          <w:ins w:id="366" w:author="Markstrum, Alexis@Energy" w:date="2019-10-14T15:25:00Z"/>
        </w:trPr>
        <w:tc>
          <w:tcPr>
            <w:tcW w:w="715" w:type="dxa"/>
            <w:vAlign w:val="center"/>
          </w:tcPr>
          <w:p w14:paraId="7EFE45C5" w14:textId="77777777" w:rsidR="000B72A6" w:rsidRDefault="000B72A6" w:rsidP="00AF4DC2">
            <w:pPr>
              <w:jc w:val="center"/>
              <w:rPr>
                <w:ins w:id="367" w:author="Markstrum, Alexis@Energy" w:date="2019-10-14T15:25:00Z"/>
                <w:rFonts w:asciiTheme="minorHAnsi" w:hAnsiTheme="minorHAnsi"/>
                <w:sz w:val="18"/>
                <w:szCs w:val="18"/>
              </w:rPr>
            </w:pPr>
            <w:ins w:id="368" w:author="Markstrum, Alexis@Energy" w:date="2019-10-14T15:25:00Z">
              <w:r>
                <w:rPr>
                  <w:rFonts w:asciiTheme="minorHAnsi" w:hAnsiTheme="minorHAnsi"/>
                  <w:sz w:val="18"/>
                  <w:szCs w:val="18"/>
                </w:rPr>
                <w:t>03</w:t>
              </w:r>
            </w:ins>
          </w:p>
        </w:tc>
        <w:tc>
          <w:tcPr>
            <w:tcW w:w="4500" w:type="dxa"/>
            <w:vAlign w:val="center"/>
          </w:tcPr>
          <w:p w14:paraId="7BC79BDC" w14:textId="77777777" w:rsidR="000B72A6" w:rsidRDefault="000B72A6" w:rsidP="00AF4DC2">
            <w:pPr>
              <w:rPr>
                <w:ins w:id="369" w:author="Markstrum, Alexis@Energy" w:date="2019-10-14T15:25:00Z"/>
                <w:rFonts w:asciiTheme="minorHAnsi" w:hAnsiTheme="minorHAnsi"/>
                <w:sz w:val="18"/>
                <w:szCs w:val="18"/>
              </w:rPr>
            </w:pPr>
            <w:ins w:id="370" w:author="Markstrum, Alexis@Energy" w:date="2019-10-14T15:25:00Z">
              <w:r>
                <w:rPr>
                  <w:rFonts w:asciiTheme="minorHAnsi" w:hAnsiTheme="minorHAnsi"/>
                  <w:sz w:val="18"/>
                  <w:szCs w:val="18"/>
                </w:rPr>
                <w:t>Compliance Statement</w:t>
              </w:r>
            </w:ins>
          </w:p>
        </w:tc>
        <w:tc>
          <w:tcPr>
            <w:tcW w:w="5575" w:type="dxa"/>
          </w:tcPr>
          <w:p w14:paraId="33B34C85" w14:textId="77777777" w:rsidR="000B72A6" w:rsidRDefault="000B72A6" w:rsidP="00AF4DC2">
            <w:pPr>
              <w:rPr>
                <w:ins w:id="371" w:author="Markstrum, Alexis@Energy" w:date="2019-10-14T15:25:00Z"/>
                <w:rFonts w:asciiTheme="minorHAnsi" w:hAnsiTheme="minorHAnsi"/>
                <w:sz w:val="18"/>
                <w:szCs w:val="18"/>
              </w:rPr>
            </w:pPr>
          </w:p>
        </w:tc>
      </w:tr>
    </w:tbl>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2528"/>
        <w:gridCol w:w="7555"/>
      </w:tblGrid>
      <w:tr w:rsidR="003E52E4" w:rsidDel="000B72A6" w14:paraId="40659607" w14:textId="24F91027" w:rsidTr="00142935">
        <w:trPr>
          <w:cantSplit/>
          <w:trHeight w:val="288"/>
          <w:del w:id="372" w:author="Markstrum, Alexis@Energy" w:date="2019-10-14T15:24:00Z"/>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7E7A99A7" w14:textId="438D761D" w:rsidR="003E52E4" w:rsidDel="000B72A6" w:rsidRDefault="003E52E4" w:rsidP="00142935">
            <w:pPr>
              <w:keepNext/>
              <w:rPr>
                <w:del w:id="373" w:author="Markstrum, Alexis@Energy" w:date="2019-10-14T15:24:00Z"/>
                <w:rFonts w:asciiTheme="minorHAnsi" w:hAnsiTheme="minorHAnsi"/>
                <w:b/>
                <w:bCs/>
                <w:sz w:val="18"/>
                <w:szCs w:val="18"/>
              </w:rPr>
            </w:pPr>
            <w:del w:id="374" w:author="Markstrum, Alexis@Energy" w:date="2019-10-14T15:24:00Z">
              <w:r w:rsidDel="000B72A6">
                <w:rPr>
                  <w:rFonts w:asciiTheme="minorHAnsi" w:hAnsiTheme="minorHAnsi"/>
                  <w:b/>
                  <w:bCs/>
                  <w:szCs w:val="18"/>
                </w:rPr>
                <w:delText>D</w:delText>
              </w:r>
              <w:r w:rsidRPr="0029047D" w:rsidDel="000B72A6">
                <w:rPr>
                  <w:rFonts w:asciiTheme="minorHAnsi" w:hAnsiTheme="minorHAnsi"/>
                  <w:b/>
                  <w:bCs/>
                  <w:szCs w:val="18"/>
                </w:rPr>
                <w:delText>. Other Requirements</w:delText>
              </w:r>
            </w:del>
          </w:p>
        </w:tc>
      </w:tr>
      <w:tr w:rsidR="003E52E4" w:rsidDel="000B72A6" w14:paraId="7A0EC6C9" w14:textId="6A45C72B" w:rsidTr="00142935">
        <w:trPr>
          <w:cantSplit/>
          <w:trHeight w:val="288"/>
          <w:del w:id="375" w:author="Markstrum, Alexis@Energy" w:date="2019-10-14T15:24:00Z"/>
        </w:trPr>
        <w:tc>
          <w:tcPr>
            <w:tcW w:w="10790" w:type="dxa"/>
            <w:gridSpan w:val="3"/>
            <w:tcBorders>
              <w:top w:val="single" w:sz="4" w:space="0" w:color="auto"/>
              <w:left w:val="single" w:sz="4" w:space="0" w:color="auto"/>
              <w:bottom w:val="single" w:sz="4" w:space="0" w:color="auto"/>
              <w:right w:val="single" w:sz="4" w:space="0" w:color="auto"/>
            </w:tcBorders>
            <w:vAlign w:val="center"/>
          </w:tcPr>
          <w:p w14:paraId="14396CC7" w14:textId="7F6BEBE6" w:rsidR="003E52E4" w:rsidDel="000B72A6" w:rsidRDefault="003E52E4" w:rsidP="00142935">
            <w:pPr>
              <w:keepNext/>
              <w:rPr>
                <w:del w:id="376" w:author="Markstrum, Alexis@Energy" w:date="2019-10-14T15:24:00Z"/>
                <w:rFonts w:asciiTheme="minorHAnsi" w:hAnsiTheme="minorHAnsi"/>
                <w:b/>
                <w:bCs/>
                <w:szCs w:val="18"/>
              </w:rPr>
            </w:pPr>
            <w:del w:id="377" w:author="Markstrum, Alexis@Energy" w:date="2019-10-14T15:24:00Z">
              <w:r w:rsidRPr="00CB00C9" w:rsidDel="000B72A6">
                <w:rPr>
                  <w:rFonts w:asciiTheme="minorHAnsi" w:hAnsiTheme="minorHAnsi"/>
                  <w:i/>
                  <w:sz w:val="18"/>
                  <w:szCs w:val="18"/>
                </w:rPr>
                <w:delText>The items listed below correspond to the i</w:delText>
              </w:r>
              <w:r w:rsidDel="000B72A6">
                <w:rPr>
                  <w:rFonts w:asciiTheme="minorHAnsi" w:hAnsiTheme="minorHAnsi"/>
                  <w:i/>
                  <w:sz w:val="18"/>
                  <w:szCs w:val="18"/>
                </w:rPr>
                <w:delText>nformation given in ASHRAE 62.2</w:delText>
              </w:r>
              <w:r w:rsidRPr="00CB00C9" w:rsidDel="000B72A6">
                <w:rPr>
                  <w:rFonts w:asciiTheme="minorHAnsi" w:hAnsiTheme="minorHAnsi"/>
                  <w:i/>
                  <w:sz w:val="18"/>
                  <w:szCs w:val="18"/>
                </w:rPr>
                <w:delText>.  Refer also to Chapter 4.6 of th</w:delText>
              </w:r>
              <w:r w:rsidDel="000B72A6">
                <w:rPr>
                  <w:rFonts w:asciiTheme="minorHAnsi" w:hAnsiTheme="minorHAnsi"/>
                  <w:i/>
                  <w:sz w:val="18"/>
                  <w:szCs w:val="18"/>
                </w:rPr>
                <w:delText xml:space="preserve">e Residential Compliance Manual </w:delText>
              </w:r>
              <w:r w:rsidRPr="00CB00C9" w:rsidDel="000B72A6">
                <w:rPr>
                  <w:rFonts w:asciiTheme="minorHAnsi" w:hAnsiTheme="minorHAnsi"/>
                  <w:i/>
                  <w:sz w:val="18"/>
                  <w:szCs w:val="18"/>
                </w:rPr>
                <w:delText>for information describing these requirements in more detail.  The signature of the Responsible Person in the declaration statement below certifies that the building complies with these requir</w:delText>
              </w:r>
              <w:r w:rsidDel="000B72A6">
                <w:rPr>
                  <w:rFonts w:asciiTheme="minorHAnsi" w:hAnsiTheme="minorHAnsi"/>
                  <w:i/>
                  <w:sz w:val="18"/>
                  <w:szCs w:val="18"/>
                </w:rPr>
                <w:delText xml:space="preserve">ements </w:delText>
              </w:r>
              <w:r w:rsidRPr="00CB00C9" w:rsidDel="000B72A6">
                <w:rPr>
                  <w:rFonts w:asciiTheme="minorHAnsi" w:hAnsiTheme="minorHAnsi"/>
                  <w:i/>
                  <w:sz w:val="18"/>
                  <w:szCs w:val="18"/>
                </w:rPr>
                <w:delText>if applicable.</w:delText>
              </w:r>
            </w:del>
          </w:p>
        </w:tc>
      </w:tr>
      <w:tr w:rsidR="003E52E4" w:rsidDel="000B72A6" w14:paraId="0E33C9E8" w14:textId="1048E99F" w:rsidTr="00142935">
        <w:trPr>
          <w:cantSplit/>
          <w:trHeight w:val="158"/>
          <w:del w:id="378" w:author="Markstrum, Alexis@Energy" w:date="2019-10-14T15:24:00Z"/>
        </w:trPr>
        <w:tc>
          <w:tcPr>
            <w:tcW w:w="707" w:type="dxa"/>
            <w:tcBorders>
              <w:top w:val="single" w:sz="4" w:space="0" w:color="auto"/>
              <w:left w:val="single" w:sz="4" w:space="0" w:color="auto"/>
              <w:bottom w:val="single" w:sz="4" w:space="0" w:color="auto"/>
              <w:right w:val="single" w:sz="4" w:space="0" w:color="auto"/>
            </w:tcBorders>
            <w:vAlign w:val="center"/>
          </w:tcPr>
          <w:p w14:paraId="23ED0B93" w14:textId="11F6BD20" w:rsidR="003E52E4" w:rsidDel="000B72A6" w:rsidRDefault="003E52E4" w:rsidP="00142935">
            <w:pPr>
              <w:keepNext/>
              <w:jc w:val="center"/>
              <w:rPr>
                <w:del w:id="379" w:author="Markstrum, Alexis@Energy" w:date="2019-10-14T15:24:00Z"/>
                <w:rFonts w:asciiTheme="minorHAnsi" w:hAnsiTheme="minorHAnsi"/>
                <w:sz w:val="18"/>
                <w:szCs w:val="18"/>
              </w:rPr>
            </w:pPr>
            <w:del w:id="380" w:author="Markstrum, Alexis@Energy" w:date="2019-10-14T15:24:00Z">
              <w:r w:rsidDel="000B72A6">
                <w:rPr>
                  <w:rFonts w:asciiTheme="minorHAnsi" w:hAnsiTheme="minorHAnsi"/>
                  <w:sz w:val="18"/>
                  <w:szCs w:val="18"/>
                </w:rPr>
                <w:delText>01</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7CE633BB" w14:textId="41C23BCF" w:rsidR="00D83AE8" w:rsidDel="000B72A6" w:rsidRDefault="00D83AE8" w:rsidP="00D83AE8">
            <w:pPr>
              <w:keepNext/>
              <w:rPr>
                <w:del w:id="381" w:author="Markstrum, Alexis@Energy" w:date="2019-10-14T15:24:00Z"/>
                <w:rFonts w:asciiTheme="minorHAnsi" w:hAnsiTheme="minorHAnsi"/>
                <w:sz w:val="18"/>
                <w:szCs w:val="18"/>
              </w:rPr>
            </w:pPr>
            <w:del w:id="382" w:author="Markstrum, Alexis@Energy" w:date="2019-10-14T15:24:00Z">
              <w:r w:rsidDel="000B72A6">
                <w:rPr>
                  <w:rFonts w:asciiTheme="minorHAnsi" w:hAnsiTheme="minorHAnsi"/>
                  <w:sz w:val="18"/>
                  <w:szCs w:val="18"/>
                </w:rPr>
                <w:delText>Demand control exhaust systems shall be provided with at least one of the following:</w:delText>
              </w:r>
            </w:del>
          </w:p>
          <w:p w14:paraId="265B7828" w14:textId="537D3D1B" w:rsidR="00D83AE8" w:rsidDel="000B72A6" w:rsidRDefault="00D83AE8" w:rsidP="00D83AE8">
            <w:pPr>
              <w:pStyle w:val="ListParagraph"/>
              <w:keepNext/>
              <w:numPr>
                <w:ilvl w:val="0"/>
                <w:numId w:val="27"/>
              </w:numPr>
              <w:rPr>
                <w:del w:id="383" w:author="Markstrum, Alexis@Energy" w:date="2019-10-14T15:24:00Z"/>
                <w:rFonts w:asciiTheme="minorHAnsi" w:hAnsiTheme="minorHAnsi"/>
                <w:sz w:val="18"/>
                <w:szCs w:val="18"/>
              </w:rPr>
            </w:pPr>
            <w:del w:id="384" w:author="Markstrum, Alexis@Energy" w:date="2019-10-14T15:24:00Z">
              <w:r w:rsidDel="000B72A6">
                <w:rPr>
                  <w:rFonts w:asciiTheme="minorHAnsi" w:hAnsiTheme="minorHAnsi"/>
                  <w:sz w:val="18"/>
                  <w:szCs w:val="18"/>
                </w:rPr>
                <w:delText>A readily accessible occupant-controlled on-off control.</w:delText>
              </w:r>
            </w:del>
          </w:p>
          <w:p w14:paraId="57E1D84C" w14:textId="3D76C3F9" w:rsidR="003E52E4" w:rsidRPr="00F26A73" w:rsidDel="000B72A6" w:rsidRDefault="00D83AE8" w:rsidP="00A83D61">
            <w:pPr>
              <w:pStyle w:val="ListParagraph"/>
              <w:keepNext/>
              <w:numPr>
                <w:ilvl w:val="0"/>
                <w:numId w:val="27"/>
              </w:numPr>
              <w:rPr>
                <w:del w:id="385" w:author="Markstrum, Alexis@Energy" w:date="2019-10-14T15:24:00Z"/>
                <w:rFonts w:asciiTheme="minorHAnsi" w:hAnsiTheme="minorHAnsi"/>
                <w:sz w:val="18"/>
                <w:szCs w:val="18"/>
              </w:rPr>
            </w:pPr>
            <w:del w:id="386" w:author="Markstrum, Alexis@Energy" w:date="2019-10-14T15:24:00Z">
              <w:r w:rsidRPr="00796ED4" w:rsidDel="000B72A6">
                <w:rPr>
                  <w:rFonts w:asciiTheme="minorHAnsi" w:hAnsiTheme="minorHAnsi"/>
                  <w:sz w:val="18"/>
                  <w:szCs w:val="18"/>
                </w:rPr>
                <w:delText>An automatic control that does not impede occupant on control.</w:delText>
              </w:r>
            </w:del>
          </w:p>
        </w:tc>
      </w:tr>
      <w:tr w:rsidR="003E52E4" w:rsidDel="000B72A6" w14:paraId="42CB7ACA" w14:textId="62E0B7DB" w:rsidTr="00142935">
        <w:trPr>
          <w:cantSplit/>
          <w:trHeight w:val="158"/>
          <w:del w:id="387" w:author="Markstrum, Alexis@Energy" w:date="2019-10-14T15:24:00Z"/>
        </w:trPr>
        <w:tc>
          <w:tcPr>
            <w:tcW w:w="707" w:type="dxa"/>
            <w:tcBorders>
              <w:top w:val="single" w:sz="4" w:space="0" w:color="auto"/>
              <w:left w:val="single" w:sz="4" w:space="0" w:color="auto"/>
              <w:bottom w:val="single" w:sz="4" w:space="0" w:color="auto"/>
              <w:right w:val="single" w:sz="4" w:space="0" w:color="auto"/>
            </w:tcBorders>
            <w:vAlign w:val="center"/>
          </w:tcPr>
          <w:p w14:paraId="47F82210" w14:textId="400EA203" w:rsidR="003E52E4" w:rsidDel="000B72A6" w:rsidRDefault="003E52E4" w:rsidP="00142935">
            <w:pPr>
              <w:keepNext/>
              <w:jc w:val="center"/>
              <w:rPr>
                <w:del w:id="388" w:author="Markstrum, Alexis@Energy" w:date="2019-10-14T15:24:00Z"/>
                <w:rFonts w:asciiTheme="minorHAnsi" w:hAnsiTheme="minorHAnsi"/>
                <w:sz w:val="18"/>
                <w:szCs w:val="18"/>
              </w:rPr>
            </w:pPr>
            <w:del w:id="389" w:author="Markstrum, Alexis@Energy" w:date="2019-10-14T15:24:00Z">
              <w:r w:rsidDel="000B72A6">
                <w:rPr>
                  <w:rFonts w:asciiTheme="minorHAnsi" w:hAnsiTheme="minorHAnsi"/>
                  <w:sz w:val="18"/>
                  <w:szCs w:val="18"/>
                </w:rPr>
                <w:delText>0</w:delText>
              </w:r>
              <w:r w:rsidR="00D83AE8" w:rsidDel="000B72A6">
                <w:rPr>
                  <w:rFonts w:asciiTheme="minorHAnsi" w:hAnsiTheme="minorHAnsi"/>
                  <w:sz w:val="18"/>
                  <w:szCs w:val="18"/>
                </w:rPr>
                <w:delText>2</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53F91DD" w14:textId="5D5361ED" w:rsidR="003E52E4" w:rsidRPr="00F26A73" w:rsidDel="000B72A6" w:rsidRDefault="003E52E4" w:rsidP="00142935">
            <w:pPr>
              <w:pStyle w:val="margin0020note"/>
              <w:keepNext/>
              <w:spacing w:before="0" w:beforeAutospacing="0" w:after="0" w:afterAutospacing="0"/>
              <w:ind w:left="-10"/>
              <w:rPr>
                <w:del w:id="390" w:author="Markstrum, Alexis@Energy" w:date="2019-10-14T15:24:00Z"/>
                <w:rFonts w:asciiTheme="minorHAnsi" w:hAnsiTheme="minorHAnsi"/>
                <w:sz w:val="18"/>
                <w:szCs w:val="18"/>
              </w:rPr>
            </w:pPr>
            <w:del w:id="391" w:author="Markstrum, Alexis@Energy" w:date="2019-10-14T15:24:00Z">
              <w:r w:rsidDel="000B72A6">
                <w:rPr>
                  <w:rFonts w:asciiTheme="minorHAnsi" w:hAnsiTheme="minorHAnsi"/>
                  <w:sz w:val="18"/>
                  <w:szCs w:val="18"/>
                </w:rPr>
                <w:delText>Permitted automatic control devices include, but are not limited to: humidity sensors, shut-off timers, occupancy sensors, multiple speed fans, combined switching, IAQ sensors, etc.</w:delText>
              </w:r>
            </w:del>
          </w:p>
        </w:tc>
      </w:tr>
      <w:tr w:rsidR="003E52E4" w:rsidDel="000B72A6" w14:paraId="0F1B72AA" w14:textId="5BCFAF69" w:rsidTr="00142935">
        <w:trPr>
          <w:cantSplit/>
          <w:trHeight w:val="158"/>
          <w:del w:id="392" w:author="Markstrum, Alexis@Energy" w:date="2019-10-14T15:24:00Z"/>
        </w:trPr>
        <w:tc>
          <w:tcPr>
            <w:tcW w:w="707" w:type="dxa"/>
            <w:tcBorders>
              <w:top w:val="single" w:sz="4" w:space="0" w:color="auto"/>
              <w:left w:val="single" w:sz="4" w:space="0" w:color="auto"/>
              <w:bottom w:val="single" w:sz="4" w:space="0" w:color="auto"/>
              <w:right w:val="single" w:sz="4" w:space="0" w:color="auto"/>
            </w:tcBorders>
            <w:vAlign w:val="center"/>
          </w:tcPr>
          <w:p w14:paraId="1332775E" w14:textId="2A7CB08F" w:rsidR="003E52E4" w:rsidDel="000B72A6" w:rsidRDefault="003E52E4" w:rsidP="00142935">
            <w:pPr>
              <w:keepNext/>
              <w:jc w:val="center"/>
              <w:rPr>
                <w:del w:id="393" w:author="Markstrum, Alexis@Energy" w:date="2019-10-14T15:24:00Z"/>
                <w:rFonts w:asciiTheme="minorHAnsi" w:hAnsiTheme="minorHAnsi"/>
                <w:sz w:val="18"/>
                <w:szCs w:val="18"/>
              </w:rPr>
            </w:pPr>
            <w:del w:id="394" w:author="Markstrum, Alexis@Energy" w:date="2019-10-14T15:24:00Z">
              <w:r w:rsidDel="000B72A6">
                <w:rPr>
                  <w:rFonts w:asciiTheme="minorHAnsi" w:hAnsiTheme="minorHAnsi"/>
                  <w:sz w:val="18"/>
                  <w:szCs w:val="18"/>
                </w:rPr>
                <w:delText>0</w:delText>
              </w:r>
              <w:r w:rsidR="00D83AE8" w:rsidDel="000B72A6">
                <w:rPr>
                  <w:rFonts w:asciiTheme="minorHAnsi" w:hAnsiTheme="minorHAnsi"/>
                  <w:sz w:val="18"/>
                  <w:szCs w:val="18"/>
                </w:rPr>
                <w:delText>3</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21A1EC7" w14:textId="259EE54E" w:rsidR="003E52E4" w:rsidRPr="00F26A73" w:rsidDel="000B72A6" w:rsidRDefault="003E52E4" w:rsidP="00142935">
            <w:pPr>
              <w:keepNext/>
              <w:ind w:left="-11"/>
              <w:rPr>
                <w:del w:id="395" w:author="Markstrum, Alexis@Energy" w:date="2019-10-14T15:24:00Z"/>
                <w:rFonts w:asciiTheme="minorHAnsi" w:hAnsiTheme="minorHAnsi"/>
                <w:sz w:val="18"/>
                <w:szCs w:val="18"/>
              </w:rPr>
            </w:pPr>
            <w:del w:id="396" w:author="Markstrum, Alexis@Energy" w:date="2019-10-14T15:24:00Z">
              <w:r w:rsidDel="000B72A6">
                <w:rPr>
                  <w:rFonts w:asciiTheme="minorHAnsi" w:hAnsiTheme="minorHAnsi"/>
                  <w:sz w:val="18"/>
                  <w:szCs w:val="18"/>
                </w:rPr>
                <w:delText>Each continuous mechanical exhaust system shall be provided with a readily accessible manual on-off control. (Multifamily dwellings are exempt from readily accessible requirement.)</w:delText>
              </w:r>
            </w:del>
          </w:p>
        </w:tc>
      </w:tr>
      <w:tr w:rsidR="003E52E4" w:rsidDel="000B72A6" w14:paraId="4CB4111A" w14:textId="09D80765" w:rsidTr="00142935">
        <w:trPr>
          <w:cantSplit/>
          <w:trHeight w:val="158"/>
          <w:del w:id="397" w:author="Markstrum, Alexis@Energy" w:date="2019-10-14T15:24:00Z"/>
        </w:trPr>
        <w:tc>
          <w:tcPr>
            <w:tcW w:w="707" w:type="dxa"/>
            <w:tcBorders>
              <w:top w:val="single" w:sz="4" w:space="0" w:color="auto"/>
              <w:left w:val="single" w:sz="4" w:space="0" w:color="auto"/>
              <w:bottom w:val="single" w:sz="4" w:space="0" w:color="auto"/>
              <w:right w:val="single" w:sz="4" w:space="0" w:color="auto"/>
            </w:tcBorders>
            <w:vAlign w:val="center"/>
          </w:tcPr>
          <w:p w14:paraId="2B0AAA58" w14:textId="47C0DBA5" w:rsidR="003E52E4" w:rsidDel="000B72A6" w:rsidRDefault="003E52E4" w:rsidP="00142935">
            <w:pPr>
              <w:keepNext/>
              <w:jc w:val="center"/>
              <w:rPr>
                <w:del w:id="398" w:author="Markstrum, Alexis@Energy" w:date="2019-10-14T15:24:00Z"/>
                <w:rFonts w:asciiTheme="minorHAnsi" w:hAnsiTheme="minorHAnsi"/>
                <w:sz w:val="18"/>
                <w:szCs w:val="18"/>
              </w:rPr>
            </w:pPr>
            <w:del w:id="399" w:author="Markstrum, Alexis@Energy" w:date="2019-10-14T15:24:00Z">
              <w:r w:rsidDel="000B72A6">
                <w:rPr>
                  <w:rFonts w:asciiTheme="minorHAnsi" w:hAnsiTheme="minorHAnsi"/>
                  <w:sz w:val="18"/>
                  <w:szCs w:val="18"/>
                </w:rPr>
                <w:delText>0</w:delText>
              </w:r>
              <w:r w:rsidR="00D83AE8" w:rsidDel="000B72A6">
                <w:rPr>
                  <w:rFonts w:asciiTheme="minorHAnsi" w:hAnsiTheme="minorHAnsi"/>
                  <w:sz w:val="18"/>
                  <w:szCs w:val="18"/>
                </w:rPr>
                <w:delText>4</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335A97D" w14:textId="2900415B" w:rsidR="003E52E4" w:rsidRPr="00F26A73" w:rsidDel="000B72A6" w:rsidRDefault="003E52E4" w:rsidP="00142935">
            <w:pPr>
              <w:keepNext/>
              <w:ind w:left="273" w:hanging="273"/>
              <w:rPr>
                <w:del w:id="400" w:author="Markstrum, Alexis@Energy" w:date="2019-10-14T15:24:00Z"/>
                <w:rFonts w:asciiTheme="minorHAnsi" w:hAnsiTheme="minorHAnsi"/>
                <w:sz w:val="18"/>
                <w:szCs w:val="18"/>
              </w:rPr>
            </w:pPr>
            <w:del w:id="401" w:author="Markstrum, Alexis@Energy" w:date="2019-10-14T15:24:00Z">
              <w:r w:rsidDel="000B72A6">
                <w:rPr>
                  <w:rFonts w:asciiTheme="minorHAnsi" w:hAnsiTheme="minorHAnsi"/>
                  <w:sz w:val="18"/>
                  <w:szCs w:val="18"/>
                </w:rPr>
                <w:delText>Continuous mechanical exhaust systems shall be designed to operate during all occupiable hours.</w:delText>
              </w:r>
            </w:del>
          </w:p>
        </w:tc>
      </w:tr>
      <w:tr w:rsidR="003E52E4" w:rsidDel="000B72A6" w14:paraId="21DEACB2" w14:textId="311073B9" w:rsidTr="00142935">
        <w:trPr>
          <w:cantSplit/>
          <w:trHeight w:val="158"/>
          <w:del w:id="402" w:author="Markstrum, Alexis@Energy" w:date="2019-10-14T15:24:00Z"/>
        </w:trPr>
        <w:tc>
          <w:tcPr>
            <w:tcW w:w="707" w:type="dxa"/>
            <w:tcBorders>
              <w:top w:val="single" w:sz="4" w:space="0" w:color="auto"/>
              <w:left w:val="single" w:sz="4" w:space="0" w:color="auto"/>
              <w:bottom w:val="single" w:sz="4" w:space="0" w:color="auto"/>
              <w:right w:val="single" w:sz="4" w:space="0" w:color="auto"/>
            </w:tcBorders>
            <w:vAlign w:val="center"/>
          </w:tcPr>
          <w:p w14:paraId="3300F37B" w14:textId="4D920B02" w:rsidR="003E52E4" w:rsidDel="000B72A6" w:rsidRDefault="003E52E4" w:rsidP="00142935">
            <w:pPr>
              <w:keepNext/>
              <w:jc w:val="center"/>
              <w:rPr>
                <w:del w:id="403" w:author="Markstrum, Alexis@Energy" w:date="2019-10-14T15:24:00Z"/>
                <w:rFonts w:asciiTheme="minorHAnsi" w:hAnsiTheme="minorHAnsi"/>
                <w:sz w:val="18"/>
                <w:szCs w:val="18"/>
              </w:rPr>
            </w:pPr>
            <w:del w:id="404" w:author="Markstrum, Alexis@Energy" w:date="2019-10-14T15:24:00Z">
              <w:r w:rsidDel="000B72A6">
                <w:rPr>
                  <w:rFonts w:asciiTheme="minorHAnsi" w:hAnsiTheme="minorHAnsi"/>
                  <w:sz w:val="18"/>
                  <w:szCs w:val="18"/>
                </w:rPr>
                <w:delText>0</w:delText>
              </w:r>
              <w:r w:rsidR="00D83AE8" w:rsidDel="000B72A6">
                <w:rPr>
                  <w:rFonts w:asciiTheme="minorHAnsi" w:hAnsiTheme="minorHAnsi"/>
                  <w:sz w:val="18"/>
                  <w:szCs w:val="18"/>
                </w:rPr>
                <w:delText>5</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468971C7" w14:textId="28FA9AC6" w:rsidR="003E52E4" w:rsidDel="000B72A6" w:rsidRDefault="003E52E4" w:rsidP="00142935">
            <w:pPr>
              <w:autoSpaceDE w:val="0"/>
              <w:autoSpaceDN w:val="0"/>
              <w:adjustRightInd w:val="0"/>
              <w:rPr>
                <w:del w:id="405" w:author="Markstrum, Alexis@Energy" w:date="2019-10-14T15:24:00Z"/>
                <w:rFonts w:asciiTheme="minorHAnsi" w:hAnsiTheme="minorHAnsi"/>
                <w:sz w:val="18"/>
                <w:szCs w:val="18"/>
              </w:rPr>
            </w:pPr>
            <w:del w:id="406" w:author="Markstrum, Alexis@Energy" w:date="2019-10-14T15:24:00Z">
              <w:r w:rsidRPr="00F3733C" w:rsidDel="000B72A6">
                <w:rPr>
                  <w:rFonts w:asciiTheme="minorHAnsi" w:hAnsiTheme="minorHAnsi"/>
                  <w:sz w:val="18"/>
                  <w:szCs w:val="18"/>
                </w:rPr>
                <w:delText>Exhaust fans in separate dwelling</w:delText>
              </w:r>
              <w:r w:rsidDel="000B72A6">
                <w:rPr>
                  <w:rFonts w:asciiTheme="minorHAnsi" w:hAnsiTheme="minorHAnsi"/>
                  <w:sz w:val="18"/>
                  <w:szCs w:val="18"/>
                </w:rPr>
                <w:delText xml:space="preserve"> </w:delText>
              </w:r>
              <w:r w:rsidRPr="00F3733C" w:rsidDel="000B72A6">
                <w:rPr>
                  <w:rFonts w:asciiTheme="minorHAnsi" w:hAnsiTheme="minorHAnsi"/>
                  <w:sz w:val="18"/>
                  <w:szCs w:val="18"/>
                </w:rPr>
                <w:delText>units shall not share a common exhaust duct. Exhaust inlets</w:delText>
              </w:r>
              <w:r w:rsidDel="000B72A6">
                <w:rPr>
                  <w:rFonts w:asciiTheme="minorHAnsi" w:hAnsiTheme="minorHAnsi"/>
                  <w:sz w:val="18"/>
                  <w:szCs w:val="18"/>
                </w:rPr>
                <w:delText xml:space="preserve"> </w:delText>
              </w:r>
              <w:r w:rsidRPr="00F3733C" w:rsidDel="000B72A6">
                <w:rPr>
                  <w:rFonts w:asciiTheme="minorHAnsi" w:hAnsiTheme="minorHAnsi"/>
                  <w:sz w:val="18"/>
                  <w:szCs w:val="18"/>
                </w:rPr>
                <w:delText>from more than one dwelling unit may be served by a single</w:delText>
              </w:r>
              <w:r w:rsidDel="000B72A6">
                <w:rPr>
                  <w:rFonts w:asciiTheme="minorHAnsi" w:hAnsiTheme="minorHAnsi"/>
                  <w:sz w:val="18"/>
                  <w:szCs w:val="18"/>
                </w:rPr>
                <w:delText xml:space="preserve"> </w:delText>
              </w:r>
              <w:r w:rsidRPr="00F3733C" w:rsidDel="000B72A6">
                <w:rPr>
                  <w:rFonts w:asciiTheme="minorHAnsi" w:hAnsiTheme="minorHAnsi"/>
                  <w:sz w:val="18"/>
                  <w:szCs w:val="18"/>
                </w:rPr>
                <w:delText>exhaust fan downstream of all the exhaust inlets if the fan is</w:delText>
              </w:r>
              <w:r w:rsidDel="000B72A6">
                <w:rPr>
                  <w:rFonts w:asciiTheme="minorHAnsi" w:hAnsiTheme="minorHAnsi"/>
                  <w:sz w:val="18"/>
                  <w:szCs w:val="18"/>
                </w:rPr>
                <w:delText xml:space="preserve"> </w:delText>
              </w:r>
              <w:r w:rsidRPr="00F3733C" w:rsidDel="000B72A6">
                <w:rPr>
                  <w:rFonts w:asciiTheme="minorHAnsi" w:hAnsiTheme="minorHAnsi"/>
                  <w:sz w:val="18"/>
                  <w:szCs w:val="18"/>
                </w:rPr>
                <w:delText>designated and intended to run continuously or if each inlet</w:delText>
              </w:r>
              <w:r w:rsidDel="000B72A6">
                <w:rPr>
                  <w:rFonts w:asciiTheme="minorHAnsi" w:hAnsiTheme="minorHAnsi"/>
                  <w:sz w:val="18"/>
                  <w:szCs w:val="18"/>
                </w:rPr>
                <w:delText xml:space="preserve"> </w:delText>
              </w:r>
              <w:r w:rsidRPr="00F3733C" w:rsidDel="000B72A6">
                <w:rPr>
                  <w:rFonts w:asciiTheme="minorHAnsi" w:hAnsiTheme="minorHAnsi"/>
                  <w:sz w:val="18"/>
                  <w:szCs w:val="18"/>
                </w:rPr>
                <w:delText>is equipped with a back-draft damper to prevent cross</w:delText>
              </w:r>
              <w:r w:rsidDel="000B72A6">
                <w:rPr>
                  <w:rFonts w:asciiTheme="minorHAnsi" w:hAnsiTheme="minorHAnsi"/>
                  <w:sz w:val="18"/>
                  <w:szCs w:val="18"/>
                </w:rPr>
                <w:delText>-</w:delText>
              </w:r>
              <w:r w:rsidRPr="00F3733C" w:rsidDel="000B72A6">
                <w:rPr>
                  <w:rFonts w:asciiTheme="minorHAnsi" w:hAnsiTheme="minorHAnsi"/>
                  <w:sz w:val="18"/>
                  <w:szCs w:val="18"/>
                </w:rPr>
                <w:delText>contamination</w:delText>
              </w:r>
              <w:r w:rsidDel="000B72A6">
                <w:rPr>
                  <w:rFonts w:asciiTheme="minorHAnsi" w:hAnsiTheme="minorHAnsi"/>
                  <w:sz w:val="18"/>
                  <w:szCs w:val="18"/>
                </w:rPr>
                <w:delText xml:space="preserve"> </w:delText>
              </w:r>
              <w:r w:rsidRPr="00F3733C" w:rsidDel="000B72A6">
                <w:rPr>
                  <w:rFonts w:asciiTheme="minorHAnsi" w:hAnsiTheme="minorHAnsi"/>
                  <w:sz w:val="18"/>
                  <w:szCs w:val="18"/>
                </w:rPr>
                <w:delText>when the fan is not running.</w:delText>
              </w:r>
            </w:del>
          </w:p>
        </w:tc>
      </w:tr>
      <w:tr w:rsidR="003E52E4" w:rsidDel="000B72A6" w14:paraId="39D07133" w14:textId="24D6D9C0" w:rsidTr="00142935">
        <w:trPr>
          <w:cantSplit/>
          <w:trHeight w:val="158"/>
          <w:del w:id="407" w:author="Markstrum, Alexis@Energy" w:date="2019-10-14T15:24:00Z"/>
        </w:trPr>
        <w:tc>
          <w:tcPr>
            <w:tcW w:w="707" w:type="dxa"/>
            <w:tcBorders>
              <w:top w:val="single" w:sz="4" w:space="0" w:color="auto"/>
              <w:left w:val="single" w:sz="4" w:space="0" w:color="auto"/>
              <w:bottom w:val="single" w:sz="4" w:space="0" w:color="auto"/>
              <w:right w:val="single" w:sz="4" w:space="0" w:color="auto"/>
            </w:tcBorders>
            <w:vAlign w:val="center"/>
          </w:tcPr>
          <w:p w14:paraId="7693F47D" w14:textId="6A578F7F" w:rsidR="003E52E4" w:rsidDel="000B72A6" w:rsidRDefault="003E52E4" w:rsidP="00142935">
            <w:pPr>
              <w:keepNext/>
              <w:jc w:val="center"/>
              <w:rPr>
                <w:del w:id="408" w:author="Markstrum, Alexis@Energy" w:date="2019-10-14T15:24:00Z"/>
                <w:rFonts w:asciiTheme="minorHAnsi" w:hAnsiTheme="minorHAnsi"/>
                <w:sz w:val="18"/>
                <w:szCs w:val="18"/>
              </w:rPr>
            </w:pPr>
            <w:del w:id="409" w:author="Markstrum, Alexis@Energy" w:date="2019-10-14T15:24:00Z">
              <w:r w:rsidDel="000B72A6">
                <w:rPr>
                  <w:rFonts w:asciiTheme="minorHAnsi" w:hAnsiTheme="minorHAnsi"/>
                  <w:sz w:val="18"/>
                  <w:szCs w:val="18"/>
                </w:rPr>
                <w:delText>0</w:delText>
              </w:r>
              <w:r w:rsidR="00D83AE8" w:rsidDel="000B72A6">
                <w:rPr>
                  <w:rFonts w:asciiTheme="minorHAnsi" w:hAnsiTheme="minorHAnsi"/>
                  <w:sz w:val="18"/>
                  <w:szCs w:val="18"/>
                </w:rPr>
                <w:delText>6</w:delText>
              </w:r>
            </w:del>
          </w:p>
        </w:tc>
        <w:tc>
          <w:tcPr>
            <w:tcW w:w="2528" w:type="dxa"/>
            <w:tcBorders>
              <w:top w:val="single" w:sz="4" w:space="0" w:color="auto"/>
              <w:left w:val="single" w:sz="4" w:space="0" w:color="auto"/>
              <w:bottom w:val="single" w:sz="4" w:space="0" w:color="auto"/>
              <w:right w:val="single" w:sz="4" w:space="0" w:color="auto"/>
            </w:tcBorders>
            <w:vAlign w:val="center"/>
          </w:tcPr>
          <w:p w14:paraId="251758B9" w14:textId="08E9252E" w:rsidR="003E52E4" w:rsidRPr="00F3733C" w:rsidDel="000B72A6" w:rsidRDefault="003E52E4" w:rsidP="00142935">
            <w:pPr>
              <w:autoSpaceDE w:val="0"/>
              <w:autoSpaceDN w:val="0"/>
              <w:adjustRightInd w:val="0"/>
              <w:rPr>
                <w:del w:id="410" w:author="Markstrum, Alexis@Energy" w:date="2019-10-14T15:24:00Z"/>
                <w:rFonts w:asciiTheme="minorHAnsi" w:hAnsiTheme="minorHAnsi"/>
                <w:sz w:val="18"/>
                <w:szCs w:val="18"/>
              </w:rPr>
            </w:pPr>
            <w:del w:id="411" w:author="Markstrum, Alexis@Energy" w:date="2019-10-14T15:24:00Z">
              <w:r w:rsidDel="000B72A6">
                <w:rPr>
                  <w:rFonts w:asciiTheme="minorHAnsi" w:hAnsiTheme="minorHAnsi"/>
                  <w:sz w:val="18"/>
                  <w:szCs w:val="18"/>
                </w:rPr>
                <w:delText>Verification Status</w:delText>
              </w:r>
            </w:del>
          </w:p>
        </w:tc>
        <w:tc>
          <w:tcPr>
            <w:tcW w:w="7555" w:type="dxa"/>
            <w:tcBorders>
              <w:top w:val="single" w:sz="4" w:space="0" w:color="auto"/>
              <w:left w:val="single" w:sz="4" w:space="0" w:color="auto"/>
              <w:bottom w:val="single" w:sz="4" w:space="0" w:color="auto"/>
              <w:right w:val="single" w:sz="4" w:space="0" w:color="auto"/>
            </w:tcBorders>
            <w:vAlign w:val="center"/>
          </w:tcPr>
          <w:p w14:paraId="1E612042" w14:textId="1609F220" w:rsidR="003E52E4" w:rsidRPr="003E52E4" w:rsidDel="000B72A6" w:rsidRDefault="003E52E4" w:rsidP="003E52E4">
            <w:pPr>
              <w:numPr>
                <w:ilvl w:val="0"/>
                <w:numId w:val="23"/>
              </w:numPr>
              <w:autoSpaceDE w:val="0"/>
              <w:autoSpaceDN w:val="0"/>
              <w:adjustRightInd w:val="0"/>
              <w:rPr>
                <w:del w:id="412" w:author="Markstrum, Alexis@Energy" w:date="2019-10-14T15:24:00Z"/>
                <w:rFonts w:asciiTheme="minorHAnsi" w:hAnsiTheme="minorHAnsi"/>
                <w:sz w:val="18"/>
                <w:szCs w:val="18"/>
              </w:rPr>
            </w:pPr>
            <w:del w:id="413" w:author="Markstrum, Alexis@Energy" w:date="2019-10-14T15:24:00Z">
              <w:r w:rsidRPr="003E52E4" w:rsidDel="000B72A6">
                <w:rPr>
                  <w:rFonts w:asciiTheme="minorHAnsi" w:hAnsiTheme="minorHAnsi"/>
                  <w:sz w:val="18"/>
                  <w:szCs w:val="18"/>
                  <w:u w:val="single"/>
                </w:rPr>
                <w:delText>Pass</w:delText>
              </w:r>
              <w:r w:rsidRPr="003E52E4" w:rsidDel="000B72A6">
                <w:rPr>
                  <w:rFonts w:asciiTheme="minorHAnsi" w:hAnsiTheme="minorHAnsi"/>
                  <w:sz w:val="18"/>
                  <w:szCs w:val="18"/>
                </w:rPr>
                <w:delText xml:space="preserve"> - all applicable requirements are met; or</w:delText>
              </w:r>
            </w:del>
          </w:p>
          <w:p w14:paraId="0F1F3A4E" w14:textId="0CA0248A" w:rsidR="003E52E4" w:rsidDel="000B72A6" w:rsidRDefault="003E52E4" w:rsidP="003E52E4">
            <w:pPr>
              <w:numPr>
                <w:ilvl w:val="0"/>
                <w:numId w:val="23"/>
              </w:numPr>
              <w:autoSpaceDE w:val="0"/>
              <w:autoSpaceDN w:val="0"/>
              <w:adjustRightInd w:val="0"/>
              <w:rPr>
                <w:del w:id="414" w:author="Markstrum, Alexis@Energy" w:date="2019-10-14T15:24:00Z"/>
                <w:rFonts w:asciiTheme="minorHAnsi" w:hAnsiTheme="minorHAnsi"/>
                <w:sz w:val="18"/>
                <w:szCs w:val="18"/>
              </w:rPr>
            </w:pPr>
            <w:del w:id="415" w:author="Markstrum, Alexis@Energy" w:date="2019-10-14T15:24:00Z">
              <w:r w:rsidRPr="003E52E4" w:rsidDel="000B72A6">
                <w:rPr>
                  <w:rFonts w:asciiTheme="minorHAnsi" w:hAnsiTheme="minorHAnsi"/>
                  <w:sz w:val="18"/>
                  <w:szCs w:val="18"/>
                  <w:u w:val="single"/>
                </w:rPr>
                <w:delText>Fail</w:delText>
              </w:r>
              <w:r w:rsidRPr="003E52E4" w:rsidDel="000B72A6">
                <w:rPr>
                  <w:rFonts w:asciiTheme="minorHAnsi" w:hAnsiTheme="minorHAnsi"/>
                  <w:sz w:val="18"/>
                  <w:szCs w:val="18"/>
                </w:rPr>
                <w:delText xml:space="preserve"> - one or more applicable requirements are not met. Enter reason for failure in corrections notes field below; or</w:delText>
              </w:r>
            </w:del>
          </w:p>
          <w:p w14:paraId="6B807334" w14:textId="02F5A566" w:rsidR="003E52E4" w:rsidRPr="00F3733C" w:rsidDel="000B72A6" w:rsidRDefault="003E52E4" w:rsidP="00626427">
            <w:pPr>
              <w:numPr>
                <w:ilvl w:val="0"/>
                <w:numId w:val="23"/>
              </w:numPr>
              <w:autoSpaceDE w:val="0"/>
              <w:autoSpaceDN w:val="0"/>
              <w:adjustRightInd w:val="0"/>
              <w:rPr>
                <w:del w:id="416" w:author="Markstrum, Alexis@Energy" w:date="2019-10-14T15:24:00Z"/>
                <w:rFonts w:asciiTheme="minorHAnsi" w:hAnsiTheme="minorHAnsi"/>
                <w:sz w:val="18"/>
                <w:szCs w:val="18"/>
              </w:rPr>
            </w:pPr>
            <w:del w:id="417" w:author="Markstrum, Alexis@Energy" w:date="2019-10-14T15:24:00Z">
              <w:r w:rsidDel="000B72A6">
                <w:rPr>
                  <w:rFonts w:ascii="Calibri" w:hAnsi="Calibri"/>
                  <w:sz w:val="18"/>
                  <w:szCs w:val="18"/>
                  <w:u w:val="single"/>
                </w:rPr>
                <w:delText>All N/A</w:delText>
              </w:r>
              <w:r w:rsidDel="000B72A6">
                <w:rPr>
                  <w:rFonts w:ascii="Calibri" w:hAnsi="Calibri"/>
                  <w:sz w:val="18"/>
                  <w:szCs w:val="18"/>
                </w:rPr>
                <w:delText xml:space="preserve"> - This entire table is not applicable</w:delText>
              </w:r>
            </w:del>
          </w:p>
        </w:tc>
      </w:tr>
      <w:tr w:rsidR="003E52E4" w:rsidDel="000B72A6" w14:paraId="6F91E94D" w14:textId="29568A24" w:rsidTr="00142935">
        <w:trPr>
          <w:cantSplit/>
          <w:trHeight w:val="158"/>
          <w:del w:id="418" w:author="Markstrum, Alexis@Energy" w:date="2019-10-14T15:24:00Z"/>
        </w:trPr>
        <w:tc>
          <w:tcPr>
            <w:tcW w:w="707" w:type="dxa"/>
            <w:tcBorders>
              <w:top w:val="single" w:sz="4" w:space="0" w:color="auto"/>
              <w:left w:val="single" w:sz="4" w:space="0" w:color="auto"/>
              <w:bottom w:val="single" w:sz="4" w:space="0" w:color="auto"/>
              <w:right w:val="single" w:sz="4" w:space="0" w:color="auto"/>
            </w:tcBorders>
            <w:vAlign w:val="center"/>
          </w:tcPr>
          <w:p w14:paraId="0C938D2B" w14:textId="3BC9E206" w:rsidR="003E52E4" w:rsidDel="000B72A6" w:rsidRDefault="003E52E4" w:rsidP="00142935">
            <w:pPr>
              <w:keepNext/>
              <w:jc w:val="center"/>
              <w:rPr>
                <w:del w:id="419" w:author="Markstrum, Alexis@Energy" w:date="2019-10-14T15:24:00Z"/>
                <w:rFonts w:asciiTheme="minorHAnsi" w:hAnsiTheme="minorHAnsi"/>
                <w:sz w:val="18"/>
                <w:szCs w:val="18"/>
              </w:rPr>
            </w:pPr>
            <w:del w:id="420" w:author="Markstrum, Alexis@Energy" w:date="2019-10-14T15:24:00Z">
              <w:r w:rsidDel="000B72A6">
                <w:rPr>
                  <w:rFonts w:asciiTheme="minorHAnsi" w:hAnsiTheme="minorHAnsi"/>
                  <w:sz w:val="18"/>
                  <w:szCs w:val="18"/>
                </w:rPr>
                <w:delText>0</w:delText>
              </w:r>
              <w:r w:rsidR="00D83AE8" w:rsidDel="000B72A6">
                <w:rPr>
                  <w:rFonts w:asciiTheme="minorHAnsi" w:hAnsiTheme="minorHAnsi"/>
                  <w:sz w:val="18"/>
                  <w:szCs w:val="18"/>
                </w:rPr>
                <w:delText>7</w:delText>
              </w:r>
            </w:del>
          </w:p>
        </w:tc>
        <w:tc>
          <w:tcPr>
            <w:tcW w:w="2528" w:type="dxa"/>
            <w:tcBorders>
              <w:top w:val="single" w:sz="4" w:space="0" w:color="auto"/>
              <w:left w:val="single" w:sz="4" w:space="0" w:color="auto"/>
              <w:bottom w:val="single" w:sz="4" w:space="0" w:color="auto"/>
              <w:right w:val="single" w:sz="4" w:space="0" w:color="auto"/>
            </w:tcBorders>
            <w:vAlign w:val="center"/>
          </w:tcPr>
          <w:p w14:paraId="139B63B8" w14:textId="1444EADD" w:rsidR="003E52E4" w:rsidRPr="00F3733C" w:rsidDel="000B72A6" w:rsidRDefault="003E52E4" w:rsidP="00142935">
            <w:pPr>
              <w:autoSpaceDE w:val="0"/>
              <w:autoSpaceDN w:val="0"/>
              <w:adjustRightInd w:val="0"/>
              <w:rPr>
                <w:del w:id="421" w:author="Markstrum, Alexis@Energy" w:date="2019-10-14T15:24:00Z"/>
                <w:rFonts w:asciiTheme="minorHAnsi" w:hAnsiTheme="minorHAnsi"/>
                <w:sz w:val="18"/>
                <w:szCs w:val="18"/>
              </w:rPr>
            </w:pPr>
            <w:del w:id="422" w:author="Markstrum, Alexis@Energy" w:date="2019-10-14T15:24:00Z">
              <w:r w:rsidDel="000B72A6">
                <w:rPr>
                  <w:rFonts w:asciiTheme="minorHAnsi" w:hAnsiTheme="minorHAnsi"/>
                  <w:sz w:val="18"/>
                  <w:szCs w:val="18"/>
                </w:rPr>
                <w:delText>Correction Notes</w:delText>
              </w:r>
            </w:del>
          </w:p>
        </w:tc>
        <w:tc>
          <w:tcPr>
            <w:tcW w:w="7555" w:type="dxa"/>
            <w:tcBorders>
              <w:top w:val="single" w:sz="4" w:space="0" w:color="auto"/>
              <w:left w:val="single" w:sz="4" w:space="0" w:color="auto"/>
              <w:bottom w:val="single" w:sz="4" w:space="0" w:color="auto"/>
              <w:right w:val="single" w:sz="4" w:space="0" w:color="auto"/>
            </w:tcBorders>
            <w:vAlign w:val="center"/>
          </w:tcPr>
          <w:p w14:paraId="4B4D4D0E" w14:textId="32F2D808" w:rsidR="003E52E4" w:rsidRPr="00F3733C" w:rsidDel="000B72A6" w:rsidRDefault="003E52E4" w:rsidP="00142935">
            <w:pPr>
              <w:autoSpaceDE w:val="0"/>
              <w:autoSpaceDN w:val="0"/>
              <w:adjustRightInd w:val="0"/>
              <w:rPr>
                <w:del w:id="423" w:author="Markstrum, Alexis@Energy" w:date="2019-10-14T15:24:00Z"/>
                <w:rFonts w:asciiTheme="minorHAnsi" w:hAnsiTheme="minorHAnsi"/>
                <w:sz w:val="18"/>
                <w:szCs w:val="18"/>
              </w:rPr>
            </w:pPr>
          </w:p>
        </w:tc>
      </w:tr>
      <w:tr w:rsidR="003E52E4" w:rsidDel="000B72A6" w14:paraId="3DC748DC" w14:textId="3BC4F41D" w:rsidTr="00142935">
        <w:trPr>
          <w:cantSplit/>
          <w:trHeight w:val="158"/>
          <w:del w:id="424" w:author="Markstrum, Alexis@Energy" w:date="2019-10-14T15:24:00Z"/>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4BB0194C" w14:textId="2FCF38DB" w:rsidR="003E52E4" w:rsidDel="000B72A6" w:rsidRDefault="003E52E4" w:rsidP="00142935">
            <w:pPr>
              <w:keepNext/>
              <w:rPr>
                <w:del w:id="425" w:author="Markstrum, Alexis@Energy" w:date="2019-10-14T15:24:00Z"/>
                <w:rFonts w:asciiTheme="minorHAnsi" w:hAnsiTheme="minorHAnsi"/>
                <w:b/>
                <w:bCs/>
                <w:sz w:val="18"/>
                <w:szCs w:val="18"/>
              </w:rPr>
            </w:pPr>
            <w:del w:id="426" w:author="Markstrum, Alexis@Energy" w:date="2019-10-14T15:24:00Z">
              <w:r w:rsidRPr="008D67CB" w:rsidDel="000B72A6">
                <w:rPr>
                  <w:rFonts w:asciiTheme="minorHAnsi" w:hAnsiTheme="minorHAnsi" w:cs="Calibri-Bold"/>
                  <w:b/>
                  <w:bCs/>
                  <w:sz w:val="18"/>
                  <w:szCs w:val="18"/>
                </w:rPr>
                <w:delText>The responsible person’s signature on this compliance document affirms that all applicable requirements in this table have been met</w:delText>
              </w:r>
              <w:r w:rsidRPr="00E52AF0" w:rsidDel="000B72A6">
                <w:rPr>
                  <w:rFonts w:asciiTheme="minorHAnsi" w:hAnsiTheme="minorHAnsi" w:cs="Calibri-Bold"/>
                  <w:b/>
                  <w:bCs/>
                  <w:sz w:val="18"/>
                  <w:szCs w:val="18"/>
                </w:rPr>
                <w:delText xml:space="preserve"> unless otherwise noted in the Verification Status and the Corrections Notes in this table</w:delText>
              </w:r>
              <w:r w:rsidRPr="008D67CB" w:rsidDel="000B72A6">
                <w:rPr>
                  <w:rFonts w:asciiTheme="minorHAnsi" w:hAnsiTheme="minorHAnsi" w:cs="Calibri-Bold"/>
                  <w:b/>
                  <w:bCs/>
                  <w:sz w:val="18"/>
                  <w:szCs w:val="18"/>
                </w:rPr>
                <w:delText>.</w:delText>
              </w:r>
            </w:del>
          </w:p>
        </w:tc>
      </w:tr>
    </w:tbl>
    <w:p w14:paraId="2D7188B4" w14:textId="5A68D497" w:rsidR="003E52E4" w:rsidRDefault="003E52E4"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E903F8" w14:paraId="42476A87" w14:textId="77777777" w:rsidTr="00E903F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DBC749" w14:textId="0EF00B61" w:rsidR="00E903F8" w:rsidRDefault="000B72A6" w:rsidP="00142935">
            <w:pPr>
              <w:keepNext/>
              <w:rPr>
                <w:rFonts w:asciiTheme="minorHAnsi" w:hAnsiTheme="minorHAnsi"/>
                <w:b/>
                <w:sz w:val="18"/>
                <w:szCs w:val="18"/>
              </w:rPr>
            </w:pPr>
            <w:ins w:id="427" w:author="Markstrum, Alexis@Energy" w:date="2019-10-14T15:27:00Z">
              <w:r>
                <w:rPr>
                  <w:rFonts w:asciiTheme="minorHAnsi" w:hAnsiTheme="minorHAnsi"/>
                  <w:b/>
                  <w:sz w:val="18"/>
                  <w:szCs w:val="18"/>
                </w:rPr>
                <w:t>D</w:t>
              </w:r>
            </w:ins>
            <w:del w:id="428" w:author="Markstrum, Alexis@Energy" w:date="2019-10-14T15:27:00Z">
              <w:r w:rsidR="00E903F8" w:rsidDel="000B72A6">
                <w:rPr>
                  <w:rFonts w:asciiTheme="minorHAnsi" w:hAnsiTheme="minorHAnsi"/>
                  <w:b/>
                  <w:sz w:val="18"/>
                  <w:szCs w:val="18"/>
                </w:rPr>
                <w:delText>E</w:delText>
              </w:r>
            </w:del>
            <w:r w:rsidR="00E903F8">
              <w:rPr>
                <w:rFonts w:asciiTheme="minorHAnsi" w:hAnsiTheme="minorHAnsi"/>
                <w:b/>
                <w:sz w:val="18"/>
                <w:szCs w:val="18"/>
              </w:rPr>
              <w:t>. Determination of HERS Verification Compliance</w:t>
            </w:r>
          </w:p>
          <w:p w14:paraId="08B5D209" w14:textId="73EFD642" w:rsidR="00E903F8" w:rsidRPr="00626427" w:rsidRDefault="00E903F8" w:rsidP="00142935">
            <w:pPr>
              <w:keepNext/>
              <w:rPr>
                <w:rFonts w:asciiTheme="minorHAnsi" w:hAnsiTheme="minorHAnsi"/>
                <w:sz w:val="18"/>
                <w:szCs w:val="18"/>
              </w:rPr>
            </w:pPr>
            <w:r w:rsidRPr="00626427">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E903F8" w14:paraId="3B628721" w14:textId="77777777" w:rsidTr="00142935">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776DADD" w14:textId="77777777" w:rsidR="00E903F8" w:rsidRDefault="00E903F8" w:rsidP="00142935">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5B7130B" w14:textId="3AAE53D0" w:rsidR="00E903F8" w:rsidRPr="00F26A73" w:rsidRDefault="00142935" w:rsidP="00142935">
            <w:pPr>
              <w:keepNext/>
              <w:rPr>
                <w:rFonts w:asciiTheme="minorHAnsi" w:hAnsiTheme="minorHAnsi"/>
                <w:sz w:val="18"/>
                <w:szCs w:val="18"/>
              </w:rPr>
            </w:pPr>
            <w:del w:id="429" w:author="Markstrum, Alexis@Energy" w:date="2019-10-14T15:25:00Z">
              <w:r w:rsidDel="000B72A6">
                <w:rPr>
                  <w:rFonts w:asciiTheme="minorHAnsi" w:hAnsiTheme="minorHAnsi"/>
                  <w:sz w:val="18"/>
                  <w:szCs w:val="18"/>
                </w:rPr>
                <w:delText xml:space="preserve">If Compliance Statement C10 = “Kitchen Exhaust System Complies” and Verification Status  D07 = </w:delText>
              </w:r>
              <w:r w:rsidR="006C4821" w:rsidDel="000B72A6">
                <w:rPr>
                  <w:rFonts w:asciiTheme="minorHAnsi" w:hAnsiTheme="minorHAnsi"/>
                  <w:sz w:val="18"/>
                  <w:szCs w:val="18"/>
                </w:rPr>
                <w:delText>“</w:delText>
              </w:r>
              <w:r w:rsidDel="000B72A6">
                <w:rPr>
                  <w:rFonts w:asciiTheme="minorHAnsi" w:hAnsiTheme="minorHAnsi"/>
                  <w:sz w:val="18"/>
                  <w:szCs w:val="18"/>
                </w:rPr>
                <w:delText>Pass</w:delText>
              </w:r>
              <w:r w:rsidR="006C4821" w:rsidDel="000B72A6">
                <w:rPr>
                  <w:rFonts w:asciiTheme="minorHAnsi" w:hAnsiTheme="minorHAnsi"/>
                  <w:sz w:val="18"/>
                  <w:szCs w:val="18"/>
                </w:rPr>
                <w:delText xml:space="preserve">”, Then display: </w:delText>
              </w:r>
              <w:r w:rsidR="004B4665" w:rsidDel="000B72A6">
                <w:rPr>
                  <w:rFonts w:asciiTheme="minorHAnsi" w:hAnsiTheme="minorHAnsi"/>
                  <w:sz w:val="18"/>
                  <w:szCs w:val="18"/>
                </w:rPr>
                <w:delText>“</w:delText>
              </w:r>
              <w:r w:rsidR="006C4821" w:rsidDel="000B72A6">
                <w:rPr>
                  <w:rFonts w:asciiTheme="minorHAnsi" w:hAnsiTheme="minorHAnsi"/>
                  <w:sz w:val="18"/>
                  <w:szCs w:val="18"/>
                </w:rPr>
                <w:delText>Complies: All specified verification protocol requirements on this document are met</w:delText>
              </w:r>
              <w:r w:rsidR="004B4665" w:rsidDel="000B72A6">
                <w:rPr>
                  <w:rFonts w:asciiTheme="minorHAnsi" w:hAnsiTheme="minorHAnsi"/>
                  <w:sz w:val="18"/>
                  <w:szCs w:val="18"/>
                </w:rPr>
                <w:delText>”</w:delText>
              </w:r>
              <w:r w:rsidR="006C4821" w:rsidDel="000B72A6">
                <w:rPr>
                  <w:rFonts w:asciiTheme="minorHAnsi" w:hAnsiTheme="minorHAnsi"/>
                  <w:sz w:val="18"/>
                  <w:szCs w:val="18"/>
                </w:rPr>
                <w:delText xml:space="preserve">; else display: </w:delText>
              </w:r>
              <w:r w:rsidR="004B4665" w:rsidDel="000B72A6">
                <w:rPr>
                  <w:rFonts w:asciiTheme="minorHAnsi" w:hAnsiTheme="minorHAnsi"/>
                  <w:sz w:val="18"/>
                  <w:szCs w:val="18"/>
                </w:rPr>
                <w:delText>“</w:delText>
              </w:r>
              <w:r w:rsidR="006C4821" w:rsidDel="000B72A6">
                <w:rPr>
                  <w:rFonts w:asciiTheme="minorHAnsi" w:hAnsiTheme="minorHAnsi"/>
                  <w:sz w:val="18"/>
                  <w:szCs w:val="18"/>
                </w:rPr>
                <w:delText>Does not comply: One or more specified verification protocol requirements on this document are not met</w:delText>
              </w:r>
              <w:r w:rsidR="004B4665" w:rsidDel="000B72A6">
                <w:rPr>
                  <w:rFonts w:asciiTheme="minorHAnsi" w:hAnsiTheme="minorHAnsi"/>
                  <w:sz w:val="18"/>
                  <w:szCs w:val="18"/>
                </w:rPr>
                <w:delText>”</w:delText>
              </w:r>
              <w:r w:rsidR="006C4821" w:rsidDel="000B72A6">
                <w:rPr>
                  <w:rFonts w:asciiTheme="minorHAnsi" w:hAnsiTheme="minorHAnsi"/>
                  <w:sz w:val="18"/>
                  <w:szCs w:val="18"/>
                </w:rPr>
                <w:delText>&gt;&gt;</w:delText>
              </w:r>
            </w:del>
          </w:p>
        </w:tc>
      </w:tr>
    </w:tbl>
    <w:p w14:paraId="03F0D29B" w14:textId="0D811757" w:rsidR="00310D9A" w:rsidRDefault="00310D9A" w:rsidP="00192313">
      <w:pPr>
        <w:rPr>
          <w:rFonts w:asciiTheme="minorHAnsi" w:hAnsiTheme="minorHAnsi"/>
          <w:sz w:val="18"/>
          <w:szCs w:val="18"/>
        </w:rPr>
      </w:pPr>
    </w:p>
    <w:p w14:paraId="2C69117D" w14:textId="6EBB3BF0" w:rsidR="00E903F8" w:rsidRDefault="00E903F8" w:rsidP="00192313">
      <w:pPr>
        <w:rPr>
          <w:rFonts w:asciiTheme="minorHAnsi" w:hAnsiTheme="minorHAnsi"/>
          <w:sz w:val="18"/>
          <w:szCs w:val="18"/>
        </w:rPr>
      </w:pPr>
    </w:p>
    <w:p w14:paraId="1FF759BB" w14:textId="77777777" w:rsidR="00E903F8" w:rsidRDefault="00E903F8"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70757D" w:rsidRPr="0070757D" w14:paraId="2FA80515" w14:textId="77777777" w:rsidTr="00626427">
        <w:trPr>
          <w:trHeight w:val="288"/>
        </w:trPr>
        <w:tc>
          <w:tcPr>
            <w:tcW w:w="10950" w:type="dxa"/>
            <w:gridSpan w:val="4"/>
            <w:vAlign w:val="center"/>
          </w:tcPr>
          <w:p w14:paraId="4F489C7B"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70757D" w:rsidRPr="0070757D" w14:paraId="00FDE1ED" w14:textId="77777777" w:rsidTr="00626427">
        <w:trPr>
          <w:trHeight w:val="278"/>
        </w:trPr>
        <w:tc>
          <w:tcPr>
            <w:tcW w:w="10950" w:type="dxa"/>
            <w:gridSpan w:val="4"/>
            <w:vAlign w:val="center"/>
          </w:tcPr>
          <w:p w14:paraId="5BD7CDC5" w14:textId="77777777" w:rsidR="0070757D" w:rsidRPr="0070757D" w:rsidRDefault="0070757D" w:rsidP="008313EA">
            <w:pPr>
              <w:numPr>
                <w:ilvl w:val="0"/>
                <w:numId w:val="7"/>
              </w:numPr>
              <w:ind w:left="-6" w:hanging="6"/>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70757D" w:rsidRPr="0070757D" w14:paraId="0CC78AE3" w14:textId="77777777" w:rsidTr="00626427">
        <w:trPr>
          <w:trHeight w:val="360"/>
        </w:trPr>
        <w:tc>
          <w:tcPr>
            <w:tcW w:w="5434" w:type="dxa"/>
          </w:tcPr>
          <w:p w14:paraId="26D0EF08"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Name:</w:t>
            </w:r>
          </w:p>
        </w:tc>
        <w:tc>
          <w:tcPr>
            <w:tcW w:w="5516" w:type="dxa"/>
            <w:gridSpan w:val="3"/>
          </w:tcPr>
          <w:p w14:paraId="386EC6A5"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Signature:</w:t>
            </w:r>
          </w:p>
        </w:tc>
      </w:tr>
      <w:tr w:rsidR="0070757D" w:rsidRPr="0070757D" w14:paraId="532A4A16" w14:textId="77777777" w:rsidTr="00626427">
        <w:trPr>
          <w:trHeight w:val="360"/>
        </w:trPr>
        <w:tc>
          <w:tcPr>
            <w:tcW w:w="5434" w:type="dxa"/>
          </w:tcPr>
          <w:p w14:paraId="5E27E7A7" w14:textId="77777777" w:rsidR="0070757D" w:rsidRPr="0070757D" w:rsidRDefault="0070757D" w:rsidP="0070757D">
            <w:pPr>
              <w:rPr>
                <w:rFonts w:ascii="Calibri" w:hAnsi="Calibri"/>
                <w:sz w:val="14"/>
                <w:szCs w:val="14"/>
              </w:rPr>
            </w:pPr>
            <w:r w:rsidRPr="0070757D">
              <w:rPr>
                <w:rFonts w:ascii="Calibri" w:hAnsi="Calibri"/>
                <w:sz w:val="14"/>
                <w:szCs w:val="14"/>
              </w:rPr>
              <w:t>Company:</w:t>
            </w:r>
          </w:p>
        </w:tc>
        <w:tc>
          <w:tcPr>
            <w:tcW w:w="5516" w:type="dxa"/>
            <w:gridSpan w:val="3"/>
          </w:tcPr>
          <w:p w14:paraId="3BEECC8E" w14:textId="77777777" w:rsidR="0070757D" w:rsidRPr="0070757D" w:rsidRDefault="0070757D" w:rsidP="0070757D">
            <w:pPr>
              <w:rPr>
                <w:rFonts w:ascii="Calibri" w:hAnsi="Calibri"/>
                <w:sz w:val="14"/>
                <w:szCs w:val="14"/>
              </w:rPr>
            </w:pPr>
            <w:r w:rsidRPr="0070757D">
              <w:rPr>
                <w:rFonts w:ascii="Calibri" w:hAnsi="Calibri"/>
                <w:sz w:val="14"/>
                <w:szCs w:val="14"/>
              </w:rPr>
              <w:t>Date Signed:</w:t>
            </w:r>
          </w:p>
        </w:tc>
      </w:tr>
      <w:tr w:rsidR="0070757D" w:rsidRPr="0070757D" w14:paraId="603588FF" w14:textId="77777777" w:rsidTr="00626427">
        <w:trPr>
          <w:trHeight w:val="360"/>
        </w:trPr>
        <w:tc>
          <w:tcPr>
            <w:tcW w:w="5434" w:type="dxa"/>
          </w:tcPr>
          <w:p w14:paraId="18691A6B" w14:textId="77777777" w:rsidR="0070757D" w:rsidRPr="0070757D" w:rsidRDefault="0070757D" w:rsidP="0070757D">
            <w:pPr>
              <w:rPr>
                <w:rFonts w:ascii="Calibri" w:hAnsi="Calibri"/>
                <w:sz w:val="14"/>
                <w:szCs w:val="14"/>
              </w:rPr>
            </w:pPr>
            <w:r w:rsidRPr="0070757D">
              <w:rPr>
                <w:rFonts w:ascii="Calibri" w:hAnsi="Calibri"/>
                <w:sz w:val="14"/>
                <w:szCs w:val="14"/>
              </w:rPr>
              <w:t>Address:</w:t>
            </w:r>
          </w:p>
        </w:tc>
        <w:tc>
          <w:tcPr>
            <w:tcW w:w="5516" w:type="dxa"/>
            <w:gridSpan w:val="3"/>
          </w:tcPr>
          <w:p w14:paraId="132727FB" w14:textId="77777777" w:rsidR="0070757D" w:rsidRPr="0070757D" w:rsidRDefault="0070757D" w:rsidP="0070757D">
            <w:pPr>
              <w:rPr>
                <w:rFonts w:ascii="Calibri" w:hAnsi="Calibri"/>
                <w:sz w:val="14"/>
                <w:szCs w:val="14"/>
              </w:rPr>
            </w:pPr>
            <w:r w:rsidRPr="0070757D">
              <w:rPr>
                <w:rFonts w:ascii="Calibri" w:hAnsi="Calibri"/>
                <w:sz w:val="14"/>
                <w:szCs w:val="14"/>
              </w:rPr>
              <w:t>CEA/HERS Certification Information (if applicable):</w:t>
            </w:r>
          </w:p>
        </w:tc>
      </w:tr>
      <w:tr w:rsidR="0070757D" w:rsidRPr="0070757D" w14:paraId="232F71FF" w14:textId="77777777" w:rsidTr="00626427">
        <w:trPr>
          <w:trHeight w:val="360"/>
        </w:trPr>
        <w:tc>
          <w:tcPr>
            <w:tcW w:w="5434" w:type="dxa"/>
          </w:tcPr>
          <w:p w14:paraId="00D57D0D" w14:textId="77777777" w:rsidR="0070757D" w:rsidRPr="0070757D" w:rsidRDefault="0070757D" w:rsidP="0070757D">
            <w:pPr>
              <w:rPr>
                <w:rFonts w:ascii="Calibri" w:hAnsi="Calibri"/>
                <w:sz w:val="14"/>
                <w:szCs w:val="14"/>
              </w:rPr>
            </w:pPr>
            <w:r w:rsidRPr="0070757D">
              <w:rPr>
                <w:rFonts w:ascii="Calibri" w:hAnsi="Calibri"/>
                <w:sz w:val="14"/>
                <w:szCs w:val="14"/>
              </w:rPr>
              <w:t>City/State/Zip:</w:t>
            </w:r>
          </w:p>
        </w:tc>
        <w:tc>
          <w:tcPr>
            <w:tcW w:w="5516" w:type="dxa"/>
            <w:gridSpan w:val="3"/>
          </w:tcPr>
          <w:p w14:paraId="192B0A1B" w14:textId="77777777" w:rsidR="0070757D" w:rsidRPr="0070757D" w:rsidRDefault="0070757D" w:rsidP="0070757D">
            <w:pPr>
              <w:rPr>
                <w:rFonts w:ascii="Calibri" w:hAnsi="Calibri"/>
                <w:sz w:val="14"/>
                <w:szCs w:val="14"/>
              </w:rPr>
            </w:pPr>
            <w:r w:rsidRPr="0070757D">
              <w:rPr>
                <w:rFonts w:ascii="Calibri" w:hAnsi="Calibri"/>
                <w:sz w:val="14"/>
                <w:szCs w:val="14"/>
              </w:rPr>
              <w:t>Phone:</w:t>
            </w:r>
          </w:p>
        </w:tc>
      </w:tr>
      <w:tr w:rsidR="0070757D" w:rsidRPr="0070757D" w14:paraId="04614DF6" w14:textId="77777777" w:rsidTr="00626427">
        <w:tblPrEx>
          <w:tblCellMar>
            <w:left w:w="115" w:type="dxa"/>
            <w:right w:w="115" w:type="dxa"/>
          </w:tblCellMar>
        </w:tblPrEx>
        <w:trPr>
          <w:trHeight w:val="296"/>
        </w:trPr>
        <w:tc>
          <w:tcPr>
            <w:tcW w:w="10950" w:type="dxa"/>
            <w:gridSpan w:val="4"/>
            <w:vAlign w:val="center"/>
          </w:tcPr>
          <w:p w14:paraId="6E350DDA"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70757D" w:rsidRPr="0070757D" w14:paraId="799C7561" w14:textId="77777777" w:rsidTr="00626427">
        <w:tblPrEx>
          <w:tblCellMar>
            <w:left w:w="115" w:type="dxa"/>
            <w:right w:w="115" w:type="dxa"/>
          </w:tblCellMar>
        </w:tblPrEx>
        <w:trPr>
          <w:trHeight w:val="504"/>
        </w:trPr>
        <w:tc>
          <w:tcPr>
            <w:tcW w:w="10950" w:type="dxa"/>
            <w:gridSpan w:val="4"/>
          </w:tcPr>
          <w:p w14:paraId="23F88580" w14:textId="77777777" w:rsidR="0070757D" w:rsidRPr="0070757D" w:rsidRDefault="0070757D" w:rsidP="0070757D">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10263CA5"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25F141D0"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3376810F"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441F4A3"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1530966"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70757D" w:rsidRPr="0070757D" w14:paraId="50B3A525" w14:textId="77777777" w:rsidTr="00626427">
        <w:tblPrEx>
          <w:tblCellMar>
            <w:left w:w="115" w:type="dxa"/>
            <w:right w:w="115" w:type="dxa"/>
          </w:tblCellMar>
        </w:tblPrEx>
        <w:trPr>
          <w:trHeight w:val="278"/>
        </w:trPr>
        <w:tc>
          <w:tcPr>
            <w:tcW w:w="10950" w:type="dxa"/>
            <w:gridSpan w:val="4"/>
            <w:vAlign w:val="center"/>
          </w:tcPr>
          <w:p w14:paraId="024FF697"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70757D" w:rsidRPr="0070757D" w14:paraId="43969CDC" w14:textId="77777777" w:rsidTr="00626427">
        <w:tblPrEx>
          <w:tblCellMar>
            <w:left w:w="115" w:type="dxa"/>
            <w:right w:w="115" w:type="dxa"/>
          </w:tblCellMar>
        </w:tblPrEx>
        <w:trPr>
          <w:trHeight w:hRule="exact" w:val="360"/>
        </w:trPr>
        <w:tc>
          <w:tcPr>
            <w:tcW w:w="10950" w:type="dxa"/>
            <w:gridSpan w:val="4"/>
            <w:vAlign w:val="center"/>
          </w:tcPr>
          <w:p w14:paraId="16D34F51"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70757D" w:rsidRPr="0070757D" w14:paraId="03AAA86A" w14:textId="77777777" w:rsidTr="00626427">
        <w:tblPrEx>
          <w:tblCellMar>
            <w:left w:w="115" w:type="dxa"/>
            <w:right w:w="115" w:type="dxa"/>
          </w:tblCellMar>
        </w:tblPrEx>
        <w:trPr>
          <w:trHeight w:hRule="exact" w:val="360"/>
        </w:trPr>
        <w:tc>
          <w:tcPr>
            <w:tcW w:w="5475" w:type="dxa"/>
            <w:gridSpan w:val="2"/>
          </w:tcPr>
          <w:p w14:paraId="040C73E0"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475" w:type="dxa"/>
            <w:gridSpan w:val="2"/>
          </w:tcPr>
          <w:p w14:paraId="6CC60495"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70757D" w:rsidRPr="0070757D" w14:paraId="6C14430F" w14:textId="77777777" w:rsidTr="00626427">
        <w:tblPrEx>
          <w:tblCellMar>
            <w:left w:w="108" w:type="dxa"/>
            <w:right w:w="108" w:type="dxa"/>
          </w:tblCellMar>
        </w:tblPrEx>
        <w:trPr>
          <w:trHeight w:hRule="exact" w:val="288"/>
        </w:trPr>
        <w:tc>
          <w:tcPr>
            <w:tcW w:w="10950" w:type="dxa"/>
            <w:gridSpan w:val="4"/>
            <w:vAlign w:val="center"/>
          </w:tcPr>
          <w:p w14:paraId="450BADB8"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70757D" w:rsidRPr="0070757D" w14:paraId="78D438CA" w14:textId="77777777" w:rsidTr="00626427">
        <w:tblPrEx>
          <w:tblCellMar>
            <w:left w:w="108" w:type="dxa"/>
            <w:right w:w="108" w:type="dxa"/>
          </w:tblCellMar>
        </w:tblPrEx>
        <w:trPr>
          <w:trHeight w:hRule="exact" w:val="360"/>
        </w:trPr>
        <w:tc>
          <w:tcPr>
            <w:tcW w:w="5482" w:type="dxa"/>
            <w:gridSpan w:val="3"/>
          </w:tcPr>
          <w:p w14:paraId="605D80C5"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468" w:type="dxa"/>
          </w:tcPr>
          <w:p w14:paraId="7E21FC2D"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70757D" w:rsidRPr="0070757D" w14:paraId="3895E650" w14:textId="77777777" w:rsidTr="00626427">
        <w:tblPrEx>
          <w:tblCellMar>
            <w:left w:w="108" w:type="dxa"/>
            <w:right w:w="108" w:type="dxa"/>
          </w:tblCellMar>
        </w:tblPrEx>
        <w:trPr>
          <w:trHeight w:val="288"/>
        </w:trPr>
        <w:tc>
          <w:tcPr>
            <w:tcW w:w="10950" w:type="dxa"/>
            <w:gridSpan w:val="4"/>
            <w:vAlign w:val="center"/>
          </w:tcPr>
          <w:p w14:paraId="009393B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70757D" w:rsidRPr="0070757D" w14:paraId="51BB9A1E" w14:textId="77777777" w:rsidTr="00626427">
        <w:tblPrEx>
          <w:tblCellMar>
            <w:left w:w="108" w:type="dxa"/>
            <w:right w:w="108" w:type="dxa"/>
          </w:tblCellMar>
        </w:tblPrEx>
        <w:trPr>
          <w:trHeight w:hRule="exact" w:val="360"/>
        </w:trPr>
        <w:tc>
          <w:tcPr>
            <w:tcW w:w="10950" w:type="dxa"/>
            <w:gridSpan w:val="4"/>
          </w:tcPr>
          <w:p w14:paraId="69B14BF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70757D" w:rsidRPr="0070757D" w14:paraId="5B84696F" w14:textId="77777777" w:rsidTr="00626427">
        <w:tblPrEx>
          <w:tblCellMar>
            <w:left w:w="108" w:type="dxa"/>
            <w:right w:w="108" w:type="dxa"/>
          </w:tblCellMar>
        </w:tblPrEx>
        <w:trPr>
          <w:trHeight w:hRule="exact" w:val="360"/>
        </w:trPr>
        <w:tc>
          <w:tcPr>
            <w:tcW w:w="5482" w:type="dxa"/>
            <w:gridSpan w:val="3"/>
          </w:tcPr>
          <w:p w14:paraId="25145FDF"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468" w:type="dxa"/>
          </w:tcPr>
          <w:p w14:paraId="19AEA1DD"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70757D" w:rsidRPr="0070757D" w14:paraId="2223A599" w14:textId="77777777" w:rsidTr="00626427">
        <w:tblPrEx>
          <w:tblCellMar>
            <w:left w:w="108" w:type="dxa"/>
            <w:right w:w="108" w:type="dxa"/>
          </w:tblCellMar>
        </w:tblPrEx>
        <w:trPr>
          <w:trHeight w:hRule="exact" w:val="360"/>
        </w:trPr>
        <w:tc>
          <w:tcPr>
            <w:tcW w:w="5482" w:type="dxa"/>
            <w:gridSpan w:val="3"/>
          </w:tcPr>
          <w:p w14:paraId="01CDB27A"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468" w:type="dxa"/>
          </w:tcPr>
          <w:p w14:paraId="4B449C0E"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74AB4502" w14:textId="5B744091" w:rsidR="00192313" w:rsidRDefault="00192313" w:rsidP="00192313">
      <w:pPr>
        <w:rPr>
          <w:rFonts w:asciiTheme="minorHAnsi" w:hAnsiTheme="minorHAnsi"/>
          <w:sz w:val="18"/>
          <w:szCs w:val="18"/>
        </w:rPr>
      </w:pPr>
    </w:p>
    <w:p w14:paraId="15DDE71A" w14:textId="1E9306D9" w:rsidR="0070757D" w:rsidRDefault="0070757D" w:rsidP="00192313">
      <w:pPr>
        <w:rPr>
          <w:rFonts w:asciiTheme="minorHAnsi" w:hAnsiTheme="minorHAnsi"/>
          <w:sz w:val="18"/>
          <w:szCs w:val="18"/>
        </w:rPr>
      </w:pPr>
    </w:p>
    <w:p w14:paraId="097A77EB" w14:textId="77777777" w:rsidR="0070757D" w:rsidRDefault="0070757D"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49EE5D30" w:rsidR="00636F83" w:rsidRPr="000A6716" w:rsidRDefault="00CD21F4" w:rsidP="000A6716">
      <w:pPr>
        <w:jc w:val="center"/>
        <w:rPr>
          <w:rFonts w:asciiTheme="minorHAnsi" w:hAnsiTheme="minorHAnsi"/>
          <w:b/>
          <w:sz w:val="28"/>
          <w:szCs w:val="18"/>
        </w:rPr>
      </w:pPr>
      <w:r>
        <w:rPr>
          <w:rFonts w:asciiTheme="minorHAnsi" w:hAnsiTheme="minorHAnsi"/>
          <w:b/>
          <w:szCs w:val="18"/>
        </w:rPr>
        <w:lastRenderedPageBreak/>
        <w:t>NRCV</w:t>
      </w:r>
      <w:r w:rsidR="000A6716" w:rsidRPr="0029047D">
        <w:rPr>
          <w:rFonts w:asciiTheme="minorHAnsi" w:hAnsiTheme="minorHAnsi"/>
          <w:b/>
          <w:szCs w:val="18"/>
        </w:rPr>
        <w:t>-MCH-</w:t>
      </w:r>
      <w:r w:rsidR="00FD4671">
        <w:rPr>
          <w:rFonts w:asciiTheme="minorHAnsi" w:hAnsiTheme="minorHAnsi"/>
          <w:b/>
          <w:szCs w:val="18"/>
        </w:rPr>
        <w:t>32</w:t>
      </w:r>
      <w:r w:rsidR="000A6716"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6CB5E505" w14:textId="6B372D26" w:rsidR="00C64AD0" w:rsidDel="000B72A6" w:rsidRDefault="00C64AD0" w:rsidP="00F26A73">
      <w:pPr>
        <w:pStyle w:val="ListParagraph"/>
        <w:numPr>
          <w:ilvl w:val="0"/>
          <w:numId w:val="21"/>
        </w:numPr>
        <w:rPr>
          <w:del w:id="434" w:author="Markstrum, Alexis@Energy" w:date="2019-10-14T15:30:00Z"/>
          <w:rFonts w:asciiTheme="minorHAnsi" w:eastAsia="Cambria" w:hAnsiTheme="minorHAnsi"/>
          <w:sz w:val="18"/>
          <w:szCs w:val="18"/>
        </w:rPr>
      </w:pPr>
      <w:del w:id="435" w:author="Markstrum, Alexis@Energy" w:date="2019-10-14T15:30:00Z">
        <w:r w:rsidDel="000B72A6">
          <w:rPr>
            <w:rFonts w:asciiTheme="minorHAnsi" w:eastAsia="Cambria" w:hAnsiTheme="minorHAnsi"/>
            <w:sz w:val="18"/>
            <w:szCs w:val="18"/>
          </w:rPr>
          <w:delText>Project Scope: This field is filled out automatically and referenced from the CF1R.</w:delText>
        </w:r>
      </w:del>
    </w:p>
    <w:p w14:paraId="710D412A" w14:textId="76A6D4C9"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Total Kitchen Floor</w:t>
      </w:r>
      <w:r w:rsidR="001C2576">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0B2BFC38"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 xml:space="preserve">Section </w:t>
      </w:r>
      <w:ins w:id="436" w:author="Markstrum, Alexis@Energy" w:date="2019-10-16T09:02:00Z">
        <w:r w:rsidR="00AF4DC2">
          <w:rPr>
            <w:rFonts w:asciiTheme="minorHAnsi" w:eastAsia="Cambria" w:hAnsiTheme="minorHAnsi"/>
            <w:b/>
            <w:sz w:val="18"/>
            <w:szCs w:val="18"/>
          </w:rPr>
          <w:t>B</w:t>
        </w:r>
      </w:ins>
      <w:del w:id="437" w:author="Markstrum, Alexis@Energy" w:date="2019-10-16T09:02:00Z">
        <w:r w:rsidRPr="00C803C2" w:rsidDel="00AF4DC2">
          <w:rPr>
            <w:rFonts w:asciiTheme="minorHAnsi" w:eastAsia="Cambria" w:hAnsiTheme="minorHAnsi"/>
            <w:b/>
            <w:sz w:val="18"/>
            <w:szCs w:val="18"/>
          </w:rPr>
          <w:delText>C</w:delText>
        </w:r>
      </w:del>
      <w:r w:rsidRPr="00C803C2">
        <w:rPr>
          <w:rFonts w:asciiTheme="minorHAnsi" w:eastAsia="Cambria" w:hAnsiTheme="minorHAnsi"/>
          <w:b/>
          <w:sz w:val="18"/>
          <w:szCs w:val="18"/>
        </w:rPr>
        <w:t>. Kitchen Exhaust System</w:t>
      </w:r>
    </w:p>
    <w:p w14:paraId="2E57F92A" w14:textId="13B5BEE4" w:rsidR="006C12E3" w:rsidRPr="006C12E3" w:rsidRDefault="006C12E3" w:rsidP="006C12E3">
      <w:pPr>
        <w:pStyle w:val="ListParagraph"/>
        <w:numPr>
          <w:ilvl w:val="0"/>
          <w:numId w:val="22"/>
        </w:numPr>
        <w:rPr>
          <w:ins w:id="438" w:author="Markstrum, Alexis@Energy" w:date="2019-10-14T15:36:00Z"/>
          <w:rFonts w:asciiTheme="minorHAnsi" w:eastAsia="Cambria" w:hAnsiTheme="minorHAnsi"/>
          <w:sz w:val="18"/>
          <w:szCs w:val="18"/>
        </w:rPr>
      </w:pPr>
      <w:ins w:id="439" w:author="Markstrum, Alexis@Energy" w:date="2019-10-14T15:37:00Z">
        <w:r w:rsidRPr="006C12E3">
          <w:rPr>
            <w:rFonts w:asciiTheme="minorHAnsi" w:eastAsia="Cambria" w:hAnsiTheme="minorHAnsi"/>
            <w:sz w:val="18"/>
            <w:szCs w:val="18"/>
          </w:rPr>
          <w:t>System Name: Enter a unique name for the kitchen exhaust system</w:t>
        </w:r>
      </w:ins>
    </w:p>
    <w:p w14:paraId="1C343C9D" w14:textId="0B49EEB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16E438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del w:id="440" w:author="Markstrum, Alexis@Energy" w:date="2019-10-14T15:37:00Z">
        <w:r w:rsidDel="006C12E3">
          <w:rPr>
            <w:rFonts w:asciiTheme="minorHAnsi" w:eastAsia="Cambria" w:hAnsiTheme="minorHAnsi"/>
            <w:sz w:val="18"/>
            <w:szCs w:val="18"/>
          </w:rPr>
          <w:delText>if different than</w:delText>
        </w:r>
      </w:del>
      <w:ins w:id="441" w:author="Markstrum, Alexis@Energy" w:date="2019-10-14T15:37:00Z">
        <w:r w:rsidR="006C12E3">
          <w:rPr>
            <w:rFonts w:asciiTheme="minorHAnsi" w:eastAsia="Cambria" w:hAnsiTheme="minorHAnsi"/>
            <w:sz w:val="18"/>
            <w:szCs w:val="18"/>
          </w:rPr>
          <w:t>defaults to</w:t>
        </w:r>
      </w:ins>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 </w:t>
      </w:r>
      <w:del w:id="442" w:author="Markstrum, Alexis@Energy" w:date="2019-10-14T15:41:00Z">
        <w:r w:rsidR="00767718" w:rsidDel="006C12E3">
          <w:rPr>
            <w:rFonts w:asciiTheme="minorHAnsi" w:eastAsia="Cambria" w:hAnsiTheme="minorHAnsi"/>
            <w:sz w:val="18"/>
            <w:szCs w:val="18"/>
          </w:rPr>
          <w:delText xml:space="preserve">different </w:delText>
        </w:r>
      </w:del>
      <w:ins w:id="443" w:author="Markstrum, Alexis@Energy" w:date="2019-10-14T15:41:00Z">
        <w:r w:rsidR="006C12E3">
          <w:rPr>
            <w:rFonts w:asciiTheme="minorHAnsi" w:eastAsia="Cambria" w:hAnsiTheme="minorHAnsi"/>
            <w:sz w:val="18"/>
            <w:szCs w:val="18"/>
          </w:rPr>
          <w:t xml:space="preserve">less </w:t>
        </w:r>
      </w:ins>
      <w:r w:rsidR="00767718">
        <w:rPr>
          <w:rFonts w:asciiTheme="minorHAnsi" w:eastAsia="Cambria" w:hAnsiTheme="minorHAnsi"/>
          <w:sz w:val="18"/>
          <w:szCs w:val="18"/>
        </w:rPr>
        <w:t>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1267278D"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ins w:id="444" w:author="Markstrum, Alexis@Energy" w:date="2019-10-14T15:49:00Z">
        <w:r w:rsidR="00EF4BF9">
          <w:rPr>
            <w:rFonts w:asciiTheme="minorHAnsi" w:eastAsia="Cambria" w:hAnsiTheme="minorHAnsi"/>
            <w:sz w:val="18"/>
            <w:szCs w:val="18"/>
          </w:rPr>
          <w:t xml:space="preserve"> (if demand controlled)</w:t>
        </w:r>
      </w:ins>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ins w:id="445" w:author="Markstrum, Alexis@Energy" w:date="2019-10-14T15:49:00Z">
        <w:r w:rsidR="00EF4BF9">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ins>
      <w:r w:rsidR="00767718">
        <w:rPr>
          <w:rFonts w:asciiTheme="minorHAnsi" w:eastAsia="Cambria" w:hAnsiTheme="minorHAnsi"/>
          <w:sz w:val="18"/>
          <w:szCs w:val="18"/>
        </w:rPr>
        <w:t>.</w:t>
      </w:r>
    </w:p>
    <w:p w14:paraId="51865AF9" w14:textId="0115DAC4"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ins w:id="446" w:author="Markstrum, Alexis@Energy" w:date="2019-10-14T15:50:00Z">
        <w:r w:rsidR="00EF4BF9">
          <w:rPr>
            <w:rFonts w:asciiTheme="minorHAnsi" w:eastAsia="Cambria" w:hAnsiTheme="minorHAnsi"/>
            <w:sz w:val="18"/>
            <w:szCs w:val="18"/>
          </w:rPr>
          <w:t xml:space="preserve"> and minimum airflow</w:t>
        </w:r>
      </w:ins>
      <w:r w:rsidR="00767718">
        <w:rPr>
          <w:rFonts w:asciiTheme="minorHAnsi" w:eastAsia="Cambria" w:hAnsiTheme="minorHAnsi"/>
          <w:sz w:val="18"/>
          <w:szCs w:val="18"/>
        </w:rPr>
        <w:t>.</w:t>
      </w:r>
    </w:p>
    <w:p w14:paraId="3B710C4C" w14:textId="5C0405D6" w:rsidR="00417094" w:rsidRPr="00F26A73"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 </w:t>
      </w:r>
      <w:ins w:id="447" w:author="Markstrum, Alexis@Energy" w:date="2019-10-14T15:50:00Z">
        <w:r w:rsidR="00EF4BF9">
          <w:rPr>
            <w:rFonts w:asciiTheme="minorHAnsi" w:eastAsia="Cambria" w:hAnsiTheme="minorHAnsi"/>
            <w:sz w:val="18"/>
            <w:szCs w:val="18"/>
          </w:rPr>
          <w:t xml:space="preserve">and sound rating, </w:t>
        </w:r>
      </w:ins>
      <w:del w:id="448" w:author="Markstrum, Alexis@Energy" w:date="2019-10-14T15:50:00Z">
        <w:r w:rsidR="00767718" w:rsidDel="00EF4BF9">
          <w:rPr>
            <w:rFonts w:asciiTheme="minorHAnsi" w:eastAsia="Cambria" w:hAnsiTheme="minorHAnsi"/>
            <w:sz w:val="18"/>
            <w:szCs w:val="18"/>
          </w:rPr>
          <w:delText xml:space="preserve">and the </w:delText>
        </w:r>
      </w:del>
      <w:r w:rsidR="00767718">
        <w:rPr>
          <w:rFonts w:asciiTheme="minorHAnsi" w:eastAsia="Cambria" w:hAnsiTheme="minorHAnsi"/>
          <w:sz w:val="18"/>
          <w:szCs w:val="18"/>
        </w:rPr>
        <w:t>minimum required ventilation rate</w:t>
      </w:r>
      <w:ins w:id="449" w:author="Markstrum, Alexis@Energy" w:date="2019-10-14T15:50:00Z">
        <w:r w:rsidR="00EF4B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ins>
      <w:r w:rsidR="00767718">
        <w:rPr>
          <w:rFonts w:asciiTheme="minorHAnsi" w:eastAsia="Cambria" w:hAnsiTheme="minorHAnsi"/>
          <w:sz w:val="18"/>
          <w:szCs w:val="18"/>
        </w:rPr>
        <w:t>.</w:t>
      </w:r>
    </w:p>
    <w:p w14:paraId="79787043" w14:textId="145F9644" w:rsidR="001C2576" w:rsidRDefault="001C2576" w:rsidP="00636F83">
      <w:pPr>
        <w:rPr>
          <w:ins w:id="450" w:author="Markstrum, Alexis@Energy" w:date="2019-10-14T15:50:00Z"/>
          <w:rFonts w:asciiTheme="minorHAnsi" w:hAnsiTheme="minorHAnsi"/>
          <w:b/>
          <w:sz w:val="18"/>
          <w:szCs w:val="18"/>
        </w:rPr>
      </w:pPr>
    </w:p>
    <w:p w14:paraId="225209B6" w14:textId="77777777" w:rsidR="00EF4BF9" w:rsidRDefault="00EF4BF9" w:rsidP="00EF4BF9">
      <w:pPr>
        <w:rPr>
          <w:ins w:id="451" w:author="Markstrum, Alexis@Energy" w:date="2019-10-14T15:51:00Z"/>
          <w:rFonts w:asciiTheme="minorHAnsi" w:hAnsiTheme="minorHAnsi"/>
          <w:b/>
          <w:sz w:val="18"/>
          <w:szCs w:val="18"/>
        </w:rPr>
      </w:pPr>
      <w:ins w:id="452" w:author="Markstrum, Alexis@Energy" w:date="2019-10-14T15:51:00Z">
        <w:r w:rsidRPr="00C803C2">
          <w:rPr>
            <w:rFonts w:asciiTheme="minorHAnsi" w:eastAsia="Cambria" w:hAnsiTheme="minorHAnsi"/>
            <w:b/>
            <w:sz w:val="18"/>
            <w:szCs w:val="18"/>
          </w:rPr>
          <w:t xml:space="preserve">Section </w:t>
        </w:r>
        <w:r>
          <w:rPr>
            <w:rFonts w:asciiTheme="minorHAnsi" w:eastAsia="Cambria" w:hAnsiTheme="minorHAnsi"/>
            <w:b/>
            <w:sz w:val="18"/>
            <w:szCs w:val="18"/>
          </w:rPr>
          <w:t>C</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ins>
    </w:p>
    <w:p w14:paraId="404B5825" w14:textId="77777777" w:rsidR="00EF4BF9" w:rsidRDefault="00EF4BF9" w:rsidP="00EF4BF9">
      <w:pPr>
        <w:pStyle w:val="ListParagraph"/>
        <w:numPr>
          <w:ilvl w:val="0"/>
          <w:numId w:val="28"/>
        </w:numPr>
        <w:rPr>
          <w:ins w:id="453" w:author="Markstrum, Alexis@Energy" w:date="2019-10-14T15:51:00Z"/>
          <w:rFonts w:asciiTheme="minorHAnsi" w:eastAsia="Cambria" w:hAnsiTheme="minorHAnsi"/>
          <w:sz w:val="18"/>
          <w:szCs w:val="18"/>
        </w:rPr>
      </w:pPr>
      <w:ins w:id="454" w:author="Markstrum, Alexis@Energy" w:date="2019-10-14T15:51:00Z">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ins>
    </w:p>
    <w:p w14:paraId="258152CB" w14:textId="77777777" w:rsidR="00EF4BF9" w:rsidRDefault="00EF4BF9" w:rsidP="00EF4BF9">
      <w:pPr>
        <w:pStyle w:val="ListParagraph"/>
        <w:numPr>
          <w:ilvl w:val="0"/>
          <w:numId w:val="28"/>
        </w:numPr>
        <w:rPr>
          <w:ins w:id="455" w:author="Markstrum, Alexis@Energy" w:date="2019-10-14T15:51:00Z"/>
          <w:rFonts w:asciiTheme="minorHAnsi" w:eastAsia="Cambria" w:hAnsiTheme="minorHAnsi"/>
          <w:sz w:val="18"/>
          <w:szCs w:val="18"/>
        </w:rPr>
      </w:pPr>
      <w:ins w:id="456" w:author="Markstrum, Alexis@Energy" w:date="2019-10-14T15:51:00Z">
        <w:r>
          <w:rPr>
            <w:rFonts w:asciiTheme="minorHAnsi" w:eastAsia="Cambria" w:hAnsiTheme="minorHAnsi"/>
            <w:sz w:val="18"/>
            <w:szCs w:val="18"/>
          </w:rPr>
          <w:t>Required Minimum Continuous Ventilation Airflow: This field is filled out automatically and is equal to five times the enclosed kitchen volume.</w:t>
        </w:r>
      </w:ins>
    </w:p>
    <w:p w14:paraId="6D51F6EE" w14:textId="77777777" w:rsidR="00EF4BF9" w:rsidRPr="003707C5" w:rsidRDefault="00EF4BF9" w:rsidP="00EF4BF9">
      <w:pPr>
        <w:pStyle w:val="ListParagraph"/>
        <w:numPr>
          <w:ilvl w:val="0"/>
          <w:numId w:val="28"/>
        </w:numPr>
        <w:rPr>
          <w:ins w:id="457" w:author="Markstrum, Alexis@Energy" w:date="2019-10-14T15:51:00Z"/>
          <w:rFonts w:asciiTheme="minorHAnsi" w:eastAsia="Cambria" w:hAnsiTheme="minorHAnsi"/>
          <w:sz w:val="18"/>
          <w:szCs w:val="18"/>
        </w:rPr>
      </w:pPr>
      <w:ins w:id="458" w:author="Markstrum, Alexis@Energy" w:date="2019-10-14T15:51:00Z">
        <w:r>
          <w:rPr>
            <w:rFonts w:asciiTheme="minorHAnsi" w:eastAsia="Cambria" w:hAnsiTheme="minorHAnsi"/>
            <w:sz w:val="18"/>
            <w:szCs w:val="18"/>
          </w:rPr>
          <w:t>Compliance Statement: This field is filled out automatically and is based on the total installed continuous ventilation airflow and the required minimum continuous ventilation airflow.</w:t>
        </w:r>
      </w:ins>
    </w:p>
    <w:p w14:paraId="0F2F348E" w14:textId="776D9532" w:rsidR="00EF4BF9" w:rsidRDefault="00EF4BF9" w:rsidP="00636F83">
      <w:pPr>
        <w:rPr>
          <w:ins w:id="459" w:author="Markstrum, Alexis@Energy" w:date="2019-10-14T15:52:00Z"/>
          <w:rFonts w:asciiTheme="minorHAnsi" w:hAnsiTheme="minorHAnsi"/>
          <w:b/>
          <w:sz w:val="18"/>
          <w:szCs w:val="18"/>
        </w:rPr>
      </w:pPr>
    </w:p>
    <w:p w14:paraId="4B6FA817" w14:textId="77777777" w:rsidR="00EF4BF9" w:rsidRPr="00BF3503" w:rsidRDefault="00EF4BF9" w:rsidP="00EF4BF9">
      <w:pPr>
        <w:rPr>
          <w:ins w:id="460" w:author="Markstrum, Alexis@Energy" w:date="2019-10-14T15:52:00Z"/>
          <w:rFonts w:asciiTheme="minorHAnsi" w:eastAsia="Cambria" w:hAnsiTheme="minorHAnsi"/>
          <w:b/>
          <w:sz w:val="18"/>
          <w:szCs w:val="18"/>
        </w:rPr>
      </w:pPr>
      <w:ins w:id="461" w:author="Markstrum, Alexis@Energy" w:date="2019-10-14T15:52:00Z">
        <w:r w:rsidRPr="00BF3503">
          <w:rPr>
            <w:rFonts w:asciiTheme="minorHAnsi" w:eastAsia="Cambria" w:hAnsiTheme="minorHAnsi"/>
            <w:b/>
            <w:sz w:val="18"/>
            <w:szCs w:val="18"/>
          </w:rPr>
          <w:t xml:space="preserve">Section </w:t>
        </w:r>
        <w:r>
          <w:rPr>
            <w:rFonts w:asciiTheme="minorHAnsi" w:eastAsia="Cambria" w:hAnsiTheme="minorHAnsi"/>
            <w:b/>
            <w:sz w:val="18"/>
            <w:szCs w:val="18"/>
          </w:rPr>
          <w:t>D</w:t>
        </w:r>
        <w:r w:rsidRPr="00BF3503">
          <w:rPr>
            <w:rFonts w:asciiTheme="minorHAnsi" w:eastAsia="Cambria" w:hAnsiTheme="minorHAnsi"/>
            <w:b/>
            <w:sz w:val="18"/>
            <w:szCs w:val="18"/>
          </w:rPr>
          <w:t xml:space="preserve">. </w:t>
        </w:r>
        <w:r>
          <w:rPr>
            <w:rFonts w:asciiTheme="minorHAnsi" w:eastAsia="Cambria" w:hAnsiTheme="minorHAnsi"/>
            <w:b/>
            <w:sz w:val="18"/>
            <w:szCs w:val="18"/>
          </w:rPr>
          <w:t>Determination of HERS Verification Compliance</w:t>
        </w:r>
      </w:ins>
    </w:p>
    <w:p w14:paraId="15906761" w14:textId="77777777" w:rsidR="00EF4BF9" w:rsidRPr="00C62500" w:rsidRDefault="00EF4BF9" w:rsidP="00EF4BF9">
      <w:pPr>
        <w:numPr>
          <w:ilvl w:val="0"/>
          <w:numId w:val="29"/>
        </w:numPr>
        <w:rPr>
          <w:ins w:id="462" w:author="Markstrum, Alexis@Energy" w:date="2019-10-14T15:52:00Z"/>
          <w:rFonts w:asciiTheme="minorHAnsi" w:hAnsiTheme="minorHAnsi"/>
        </w:rPr>
      </w:pPr>
      <w:ins w:id="463" w:author="Markstrum, Alexis@Energy" w:date="2019-10-14T15:52:00Z">
        <w:r w:rsidRPr="00714E84">
          <w:rPr>
            <w:rFonts w:asciiTheme="minorHAnsi" w:hAnsiTheme="minorHAnsi"/>
          </w:rPr>
          <w:t xml:space="preserve">This field </w:t>
        </w:r>
        <w:r>
          <w:rPr>
            <w:rFonts w:asciiTheme="minorHAnsi" w:hAnsiTheme="minorHAnsi"/>
          </w:rPr>
          <w:t>is filled out automatically based on all verification protocol requirements in this document showing compliance.</w:t>
        </w:r>
      </w:ins>
    </w:p>
    <w:p w14:paraId="42019B3F" w14:textId="77777777" w:rsidR="00EF4BF9" w:rsidRDefault="00EF4BF9" w:rsidP="00636F83">
      <w:pPr>
        <w:rPr>
          <w:rFonts w:asciiTheme="minorHAnsi" w:hAnsiTheme="minorHAnsi"/>
          <w:b/>
          <w:sz w:val="18"/>
          <w:szCs w:val="18"/>
        </w:rPr>
      </w:pPr>
    </w:p>
    <w:p w14:paraId="687EB9AC" w14:textId="7E520972" w:rsidR="00794066" w:rsidDel="00EF4BF9" w:rsidRDefault="00794066" w:rsidP="00636F83">
      <w:pPr>
        <w:rPr>
          <w:del w:id="464" w:author="Markstrum, Alexis@Energy" w:date="2019-10-14T15:52:00Z"/>
          <w:rFonts w:asciiTheme="minorHAnsi" w:hAnsiTheme="minorHAnsi"/>
          <w:b/>
          <w:sz w:val="18"/>
          <w:szCs w:val="18"/>
        </w:rPr>
      </w:pPr>
      <w:del w:id="465" w:author="Markstrum, Alexis@Energy" w:date="2019-10-14T15:52:00Z">
        <w:r w:rsidDel="00EF4BF9">
          <w:rPr>
            <w:rFonts w:asciiTheme="minorHAnsi" w:hAnsiTheme="minorHAnsi"/>
            <w:b/>
            <w:sz w:val="18"/>
            <w:szCs w:val="18"/>
          </w:rPr>
          <w:delText>Section D. Other Requirements</w:delText>
        </w:r>
      </w:del>
    </w:p>
    <w:p w14:paraId="0559DEAE" w14:textId="2AC39C36" w:rsidR="00794066" w:rsidRPr="00C62500" w:rsidDel="00EF4BF9" w:rsidRDefault="00794066" w:rsidP="00794066">
      <w:pPr>
        <w:numPr>
          <w:ilvl w:val="0"/>
          <w:numId w:val="25"/>
        </w:numPr>
        <w:rPr>
          <w:del w:id="466" w:author="Markstrum, Alexis@Energy" w:date="2019-10-14T15:52:00Z"/>
          <w:rFonts w:asciiTheme="minorHAnsi" w:hAnsiTheme="minorHAnsi"/>
        </w:rPr>
      </w:pPr>
      <w:del w:id="467" w:author="Markstrum, Alexis@Energy" w:date="2019-10-14T15:52:00Z">
        <w:r w:rsidRPr="00714E84" w:rsidDel="00EF4BF9">
          <w:rPr>
            <w:rFonts w:asciiTheme="minorHAnsi" w:hAnsiTheme="minorHAnsi"/>
          </w:rPr>
          <w:delText>This field must be a true statement (or not applicable) for the system to comply.</w:delText>
        </w:r>
      </w:del>
    </w:p>
    <w:p w14:paraId="099B9E71" w14:textId="6CB7C067" w:rsidR="00794066" w:rsidRPr="00C62500" w:rsidDel="00EF4BF9" w:rsidRDefault="00794066" w:rsidP="00794066">
      <w:pPr>
        <w:numPr>
          <w:ilvl w:val="0"/>
          <w:numId w:val="25"/>
        </w:numPr>
        <w:rPr>
          <w:del w:id="468" w:author="Markstrum, Alexis@Energy" w:date="2019-10-14T15:52:00Z"/>
          <w:rFonts w:asciiTheme="minorHAnsi" w:hAnsiTheme="minorHAnsi"/>
        </w:rPr>
      </w:pPr>
      <w:del w:id="469" w:author="Markstrum, Alexis@Energy" w:date="2019-10-14T15:52:00Z">
        <w:r w:rsidRPr="00714E84" w:rsidDel="00EF4BF9">
          <w:rPr>
            <w:rFonts w:asciiTheme="minorHAnsi" w:hAnsiTheme="minorHAnsi"/>
          </w:rPr>
          <w:delText>This field must be a true statement (or not applicable) for the system to comply.</w:delText>
        </w:r>
      </w:del>
    </w:p>
    <w:p w14:paraId="78548088" w14:textId="6DBFE922" w:rsidR="00794066" w:rsidRPr="00C62500" w:rsidDel="00EF4BF9" w:rsidRDefault="00794066" w:rsidP="00794066">
      <w:pPr>
        <w:numPr>
          <w:ilvl w:val="0"/>
          <w:numId w:val="25"/>
        </w:numPr>
        <w:rPr>
          <w:del w:id="470" w:author="Markstrum, Alexis@Energy" w:date="2019-10-14T15:52:00Z"/>
          <w:rFonts w:asciiTheme="minorHAnsi" w:hAnsiTheme="minorHAnsi"/>
        </w:rPr>
      </w:pPr>
      <w:del w:id="471" w:author="Markstrum, Alexis@Energy" w:date="2019-10-14T15:52:00Z">
        <w:r w:rsidRPr="00714E84" w:rsidDel="00EF4BF9">
          <w:rPr>
            <w:rFonts w:asciiTheme="minorHAnsi" w:hAnsiTheme="minorHAnsi"/>
          </w:rPr>
          <w:delText>This field must be a true statement (or not applicable) for the system to comply.</w:delText>
        </w:r>
      </w:del>
    </w:p>
    <w:p w14:paraId="16A8196F" w14:textId="3D06E5C9" w:rsidR="00794066" w:rsidRPr="00C62500" w:rsidDel="00EF4BF9" w:rsidRDefault="00794066" w:rsidP="00794066">
      <w:pPr>
        <w:numPr>
          <w:ilvl w:val="0"/>
          <w:numId w:val="25"/>
        </w:numPr>
        <w:rPr>
          <w:del w:id="472" w:author="Markstrum, Alexis@Energy" w:date="2019-10-14T15:52:00Z"/>
          <w:rFonts w:asciiTheme="minorHAnsi" w:hAnsiTheme="minorHAnsi"/>
        </w:rPr>
      </w:pPr>
      <w:del w:id="473" w:author="Markstrum, Alexis@Energy" w:date="2019-10-14T15:52:00Z">
        <w:r w:rsidRPr="00714E84" w:rsidDel="00EF4BF9">
          <w:rPr>
            <w:rFonts w:asciiTheme="minorHAnsi" w:hAnsiTheme="minorHAnsi"/>
          </w:rPr>
          <w:delText>This field must be a true statement (or not applicable) for the system to comply.</w:delText>
        </w:r>
      </w:del>
    </w:p>
    <w:p w14:paraId="51C45792" w14:textId="3403F1E7" w:rsidR="00794066" w:rsidRPr="00C62500" w:rsidDel="00EF4BF9" w:rsidRDefault="00794066" w:rsidP="00794066">
      <w:pPr>
        <w:numPr>
          <w:ilvl w:val="0"/>
          <w:numId w:val="25"/>
        </w:numPr>
        <w:rPr>
          <w:del w:id="474" w:author="Markstrum, Alexis@Energy" w:date="2019-10-14T15:52:00Z"/>
          <w:rFonts w:asciiTheme="minorHAnsi" w:hAnsiTheme="minorHAnsi"/>
        </w:rPr>
      </w:pPr>
      <w:del w:id="475" w:author="Markstrum, Alexis@Energy" w:date="2019-10-14T15:52:00Z">
        <w:r w:rsidRPr="00714E84" w:rsidDel="00EF4BF9">
          <w:rPr>
            <w:rFonts w:asciiTheme="minorHAnsi" w:hAnsiTheme="minorHAnsi"/>
          </w:rPr>
          <w:delText>This field must be a true statement (or not applicable) for the system to comply.</w:delText>
        </w:r>
      </w:del>
    </w:p>
    <w:p w14:paraId="402310C4" w14:textId="25085F79" w:rsidR="00794066" w:rsidDel="00EF4BF9" w:rsidRDefault="00794066" w:rsidP="00794066">
      <w:pPr>
        <w:numPr>
          <w:ilvl w:val="0"/>
          <w:numId w:val="25"/>
        </w:numPr>
        <w:rPr>
          <w:del w:id="476" w:author="Markstrum, Alexis@Energy" w:date="2019-10-14T15:52:00Z"/>
          <w:rFonts w:asciiTheme="minorHAnsi" w:hAnsiTheme="minorHAnsi"/>
        </w:rPr>
      </w:pPr>
      <w:del w:id="477" w:author="Markstrum, Alexis@Energy" w:date="2019-10-14T15:52:00Z">
        <w:r w:rsidDel="00EF4BF9">
          <w:rPr>
            <w:rFonts w:asciiTheme="minorHAnsi" w:hAnsiTheme="minorHAnsi"/>
            <w:i/>
          </w:rPr>
          <w:delText>Verification Status:</w:delText>
        </w:r>
        <w:r w:rsidDel="00EF4BF9">
          <w:rPr>
            <w:rFonts w:asciiTheme="minorHAnsi" w:hAnsiTheme="minorHAnsi"/>
          </w:rPr>
          <w:delText xml:space="preserve"> If this Section does not apply, then select “All N/A”.</w:delText>
        </w:r>
        <w:r w:rsidRPr="007C086C" w:rsidDel="00EF4BF9">
          <w:rPr>
            <w:rFonts w:asciiTheme="minorHAnsi" w:hAnsiTheme="minorHAnsi"/>
          </w:rPr>
          <w:delText xml:space="preserve"> If the system meets the criteria for </w:delText>
        </w:r>
        <w:r w:rsidRPr="007C086C" w:rsidDel="00EF4BF9">
          <w:rPr>
            <w:rFonts w:asciiTheme="minorHAnsi" w:hAnsiTheme="minorHAnsi"/>
            <w:i/>
          </w:rPr>
          <w:delText>Ducts Located in Conditioned Space</w:delText>
        </w:r>
        <w:r w:rsidRPr="007C086C" w:rsidDel="00EF4BF9">
          <w:rPr>
            <w:rFonts w:asciiTheme="minorHAnsi" w:hAnsiTheme="minorHAnsi"/>
          </w:rPr>
          <w:delText xml:space="preserve"> </w:delText>
        </w:r>
        <w:r w:rsidDel="00EF4BF9">
          <w:rPr>
            <w:rFonts w:asciiTheme="minorHAnsi" w:hAnsiTheme="minorHAnsi"/>
          </w:rPr>
          <w:delText>credit</w:delText>
        </w:r>
        <w:r w:rsidRPr="007C086C" w:rsidDel="00EF4BF9">
          <w:rPr>
            <w:rFonts w:asciiTheme="minorHAnsi" w:hAnsiTheme="minorHAnsi"/>
          </w:rPr>
          <w:delText xml:space="preserve"> then select “Pass”, otherwise select “Fail”. The latter selection means that the system does not meet the requirements and the CF1R will have to be revised, or the system will need to be modified to meet the requirements.</w:delText>
        </w:r>
      </w:del>
    </w:p>
    <w:p w14:paraId="1C4704D9" w14:textId="3BDE4884" w:rsidR="00794066" w:rsidRPr="0029461A" w:rsidDel="00EF4BF9" w:rsidRDefault="00794066" w:rsidP="00794066">
      <w:pPr>
        <w:numPr>
          <w:ilvl w:val="0"/>
          <w:numId w:val="25"/>
        </w:numPr>
        <w:rPr>
          <w:del w:id="478" w:author="Markstrum, Alexis@Energy" w:date="2019-10-14T15:52:00Z"/>
          <w:rFonts w:asciiTheme="minorHAnsi" w:hAnsiTheme="minorHAnsi"/>
        </w:rPr>
      </w:pPr>
      <w:del w:id="479" w:author="Markstrum, Alexis@Energy" w:date="2019-10-14T15:52:00Z">
        <w:r w:rsidDel="00EF4BF9">
          <w:rPr>
            <w:rFonts w:asciiTheme="minorHAnsi" w:hAnsiTheme="minorHAnsi"/>
            <w:i/>
          </w:rPr>
          <w:delText>Correction Notes:</w:delText>
        </w:r>
        <w:r w:rsidDel="00EF4BF9">
          <w:rPr>
            <w:rFonts w:asciiTheme="minorHAnsi" w:hAnsiTheme="minorHAnsi"/>
          </w:rPr>
          <w:delText xml:space="preserve"> If one or more applicable requirements are not met “Fail” will appear in the row above. When this occurs the rater is required to enter detailed notes here that describe what failed and why.</w:delText>
        </w:r>
      </w:del>
    </w:p>
    <w:p w14:paraId="5F187697" w14:textId="77777777" w:rsidR="00794066" w:rsidRPr="000D3603" w:rsidRDefault="00794066" w:rsidP="000D3603">
      <w:pPr>
        <w:pStyle w:val="ListParagraph"/>
        <w:rPr>
          <w:rFonts w:asciiTheme="minorHAnsi" w:hAnsiTheme="minorHAnsi"/>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3B97BFD9" w:rsidR="005D17AE" w:rsidRPr="007A5D38" w:rsidRDefault="005D17AE" w:rsidP="00806A44">
            <w:pPr>
              <w:rPr>
                <w:rFonts w:asciiTheme="minorHAnsi" w:hAnsiTheme="minorHAnsi" w:cstheme="minorHAnsi"/>
                <w:sz w:val="18"/>
                <w:szCs w:val="18"/>
              </w:rPr>
            </w:pPr>
            <w:r w:rsidRPr="00F5715E">
              <w:rPr>
                <w:rFonts w:asciiTheme="minorHAnsi" w:hAnsiTheme="minorHAnsi"/>
                <w:sz w:val="18"/>
                <w:szCs w:val="18"/>
              </w:rPr>
              <w:t>&lt;&lt;</w:t>
            </w:r>
            <w:del w:id="482" w:author="Markstrum, Alexis@Energy" w:date="2019-10-16T09:46:00Z">
              <w:r w:rsidDel="000919E0">
                <w:rPr>
                  <w:rFonts w:asciiTheme="minorHAnsi" w:hAnsiTheme="minorHAnsi"/>
                  <w:sz w:val="18"/>
                  <w:szCs w:val="18"/>
                </w:rPr>
                <w:delText>C</w:delText>
              </w:r>
              <w:r w:rsidRPr="00F5715E" w:rsidDel="000919E0">
                <w:rPr>
                  <w:rFonts w:asciiTheme="minorHAnsi" w:hAnsiTheme="minorHAnsi"/>
                  <w:sz w:val="18"/>
                  <w:szCs w:val="18"/>
                </w:rPr>
                <w:delText xml:space="preserve">alculated field, referenced data from </w:delText>
              </w:r>
              <w:r w:rsidDel="000919E0">
                <w:rPr>
                  <w:rFonts w:asciiTheme="minorHAnsi" w:hAnsiTheme="minorHAnsi" w:cstheme="minorHAnsi"/>
                  <w:sz w:val="18"/>
                  <w:szCs w:val="18"/>
                </w:rPr>
                <w:delText>MCH-01, “</w:delText>
              </w:r>
              <w:r w:rsidRPr="007A5D38" w:rsidDel="000919E0">
                <w:rPr>
                  <w:rFonts w:asciiTheme="minorHAnsi" w:hAnsiTheme="minorHAnsi" w:cstheme="minorHAnsi"/>
                  <w:sz w:val="18"/>
                  <w:szCs w:val="18"/>
                </w:rPr>
                <w:delText>Dwelling Unit Name</w:delText>
              </w:r>
              <w:r w:rsidDel="000919E0">
                <w:rPr>
                  <w:rFonts w:asciiTheme="minorHAnsi" w:hAnsiTheme="minorHAnsi" w:cstheme="minorHAnsi"/>
                  <w:sz w:val="18"/>
                  <w:szCs w:val="18"/>
                </w:rPr>
                <w:delText>” (A01)</w:delText>
              </w:r>
              <w:r w:rsidRPr="00F5715E" w:rsidDel="000919E0">
                <w:rPr>
                  <w:rFonts w:asciiTheme="minorHAnsi" w:hAnsiTheme="minorHAnsi"/>
                  <w:sz w:val="18"/>
                  <w:szCs w:val="18"/>
                </w:rPr>
                <w:delText>CF1R</w:delText>
              </w:r>
            </w:del>
            <w:ins w:id="483" w:author="Markstrum, Alexis@Energy" w:date="2019-10-16T09:46:00Z">
              <w:r w:rsidR="000919E0">
                <w:rPr>
                  <w:rFonts w:asciiTheme="minorHAnsi" w:hAnsiTheme="minorHAnsi"/>
                  <w:sz w:val="18"/>
                  <w:szCs w:val="18"/>
                </w:rPr>
                <w:t>User input</w:t>
              </w:r>
            </w:ins>
            <w:del w:id="484" w:author="Markstrum, Alexis@Energy" w:date="2019-10-16T10:00:00Z">
              <w:r w:rsidRPr="00F5715E" w:rsidDel="00806A44">
                <w:rPr>
                  <w:rFonts w:asciiTheme="minorHAnsi" w:hAnsiTheme="minorHAnsi"/>
                  <w:sz w:val="18"/>
                  <w:szCs w:val="18"/>
                </w:rPr>
                <w:delText>.</w:delText>
              </w:r>
            </w:del>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1EB7220E" w:rsidR="00192313" w:rsidRPr="007A5D38" w:rsidRDefault="00C56E30" w:rsidP="00806A44">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w:t>
            </w:r>
            <w:del w:id="485" w:author="Markstrum, Alexis@Energy" w:date="2019-10-16T10:02:00Z">
              <w:r w:rsidR="009062EA" w:rsidRPr="007A5D38" w:rsidDel="00806A44">
                <w:rPr>
                  <w:rFonts w:asciiTheme="minorHAnsi" w:hAnsiTheme="minorHAnsi" w:cstheme="minorHAnsi"/>
                  <w:sz w:val="18"/>
                  <w:szCs w:val="18"/>
                </w:rPr>
                <w:delText>calculated field, referenced data from CF1R, allowed values =</w:delText>
              </w:r>
            </w:del>
            <w:ins w:id="486" w:author="Markstrum, Alexis@Energy" w:date="2019-10-16T10:02:00Z">
              <w:r w:rsidR="00806A44">
                <w:rPr>
                  <w:rFonts w:asciiTheme="minorHAnsi" w:hAnsiTheme="minorHAnsi" w:cstheme="minorHAnsi"/>
                  <w:sz w:val="18"/>
                  <w:szCs w:val="18"/>
                </w:rPr>
                <w:t>user input</w:t>
              </w:r>
            </w:ins>
            <w:ins w:id="487" w:author="Markstrum, Alexis@Energy" w:date="2019-10-16T10:03:00Z">
              <w:r w:rsidR="00806A44">
                <w:rPr>
                  <w:rFonts w:asciiTheme="minorHAnsi" w:hAnsiTheme="minorHAnsi" w:cstheme="minorHAnsi"/>
                  <w:sz w:val="18"/>
                  <w:szCs w:val="18"/>
                </w:rPr>
                <w:t>, select from:</w:t>
              </w:r>
            </w:ins>
            <w:r w:rsidR="009062EA" w:rsidRPr="007A5D38">
              <w:rPr>
                <w:rFonts w:asciiTheme="minorHAnsi" w:hAnsiTheme="minorHAnsi" w:cstheme="minorHAnsi"/>
                <w:sz w:val="18"/>
                <w:szCs w:val="18"/>
              </w:rPr>
              <w:t xml:space="preserve">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41BF68E6" w14:textId="77777777" w:rsidR="00CC00F5"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CC00F5">
              <w:rPr>
                <w:rFonts w:asciiTheme="minorHAnsi" w:hAnsiTheme="minorHAnsi" w:cstheme="minorHAnsi"/>
                <w:sz w:val="18"/>
                <w:szCs w:val="18"/>
              </w:rPr>
              <w:t>;</w:t>
            </w:r>
          </w:p>
          <w:p w14:paraId="69B37EA8" w14:textId="34A9F8F5" w:rsidR="00D434B0" w:rsidRPr="007A5D38" w:rsidRDefault="00CC00F5" w:rsidP="00C51E0F">
            <w:pPr>
              <w:rPr>
                <w:rFonts w:asciiTheme="minorHAnsi" w:hAnsiTheme="minorHAnsi" w:cstheme="minorHAnsi"/>
                <w:sz w:val="18"/>
                <w:szCs w:val="18"/>
              </w:rPr>
            </w:pPr>
            <w:r>
              <w:rPr>
                <w:rFonts w:asciiTheme="minorHAnsi" w:hAnsiTheme="minorHAnsi" w:cstheme="minorHAnsi"/>
                <w:sz w:val="18"/>
                <w:szCs w:val="18"/>
              </w:rPr>
              <w:t>Allow N/A only if A03 and A04 = N/A</w:t>
            </w:r>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F13E0A" w:rsidR="005A2B97" w:rsidDel="00AF4DC2" w:rsidRDefault="005A2B97" w:rsidP="00D65FA1">
      <w:pPr>
        <w:rPr>
          <w:del w:id="488" w:author="Markstrum, Alexis@Energy" w:date="2019-10-16T09:03:00Z"/>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rsidDel="00AF4DC2" w14:paraId="5DD14A2F" w14:textId="0196A3EF" w:rsidTr="00F26A73">
        <w:trPr>
          <w:del w:id="489" w:author="Markstrum, Alexis@Energy" w:date="2019-10-16T09:03:00Z"/>
        </w:trPr>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6E9913B9" w:rsidR="007277D4" w:rsidDel="00AF4DC2" w:rsidRDefault="007277D4" w:rsidP="007277D4">
            <w:pPr>
              <w:keepNext/>
              <w:rPr>
                <w:del w:id="490" w:author="Markstrum, Alexis@Energy" w:date="2019-10-16T09:03:00Z"/>
                <w:rFonts w:asciiTheme="minorHAnsi" w:hAnsiTheme="minorHAnsi"/>
                <w:sz w:val="18"/>
                <w:szCs w:val="18"/>
              </w:rPr>
            </w:pPr>
            <w:del w:id="491" w:author="Markstrum, Alexis@Energy" w:date="2019-10-16T09:03:00Z">
              <w:r w:rsidDel="00AF4DC2">
                <w:rPr>
                  <w:rFonts w:asciiTheme="minorHAnsi" w:hAnsiTheme="minorHAnsi"/>
                  <w:b/>
                  <w:szCs w:val="18"/>
                </w:rPr>
                <w:delText>B</w:delText>
              </w:r>
              <w:r w:rsidRPr="0029047D" w:rsidDel="00AF4DC2">
                <w:rPr>
                  <w:rFonts w:asciiTheme="minorHAnsi" w:hAnsiTheme="minorHAnsi"/>
                  <w:b/>
                  <w:szCs w:val="18"/>
                </w:rPr>
                <w:delText xml:space="preserve">. Local Mechanical Exhaust System – Fan </w:delText>
              </w:r>
              <w:r w:rsidDel="00AF4DC2">
                <w:rPr>
                  <w:rFonts w:asciiTheme="minorHAnsi" w:hAnsiTheme="minorHAnsi"/>
                  <w:b/>
                  <w:szCs w:val="18"/>
                </w:rPr>
                <w:delText>S</w:delText>
              </w:r>
              <w:r w:rsidRPr="0029047D" w:rsidDel="00AF4DC2">
                <w:rPr>
                  <w:rFonts w:asciiTheme="minorHAnsi" w:hAnsiTheme="minorHAnsi"/>
                  <w:b/>
                  <w:szCs w:val="18"/>
                </w:rPr>
                <w:delText xml:space="preserve">election and </w:delText>
              </w:r>
              <w:r w:rsidDel="00AF4DC2">
                <w:rPr>
                  <w:rFonts w:asciiTheme="minorHAnsi" w:hAnsiTheme="minorHAnsi"/>
                  <w:b/>
                  <w:szCs w:val="18"/>
                </w:rPr>
                <w:delText>D</w:delText>
              </w:r>
              <w:r w:rsidRPr="0029047D" w:rsidDel="00AF4DC2">
                <w:rPr>
                  <w:rFonts w:asciiTheme="minorHAnsi" w:hAnsiTheme="minorHAnsi"/>
                  <w:b/>
                  <w:szCs w:val="18"/>
                </w:rPr>
                <w:delText xml:space="preserve">uct </w:delText>
              </w:r>
              <w:r w:rsidDel="00AF4DC2">
                <w:rPr>
                  <w:rFonts w:asciiTheme="minorHAnsi" w:hAnsiTheme="minorHAnsi"/>
                  <w:b/>
                  <w:szCs w:val="18"/>
                </w:rPr>
                <w:delText>D</w:delText>
              </w:r>
              <w:r w:rsidRPr="0029047D" w:rsidDel="00AF4DC2">
                <w:rPr>
                  <w:rFonts w:asciiTheme="minorHAnsi" w:hAnsiTheme="minorHAnsi"/>
                  <w:b/>
                  <w:szCs w:val="18"/>
                </w:rPr>
                <w:delText xml:space="preserve">esign </w:delText>
              </w:r>
              <w:r w:rsidDel="00AF4DC2">
                <w:rPr>
                  <w:rFonts w:asciiTheme="minorHAnsi" w:hAnsiTheme="minorHAnsi"/>
                  <w:b/>
                  <w:szCs w:val="18"/>
                </w:rPr>
                <w:delText>C</w:delText>
              </w:r>
              <w:r w:rsidRPr="0029047D" w:rsidDel="00AF4DC2">
                <w:rPr>
                  <w:rFonts w:asciiTheme="minorHAnsi" w:hAnsiTheme="minorHAnsi"/>
                  <w:b/>
                  <w:szCs w:val="18"/>
                </w:rPr>
                <w:delText xml:space="preserve">riteria for </w:delText>
              </w:r>
              <w:r w:rsidDel="00AF4DC2">
                <w:rPr>
                  <w:rFonts w:asciiTheme="minorHAnsi" w:hAnsiTheme="minorHAnsi"/>
                  <w:b/>
                  <w:szCs w:val="18"/>
                </w:rPr>
                <w:delText>C</w:delText>
              </w:r>
              <w:r w:rsidRPr="0029047D" w:rsidDel="00AF4DC2">
                <w:rPr>
                  <w:rFonts w:asciiTheme="minorHAnsi" w:hAnsiTheme="minorHAnsi"/>
                  <w:b/>
                  <w:szCs w:val="18"/>
                </w:rPr>
                <w:delText>ompliance</w:delText>
              </w:r>
            </w:del>
          </w:p>
        </w:tc>
      </w:tr>
      <w:tr w:rsidR="007277D4" w:rsidDel="00AF4DC2" w14:paraId="5C28F8CE" w14:textId="449C40FE" w:rsidTr="00F26A73">
        <w:trPr>
          <w:trHeight w:val="158"/>
          <w:del w:id="492" w:author="Markstrum, Alexis@Energy" w:date="2019-10-16T09:03: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258AFE77" w:rsidR="007277D4" w:rsidDel="00AF4DC2" w:rsidRDefault="007277D4" w:rsidP="007277D4">
            <w:pPr>
              <w:keepNext/>
              <w:rPr>
                <w:del w:id="493" w:author="Markstrum, Alexis@Energy" w:date="2019-10-16T09:03:00Z"/>
                <w:rFonts w:asciiTheme="minorHAnsi" w:hAnsiTheme="minorHAnsi"/>
                <w:i/>
                <w:sz w:val="18"/>
                <w:szCs w:val="18"/>
              </w:rPr>
            </w:pPr>
            <w:del w:id="494" w:author="Markstrum, Alexis@Energy" w:date="2019-10-16T09:03:00Z">
              <w:r w:rsidDel="00AF4DC2">
                <w:rPr>
                  <w:rFonts w:asciiTheme="minorHAnsi" w:hAnsiTheme="minorHAnsi"/>
                  <w:sz w:val="18"/>
                  <w:szCs w:val="18"/>
                </w:rPr>
                <w:delText xml:space="preserve">Local mechanical exhaust fans shall be installed in each kitchen and bathroom.  </w:delText>
              </w:r>
              <w:r w:rsidDel="00AF4DC2">
                <w:rPr>
                  <w:rFonts w:asciiTheme="minorHAnsi" w:hAnsiTheme="minorHAnsi"/>
                  <w:i/>
                  <w:sz w:val="18"/>
                  <w:szCs w:val="18"/>
                </w:rPr>
                <w:delText>Delivered local ventilation rates:</w:delText>
              </w:r>
            </w:del>
          </w:p>
          <w:p w14:paraId="4D3BB6DF" w14:textId="536C1BA4" w:rsidR="007277D4" w:rsidDel="00AF4DC2" w:rsidRDefault="007277D4" w:rsidP="007277D4">
            <w:pPr>
              <w:pStyle w:val="ListParagraph"/>
              <w:keepNext/>
              <w:numPr>
                <w:ilvl w:val="0"/>
                <w:numId w:val="15"/>
              </w:numPr>
              <w:rPr>
                <w:del w:id="495" w:author="Markstrum, Alexis@Energy" w:date="2019-10-16T09:03:00Z"/>
                <w:rFonts w:asciiTheme="minorHAnsi" w:hAnsiTheme="minorHAnsi"/>
                <w:sz w:val="18"/>
                <w:szCs w:val="18"/>
              </w:rPr>
            </w:pPr>
            <w:del w:id="496" w:author="Markstrum, Alexis@Energy" w:date="2019-10-16T09:03:00Z">
              <w:r w:rsidDel="00AF4DC2">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06E361BB" w14:textId="2F64AF0D" w:rsidR="007277D4" w:rsidDel="00AF4DC2" w:rsidRDefault="007277D4" w:rsidP="007277D4">
            <w:pPr>
              <w:pStyle w:val="ListParagraph"/>
              <w:keepNext/>
              <w:numPr>
                <w:ilvl w:val="0"/>
                <w:numId w:val="15"/>
              </w:numPr>
              <w:rPr>
                <w:del w:id="497" w:author="Markstrum, Alexis@Energy" w:date="2019-10-16T09:03:00Z"/>
                <w:rFonts w:asciiTheme="minorHAnsi" w:hAnsiTheme="minorHAnsi"/>
                <w:sz w:val="18"/>
                <w:szCs w:val="18"/>
              </w:rPr>
            </w:pPr>
            <w:del w:id="498" w:author="Markstrum, Alexis@Energy" w:date="2019-10-16T09:03:00Z">
              <w:r w:rsidDel="00AF4DC2">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277D4" w:rsidDel="00AF4DC2" w14:paraId="11911A25" w14:textId="59338B7D" w:rsidTr="00F26A73">
        <w:trPr>
          <w:trHeight w:val="158"/>
          <w:del w:id="499" w:author="Markstrum, Alexis@Energy" w:date="2019-10-16T09:03: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0360218D" w:rsidR="007277D4" w:rsidDel="00AF4DC2" w:rsidRDefault="007277D4" w:rsidP="007277D4">
            <w:pPr>
              <w:keepNext/>
              <w:suppressAutoHyphens/>
              <w:rPr>
                <w:del w:id="500" w:author="Markstrum, Alexis@Energy" w:date="2019-10-16T09:03:00Z"/>
                <w:rFonts w:asciiTheme="minorHAnsi" w:hAnsiTheme="minorHAnsi"/>
                <w:b/>
                <w:sz w:val="18"/>
                <w:szCs w:val="18"/>
              </w:rPr>
            </w:pPr>
            <w:del w:id="501" w:author="Markstrum, Alexis@Energy" w:date="2019-10-16T09:03:00Z">
              <w:r w:rsidDel="00AF4DC2">
                <w:rPr>
                  <w:rFonts w:asciiTheme="minorHAnsi" w:hAnsiTheme="minorHAnsi"/>
                  <w:b/>
                  <w:sz w:val="18"/>
                  <w:szCs w:val="18"/>
                </w:rPr>
                <w:delText xml:space="preserve">Table 5.1 </w:delText>
              </w:r>
            </w:del>
          </w:p>
          <w:p w14:paraId="1E0DC6D2" w14:textId="381A04B6" w:rsidR="007277D4" w:rsidDel="00AF4DC2" w:rsidRDefault="007277D4" w:rsidP="007277D4">
            <w:pPr>
              <w:keepNext/>
              <w:rPr>
                <w:del w:id="502" w:author="Markstrum, Alexis@Energy" w:date="2019-10-16T09:03:00Z"/>
                <w:rFonts w:asciiTheme="minorHAnsi" w:hAnsiTheme="minorHAnsi"/>
                <w:sz w:val="18"/>
                <w:szCs w:val="18"/>
              </w:rPr>
            </w:pPr>
            <w:del w:id="503" w:author="Markstrum, Alexis@Energy" w:date="2019-10-16T09:03:00Z">
              <w:r w:rsidDel="00AF4DC2">
                <w:rPr>
                  <w:rFonts w:asciiTheme="minorHAnsi" w:hAnsiTheme="minorHAnsi"/>
                  <w:b/>
                  <w:sz w:val="18"/>
                  <w:szCs w:val="18"/>
                </w:rPr>
                <w:delText>Intermittent Local Ventilation Exhaust Airflow Rates</w:delText>
              </w:r>
            </w:del>
          </w:p>
        </w:tc>
      </w:tr>
      <w:tr w:rsidR="007277D4" w:rsidDel="00AF4DC2" w14:paraId="74CC68A1" w14:textId="2EB4E766" w:rsidTr="00F26A73">
        <w:trPr>
          <w:trHeight w:val="61"/>
          <w:del w:id="504" w:author="Markstrum, Alexis@Energy" w:date="2019-10-16T09:03: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345DB97" w:rsidR="007277D4" w:rsidRPr="00F26A73" w:rsidDel="00AF4DC2" w:rsidRDefault="007277D4" w:rsidP="007277D4">
            <w:pPr>
              <w:keepNext/>
              <w:suppressAutoHyphens/>
              <w:jc w:val="center"/>
              <w:rPr>
                <w:del w:id="505" w:author="Markstrum, Alexis@Energy" w:date="2019-10-16T09:03:00Z"/>
                <w:rFonts w:asciiTheme="minorHAnsi" w:hAnsiTheme="minorHAnsi"/>
                <w:b/>
                <w:sz w:val="18"/>
                <w:szCs w:val="18"/>
              </w:rPr>
            </w:pPr>
            <w:del w:id="506" w:author="Markstrum, Alexis@Energy" w:date="2019-10-16T09:03:00Z">
              <w:r w:rsidRPr="00F26A73" w:rsidDel="00AF4DC2">
                <w:rPr>
                  <w:rFonts w:asciiTheme="minorHAnsi" w:hAnsiTheme="minorHAnsi"/>
                  <w:b/>
                  <w:sz w:val="18"/>
                  <w:szCs w:val="18"/>
                </w:rPr>
                <w:delText>Application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38189C19" w:rsidR="007277D4" w:rsidRPr="00F26A73" w:rsidDel="00AF4DC2" w:rsidRDefault="007277D4" w:rsidP="007277D4">
            <w:pPr>
              <w:keepNext/>
              <w:suppressAutoHyphens/>
              <w:jc w:val="center"/>
              <w:rPr>
                <w:del w:id="507" w:author="Markstrum, Alexis@Energy" w:date="2019-10-16T09:03:00Z"/>
                <w:rFonts w:asciiTheme="minorHAnsi" w:hAnsiTheme="minorHAnsi"/>
                <w:b/>
                <w:sz w:val="18"/>
                <w:szCs w:val="18"/>
              </w:rPr>
            </w:pPr>
            <w:del w:id="508" w:author="Markstrum, Alexis@Energy" w:date="2019-10-16T09:03:00Z">
              <w:r w:rsidRPr="00F26A73" w:rsidDel="00AF4DC2">
                <w:rPr>
                  <w:rFonts w:asciiTheme="minorHAnsi" w:hAnsiTheme="minorHAnsi"/>
                  <w:b/>
                  <w:sz w:val="18"/>
                  <w:szCs w:val="18"/>
                </w:rPr>
                <w:delText>Airflow</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E7A239B" w:rsidR="007277D4" w:rsidRPr="00F26A73" w:rsidDel="00AF4DC2" w:rsidRDefault="007277D4" w:rsidP="007277D4">
            <w:pPr>
              <w:keepNext/>
              <w:suppressAutoHyphens/>
              <w:jc w:val="center"/>
              <w:rPr>
                <w:del w:id="509" w:author="Markstrum, Alexis@Energy" w:date="2019-10-16T09:03:00Z"/>
                <w:rFonts w:asciiTheme="minorHAnsi" w:hAnsiTheme="minorHAnsi"/>
                <w:b/>
                <w:sz w:val="18"/>
                <w:szCs w:val="18"/>
              </w:rPr>
            </w:pPr>
            <w:del w:id="510" w:author="Markstrum, Alexis@Energy" w:date="2019-10-16T09:03:00Z">
              <w:r w:rsidRPr="00F26A73" w:rsidDel="00AF4DC2">
                <w:rPr>
                  <w:rFonts w:asciiTheme="minorHAnsi" w:hAnsiTheme="minorHAnsi"/>
                  <w:b/>
                  <w:sz w:val="18"/>
                  <w:szCs w:val="18"/>
                </w:rPr>
                <w:delText>Notes</w:delText>
              </w:r>
            </w:del>
          </w:p>
        </w:tc>
      </w:tr>
      <w:tr w:rsidR="007277D4" w:rsidDel="00AF4DC2" w14:paraId="199EAD0D" w14:textId="39CCE846" w:rsidTr="00F26A73">
        <w:trPr>
          <w:trHeight w:val="61"/>
          <w:del w:id="511" w:author="Markstrum, Alexis@Energy" w:date="2019-10-16T09:03: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30CF0C7E" w:rsidR="007277D4" w:rsidDel="00AF4DC2" w:rsidRDefault="007277D4" w:rsidP="007277D4">
            <w:pPr>
              <w:keepNext/>
              <w:suppressAutoHyphens/>
              <w:jc w:val="center"/>
              <w:rPr>
                <w:del w:id="512" w:author="Markstrum, Alexis@Energy" w:date="2019-10-16T09:03:00Z"/>
                <w:rFonts w:asciiTheme="minorHAnsi" w:hAnsiTheme="minorHAnsi"/>
                <w:sz w:val="18"/>
                <w:szCs w:val="18"/>
              </w:rPr>
            </w:pPr>
            <w:del w:id="513" w:author="Markstrum, Alexis@Energy" w:date="2019-10-16T09:03:00Z">
              <w:r w:rsidDel="00AF4DC2">
                <w:rPr>
                  <w:rFonts w:asciiTheme="minorHAnsi" w:hAnsiTheme="minorHAnsi"/>
                  <w:sz w:val="18"/>
                  <w:szCs w:val="18"/>
                </w:rPr>
                <w:delText>Kitchen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4A4D5C93" w:rsidR="007277D4" w:rsidDel="00AF4DC2" w:rsidRDefault="007277D4" w:rsidP="007277D4">
            <w:pPr>
              <w:keepNext/>
              <w:suppressAutoHyphens/>
              <w:jc w:val="center"/>
              <w:rPr>
                <w:del w:id="514" w:author="Markstrum, Alexis@Energy" w:date="2019-10-16T09:03:00Z"/>
                <w:rFonts w:asciiTheme="minorHAnsi" w:hAnsiTheme="minorHAnsi"/>
                <w:sz w:val="18"/>
                <w:szCs w:val="18"/>
              </w:rPr>
            </w:pPr>
            <w:del w:id="515" w:author="Markstrum, Alexis@Energy" w:date="2019-10-16T09:03:00Z">
              <w:r w:rsidDel="00AF4DC2">
                <w:rPr>
                  <w:rFonts w:asciiTheme="minorHAnsi" w:hAnsiTheme="minorHAnsi"/>
                  <w:sz w:val="18"/>
                  <w:szCs w:val="18"/>
                </w:rPr>
                <w:delText>100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3B6F5998" w:rsidR="007277D4" w:rsidDel="00AF4DC2" w:rsidRDefault="00BE4740" w:rsidP="007277D4">
            <w:pPr>
              <w:keepNext/>
              <w:suppressAutoHyphens/>
              <w:rPr>
                <w:del w:id="516" w:author="Markstrum, Alexis@Energy" w:date="2019-10-16T09:03:00Z"/>
                <w:rFonts w:asciiTheme="minorHAnsi" w:hAnsiTheme="minorHAnsi"/>
                <w:sz w:val="18"/>
                <w:szCs w:val="18"/>
              </w:rPr>
            </w:pPr>
            <w:del w:id="517" w:author="Markstrum, Alexis@Energy" w:date="2019-10-16T09:03:00Z">
              <w:r w:rsidDel="00AF4DC2">
                <w:rPr>
                  <w:rFonts w:asciiTheme="minorHAnsi" w:hAnsiTheme="minorHAnsi"/>
                  <w:sz w:val="18"/>
                  <w:szCs w:val="18"/>
                </w:rPr>
                <w:delText>Vented range hood (including appliance-range hood combinations)</w:delText>
              </w:r>
            </w:del>
          </w:p>
        </w:tc>
      </w:tr>
      <w:tr w:rsidR="00B86B49" w:rsidDel="00AF4DC2" w14:paraId="4C3F69A7" w14:textId="52EAB3C9" w:rsidTr="00F26A73">
        <w:trPr>
          <w:trHeight w:val="61"/>
          <w:del w:id="518" w:author="Markstrum, Alexis@Energy" w:date="2019-10-16T09:03: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04F786EC" w:rsidR="00B86B49" w:rsidDel="00AF4DC2" w:rsidRDefault="00B86B49" w:rsidP="007277D4">
            <w:pPr>
              <w:keepNext/>
              <w:suppressAutoHyphens/>
              <w:jc w:val="center"/>
              <w:rPr>
                <w:del w:id="519" w:author="Markstrum, Alexis@Energy" w:date="2019-10-16T09:03: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356E6E0D" w:rsidR="00B86B49" w:rsidDel="00AF4DC2" w:rsidRDefault="00B86B49" w:rsidP="00604BA7">
            <w:pPr>
              <w:keepNext/>
              <w:suppressAutoHyphens/>
              <w:jc w:val="center"/>
              <w:rPr>
                <w:del w:id="520" w:author="Markstrum, Alexis@Energy" w:date="2019-10-16T09:03:00Z"/>
                <w:rFonts w:asciiTheme="minorHAnsi" w:hAnsiTheme="minorHAnsi"/>
                <w:sz w:val="18"/>
                <w:szCs w:val="18"/>
              </w:rPr>
            </w:pPr>
            <w:del w:id="521" w:author="Markstrum, Alexis@Energy" w:date="2019-10-16T09:03:00Z">
              <w:r w:rsidDel="00AF4DC2">
                <w:rPr>
                  <w:rFonts w:asciiTheme="minorHAnsi" w:hAnsiTheme="minorHAnsi"/>
                  <w:sz w:val="18"/>
                  <w:szCs w:val="18"/>
                </w:rPr>
                <w:delText>300 cfm</w:delText>
              </w:r>
              <w:r w:rsidR="00BE4740" w:rsidDel="00AF4DC2">
                <w:rPr>
                  <w:rFonts w:asciiTheme="minorHAnsi" w:hAnsiTheme="minorHAnsi"/>
                  <w:sz w:val="18"/>
                  <w:szCs w:val="18"/>
                </w:rPr>
                <w:delText xml:space="preserve"> or 5 ACH capacity</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2BA4234B" w:rsidR="00B86B49" w:rsidDel="00AF4DC2" w:rsidRDefault="00BE4740" w:rsidP="007277D4">
            <w:pPr>
              <w:keepNext/>
              <w:suppressAutoHyphens/>
              <w:rPr>
                <w:del w:id="522" w:author="Markstrum, Alexis@Energy" w:date="2019-10-16T09:03:00Z"/>
                <w:rFonts w:asciiTheme="minorHAnsi" w:hAnsiTheme="minorHAnsi"/>
                <w:sz w:val="18"/>
                <w:szCs w:val="18"/>
              </w:rPr>
            </w:pPr>
            <w:del w:id="523" w:author="Markstrum, Alexis@Energy" w:date="2019-10-16T09:03:00Z">
              <w:r w:rsidDel="00AF4DC2">
                <w:rPr>
                  <w:rFonts w:asciiTheme="minorHAnsi" w:hAnsiTheme="minorHAnsi"/>
                  <w:sz w:val="18"/>
                  <w:szCs w:val="18"/>
                </w:rPr>
                <w:delText>Other kitchen exhaust fans, including downdraft</w:delText>
              </w:r>
            </w:del>
          </w:p>
        </w:tc>
      </w:tr>
      <w:tr w:rsidR="007277D4" w:rsidDel="00AF4DC2" w14:paraId="0A1C5E92" w14:textId="642D922D" w:rsidTr="00F26A73">
        <w:trPr>
          <w:trHeight w:val="61"/>
          <w:del w:id="524" w:author="Markstrum, Alexis@Energy" w:date="2019-10-16T09:03: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48356A86" w:rsidR="007277D4" w:rsidDel="00AF4DC2" w:rsidRDefault="007277D4" w:rsidP="007277D4">
            <w:pPr>
              <w:keepNext/>
              <w:suppressAutoHyphens/>
              <w:jc w:val="center"/>
              <w:rPr>
                <w:del w:id="525" w:author="Markstrum, Alexis@Energy" w:date="2019-10-16T09:03:00Z"/>
                <w:rFonts w:asciiTheme="minorHAnsi" w:hAnsiTheme="minorHAnsi"/>
                <w:sz w:val="18"/>
                <w:szCs w:val="18"/>
              </w:rPr>
            </w:pPr>
            <w:del w:id="526" w:author="Markstrum, Alexis@Energy" w:date="2019-10-16T09:03:00Z">
              <w:r w:rsidDel="00AF4DC2">
                <w:rPr>
                  <w:rFonts w:asciiTheme="minorHAnsi" w:hAnsiTheme="minorHAnsi"/>
                  <w:sz w:val="18"/>
                  <w:szCs w:val="18"/>
                </w:rPr>
                <w:delText>Bathroom</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122A1E25" w:rsidR="007277D4" w:rsidDel="00AF4DC2" w:rsidRDefault="007277D4" w:rsidP="007277D4">
            <w:pPr>
              <w:keepNext/>
              <w:suppressAutoHyphens/>
              <w:jc w:val="center"/>
              <w:rPr>
                <w:del w:id="527" w:author="Markstrum, Alexis@Energy" w:date="2019-10-16T09:03:00Z"/>
                <w:rFonts w:asciiTheme="minorHAnsi" w:hAnsiTheme="minorHAnsi"/>
                <w:sz w:val="18"/>
                <w:szCs w:val="18"/>
              </w:rPr>
            </w:pPr>
            <w:del w:id="528" w:author="Markstrum, Alexis@Energy" w:date="2019-10-16T09:03:00Z">
              <w:r w:rsidDel="00AF4DC2">
                <w:rPr>
                  <w:rFonts w:asciiTheme="minorHAnsi" w:hAnsiTheme="minorHAnsi"/>
                  <w:sz w:val="18"/>
                  <w:szCs w:val="18"/>
                </w:rPr>
                <w:delText>50 cfm</w:delText>
              </w:r>
            </w:del>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4D32B35" w:rsidR="007277D4" w:rsidDel="00AF4DC2" w:rsidRDefault="007277D4" w:rsidP="007277D4">
            <w:pPr>
              <w:keepNext/>
              <w:suppressAutoHyphens/>
              <w:jc w:val="center"/>
              <w:rPr>
                <w:del w:id="529" w:author="Markstrum, Alexis@Energy" w:date="2019-10-16T09:03:00Z"/>
                <w:rFonts w:asciiTheme="minorHAnsi" w:hAnsiTheme="minorHAnsi"/>
                <w:sz w:val="18"/>
                <w:szCs w:val="18"/>
              </w:rPr>
            </w:pPr>
          </w:p>
        </w:tc>
      </w:tr>
      <w:tr w:rsidR="007277D4" w:rsidDel="00AF4DC2" w14:paraId="5E84E381" w14:textId="04984EE9" w:rsidTr="00F26A73">
        <w:trPr>
          <w:trHeight w:val="61"/>
          <w:del w:id="530" w:author="Markstrum, Alexis@Energy" w:date="2019-10-16T09:03: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19E59CF7" w:rsidR="007277D4" w:rsidDel="00AF4DC2" w:rsidRDefault="007277D4" w:rsidP="007277D4">
            <w:pPr>
              <w:keepNext/>
              <w:suppressAutoHyphens/>
              <w:rPr>
                <w:del w:id="531" w:author="Markstrum, Alexis@Energy" w:date="2019-10-16T09:03:00Z"/>
                <w:rFonts w:asciiTheme="minorHAnsi" w:hAnsiTheme="minorHAnsi"/>
                <w:b/>
                <w:sz w:val="18"/>
                <w:szCs w:val="18"/>
              </w:rPr>
            </w:pPr>
            <w:del w:id="532" w:author="Markstrum, Alexis@Energy" w:date="2019-10-16T09:03:00Z">
              <w:r w:rsidDel="00AF4DC2">
                <w:rPr>
                  <w:rFonts w:asciiTheme="minorHAnsi" w:hAnsiTheme="minorHAnsi"/>
                  <w:b/>
                  <w:sz w:val="18"/>
                  <w:szCs w:val="18"/>
                </w:rPr>
                <w:delText xml:space="preserve">Table 5.2 </w:delText>
              </w:r>
            </w:del>
          </w:p>
          <w:p w14:paraId="1A62E200" w14:textId="1ED24B1D" w:rsidR="007277D4" w:rsidDel="00AF4DC2" w:rsidRDefault="007277D4" w:rsidP="007277D4">
            <w:pPr>
              <w:keepNext/>
              <w:suppressAutoHyphens/>
              <w:rPr>
                <w:del w:id="533" w:author="Markstrum, Alexis@Energy" w:date="2019-10-16T09:03:00Z"/>
                <w:rFonts w:asciiTheme="minorHAnsi" w:hAnsiTheme="minorHAnsi"/>
                <w:sz w:val="18"/>
                <w:szCs w:val="18"/>
              </w:rPr>
            </w:pPr>
            <w:del w:id="534" w:author="Markstrum, Alexis@Energy" w:date="2019-10-16T09:03:00Z">
              <w:r w:rsidDel="00AF4DC2">
                <w:rPr>
                  <w:rFonts w:asciiTheme="minorHAnsi" w:hAnsiTheme="minorHAnsi"/>
                  <w:b/>
                  <w:sz w:val="18"/>
                  <w:szCs w:val="18"/>
                </w:rPr>
                <w:delText>Continuous Local Ventilation Exhaust Airflow Rates</w:delText>
              </w:r>
            </w:del>
          </w:p>
        </w:tc>
      </w:tr>
      <w:tr w:rsidR="007277D4" w:rsidDel="00AF4DC2" w14:paraId="32637BEF" w14:textId="754361A6" w:rsidTr="00F26A73">
        <w:trPr>
          <w:trHeight w:val="245"/>
          <w:del w:id="535" w:author="Markstrum, Alexis@Energy" w:date="2019-10-16T09:03: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4D532B8B" w:rsidR="007277D4" w:rsidRPr="00F26A73" w:rsidDel="00AF4DC2" w:rsidRDefault="007277D4" w:rsidP="007277D4">
            <w:pPr>
              <w:keepNext/>
              <w:suppressAutoHyphens/>
              <w:jc w:val="center"/>
              <w:rPr>
                <w:del w:id="536" w:author="Markstrum, Alexis@Energy" w:date="2019-10-16T09:03:00Z"/>
                <w:rFonts w:asciiTheme="minorHAnsi" w:hAnsiTheme="minorHAnsi"/>
                <w:b/>
                <w:sz w:val="18"/>
                <w:szCs w:val="18"/>
              </w:rPr>
            </w:pPr>
            <w:del w:id="537" w:author="Markstrum, Alexis@Energy" w:date="2019-10-16T09:03:00Z">
              <w:r w:rsidRPr="00F26A73" w:rsidDel="00AF4DC2">
                <w:rPr>
                  <w:rFonts w:asciiTheme="minorHAnsi" w:hAnsiTheme="minorHAnsi"/>
                  <w:b/>
                  <w:sz w:val="18"/>
                  <w:szCs w:val="18"/>
                </w:rPr>
                <w:delText>Application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29638056" w:rsidR="007277D4" w:rsidRPr="00F26A73" w:rsidDel="00AF4DC2" w:rsidRDefault="007277D4" w:rsidP="007277D4">
            <w:pPr>
              <w:keepNext/>
              <w:suppressAutoHyphens/>
              <w:jc w:val="center"/>
              <w:rPr>
                <w:del w:id="538" w:author="Markstrum, Alexis@Energy" w:date="2019-10-16T09:03:00Z"/>
                <w:rFonts w:asciiTheme="minorHAnsi" w:hAnsiTheme="minorHAnsi"/>
                <w:b/>
                <w:sz w:val="18"/>
                <w:szCs w:val="18"/>
              </w:rPr>
            </w:pPr>
            <w:del w:id="539" w:author="Markstrum, Alexis@Energy" w:date="2019-10-16T09:03:00Z">
              <w:r w:rsidRPr="00F26A73" w:rsidDel="00AF4DC2">
                <w:rPr>
                  <w:rFonts w:asciiTheme="minorHAnsi" w:hAnsiTheme="minorHAnsi"/>
                  <w:b/>
                  <w:sz w:val="18"/>
                  <w:szCs w:val="18"/>
                </w:rPr>
                <w:delText>Airflow</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386AD392" w:rsidR="007277D4" w:rsidRPr="00F26A73" w:rsidDel="00AF4DC2" w:rsidRDefault="007277D4" w:rsidP="007277D4">
            <w:pPr>
              <w:keepNext/>
              <w:suppressAutoHyphens/>
              <w:jc w:val="center"/>
              <w:rPr>
                <w:del w:id="540" w:author="Markstrum, Alexis@Energy" w:date="2019-10-16T09:03:00Z"/>
                <w:rFonts w:asciiTheme="minorHAnsi" w:hAnsiTheme="minorHAnsi"/>
                <w:b/>
                <w:sz w:val="18"/>
                <w:szCs w:val="18"/>
              </w:rPr>
            </w:pPr>
            <w:del w:id="541" w:author="Markstrum, Alexis@Energy" w:date="2019-10-16T09:03:00Z">
              <w:r w:rsidRPr="00F26A73" w:rsidDel="00AF4DC2">
                <w:rPr>
                  <w:rFonts w:asciiTheme="minorHAnsi" w:hAnsiTheme="minorHAnsi"/>
                  <w:b/>
                  <w:sz w:val="18"/>
                  <w:szCs w:val="18"/>
                </w:rPr>
                <w:delText>Notes</w:delText>
              </w:r>
            </w:del>
          </w:p>
        </w:tc>
      </w:tr>
      <w:tr w:rsidR="007277D4" w:rsidDel="00AF4DC2" w14:paraId="2A4A8574" w14:textId="12A949E5" w:rsidTr="00F26A73">
        <w:trPr>
          <w:trHeight w:val="245"/>
          <w:del w:id="542" w:author="Markstrum, Alexis@Energy" w:date="2019-10-16T09:03: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480B45F0" w:rsidR="007277D4" w:rsidDel="00AF4DC2" w:rsidRDefault="007277D4" w:rsidP="007277D4">
            <w:pPr>
              <w:keepNext/>
              <w:suppressAutoHyphens/>
              <w:jc w:val="center"/>
              <w:rPr>
                <w:del w:id="543" w:author="Markstrum, Alexis@Energy" w:date="2019-10-16T09:03:00Z"/>
                <w:rFonts w:asciiTheme="minorHAnsi" w:hAnsiTheme="minorHAnsi"/>
                <w:sz w:val="18"/>
                <w:szCs w:val="18"/>
              </w:rPr>
            </w:pPr>
            <w:del w:id="544" w:author="Markstrum, Alexis@Energy" w:date="2019-10-16T09:03:00Z">
              <w:r w:rsidDel="00AF4DC2">
                <w:rPr>
                  <w:rFonts w:asciiTheme="minorHAnsi" w:hAnsiTheme="minorHAnsi"/>
                  <w:sz w:val="18"/>
                  <w:szCs w:val="18"/>
                </w:rPr>
                <w:delText>Kitchen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17BCA22D" w:rsidR="007277D4" w:rsidDel="00AF4DC2" w:rsidRDefault="007277D4" w:rsidP="007277D4">
            <w:pPr>
              <w:keepNext/>
              <w:suppressAutoHyphens/>
              <w:jc w:val="center"/>
              <w:rPr>
                <w:del w:id="545" w:author="Markstrum, Alexis@Energy" w:date="2019-10-16T09:03:00Z"/>
                <w:rFonts w:asciiTheme="minorHAnsi" w:hAnsiTheme="minorHAnsi"/>
                <w:sz w:val="18"/>
                <w:szCs w:val="18"/>
              </w:rPr>
            </w:pPr>
            <w:del w:id="546" w:author="Markstrum, Alexis@Energy" w:date="2019-10-16T09:03:00Z">
              <w:r w:rsidDel="00AF4DC2">
                <w:rPr>
                  <w:rFonts w:asciiTheme="minorHAnsi" w:hAnsiTheme="minorHAnsi"/>
                  <w:sz w:val="18"/>
                  <w:szCs w:val="18"/>
                </w:rPr>
                <w:delText>5 ACH</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1A38DDFF" w:rsidR="007277D4" w:rsidDel="00AF4DC2" w:rsidRDefault="007277D4" w:rsidP="007277D4">
            <w:pPr>
              <w:keepNext/>
              <w:suppressAutoHyphens/>
              <w:rPr>
                <w:del w:id="547" w:author="Markstrum, Alexis@Energy" w:date="2019-10-16T09:03:00Z"/>
                <w:rFonts w:asciiTheme="minorHAnsi" w:hAnsiTheme="minorHAnsi"/>
                <w:sz w:val="18"/>
                <w:szCs w:val="18"/>
              </w:rPr>
            </w:pPr>
            <w:del w:id="548" w:author="Markstrum, Alexis@Energy" w:date="2019-10-16T09:03:00Z">
              <w:r w:rsidDel="00AF4DC2">
                <w:rPr>
                  <w:rFonts w:asciiTheme="minorHAnsi" w:hAnsiTheme="minorHAnsi"/>
                  <w:sz w:val="18"/>
                  <w:szCs w:val="18"/>
                </w:rPr>
                <w:delText>Based on kitchen volume.</w:delText>
              </w:r>
            </w:del>
          </w:p>
        </w:tc>
      </w:tr>
      <w:tr w:rsidR="007277D4" w:rsidDel="00AF4DC2" w14:paraId="53D1BDBC" w14:textId="4A95C52F" w:rsidTr="00F26A73">
        <w:trPr>
          <w:trHeight w:val="245"/>
          <w:del w:id="549" w:author="Markstrum, Alexis@Energy" w:date="2019-10-16T09:03: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0EAAD669" w:rsidR="007277D4" w:rsidDel="00AF4DC2" w:rsidRDefault="007277D4" w:rsidP="007277D4">
            <w:pPr>
              <w:keepNext/>
              <w:suppressAutoHyphens/>
              <w:jc w:val="center"/>
              <w:rPr>
                <w:del w:id="550" w:author="Markstrum, Alexis@Energy" w:date="2019-10-16T09:03:00Z"/>
                <w:rFonts w:asciiTheme="minorHAnsi" w:hAnsiTheme="minorHAnsi"/>
                <w:sz w:val="18"/>
                <w:szCs w:val="18"/>
              </w:rPr>
            </w:pPr>
            <w:del w:id="551" w:author="Markstrum, Alexis@Energy" w:date="2019-10-16T09:03:00Z">
              <w:r w:rsidDel="00AF4DC2">
                <w:rPr>
                  <w:rFonts w:asciiTheme="minorHAnsi" w:hAnsiTheme="minorHAnsi"/>
                  <w:sz w:val="18"/>
                  <w:szCs w:val="18"/>
                </w:rPr>
                <w:delText>Bathroom</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927748C" w:rsidR="007277D4" w:rsidDel="00AF4DC2" w:rsidRDefault="007277D4" w:rsidP="007277D4">
            <w:pPr>
              <w:keepNext/>
              <w:suppressAutoHyphens/>
              <w:jc w:val="center"/>
              <w:rPr>
                <w:del w:id="552" w:author="Markstrum, Alexis@Energy" w:date="2019-10-16T09:03:00Z"/>
                <w:rFonts w:asciiTheme="minorHAnsi" w:hAnsiTheme="minorHAnsi"/>
                <w:sz w:val="18"/>
                <w:szCs w:val="18"/>
              </w:rPr>
            </w:pPr>
            <w:del w:id="553" w:author="Markstrum, Alexis@Energy" w:date="2019-10-16T09:03:00Z">
              <w:r w:rsidDel="00AF4DC2">
                <w:rPr>
                  <w:rFonts w:asciiTheme="minorHAnsi" w:hAnsiTheme="minorHAnsi"/>
                  <w:sz w:val="18"/>
                  <w:szCs w:val="18"/>
                </w:rPr>
                <w:delText>20 cfm</w:delText>
              </w:r>
            </w:del>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9AF0668" w:rsidR="007277D4" w:rsidDel="00AF4DC2" w:rsidRDefault="007277D4" w:rsidP="007277D4">
            <w:pPr>
              <w:keepNext/>
              <w:suppressAutoHyphens/>
              <w:jc w:val="center"/>
              <w:rPr>
                <w:del w:id="554" w:author="Markstrum, Alexis@Energy" w:date="2019-10-16T09:03:00Z"/>
                <w:rFonts w:asciiTheme="minorHAnsi" w:hAnsiTheme="minorHAnsi"/>
                <w:sz w:val="18"/>
                <w:szCs w:val="18"/>
              </w:rPr>
            </w:pPr>
          </w:p>
        </w:tc>
      </w:tr>
      <w:tr w:rsidR="007277D4" w:rsidDel="00AF4DC2" w14:paraId="2A0E30BE" w14:textId="00C95A6C" w:rsidTr="00F26A73">
        <w:trPr>
          <w:trHeight w:val="245"/>
          <w:del w:id="555" w:author="Markstrum, Alexis@Energy" w:date="2019-10-16T09:03:00Z"/>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0089F7DC" w:rsidR="007277D4" w:rsidDel="00AF4DC2" w:rsidRDefault="007277D4" w:rsidP="007277D4">
            <w:pPr>
              <w:keepNext/>
              <w:rPr>
                <w:del w:id="556" w:author="Markstrum, Alexis@Energy" w:date="2019-10-16T09:03:00Z"/>
                <w:rFonts w:asciiTheme="minorHAnsi" w:hAnsiTheme="minorHAnsi"/>
                <w:b/>
                <w:sz w:val="18"/>
                <w:szCs w:val="18"/>
              </w:rPr>
            </w:pPr>
            <w:del w:id="557" w:author="Markstrum, Alexis@Energy" w:date="2019-10-16T09:03:00Z">
              <w:r w:rsidDel="00AF4DC2">
                <w:rPr>
                  <w:rFonts w:asciiTheme="minorHAnsi" w:hAnsiTheme="minorHAnsi"/>
                  <w:b/>
                  <w:sz w:val="18"/>
                  <w:szCs w:val="18"/>
                </w:rPr>
                <w:delText>Table 5.3</w:delText>
              </w:r>
            </w:del>
          </w:p>
          <w:p w14:paraId="3EF076E6" w14:textId="51533948" w:rsidR="007277D4" w:rsidDel="00AF4DC2" w:rsidRDefault="007277D4" w:rsidP="007277D4">
            <w:pPr>
              <w:keepNext/>
              <w:rPr>
                <w:del w:id="558" w:author="Markstrum, Alexis@Energy" w:date="2019-10-16T09:03:00Z"/>
                <w:rFonts w:asciiTheme="minorHAnsi" w:hAnsiTheme="minorHAnsi"/>
                <w:sz w:val="18"/>
                <w:szCs w:val="18"/>
              </w:rPr>
            </w:pPr>
            <w:del w:id="559" w:author="Markstrum, Alexis@Energy" w:date="2019-10-16T09:03:00Z">
              <w:r w:rsidDel="00AF4DC2">
                <w:rPr>
                  <w:rFonts w:asciiTheme="minorHAnsi" w:hAnsiTheme="minorHAnsi"/>
                  <w:b/>
                  <w:sz w:val="18"/>
                  <w:szCs w:val="18"/>
                </w:rPr>
                <w:delText>Prescriptive Duct Sizing Requirements</w:delText>
              </w:r>
            </w:del>
          </w:p>
        </w:tc>
      </w:tr>
      <w:tr w:rsidR="007277D4" w:rsidDel="00AF4DC2" w14:paraId="396CA7AB" w14:textId="6BB5B864" w:rsidTr="00F26A73">
        <w:trPr>
          <w:trHeight w:val="245"/>
          <w:del w:id="560" w:author="Markstrum, Alexis@Energy" w:date="2019-10-16T09:03:00Z"/>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2B1A8C04" w:rsidR="007277D4" w:rsidDel="00AF4DC2" w:rsidRDefault="007277D4" w:rsidP="007277D4">
            <w:pPr>
              <w:keepNext/>
              <w:jc w:val="center"/>
              <w:rPr>
                <w:del w:id="561" w:author="Markstrum, Alexis@Energy" w:date="2019-10-16T09:03:00Z"/>
                <w:rFonts w:asciiTheme="minorHAnsi" w:hAnsiTheme="minorHAnsi"/>
                <w:sz w:val="18"/>
                <w:szCs w:val="18"/>
              </w:rPr>
            </w:pPr>
            <w:del w:id="562" w:author="Markstrum, Alexis@Energy" w:date="2019-10-16T09:03:00Z">
              <w:r w:rsidDel="00AF4DC2">
                <w:rPr>
                  <w:rFonts w:asciiTheme="minorHAnsi" w:hAnsiTheme="minorHAnsi"/>
                  <w:sz w:val="18"/>
                  <w:szCs w:val="18"/>
                </w:rPr>
                <w:delText>Duct Type</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4E8C581B" w:rsidR="007277D4" w:rsidDel="00AF4DC2" w:rsidRDefault="007277D4" w:rsidP="007277D4">
            <w:pPr>
              <w:keepNext/>
              <w:jc w:val="center"/>
              <w:rPr>
                <w:del w:id="563" w:author="Markstrum, Alexis@Energy" w:date="2019-10-16T09:03:00Z"/>
                <w:rFonts w:asciiTheme="minorHAnsi" w:hAnsiTheme="minorHAnsi"/>
                <w:sz w:val="18"/>
                <w:szCs w:val="18"/>
              </w:rPr>
            </w:pPr>
            <w:del w:id="564" w:author="Markstrum, Alexis@Energy" w:date="2019-10-16T09:03:00Z">
              <w:r w:rsidDel="00AF4DC2">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636D1B1B" w:rsidR="007277D4" w:rsidDel="00AF4DC2" w:rsidRDefault="007277D4" w:rsidP="007277D4">
            <w:pPr>
              <w:keepNext/>
              <w:jc w:val="center"/>
              <w:rPr>
                <w:del w:id="565" w:author="Markstrum, Alexis@Energy" w:date="2019-10-16T09:03:00Z"/>
                <w:rFonts w:asciiTheme="minorHAnsi" w:hAnsiTheme="minorHAnsi"/>
                <w:sz w:val="18"/>
                <w:szCs w:val="18"/>
              </w:rPr>
            </w:pPr>
            <w:del w:id="566" w:author="Markstrum, Alexis@Energy" w:date="2019-10-16T09:03:00Z">
              <w:r w:rsidDel="00AF4DC2">
                <w:rPr>
                  <w:rFonts w:asciiTheme="minorHAnsi" w:hAnsiTheme="minorHAnsi"/>
                  <w:sz w:val="18"/>
                  <w:szCs w:val="18"/>
                </w:rPr>
                <w:delText>Smooth Duct</w:delText>
              </w:r>
            </w:del>
          </w:p>
        </w:tc>
      </w:tr>
      <w:tr w:rsidR="007277D4" w:rsidDel="00AF4DC2" w14:paraId="3CA5F168" w14:textId="702E02E5" w:rsidTr="00F26A73">
        <w:trPr>
          <w:trHeight w:val="432"/>
          <w:del w:id="567" w:author="Markstrum, Alexis@Energy" w:date="2019-10-16T09:03:00Z"/>
        </w:trPr>
        <w:tc>
          <w:tcPr>
            <w:tcW w:w="1628" w:type="dxa"/>
            <w:tcBorders>
              <w:top w:val="single" w:sz="4" w:space="0" w:color="auto"/>
              <w:left w:val="single" w:sz="4" w:space="0" w:color="auto"/>
              <w:bottom w:val="single" w:sz="4" w:space="0" w:color="auto"/>
              <w:right w:val="single" w:sz="4" w:space="0" w:color="auto"/>
            </w:tcBorders>
            <w:hideMark/>
          </w:tcPr>
          <w:p w14:paraId="18691FB8" w14:textId="37951CFB" w:rsidR="007277D4" w:rsidDel="00AF4DC2" w:rsidRDefault="007277D4" w:rsidP="007277D4">
            <w:pPr>
              <w:keepNext/>
              <w:jc w:val="center"/>
              <w:rPr>
                <w:del w:id="568" w:author="Markstrum, Alexis@Energy" w:date="2019-10-16T09:03:00Z"/>
                <w:rFonts w:asciiTheme="minorHAnsi" w:hAnsiTheme="minorHAnsi"/>
                <w:sz w:val="18"/>
                <w:szCs w:val="18"/>
              </w:rPr>
            </w:pPr>
            <w:del w:id="569" w:author="Markstrum, Alexis@Energy" w:date="2019-10-16T09:03:00Z">
              <w:r w:rsidDel="00AF4DC2">
                <w:rPr>
                  <w:rFonts w:asciiTheme="minorHAnsi" w:hAnsiTheme="minorHAnsi"/>
                  <w:color w:val="000000"/>
                  <w:sz w:val="18"/>
                  <w:szCs w:val="18"/>
                </w:rPr>
                <w:delText>F</w:delText>
              </w:r>
              <w:r w:rsidDel="00AF4DC2">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180B2C02" w:rsidR="007277D4" w:rsidDel="00AF4DC2" w:rsidRDefault="007277D4" w:rsidP="007277D4">
            <w:pPr>
              <w:keepNext/>
              <w:suppressAutoHyphens/>
              <w:spacing w:before="240"/>
              <w:jc w:val="center"/>
              <w:rPr>
                <w:del w:id="570" w:author="Markstrum, Alexis@Energy" w:date="2019-10-16T09:03:00Z"/>
                <w:rFonts w:asciiTheme="minorHAnsi" w:hAnsiTheme="minorHAnsi"/>
                <w:sz w:val="18"/>
                <w:szCs w:val="18"/>
              </w:rPr>
            </w:pPr>
            <w:del w:id="571" w:author="Markstrum, Alexis@Energy" w:date="2019-10-16T09:03:00Z">
              <w:r w:rsidDel="00AF4DC2">
                <w:rPr>
                  <w:rFonts w:asciiTheme="minorHAnsi" w:hAnsiTheme="minorHAnsi"/>
                  <w:sz w:val="18"/>
                  <w:szCs w:val="18"/>
                </w:rPr>
                <w:delText>50</w:delText>
              </w:r>
            </w:del>
          </w:p>
        </w:tc>
        <w:tc>
          <w:tcPr>
            <w:tcW w:w="1281" w:type="dxa"/>
            <w:tcBorders>
              <w:top w:val="single" w:sz="4" w:space="0" w:color="auto"/>
              <w:left w:val="single" w:sz="4" w:space="0" w:color="auto"/>
              <w:bottom w:val="single" w:sz="4" w:space="0" w:color="auto"/>
              <w:right w:val="single" w:sz="4" w:space="0" w:color="auto"/>
            </w:tcBorders>
            <w:hideMark/>
          </w:tcPr>
          <w:p w14:paraId="5AF53BAD" w14:textId="54A6FF2D" w:rsidR="007277D4" w:rsidDel="00AF4DC2" w:rsidRDefault="007277D4" w:rsidP="007277D4">
            <w:pPr>
              <w:keepNext/>
              <w:suppressAutoHyphens/>
              <w:spacing w:before="240"/>
              <w:jc w:val="center"/>
              <w:rPr>
                <w:del w:id="572" w:author="Markstrum, Alexis@Energy" w:date="2019-10-16T09:03:00Z"/>
                <w:rFonts w:asciiTheme="minorHAnsi" w:hAnsiTheme="minorHAnsi"/>
                <w:sz w:val="18"/>
                <w:szCs w:val="18"/>
              </w:rPr>
            </w:pPr>
            <w:del w:id="573" w:author="Markstrum, Alexis@Energy" w:date="2019-10-16T09:03:00Z">
              <w:r w:rsidDel="00AF4DC2">
                <w:rPr>
                  <w:rFonts w:asciiTheme="minorHAnsi" w:hAnsiTheme="minorHAnsi"/>
                  <w:sz w:val="18"/>
                  <w:szCs w:val="18"/>
                </w:rPr>
                <w:delText>80</w:delText>
              </w:r>
            </w:del>
          </w:p>
        </w:tc>
        <w:tc>
          <w:tcPr>
            <w:tcW w:w="1002" w:type="dxa"/>
            <w:tcBorders>
              <w:top w:val="single" w:sz="4" w:space="0" w:color="auto"/>
              <w:left w:val="single" w:sz="4" w:space="0" w:color="auto"/>
              <w:bottom w:val="single" w:sz="4" w:space="0" w:color="auto"/>
              <w:right w:val="single" w:sz="4" w:space="0" w:color="auto"/>
            </w:tcBorders>
            <w:hideMark/>
          </w:tcPr>
          <w:p w14:paraId="0CFF3637" w14:textId="5FAFC93E" w:rsidR="007277D4" w:rsidDel="00AF4DC2" w:rsidRDefault="007277D4" w:rsidP="007277D4">
            <w:pPr>
              <w:keepNext/>
              <w:suppressAutoHyphens/>
              <w:spacing w:before="240"/>
              <w:jc w:val="center"/>
              <w:rPr>
                <w:del w:id="574" w:author="Markstrum, Alexis@Energy" w:date="2019-10-16T09:03:00Z"/>
                <w:rFonts w:asciiTheme="minorHAnsi" w:hAnsiTheme="minorHAnsi"/>
                <w:sz w:val="18"/>
                <w:szCs w:val="18"/>
              </w:rPr>
            </w:pPr>
            <w:del w:id="575" w:author="Markstrum, Alexis@Energy" w:date="2019-10-16T09:03:00Z">
              <w:r w:rsidDel="00AF4DC2">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hideMark/>
          </w:tcPr>
          <w:p w14:paraId="35CF91B4" w14:textId="1B26E39D" w:rsidR="007277D4" w:rsidDel="00AF4DC2" w:rsidRDefault="007277D4" w:rsidP="007277D4">
            <w:pPr>
              <w:keepNext/>
              <w:suppressAutoHyphens/>
              <w:spacing w:before="240"/>
              <w:jc w:val="center"/>
              <w:rPr>
                <w:del w:id="576" w:author="Markstrum, Alexis@Energy" w:date="2019-10-16T09:03:00Z"/>
                <w:rFonts w:asciiTheme="minorHAnsi" w:hAnsiTheme="minorHAnsi"/>
                <w:sz w:val="18"/>
                <w:szCs w:val="18"/>
              </w:rPr>
            </w:pPr>
            <w:del w:id="577" w:author="Markstrum, Alexis@Energy" w:date="2019-10-16T09:03:00Z">
              <w:r w:rsidDel="00AF4DC2">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hideMark/>
          </w:tcPr>
          <w:p w14:paraId="7715894B" w14:textId="3F9C96E1" w:rsidR="007277D4" w:rsidDel="00AF4DC2" w:rsidRDefault="007277D4" w:rsidP="007277D4">
            <w:pPr>
              <w:keepNext/>
              <w:suppressAutoHyphens/>
              <w:spacing w:before="240"/>
              <w:jc w:val="center"/>
              <w:rPr>
                <w:del w:id="578" w:author="Markstrum, Alexis@Energy" w:date="2019-10-16T09:03:00Z"/>
                <w:rFonts w:asciiTheme="minorHAnsi" w:hAnsiTheme="minorHAnsi"/>
                <w:sz w:val="18"/>
                <w:szCs w:val="18"/>
              </w:rPr>
            </w:pPr>
            <w:del w:id="579" w:author="Markstrum, Alexis@Energy" w:date="2019-10-16T09:03:00Z">
              <w:r w:rsidDel="00AF4DC2">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hideMark/>
          </w:tcPr>
          <w:p w14:paraId="1040F976" w14:textId="590A4C0B" w:rsidR="007277D4" w:rsidDel="00AF4DC2" w:rsidRDefault="007277D4" w:rsidP="007277D4">
            <w:pPr>
              <w:keepNext/>
              <w:suppressAutoHyphens/>
              <w:spacing w:before="240"/>
              <w:jc w:val="center"/>
              <w:rPr>
                <w:del w:id="580" w:author="Markstrum, Alexis@Energy" w:date="2019-10-16T09:03:00Z"/>
                <w:rFonts w:asciiTheme="minorHAnsi" w:hAnsiTheme="minorHAnsi"/>
                <w:sz w:val="18"/>
                <w:szCs w:val="18"/>
              </w:rPr>
            </w:pPr>
            <w:del w:id="581" w:author="Markstrum, Alexis@Energy" w:date="2019-10-16T09:03:00Z">
              <w:r w:rsidDel="00AF4DC2">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hideMark/>
          </w:tcPr>
          <w:p w14:paraId="27AED70C" w14:textId="4EF82158" w:rsidR="007277D4" w:rsidDel="00AF4DC2" w:rsidRDefault="007277D4" w:rsidP="007277D4">
            <w:pPr>
              <w:keepNext/>
              <w:suppressAutoHyphens/>
              <w:spacing w:before="240"/>
              <w:jc w:val="center"/>
              <w:rPr>
                <w:del w:id="582" w:author="Markstrum, Alexis@Energy" w:date="2019-10-16T09:03:00Z"/>
                <w:rFonts w:asciiTheme="minorHAnsi" w:hAnsiTheme="minorHAnsi"/>
                <w:sz w:val="18"/>
                <w:szCs w:val="18"/>
              </w:rPr>
            </w:pPr>
            <w:del w:id="583" w:author="Markstrum, Alexis@Energy" w:date="2019-10-16T09:03:00Z">
              <w:r w:rsidDel="00AF4DC2">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hideMark/>
          </w:tcPr>
          <w:p w14:paraId="797C9D28" w14:textId="2012114A" w:rsidR="007277D4" w:rsidDel="00AF4DC2" w:rsidRDefault="007277D4" w:rsidP="007277D4">
            <w:pPr>
              <w:keepNext/>
              <w:suppressAutoHyphens/>
              <w:spacing w:before="240"/>
              <w:jc w:val="center"/>
              <w:rPr>
                <w:del w:id="584" w:author="Markstrum, Alexis@Energy" w:date="2019-10-16T09:03:00Z"/>
                <w:rFonts w:asciiTheme="minorHAnsi" w:hAnsiTheme="minorHAnsi"/>
                <w:sz w:val="18"/>
                <w:szCs w:val="18"/>
              </w:rPr>
            </w:pPr>
            <w:del w:id="585" w:author="Markstrum, Alexis@Energy" w:date="2019-10-16T09:03:00Z">
              <w:r w:rsidDel="00AF4DC2">
                <w:rPr>
                  <w:rFonts w:asciiTheme="minorHAnsi" w:hAnsiTheme="minorHAnsi"/>
                  <w:sz w:val="18"/>
                  <w:szCs w:val="18"/>
                </w:rPr>
                <w:delText>125</w:delText>
              </w:r>
            </w:del>
          </w:p>
        </w:tc>
      </w:tr>
      <w:tr w:rsidR="007277D4" w:rsidDel="00AF4DC2" w14:paraId="02DB4FBE" w14:textId="6AA2D3A1" w:rsidTr="00F26A73">
        <w:trPr>
          <w:trHeight w:val="269"/>
          <w:del w:id="586" w:author="Markstrum, Alexis@Energy" w:date="2019-10-16T09:03:00Z"/>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3032022E" w:rsidR="007277D4" w:rsidDel="00AF4DC2" w:rsidRDefault="007277D4" w:rsidP="007277D4">
            <w:pPr>
              <w:keepNext/>
              <w:jc w:val="center"/>
              <w:rPr>
                <w:del w:id="587" w:author="Markstrum, Alexis@Energy" w:date="2019-10-16T09:03:00Z"/>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1D0F2FA0" w:rsidR="007277D4" w:rsidDel="00AF4DC2" w:rsidRDefault="007277D4" w:rsidP="007277D4">
            <w:pPr>
              <w:keepNext/>
              <w:jc w:val="center"/>
              <w:rPr>
                <w:del w:id="588" w:author="Markstrum, Alexis@Energy" w:date="2019-10-16T09:03:00Z"/>
                <w:rFonts w:asciiTheme="minorHAnsi" w:hAnsiTheme="minorHAnsi"/>
                <w:sz w:val="18"/>
                <w:szCs w:val="18"/>
              </w:rPr>
            </w:pPr>
            <w:del w:id="589" w:author="Markstrum, Alexis@Energy" w:date="2019-10-16T09:03:00Z">
              <w:r w:rsidDel="00AF4DC2">
                <w:rPr>
                  <w:rFonts w:asciiTheme="minorHAnsi" w:hAnsiTheme="minorHAnsi"/>
                  <w:sz w:val="18"/>
                  <w:szCs w:val="18"/>
                </w:rPr>
                <w:delText>Maximum Allowable Duct Length (ft)</w:delText>
              </w:r>
            </w:del>
          </w:p>
        </w:tc>
      </w:tr>
      <w:tr w:rsidR="007277D4" w:rsidDel="00AF4DC2" w14:paraId="2839C132" w14:textId="43471295" w:rsidTr="00F26A73">
        <w:trPr>
          <w:trHeight w:val="245"/>
          <w:del w:id="590" w:author="Markstrum, Alexis@Energy" w:date="2019-10-16T09:03:00Z"/>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56928804" w:rsidR="007277D4" w:rsidDel="00AF4DC2" w:rsidRDefault="007277D4" w:rsidP="007277D4">
            <w:pPr>
              <w:keepNext/>
              <w:jc w:val="center"/>
              <w:rPr>
                <w:del w:id="591" w:author="Markstrum, Alexis@Energy" w:date="2019-10-16T09:03:00Z"/>
                <w:rFonts w:asciiTheme="minorHAnsi" w:hAnsiTheme="minorHAnsi"/>
                <w:sz w:val="18"/>
                <w:szCs w:val="18"/>
              </w:rPr>
            </w:pPr>
            <w:del w:id="592" w:author="Markstrum, Alexis@Energy" w:date="2019-10-16T09:03:00Z">
              <w:r w:rsidDel="00AF4DC2">
                <w:rPr>
                  <w:rFonts w:asciiTheme="minorHAnsi" w:hAnsiTheme="minorHAnsi"/>
                  <w:sz w:val="18"/>
                  <w:szCs w:val="18"/>
                </w:rPr>
                <w:delText>Diameter, (in)</w:delText>
              </w:r>
            </w:del>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0E873227" w:rsidR="007277D4" w:rsidDel="00AF4DC2" w:rsidRDefault="007277D4" w:rsidP="007277D4">
            <w:pPr>
              <w:keepNext/>
              <w:jc w:val="center"/>
              <w:rPr>
                <w:del w:id="593" w:author="Markstrum, Alexis@Energy" w:date="2019-10-16T09:03:00Z"/>
                <w:rFonts w:asciiTheme="minorHAnsi" w:hAnsiTheme="minorHAnsi"/>
                <w:sz w:val="18"/>
                <w:szCs w:val="18"/>
              </w:rPr>
            </w:pPr>
            <w:del w:id="594" w:author="Markstrum, Alexis@Energy" w:date="2019-10-16T09:03:00Z">
              <w:r w:rsidDel="00AF4DC2">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38CD9E84" w:rsidR="007277D4" w:rsidDel="00AF4DC2" w:rsidRDefault="007277D4" w:rsidP="007277D4">
            <w:pPr>
              <w:keepNext/>
              <w:jc w:val="center"/>
              <w:rPr>
                <w:del w:id="595" w:author="Markstrum, Alexis@Energy" w:date="2019-10-16T09:03:00Z"/>
                <w:rFonts w:asciiTheme="minorHAnsi" w:hAnsiTheme="minorHAnsi"/>
                <w:sz w:val="18"/>
                <w:szCs w:val="18"/>
              </w:rPr>
            </w:pPr>
            <w:del w:id="596" w:author="Markstrum, Alexis@Energy" w:date="2019-10-16T09:03:00Z">
              <w:r w:rsidDel="00AF4DC2">
                <w:rPr>
                  <w:rFonts w:asciiTheme="minorHAnsi" w:hAnsiTheme="minorHAnsi"/>
                  <w:sz w:val="18"/>
                  <w:szCs w:val="18"/>
                </w:rPr>
                <w:delText>Smooth Duct</w:delText>
              </w:r>
            </w:del>
          </w:p>
        </w:tc>
      </w:tr>
      <w:tr w:rsidR="007277D4" w:rsidDel="00AF4DC2" w14:paraId="3163F81A" w14:textId="40AB13E9" w:rsidTr="00F26A73">
        <w:trPr>
          <w:trHeight w:val="245"/>
          <w:del w:id="597" w:author="Markstrum, Alexis@Energy" w:date="2019-10-16T09:03:00Z"/>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686B1A84" w:rsidR="007277D4" w:rsidDel="00AF4DC2" w:rsidRDefault="007277D4" w:rsidP="007277D4">
            <w:pPr>
              <w:keepNext/>
              <w:jc w:val="center"/>
              <w:rPr>
                <w:del w:id="598" w:author="Markstrum, Alexis@Energy" w:date="2019-10-16T09:03:00Z"/>
                <w:rFonts w:asciiTheme="minorHAnsi" w:hAnsiTheme="minorHAnsi"/>
                <w:sz w:val="18"/>
                <w:szCs w:val="18"/>
              </w:rPr>
            </w:pPr>
            <w:del w:id="599" w:author="Markstrum, Alexis@Energy" w:date="2019-10-16T09:03:00Z">
              <w:r w:rsidDel="00AF4DC2">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42CD7D90" w:rsidR="007277D4" w:rsidDel="00AF4DC2" w:rsidRDefault="007277D4" w:rsidP="007277D4">
            <w:pPr>
              <w:keepNext/>
              <w:jc w:val="center"/>
              <w:rPr>
                <w:del w:id="600" w:author="Markstrum, Alexis@Energy" w:date="2019-10-16T09:03:00Z"/>
                <w:rFonts w:asciiTheme="minorHAnsi" w:hAnsiTheme="minorHAnsi"/>
                <w:sz w:val="18"/>
                <w:szCs w:val="18"/>
              </w:rPr>
            </w:pPr>
            <w:del w:id="601" w:author="Markstrum, Alexis@Energy" w:date="2019-10-16T09:03:00Z">
              <w:r w:rsidDel="00AF4DC2">
                <w:rPr>
                  <w:rFonts w:asciiTheme="minorHAnsi" w:hAnsiTheme="minorHAnsi"/>
                  <w:sz w:val="18"/>
                  <w:szCs w:val="18"/>
                </w:rPr>
                <w:delText>X</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003DB130" w:rsidR="007277D4" w:rsidDel="00AF4DC2" w:rsidRDefault="007277D4" w:rsidP="007277D4">
            <w:pPr>
              <w:keepNext/>
              <w:jc w:val="center"/>
              <w:rPr>
                <w:del w:id="602" w:author="Markstrum, Alexis@Energy" w:date="2019-10-16T09:03:00Z"/>
                <w:rFonts w:asciiTheme="minorHAnsi" w:hAnsiTheme="minorHAnsi"/>
                <w:color w:val="000000"/>
                <w:sz w:val="18"/>
                <w:szCs w:val="18"/>
              </w:rPr>
            </w:pPr>
            <w:del w:id="603" w:author="Markstrum, Alexis@Energy" w:date="2019-10-16T09:03:00Z">
              <w:r w:rsidDel="00AF4DC2">
                <w:rPr>
                  <w:rFonts w:asciiTheme="minorHAnsi" w:hAnsiTheme="minorHAnsi"/>
                  <w:sz w:val="18"/>
                  <w:szCs w:val="18"/>
                </w:rPr>
                <w:delText>X</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2E6A862F" w:rsidR="007277D4" w:rsidDel="00AF4DC2" w:rsidRDefault="007277D4" w:rsidP="007277D4">
            <w:pPr>
              <w:keepNext/>
              <w:jc w:val="center"/>
              <w:rPr>
                <w:del w:id="604" w:author="Markstrum, Alexis@Energy" w:date="2019-10-16T09:03:00Z"/>
                <w:rFonts w:asciiTheme="minorHAnsi" w:hAnsiTheme="minorHAnsi"/>
                <w:sz w:val="18"/>
                <w:szCs w:val="18"/>
              </w:rPr>
            </w:pPr>
            <w:del w:id="605" w:author="Markstrum, Alexis@Energy" w:date="2019-10-16T09:03:00Z">
              <w:r w:rsidDel="00AF4DC2">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623690E" w:rsidR="007277D4" w:rsidDel="00AF4DC2" w:rsidRDefault="007277D4" w:rsidP="007277D4">
            <w:pPr>
              <w:keepNext/>
              <w:jc w:val="center"/>
              <w:rPr>
                <w:del w:id="606" w:author="Markstrum, Alexis@Energy" w:date="2019-10-16T09:03:00Z"/>
                <w:rFonts w:asciiTheme="minorHAnsi" w:hAnsiTheme="minorHAnsi"/>
                <w:sz w:val="18"/>
                <w:szCs w:val="18"/>
              </w:rPr>
            </w:pPr>
            <w:del w:id="607" w:author="Markstrum, Alexis@Energy" w:date="2019-10-16T09:03:00Z">
              <w:r w:rsidDel="00AF4DC2">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6A7FAFEC" w:rsidR="007277D4" w:rsidDel="00AF4DC2" w:rsidRDefault="007277D4" w:rsidP="007277D4">
            <w:pPr>
              <w:keepNext/>
              <w:jc w:val="center"/>
              <w:rPr>
                <w:del w:id="608" w:author="Markstrum, Alexis@Energy" w:date="2019-10-16T09:03:00Z"/>
                <w:rFonts w:asciiTheme="minorHAnsi" w:hAnsiTheme="minorHAnsi"/>
                <w:sz w:val="18"/>
                <w:szCs w:val="18"/>
              </w:rPr>
            </w:pPr>
            <w:del w:id="609" w:author="Markstrum, Alexis@Energy" w:date="2019-10-16T09:03:00Z">
              <w:r w:rsidDel="00AF4DC2">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18AB8AE9" w:rsidR="007277D4" w:rsidDel="00AF4DC2" w:rsidRDefault="007277D4" w:rsidP="007277D4">
            <w:pPr>
              <w:keepNext/>
              <w:jc w:val="center"/>
              <w:rPr>
                <w:del w:id="610" w:author="Markstrum, Alexis@Energy" w:date="2019-10-16T09:03:00Z"/>
                <w:rFonts w:asciiTheme="minorHAnsi" w:hAnsiTheme="minorHAnsi"/>
                <w:sz w:val="18"/>
                <w:szCs w:val="18"/>
              </w:rPr>
            </w:pPr>
            <w:del w:id="611" w:author="Markstrum, Alexis@Energy" w:date="2019-10-16T09:03:00Z">
              <w:r w:rsidDel="00AF4DC2">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099C31D2" w:rsidR="007277D4" w:rsidDel="00AF4DC2" w:rsidRDefault="007277D4" w:rsidP="007277D4">
            <w:pPr>
              <w:keepNext/>
              <w:jc w:val="center"/>
              <w:rPr>
                <w:del w:id="612" w:author="Markstrum, Alexis@Energy" w:date="2019-10-16T09:03:00Z"/>
                <w:rFonts w:asciiTheme="minorHAnsi" w:hAnsiTheme="minorHAnsi"/>
                <w:sz w:val="18"/>
                <w:szCs w:val="18"/>
              </w:rPr>
            </w:pPr>
            <w:del w:id="613" w:author="Markstrum, Alexis@Energy" w:date="2019-10-16T09:03:00Z">
              <w:r w:rsidDel="00AF4DC2">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4501E66" w:rsidR="007277D4" w:rsidDel="00AF4DC2" w:rsidRDefault="007277D4" w:rsidP="007277D4">
            <w:pPr>
              <w:keepNext/>
              <w:jc w:val="center"/>
              <w:rPr>
                <w:del w:id="614" w:author="Markstrum, Alexis@Energy" w:date="2019-10-16T09:03:00Z"/>
                <w:rFonts w:asciiTheme="minorHAnsi" w:hAnsiTheme="minorHAnsi"/>
                <w:sz w:val="18"/>
                <w:szCs w:val="18"/>
              </w:rPr>
            </w:pPr>
            <w:del w:id="615" w:author="Markstrum, Alexis@Energy" w:date="2019-10-16T09:03:00Z">
              <w:r w:rsidDel="00AF4DC2">
                <w:rPr>
                  <w:rFonts w:asciiTheme="minorHAnsi" w:hAnsiTheme="minorHAnsi"/>
                  <w:sz w:val="18"/>
                  <w:szCs w:val="18"/>
                </w:rPr>
                <w:delText>X</w:delText>
              </w:r>
            </w:del>
          </w:p>
        </w:tc>
      </w:tr>
      <w:tr w:rsidR="007277D4" w:rsidDel="00AF4DC2" w14:paraId="3A2DF305" w14:textId="2B92B601" w:rsidTr="00F26A73">
        <w:trPr>
          <w:trHeight w:val="245"/>
          <w:del w:id="616" w:author="Markstrum, Alexis@Energy" w:date="2019-10-16T09:03:00Z"/>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4FFF2758" w:rsidR="007277D4" w:rsidDel="00AF4DC2" w:rsidRDefault="007277D4" w:rsidP="007277D4">
            <w:pPr>
              <w:keepNext/>
              <w:jc w:val="center"/>
              <w:rPr>
                <w:del w:id="617" w:author="Markstrum, Alexis@Energy" w:date="2019-10-16T09:03:00Z"/>
                <w:rFonts w:asciiTheme="minorHAnsi" w:hAnsiTheme="minorHAnsi"/>
                <w:sz w:val="18"/>
                <w:szCs w:val="18"/>
              </w:rPr>
            </w:pPr>
            <w:del w:id="618" w:author="Markstrum, Alexis@Energy" w:date="2019-10-16T09:03:00Z">
              <w:r w:rsidDel="00AF4DC2">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18A4C00C" w:rsidR="007277D4" w:rsidDel="00AF4DC2" w:rsidRDefault="007277D4" w:rsidP="007277D4">
            <w:pPr>
              <w:keepNext/>
              <w:jc w:val="center"/>
              <w:rPr>
                <w:del w:id="619" w:author="Markstrum, Alexis@Energy" w:date="2019-10-16T09:03:00Z"/>
                <w:rFonts w:asciiTheme="minorHAnsi" w:hAnsiTheme="minorHAnsi"/>
                <w:sz w:val="18"/>
                <w:szCs w:val="18"/>
              </w:rPr>
            </w:pPr>
            <w:del w:id="620" w:author="Markstrum, Alexis@Energy" w:date="2019-10-16T09:03:00Z">
              <w:r w:rsidDel="00AF4DC2">
                <w:rPr>
                  <w:rFonts w:asciiTheme="minorHAnsi" w:hAnsiTheme="minorHAnsi"/>
                  <w:sz w:val="18"/>
                  <w:szCs w:val="18"/>
                </w:rPr>
                <w:delText>70</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53097388" w:rsidR="007277D4" w:rsidDel="00AF4DC2" w:rsidRDefault="007277D4" w:rsidP="007277D4">
            <w:pPr>
              <w:keepNext/>
              <w:jc w:val="center"/>
              <w:rPr>
                <w:del w:id="621" w:author="Markstrum, Alexis@Energy" w:date="2019-10-16T09:03:00Z"/>
                <w:rFonts w:asciiTheme="minorHAnsi" w:hAnsiTheme="minorHAnsi"/>
                <w:sz w:val="18"/>
                <w:szCs w:val="18"/>
              </w:rPr>
            </w:pPr>
            <w:del w:id="622" w:author="Markstrum, Alexis@Energy" w:date="2019-10-16T09:03:00Z">
              <w:r w:rsidDel="00AF4DC2">
                <w:rPr>
                  <w:rFonts w:asciiTheme="minorHAnsi" w:hAnsiTheme="minorHAnsi"/>
                  <w:sz w:val="18"/>
                  <w:szCs w:val="18"/>
                </w:rPr>
                <w:delText>3</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5FFD6862" w:rsidR="007277D4" w:rsidDel="00AF4DC2" w:rsidRDefault="007277D4" w:rsidP="007277D4">
            <w:pPr>
              <w:keepNext/>
              <w:jc w:val="center"/>
              <w:rPr>
                <w:del w:id="623" w:author="Markstrum, Alexis@Energy" w:date="2019-10-16T09:03:00Z"/>
                <w:rFonts w:asciiTheme="minorHAnsi" w:hAnsiTheme="minorHAnsi"/>
                <w:sz w:val="18"/>
                <w:szCs w:val="18"/>
              </w:rPr>
            </w:pPr>
            <w:del w:id="624" w:author="Markstrum, Alexis@Energy" w:date="2019-10-16T09:03:00Z">
              <w:r w:rsidDel="00AF4DC2">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17865E77" w:rsidR="007277D4" w:rsidDel="00AF4DC2" w:rsidRDefault="007277D4" w:rsidP="007277D4">
            <w:pPr>
              <w:keepNext/>
              <w:jc w:val="center"/>
              <w:rPr>
                <w:del w:id="625" w:author="Markstrum, Alexis@Energy" w:date="2019-10-16T09:03:00Z"/>
                <w:rFonts w:asciiTheme="minorHAnsi" w:hAnsiTheme="minorHAnsi"/>
                <w:sz w:val="18"/>
                <w:szCs w:val="18"/>
              </w:rPr>
            </w:pPr>
            <w:del w:id="626" w:author="Markstrum, Alexis@Energy" w:date="2019-10-16T09:03:00Z">
              <w:r w:rsidDel="00AF4DC2">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4D2112BC" w:rsidR="007277D4" w:rsidDel="00AF4DC2" w:rsidRDefault="007277D4" w:rsidP="007277D4">
            <w:pPr>
              <w:keepNext/>
              <w:jc w:val="center"/>
              <w:rPr>
                <w:del w:id="627" w:author="Markstrum, Alexis@Energy" w:date="2019-10-16T09:03:00Z"/>
                <w:rFonts w:asciiTheme="minorHAnsi" w:hAnsiTheme="minorHAnsi"/>
                <w:sz w:val="18"/>
                <w:szCs w:val="18"/>
              </w:rPr>
            </w:pPr>
            <w:del w:id="628" w:author="Markstrum, Alexis@Energy" w:date="2019-10-16T09:03:00Z">
              <w:r w:rsidDel="00AF4DC2">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5F92D93" w:rsidR="007277D4" w:rsidDel="00AF4DC2" w:rsidRDefault="007277D4" w:rsidP="007277D4">
            <w:pPr>
              <w:keepNext/>
              <w:jc w:val="center"/>
              <w:rPr>
                <w:del w:id="629" w:author="Markstrum, Alexis@Energy" w:date="2019-10-16T09:03:00Z"/>
                <w:rFonts w:asciiTheme="minorHAnsi" w:hAnsiTheme="minorHAnsi"/>
                <w:sz w:val="18"/>
                <w:szCs w:val="18"/>
              </w:rPr>
            </w:pPr>
            <w:del w:id="630" w:author="Markstrum, Alexis@Energy" w:date="2019-10-16T09:03:00Z">
              <w:r w:rsidDel="00AF4DC2">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53746FAD" w:rsidR="007277D4" w:rsidDel="00AF4DC2" w:rsidRDefault="007277D4" w:rsidP="007277D4">
            <w:pPr>
              <w:keepNext/>
              <w:jc w:val="center"/>
              <w:rPr>
                <w:del w:id="631" w:author="Markstrum, Alexis@Energy" w:date="2019-10-16T09:03:00Z"/>
                <w:rFonts w:asciiTheme="minorHAnsi" w:hAnsiTheme="minorHAnsi"/>
                <w:sz w:val="18"/>
                <w:szCs w:val="18"/>
              </w:rPr>
            </w:pPr>
            <w:del w:id="632" w:author="Markstrum, Alexis@Energy" w:date="2019-10-16T09:03:00Z">
              <w:r w:rsidDel="00AF4DC2">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0807BAB7" w:rsidR="007277D4" w:rsidDel="00AF4DC2" w:rsidRDefault="007277D4" w:rsidP="007277D4">
            <w:pPr>
              <w:keepNext/>
              <w:jc w:val="center"/>
              <w:rPr>
                <w:del w:id="633" w:author="Markstrum, Alexis@Energy" w:date="2019-10-16T09:03:00Z"/>
                <w:rFonts w:asciiTheme="minorHAnsi" w:hAnsiTheme="minorHAnsi"/>
                <w:sz w:val="18"/>
                <w:szCs w:val="18"/>
              </w:rPr>
            </w:pPr>
            <w:del w:id="634" w:author="Markstrum, Alexis@Energy" w:date="2019-10-16T09:03:00Z">
              <w:r w:rsidDel="00AF4DC2">
                <w:rPr>
                  <w:rFonts w:asciiTheme="minorHAnsi" w:hAnsiTheme="minorHAnsi"/>
                  <w:sz w:val="18"/>
                  <w:szCs w:val="18"/>
                </w:rPr>
                <w:delText>X</w:delText>
              </w:r>
            </w:del>
          </w:p>
        </w:tc>
      </w:tr>
      <w:tr w:rsidR="007277D4" w:rsidDel="00AF4DC2" w14:paraId="60D65A9F" w14:textId="539EC43C" w:rsidTr="00F26A73">
        <w:trPr>
          <w:trHeight w:val="245"/>
          <w:del w:id="635" w:author="Markstrum, Alexis@Energy" w:date="2019-10-16T09:03:00Z"/>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2B097D56" w:rsidR="007277D4" w:rsidDel="00AF4DC2" w:rsidRDefault="007277D4" w:rsidP="007277D4">
            <w:pPr>
              <w:keepNext/>
              <w:jc w:val="center"/>
              <w:rPr>
                <w:del w:id="636" w:author="Markstrum, Alexis@Energy" w:date="2019-10-16T09:03:00Z"/>
                <w:rFonts w:asciiTheme="minorHAnsi" w:hAnsiTheme="minorHAnsi"/>
                <w:sz w:val="18"/>
                <w:szCs w:val="18"/>
              </w:rPr>
            </w:pPr>
            <w:del w:id="637" w:author="Markstrum, Alexis@Energy" w:date="2019-10-16T09:03:00Z">
              <w:r w:rsidDel="00AF4DC2">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4FBE98A4" w:rsidR="007277D4" w:rsidDel="00AF4DC2" w:rsidRDefault="007277D4" w:rsidP="007277D4">
            <w:pPr>
              <w:keepNext/>
              <w:jc w:val="center"/>
              <w:rPr>
                <w:del w:id="638" w:author="Markstrum, Alexis@Energy" w:date="2019-10-16T09:03:00Z"/>
                <w:rFonts w:asciiTheme="minorHAnsi" w:hAnsiTheme="minorHAnsi"/>
                <w:sz w:val="18"/>
                <w:szCs w:val="18"/>
              </w:rPr>
            </w:pPr>
            <w:del w:id="639" w:author="Markstrum, Alexis@Energy" w:date="2019-10-16T09:03:00Z">
              <w:r w:rsidDel="00AF4DC2">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44670183" w:rsidR="007277D4" w:rsidDel="00AF4DC2" w:rsidRDefault="007277D4" w:rsidP="007277D4">
            <w:pPr>
              <w:keepNext/>
              <w:jc w:val="center"/>
              <w:rPr>
                <w:del w:id="640" w:author="Markstrum, Alexis@Energy" w:date="2019-10-16T09:03:00Z"/>
                <w:rFonts w:asciiTheme="minorHAnsi" w:hAnsiTheme="minorHAnsi"/>
                <w:sz w:val="18"/>
                <w:szCs w:val="18"/>
              </w:rPr>
            </w:pPr>
            <w:del w:id="641" w:author="Markstrum, Alexis@Energy" w:date="2019-10-16T09:03:00Z">
              <w:r w:rsidDel="00AF4DC2">
                <w:rPr>
                  <w:rFonts w:asciiTheme="minorHAnsi" w:hAnsiTheme="minorHAnsi"/>
                  <w:sz w:val="18"/>
                  <w:szCs w:val="18"/>
                </w:rPr>
                <w:delText>70</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4838E097" w:rsidR="007277D4" w:rsidDel="00AF4DC2" w:rsidRDefault="007277D4" w:rsidP="007277D4">
            <w:pPr>
              <w:keepNext/>
              <w:jc w:val="center"/>
              <w:rPr>
                <w:del w:id="642" w:author="Markstrum, Alexis@Energy" w:date="2019-10-16T09:03:00Z"/>
                <w:rFonts w:asciiTheme="minorHAnsi" w:hAnsiTheme="minorHAnsi"/>
                <w:sz w:val="18"/>
                <w:szCs w:val="18"/>
              </w:rPr>
            </w:pPr>
            <w:del w:id="643" w:author="Markstrum, Alexis@Energy" w:date="2019-10-16T09:03:00Z">
              <w:r w:rsidDel="00AF4DC2">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0C069DA9" w:rsidR="007277D4" w:rsidDel="00AF4DC2" w:rsidRDefault="007277D4" w:rsidP="007277D4">
            <w:pPr>
              <w:keepNext/>
              <w:jc w:val="center"/>
              <w:rPr>
                <w:del w:id="644" w:author="Markstrum, Alexis@Energy" w:date="2019-10-16T09:03:00Z"/>
                <w:rFonts w:asciiTheme="minorHAnsi" w:hAnsiTheme="minorHAnsi"/>
                <w:sz w:val="18"/>
                <w:szCs w:val="18"/>
              </w:rPr>
            </w:pPr>
            <w:del w:id="645" w:author="Markstrum, Alexis@Energy" w:date="2019-10-16T09:03:00Z">
              <w:r w:rsidDel="00AF4DC2">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134A4C32" w:rsidR="007277D4" w:rsidDel="00AF4DC2" w:rsidRDefault="007277D4" w:rsidP="007277D4">
            <w:pPr>
              <w:keepNext/>
              <w:jc w:val="center"/>
              <w:rPr>
                <w:del w:id="646" w:author="Markstrum, Alexis@Energy" w:date="2019-10-16T09:03:00Z"/>
                <w:rFonts w:asciiTheme="minorHAnsi" w:hAnsiTheme="minorHAnsi"/>
                <w:sz w:val="18"/>
                <w:szCs w:val="18"/>
              </w:rPr>
            </w:pPr>
            <w:del w:id="647" w:author="Markstrum, Alexis@Energy" w:date="2019-10-16T09:03:00Z">
              <w:r w:rsidDel="00AF4DC2">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24B7184E" w:rsidR="007277D4" w:rsidDel="00AF4DC2" w:rsidRDefault="007277D4" w:rsidP="007277D4">
            <w:pPr>
              <w:keepNext/>
              <w:jc w:val="center"/>
              <w:rPr>
                <w:del w:id="648" w:author="Markstrum, Alexis@Energy" w:date="2019-10-16T09:03:00Z"/>
                <w:rFonts w:asciiTheme="minorHAnsi" w:hAnsiTheme="minorHAnsi"/>
                <w:sz w:val="18"/>
                <w:szCs w:val="18"/>
              </w:rPr>
            </w:pPr>
            <w:del w:id="649" w:author="Markstrum, Alexis@Energy" w:date="2019-10-16T09:03:00Z">
              <w:r w:rsidDel="00AF4DC2">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A78C921" w:rsidR="007277D4" w:rsidDel="00AF4DC2" w:rsidRDefault="007277D4" w:rsidP="007277D4">
            <w:pPr>
              <w:keepNext/>
              <w:jc w:val="center"/>
              <w:rPr>
                <w:del w:id="650" w:author="Markstrum, Alexis@Energy" w:date="2019-10-16T09:03:00Z"/>
                <w:rFonts w:asciiTheme="minorHAnsi" w:hAnsiTheme="minorHAnsi"/>
                <w:sz w:val="18"/>
                <w:szCs w:val="18"/>
              </w:rPr>
            </w:pPr>
            <w:del w:id="651" w:author="Markstrum, Alexis@Energy" w:date="2019-10-16T09:03:00Z">
              <w:r w:rsidDel="00AF4DC2">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635BCB9A" w:rsidR="007277D4" w:rsidDel="00AF4DC2" w:rsidRDefault="007277D4" w:rsidP="007277D4">
            <w:pPr>
              <w:keepNext/>
              <w:jc w:val="center"/>
              <w:rPr>
                <w:del w:id="652" w:author="Markstrum, Alexis@Energy" w:date="2019-10-16T09:03:00Z"/>
                <w:rFonts w:asciiTheme="minorHAnsi" w:hAnsiTheme="minorHAnsi"/>
                <w:sz w:val="18"/>
                <w:szCs w:val="18"/>
              </w:rPr>
            </w:pPr>
            <w:del w:id="653" w:author="Markstrum, Alexis@Energy" w:date="2019-10-16T09:03:00Z">
              <w:r w:rsidDel="00AF4DC2">
                <w:rPr>
                  <w:rFonts w:asciiTheme="minorHAnsi" w:hAnsiTheme="minorHAnsi"/>
                  <w:sz w:val="18"/>
                  <w:szCs w:val="18"/>
                </w:rPr>
                <w:delText>55</w:delText>
              </w:r>
            </w:del>
          </w:p>
        </w:tc>
      </w:tr>
      <w:tr w:rsidR="007277D4" w:rsidDel="00AF4DC2" w14:paraId="5FD8C331" w14:textId="2E5A4591" w:rsidTr="00F26A73">
        <w:trPr>
          <w:trHeight w:val="245"/>
          <w:del w:id="654" w:author="Markstrum, Alexis@Energy" w:date="2019-10-16T09:03:00Z"/>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4E091378" w:rsidR="007277D4" w:rsidDel="00AF4DC2" w:rsidRDefault="007277D4" w:rsidP="007277D4">
            <w:pPr>
              <w:keepNext/>
              <w:jc w:val="center"/>
              <w:rPr>
                <w:del w:id="655" w:author="Markstrum, Alexis@Energy" w:date="2019-10-16T09:03:00Z"/>
                <w:rFonts w:asciiTheme="minorHAnsi" w:hAnsiTheme="minorHAnsi"/>
                <w:sz w:val="18"/>
                <w:szCs w:val="18"/>
              </w:rPr>
            </w:pPr>
            <w:del w:id="656" w:author="Markstrum, Alexis@Energy" w:date="2019-10-16T09:03:00Z">
              <w:r w:rsidDel="00AF4DC2">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2CAB904B" w:rsidR="007277D4" w:rsidDel="00AF4DC2" w:rsidRDefault="007277D4" w:rsidP="007277D4">
            <w:pPr>
              <w:keepNext/>
              <w:jc w:val="center"/>
              <w:rPr>
                <w:del w:id="657" w:author="Markstrum, Alexis@Energy" w:date="2019-10-16T09:03:00Z"/>
                <w:rFonts w:asciiTheme="minorHAnsi" w:hAnsiTheme="minorHAnsi"/>
                <w:sz w:val="18"/>
                <w:szCs w:val="18"/>
              </w:rPr>
            </w:pPr>
            <w:del w:id="658" w:author="Markstrum, Alexis@Energy" w:date="2019-10-16T09:03:00Z">
              <w:r w:rsidDel="00AF4DC2">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2F812839" w:rsidR="007277D4" w:rsidDel="00AF4DC2" w:rsidRDefault="007277D4" w:rsidP="007277D4">
            <w:pPr>
              <w:keepNext/>
              <w:jc w:val="center"/>
              <w:rPr>
                <w:del w:id="659" w:author="Markstrum, Alexis@Energy" w:date="2019-10-16T09:03:00Z"/>
                <w:rFonts w:asciiTheme="minorHAnsi" w:hAnsiTheme="minorHAnsi"/>
                <w:sz w:val="18"/>
                <w:szCs w:val="18"/>
              </w:rPr>
            </w:pPr>
            <w:del w:id="660" w:author="Markstrum, Alexis@Energy" w:date="2019-10-16T09:03:00Z">
              <w:r w:rsidDel="00AF4DC2">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1914FD8F" w:rsidR="007277D4" w:rsidDel="00AF4DC2" w:rsidRDefault="007277D4" w:rsidP="007277D4">
            <w:pPr>
              <w:keepNext/>
              <w:jc w:val="center"/>
              <w:rPr>
                <w:del w:id="661" w:author="Markstrum, Alexis@Energy" w:date="2019-10-16T09:03:00Z"/>
                <w:rFonts w:asciiTheme="minorHAnsi" w:hAnsiTheme="minorHAnsi"/>
                <w:sz w:val="18"/>
                <w:szCs w:val="18"/>
              </w:rPr>
            </w:pPr>
            <w:del w:id="662" w:author="Markstrum, Alexis@Energy" w:date="2019-10-16T09:03:00Z">
              <w:r w:rsidDel="00AF4DC2">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ADAC732" w:rsidR="007277D4" w:rsidDel="00AF4DC2" w:rsidRDefault="007277D4" w:rsidP="007277D4">
            <w:pPr>
              <w:keepNext/>
              <w:jc w:val="center"/>
              <w:rPr>
                <w:del w:id="663" w:author="Markstrum, Alexis@Energy" w:date="2019-10-16T09:03:00Z"/>
                <w:rFonts w:asciiTheme="minorHAnsi" w:hAnsiTheme="minorHAnsi"/>
                <w:sz w:val="18"/>
                <w:szCs w:val="18"/>
              </w:rPr>
            </w:pPr>
            <w:del w:id="664" w:author="Markstrum, Alexis@Energy" w:date="2019-10-16T09:03:00Z">
              <w:r w:rsidDel="00AF4DC2">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17E9B0C" w:rsidR="007277D4" w:rsidDel="00AF4DC2" w:rsidRDefault="007277D4" w:rsidP="007277D4">
            <w:pPr>
              <w:keepNext/>
              <w:jc w:val="center"/>
              <w:rPr>
                <w:del w:id="665" w:author="Markstrum, Alexis@Energy" w:date="2019-10-16T09:03:00Z"/>
                <w:rFonts w:asciiTheme="minorHAnsi" w:hAnsiTheme="minorHAnsi"/>
                <w:sz w:val="18"/>
                <w:szCs w:val="18"/>
              </w:rPr>
            </w:pPr>
            <w:del w:id="666" w:author="Markstrum, Alexis@Energy" w:date="2019-10-16T09:03:00Z">
              <w:r w:rsidDel="00AF4DC2">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57DE404F" w:rsidR="007277D4" w:rsidDel="00AF4DC2" w:rsidRDefault="007277D4" w:rsidP="007277D4">
            <w:pPr>
              <w:keepNext/>
              <w:jc w:val="center"/>
              <w:rPr>
                <w:del w:id="667" w:author="Markstrum, Alexis@Energy" w:date="2019-10-16T09:03:00Z"/>
                <w:rFonts w:asciiTheme="minorHAnsi" w:hAnsiTheme="minorHAnsi"/>
                <w:sz w:val="18"/>
                <w:szCs w:val="18"/>
              </w:rPr>
            </w:pPr>
            <w:del w:id="668" w:author="Markstrum, Alexis@Energy" w:date="2019-10-16T09:03:00Z">
              <w:r w:rsidDel="00AF4DC2">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6FD4517C" w:rsidR="007277D4" w:rsidDel="00AF4DC2" w:rsidRDefault="007277D4" w:rsidP="007277D4">
            <w:pPr>
              <w:keepNext/>
              <w:jc w:val="center"/>
              <w:rPr>
                <w:del w:id="669" w:author="Markstrum, Alexis@Energy" w:date="2019-10-16T09:03:00Z"/>
                <w:rFonts w:asciiTheme="minorHAnsi" w:hAnsiTheme="minorHAnsi"/>
                <w:sz w:val="18"/>
                <w:szCs w:val="18"/>
              </w:rPr>
            </w:pPr>
            <w:del w:id="670" w:author="Markstrum, Alexis@Energy" w:date="2019-10-16T09:03:00Z">
              <w:r w:rsidDel="00AF4DC2">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1EA4ABA9" w:rsidR="007277D4" w:rsidDel="00AF4DC2" w:rsidRDefault="007277D4" w:rsidP="007277D4">
            <w:pPr>
              <w:keepNext/>
              <w:jc w:val="center"/>
              <w:rPr>
                <w:del w:id="671" w:author="Markstrum, Alexis@Energy" w:date="2019-10-16T09:03:00Z"/>
                <w:rFonts w:asciiTheme="minorHAnsi" w:hAnsiTheme="minorHAnsi"/>
                <w:sz w:val="18"/>
                <w:szCs w:val="18"/>
              </w:rPr>
            </w:pPr>
            <w:del w:id="672" w:author="Markstrum, Alexis@Energy" w:date="2019-10-16T09:03:00Z">
              <w:r w:rsidDel="00AF4DC2">
                <w:rPr>
                  <w:rFonts w:asciiTheme="minorHAnsi" w:hAnsiTheme="minorHAnsi"/>
                  <w:sz w:val="18"/>
                  <w:szCs w:val="18"/>
                </w:rPr>
                <w:delText>145</w:delText>
              </w:r>
            </w:del>
          </w:p>
        </w:tc>
      </w:tr>
      <w:tr w:rsidR="007277D4" w:rsidDel="00AF4DC2" w14:paraId="150DF9E3" w14:textId="6DAD834C" w:rsidTr="00F26A73">
        <w:trPr>
          <w:trHeight w:val="245"/>
          <w:del w:id="673" w:author="Markstrum, Alexis@Energy" w:date="2019-10-16T09:03:00Z"/>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1B4BE3B7" w:rsidR="007277D4" w:rsidDel="00AF4DC2" w:rsidRDefault="007277D4" w:rsidP="007277D4">
            <w:pPr>
              <w:keepNext/>
              <w:jc w:val="center"/>
              <w:rPr>
                <w:del w:id="674" w:author="Markstrum, Alexis@Energy" w:date="2019-10-16T09:03:00Z"/>
                <w:rFonts w:asciiTheme="minorHAnsi" w:hAnsiTheme="minorHAnsi"/>
                <w:sz w:val="18"/>
                <w:szCs w:val="18"/>
              </w:rPr>
            </w:pPr>
            <w:del w:id="675" w:author="Markstrum, Alexis@Energy" w:date="2019-10-16T09:03:00Z">
              <w:r w:rsidDel="00AF4DC2">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444DCFD7" w:rsidR="007277D4" w:rsidDel="00AF4DC2" w:rsidRDefault="007277D4" w:rsidP="007277D4">
            <w:pPr>
              <w:keepNext/>
              <w:jc w:val="center"/>
              <w:rPr>
                <w:del w:id="676" w:author="Markstrum, Alexis@Energy" w:date="2019-10-16T09:03:00Z"/>
                <w:rFonts w:asciiTheme="minorHAnsi" w:hAnsiTheme="minorHAnsi"/>
                <w:sz w:val="18"/>
                <w:szCs w:val="18"/>
              </w:rPr>
            </w:pPr>
            <w:del w:id="677" w:author="Markstrum, Alexis@Energy" w:date="2019-10-16T09:03:00Z">
              <w:r w:rsidDel="00AF4DC2">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318A6C5C" w:rsidR="007277D4" w:rsidDel="00AF4DC2" w:rsidRDefault="007277D4" w:rsidP="007277D4">
            <w:pPr>
              <w:keepNext/>
              <w:jc w:val="center"/>
              <w:rPr>
                <w:del w:id="678" w:author="Markstrum, Alexis@Energy" w:date="2019-10-16T09:03:00Z"/>
                <w:rFonts w:asciiTheme="minorHAnsi" w:hAnsiTheme="minorHAnsi"/>
                <w:sz w:val="18"/>
                <w:szCs w:val="18"/>
              </w:rPr>
            </w:pPr>
            <w:del w:id="679" w:author="Markstrum, Alexis@Energy" w:date="2019-10-16T09:03:00Z">
              <w:r w:rsidDel="00AF4DC2">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11B77228" w:rsidR="007277D4" w:rsidDel="00AF4DC2" w:rsidRDefault="007277D4" w:rsidP="007277D4">
            <w:pPr>
              <w:keepNext/>
              <w:jc w:val="center"/>
              <w:rPr>
                <w:del w:id="680" w:author="Markstrum, Alexis@Energy" w:date="2019-10-16T09:03:00Z"/>
                <w:rFonts w:asciiTheme="minorHAnsi" w:hAnsiTheme="minorHAnsi"/>
                <w:sz w:val="18"/>
                <w:szCs w:val="18"/>
              </w:rPr>
            </w:pPr>
            <w:del w:id="681" w:author="Markstrum, Alexis@Energy" w:date="2019-10-16T09:03:00Z">
              <w:r w:rsidDel="00AF4DC2">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1CCF91E7" w:rsidR="007277D4" w:rsidDel="00AF4DC2" w:rsidRDefault="007277D4" w:rsidP="007277D4">
            <w:pPr>
              <w:keepNext/>
              <w:jc w:val="center"/>
              <w:rPr>
                <w:del w:id="682" w:author="Markstrum, Alexis@Energy" w:date="2019-10-16T09:03:00Z"/>
                <w:rFonts w:asciiTheme="minorHAnsi" w:hAnsiTheme="minorHAnsi"/>
                <w:sz w:val="18"/>
                <w:szCs w:val="18"/>
              </w:rPr>
            </w:pPr>
            <w:del w:id="683" w:author="Markstrum, Alexis@Energy" w:date="2019-10-16T09:03:00Z">
              <w:r w:rsidDel="00AF4DC2">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0E9A2BE2" w:rsidR="007277D4" w:rsidDel="00AF4DC2" w:rsidRDefault="007277D4" w:rsidP="007277D4">
            <w:pPr>
              <w:keepNext/>
              <w:jc w:val="center"/>
              <w:rPr>
                <w:del w:id="684" w:author="Markstrum, Alexis@Energy" w:date="2019-10-16T09:03:00Z"/>
                <w:rFonts w:asciiTheme="minorHAnsi" w:hAnsiTheme="minorHAnsi"/>
                <w:sz w:val="18"/>
                <w:szCs w:val="18"/>
              </w:rPr>
            </w:pPr>
            <w:del w:id="685" w:author="Markstrum, Alexis@Energy" w:date="2019-10-16T09:03:00Z">
              <w:r w:rsidDel="00AF4DC2">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421F3248" w:rsidR="007277D4" w:rsidDel="00AF4DC2" w:rsidRDefault="007277D4" w:rsidP="007277D4">
            <w:pPr>
              <w:keepNext/>
              <w:jc w:val="center"/>
              <w:rPr>
                <w:del w:id="686" w:author="Markstrum, Alexis@Energy" w:date="2019-10-16T09:03:00Z"/>
                <w:rFonts w:asciiTheme="minorHAnsi" w:hAnsiTheme="minorHAnsi"/>
                <w:sz w:val="18"/>
                <w:szCs w:val="18"/>
              </w:rPr>
            </w:pPr>
            <w:del w:id="687" w:author="Markstrum, Alexis@Energy" w:date="2019-10-16T09:03:00Z">
              <w:r w:rsidDel="00AF4DC2">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3768EA08" w:rsidR="007277D4" w:rsidDel="00AF4DC2" w:rsidRDefault="007277D4" w:rsidP="007277D4">
            <w:pPr>
              <w:keepNext/>
              <w:jc w:val="center"/>
              <w:rPr>
                <w:del w:id="688" w:author="Markstrum, Alexis@Energy" w:date="2019-10-16T09:03:00Z"/>
                <w:rFonts w:asciiTheme="minorHAnsi" w:hAnsiTheme="minorHAnsi"/>
                <w:sz w:val="18"/>
                <w:szCs w:val="18"/>
              </w:rPr>
            </w:pPr>
            <w:del w:id="689" w:author="Markstrum, Alexis@Energy" w:date="2019-10-16T09:03:00Z">
              <w:r w:rsidDel="00AF4DC2">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0F2DDE15" w:rsidR="007277D4" w:rsidDel="00AF4DC2" w:rsidRDefault="007277D4" w:rsidP="007277D4">
            <w:pPr>
              <w:keepNext/>
              <w:jc w:val="center"/>
              <w:rPr>
                <w:del w:id="690" w:author="Markstrum, Alexis@Energy" w:date="2019-10-16T09:03:00Z"/>
                <w:rFonts w:asciiTheme="minorHAnsi" w:hAnsiTheme="minorHAnsi"/>
                <w:sz w:val="18"/>
                <w:szCs w:val="18"/>
              </w:rPr>
            </w:pPr>
            <w:del w:id="691" w:author="Markstrum, Alexis@Energy" w:date="2019-10-16T09:03:00Z">
              <w:r w:rsidDel="00AF4DC2">
                <w:rPr>
                  <w:rFonts w:asciiTheme="minorHAnsi" w:hAnsiTheme="minorHAnsi"/>
                  <w:sz w:val="18"/>
                  <w:szCs w:val="18"/>
                </w:rPr>
                <w:delText>NL</w:delText>
              </w:r>
            </w:del>
          </w:p>
        </w:tc>
      </w:tr>
      <w:tr w:rsidR="007277D4" w:rsidDel="00AF4DC2" w14:paraId="19297B74" w14:textId="6930EB38" w:rsidTr="00F26A73">
        <w:trPr>
          <w:trHeight w:val="245"/>
          <w:del w:id="692" w:author="Markstrum, Alexis@Energy" w:date="2019-10-16T09:03:00Z"/>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45D61A39" w:rsidR="007277D4" w:rsidDel="00AF4DC2" w:rsidRDefault="007277D4" w:rsidP="007277D4">
            <w:pPr>
              <w:keepNext/>
              <w:rPr>
                <w:del w:id="693" w:author="Markstrum, Alexis@Energy" w:date="2019-10-16T09:03:00Z"/>
                <w:rFonts w:asciiTheme="minorHAnsi" w:hAnsiTheme="minorHAnsi"/>
                <w:sz w:val="18"/>
                <w:szCs w:val="18"/>
              </w:rPr>
            </w:pPr>
            <w:del w:id="694" w:author="Markstrum, Alexis@Energy" w:date="2019-10-16T09:03:00Z">
              <w:r w:rsidDel="00AF4DC2">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8F32FCF" w14:textId="6CA3B82A" w:rsidR="007277D4" w:rsidDel="00AF4DC2" w:rsidRDefault="007277D4" w:rsidP="007277D4">
            <w:pPr>
              <w:keepNext/>
              <w:rPr>
                <w:del w:id="695" w:author="Markstrum, Alexis@Energy" w:date="2019-10-16T09:03:00Z"/>
                <w:rFonts w:asciiTheme="minorHAnsi" w:hAnsiTheme="minorHAnsi"/>
                <w:sz w:val="18"/>
                <w:szCs w:val="18"/>
              </w:rPr>
            </w:pPr>
            <w:del w:id="696" w:author="Markstrum, Alexis@Energy" w:date="2019-10-16T09:03:00Z">
              <w:r w:rsidDel="00AF4DC2">
                <w:rPr>
                  <w:rFonts w:asciiTheme="minorHAnsi" w:hAnsiTheme="minorHAnsi"/>
                  <w:sz w:val="18"/>
                  <w:szCs w:val="18"/>
                </w:rPr>
                <w:delText>NL = no limit on duct length of this size.</w:delText>
              </w:r>
            </w:del>
          </w:p>
          <w:p w14:paraId="747DCCDF" w14:textId="0B482144" w:rsidR="007277D4" w:rsidDel="00AF4DC2" w:rsidRDefault="007277D4" w:rsidP="007277D4">
            <w:pPr>
              <w:keepNext/>
              <w:rPr>
                <w:del w:id="697" w:author="Markstrum, Alexis@Energy" w:date="2019-10-16T09:03:00Z"/>
                <w:rFonts w:asciiTheme="minorHAnsi" w:hAnsiTheme="minorHAnsi"/>
                <w:sz w:val="18"/>
                <w:szCs w:val="18"/>
              </w:rPr>
            </w:pPr>
            <w:del w:id="698" w:author="Markstrum, Alexis@Energy" w:date="2019-10-16T09:03:00Z">
              <w:r w:rsidDel="00AF4DC2">
                <w:rPr>
                  <w:rFonts w:asciiTheme="minorHAnsi" w:hAnsiTheme="minorHAnsi"/>
                  <w:sz w:val="18"/>
                  <w:szCs w:val="18"/>
                </w:rPr>
                <w:delText>X = not allowed, any length of duct of this size with assumed turns, elbows, fittings will exceed the rated pressure drop.</w:delText>
              </w:r>
            </w:del>
          </w:p>
        </w:tc>
      </w:tr>
    </w:tbl>
    <w:p w14:paraId="0E62FD7A" w14:textId="26ED0365" w:rsidR="007277D4" w:rsidRDefault="007277D4" w:rsidP="00D65FA1">
      <w:pPr>
        <w:rPr>
          <w:ins w:id="699" w:author="Markstrum, Alexis@Energy" w:date="2019-10-16T09:03:00Z"/>
          <w:rFonts w:asciiTheme="minorHAnsi" w:hAnsiTheme="minorHAnsi"/>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AF4DC2" w14:paraId="442A844E" w14:textId="77777777" w:rsidTr="00AF4DC2">
        <w:trPr>
          <w:cantSplit/>
          <w:trHeight w:val="305"/>
          <w:ins w:id="700" w:author="Markstrum, Alexis@Energy" w:date="2019-10-16T09:03:00Z"/>
        </w:trPr>
        <w:tc>
          <w:tcPr>
            <w:tcW w:w="10790" w:type="dxa"/>
            <w:gridSpan w:val="11"/>
            <w:vAlign w:val="center"/>
          </w:tcPr>
          <w:p w14:paraId="752FC1CB" w14:textId="77777777" w:rsidR="00AF4DC2" w:rsidRDefault="00AF4DC2" w:rsidP="00AF4DC2">
            <w:pPr>
              <w:rPr>
                <w:ins w:id="701" w:author="Markstrum, Alexis@Energy" w:date="2019-10-16T09:03:00Z"/>
                <w:rFonts w:asciiTheme="minorHAnsi" w:hAnsiTheme="minorHAnsi"/>
                <w:sz w:val="18"/>
                <w:szCs w:val="18"/>
              </w:rPr>
            </w:pPr>
            <w:ins w:id="702" w:author="Markstrum, Alexis@Energy" w:date="2019-10-16T09:03:00Z">
              <w:r>
                <w:rPr>
                  <w:rFonts w:asciiTheme="minorHAnsi" w:hAnsiTheme="minorHAnsi"/>
                  <w:b/>
                  <w:szCs w:val="18"/>
                </w:rPr>
                <w:t>B</w:t>
              </w:r>
              <w:r w:rsidRPr="003707C5">
                <w:rPr>
                  <w:rFonts w:asciiTheme="minorHAnsi" w:hAnsiTheme="minorHAnsi"/>
                  <w:b/>
                  <w:szCs w:val="18"/>
                </w:rPr>
                <w:t>. Kitchen Exhaust System</w:t>
              </w:r>
              <w:r>
                <w:rPr>
                  <w:rFonts w:asciiTheme="minorHAnsi" w:hAnsiTheme="minorHAnsi"/>
                  <w:b/>
                  <w:szCs w:val="18"/>
                </w:rPr>
                <w:t>s</w:t>
              </w:r>
            </w:ins>
          </w:p>
        </w:tc>
      </w:tr>
      <w:tr w:rsidR="00AF4DC2" w14:paraId="528B60C7" w14:textId="77777777" w:rsidTr="00AF4DC2">
        <w:trPr>
          <w:cantSplit/>
          <w:trHeight w:val="305"/>
          <w:ins w:id="703" w:author="Markstrum, Alexis@Energy" w:date="2019-10-16T09:03:00Z"/>
        </w:trPr>
        <w:tc>
          <w:tcPr>
            <w:tcW w:w="980" w:type="dxa"/>
            <w:textDirection w:val="btLr"/>
            <w:vAlign w:val="center"/>
          </w:tcPr>
          <w:p w14:paraId="2E226C0B" w14:textId="77777777" w:rsidR="00AF4DC2" w:rsidRDefault="00AF4DC2" w:rsidP="00AF4DC2">
            <w:pPr>
              <w:jc w:val="center"/>
              <w:rPr>
                <w:ins w:id="704" w:author="Markstrum, Alexis@Energy" w:date="2019-10-16T09:03:00Z"/>
                <w:rFonts w:asciiTheme="minorHAnsi" w:hAnsiTheme="minorHAnsi"/>
                <w:sz w:val="18"/>
                <w:szCs w:val="18"/>
              </w:rPr>
            </w:pPr>
            <w:ins w:id="705" w:author="Markstrum, Alexis@Energy" w:date="2019-10-16T09:03:00Z">
              <w:r>
                <w:rPr>
                  <w:rFonts w:asciiTheme="minorHAnsi" w:hAnsiTheme="minorHAnsi"/>
                  <w:sz w:val="18"/>
                  <w:szCs w:val="18"/>
                </w:rPr>
                <w:t>01</w:t>
              </w:r>
            </w:ins>
          </w:p>
        </w:tc>
        <w:tc>
          <w:tcPr>
            <w:tcW w:w="981" w:type="dxa"/>
            <w:textDirection w:val="btLr"/>
            <w:vAlign w:val="center"/>
          </w:tcPr>
          <w:p w14:paraId="7997B550" w14:textId="77777777" w:rsidR="00AF4DC2" w:rsidRDefault="00AF4DC2" w:rsidP="00AF4DC2">
            <w:pPr>
              <w:jc w:val="center"/>
              <w:rPr>
                <w:ins w:id="706" w:author="Markstrum, Alexis@Energy" w:date="2019-10-16T09:03:00Z"/>
                <w:rFonts w:asciiTheme="minorHAnsi" w:hAnsiTheme="minorHAnsi"/>
                <w:sz w:val="18"/>
                <w:szCs w:val="18"/>
              </w:rPr>
            </w:pPr>
            <w:ins w:id="707" w:author="Markstrum, Alexis@Energy" w:date="2019-10-16T09:03:00Z">
              <w:r>
                <w:rPr>
                  <w:rFonts w:asciiTheme="minorHAnsi" w:hAnsiTheme="minorHAnsi"/>
                  <w:sz w:val="18"/>
                  <w:szCs w:val="18"/>
                </w:rPr>
                <w:t>02</w:t>
              </w:r>
            </w:ins>
          </w:p>
        </w:tc>
        <w:tc>
          <w:tcPr>
            <w:tcW w:w="981" w:type="dxa"/>
            <w:textDirection w:val="btLr"/>
            <w:vAlign w:val="center"/>
          </w:tcPr>
          <w:p w14:paraId="4C13BDAA" w14:textId="77777777" w:rsidR="00AF4DC2" w:rsidRDefault="00AF4DC2" w:rsidP="00AF4DC2">
            <w:pPr>
              <w:jc w:val="center"/>
              <w:rPr>
                <w:ins w:id="708" w:author="Markstrum, Alexis@Energy" w:date="2019-10-16T09:03:00Z"/>
                <w:rFonts w:asciiTheme="minorHAnsi" w:hAnsiTheme="minorHAnsi"/>
                <w:sz w:val="18"/>
                <w:szCs w:val="18"/>
              </w:rPr>
            </w:pPr>
            <w:ins w:id="709" w:author="Markstrum, Alexis@Energy" w:date="2019-10-16T09:03:00Z">
              <w:r>
                <w:rPr>
                  <w:rFonts w:asciiTheme="minorHAnsi" w:hAnsiTheme="minorHAnsi"/>
                  <w:sz w:val="18"/>
                  <w:szCs w:val="18"/>
                </w:rPr>
                <w:t>03</w:t>
              </w:r>
            </w:ins>
          </w:p>
        </w:tc>
        <w:tc>
          <w:tcPr>
            <w:tcW w:w="981" w:type="dxa"/>
            <w:textDirection w:val="btLr"/>
            <w:vAlign w:val="center"/>
          </w:tcPr>
          <w:p w14:paraId="2C60097C" w14:textId="77777777" w:rsidR="00AF4DC2" w:rsidRDefault="00AF4DC2" w:rsidP="00AF4DC2">
            <w:pPr>
              <w:jc w:val="center"/>
              <w:rPr>
                <w:ins w:id="710" w:author="Markstrum, Alexis@Energy" w:date="2019-10-16T09:03:00Z"/>
                <w:rFonts w:asciiTheme="minorHAnsi" w:hAnsiTheme="minorHAnsi"/>
                <w:sz w:val="18"/>
                <w:szCs w:val="18"/>
              </w:rPr>
            </w:pPr>
            <w:ins w:id="711" w:author="Markstrum, Alexis@Energy" w:date="2019-10-16T09:03:00Z">
              <w:r>
                <w:rPr>
                  <w:rFonts w:asciiTheme="minorHAnsi" w:hAnsiTheme="minorHAnsi"/>
                  <w:sz w:val="18"/>
                  <w:szCs w:val="18"/>
                </w:rPr>
                <w:t>04</w:t>
              </w:r>
            </w:ins>
          </w:p>
        </w:tc>
        <w:tc>
          <w:tcPr>
            <w:tcW w:w="981" w:type="dxa"/>
            <w:textDirection w:val="btLr"/>
            <w:vAlign w:val="center"/>
          </w:tcPr>
          <w:p w14:paraId="7B58B502" w14:textId="77777777" w:rsidR="00AF4DC2" w:rsidRDefault="00AF4DC2" w:rsidP="00AF4DC2">
            <w:pPr>
              <w:jc w:val="center"/>
              <w:rPr>
                <w:ins w:id="712" w:author="Markstrum, Alexis@Energy" w:date="2019-10-16T09:03:00Z"/>
                <w:rFonts w:asciiTheme="minorHAnsi" w:hAnsiTheme="minorHAnsi"/>
                <w:sz w:val="18"/>
                <w:szCs w:val="18"/>
              </w:rPr>
            </w:pPr>
            <w:ins w:id="713" w:author="Markstrum, Alexis@Energy" w:date="2019-10-16T09:03:00Z">
              <w:r>
                <w:rPr>
                  <w:rFonts w:asciiTheme="minorHAnsi" w:hAnsiTheme="minorHAnsi"/>
                  <w:sz w:val="18"/>
                  <w:szCs w:val="18"/>
                </w:rPr>
                <w:t>05</w:t>
              </w:r>
            </w:ins>
          </w:p>
        </w:tc>
        <w:tc>
          <w:tcPr>
            <w:tcW w:w="981" w:type="dxa"/>
            <w:textDirection w:val="btLr"/>
            <w:vAlign w:val="center"/>
          </w:tcPr>
          <w:p w14:paraId="1524FB33" w14:textId="77777777" w:rsidR="00AF4DC2" w:rsidRDefault="00AF4DC2" w:rsidP="00AF4DC2">
            <w:pPr>
              <w:jc w:val="center"/>
              <w:rPr>
                <w:ins w:id="714" w:author="Markstrum, Alexis@Energy" w:date="2019-10-16T09:03:00Z"/>
                <w:rFonts w:asciiTheme="minorHAnsi" w:hAnsiTheme="minorHAnsi"/>
                <w:sz w:val="18"/>
                <w:szCs w:val="18"/>
              </w:rPr>
            </w:pPr>
            <w:ins w:id="715" w:author="Markstrum, Alexis@Energy" w:date="2019-10-16T09:03:00Z">
              <w:r>
                <w:rPr>
                  <w:rFonts w:asciiTheme="minorHAnsi" w:hAnsiTheme="minorHAnsi"/>
                  <w:sz w:val="18"/>
                  <w:szCs w:val="18"/>
                </w:rPr>
                <w:t>06</w:t>
              </w:r>
            </w:ins>
          </w:p>
        </w:tc>
        <w:tc>
          <w:tcPr>
            <w:tcW w:w="981" w:type="dxa"/>
            <w:textDirection w:val="btLr"/>
            <w:vAlign w:val="center"/>
          </w:tcPr>
          <w:p w14:paraId="46C5958A" w14:textId="77777777" w:rsidR="00AF4DC2" w:rsidRDefault="00AF4DC2" w:rsidP="00AF4DC2">
            <w:pPr>
              <w:jc w:val="center"/>
              <w:rPr>
                <w:ins w:id="716" w:author="Markstrum, Alexis@Energy" w:date="2019-10-16T09:03:00Z"/>
                <w:rFonts w:asciiTheme="minorHAnsi" w:hAnsiTheme="minorHAnsi"/>
                <w:sz w:val="18"/>
                <w:szCs w:val="18"/>
              </w:rPr>
            </w:pPr>
            <w:ins w:id="717" w:author="Markstrum, Alexis@Energy" w:date="2019-10-16T09:03:00Z">
              <w:r>
                <w:rPr>
                  <w:rFonts w:asciiTheme="minorHAnsi" w:hAnsiTheme="minorHAnsi"/>
                  <w:sz w:val="18"/>
                  <w:szCs w:val="18"/>
                </w:rPr>
                <w:t>07</w:t>
              </w:r>
            </w:ins>
          </w:p>
        </w:tc>
        <w:tc>
          <w:tcPr>
            <w:tcW w:w="981" w:type="dxa"/>
            <w:textDirection w:val="btLr"/>
            <w:vAlign w:val="center"/>
          </w:tcPr>
          <w:p w14:paraId="2506A9F3" w14:textId="77777777" w:rsidR="00AF4DC2" w:rsidRDefault="00AF4DC2" w:rsidP="00AF4DC2">
            <w:pPr>
              <w:jc w:val="center"/>
              <w:rPr>
                <w:ins w:id="718" w:author="Markstrum, Alexis@Energy" w:date="2019-10-16T09:03:00Z"/>
                <w:rFonts w:asciiTheme="minorHAnsi" w:hAnsiTheme="minorHAnsi"/>
                <w:sz w:val="18"/>
                <w:szCs w:val="18"/>
              </w:rPr>
            </w:pPr>
            <w:ins w:id="719" w:author="Markstrum, Alexis@Energy" w:date="2019-10-16T09:03:00Z">
              <w:r>
                <w:rPr>
                  <w:rFonts w:asciiTheme="minorHAnsi" w:hAnsiTheme="minorHAnsi"/>
                  <w:sz w:val="18"/>
                  <w:szCs w:val="18"/>
                </w:rPr>
                <w:t>08</w:t>
              </w:r>
            </w:ins>
          </w:p>
        </w:tc>
        <w:tc>
          <w:tcPr>
            <w:tcW w:w="981" w:type="dxa"/>
            <w:textDirection w:val="btLr"/>
            <w:vAlign w:val="center"/>
          </w:tcPr>
          <w:p w14:paraId="0BB28873" w14:textId="77777777" w:rsidR="00AF4DC2" w:rsidRDefault="00AF4DC2" w:rsidP="00AF4DC2">
            <w:pPr>
              <w:jc w:val="center"/>
              <w:rPr>
                <w:ins w:id="720" w:author="Markstrum, Alexis@Energy" w:date="2019-10-16T09:03:00Z"/>
                <w:rFonts w:asciiTheme="minorHAnsi" w:hAnsiTheme="minorHAnsi"/>
                <w:sz w:val="18"/>
                <w:szCs w:val="18"/>
              </w:rPr>
            </w:pPr>
            <w:ins w:id="721" w:author="Markstrum, Alexis@Energy" w:date="2019-10-16T09:03:00Z">
              <w:r>
                <w:rPr>
                  <w:rFonts w:asciiTheme="minorHAnsi" w:hAnsiTheme="minorHAnsi"/>
                  <w:sz w:val="18"/>
                  <w:szCs w:val="18"/>
                </w:rPr>
                <w:t>09</w:t>
              </w:r>
            </w:ins>
          </w:p>
        </w:tc>
        <w:tc>
          <w:tcPr>
            <w:tcW w:w="981" w:type="dxa"/>
            <w:textDirection w:val="btLr"/>
            <w:vAlign w:val="center"/>
          </w:tcPr>
          <w:p w14:paraId="5B296DF4" w14:textId="77777777" w:rsidR="00AF4DC2" w:rsidRDefault="00AF4DC2" w:rsidP="00AF4DC2">
            <w:pPr>
              <w:jc w:val="center"/>
              <w:rPr>
                <w:ins w:id="722" w:author="Markstrum, Alexis@Energy" w:date="2019-10-16T09:03:00Z"/>
                <w:rFonts w:asciiTheme="minorHAnsi" w:hAnsiTheme="minorHAnsi"/>
                <w:sz w:val="18"/>
                <w:szCs w:val="18"/>
              </w:rPr>
            </w:pPr>
            <w:ins w:id="723" w:author="Markstrum, Alexis@Energy" w:date="2019-10-16T09:03:00Z">
              <w:r>
                <w:rPr>
                  <w:rFonts w:asciiTheme="minorHAnsi" w:hAnsiTheme="minorHAnsi"/>
                  <w:sz w:val="18"/>
                  <w:szCs w:val="18"/>
                </w:rPr>
                <w:t>10</w:t>
              </w:r>
            </w:ins>
          </w:p>
        </w:tc>
        <w:tc>
          <w:tcPr>
            <w:tcW w:w="981" w:type="dxa"/>
            <w:textDirection w:val="btLr"/>
            <w:vAlign w:val="center"/>
          </w:tcPr>
          <w:p w14:paraId="5F6C2319" w14:textId="77777777" w:rsidR="00AF4DC2" w:rsidRDefault="00AF4DC2" w:rsidP="00AF4DC2">
            <w:pPr>
              <w:jc w:val="center"/>
              <w:rPr>
                <w:ins w:id="724" w:author="Markstrum, Alexis@Energy" w:date="2019-10-16T09:03:00Z"/>
                <w:rFonts w:asciiTheme="minorHAnsi" w:hAnsiTheme="minorHAnsi"/>
                <w:sz w:val="18"/>
                <w:szCs w:val="18"/>
              </w:rPr>
            </w:pPr>
            <w:ins w:id="725" w:author="Markstrum, Alexis@Energy" w:date="2019-10-16T09:03:00Z">
              <w:r>
                <w:rPr>
                  <w:rFonts w:asciiTheme="minorHAnsi" w:hAnsiTheme="minorHAnsi"/>
                  <w:sz w:val="18"/>
                  <w:szCs w:val="18"/>
                </w:rPr>
                <w:t>11</w:t>
              </w:r>
            </w:ins>
          </w:p>
        </w:tc>
      </w:tr>
      <w:tr w:rsidR="00AF4DC2" w14:paraId="30DD37EE" w14:textId="77777777" w:rsidTr="00AF4DC2">
        <w:trPr>
          <w:cantSplit/>
          <w:trHeight w:val="1655"/>
          <w:ins w:id="726" w:author="Markstrum, Alexis@Energy" w:date="2019-10-16T09:03:00Z"/>
        </w:trPr>
        <w:tc>
          <w:tcPr>
            <w:tcW w:w="980" w:type="dxa"/>
            <w:textDirection w:val="btLr"/>
            <w:vAlign w:val="center"/>
          </w:tcPr>
          <w:p w14:paraId="480CA54F" w14:textId="77777777" w:rsidR="00AF4DC2" w:rsidRDefault="00AF4DC2" w:rsidP="00AF4DC2">
            <w:pPr>
              <w:ind w:left="113" w:right="113"/>
              <w:jc w:val="center"/>
              <w:rPr>
                <w:ins w:id="727" w:author="Markstrum, Alexis@Energy" w:date="2019-10-16T09:03:00Z"/>
                <w:rFonts w:asciiTheme="minorHAnsi" w:hAnsiTheme="minorHAnsi"/>
                <w:sz w:val="18"/>
                <w:szCs w:val="18"/>
              </w:rPr>
            </w:pPr>
            <w:ins w:id="728" w:author="Markstrum, Alexis@Energy" w:date="2019-10-16T09:03:00Z">
              <w:r>
                <w:rPr>
                  <w:rFonts w:asciiTheme="minorHAnsi" w:hAnsiTheme="minorHAnsi"/>
                  <w:sz w:val="18"/>
                  <w:szCs w:val="18"/>
                </w:rPr>
                <w:t>System Name</w:t>
              </w:r>
            </w:ins>
          </w:p>
        </w:tc>
        <w:tc>
          <w:tcPr>
            <w:tcW w:w="981" w:type="dxa"/>
            <w:textDirection w:val="btLr"/>
            <w:vAlign w:val="center"/>
          </w:tcPr>
          <w:p w14:paraId="282E9A92" w14:textId="77777777" w:rsidR="00AF4DC2" w:rsidRDefault="00AF4DC2" w:rsidP="00AF4DC2">
            <w:pPr>
              <w:ind w:left="113" w:right="113"/>
              <w:jc w:val="center"/>
              <w:rPr>
                <w:ins w:id="729" w:author="Markstrum, Alexis@Energy" w:date="2019-10-16T09:03:00Z"/>
                <w:rFonts w:asciiTheme="minorHAnsi" w:hAnsiTheme="minorHAnsi"/>
                <w:sz w:val="18"/>
                <w:szCs w:val="18"/>
              </w:rPr>
            </w:pPr>
            <w:ins w:id="730" w:author="Markstrum, Alexis@Energy" w:date="2019-10-16T09:03:00Z">
              <w:r>
                <w:rPr>
                  <w:rFonts w:asciiTheme="minorHAnsi" w:hAnsiTheme="minorHAnsi"/>
                  <w:sz w:val="18"/>
                  <w:szCs w:val="18"/>
                </w:rPr>
                <w:t>Manufacturer Name</w:t>
              </w:r>
            </w:ins>
          </w:p>
        </w:tc>
        <w:tc>
          <w:tcPr>
            <w:tcW w:w="981" w:type="dxa"/>
            <w:textDirection w:val="btLr"/>
            <w:vAlign w:val="center"/>
          </w:tcPr>
          <w:p w14:paraId="1EECA8D6" w14:textId="77777777" w:rsidR="00AF4DC2" w:rsidRDefault="00AF4DC2" w:rsidP="00AF4DC2">
            <w:pPr>
              <w:ind w:left="113" w:right="113"/>
              <w:jc w:val="center"/>
              <w:rPr>
                <w:ins w:id="731" w:author="Markstrum, Alexis@Energy" w:date="2019-10-16T09:03:00Z"/>
                <w:rFonts w:asciiTheme="minorHAnsi" w:hAnsiTheme="minorHAnsi"/>
                <w:sz w:val="18"/>
                <w:szCs w:val="18"/>
              </w:rPr>
            </w:pPr>
            <w:ins w:id="732" w:author="Markstrum, Alexis@Energy" w:date="2019-10-16T09:03:00Z">
              <w:r>
                <w:rPr>
                  <w:rFonts w:asciiTheme="minorHAnsi" w:hAnsiTheme="minorHAnsi"/>
                  <w:sz w:val="18"/>
                  <w:szCs w:val="18"/>
                </w:rPr>
                <w:t>System Type</w:t>
              </w:r>
            </w:ins>
          </w:p>
        </w:tc>
        <w:tc>
          <w:tcPr>
            <w:tcW w:w="981" w:type="dxa"/>
            <w:textDirection w:val="btLr"/>
            <w:vAlign w:val="center"/>
          </w:tcPr>
          <w:p w14:paraId="7815CC64" w14:textId="77777777" w:rsidR="00AF4DC2" w:rsidRDefault="00AF4DC2" w:rsidP="00AF4DC2">
            <w:pPr>
              <w:ind w:left="113" w:right="113"/>
              <w:jc w:val="center"/>
              <w:rPr>
                <w:ins w:id="733" w:author="Markstrum, Alexis@Energy" w:date="2019-10-16T09:03:00Z"/>
                <w:rFonts w:asciiTheme="minorHAnsi" w:hAnsiTheme="minorHAnsi"/>
                <w:sz w:val="18"/>
                <w:szCs w:val="18"/>
              </w:rPr>
            </w:pPr>
            <w:ins w:id="734" w:author="Markstrum, Alexis@Energy" w:date="2019-10-16T09:03:00Z">
              <w:r>
                <w:rPr>
                  <w:rFonts w:asciiTheme="minorHAnsi" w:hAnsiTheme="minorHAnsi"/>
                  <w:sz w:val="18"/>
                  <w:szCs w:val="18"/>
                </w:rPr>
                <w:t>HVI Directory Listed Model Number</w:t>
              </w:r>
            </w:ins>
          </w:p>
        </w:tc>
        <w:tc>
          <w:tcPr>
            <w:tcW w:w="981" w:type="dxa"/>
            <w:textDirection w:val="btLr"/>
            <w:vAlign w:val="center"/>
          </w:tcPr>
          <w:p w14:paraId="774F106F" w14:textId="77777777" w:rsidR="00AF4DC2" w:rsidRDefault="00AF4DC2" w:rsidP="00AF4DC2">
            <w:pPr>
              <w:ind w:left="113" w:right="113"/>
              <w:jc w:val="center"/>
              <w:rPr>
                <w:ins w:id="735" w:author="Markstrum, Alexis@Energy" w:date="2019-10-16T09:03:00Z"/>
                <w:rFonts w:asciiTheme="minorHAnsi" w:hAnsiTheme="minorHAnsi"/>
                <w:sz w:val="18"/>
                <w:szCs w:val="18"/>
              </w:rPr>
            </w:pPr>
            <w:ins w:id="736" w:author="Markstrum, Alexis@Energy" w:date="2019-10-16T09:03:00Z">
              <w:r>
                <w:rPr>
                  <w:rFonts w:asciiTheme="minorHAnsi" w:hAnsiTheme="minorHAnsi"/>
                  <w:sz w:val="18"/>
                  <w:szCs w:val="18"/>
                </w:rPr>
                <w:t>HVI Directory Listed Rated Airflow</w:t>
              </w:r>
            </w:ins>
          </w:p>
        </w:tc>
        <w:tc>
          <w:tcPr>
            <w:tcW w:w="981" w:type="dxa"/>
            <w:textDirection w:val="btLr"/>
            <w:vAlign w:val="center"/>
          </w:tcPr>
          <w:p w14:paraId="2F36791F" w14:textId="77777777" w:rsidR="00AF4DC2" w:rsidRDefault="00AF4DC2" w:rsidP="00AF4DC2">
            <w:pPr>
              <w:ind w:left="113" w:right="113"/>
              <w:jc w:val="center"/>
              <w:rPr>
                <w:ins w:id="737" w:author="Markstrum, Alexis@Energy" w:date="2019-10-16T09:03:00Z"/>
                <w:rFonts w:asciiTheme="minorHAnsi" w:hAnsiTheme="minorHAnsi"/>
                <w:sz w:val="18"/>
                <w:szCs w:val="18"/>
              </w:rPr>
            </w:pPr>
            <w:ins w:id="738" w:author="Markstrum, Alexis@Energy" w:date="2019-10-16T09:03:00Z">
              <w:r>
                <w:rPr>
                  <w:rFonts w:asciiTheme="minorHAnsi" w:hAnsiTheme="minorHAnsi"/>
                  <w:sz w:val="18"/>
                  <w:szCs w:val="18"/>
                </w:rPr>
                <w:t>HVI Directory Listed Sound Rating</w:t>
              </w:r>
            </w:ins>
          </w:p>
        </w:tc>
        <w:tc>
          <w:tcPr>
            <w:tcW w:w="981" w:type="dxa"/>
            <w:textDirection w:val="btLr"/>
            <w:vAlign w:val="center"/>
          </w:tcPr>
          <w:p w14:paraId="57D16B68" w14:textId="77777777" w:rsidR="00AF4DC2" w:rsidRDefault="00AF4DC2" w:rsidP="00AF4DC2">
            <w:pPr>
              <w:ind w:left="113" w:right="113"/>
              <w:jc w:val="center"/>
              <w:rPr>
                <w:ins w:id="739" w:author="Markstrum, Alexis@Energy" w:date="2019-10-16T09:03:00Z"/>
                <w:rFonts w:asciiTheme="minorHAnsi" w:hAnsiTheme="minorHAnsi"/>
                <w:sz w:val="18"/>
                <w:szCs w:val="18"/>
              </w:rPr>
            </w:pPr>
            <w:ins w:id="740" w:author="Markstrum, Alexis@Energy" w:date="2019-10-16T09:03:00Z">
              <w:r>
                <w:rPr>
                  <w:rFonts w:asciiTheme="minorHAnsi" w:hAnsiTheme="minorHAnsi"/>
                  <w:sz w:val="18"/>
                  <w:szCs w:val="18"/>
                </w:rPr>
                <w:t>Minimum Airflow (defaults to rated airflow)</w:t>
              </w:r>
            </w:ins>
          </w:p>
        </w:tc>
        <w:tc>
          <w:tcPr>
            <w:tcW w:w="981" w:type="dxa"/>
            <w:textDirection w:val="btLr"/>
            <w:vAlign w:val="center"/>
          </w:tcPr>
          <w:p w14:paraId="18126A1F" w14:textId="77777777" w:rsidR="00AF4DC2" w:rsidRDefault="00AF4DC2" w:rsidP="00AF4DC2">
            <w:pPr>
              <w:ind w:left="113" w:right="113"/>
              <w:jc w:val="center"/>
              <w:rPr>
                <w:ins w:id="741" w:author="Markstrum, Alexis@Energy" w:date="2019-10-16T09:03:00Z"/>
                <w:rFonts w:asciiTheme="minorHAnsi" w:hAnsiTheme="minorHAnsi"/>
                <w:sz w:val="18"/>
                <w:szCs w:val="18"/>
              </w:rPr>
            </w:pPr>
            <w:ins w:id="742" w:author="Markstrum, Alexis@Energy" w:date="2019-10-16T09:03:00Z">
              <w:r>
                <w:rPr>
                  <w:rFonts w:asciiTheme="minorHAnsi" w:hAnsiTheme="minorHAnsi"/>
                  <w:sz w:val="18"/>
                  <w:szCs w:val="18"/>
                </w:rPr>
                <w:t>Operation Schedule</w:t>
              </w:r>
            </w:ins>
          </w:p>
        </w:tc>
        <w:tc>
          <w:tcPr>
            <w:tcW w:w="981" w:type="dxa"/>
            <w:textDirection w:val="btLr"/>
            <w:vAlign w:val="center"/>
          </w:tcPr>
          <w:p w14:paraId="157DEBF9" w14:textId="77777777" w:rsidR="00AF4DC2" w:rsidRDefault="00AF4DC2" w:rsidP="00AF4DC2">
            <w:pPr>
              <w:ind w:left="113" w:right="113"/>
              <w:jc w:val="center"/>
              <w:rPr>
                <w:ins w:id="743" w:author="Markstrum, Alexis@Energy" w:date="2019-10-16T09:03:00Z"/>
                <w:rFonts w:asciiTheme="minorHAnsi" w:hAnsiTheme="minorHAnsi"/>
                <w:sz w:val="18"/>
                <w:szCs w:val="18"/>
              </w:rPr>
            </w:pPr>
            <w:ins w:id="744" w:author="Markstrum, Alexis@Energy" w:date="2019-10-16T09:03:00Z">
              <w:r>
                <w:rPr>
                  <w:rFonts w:asciiTheme="minorHAnsi" w:hAnsiTheme="minorHAnsi"/>
                  <w:sz w:val="18"/>
                  <w:szCs w:val="18"/>
                </w:rPr>
                <w:t>Required Minimum Ventilation Rate (if demand controlled)</w:t>
              </w:r>
            </w:ins>
          </w:p>
        </w:tc>
        <w:tc>
          <w:tcPr>
            <w:tcW w:w="981" w:type="dxa"/>
            <w:textDirection w:val="btLr"/>
            <w:vAlign w:val="center"/>
          </w:tcPr>
          <w:p w14:paraId="1AD27897" w14:textId="77777777" w:rsidR="00AF4DC2" w:rsidRDefault="00AF4DC2" w:rsidP="00AF4DC2">
            <w:pPr>
              <w:ind w:left="113" w:right="113"/>
              <w:jc w:val="center"/>
              <w:rPr>
                <w:ins w:id="745" w:author="Markstrum, Alexis@Energy" w:date="2019-10-16T09:03:00Z"/>
                <w:rFonts w:asciiTheme="minorHAnsi" w:hAnsiTheme="minorHAnsi"/>
                <w:sz w:val="18"/>
                <w:szCs w:val="18"/>
              </w:rPr>
            </w:pPr>
            <w:ins w:id="746" w:author="Markstrum, Alexis@Energy" w:date="2019-10-16T09:03:00Z">
              <w:r>
                <w:rPr>
                  <w:rFonts w:asciiTheme="minorHAnsi" w:hAnsiTheme="minorHAnsi"/>
                  <w:sz w:val="18"/>
                  <w:szCs w:val="18"/>
                </w:rPr>
                <w:t>Maximum Sound Rating</w:t>
              </w:r>
            </w:ins>
          </w:p>
        </w:tc>
        <w:tc>
          <w:tcPr>
            <w:tcW w:w="981" w:type="dxa"/>
            <w:textDirection w:val="btLr"/>
            <w:vAlign w:val="center"/>
          </w:tcPr>
          <w:p w14:paraId="1768F720" w14:textId="77777777" w:rsidR="00AF4DC2" w:rsidRDefault="00AF4DC2" w:rsidP="00AF4DC2">
            <w:pPr>
              <w:ind w:left="113" w:right="113"/>
              <w:jc w:val="center"/>
              <w:rPr>
                <w:ins w:id="747" w:author="Markstrum, Alexis@Energy" w:date="2019-10-16T09:03:00Z"/>
                <w:rFonts w:asciiTheme="minorHAnsi" w:hAnsiTheme="minorHAnsi"/>
                <w:sz w:val="18"/>
                <w:szCs w:val="18"/>
              </w:rPr>
            </w:pPr>
            <w:ins w:id="748" w:author="Markstrum, Alexis@Energy" w:date="2019-10-16T09:03:00Z">
              <w:r>
                <w:rPr>
                  <w:rFonts w:asciiTheme="minorHAnsi" w:hAnsiTheme="minorHAnsi"/>
                  <w:sz w:val="18"/>
                  <w:szCs w:val="18"/>
                </w:rPr>
                <w:t>Compliance Statement</w:t>
              </w:r>
            </w:ins>
          </w:p>
        </w:tc>
      </w:tr>
      <w:tr w:rsidR="00AF4DC2" w14:paraId="0018EFA9" w14:textId="77777777" w:rsidTr="00AF4DC2">
        <w:trPr>
          <w:ins w:id="749" w:author="Markstrum, Alexis@Energy" w:date="2019-10-16T09:03:00Z"/>
        </w:trPr>
        <w:tc>
          <w:tcPr>
            <w:tcW w:w="980" w:type="dxa"/>
          </w:tcPr>
          <w:p w14:paraId="31B76CDE" w14:textId="77777777" w:rsidR="00AF4DC2" w:rsidRDefault="00AF4DC2" w:rsidP="00AF4DC2">
            <w:pPr>
              <w:rPr>
                <w:ins w:id="750" w:author="Markstrum, Alexis@Energy" w:date="2019-10-16T09:03:00Z"/>
                <w:rFonts w:asciiTheme="minorHAnsi" w:hAnsiTheme="minorHAnsi"/>
                <w:sz w:val="18"/>
                <w:szCs w:val="18"/>
              </w:rPr>
            </w:pPr>
            <w:ins w:id="751" w:author="Markstrum, Alexis@Energy" w:date="2019-10-16T09:03:00Z">
              <w:r>
                <w:rPr>
                  <w:rFonts w:asciiTheme="minorHAnsi" w:hAnsiTheme="minorHAnsi"/>
                  <w:sz w:val="18"/>
                  <w:szCs w:val="18"/>
                </w:rPr>
                <w:t>&lt;&lt;User Entered Value up to 50 characters&gt;&gt;</w:t>
              </w:r>
            </w:ins>
          </w:p>
        </w:tc>
        <w:tc>
          <w:tcPr>
            <w:tcW w:w="981" w:type="dxa"/>
          </w:tcPr>
          <w:p w14:paraId="64D85E75" w14:textId="77777777" w:rsidR="00AF4DC2" w:rsidRDefault="00AF4DC2" w:rsidP="00AF4DC2">
            <w:pPr>
              <w:rPr>
                <w:ins w:id="752" w:author="Markstrum, Alexis@Energy" w:date="2019-10-16T09:03:00Z"/>
                <w:rFonts w:asciiTheme="minorHAnsi" w:hAnsiTheme="minorHAnsi"/>
                <w:sz w:val="18"/>
                <w:szCs w:val="18"/>
              </w:rPr>
            </w:pPr>
            <w:ins w:id="753" w:author="Markstrum, Alexis@Energy" w:date="2019-10-16T09:03:00Z">
              <w:r>
                <w:rPr>
                  <w:rFonts w:asciiTheme="minorHAnsi" w:hAnsiTheme="minorHAnsi"/>
                  <w:sz w:val="18"/>
                  <w:szCs w:val="18"/>
                </w:rPr>
                <w:t>&lt;&lt;User Entered Value up to 50 characters&gt;&gt;</w:t>
              </w:r>
            </w:ins>
          </w:p>
        </w:tc>
        <w:tc>
          <w:tcPr>
            <w:tcW w:w="981" w:type="dxa"/>
          </w:tcPr>
          <w:p w14:paraId="5BAC983A" w14:textId="77777777" w:rsidR="00AF4DC2" w:rsidRDefault="00AF4DC2" w:rsidP="00AF4DC2">
            <w:pPr>
              <w:rPr>
                <w:ins w:id="754" w:author="Markstrum, Alexis@Energy" w:date="2019-10-16T09:03:00Z"/>
                <w:rFonts w:asciiTheme="minorHAnsi" w:hAnsiTheme="minorHAnsi"/>
                <w:sz w:val="18"/>
                <w:szCs w:val="18"/>
              </w:rPr>
            </w:pPr>
            <w:ins w:id="755" w:author="Markstrum, Alexis@Energy" w:date="2019-10-16T09:03:00Z">
              <w:r>
                <w:rPr>
                  <w:rFonts w:asciiTheme="minorHAnsi" w:hAnsiTheme="minorHAnsi"/>
                  <w:sz w:val="18"/>
                  <w:szCs w:val="18"/>
                </w:rPr>
                <w:t>&lt;&lt;User Entered Value; Selections = (Vented Range Hood, Downdraft, Other)&gt;&gt;</w:t>
              </w:r>
            </w:ins>
          </w:p>
        </w:tc>
        <w:tc>
          <w:tcPr>
            <w:tcW w:w="981" w:type="dxa"/>
          </w:tcPr>
          <w:p w14:paraId="0758CE3A" w14:textId="77777777" w:rsidR="00AF4DC2" w:rsidRDefault="00AF4DC2" w:rsidP="00AF4DC2">
            <w:pPr>
              <w:rPr>
                <w:ins w:id="756" w:author="Markstrum, Alexis@Energy" w:date="2019-10-16T09:03:00Z"/>
                <w:rFonts w:asciiTheme="minorHAnsi" w:hAnsiTheme="minorHAnsi"/>
                <w:sz w:val="18"/>
                <w:szCs w:val="18"/>
              </w:rPr>
            </w:pPr>
            <w:ins w:id="757" w:author="Markstrum, Alexis@Energy" w:date="2019-10-16T09:03:00Z">
              <w:r>
                <w:rPr>
                  <w:rFonts w:asciiTheme="minorHAnsi" w:hAnsiTheme="minorHAnsi"/>
                  <w:sz w:val="18"/>
                  <w:szCs w:val="18"/>
                </w:rPr>
                <w:t>&lt;&lt;User Entered Value up to 50 characters&gt;&gt;</w:t>
              </w:r>
            </w:ins>
          </w:p>
        </w:tc>
        <w:tc>
          <w:tcPr>
            <w:tcW w:w="981" w:type="dxa"/>
          </w:tcPr>
          <w:p w14:paraId="74EC42C9" w14:textId="77777777" w:rsidR="00AF4DC2" w:rsidRDefault="00AF4DC2" w:rsidP="00AF4DC2">
            <w:pPr>
              <w:rPr>
                <w:ins w:id="758" w:author="Markstrum, Alexis@Energy" w:date="2019-10-16T09:03:00Z"/>
                <w:rFonts w:asciiTheme="minorHAnsi" w:hAnsiTheme="minorHAnsi"/>
                <w:sz w:val="18"/>
                <w:szCs w:val="18"/>
              </w:rPr>
            </w:pPr>
            <w:ins w:id="759" w:author="Markstrum, Alexis@Energy" w:date="2019-10-16T09:03:00Z">
              <w:r>
                <w:rPr>
                  <w:rFonts w:asciiTheme="minorHAnsi" w:hAnsiTheme="minorHAnsi"/>
                  <w:sz w:val="18"/>
                  <w:szCs w:val="18"/>
                </w:rPr>
                <w:t>&lt;&lt;User Entered Value; (XXXX.XX)&gt;&gt;</w:t>
              </w:r>
            </w:ins>
          </w:p>
        </w:tc>
        <w:tc>
          <w:tcPr>
            <w:tcW w:w="981" w:type="dxa"/>
          </w:tcPr>
          <w:p w14:paraId="26CB104F" w14:textId="77777777" w:rsidR="00AF4DC2" w:rsidRDefault="00AF4DC2" w:rsidP="00AF4DC2">
            <w:pPr>
              <w:rPr>
                <w:ins w:id="760" w:author="Markstrum, Alexis@Energy" w:date="2019-10-16T09:03:00Z"/>
                <w:rFonts w:asciiTheme="minorHAnsi" w:hAnsiTheme="minorHAnsi"/>
                <w:sz w:val="18"/>
                <w:szCs w:val="18"/>
              </w:rPr>
            </w:pPr>
            <w:ins w:id="761" w:author="Markstrum, Alexis@Energy" w:date="2019-10-16T09:03:00Z">
              <w:r>
                <w:rPr>
                  <w:rFonts w:asciiTheme="minorHAnsi" w:hAnsiTheme="minorHAnsi"/>
                  <w:sz w:val="18"/>
                  <w:szCs w:val="18"/>
                </w:rPr>
                <w:t>&lt;&lt;User Entered Value; (XX.XX)&gt;&gt;</w:t>
              </w:r>
            </w:ins>
          </w:p>
        </w:tc>
        <w:tc>
          <w:tcPr>
            <w:tcW w:w="981" w:type="dxa"/>
          </w:tcPr>
          <w:p w14:paraId="573D60C4" w14:textId="77777777" w:rsidR="00AF4DC2" w:rsidRDefault="00AF4DC2" w:rsidP="00AF4DC2">
            <w:pPr>
              <w:keepNext/>
              <w:rPr>
                <w:ins w:id="762" w:author="Markstrum, Alexis@Energy" w:date="2019-10-16T09:03:00Z"/>
                <w:rFonts w:asciiTheme="minorHAnsi" w:hAnsiTheme="minorHAnsi"/>
                <w:sz w:val="18"/>
                <w:szCs w:val="18"/>
              </w:rPr>
            </w:pPr>
            <w:ins w:id="763" w:author="Markstrum, Alexis@Energy" w:date="2019-10-16T09:03:00Z">
              <w:r>
                <w:rPr>
                  <w:rFonts w:asciiTheme="minorHAnsi" w:hAnsiTheme="minorHAnsi"/>
                  <w:sz w:val="18"/>
                  <w:szCs w:val="18"/>
                </w:rPr>
                <w:t xml:space="preserve">&lt;&lt;Defaults to B05 </w:t>
              </w:r>
            </w:ins>
          </w:p>
          <w:p w14:paraId="68B636A3" w14:textId="77777777" w:rsidR="00AF4DC2" w:rsidRDefault="00AF4DC2" w:rsidP="00AF4DC2">
            <w:pPr>
              <w:rPr>
                <w:ins w:id="764" w:author="Markstrum, Alexis@Energy" w:date="2019-10-16T09:03:00Z"/>
                <w:rFonts w:asciiTheme="minorHAnsi" w:hAnsiTheme="minorHAnsi"/>
                <w:sz w:val="18"/>
                <w:szCs w:val="18"/>
              </w:rPr>
            </w:pPr>
            <w:ins w:id="765" w:author="Markstrum, Alexis@Energy" w:date="2019-10-16T09:03:00Z">
              <w:r>
                <w:rPr>
                  <w:rFonts w:asciiTheme="minorHAnsi" w:hAnsiTheme="minorHAnsi"/>
                  <w:sz w:val="18"/>
                  <w:szCs w:val="18"/>
                </w:rPr>
                <w:t>otherwise, User Entered Value; (XXXX.XX); Not to exceed B05 (rated airflow)&gt;&gt;</w:t>
              </w:r>
            </w:ins>
          </w:p>
        </w:tc>
        <w:tc>
          <w:tcPr>
            <w:tcW w:w="981" w:type="dxa"/>
          </w:tcPr>
          <w:p w14:paraId="315AF996" w14:textId="77777777" w:rsidR="00AF4DC2" w:rsidRDefault="00AF4DC2" w:rsidP="00AF4DC2">
            <w:pPr>
              <w:rPr>
                <w:ins w:id="766" w:author="Markstrum, Alexis@Energy" w:date="2019-10-16T09:03:00Z"/>
                <w:rFonts w:asciiTheme="minorHAnsi" w:hAnsiTheme="minorHAnsi"/>
                <w:sz w:val="18"/>
                <w:szCs w:val="18"/>
              </w:rPr>
            </w:pPr>
            <w:ins w:id="767" w:author="Markstrum, Alexis@Energy" w:date="2019-10-16T09:03:00Z">
              <w:r>
                <w:rPr>
                  <w:rFonts w:asciiTheme="minorHAnsi" w:hAnsiTheme="minorHAnsi"/>
                  <w:sz w:val="18"/>
                  <w:szCs w:val="18"/>
                </w:rPr>
                <w:t>&lt;&lt;User Entry; Selections = (Demand Control, Continuous)&gt;&gt;</w:t>
              </w:r>
            </w:ins>
          </w:p>
        </w:tc>
        <w:tc>
          <w:tcPr>
            <w:tcW w:w="981" w:type="dxa"/>
          </w:tcPr>
          <w:p w14:paraId="0A25B853" w14:textId="77777777" w:rsidR="00AF4DC2" w:rsidRDefault="00AF4DC2" w:rsidP="00AF4DC2">
            <w:pPr>
              <w:keepNext/>
              <w:rPr>
                <w:ins w:id="768" w:author="Markstrum, Alexis@Energy" w:date="2019-10-16T09:03:00Z"/>
                <w:rFonts w:asciiTheme="minorHAnsi" w:hAnsiTheme="minorHAnsi"/>
                <w:sz w:val="18"/>
                <w:szCs w:val="18"/>
              </w:rPr>
            </w:pPr>
            <w:ins w:id="769" w:author="Markstrum, Alexis@Energy" w:date="2019-10-16T09:03:00Z">
              <w:r>
                <w:rPr>
                  <w:rFonts w:asciiTheme="minorHAnsi" w:hAnsiTheme="minorHAnsi"/>
                  <w:sz w:val="18"/>
                  <w:szCs w:val="18"/>
                </w:rPr>
                <w:t xml:space="preserve">&lt;&lt;If B08 = Demand Control and B03 = Vented Range Hood, then Result = “100 cfm”; </w:t>
              </w:r>
            </w:ins>
          </w:p>
          <w:p w14:paraId="641D10E8" w14:textId="77777777" w:rsidR="00AF4DC2" w:rsidRDefault="00AF4DC2" w:rsidP="00AF4DC2">
            <w:pPr>
              <w:keepNext/>
              <w:rPr>
                <w:ins w:id="770" w:author="Markstrum, Alexis@Energy" w:date="2019-10-16T09:03:00Z"/>
                <w:rFonts w:asciiTheme="minorHAnsi" w:hAnsiTheme="minorHAnsi"/>
                <w:sz w:val="18"/>
                <w:szCs w:val="18"/>
              </w:rPr>
            </w:pPr>
          </w:p>
          <w:p w14:paraId="4A1E7C6E" w14:textId="77777777" w:rsidR="00AF4DC2" w:rsidRDefault="00AF4DC2" w:rsidP="00AF4DC2">
            <w:pPr>
              <w:keepNext/>
              <w:rPr>
                <w:ins w:id="771" w:author="Markstrum, Alexis@Energy" w:date="2019-10-16T09:03:00Z"/>
                <w:rFonts w:asciiTheme="minorHAnsi" w:hAnsiTheme="minorHAnsi"/>
                <w:sz w:val="18"/>
                <w:szCs w:val="18"/>
              </w:rPr>
            </w:pPr>
            <w:ins w:id="772" w:author="Markstrum, Alexis@Energy" w:date="2019-10-16T09:03:00Z">
              <w:r>
                <w:rPr>
                  <w:rFonts w:asciiTheme="minorHAnsi" w:hAnsiTheme="minorHAnsi"/>
                  <w:sz w:val="18"/>
                  <w:szCs w:val="18"/>
                </w:rPr>
                <w:t xml:space="preserve">Else If B08 = Demand Control, A06 = Enclosed, and B03 = Other or Downdraft, then Result = lesser of </w:t>
              </w:r>
              <w:r w:rsidRPr="003255BF">
                <w:rPr>
                  <w:rFonts w:asciiTheme="minorHAnsi" w:hAnsiTheme="minorHAnsi"/>
                  <w:sz w:val="18"/>
                  <w:szCs w:val="18"/>
                </w:rPr>
                <w:t>300 cfm and 5*A05</w:t>
              </w:r>
              <w:r>
                <w:rPr>
                  <w:rFonts w:asciiTheme="minorHAnsi" w:hAnsiTheme="minorHAnsi"/>
                  <w:sz w:val="18"/>
                  <w:szCs w:val="18"/>
                </w:rPr>
                <w:t>/60;</w:t>
              </w:r>
            </w:ins>
          </w:p>
          <w:p w14:paraId="0E98743C" w14:textId="77777777" w:rsidR="00AF4DC2" w:rsidRDefault="00AF4DC2" w:rsidP="00AF4DC2">
            <w:pPr>
              <w:keepNext/>
              <w:rPr>
                <w:ins w:id="773" w:author="Markstrum, Alexis@Energy" w:date="2019-10-16T09:03:00Z"/>
                <w:rFonts w:asciiTheme="minorHAnsi" w:hAnsiTheme="minorHAnsi"/>
                <w:sz w:val="18"/>
                <w:szCs w:val="18"/>
              </w:rPr>
            </w:pPr>
          </w:p>
          <w:p w14:paraId="09AFE755" w14:textId="77777777" w:rsidR="00AF4DC2" w:rsidRDefault="00AF4DC2" w:rsidP="00AF4DC2">
            <w:pPr>
              <w:keepNext/>
              <w:rPr>
                <w:ins w:id="774" w:author="Markstrum, Alexis@Energy" w:date="2019-10-16T09:03:00Z"/>
                <w:rFonts w:asciiTheme="minorHAnsi" w:hAnsiTheme="minorHAnsi"/>
                <w:sz w:val="18"/>
                <w:szCs w:val="18"/>
              </w:rPr>
            </w:pPr>
            <w:ins w:id="775" w:author="Markstrum, Alexis@Energy" w:date="2019-10-16T09:03:00Z">
              <w:r>
                <w:rPr>
                  <w:rFonts w:asciiTheme="minorHAnsi" w:hAnsiTheme="minorHAnsi"/>
                  <w:sz w:val="18"/>
                  <w:szCs w:val="18"/>
                </w:rPr>
                <w:t xml:space="preserve">Else If B08 = Demand Control, A06 = Non-Enclosed, and B03 = </w:t>
              </w:r>
              <w:r>
                <w:rPr>
                  <w:rFonts w:asciiTheme="minorHAnsi" w:hAnsiTheme="minorHAnsi"/>
                  <w:sz w:val="18"/>
                  <w:szCs w:val="18"/>
                </w:rPr>
                <w:lastRenderedPageBreak/>
                <w:t xml:space="preserve">Other or Downdraft, then Result = 300; </w:t>
              </w:r>
            </w:ins>
          </w:p>
          <w:p w14:paraId="3C4A70EF" w14:textId="77777777" w:rsidR="00AF4DC2" w:rsidRDefault="00AF4DC2" w:rsidP="00AF4DC2">
            <w:pPr>
              <w:keepNext/>
              <w:rPr>
                <w:ins w:id="776" w:author="Markstrum, Alexis@Energy" w:date="2019-10-16T09:03:00Z"/>
                <w:rFonts w:asciiTheme="minorHAnsi" w:hAnsiTheme="minorHAnsi"/>
                <w:sz w:val="18"/>
                <w:szCs w:val="18"/>
              </w:rPr>
            </w:pPr>
          </w:p>
          <w:p w14:paraId="0EDB5E7D" w14:textId="77777777" w:rsidR="00AF4DC2" w:rsidRDefault="00AF4DC2" w:rsidP="00AF4DC2">
            <w:pPr>
              <w:keepNext/>
              <w:rPr>
                <w:ins w:id="777" w:author="Markstrum, Alexis@Energy" w:date="2019-10-16T09:03:00Z"/>
                <w:rFonts w:asciiTheme="minorHAnsi" w:hAnsiTheme="minorHAnsi"/>
                <w:sz w:val="18"/>
                <w:szCs w:val="18"/>
              </w:rPr>
            </w:pPr>
            <w:ins w:id="778" w:author="Markstrum, Alexis@Energy" w:date="2019-10-16T09:03:00Z">
              <w:r>
                <w:rPr>
                  <w:rFonts w:asciiTheme="minorHAnsi" w:hAnsiTheme="minorHAnsi"/>
                  <w:sz w:val="18"/>
                  <w:szCs w:val="18"/>
                </w:rPr>
                <w:t>Else If B08 = Continuous, then Result = “N/A – See Table C”</w:t>
              </w:r>
            </w:ins>
          </w:p>
          <w:p w14:paraId="10C496D6" w14:textId="77777777" w:rsidR="00AF4DC2" w:rsidRDefault="00AF4DC2" w:rsidP="00AF4DC2">
            <w:pPr>
              <w:rPr>
                <w:ins w:id="779" w:author="Markstrum, Alexis@Energy" w:date="2019-10-16T09:03:00Z"/>
                <w:rFonts w:asciiTheme="minorHAnsi" w:hAnsiTheme="minorHAnsi"/>
                <w:sz w:val="18"/>
                <w:szCs w:val="18"/>
              </w:rPr>
            </w:pPr>
          </w:p>
        </w:tc>
        <w:tc>
          <w:tcPr>
            <w:tcW w:w="981" w:type="dxa"/>
          </w:tcPr>
          <w:p w14:paraId="60DB56C6" w14:textId="77777777" w:rsidR="00AF4DC2" w:rsidRDefault="00AF4DC2" w:rsidP="00AF4DC2">
            <w:pPr>
              <w:keepNext/>
              <w:rPr>
                <w:ins w:id="780" w:author="Markstrum, Alexis@Energy" w:date="2019-10-16T09:03:00Z"/>
                <w:rFonts w:asciiTheme="minorHAnsi" w:hAnsiTheme="minorHAnsi"/>
                <w:sz w:val="18"/>
                <w:szCs w:val="18"/>
              </w:rPr>
            </w:pPr>
            <w:ins w:id="781" w:author="Markstrum, Alexis@Energy" w:date="2019-10-16T09:03:00Z">
              <w:r w:rsidRPr="003255BF">
                <w:rPr>
                  <w:rFonts w:asciiTheme="minorHAnsi" w:hAnsiTheme="minorHAnsi"/>
                  <w:sz w:val="18"/>
                  <w:szCs w:val="18"/>
                </w:rPr>
                <w:lastRenderedPageBreak/>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ins>
          </w:p>
          <w:p w14:paraId="599CCB43" w14:textId="77777777" w:rsidR="00AF4DC2" w:rsidRDefault="00AF4DC2" w:rsidP="00AF4DC2">
            <w:pPr>
              <w:keepNext/>
              <w:rPr>
                <w:ins w:id="782" w:author="Markstrum, Alexis@Energy" w:date="2019-10-16T09:03:00Z"/>
                <w:rFonts w:asciiTheme="minorHAnsi" w:hAnsiTheme="minorHAnsi"/>
                <w:sz w:val="18"/>
                <w:szCs w:val="18"/>
              </w:rPr>
            </w:pPr>
            <w:ins w:id="783" w:author="Markstrum, Alexis@Energy" w:date="2019-10-16T09:03:00Z">
              <w:r w:rsidRPr="003255BF">
                <w:rPr>
                  <w:rFonts w:asciiTheme="minorHAnsi" w:hAnsiTheme="minorHAnsi"/>
                  <w:sz w:val="18"/>
                  <w:szCs w:val="18"/>
                </w:rPr>
                <w:t xml:space="preserve">ElseIf Demand Control and </w:t>
              </w:r>
              <w:r>
                <w:rPr>
                  <w:rFonts w:asciiTheme="minorHAnsi" w:hAnsiTheme="minorHAnsi"/>
                  <w:sz w:val="18"/>
                  <w:szCs w:val="18"/>
                </w:rPr>
                <w:t>B</w:t>
              </w:r>
              <w:r w:rsidRPr="003255BF">
                <w:rPr>
                  <w:rFonts w:asciiTheme="minorHAnsi" w:hAnsiTheme="minorHAnsi"/>
                  <w:sz w:val="18"/>
                  <w:szCs w:val="18"/>
                </w:rPr>
                <w:t>0</w:t>
              </w:r>
              <w:r>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ins>
          </w:p>
          <w:p w14:paraId="6F2EA14E" w14:textId="77777777" w:rsidR="00AF4DC2" w:rsidRDefault="00AF4DC2" w:rsidP="00AF4DC2">
            <w:pPr>
              <w:rPr>
                <w:ins w:id="784" w:author="Markstrum, Alexis@Energy" w:date="2019-10-16T09:03:00Z"/>
                <w:rFonts w:asciiTheme="minorHAnsi" w:hAnsiTheme="minorHAnsi"/>
                <w:sz w:val="18"/>
                <w:szCs w:val="18"/>
              </w:rPr>
            </w:pPr>
            <w:ins w:id="785" w:author="Markstrum, Alexis@Energy" w:date="2019-10-16T09:03:00Z">
              <w:r>
                <w:rPr>
                  <w:rFonts w:asciiTheme="minorHAnsi" w:hAnsiTheme="minorHAnsi"/>
                  <w:sz w:val="18"/>
                  <w:szCs w:val="18"/>
                </w:rPr>
                <w:t>Else value = “N/A”&gt;&gt;</w:t>
              </w:r>
            </w:ins>
          </w:p>
        </w:tc>
        <w:tc>
          <w:tcPr>
            <w:tcW w:w="981" w:type="dxa"/>
          </w:tcPr>
          <w:p w14:paraId="6AEF109D" w14:textId="77777777" w:rsidR="00AF4DC2" w:rsidRDefault="00AF4DC2" w:rsidP="00AF4DC2">
            <w:pPr>
              <w:rPr>
                <w:ins w:id="786" w:author="Markstrum, Alexis@Energy" w:date="2019-10-16T09:03:00Z"/>
                <w:rFonts w:asciiTheme="minorHAnsi" w:hAnsiTheme="minorHAnsi"/>
                <w:sz w:val="18"/>
                <w:szCs w:val="18"/>
              </w:rPr>
            </w:pPr>
            <w:ins w:id="787" w:author="Markstrum, Alexis@Energy" w:date="2019-10-16T09:03:00Z">
              <w:r>
                <w:rPr>
                  <w:rFonts w:asciiTheme="minorHAnsi" w:hAnsiTheme="minorHAnsi"/>
                  <w:sz w:val="18"/>
                  <w:szCs w:val="18"/>
                </w:rPr>
                <w:t>&lt;&lt;If B08 = ‘Demand Control’,</w:t>
              </w:r>
            </w:ins>
          </w:p>
          <w:p w14:paraId="705D4ACC" w14:textId="77777777" w:rsidR="00AF4DC2" w:rsidRDefault="00AF4DC2" w:rsidP="00AF4DC2">
            <w:pPr>
              <w:rPr>
                <w:ins w:id="788" w:author="Markstrum, Alexis@Energy" w:date="2019-10-16T09:03:00Z"/>
                <w:rFonts w:asciiTheme="minorHAnsi" w:hAnsiTheme="minorHAnsi"/>
                <w:sz w:val="18"/>
                <w:szCs w:val="18"/>
              </w:rPr>
            </w:pPr>
          </w:p>
          <w:p w14:paraId="460B6660" w14:textId="77777777" w:rsidR="00AF4DC2" w:rsidRDefault="00AF4DC2" w:rsidP="00AF4DC2">
            <w:pPr>
              <w:rPr>
                <w:ins w:id="789" w:author="Markstrum, Alexis@Energy" w:date="2019-10-16T09:03:00Z"/>
                <w:rFonts w:asciiTheme="minorHAnsi" w:hAnsiTheme="minorHAnsi"/>
                <w:sz w:val="18"/>
                <w:szCs w:val="18"/>
              </w:rPr>
            </w:pPr>
            <w:ins w:id="790" w:author="Markstrum, Alexis@Energy" w:date="2019-10-16T09:03:00Z">
              <w:r>
                <w:rPr>
                  <w:rFonts w:asciiTheme="minorHAnsi" w:hAnsiTheme="minorHAnsi"/>
                  <w:sz w:val="18"/>
                  <w:szCs w:val="18"/>
                </w:rPr>
                <w:t xml:space="preserve">and B05 (HVI Directory Listed Rated Airflow) </w:t>
              </w:r>
              <w:r>
                <w:rPr>
                  <w:rFonts w:asciiTheme="minorHAnsi" w:hAnsiTheme="minorHAnsi" w:cstheme="minorHAnsi"/>
                  <w:sz w:val="18"/>
                  <w:szCs w:val="18"/>
                </w:rPr>
                <w:t>≥</w:t>
              </w:r>
              <w:r>
                <w:rPr>
                  <w:rFonts w:asciiTheme="minorHAnsi" w:hAnsiTheme="minorHAnsi"/>
                  <w:sz w:val="18"/>
                  <w:szCs w:val="18"/>
                </w:rPr>
                <w:t xml:space="preserve"> B09 (Required Minimum Ventilation Rate), </w:t>
              </w:r>
            </w:ins>
          </w:p>
          <w:p w14:paraId="3E634ADD" w14:textId="77777777" w:rsidR="00AF4DC2" w:rsidRDefault="00AF4DC2" w:rsidP="00AF4DC2">
            <w:pPr>
              <w:rPr>
                <w:ins w:id="791" w:author="Markstrum, Alexis@Energy" w:date="2019-10-16T09:03:00Z"/>
                <w:rFonts w:asciiTheme="minorHAnsi" w:hAnsiTheme="minorHAnsi"/>
                <w:sz w:val="18"/>
                <w:szCs w:val="18"/>
              </w:rPr>
            </w:pPr>
          </w:p>
          <w:p w14:paraId="023BDFE6" w14:textId="2E52EC19" w:rsidR="00AF4DC2" w:rsidRDefault="00AF4DC2" w:rsidP="00AF4DC2">
            <w:pPr>
              <w:rPr>
                <w:ins w:id="792" w:author="Markstrum, Alexis@Energy" w:date="2019-10-16T09:03:00Z"/>
                <w:rFonts w:asciiTheme="minorHAnsi" w:hAnsiTheme="minorHAnsi"/>
                <w:sz w:val="18"/>
                <w:szCs w:val="18"/>
              </w:rPr>
            </w:pPr>
            <w:ins w:id="793" w:author="Markstrum, Alexis@Energy" w:date="2019-10-16T09:03:00Z">
              <w:r>
                <w:rPr>
                  <w:rFonts w:asciiTheme="minorHAnsi" w:hAnsiTheme="minorHAnsi"/>
                  <w:sz w:val="18"/>
                  <w:szCs w:val="18"/>
                </w:rPr>
                <w:t xml:space="preserve">and B06 </w:t>
              </w:r>
              <w:r>
                <w:rPr>
                  <w:rFonts w:asciiTheme="minorHAnsi" w:hAnsiTheme="minorHAnsi" w:cstheme="minorHAnsi"/>
                  <w:sz w:val="18"/>
                  <w:szCs w:val="18"/>
                </w:rPr>
                <w:t>≤ B10</w:t>
              </w:r>
            </w:ins>
            <w:ins w:id="794" w:author="Markstrum, Alexis@Energy" w:date="2019-10-23T08:06:00Z">
              <w:r w:rsidR="000D75C8">
                <w:rPr>
                  <w:rFonts w:asciiTheme="minorHAnsi" w:hAnsiTheme="minorHAnsi" w:cstheme="minorHAnsi"/>
                  <w:sz w:val="18"/>
                  <w:szCs w:val="18"/>
                </w:rPr>
                <w:t xml:space="preserve"> or B10 = N/A</w:t>
              </w:r>
            </w:ins>
            <w:ins w:id="795" w:author="Markstrum, Alexis@Energy" w:date="2019-10-16T09:03:00Z">
              <w:r>
                <w:rPr>
                  <w:rFonts w:asciiTheme="minorHAnsi" w:hAnsiTheme="minorHAnsi" w:cstheme="minorHAnsi"/>
                  <w:sz w:val="18"/>
                  <w:szCs w:val="18"/>
                </w:rPr>
                <w:t>,</w:t>
              </w:r>
            </w:ins>
          </w:p>
          <w:p w14:paraId="4E092557" w14:textId="77777777" w:rsidR="00AF4DC2" w:rsidRDefault="00AF4DC2" w:rsidP="00AF4DC2">
            <w:pPr>
              <w:rPr>
                <w:ins w:id="796" w:author="Markstrum, Alexis@Energy" w:date="2019-10-16T09:03:00Z"/>
                <w:rFonts w:asciiTheme="minorHAnsi" w:hAnsiTheme="minorHAnsi"/>
                <w:sz w:val="18"/>
                <w:szCs w:val="18"/>
              </w:rPr>
            </w:pPr>
          </w:p>
          <w:p w14:paraId="4FEA4995" w14:textId="77777777" w:rsidR="00AF4DC2" w:rsidRDefault="00AF4DC2" w:rsidP="00AF4DC2">
            <w:pPr>
              <w:rPr>
                <w:ins w:id="797" w:author="Markstrum, Alexis@Energy" w:date="2019-10-16T09:03:00Z"/>
                <w:rFonts w:asciiTheme="minorHAnsi" w:hAnsiTheme="minorHAnsi"/>
                <w:sz w:val="18"/>
                <w:szCs w:val="18"/>
              </w:rPr>
            </w:pPr>
            <w:ins w:id="798" w:author="Markstrum, Alexis@Energy" w:date="2019-10-16T09:03:00Z">
              <w:r>
                <w:rPr>
                  <w:rFonts w:asciiTheme="minorHAnsi" w:hAnsiTheme="minorHAnsi"/>
                  <w:sz w:val="18"/>
                  <w:szCs w:val="18"/>
                </w:rPr>
                <w:t xml:space="preserve">then display text: "Complies”; </w:t>
              </w:r>
            </w:ins>
          </w:p>
          <w:p w14:paraId="6A15B4D7" w14:textId="77777777" w:rsidR="00AF4DC2" w:rsidRDefault="00AF4DC2" w:rsidP="00AF4DC2">
            <w:pPr>
              <w:rPr>
                <w:ins w:id="799" w:author="Markstrum, Alexis@Energy" w:date="2019-10-16T09:03:00Z"/>
                <w:rFonts w:asciiTheme="minorHAnsi" w:hAnsiTheme="minorHAnsi"/>
                <w:sz w:val="18"/>
                <w:szCs w:val="18"/>
              </w:rPr>
            </w:pPr>
          </w:p>
          <w:p w14:paraId="5DC78288" w14:textId="77777777" w:rsidR="00AF4DC2" w:rsidRDefault="00AF4DC2" w:rsidP="00AF4DC2">
            <w:pPr>
              <w:rPr>
                <w:ins w:id="800" w:author="Markstrum, Alexis@Energy" w:date="2019-10-16T09:03:00Z"/>
                <w:rFonts w:asciiTheme="minorHAnsi" w:hAnsiTheme="minorHAnsi"/>
                <w:sz w:val="18"/>
                <w:szCs w:val="18"/>
              </w:rPr>
            </w:pPr>
            <w:ins w:id="801" w:author="Markstrum, Alexis@Energy" w:date="2019-10-16T09:03:00Z">
              <w:r>
                <w:rPr>
                  <w:rFonts w:asciiTheme="minorHAnsi" w:hAnsiTheme="minorHAnsi"/>
                  <w:sz w:val="18"/>
                  <w:szCs w:val="18"/>
                </w:rPr>
                <w:t>If B08 = Continuous,</w:t>
              </w:r>
            </w:ins>
          </w:p>
          <w:p w14:paraId="49E780DC" w14:textId="77777777" w:rsidR="00AF4DC2" w:rsidRDefault="00AF4DC2" w:rsidP="00AF4DC2">
            <w:pPr>
              <w:rPr>
                <w:ins w:id="802" w:author="Markstrum, Alexis@Energy" w:date="2019-10-16T09:03:00Z"/>
                <w:rFonts w:asciiTheme="minorHAnsi" w:hAnsiTheme="minorHAnsi"/>
                <w:sz w:val="18"/>
                <w:szCs w:val="18"/>
              </w:rPr>
            </w:pPr>
          </w:p>
          <w:p w14:paraId="51474F83" w14:textId="748CE286" w:rsidR="00AF4DC2" w:rsidRDefault="00AF4DC2" w:rsidP="00AF4DC2">
            <w:pPr>
              <w:rPr>
                <w:ins w:id="803" w:author="Markstrum, Alexis@Energy" w:date="2019-10-16T09:03:00Z"/>
                <w:rFonts w:asciiTheme="minorHAnsi" w:hAnsiTheme="minorHAnsi"/>
                <w:sz w:val="18"/>
                <w:szCs w:val="18"/>
              </w:rPr>
            </w:pPr>
            <w:ins w:id="804" w:author="Markstrum, Alexis@Energy" w:date="2019-10-16T09:03:00Z">
              <w:r>
                <w:rPr>
                  <w:rFonts w:asciiTheme="minorHAnsi" w:hAnsiTheme="minorHAnsi"/>
                  <w:sz w:val="18"/>
                  <w:szCs w:val="18"/>
                </w:rPr>
                <w:t xml:space="preserve">and B06 </w:t>
              </w:r>
              <w:r>
                <w:rPr>
                  <w:rFonts w:asciiTheme="minorHAnsi" w:hAnsiTheme="minorHAnsi" w:cstheme="minorHAnsi"/>
                  <w:sz w:val="18"/>
                  <w:szCs w:val="18"/>
                </w:rPr>
                <w:t>≤ B10</w:t>
              </w:r>
            </w:ins>
            <w:ins w:id="805" w:author="Markstrum, Alexis@Energy" w:date="2019-10-23T08:06:00Z">
              <w:r w:rsidR="000D75C8">
                <w:rPr>
                  <w:rFonts w:asciiTheme="minorHAnsi" w:hAnsiTheme="minorHAnsi" w:cstheme="minorHAnsi"/>
                  <w:sz w:val="18"/>
                  <w:szCs w:val="18"/>
                </w:rPr>
                <w:t xml:space="preserve"> or B10 = N/A</w:t>
              </w:r>
            </w:ins>
            <w:ins w:id="806" w:author="Markstrum, Alexis@Energy" w:date="2019-10-16T09:03:00Z">
              <w:r>
                <w:rPr>
                  <w:rFonts w:asciiTheme="minorHAnsi" w:hAnsiTheme="minorHAnsi" w:cstheme="minorHAnsi"/>
                  <w:sz w:val="18"/>
                  <w:szCs w:val="18"/>
                </w:rPr>
                <w:t>,</w:t>
              </w:r>
            </w:ins>
          </w:p>
          <w:p w14:paraId="37C23B64" w14:textId="77777777" w:rsidR="00AF4DC2" w:rsidRDefault="00AF4DC2" w:rsidP="00AF4DC2">
            <w:pPr>
              <w:rPr>
                <w:ins w:id="807" w:author="Markstrum, Alexis@Energy" w:date="2019-10-16T09:03:00Z"/>
                <w:rFonts w:asciiTheme="minorHAnsi" w:hAnsiTheme="minorHAnsi"/>
                <w:sz w:val="18"/>
                <w:szCs w:val="18"/>
              </w:rPr>
            </w:pPr>
          </w:p>
          <w:p w14:paraId="316D4D43" w14:textId="77777777" w:rsidR="00AF4DC2" w:rsidRDefault="00AF4DC2" w:rsidP="00AF4DC2">
            <w:pPr>
              <w:rPr>
                <w:ins w:id="808" w:author="Markstrum, Alexis@Energy" w:date="2019-10-16T09:03:00Z"/>
                <w:rFonts w:asciiTheme="minorHAnsi" w:hAnsiTheme="minorHAnsi"/>
                <w:sz w:val="18"/>
                <w:szCs w:val="18"/>
              </w:rPr>
            </w:pPr>
            <w:ins w:id="809" w:author="Markstrum, Alexis@Energy" w:date="2019-10-16T09:03:00Z">
              <w:r w:rsidRPr="00E06ED1">
                <w:rPr>
                  <w:rFonts w:asciiTheme="minorHAnsi" w:hAnsiTheme="minorHAnsi"/>
                  <w:sz w:val="18"/>
                  <w:szCs w:val="18"/>
                </w:rPr>
                <w:t xml:space="preserve">then display text: "Complies”; </w:t>
              </w:r>
            </w:ins>
          </w:p>
          <w:p w14:paraId="4939C653" w14:textId="77777777" w:rsidR="00AF4DC2" w:rsidRDefault="00AF4DC2" w:rsidP="00AF4DC2">
            <w:pPr>
              <w:rPr>
                <w:ins w:id="810" w:author="Markstrum, Alexis@Energy" w:date="2019-10-16T09:03:00Z"/>
                <w:rFonts w:asciiTheme="minorHAnsi" w:hAnsiTheme="minorHAnsi"/>
                <w:sz w:val="18"/>
                <w:szCs w:val="18"/>
              </w:rPr>
            </w:pPr>
          </w:p>
          <w:p w14:paraId="487A46D4" w14:textId="77777777" w:rsidR="00AF4DC2" w:rsidRDefault="00AF4DC2" w:rsidP="00AF4DC2">
            <w:pPr>
              <w:rPr>
                <w:ins w:id="811" w:author="Markstrum, Alexis@Energy" w:date="2019-10-16T09:03:00Z"/>
                <w:rFonts w:asciiTheme="minorHAnsi" w:hAnsiTheme="minorHAnsi"/>
                <w:sz w:val="18"/>
                <w:szCs w:val="18"/>
              </w:rPr>
            </w:pPr>
            <w:ins w:id="812" w:author="Markstrum, Alexis@Energy" w:date="2019-10-16T09:03:00Z">
              <w:r>
                <w:rPr>
                  <w:rFonts w:asciiTheme="minorHAnsi" w:hAnsiTheme="minorHAnsi"/>
                  <w:sz w:val="18"/>
                  <w:szCs w:val="18"/>
                </w:rPr>
                <w:t>else display text: "Does Not Comply"</w:t>
              </w:r>
            </w:ins>
          </w:p>
          <w:p w14:paraId="15FC0357" w14:textId="77777777" w:rsidR="00AF4DC2" w:rsidRDefault="00AF4DC2" w:rsidP="00AF4DC2">
            <w:pPr>
              <w:rPr>
                <w:ins w:id="813" w:author="Markstrum, Alexis@Energy" w:date="2019-10-16T09:03:00Z"/>
                <w:rFonts w:asciiTheme="minorHAnsi" w:hAnsiTheme="minorHAnsi"/>
                <w:sz w:val="18"/>
                <w:szCs w:val="18"/>
              </w:rPr>
            </w:pPr>
            <w:ins w:id="814" w:author="Markstrum, Alexis@Energy" w:date="2019-10-16T09:03:00Z">
              <w:r>
                <w:rPr>
                  <w:rFonts w:asciiTheme="minorHAnsi" w:hAnsiTheme="minorHAnsi"/>
                  <w:sz w:val="18"/>
                  <w:szCs w:val="18"/>
                </w:rPr>
                <w:t>&gt;&gt;</w:t>
              </w:r>
            </w:ins>
          </w:p>
        </w:tc>
      </w:tr>
      <w:tr w:rsidR="00AF4DC2" w14:paraId="7E0B0324" w14:textId="77777777" w:rsidTr="00AF4DC2">
        <w:trPr>
          <w:ins w:id="815" w:author="Markstrum, Alexis@Energy" w:date="2019-10-16T09:03:00Z"/>
        </w:trPr>
        <w:tc>
          <w:tcPr>
            <w:tcW w:w="980" w:type="dxa"/>
          </w:tcPr>
          <w:p w14:paraId="57AECBB5" w14:textId="77777777" w:rsidR="00AF4DC2" w:rsidRDefault="00AF4DC2" w:rsidP="00AF4DC2">
            <w:pPr>
              <w:rPr>
                <w:ins w:id="816" w:author="Markstrum, Alexis@Energy" w:date="2019-10-16T09:03:00Z"/>
                <w:rFonts w:asciiTheme="minorHAnsi" w:hAnsiTheme="minorHAnsi"/>
                <w:sz w:val="18"/>
                <w:szCs w:val="18"/>
              </w:rPr>
            </w:pPr>
          </w:p>
        </w:tc>
        <w:tc>
          <w:tcPr>
            <w:tcW w:w="981" w:type="dxa"/>
          </w:tcPr>
          <w:p w14:paraId="67C9CA20" w14:textId="77777777" w:rsidR="00AF4DC2" w:rsidRDefault="00AF4DC2" w:rsidP="00AF4DC2">
            <w:pPr>
              <w:rPr>
                <w:ins w:id="817" w:author="Markstrum, Alexis@Energy" w:date="2019-10-16T09:03:00Z"/>
                <w:rFonts w:asciiTheme="minorHAnsi" w:hAnsiTheme="minorHAnsi"/>
                <w:sz w:val="18"/>
                <w:szCs w:val="18"/>
              </w:rPr>
            </w:pPr>
          </w:p>
        </w:tc>
        <w:tc>
          <w:tcPr>
            <w:tcW w:w="981" w:type="dxa"/>
          </w:tcPr>
          <w:p w14:paraId="435C2044" w14:textId="77777777" w:rsidR="00AF4DC2" w:rsidRDefault="00AF4DC2" w:rsidP="00AF4DC2">
            <w:pPr>
              <w:rPr>
                <w:ins w:id="818" w:author="Markstrum, Alexis@Energy" w:date="2019-10-16T09:03:00Z"/>
                <w:rFonts w:asciiTheme="minorHAnsi" w:hAnsiTheme="minorHAnsi"/>
                <w:sz w:val="18"/>
                <w:szCs w:val="18"/>
              </w:rPr>
            </w:pPr>
          </w:p>
        </w:tc>
        <w:tc>
          <w:tcPr>
            <w:tcW w:w="981" w:type="dxa"/>
          </w:tcPr>
          <w:p w14:paraId="404EA719" w14:textId="77777777" w:rsidR="00AF4DC2" w:rsidRDefault="00AF4DC2" w:rsidP="00AF4DC2">
            <w:pPr>
              <w:rPr>
                <w:ins w:id="819" w:author="Markstrum, Alexis@Energy" w:date="2019-10-16T09:03:00Z"/>
                <w:rFonts w:asciiTheme="minorHAnsi" w:hAnsiTheme="minorHAnsi"/>
                <w:sz w:val="18"/>
                <w:szCs w:val="18"/>
              </w:rPr>
            </w:pPr>
          </w:p>
        </w:tc>
        <w:tc>
          <w:tcPr>
            <w:tcW w:w="981" w:type="dxa"/>
          </w:tcPr>
          <w:p w14:paraId="246D2E1E" w14:textId="77777777" w:rsidR="00AF4DC2" w:rsidRDefault="00AF4DC2" w:rsidP="00AF4DC2">
            <w:pPr>
              <w:rPr>
                <w:ins w:id="820" w:author="Markstrum, Alexis@Energy" w:date="2019-10-16T09:03:00Z"/>
                <w:rFonts w:asciiTheme="minorHAnsi" w:hAnsiTheme="minorHAnsi"/>
                <w:sz w:val="18"/>
                <w:szCs w:val="18"/>
              </w:rPr>
            </w:pPr>
          </w:p>
        </w:tc>
        <w:tc>
          <w:tcPr>
            <w:tcW w:w="981" w:type="dxa"/>
          </w:tcPr>
          <w:p w14:paraId="0B8F0C0B" w14:textId="77777777" w:rsidR="00AF4DC2" w:rsidRDefault="00AF4DC2" w:rsidP="00AF4DC2">
            <w:pPr>
              <w:rPr>
                <w:ins w:id="821" w:author="Markstrum, Alexis@Energy" w:date="2019-10-16T09:03:00Z"/>
                <w:rFonts w:asciiTheme="minorHAnsi" w:hAnsiTheme="minorHAnsi"/>
                <w:sz w:val="18"/>
                <w:szCs w:val="18"/>
              </w:rPr>
            </w:pPr>
          </w:p>
        </w:tc>
        <w:tc>
          <w:tcPr>
            <w:tcW w:w="981" w:type="dxa"/>
          </w:tcPr>
          <w:p w14:paraId="09CDBEFE" w14:textId="77777777" w:rsidR="00AF4DC2" w:rsidRDefault="00AF4DC2" w:rsidP="00AF4DC2">
            <w:pPr>
              <w:rPr>
                <w:ins w:id="822" w:author="Markstrum, Alexis@Energy" w:date="2019-10-16T09:03:00Z"/>
                <w:rFonts w:asciiTheme="minorHAnsi" w:hAnsiTheme="minorHAnsi"/>
                <w:sz w:val="18"/>
                <w:szCs w:val="18"/>
              </w:rPr>
            </w:pPr>
          </w:p>
        </w:tc>
        <w:tc>
          <w:tcPr>
            <w:tcW w:w="981" w:type="dxa"/>
          </w:tcPr>
          <w:p w14:paraId="3524C435" w14:textId="77777777" w:rsidR="00AF4DC2" w:rsidRDefault="00AF4DC2" w:rsidP="00AF4DC2">
            <w:pPr>
              <w:rPr>
                <w:ins w:id="823" w:author="Markstrum, Alexis@Energy" w:date="2019-10-16T09:03:00Z"/>
                <w:rFonts w:asciiTheme="minorHAnsi" w:hAnsiTheme="minorHAnsi"/>
                <w:sz w:val="18"/>
                <w:szCs w:val="18"/>
              </w:rPr>
            </w:pPr>
          </w:p>
        </w:tc>
        <w:tc>
          <w:tcPr>
            <w:tcW w:w="981" w:type="dxa"/>
          </w:tcPr>
          <w:p w14:paraId="5E87E5FE" w14:textId="77777777" w:rsidR="00AF4DC2" w:rsidRDefault="00AF4DC2" w:rsidP="00AF4DC2">
            <w:pPr>
              <w:rPr>
                <w:ins w:id="824" w:author="Markstrum, Alexis@Energy" w:date="2019-10-16T09:03:00Z"/>
                <w:rFonts w:asciiTheme="minorHAnsi" w:hAnsiTheme="minorHAnsi"/>
                <w:sz w:val="18"/>
                <w:szCs w:val="18"/>
              </w:rPr>
            </w:pPr>
          </w:p>
        </w:tc>
        <w:tc>
          <w:tcPr>
            <w:tcW w:w="981" w:type="dxa"/>
          </w:tcPr>
          <w:p w14:paraId="1E8F18B8" w14:textId="77777777" w:rsidR="00AF4DC2" w:rsidRDefault="00AF4DC2" w:rsidP="00AF4DC2">
            <w:pPr>
              <w:rPr>
                <w:ins w:id="825" w:author="Markstrum, Alexis@Energy" w:date="2019-10-16T09:03:00Z"/>
                <w:rFonts w:asciiTheme="minorHAnsi" w:hAnsiTheme="minorHAnsi"/>
                <w:sz w:val="18"/>
                <w:szCs w:val="18"/>
              </w:rPr>
            </w:pPr>
          </w:p>
        </w:tc>
        <w:tc>
          <w:tcPr>
            <w:tcW w:w="981" w:type="dxa"/>
          </w:tcPr>
          <w:p w14:paraId="72B3FD58" w14:textId="77777777" w:rsidR="00AF4DC2" w:rsidRDefault="00AF4DC2" w:rsidP="00AF4DC2">
            <w:pPr>
              <w:rPr>
                <w:ins w:id="826" w:author="Markstrum, Alexis@Energy" w:date="2019-10-16T09:03:00Z"/>
                <w:rFonts w:asciiTheme="minorHAnsi" w:hAnsiTheme="minorHAnsi"/>
                <w:sz w:val="18"/>
                <w:szCs w:val="18"/>
              </w:rPr>
            </w:pPr>
          </w:p>
        </w:tc>
      </w:tr>
    </w:tbl>
    <w:p w14:paraId="18F36206" w14:textId="2C160293" w:rsidR="00AF4DC2" w:rsidDel="00AF4DC2" w:rsidRDefault="00AF4DC2" w:rsidP="00D65FA1">
      <w:pPr>
        <w:rPr>
          <w:del w:id="827" w:author="Markstrum, Alexis@Energy" w:date="2019-10-16T09:05:00Z"/>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rsidDel="00AF4DC2" w14:paraId="7DCEB2BB" w14:textId="5524211E" w:rsidTr="00B4489D">
        <w:trPr>
          <w:del w:id="828" w:author="Markstrum, Alexis@Energy" w:date="2019-10-16T09:03:00Z"/>
        </w:trPr>
        <w:tc>
          <w:tcPr>
            <w:tcW w:w="10790" w:type="dxa"/>
            <w:gridSpan w:val="3"/>
          </w:tcPr>
          <w:p w14:paraId="0950DA2D" w14:textId="4E48AD10" w:rsidR="00B4489D" w:rsidRPr="0029047D" w:rsidDel="00AF4DC2" w:rsidRDefault="007277D4">
            <w:pPr>
              <w:keepNext/>
              <w:rPr>
                <w:del w:id="829" w:author="Markstrum, Alexis@Energy" w:date="2019-10-16T09:03:00Z"/>
                <w:rFonts w:asciiTheme="minorHAnsi" w:hAnsiTheme="minorHAnsi"/>
                <w:szCs w:val="18"/>
              </w:rPr>
            </w:pPr>
            <w:del w:id="830" w:author="Markstrum, Alexis@Energy" w:date="2019-10-16T09:03:00Z">
              <w:r w:rsidDel="00AF4DC2">
                <w:rPr>
                  <w:rFonts w:asciiTheme="minorHAnsi" w:hAnsiTheme="minorHAnsi"/>
                  <w:b/>
                  <w:szCs w:val="18"/>
                </w:rPr>
                <w:delText>C</w:delText>
              </w:r>
              <w:r w:rsidR="00B4489D" w:rsidRPr="0029047D" w:rsidDel="00AF4DC2">
                <w:rPr>
                  <w:rFonts w:asciiTheme="minorHAnsi" w:hAnsiTheme="minorHAnsi"/>
                  <w:b/>
                  <w:szCs w:val="18"/>
                </w:rPr>
                <w:delText xml:space="preserve">. </w:delText>
              </w:r>
              <w:r w:rsidR="00B4489D" w:rsidDel="00AF4DC2">
                <w:rPr>
                  <w:rFonts w:asciiTheme="minorHAnsi" w:hAnsiTheme="minorHAnsi"/>
                  <w:b/>
                  <w:szCs w:val="18"/>
                </w:rPr>
                <w:delText>Kitchen Exhaust System</w:delText>
              </w:r>
              <w:r w:rsidR="00B4489D" w:rsidRPr="0029047D" w:rsidDel="00AF4DC2">
                <w:rPr>
                  <w:rFonts w:asciiTheme="minorHAnsi" w:hAnsiTheme="minorHAnsi"/>
                  <w:szCs w:val="18"/>
                </w:rPr>
                <w:delText xml:space="preserve"> </w:delText>
              </w:r>
            </w:del>
          </w:p>
        </w:tc>
      </w:tr>
      <w:tr w:rsidR="00B4489D" w:rsidRPr="00467A82" w:rsidDel="00AF4DC2" w14:paraId="36717F05" w14:textId="3ED3C7F1" w:rsidTr="00F26A73">
        <w:trPr>
          <w:trHeight w:val="158"/>
          <w:del w:id="831" w:author="Markstrum, Alexis@Energy" w:date="2019-10-16T09:03:00Z"/>
        </w:trPr>
        <w:tc>
          <w:tcPr>
            <w:tcW w:w="586" w:type="dxa"/>
            <w:vAlign w:val="center"/>
          </w:tcPr>
          <w:p w14:paraId="7DABAD96" w14:textId="2A0CF0A4" w:rsidR="00B4489D" w:rsidRPr="00467A82" w:rsidDel="00AF4DC2" w:rsidRDefault="00B4489D" w:rsidP="007277D4">
            <w:pPr>
              <w:keepNext/>
              <w:jc w:val="center"/>
              <w:rPr>
                <w:del w:id="832" w:author="Markstrum, Alexis@Energy" w:date="2019-10-16T09:03:00Z"/>
                <w:rFonts w:asciiTheme="minorHAnsi" w:hAnsiTheme="minorHAnsi"/>
                <w:sz w:val="18"/>
                <w:szCs w:val="18"/>
              </w:rPr>
            </w:pPr>
            <w:del w:id="833" w:author="Markstrum, Alexis@Energy" w:date="2019-10-16T09:03:00Z">
              <w:r w:rsidDel="00AF4DC2">
                <w:rPr>
                  <w:rFonts w:asciiTheme="minorHAnsi" w:hAnsiTheme="minorHAnsi"/>
                  <w:sz w:val="18"/>
                  <w:szCs w:val="18"/>
                </w:rPr>
                <w:delText>01</w:delText>
              </w:r>
            </w:del>
          </w:p>
        </w:tc>
        <w:tc>
          <w:tcPr>
            <w:tcW w:w="4629" w:type="dxa"/>
            <w:vAlign w:val="center"/>
          </w:tcPr>
          <w:p w14:paraId="12A67F6C" w14:textId="2616B0BC" w:rsidR="00B4489D" w:rsidRPr="00467A82" w:rsidDel="00AF4DC2" w:rsidRDefault="00B4489D" w:rsidP="007277D4">
            <w:pPr>
              <w:keepNext/>
              <w:rPr>
                <w:del w:id="834" w:author="Markstrum, Alexis@Energy" w:date="2019-10-16T09:03:00Z"/>
                <w:rFonts w:asciiTheme="minorHAnsi" w:hAnsiTheme="minorHAnsi"/>
                <w:sz w:val="18"/>
                <w:szCs w:val="18"/>
              </w:rPr>
            </w:pPr>
            <w:del w:id="835" w:author="Markstrum, Alexis@Energy" w:date="2019-10-16T09:03:00Z">
              <w:r w:rsidDel="00AF4DC2">
                <w:rPr>
                  <w:rFonts w:asciiTheme="minorHAnsi" w:hAnsiTheme="minorHAnsi"/>
                  <w:sz w:val="18"/>
                  <w:szCs w:val="18"/>
                </w:rPr>
                <w:delText>Manufacturer Name</w:delText>
              </w:r>
            </w:del>
          </w:p>
        </w:tc>
        <w:tc>
          <w:tcPr>
            <w:tcW w:w="5575" w:type="dxa"/>
            <w:vAlign w:val="center"/>
          </w:tcPr>
          <w:p w14:paraId="3E2F44DC" w14:textId="7A9B9C9A" w:rsidR="00B4489D" w:rsidRPr="00467A82" w:rsidDel="00AF4DC2" w:rsidRDefault="006F1E84" w:rsidP="007277D4">
            <w:pPr>
              <w:keepNext/>
              <w:rPr>
                <w:del w:id="836" w:author="Markstrum, Alexis@Energy" w:date="2019-10-16T09:03:00Z"/>
                <w:rFonts w:asciiTheme="minorHAnsi" w:hAnsiTheme="minorHAnsi"/>
                <w:sz w:val="18"/>
                <w:szCs w:val="18"/>
              </w:rPr>
            </w:pPr>
            <w:del w:id="837" w:author="Markstrum, Alexis@Energy" w:date="2019-10-16T09:03:00Z">
              <w:r w:rsidDel="00AF4DC2">
                <w:rPr>
                  <w:rFonts w:asciiTheme="minorHAnsi" w:hAnsiTheme="minorHAnsi"/>
                  <w:sz w:val="18"/>
                  <w:szCs w:val="18"/>
                </w:rPr>
                <w:delText>&lt;&lt;</w:delText>
              </w:r>
              <w:r w:rsidR="00BE4740" w:rsidDel="00AF4DC2">
                <w:rPr>
                  <w:rFonts w:asciiTheme="minorHAnsi" w:hAnsiTheme="minorHAnsi"/>
                  <w:sz w:val="18"/>
                  <w:szCs w:val="18"/>
                </w:rPr>
                <w:delText>User Entered Value up to 50 characters</w:delText>
              </w:r>
              <w:r w:rsidDel="00AF4DC2">
                <w:rPr>
                  <w:rFonts w:asciiTheme="minorHAnsi" w:hAnsiTheme="minorHAnsi"/>
                  <w:sz w:val="18"/>
                  <w:szCs w:val="18"/>
                </w:rPr>
                <w:delText>&gt;&gt;</w:delText>
              </w:r>
            </w:del>
          </w:p>
        </w:tc>
      </w:tr>
      <w:tr w:rsidR="00F4057B" w:rsidRPr="00467A82" w:rsidDel="00AF4DC2" w14:paraId="2ABA8E8D" w14:textId="7C108A8C" w:rsidTr="00B4489D">
        <w:trPr>
          <w:trHeight w:val="158"/>
          <w:del w:id="838" w:author="Markstrum, Alexis@Energy" w:date="2019-10-16T09:03:00Z"/>
        </w:trPr>
        <w:tc>
          <w:tcPr>
            <w:tcW w:w="586" w:type="dxa"/>
            <w:vAlign w:val="center"/>
          </w:tcPr>
          <w:p w14:paraId="76C20268" w14:textId="65EA5D35" w:rsidR="00F4057B" w:rsidDel="00AF4DC2" w:rsidRDefault="00111C8E" w:rsidP="007277D4">
            <w:pPr>
              <w:keepNext/>
              <w:jc w:val="center"/>
              <w:rPr>
                <w:del w:id="839" w:author="Markstrum, Alexis@Energy" w:date="2019-10-16T09:03:00Z"/>
                <w:rFonts w:asciiTheme="minorHAnsi" w:hAnsiTheme="minorHAnsi"/>
                <w:sz w:val="18"/>
                <w:szCs w:val="18"/>
              </w:rPr>
            </w:pPr>
            <w:del w:id="840" w:author="Markstrum, Alexis@Energy" w:date="2019-10-16T09:03:00Z">
              <w:r w:rsidDel="00AF4DC2">
                <w:rPr>
                  <w:rFonts w:asciiTheme="minorHAnsi" w:hAnsiTheme="minorHAnsi"/>
                  <w:sz w:val="18"/>
                  <w:szCs w:val="18"/>
                </w:rPr>
                <w:delText>02</w:delText>
              </w:r>
            </w:del>
          </w:p>
        </w:tc>
        <w:tc>
          <w:tcPr>
            <w:tcW w:w="4629" w:type="dxa"/>
            <w:vAlign w:val="center"/>
          </w:tcPr>
          <w:p w14:paraId="0BE33563" w14:textId="79E7464C" w:rsidR="00F4057B" w:rsidDel="00AF4DC2" w:rsidRDefault="00F4057B" w:rsidP="007277D4">
            <w:pPr>
              <w:keepNext/>
              <w:rPr>
                <w:del w:id="841" w:author="Markstrum, Alexis@Energy" w:date="2019-10-16T09:03:00Z"/>
                <w:rFonts w:asciiTheme="minorHAnsi" w:hAnsiTheme="minorHAnsi"/>
                <w:sz w:val="18"/>
                <w:szCs w:val="18"/>
              </w:rPr>
            </w:pPr>
            <w:del w:id="842" w:author="Markstrum, Alexis@Energy" w:date="2019-10-16T09:03:00Z">
              <w:r w:rsidDel="00AF4DC2">
                <w:rPr>
                  <w:rFonts w:asciiTheme="minorHAnsi" w:hAnsiTheme="minorHAnsi"/>
                  <w:sz w:val="18"/>
                  <w:szCs w:val="18"/>
                </w:rPr>
                <w:delText>System Type</w:delText>
              </w:r>
            </w:del>
          </w:p>
        </w:tc>
        <w:tc>
          <w:tcPr>
            <w:tcW w:w="5575" w:type="dxa"/>
            <w:vAlign w:val="center"/>
          </w:tcPr>
          <w:p w14:paraId="2683D622" w14:textId="3F31FF00" w:rsidR="00F4057B" w:rsidDel="00AF4DC2" w:rsidRDefault="00F4057B" w:rsidP="007277D4">
            <w:pPr>
              <w:keepNext/>
              <w:rPr>
                <w:del w:id="843" w:author="Markstrum, Alexis@Energy" w:date="2019-10-16T09:03:00Z"/>
                <w:rFonts w:asciiTheme="minorHAnsi" w:hAnsiTheme="minorHAnsi"/>
                <w:sz w:val="18"/>
                <w:szCs w:val="18"/>
              </w:rPr>
            </w:pPr>
            <w:del w:id="844" w:author="Markstrum, Alexis@Energy" w:date="2019-10-16T09:03:00Z">
              <w:r w:rsidDel="00AF4DC2">
                <w:rPr>
                  <w:rFonts w:asciiTheme="minorHAnsi" w:hAnsiTheme="minorHAnsi"/>
                  <w:sz w:val="18"/>
                  <w:szCs w:val="18"/>
                </w:rPr>
                <w:delText>&lt;&lt;User Entered Value; Selections = (Vented Range Hood, Downdraft, Other)&gt;&gt;</w:delText>
              </w:r>
            </w:del>
          </w:p>
        </w:tc>
      </w:tr>
      <w:tr w:rsidR="00B4489D" w:rsidRPr="00467A82" w:rsidDel="00AF4DC2" w14:paraId="4472BC02" w14:textId="5D97A0F2" w:rsidTr="00F26A73">
        <w:trPr>
          <w:trHeight w:val="158"/>
          <w:del w:id="845" w:author="Markstrum, Alexis@Energy" w:date="2019-10-16T09:03:00Z"/>
        </w:trPr>
        <w:tc>
          <w:tcPr>
            <w:tcW w:w="586" w:type="dxa"/>
            <w:vAlign w:val="center"/>
          </w:tcPr>
          <w:p w14:paraId="4D72C7AE" w14:textId="16AFFEC0" w:rsidR="00B4489D" w:rsidDel="00AF4DC2" w:rsidRDefault="00111C8E" w:rsidP="007277D4">
            <w:pPr>
              <w:keepNext/>
              <w:jc w:val="center"/>
              <w:rPr>
                <w:del w:id="846" w:author="Markstrum, Alexis@Energy" w:date="2019-10-16T09:03:00Z"/>
                <w:rFonts w:asciiTheme="minorHAnsi" w:hAnsiTheme="minorHAnsi"/>
                <w:sz w:val="18"/>
                <w:szCs w:val="18"/>
              </w:rPr>
            </w:pPr>
            <w:del w:id="847" w:author="Markstrum, Alexis@Energy" w:date="2019-10-16T09:03:00Z">
              <w:r w:rsidDel="00AF4DC2">
                <w:rPr>
                  <w:rFonts w:asciiTheme="minorHAnsi" w:hAnsiTheme="minorHAnsi"/>
                  <w:sz w:val="18"/>
                  <w:szCs w:val="18"/>
                </w:rPr>
                <w:delText>03</w:delText>
              </w:r>
            </w:del>
          </w:p>
        </w:tc>
        <w:tc>
          <w:tcPr>
            <w:tcW w:w="4629" w:type="dxa"/>
            <w:vAlign w:val="center"/>
          </w:tcPr>
          <w:p w14:paraId="4AAA1D11" w14:textId="09D59035" w:rsidR="00B4489D" w:rsidRPr="00C27BAB" w:rsidDel="00AF4DC2" w:rsidRDefault="00B61285">
            <w:pPr>
              <w:keepNext/>
              <w:rPr>
                <w:del w:id="848" w:author="Markstrum, Alexis@Energy" w:date="2019-10-16T09:03:00Z"/>
                <w:rFonts w:asciiTheme="minorHAnsi" w:hAnsiTheme="minorHAnsi"/>
                <w:sz w:val="18"/>
                <w:szCs w:val="18"/>
              </w:rPr>
            </w:pPr>
            <w:del w:id="849" w:author="Markstrum, Alexis@Energy" w:date="2019-10-16T09:03:00Z">
              <w:r w:rsidDel="00AF4DC2">
                <w:rPr>
                  <w:rFonts w:asciiTheme="minorHAnsi" w:hAnsiTheme="minorHAnsi"/>
                  <w:sz w:val="18"/>
                  <w:szCs w:val="18"/>
                </w:rPr>
                <w:delText xml:space="preserve">HVI Directory Listed </w:delText>
              </w:r>
              <w:r w:rsidR="00B4489D" w:rsidDel="00AF4DC2">
                <w:rPr>
                  <w:rFonts w:asciiTheme="minorHAnsi" w:hAnsiTheme="minorHAnsi"/>
                  <w:sz w:val="18"/>
                  <w:szCs w:val="18"/>
                </w:rPr>
                <w:delText>Model Number</w:delText>
              </w:r>
            </w:del>
          </w:p>
        </w:tc>
        <w:tc>
          <w:tcPr>
            <w:tcW w:w="5575" w:type="dxa"/>
            <w:vAlign w:val="center"/>
          </w:tcPr>
          <w:p w14:paraId="47633846" w14:textId="36470500" w:rsidR="00B4489D" w:rsidRPr="00C27BAB" w:rsidDel="00AF4DC2" w:rsidRDefault="006F1E84" w:rsidP="007277D4">
            <w:pPr>
              <w:keepNext/>
              <w:rPr>
                <w:del w:id="850" w:author="Markstrum, Alexis@Energy" w:date="2019-10-16T09:03:00Z"/>
                <w:rFonts w:asciiTheme="minorHAnsi" w:hAnsiTheme="minorHAnsi"/>
                <w:sz w:val="18"/>
                <w:szCs w:val="18"/>
              </w:rPr>
            </w:pPr>
            <w:del w:id="851" w:author="Markstrum, Alexis@Energy" w:date="2019-10-16T09:03:00Z">
              <w:r w:rsidDel="00AF4DC2">
                <w:rPr>
                  <w:rFonts w:asciiTheme="minorHAnsi" w:hAnsiTheme="minorHAnsi"/>
                  <w:sz w:val="18"/>
                  <w:szCs w:val="18"/>
                </w:rPr>
                <w:delText>&lt;&lt;User Entered Value up to 50 characters&gt;&gt;</w:delText>
              </w:r>
            </w:del>
          </w:p>
        </w:tc>
      </w:tr>
      <w:tr w:rsidR="00B4489D" w:rsidRPr="00467A82" w:rsidDel="00AF4DC2" w14:paraId="05F3CA19" w14:textId="206B2054" w:rsidTr="00B4489D">
        <w:trPr>
          <w:trHeight w:val="158"/>
          <w:del w:id="852" w:author="Markstrum, Alexis@Energy" w:date="2019-10-16T09:03:00Z"/>
        </w:trPr>
        <w:tc>
          <w:tcPr>
            <w:tcW w:w="586" w:type="dxa"/>
            <w:vAlign w:val="center"/>
          </w:tcPr>
          <w:p w14:paraId="40FFF010" w14:textId="1824D11E" w:rsidR="00B4489D" w:rsidDel="00AF4DC2" w:rsidRDefault="00111C8E" w:rsidP="007277D4">
            <w:pPr>
              <w:keepNext/>
              <w:jc w:val="center"/>
              <w:rPr>
                <w:del w:id="853" w:author="Markstrum, Alexis@Energy" w:date="2019-10-16T09:03:00Z"/>
                <w:rFonts w:asciiTheme="minorHAnsi" w:hAnsiTheme="minorHAnsi"/>
                <w:sz w:val="18"/>
                <w:szCs w:val="18"/>
              </w:rPr>
            </w:pPr>
            <w:del w:id="854" w:author="Markstrum, Alexis@Energy" w:date="2019-10-16T09:03:00Z">
              <w:r w:rsidDel="00AF4DC2">
                <w:rPr>
                  <w:rFonts w:asciiTheme="minorHAnsi" w:hAnsiTheme="minorHAnsi"/>
                  <w:sz w:val="18"/>
                  <w:szCs w:val="18"/>
                </w:rPr>
                <w:delText>04</w:delText>
              </w:r>
            </w:del>
          </w:p>
        </w:tc>
        <w:tc>
          <w:tcPr>
            <w:tcW w:w="4629" w:type="dxa"/>
            <w:vAlign w:val="center"/>
          </w:tcPr>
          <w:p w14:paraId="35A97D4A" w14:textId="44A28266" w:rsidR="00B4489D" w:rsidDel="00AF4DC2" w:rsidRDefault="00B61285">
            <w:pPr>
              <w:keepNext/>
              <w:rPr>
                <w:del w:id="855" w:author="Markstrum, Alexis@Energy" w:date="2019-10-16T09:03:00Z"/>
                <w:rFonts w:asciiTheme="minorHAnsi" w:hAnsiTheme="minorHAnsi"/>
                <w:sz w:val="18"/>
                <w:szCs w:val="18"/>
              </w:rPr>
            </w:pPr>
            <w:del w:id="856" w:author="Markstrum, Alexis@Energy" w:date="2019-10-16T09:03:00Z">
              <w:r w:rsidDel="00AF4DC2">
                <w:rPr>
                  <w:rFonts w:asciiTheme="minorHAnsi" w:hAnsiTheme="minorHAnsi"/>
                  <w:sz w:val="18"/>
                  <w:szCs w:val="18"/>
                </w:rPr>
                <w:delText xml:space="preserve">HVI Directory Listed </w:delText>
              </w:r>
              <w:r w:rsidR="00B4489D" w:rsidDel="00AF4DC2">
                <w:rPr>
                  <w:rFonts w:asciiTheme="minorHAnsi" w:hAnsiTheme="minorHAnsi"/>
                  <w:sz w:val="18"/>
                  <w:szCs w:val="18"/>
                </w:rPr>
                <w:delText>Rated Airflow</w:delText>
              </w:r>
            </w:del>
          </w:p>
        </w:tc>
        <w:tc>
          <w:tcPr>
            <w:tcW w:w="5575" w:type="dxa"/>
            <w:vAlign w:val="center"/>
          </w:tcPr>
          <w:p w14:paraId="423853CD" w14:textId="7B846031" w:rsidR="00B4489D" w:rsidRPr="00C27BAB" w:rsidDel="00AF4DC2" w:rsidRDefault="006F1E84" w:rsidP="007277D4">
            <w:pPr>
              <w:keepNext/>
              <w:rPr>
                <w:del w:id="857" w:author="Markstrum, Alexis@Energy" w:date="2019-10-16T09:03:00Z"/>
                <w:rFonts w:asciiTheme="minorHAnsi" w:hAnsiTheme="minorHAnsi"/>
                <w:sz w:val="18"/>
                <w:szCs w:val="18"/>
              </w:rPr>
            </w:pPr>
            <w:del w:id="858" w:author="Markstrum, Alexis@Energy" w:date="2019-10-16T09:03:00Z">
              <w:r w:rsidDel="00AF4DC2">
                <w:rPr>
                  <w:rFonts w:asciiTheme="minorHAnsi" w:hAnsiTheme="minorHAnsi"/>
                  <w:sz w:val="18"/>
                  <w:szCs w:val="18"/>
                </w:rPr>
                <w:delText>&lt;&lt;User Entered Value; (XXXX.XX)&gt;&gt;</w:delText>
              </w:r>
            </w:del>
          </w:p>
        </w:tc>
      </w:tr>
      <w:tr w:rsidR="00B4489D" w:rsidRPr="00467A82" w:rsidDel="00AF4DC2" w14:paraId="41CE42F0" w14:textId="2290C4BC" w:rsidTr="00B4489D">
        <w:trPr>
          <w:trHeight w:val="158"/>
          <w:del w:id="859" w:author="Markstrum, Alexis@Energy" w:date="2019-10-16T09:03:00Z"/>
        </w:trPr>
        <w:tc>
          <w:tcPr>
            <w:tcW w:w="586" w:type="dxa"/>
            <w:vAlign w:val="center"/>
          </w:tcPr>
          <w:p w14:paraId="4CCA2992" w14:textId="21336D15" w:rsidR="00B4489D" w:rsidDel="00AF4DC2" w:rsidRDefault="00111C8E" w:rsidP="007277D4">
            <w:pPr>
              <w:keepNext/>
              <w:jc w:val="center"/>
              <w:rPr>
                <w:del w:id="860" w:author="Markstrum, Alexis@Energy" w:date="2019-10-16T09:03:00Z"/>
                <w:rFonts w:asciiTheme="minorHAnsi" w:hAnsiTheme="minorHAnsi"/>
                <w:sz w:val="18"/>
                <w:szCs w:val="18"/>
              </w:rPr>
            </w:pPr>
            <w:del w:id="861" w:author="Markstrum, Alexis@Energy" w:date="2019-10-16T09:03:00Z">
              <w:r w:rsidDel="00AF4DC2">
                <w:rPr>
                  <w:rFonts w:asciiTheme="minorHAnsi" w:hAnsiTheme="minorHAnsi"/>
                  <w:sz w:val="18"/>
                  <w:szCs w:val="18"/>
                </w:rPr>
                <w:delText>05</w:delText>
              </w:r>
            </w:del>
          </w:p>
        </w:tc>
        <w:tc>
          <w:tcPr>
            <w:tcW w:w="4629" w:type="dxa"/>
            <w:vAlign w:val="center"/>
          </w:tcPr>
          <w:p w14:paraId="02A9B0BE" w14:textId="17D3CADE" w:rsidR="00B4489D" w:rsidDel="00AF4DC2" w:rsidRDefault="00B61285" w:rsidP="00604BA7">
            <w:pPr>
              <w:keepNext/>
              <w:rPr>
                <w:del w:id="862" w:author="Markstrum, Alexis@Energy" w:date="2019-10-16T09:03:00Z"/>
                <w:rFonts w:asciiTheme="minorHAnsi" w:hAnsiTheme="minorHAnsi"/>
                <w:sz w:val="18"/>
                <w:szCs w:val="18"/>
              </w:rPr>
            </w:pPr>
            <w:del w:id="863" w:author="Markstrum, Alexis@Energy" w:date="2019-10-16T09:03:00Z">
              <w:r w:rsidDel="00AF4DC2">
                <w:rPr>
                  <w:rFonts w:asciiTheme="minorHAnsi" w:hAnsiTheme="minorHAnsi"/>
                  <w:sz w:val="18"/>
                  <w:szCs w:val="18"/>
                </w:rPr>
                <w:delText xml:space="preserve">HVI Directory Listed </w:delText>
              </w:r>
              <w:r w:rsidR="007277D4" w:rsidDel="00AF4DC2">
                <w:rPr>
                  <w:rFonts w:asciiTheme="minorHAnsi" w:hAnsiTheme="minorHAnsi"/>
                  <w:sz w:val="18"/>
                  <w:szCs w:val="18"/>
                </w:rPr>
                <w:delText>Sound Rating</w:delText>
              </w:r>
            </w:del>
          </w:p>
        </w:tc>
        <w:tc>
          <w:tcPr>
            <w:tcW w:w="5575" w:type="dxa"/>
            <w:vAlign w:val="center"/>
          </w:tcPr>
          <w:p w14:paraId="42EE0F50" w14:textId="1876D9DD" w:rsidR="00B4489D" w:rsidRPr="00C27BAB" w:rsidDel="00AF4DC2" w:rsidRDefault="006F1E84" w:rsidP="007277D4">
            <w:pPr>
              <w:keepNext/>
              <w:rPr>
                <w:del w:id="864" w:author="Markstrum, Alexis@Energy" w:date="2019-10-16T09:03:00Z"/>
                <w:rFonts w:asciiTheme="minorHAnsi" w:hAnsiTheme="minorHAnsi"/>
                <w:sz w:val="18"/>
                <w:szCs w:val="18"/>
              </w:rPr>
            </w:pPr>
            <w:del w:id="865" w:author="Markstrum, Alexis@Energy" w:date="2019-10-16T09:03:00Z">
              <w:r w:rsidDel="00AF4DC2">
                <w:rPr>
                  <w:rFonts w:asciiTheme="minorHAnsi" w:hAnsiTheme="minorHAnsi"/>
                  <w:sz w:val="18"/>
                  <w:szCs w:val="18"/>
                </w:rPr>
                <w:delText>&lt;&lt;User Entered Value; (XX.XX)</w:delText>
              </w:r>
              <w:r w:rsidR="00CD21F4" w:rsidDel="00AF4DC2">
                <w:rPr>
                  <w:rFonts w:asciiTheme="minorHAnsi" w:hAnsiTheme="minorHAnsi"/>
                  <w:sz w:val="18"/>
                  <w:szCs w:val="18"/>
                </w:rPr>
                <w:delText>&gt;&gt;</w:delText>
              </w:r>
            </w:del>
          </w:p>
        </w:tc>
      </w:tr>
      <w:tr w:rsidR="00CC00F5" w:rsidRPr="00467A82" w:rsidDel="00AF4DC2" w14:paraId="46451448" w14:textId="20D4080F" w:rsidTr="00B4489D">
        <w:trPr>
          <w:trHeight w:val="158"/>
          <w:del w:id="866" w:author="Markstrum, Alexis@Energy" w:date="2019-10-16T09:03:00Z"/>
        </w:trPr>
        <w:tc>
          <w:tcPr>
            <w:tcW w:w="586" w:type="dxa"/>
            <w:vAlign w:val="center"/>
          </w:tcPr>
          <w:p w14:paraId="206A8F96" w14:textId="4D07E73E" w:rsidR="00CC00F5" w:rsidDel="00AF4DC2" w:rsidRDefault="00CC00F5" w:rsidP="00CC00F5">
            <w:pPr>
              <w:keepNext/>
              <w:jc w:val="center"/>
              <w:rPr>
                <w:del w:id="867" w:author="Markstrum, Alexis@Energy" w:date="2019-10-16T09:03:00Z"/>
                <w:rFonts w:asciiTheme="minorHAnsi" w:hAnsiTheme="minorHAnsi"/>
                <w:sz w:val="18"/>
                <w:szCs w:val="18"/>
              </w:rPr>
            </w:pPr>
            <w:del w:id="868" w:author="Markstrum, Alexis@Energy" w:date="2019-10-16T09:03:00Z">
              <w:r w:rsidDel="00AF4DC2">
                <w:rPr>
                  <w:rFonts w:asciiTheme="minorHAnsi" w:hAnsiTheme="minorHAnsi"/>
                  <w:sz w:val="18"/>
                  <w:szCs w:val="18"/>
                </w:rPr>
                <w:delText>06</w:delText>
              </w:r>
            </w:del>
          </w:p>
        </w:tc>
        <w:tc>
          <w:tcPr>
            <w:tcW w:w="4629" w:type="dxa"/>
            <w:vAlign w:val="center"/>
          </w:tcPr>
          <w:p w14:paraId="331342C3" w14:textId="68B56C7E" w:rsidR="00CC00F5" w:rsidDel="00AF4DC2" w:rsidRDefault="00CC00F5" w:rsidP="00CC00F5">
            <w:pPr>
              <w:keepNext/>
              <w:rPr>
                <w:del w:id="869" w:author="Markstrum, Alexis@Energy" w:date="2019-10-16T09:03:00Z"/>
                <w:rFonts w:asciiTheme="minorHAnsi" w:hAnsiTheme="minorHAnsi"/>
                <w:sz w:val="18"/>
                <w:szCs w:val="18"/>
              </w:rPr>
            </w:pPr>
            <w:del w:id="870" w:author="Markstrum, Alexis@Energy" w:date="2019-10-16T09:03:00Z">
              <w:r w:rsidDel="00AF4DC2">
                <w:rPr>
                  <w:rFonts w:asciiTheme="minorHAnsi" w:hAnsiTheme="minorHAnsi"/>
                  <w:sz w:val="18"/>
                  <w:szCs w:val="18"/>
                </w:rPr>
                <w:delText>Minimum Airflow (if different than rated airflow)</w:delText>
              </w:r>
            </w:del>
          </w:p>
        </w:tc>
        <w:tc>
          <w:tcPr>
            <w:tcW w:w="5575" w:type="dxa"/>
            <w:vAlign w:val="center"/>
          </w:tcPr>
          <w:p w14:paraId="4116B10F" w14:textId="6B2CFF12" w:rsidR="00CC00F5" w:rsidDel="00AF4DC2" w:rsidRDefault="00CC00F5" w:rsidP="00CC00F5">
            <w:pPr>
              <w:keepNext/>
              <w:rPr>
                <w:del w:id="871" w:author="Markstrum, Alexis@Energy" w:date="2019-10-16T09:03:00Z"/>
                <w:rFonts w:asciiTheme="minorHAnsi" w:hAnsiTheme="minorHAnsi"/>
                <w:sz w:val="18"/>
                <w:szCs w:val="18"/>
              </w:rPr>
            </w:pPr>
            <w:del w:id="872" w:author="Markstrum, Alexis@Energy" w:date="2019-10-16T09:03:00Z">
              <w:r w:rsidDel="00AF4DC2">
                <w:rPr>
                  <w:rFonts w:asciiTheme="minorHAnsi" w:hAnsiTheme="minorHAnsi"/>
                  <w:sz w:val="18"/>
                  <w:szCs w:val="18"/>
                </w:rPr>
                <w:delText xml:space="preserve">&lt;&lt;Defaults to C04 </w:delText>
              </w:r>
            </w:del>
          </w:p>
          <w:p w14:paraId="04F50172" w14:textId="5FAA3C31" w:rsidR="00CC00F5" w:rsidDel="00AF4DC2" w:rsidRDefault="00CC00F5" w:rsidP="00CC00F5">
            <w:pPr>
              <w:keepNext/>
              <w:rPr>
                <w:del w:id="873" w:author="Markstrum, Alexis@Energy" w:date="2019-10-16T09:03:00Z"/>
                <w:rFonts w:asciiTheme="minorHAnsi" w:hAnsiTheme="minorHAnsi"/>
                <w:sz w:val="18"/>
                <w:szCs w:val="18"/>
              </w:rPr>
            </w:pPr>
            <w:del w:id="874" w:author="Markstrum, Alexis@Energy" w:date="2019-10-16T09:03:00Z">
              <w:r w:rsidDel="00AF4DC2">
                <w:rPr>
                  <w:rFonts w:asciiTheme="minorHAnsi" w:hAnsiTheme="minorHAnsi"/>
                  <w:sz w:val="18"/>
                  <w:szCs w:val="18"/>
                </w:rPr>
                <w:delText>otherwise, User Entered Value; XXX.XX; Not to exceed C04 (rated airflow)</w:delText>
              </w:r>
            </w:del>
          </w:p>
        </w:tc>
      </w:tr>
      <w:tr w:rsidR="00CC00F5" w:rsidRPr="00467A82" w:rsidDel="00AF4DC2" w14:paraId="645499C0" w14:textId="4D510B99" w:rsidTr="00B4489D">
        <w:trPr>
          <w:trHeight w:val="158"/>
          <w:del w:id="875" w:author="Markstrum, Alexis@Energy" w:date="2019-10-16T09:03:00Z"/>
        </w:trPr>
        <w:tc>
          <w:tcPr>
            <w:tcW w:w="586" w:type="dxa"/>
            <w:vAlign w:val="center"/>
          </w:tcPr>
          <w:p w14:paraId="7DBD6457" w14:textId="70204570" w:rsidR="00CC00F5" w:rsidDel="00AF4DC2" w:rsidRDefault="00CC00F5" w:rsidP="00CC00F5">
            <w:pPr>
              <w:keepNext/>
              <w:jc w:val="center"/>
              <w:rPr>
                <w:del w:id="876" w:author="Markstrum, Alexis@Energy" w:date="2019-10-16T09:03:00Z"/>
                <w:rFonts w:asciiTheme="minorHAnsi" w:hAnsiTheme="minorHAnsi"/>
                <w:sz w:val="18"/>
                <w:szCs w:val="18"/>
              </w:rPr>
            </w:pPr>
            <w:del w:id="877" w:author="Markstrum, Alexis@Energy" w:date="2019-10-16T09:03:00Z">
              <w:r w:rsidDel="00AF4DC2">
                <w:rPr>
                  <w:rFonts w:asciiTheme="minorHAnsi" w:hAnsiTheme="minorHAnsi"/>
                  <w:sz w:val="18"/>
                  <w:szCs w:val="18"/>
                </w:rPr>
                <w:delText>07</w:delText>
              </w:r>
            </w:del>
          </w:p>
        </w:tc>
        <w:tc>
          <w:tcPr>
            <w:tcW w:w="4629" w:type="dxa"/>
            <w:vAlign w:val="center"/>
          </w:tcPr>
          <w:p w14:paraId="65BF6021" w14:textId="3848597E" w:rsidR="00CC00F5" w:rsidDel="00AF4DC2" w:rsidRDefault="00CC00F5" w:rsidP="00CC00F5">
            <w:pPr>
              <w:keepNext/>
              <w:rPr>
                <w:del w:id="878" w:author="Markstrum, Alexis@Energy" w:date="2019-10-16T09:03:00Z"/>
                <w:rFonts w:asciiTheme="minorHAnsi" w:hAnsiTheme="minorHAnsi"/>
                <w:sz w:val="18"/>
                <w:szCs w:val="18"/>
              </w:rPr>
            </w:pPr>
            <w:del w:id="879" w:author="Markstrum, Alexis@Energy" w:date="2019-10-16T09:03:00Z">
              <w:r w:rsidDel="00AF4DC2">
                <w:rPr>
                  <w:rFonts w:asciiTheme="minorHAnsi" w:hAnsiTheme="minorHAnsi"/>
                  <w:sz w:val="18"/>
                  <w:szCs w:val="18"/>
                </w:rPr>
                <w:delText>Operation Schedule</w:delText>
              </w:r>
            </w:del>
          </w:p>
        </w:tc>
        <w:tc>
          <w:tcPr>
            <w:tcW w:w="5575" w:type="dxa"/>
            <w:vAlign w:val="center"/>
          </w:tcPr>
          <w:p w14:paraId="79D7BC02" w14:textId="2DB67FC9" w:rsidR="00CC00F5" w:rsidRPr="00C27BAB" w:rsidDel="00AF4DC2" w:rsidRDefault="00CC00F5" w:rsidP="00CC00F5">
            <w:pPr>
              <w:keepNext/>
              <w:rPr>
                <w:del w:id="880" w:author="Markstrum, Alexis@Energy" w:date="2019-10-16T09:03:00Z"/>
                <w:rFonts w:asciiTheme="minorHAnsi" w:hAnsiTheme="minorHAnsi"/>
                <w:sz w:val="18"/>
                <w:szCs w:val="18"/>
              </w:rPr>
            </w:pPr>
            <w:del w:id="881" w:author="Markstrum, Alexis@Energy" w:date="2019-10-16T09:03:00Z">
              <w:r w:rsidDel="00AF4DC2">
                <w:rPr>
                  <w:rFonts w:asciiTheme="minorHAnsi" w:hAnsiTheme="minorHAnsi"/>
                  <w:sz w:val="18"/>
                  <w:szCs w:val="18"/>
                </w:rPr>
                <w:delText>&lt;&lt;User Entry; Selections = (Demand Control, Continuous)&gt;&gt;</w:delText>
              </w:r>
            </w:del>
          </w:p>
        </w:tc>
      </w:tr>
      <w:tr w:rsidR="00CC00F5" w:rsidRPr="00467A82" w:rsidDel="00AF4DC2" w14:paraId="7EB1F5EF" w14:textId="4AB357D6" w:rsidTr="00B4489D">
        <w:trPr>
          <w:trHeight w:val="158"/>
          <w:del w:id="882" w:author="Markstrum, Alexis@Energy" w:date="2019-10-16T09:03:00Z"/>
        </w:trPr>
        <w:tc>
          <w:tcPr>
            <w:tcW w:w="586" w:type="dxa"/>
            <w:vAlign w:val="center"/>
          </w:tcPr>
          <w:p w14:paraId="42E77AB0" w14:textId="07891657" w:rsidR="00CC00F5" w:rsidDel="00AF4DC2" w:rsidRDefault="00CC00F5" w:rsidP="00CC00F5">
            <w:pPr>
              <w:keepNext/>
              <w:jc w:val="center"/>
              <w:rPr>
                <w:del w:id="883" w:author="Markstrum, Alexis@Energy" w:date="2019-10-16T09:03:00Z"/>
                <w:rFonts w:asciiTheme="minorHAnsi" w:hAnsiTheme="minorHAnsi"/>
                <w:sz w:val="18"/>
                <w:szCs w:val="18"/>
              </w:rPr>
            </w:pPr>
            <w:del w:id="884" w:author="Markstrum, Alexis@Energy" w:date="2019-10-16T09:03:00Z">
              <w:r w:rsidDel="00AF4DC2">
                <w:rPr>
                  <w:rFonts w:asciiTheme="minorHAnsi" w:hAnsiTheme="minorHAnsi"/>
                  <w:sz w:val="18"/>
                  <w:szCs w:val="18"/>
                </w:rPr>
                <w:delText>08</w:delText>
              </w:r>
            </w:del>
          </w:p>
        </w:tc>
        <w:tc>
          <w:tcPr>
            <w:tcW w:w="4629" w:type="dxa"/>
            <w:vAlign w:val="center"/>
          </w:tcPr>
          <w:p w14:paraId="455A9212" w14:textId="4CEB023C" w:rsidR="00CC00F5" w:rsidDel="00AF4DC2" w:rsidRDefault="00CC00F5" w:rsidP="00CC00F5">
            <w:pPr>
              <w:keepNext/>
              <w:rPr>
                <w:del w:id="885" w:author="Markstrum, Alexis@Energy" w:date="2019-10-16T09:03:00Z"/>
                <w:rFonts w:asciiTheme="minorHAnsi" w:hAnsiTheme="minorHAnsi"/>
                <w:sz w:val="18"/>
                <w:szCs w:val="18"/>
              </w:rPr>
            </w:pPr>
            <w:del w:id="886" w:author="Markstrum, Alexis@Energy" w:date="2019-10-16T09:03:00Z">
              <w:r w:rsidDel="00AF4DC2">
                <w:rPr>
                  <w:rFonts w:asciiTheme="minorHAnsi" w:hAnsiTheme="minorHAnsi"/>
                  <w:sz w:val="18"/>
                  <w:szCs w:val="18"/>
                </w:rPr>
                <w:delText>Required Minimum Ventilation Rate</w:delText>
              </w:r>
            </w:del>
          </w:p>
        </w:tc>
        <w:tc>
          <w:tcPr>
            <w:tcW w:w="5575" w:type="dxa"/>
            <w:vAlign w:val="center"/>
          </w:tcPr>
          <w:p w14:paraId="0CFFAFD6" w14:textId="42E6C624" w:rsidR="00CC00F5" w:rsidDel="00AF4DC2" w:rsidRDefault="00CC00F5" w:rsidP="00CC00F5">
            <w:pPr>
              <w:keepNext/>
              <w:rPr>
                <w:del w:id="887" w:author="Markstrum, Alexis@Energy" w:date="2019-10-16T09:03:00Z"/>
                <w:rFonts w:asciiTheme="minorHAnsi" w:hAnsiTheme="minorHAnsi"/>
                <w:sz w:val="18"/>
                <w:szCs w:val="18"/>
              </w:rPr>
            </w:pPr>
            <w:del w:id="888" w:author="Markstrum, Alexis@Energy" w:date="2019-10-16T09:03:00Z">
              <w:r w:rsidDel="00AF4DC2">
                <w:rPr>
                  <w:rFonts w:asciiTheme="minorHAnsi" w:hAnsiTheme="minorHAnsi"/>
                  <w:sz w:val="18"/>
                  <w:szCs w:val="18"/>
                </w:rPr>
                <w:delText>&lt;&lt;If C07 = Demand Control and C02 = Vented Range Hood, then Result = “100 cfm”;</w:delText>
              </w:r>
            </w:del>
          </w:p>
          <w:p w14:paraId="48096B66" w14:textId="2A4C1FA8" w:rsidR="00CC00F5" w:rsidDel="00AF4DC2" w:rsidRDefault="00CC00F5" w:rsidP="00CC00F5">
            <w:pPr>
              <w:keepNext/>
              <w:rPr>
                <w:del w:id="889" w:author="Markstrum, Alexis@Energy" w:date="2019-10-16T09:03:00Z"/>
                <w:rFonts w:asciiTheme="minorHAnsi" w:hAnsiTheme="minorHAnsi"/>
                <w:sz w:val="18"/>
                <w:szCs w:val="18"/>
              </w:rPr>
            </w:pPr>
          </w:p>
          <w:p w14:paraId="2C6A0CE9" w14:textId="1AE3DC47" w:rsidR="00CC00F5" w:rsidDel="00AF4DC2" w:rsidRDefault="00CC00F5" w:rsidP="00CC00F5">
            <w:pPr>
              <w:keepNext/>
              <w:rPr>
                <w:del w:id="890" w:author="Markstrum, Alexis@Energy" w:date="2019-10-16T09:03:00Z"/>
                <w:rFonts w:asciiTheme="minorHAnsi" w:hAnsiTheme="minorHAnsi"/>
                <w:sz w:val="18"/>
                <w:szCs w:val="18"/>
              </w:rPr>
            </w:pPr>
            <w:del w:id="891" w:author="Markstrum, Alexis@Energy" w:date="2019-10-16T09:03:00Z">
              <w:r w:rsidDel="00AF4DC2">
                <w:rPr>
                  <w:rFonts w:asciiTheme="minorHAnsi" w:hAnsiTheme="minorHAnsi"/>
                  <w:sz w:val="18"/>
                  <w:szCs w:val="18"/>
                </w:rPr>
                <w:delText xml:space="preserve">Else If C07 = Demand Control, A06 = Enclosed, and C02 = Other or Downdraft, then Result = lesser of </w:delText>
              </w:r>
              <w:r w:rsidRPr="006A3FA9" w:rsidDel="00AF4DC2">
                <w:rPr>
                  <w:rFonts w:asciiTheme="minorHAnsi" w:hAnsiTheme="minorHAnsi"/>
                  <w:sz w:val="18"/>
                  <w:szCs w:val="18"/>
                </w:rPr>
                <w:delText>300 cfm and 5*A05</w:delText>
              </w:r>
              <w:r w:rsidR="000D3603" w:rsidDel="00AF4DC2">
                <w:rPr>
                  <w:rFonts w:asciiTheme="minorHAnsi" w:hAnsiTheme="minorHAnsi"/>
                  <w:sz w:val="18"/>
                  <w:szCs w:val="18"/>
                </w:rPr>
                <w:delText>/60</w:delText>
              </w:r>
              <w:r w:rsidDel="00AF4DC2">
                <w:rPr>
                  <w:rFonts w:asciiTheme="minorHAnsi" w:hAnsiTheme="minorHAnsi"/>
                  <w:sz w:val="18"/>
                  <w:szCs w:val="18"/>
                </w:rPr>
                <w:delText>;</w:delText>
              </w:r>
            </w:del>
          </w:p>
          <w:p w14:paraId="7B7E0CD9" w14:textId="32863F99" w:rsidR="00CC00F5" w:rsidDel="00AF4DC2" w:rsidRDefault="00CC00F5" w:rsidP="00CC00F5">
            <w:pPr>
              <w:keepNext/>
              <w:rPr>
                <w:del w:id="892" w:author="Markstrum, Alexis@Energy" w:date="2019-10-16T09:03:00Z"/>
                <w:rFonts w:asciiTheme="minorHAnsi" w:hAnsiTheme="minorHAnsi"/>
                <w:sz w:val="18"/>
                <w:szCs w:val="18"/>
              </w:rPr>
            </w:pPr>
          </w:p>
          <w:p w14:paraId="2DBFE89B" w14:textId="0EEA0A69" w:rsidR="00CC00F5" w:rsidDel="00AF4DC2" w:rsidRDefault="00CC00F5" w:rsidP="00CC00F5">
            <w:pPr>
              <w:keepNext/>
              <w:rPr>
                <w:del w:id="893" w:author="Markstrum, Alexis@Energy" w:date="2019-10-16T09:03:00Z"/>
                <w:rFonts w:asciiTheme="minorHAnsi" w:hAnsiTheme="minorHAnsi"/>
                <w:sz w:val="18"/>
                <w:szCs w:val="18"/>
              </w:rPr>
            </w:pPr>
            <w:del w:id="894" w:author="Markstrum, Alexis@Energy" w:date="2019-10-16T09:03:00Z">
              <w:r w:rsidDel="00AF4DC2">
                <w:rPr>
                  <w:rFonts w:asciiTheme="minorHAnsi" w:hAnsiTheme="minorHAnsi"/>
                  <w:sz w:val="18"/>
                  <w:szCs w:val="18"/>
                </w:rPr>
                <w:delText>Else If C07 = Demand Control and C02 = Other or Downdraft, then Result = 300;</w:delText>
              </w:r>
            </w:del>
          </w:p>
          <w:p w14:paraId="364B3AE1" w14:textId="439E1A03" w:rsidR="00CC00F5" w:rsidDel="00AF4DC2" w:rsidRDefault="00CC00F5" w:rsidP="00CC00F5">
            <w:pPr>
              <w:keepNext/>
              <w:rPr>
                <w:del w:id="895" w:author="Markstrum, Alexis@Energy" w:date="2019-10-16T09:03:00Z"/>
                <w:rFonts w:asciiTheme="minorHAnsi" w:hAnsiTheme="minorHAnsi"/>
                <w:sz w:val="18"/>
                <w:szCs w:val="18"/>
              </w:rPr>
            </w:pPr>
          </w:p>
          <w:p w14:paraId="7F1EA8E5" w14:textId="11724EBA" w:rsidR="00CC00F5" w:rsidDel="00AF4DC2" w:rsidRDefault="00CC00F5" w:rsidP="00CC00F5">
            <w:pPr>
              <w:keepNext/>
              <w:rPr>
                <w:del w:id="896" w:author="Markstrum, Alexis@Energy" w:date="2019-10-16T09:03:00Z"/>
                <w:rFonts w:asciiTheme="minorHAnsi" w:hAnsiTheme="minorHAnsi"/>
                <w:sz w:val="18"/>
                <w:szCs w:val="18"/>
              </w:rPr>
            </w:pPr>
            <w:del w:id="897" w:author="Markstrum, Alexis@Energy" w:date="2019-10-16T09:03:00Z">
              <w:r w:rsidDel="00AF4DC2">
                <w:rPr>
                  <w:rFonts w:asciiTheme="minorHAnsi" w:hAnsiTheme="minorHAnsi"/>
                  <w:sz w:val="18"/>
                  <w:szCs w:val="18"/>
                </w:rPr>
                <w:delText>Else If C07 = Continuous, then Result = 5*A05</w:delText>
              </w:r>
              <w:r w:rsidR="000D3603" w:rsidDel="00AF4DC2">
                <w:rPr>
                  <w:rFonts w:asciiTheme="minorHAnsi" w:hAnsiTheme="minorHAnsi"/>
                  <w:sz w:val="18"/>
                  <w:szCs w:val="18"/>
                </w:rPr>
                <w:delText>/60</w:delText>
              </w:r>
              <w:r w:rsidDel="00AF4DC2">
                <w:rPr>
                  <w:rFonts w:asciiTheme="minorHAnsi" w:hAnsiTheme="minorHAnsi"/>
                  <w:sz w:val="18"/>
                  <w:szCs w:val="18"/>
                </w:rPr>
                <w:delText>(Kitchen Total Cond Vol)&gt;&gt;</w:delText>
              </w:r>
            </w:del>
          </w:p>
          <w:p w14:paraId="3EA2981A" w14:textId="69430212" w:rsidR="00CC00F5" w:rsidDel="00AF4DC2" w:rsidRDefault="00CC00F5" w:rsidP="00CC00F5">
            <w:pPr>
              <w:keepNext/>
              <w:rPr>
                <w:del w:id="898" w:author="Markstrum, Alexis@Energy" w:date="2019-10-16T09:03:00Z"/>
                <w:rFonts w:asciiTheme="minorHAnsi" w:hAnsiTheme="minorHAnsi"/>
                <w:sz w:val="18"/>
                <w:szCs w:val="18"/>
              </w:rPr>
            </w:pPr>
          </w:p>
        </w:tc>
      </w:tr>
      <w:tr w:rsidR="00CC00F5" w:rsidRPr="00467A82" w:rsidDel="00AF4DC2" w14:paraId="3E205BD8" w14:textId="4C0D6455" w:rsidTr="00B4489D">
        <w:trPr>
          <w:trHeight w:val="158"/>
          <w:del w:id="899" w:author="Markstrum, Alexis@Energy" w:date="2019-10-16T09:03:00Z"/>
        </w:trPr>
        <w:tc>
          <w:tcPr>
            <w:tcW w:w="586" w:type="dxa"/>
            <w:vAlign w:val="center"/>
          </w:tcPr>
          <w:p w14:paraId="4AF91D80" w14:textId="1D01CC90" w:rsidR="00CC00F5" w:rsidDel="00AF4DC2" w:rsidRDefault="00CC00F5" w:rsidP="00CC00F5">
            <w:pPr>
              <w:keepNext/>
              <w:jc w:val="center"/>
              <w:rPr>
                <w:del w:id="900" w:author="Markstrum, Alexis@Energy" w:date="2019-10-16T09:03:00Z"/>
                <w:rFonts w:asciiTheme="minorHAnsi" w:hAnsiTheme="minorHAnsi"/>
                <w:sz w:val="18"/>
                <w:szCs w:val="18"/>
              </w:rPr>
            </w:pPr>
            <w:del w:id="901" w:author="Markstrum, Alexis@Energy" w:date="2019-10-16T09:03:00Z">
              <w:r w:rsidDel="00AF4DC2">
                <w:rPr>
                  <w:rFonts w:asciiTheme="minorHAnsi" w:hAnsiTheme="minorHAnsi"/>
                  <w:sz w:val="18"/>
                  <w:szCs w:val="18"/>
                </w:rPr>
                <w:delText>09</w:delText>
              </w:r>
            </w:del>
          </w:p>
        </w:tc>
        <w:tc>
          <w:tcPr>
            <w:tcW w:w="4629" w:type="dxa"/>
            <w:vAlign w:val="center"/>
          </w:tcPr>
          <w:p w14:paraId="51ED9A7B" w14:textId="5B05CFDD" w:rsidR="00CC00F5" w:rsidDel="00AF4DC2" w:rsidRDefault="00CC00F5" w:rsidP="00CC00F5">
            <w:pPr>
              <w:keepNext/>
              <w:rPr>
                <w:del w:id="902" w:author="Markstrum, Alexis@Energy" w:date="2019-10-16T09:03:00Z"/>
                <w:rFonts w:asciiTheme="minorHAnsi" w:hAnsiTheme="minorHAnsi"/>
                <w:sz w:val="18"/>
                <w:szCs w:val="18"/>
              </w:rPr>
            </w:pPr>
            <w:del w:id="903" w:author="Markstrum, Alexis@Energy" w:date="2019-10-16T09:03:00Z">
              <w:r w:rsidDel="00AF4DC2">
                <w:rPr>
                  <w:rFonts w:asciiTheme="minorHAnsi" w:hAnsiTheme="minorHAnsi"/>
                  <w:sz w:val="18"/>
                  <w:szCs w:val="18"/>
                </w:rPr>
                <w:delText>Maximum Sound Rating</w:delText>
              </w:r>
            </w:del>
          </w:p>
        </w:tc>
        <w:tc>
          <w:tcPr>
            <w:tcW w:w="5575" w:type="dxa"/>
            <w:vAlign w:val="center"/>
          </w:tcPr>
          <w:p w14:paraId="040CC512" w14:textId="24697BD1" w:rsidR="00CC00F5" w:rsidRPr="006A3FA9" w:rsidDel="00AF4DC2" w:rsidRDefault="00CC00F5" w:rsidP="00CC00F5">
            <w:pPr>
              <w:keepNext/>
              <w:rPr>
                <w:del w:id="904" w:author="Markstrum, Alexis@Energy" w:date="2019-10-16T09:03:00Z"/>
                <w:rFonts w:asciiTheme="minorHAnsi" w:hAnsiTheme="minorHAnsi"/>
                <w:sz w:val="18"/>
                <w:szCs w:val="18"/>
              </w:rPr>
            </w:pPr>
            <w:del w:id="905" w:author="Markstrum, Alexis@Energy" w:date="2019-10-16T09:03:00Z">
              <w:r w:rsidRPr="006A3FA9" w:rsidDel="00AF4DC2">
                <w:rPr>
                  <w:rFonts w:asciiTheme="minorHAnsi" w:hAnsiTheme="minorHAnsi"/>
                  <w:sz w:val="18"/>
                  <w:szCs w:val="18"/>
                </w:rPr>
                <w:delText>&lt;&lt;If Continuous,</w:delText>
              </w:r>
              <w:r w:rsidDel="00AF4DC2">
                <w:rPr>
                  <w:rFonts w:asciiTheme="minorHAnsi" w:hAnsiTheme="minorHAnsi"/>
                  <w:sz w:val="18"/>
                  <w:szCs w:val="18"/>
                </w:rPr>
                <w:delText xml:space="preserve"> then value</w:delText>
              </w:r>
              <w:r w:rsidRPr="006A3FA9" w:rsidDel="00AF4DC2">
                <w:rPr>
                  <w:rFonts w:asciiTheme="minorHAnsi" w:hAnsiTheme="minorHAnsi"/>
                  <w:sz w:val="18"/>
                  <w:szCs w:val="18"/>
                </w:rPr>
                <w:delText xml:space="preserve"> “1 sone”</w:delText>
              </w:r>
              <w:r w:rsidDel="00AF4DC2">
                <w:rPr>
                  <w:rFonts w:asciiTheme="minorHAnsi" w:hAnsiTheme="minorHAnsi"/>
                  <w:sz w:val="18"/>
                  <w:szCs w:val="18"/>
                </w:rPr>
                <w:delText>;</w:delText>
              </w:r>
            </w:del>
          </w:p>
          <w:p w14:paraId="78F0E781" w14:textId="70385F1D" w:rsidR="00CC00F5" w:rsidDel="00AF4DC2" w:rsidRDefault="00CC00F5" w:rsidP="00CC00F5">
            <w:pPr>
              <w:keepNext/>
              <w:rPr>
                <w:del w:id="906" w:author="Markstrum, Alexis@Energy" w:date="2019-10-16T09:03:00Z"/>
                <w:rFonts w:asciiTheme="minorHAnsi" w:hAnsiTheme="minorHAnsi"/>
                <w:sz w:val="18"/>
                <w:szCs w:val="18"/>
              </w:rPr>
            </w:pPr>
            <w:del w:id="907" w:author="Markstrum, Alexis@Energy" w:date="2019-10-16T09:03:00Z">
              <w:r w:rsidRPr="006A3FA9" w:rsidDel="00AF4DC2">
                <w:rPr>
                  <w:rFonts w:asciiTheme="minorHAnsi" w:hAnsiTheme="minorHAnsi"/>
                  <w:sz w:val="18"/>
                  <w:szCs w:val="18"/>
                </w:rPr>
                <w:delText xml:space="preserve">ElseIf Demand Control and C04 </w:delText>
              </w:r>
              <w:r w:rsidRPr="006A3FA9" w:rsidDel="00AF4DC2">
                <w:rPr>
                  <w:rFonts w:asciiTheme="minorHAnsi" w:hAnsiTheme="minorHAnsi" w:cstheme="minorHAnsi"/>
                  <w:sz w:val="18"/>
                  <w:szCs w:val="18"/>
                </w:rPr>
                <w:delText>≤</w:delText>
              </w:r>
              <w:r w:rsidRPr="006A3FA9" w:rsidDel="00AF4DC2">
                <w:rPr>
                  <w:rFonts w:asciiTheme="minorHAnsi" w:hAnsiTheme="minorHAnsi"/>
                  <w:sz w:val="18"/>
                  <w:szCs w:val="18"/>
                </w:rPr>
                <w:delText xml:space="preserve"> 400 cfm</w:delText>
              </w:r>
              <w:r w:rsidDel="00AF4DC2">
                <w:rPr>
                  <w:rFonts w:asciiTheme="minorHAnsi" w:hAnsiTheme="minorHAnsi"/>
                  <w:sz w:val="18"/>
                  <w:szCs w:val="18"/>
                </w:rPr>
                <w:delText>,</w:delText>
              </w:r>
              <w:r w:rsidRPr="006A3FA9" w:rsidDel="00AF4DC2">
                <w:rPr>
                  <w:rFonts w:asciiTheme="minorHAnsi" w:hAnsiTheme="minorHAnsi"/>
                  <w:sz w:val="18"/>
                  <w:szCs w:val="18"/>
                </w:rPr>
                <w:delText xml:space="preserve"> then</w:delText>
              </w:r>
              <w:r w:rsidDel="00AF4DC2">
                <w:rPr>
                  <w:rFonts w:asciiTheme="minorHAnsi" w:hAnsiTheme="minorHAnsi"/>
                  <w:sz w:val="18"/>
                  <w:szCs w:val="18"/>
                </w:rPr>
                <w:delText xml:space="preserve"> value =</w:delText>
              </w:r>
              <w:r w:rsidRPr="006A3FA9" w:rsidDel="00AF4DC2">
                <w:rPr>
                  <w:rFonts w:asciiTheme="minorHAnsi" w:hAnsiTheme="minorHAnsi"/>
                  <w:sz w:val="18"/>
                  <w:szCs w:val="18"/>
                </w:rPr>
                <w:delText xml:space="preserve"> “3 sone”</w:delText>
              </w:r>
              <w:r w:rsidDel="00AF4DC2">
                <w:rPr>
                  <w:rFonts w:asciiTheme="minorHAnsi" w:hAnsiTheme="minorHAnsi"/>
                  <w:sz w:val="18"/>
                  <w:szCs w:val="18"/>
                </w:rPr>
                <w:delText>;</w:delText>
              </w:r>
            </w:del>
          </w:p>
          <w:p w14:paraId="234C3880" w14:textId="1B1D3F2D" w:rsidR="00CC00F5" w:rsidDel="00AF4DC2" w:rsidRDefault="00CC00F5" w:rsidP="00CC00F5">
            <w:pPr>
              <w:keepNext/>
              <w:rPr>
                <w:del w:id="908" w:author="Markstrum, Alexis@Energy" w:date="2019-10-16T09:03:00Z"/>
                <w:rFonts w:asciiTheme="minorHAnsi" w:hAnsiTheme="minorHAnsi"/>
                <w:sz w:val="18"/>
                <w:szCs w:val="18"/>
              </w:rPr>
            </w:pPr>
            <w:del w:id="909" w:author="Markstrum, Alexis@Energy" w:date="2019-10-16T09:03:00Z">
              <w:r w:rsidDel="00AF4DC2">
                <w:rPr>
                  <w:rFonts w:asciiTheme="minorHAnsi" w:hAnsiTheme="minorHAnsi"/>
                  <w:sz w:val="18"/>
                  <w:szCs w:val="18"/>
                </w:rPr>
                <w:delText>Else value = “N/A”&gt;&gt;</w:delText>
              </w:r>
            </w:del>
          </w:p>
        </w:tc>
      </w:tr>
      <w:tr w:rsidR="00CC00F5" w:rsidRPr="00467A82" w:rsidDel="00AF4DC2" w14:paraId="3DE7CDF0" w14:textId="317DD45A" w:rsidTr="00B4489D">
        <w:trPr>
          <w:trHeight w:val="158"/>
          <w:del w:id="910" w:author="Markstrum, Alexis@Energy" w:date="2019-10-16T09:03:00Z"/>
        </w:trPr>
        <w:tc>
          <w:tcPr>
            <w:tcW w:w="586" w:type="dxa"/>
            <w:vAlign w:val="center"/>
          </w:tcPr>
          <w:p w14:paraId="65BFD6ED" w14:textId="77488CE8" w:rsidR="00CC00F5" w:rsidDel="00AF4DC2" w:rsidRDefault="00CC00F5" w:rsidP="00CC00F5">
            <w:pPr>
              <w:keepNext/>
              <w:jc w:val="center"/>
              <w:rPr>
                <w:del w:id="911" w:author="Markstrum, Alexis@Energy" w:date="2019-10-16T09:03:00Z"/>
                <w:rFonts w:asciiTheme="minorHAnsi" w:hAnsiTheme="minorHAnsi"/>
                <w:sz w:val="18"/>
                <w:szCs w:val="18"/>
              </w:rPr>
            </w:pPr>
            <w:del w:id="912" w:author="Markstrum, Alexis@Energy" w:date="2019-10-16T09:03:00Z">
              <w:r w:rsidDel="00AF4DC2">
                <w:rPr>
                  <w:rFonts w:asciiTheme="minorHAnsi" w:hAnsiTheme="minorHAnsi"/>
                  <w:sz w:val="18"/>
                  <w:szCs w:val="18"/>
                </w:rPr>
                <w:delText>10</w:delText>
              </w:r>
            </w:del>
          </w:p>
        </w:tc>
        <w:tc>
          <w:tcPr>
            <w:tcW w:w="4629" w:type="dxa"/>
            <w:vAlign w:val="center"/>
          </w:tcPr>
          <w:p w14:paraId="0BA53FD5" w14:textId="3C45996B" w:rsidR="00CC00F5" w:rsidDel="00AF4DC2" w:rsidRDefault="00CC00F5" w:rsidP="00CC00F5">
            <w:pPr>
              <w:keepNext/>
              <w:rPr>
                <w:del w:id="913" w:author="Markstrum, Alexis@Energy" w:date="2019-10-16T09:03:00Z"/>
                <w:rFonts w:asciiTheme="minorHAnsi" w:hAnsiTheme="minorHAnsi"/>
                <w:sz w:val="18"/>
                <w:szCs w:val="18"/>
              </w:rPr>
            </w:pPr>
            <w:del w:id="914" w:author="Markstrum, Alexis@Energy" w:date="2019-10-16T09:03:00Z">
              <w:r w:rsidDel="00AF4DC2">
                <w:rPr>
                  <w:rFonts w:asciiTheme="minorHAnsi" w:hAnsiTheme="minorHAnsi"/>
                  <w:sz w:val="18"/>
                  <w:szCs w:val="18"/>
                </w:rPr>
                <w:delText>Compliance Statement</w:delText>
              </w:r>
            </w:del>
          </w:p>
        </w:tc>
        <w:tc>
          <w:tcPr>
            <w:tcW w:w="5575" w:type="dxa"/>
            <w:vAlign w:val="center"/>
          </w:tcPr>
          <w:p w14:paraId="3F5695BF" w14:textId="4618CCA5" w:rsidR="00CC00F5" w:rsidDel="00AF4DC2" w:rsidRDefault="00CC00F5" w:rsidP="00CC00F5">
            <w:pPr>
              <w:keepNext/>
              <w:rPr>
                <w:del w:id="915" w:author="Markstrum, Alexis@Energy" w:date="2019-10-16T09:03:00Z"/>
                <w:rFonts w:asciiTheme="minorHAnsi" w:hAnsiTheme="minorHAnsi"/>
                <w:sz w:val="18"/>
                <w:szCs w:val="18"/>
              </w:rPr>
            </w:pPr>
            <w:del w:id="916" w:author="Markstrum, Alexis@Energy" w:date="2019-10-16T09:03:00Z">
              <w:r w:rsidDel="00AF4DC2">
                <w:rPr>
                  <w:rFonts w:asciiTheme="minorHAnsi" w:hAnsiTheme="minorHAnsi"/>
                  <w:sz w:val="18"/>
                  <w:szCs w:val="18"/>
                </w:rPr>
                <w:delText xml:space="preserve">&lt;&lt;If A06 = Non-Enclosed and C07 = Demand Control and C04 (HVI Directory Listed Rated Airflow) </w:delText>
              </w:r>
              <w:r w:rsidDel="00AF4DC2">
                <w:rPr>
                  <w:rFonts w:asciiTheme="minorHAnsi" w:hAnsiTheme="minorHAnsi" w:cstheme="minorHAnsi"/>
                  <w:sz w:val="18"/>
                  <w:szCs w:val="18"/>
                </w:rPr>
                <w:delText>≥</w:delText>
              </w:r>
              <w:r w:rsidDel="00AF4DC2">
                <w:rPr>
                  <w:rFonts w:asciiTheme="minorHAnsi" w:hAnsiTheme="minorHAnsi"/>
                  <w:sz w:val="18"/>
                  <w:szCs w:val="18"/>
                </w:rPr>
                <w:delText xml:space="preserve"> C08 (Required Minimum Ventilation Rate), then display text: "Kitchen Exhaust System Complies”</w:delText>
              </w:r>
            </w:del>
          </w:p>
          <w:p w14:paraId="77BB8937" w14:textId="406FA105" w:rsidR="00CC00F5" w:rsidDel="00AF4DC2" w:rsidRDefault="00CC00F5" w:rsidP="00CC00F5">
            <w:pPr>
              <w:keepNext/>
              <w:rPr>
                <w:del w:id="917" w:author="Markstrum, Alexis@Energy" w:date="2019-10-16T09:03:00Z"/>
                <w:rFonts w:asciiTheme="minorHAnsi" w:hAnsiTheme="minorHAnsi"/>
                <w:sz w:val="18"/>
                <w:szCs w:val="18"/>
              </w:rPr>
            </w:pPr>
          </w:p>
          <w:p w14:paraId="5D8E79E9" w14:textId="15171498" w:rsidR="00CC00F5" w:rsidDel="00AF4DC2" w:rsidRDefault="00CC00F5" w:rsidP="00CC00F5">
            <w:pPr>
              <w:keepNext/>
              <w:rPr>
                <w:del w:id="918" w:author="Markstrum, Alexis@Energy" w:date="2019-10-16T09:03:00Z"/>
                <w:rFonts w:asciiTheme="minorHAnsi" w:hAnsiTheme="minorHAnsi"/>
                <w:sz w:val="18"/>
                <w:szCs w:val="18"/>
              </w:rPr>
            </w:pPr>
            <w:del w:id="919" w:author="Markstrum, Alexis@Energy" w:date="2019-10-16T09:03:00Z">
              <w:r w:rsidDel="00AF4DC2">
                <w:rPr>
                  <w:rFonts w:asciiTheme="minorHAnsi" w:hAnsiTheme="minorHAnsi"/>
                  <w:sz w:val="18"/>
                  <w:szCs w:val="18"/>
                </w:rPr>
                <w:delText xml:space="preserve">ElseIf C04 (HVI Directory Listed Rated Airflow) </w:delText>
              </w:r>
              <w:r w:rsidDel="00AF4DC2">
                <w:rPr>
                  <w:rFonts w:asciiTheme="minorHAnsi" w:hAnsiTheme="minorHAnsi" w:cstheme="minorHAnsi"/>
                  <w:sz w:val="18"/>
                  <w:szCs w:val="18"/>
                </w:rPr>
                <w:delText>≥</w:delText>
              </w:r>
              <w:r w:rsidDel="00AF4DC2">
                <w:rPr>
                  <w:rFonts w:asciiTheme="minorHAnsi" w:hAnsiTheme="minorHAnsi"/>
                  <w:sz w:val="18"/>
                  <w:szCs w:val="18"/>
                </w:rPr>
                <w:delText xml:space="preserve"> C08 (Required Minimum Ventilation Rate), then display text: "Kitchen Exhaust System Complies” else display text: "Does Not Comply"&gt;&gt;</w:delText>
              </w:r>
            </w:del>
          </w:p>
        </w:tc>
      </w:tr>
    </w:tbl>
    <w:p w14:paraId="4A76129E" w14:textId="0D5DA022" w:rsidR="004B6E84" w:rsidDel="00AF4DC2" w:rsidRDefault="004B6E84" w:rsidP="004B6E84">
      <w:pPr>
        <w:rPr>
          <w:del w:id="920" w:author="Markstrum, Alexis@Energy" w:date="2019-10-16T09:05: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2528"/>
        <w:gridCol w:w="7555"/>
      </w:tblGrid>
      <w:tr w:rsidR="004B6E84" w:rsidDel="00AF4DC2" w14:paraId="731E25EF" w14:textId="3D9A87BF" w:rsidTr="00B70D95">
        <w:trPr>
          <w:cantSplit/>
          <w:trHeight w:val="288"/>
          <w:del w:id="921" w:author="Markstrum, Alexis@Energy" w:date="2019-10-16T09:05:00Z"/>
        </w:trPr>
        <w:tc>
          <w:tcPr>
            <w:tcW w:w="10790" w:type="dxa"/>
            <w:gridSpan w:val="3"/>
            <w:vAlign w:val="center"/>
            <w:hideMark/>
          </w:tcPr>
          <w:p w14:paraId="2EB50F71" w14:textId="5287C4ED" w:rsidR="004B6E84" w:rsidDel="00AF4DC2" w:rsidRDefault="00310D9A">
            <w:pPr>
              <w:keepNext/>
              <w:rPr>
                <w:del w:id="922" w:author="Markstrum, Alexis@Energy" w:date="2019-10-16T09:05:00Z"/>
                <w:rFonts w:asciiTheme="minorHAnsi" w:hAnsiTheme="minorHAnsi"/>
                <w:b/>
                <w:bCs/>
                <w:sz w:val="18"/>
                <w:szCs w:val="18"/>
              </w:rPr>
            </w:pPr>
            <w:del w:id="923" w:author="Markstrum, Alexis@Energy" w:date="2019-10-16T09:05:00Z">
              <w:r w:rsidDel="00AF4DC2">
                <w:rPr>
                  <w:rFonts w:asciiTheme="minorHAnsi" w:hAnsiTheme="minorHAnsi"/>
                  <w:b/>
                  <w:bCs/>
                  <w:szCs w:val="18"/>
                </w:rPr>
                <w:delText>D</w:delText>
              </w:r>
              <w:r w:rsidR="004B6E84" w:rsidRPr="0029047D" w:rsidDel="00AF4DC2">
                <w:rPr>
                  <w:rFonts w:asciiTheme="minorHAnsi" w:hAnsiTheme="minorHAnsi"/>
                  <w:b/>
                  <w:bCs/>
                  <w:szCs w:val="18"/>
                </w:rPr>
                <w:delText>. Other Requirements</w:delText>
              </w:r>
            </w:del>
          </w:p>
        </w:tc>
      </w:tr>
      <w:tr w:rsidR="00AD7B71" w:rsidDel="00AF4DC2" w14:paraId="039D2E23" w14:textId="2450AEA9" w:rsidTr="00B70D95">
        <w:trPr>
          <w:cantSplit/>
          <w:trHeight w:val="288"/>
          <w:del w:id="924" w:author="Markstrum, Alexis@Energy" w:date="2019-10-16T09:05:00Z"/>
        </w:trPr>
        <w:tc>
          <w:tcPr>
            <w:tcW w:w="10790" w:type="dxa"/>
            <w:gridSpan w:val="3"/>
            <w:vAlign w:val="center"/>
          </w:tcPr>
          <w:p w14:paraId="5C640192" w14:textId="3ADF51C4" w:rsidR="00AD7B71" w:rsidDel="00AF4DC2" w:rsidRDefault="00AD7B71" w:rsidP="00604BA7">
            <w:pPr>
              <w:keepNext/>
              <w:rPr>
                <w:del w:id="925" w:author="Markstrum, Alexis@Energy" w:date="2019-10-16T09:05:00Z"/>
                <w:rFonts w:asciiTheme="minorHAnsi" w:hAnsiTheme="minorHAnsi"/>
                <w:b/>
                <w:bCs/>
                <w:szCs w:val="18"/>
              </w:rPr>
            </w:pPr>
            <w:del w:id="926" w:author="Markstrum, Alexis@Energy" w:date="2019-10-16T09:05:00Z">
              <w:r w:rsidRPr="00CB00C9" w:rsidDel="00AF4DC2">
                <w:rPr>
                  <w:rFonts w:asciiTheme="minorHAnsi" w:hAnsiTheme="minorHAnsi"/>
                  <w:i/>
                  <w:sz w:val="18"/>
                  <w:szCs w:val="18"/>
                </w:rPr>
                <w:delText>The items listed below correspond to the i</w:delText>
              </w:r>
              <w:r w:rsidDel="00AF4DC2">
                <w:rPr>
                  <w:rFonts w:asciiTheme="minorHAnsi" w:hAnsiTheme="minorHAnsi"/>
                  <w:i/>
                  <w:sz w:val="18"/>
                  <w:szCs w:val="18"/>
                </w:rPr>
                <w:delText>nformation given in ASHRAE 62.2</w:delText>
              </w:r>
              <w:r w:rsidRPr="00CB00C9" w:rsidDel="00AF4DC2">
                <w:rPr>
                  <w:rFonts w:asciiTheme="minorHAnsi" w:hAnsiTheme="minorHAnsi"/>
                  <w:i/>
                  <w:sz w:val="18"/>
                  <w:szCs w:val="18"/>
                </w:rPr>
                <w:delText>.  Refer also to Chapter 4.6 of th</w:delText>
              </w:r>
              <w:r w:rsidDel="00AF4DC2">
                <w:rPr>
                  <w:rFonts w:asciiTheme="minorHAnsi" w:hAnsiTheme="minorHAnsi"/>
                  <w:i/>
                  <w:sz w:val="18"/>
                  <w:szCs w:val="18"/>
                </w:rPr>
                <w:delText xml:space="preserve">e Residential Compliance Manual </w:delText>
              </w:r>
              <w:r w:rsidRPr="00CB00C9" w:rsidDel="00AF4DC2">
                <w:rPr>
                  <w:rFonts w:asciiTheme="minorHAnsi" w:hAnsiTheme="minorHAnsi"/>
                  <w:i/>
                  <w:sz w:val="18"/>
                  <w:szCs w:val="18"/>
                </w:rPr>
                <w:delText>for information describing these requirements in more detail.  The signature of the Responsible Person in the declaration statement below certifies that the building complies with these requir</w:delText>
              </w:r>
              <w:r w:rsidDel="00AF4DC2">
                <w:rPr>
                  <w:rFonts w:asciiTheme="minorHAnsi" w:hAnsiTheme="minorHAnsi"/>
                  <w:i/>
                  <w:sz w:val="18"/>
                  <w:szCs w:val="18"/>
                </w:rPr>
                <w:delText xml:space="preserve">ements </w:delText>
              </w:r>
              <w:r w:rsidRPr="00CB00C9" w:rsidDel="00AF4DC2">
                <w:rPr>
                  <w:rFonts w:asciiTheme="minorHAnsi" w:hAnsiTheme="minorHAnsi"/>
                  <w:i/>
                  <w:sz w:val="18"/>
                  <w:szCs w:val="18"/>
                </w:rPr>
                <w:delText>if applicable.</w:delText>
              </w:r>
            </w:del>
          </w:p>
        </w:tc>
      </w:tr>
      <w:tr w:rsidR="004B6E84" w:rsidDel="00AF4DC2" w14:paraId="4F2F4673" w14:textId="5371004E" w:rsidTr="00B70D95">
        <w:trPr>
          <w:cantSplit/>
          <w:trHeight w:val="158"/>
          <w:del w:id="927" w:author="Markstrum, Alexis@Energy" w:date="2019-10-16T09:05:00Z"/>
        </w:trPr>
        <w:tc>
          <w:tcPr>
            <w:tcW w:w="707" w:type="dxa"/>
            <w:vAlign w:val="center"/>
          </w:tcPr>
          <w:p w14:paraId="6FC7EB91" w14:textId="06939BF1" w:rsidR="004B6E84" w:rsidDel="00AF4DC2" w:rsidRDefault="005521FB">
            <w:pPr>
              <w:keepNext/>
              <w:jc w:val="center"/>
              <w:rPr>
                <w:del w:id="928" w:author="Markstrum, Alexis@Energy" w:date="2019-10-16T09:05:00Z"/>
                <w:rFonts w:asciiTheme="minorHAnsi" w:hAnsiTheme="minorHAnsi"/>
                <w:sz w:val="18"/>
                <w:szCs w:val="18"/>
              </w:rPr>
            </w:pPr>
            <w:del w:id="929" w:author="Markstrum, Alexis@Energy" w:date="2019-10-16T09:05:00Z">
              <w:r w:rsidDel="00AF4DC2">
                <w:rPr>
                  <w:rFonts w:asciiTheme="minorHAnsi" w:hAnsiTheme="minorHAnsi"/>
                  <w:sz w:val="18"/>
                  <w:szCs w:val="18"/>
                </w:rPr>
                <w:delText>01</w:delText>
              </w:r>
            </w:del>
          </w:p>
        </w:tc>
        <w:tc>
          <w:tcPr>
            <w:tcW w:w="10083" w:type="dxa"/>
            <w:gridSpan w:val="2"/>
            <w:vAlign w:val="center"/>
          </w:tcPr>
          <w:p w14:paraId="75B8CC70" w14:textId="625FCF6D" w:rsidR="00D83AE8" w:rsidDel="00AF4DC2" w:rsidRDefault="00D83AE8" w:rsidP="00D83AE8">
            <w:pPr>
              <w:keepNext/>
              <w:rPr>
                <w:del w:id="930" w:author="Markstrum, Alexis@Energy" w:date="2019-10-16T09:05:00Z"/>
                <w:rFonts w:asciiTheme="minorHAnsi" w:hAnsiTheme="minorHAnsi"/>
                <w:sz w:val="18"/>
                <w:szCs w:val="18"/>
              </w:rPr>
            </w:pPr>
            <w:del w:id="931" w:author="Markstrum, Alexis@Energy" w:date="2019-10-16T09:05:00Z">
              <w:r w:rsidDel="00AF4DC2">
                <w:rPr>
                  <w:rFonts w:asciiTheme="minorHAnsi" w:hAnsiTheme="minorHAnsi"/>
                  <w:sz w:val="18"/>
                  <w:szCs w:val="18"/>
                </w:rPr>
                <w:delText>Demand control exhaust systems shall be provided with at least one of the following:</w:delText>
              </w:r>
            </w:del>
          </w:p>
          <w:p w14:paraId="4D87D7B4" w14:textId="3855F678" w:rsidR="00D83AE8" w:rsidDel="00AF4DC2" w:rsidRDefault="00D83AE8" w:rsidP="00D83AE8">
            <w:pPr>
              <w:pStyle w:val="ListParagraph"/>
              <w:keepNext/>
              <w:numPr>
                <w:ilvl w:val="0"/>
                <w:numId w:val="27"/>
              </w:numPr>
              <w:rPr>
                <w:del w:id="932" w:author="Markstrum, Alexis@Energy" w:date="2019-10-16T09:05:00Z"/>
                <w:rFonts w:asciiTheme="minorHAnsi" w:hAnsiTheme="minorHAnsi"/>
                <w:sz w:val="18"/>
                <w:szCs w:val="18"/>
              </w:rPr>
            </w:pPr>
            <w:del w:id="933" w:author="Markstrum, Alexis@Energy" w:date="2019-10-16T09:05:00Z">
              <w:r w:rsidDel="00AF4DC2">
                <w:rPr>
                  <w:rFonts w:asciiTheme="minorHAnsi" w:hAnsiTheme="minorHAnsi"/>
                  <w:sz w:val="18"/>
                  <w:szCs w:val="18"/>
                </w:rPr>
                <w:delText>A readily accessible occupant-controlled on-off control.</w:delText>
              </w:r>
            </w:del>
          </w:p>
          <w:p w14:paraId="63A5154E" w14:textId="43FCC727" w:rsidR="00D83AE8" w:rsidRPr="00F26A73" w:rsidDel="00AF4DC2" w:rsidRDefault="00D83AE8" w:rsidP="000D3603">
            <w:pPr>
              <w:pStyle w:val="ListParagraph"/>
              <w:keepNext/>
              <w:numPr>
                <w:ilvl w:val="0"/>
                <w:numId w:val="27"/>
              </w:numPr>
              <w:rPr>
                <w:del w:id="934" w:author="Markstrum, Alexis@Energy" w:date="2019-10-16T09:05:00Z"/>
                <w:rFonts w:asciiTheme="minorHAnsi" w:hAnsiTheme="minorHAnsi"/>
                <w:sz w:val="18"/>
                <w:szCs w:val="18"/>
              </w:rPr>
            </w:pPr>
            <w:del w:id="935" w:author="Markstrum, Alexis@Energy" w:date="2019-10-16T09:05:00Z">
              <w:r w:rsidRPr="00796ED4" w:rsidDel="00AF4DC2">
                <w:rPr>
                  <w:rFonts w:asciiTheme="minorHAnsi" w:hAnsiTheme="minorHAnsi"/>
                  <w:sz w:val="18"/>
                  <w:szCs w:val="18"/>
                </w:rPr>
                <w:delText>An automatic control that does not impede occupant on control.</w:delText>
              </w:r>
            </w:del>
          </w:p>
        </w:tc>
      </w:tr>
      <w:tr w:rsidR="004B6E84" w:rsidDel="00AF4DC2" w14:paraId="20DEA223" w14:textId="3840AF15" w:rsidTr="00B70D95">
        <w:trPr>
          <w:cantSplit/>
          <w:trHeight w:val="158"/>
          <w:del w:id="936" w:author="Markstrum, Alexis@Energy" w:date="2019-10-16T09:05:00Z"/>
        </w:trPr>
        <w:tc>
          <w:tcPr>
            <w:tcW w:w="707" w:type="dxa"/>
            <w:vAlign w:val="center"/>
          </w:tcPr>
          <w:p w14:paraId="6107E3C0" w14:textId="6ECF858F" w:rsidR="004B6E84" w:rsidDel="00AF4DC2" w:rsidRDefault="000F713F">
            <w:pPr>
              <w:keepNext/>
              <w:jc w:val="center"/>
              <w:rPr>
                <w:del w:id="937" w:author="Markstrum, Alexis@Energy" w:date="2019-10-16T09:05:00Z"/>
                <w:rFonts w:asciiTheme="minorHAnsi" w:hAnsiTheme="minorHAnsi"/>
                <w:sz w:val="18"/>
                <w:szCs w:val="18"/>
              </w:rPr>
            </w:pPr>
            <w:del w:id="938" w:author="Markstrum, Alexis@Energy" w:date="2019-10-16T09:05:00Z">
              <w:r w:rsidDel="00AF4DC2">
                <w:rPr>
                  <w:rFonts w:asciiTheme="minorHAnsi" w:hAnsiTheme="minorHAnsi"/>
                  <w:sz w:val="18"/>
                  <w:szCs w:val="18"/>
                </w:rPr>
                <w:delText>0</w:delText>
              </w:r>
              <w:r w:rsidR="00D83AE8" w:rsidDel="00AF4DC2">
                <w:rPr>
                  <w:rFonts w:asciiTheme="minorHAnsi" w:hAnsiTheme="minorHAnsi"/>
                  <w:sz w:val="18"/>
                  <w:szCs w:val="18"/>
                </w:rPr>
                <w:delText>2</w:delText>
              </w:r>
            </w:del>
          </w:p>
        </w:tc>
        <w:tc>
          <w:tcPr>
            <w:tcW w:w="10083" w:type="dxa"/>
            <w:gridSpan w:val="2"/>
            <w:vAlign w:val="center"/>
          </w:tcPr>
          <w:p w14:paraId="6CEB7B1B" w14:textId="510B441B" w:rsidR="004B6E84" w:rsidRPr="00F26A73" w:rsidDel="00AF4DC2" w:rsidRDefault="000F713F" w:rsidP="00FD4671">
            <w:pPr>
              <w:pStyle w:val="margin0020note"/>
              <w:keepNext/>
              <w:spacing w:before="0" w:beforeAutospacing="0" w:after="0" w:afterAutospacing="0"/>
              <w:ind w:left="-10"/>
              <w:rPr>
                <w:del w:id="939" w:author="Markstrum, Alexis@Energy" w:date="2019-10-16T09:05:00Z"/>
                <w:rFonts w:asciiTheme="minorHAnsi" w:hAnsiTheme="minorHAnsi"/>
                <w:sz w:val="18"/>
                <w:szCs w:val="18"/>
              </w:rPr>
            </w:pPr>
            <w:del w:id="940" w:author="Markstrum, Alexis@Energy" w:date="2019-10-16T09:05:00Z">
              <w:r w:rsidDel="00AF4DC2">
                <w:rPr>
                  <w:rFonts w:asciiTheme="minorHAnsi" w:hAnsiTheme="minorHAnsi"/>
                  <w:sz w:val="18"/>
                  <w:szCs w:val="18"/>
                </w:rPr>
                <w:delText>Permitted automatic control devices include, but are not limited to: humidity sensors, shut-off timers, occupancy sensors, multiple speed fans, combined switching, IAQ sensors, etc.</w:delText>
              </w:r>
            </w:del>
          </w:p>
        </w:tc>
      </w:tr>
      <w:tr w:rsidR="004B6E84" w:rsidDel="00AF4DC2" w14:paraId="6B68A13B" w14:textId="450F8152" w:rsidTr="00B70D95">
        <w:trPr>
          <w:cantSplit/>
          <w:trHeight w:val="158"/>
          <w:del w:id="941" w:author="Markstrum, Alexis@Energy" w:date="2019-10-16T09:05:00Z"/>
        </w:trPr>
        <w:tc>
          <w:tcPr>
            <w:tcW w:w="707" w:type="dxa"/>
            <w:vAlign w:val="center"/>
          </w:tcPr>
          <w:p w14:paraId="17FEDEC7" w14:textId="40FE8244" w:rsidR="004B6E84" w:rsidDel="00AF4DC2" w:rsidRDefault="005A66DA">
            <w:pPr>
              <w:keepNext/>
              <w:jc w:val="center"/>
              <w:rPr>
                <w:del w:id="942" w:author="Markstrum, Alexis@Energy" w:date="2019-10-16T09:05:00Z"/>
                <w:rFonts w:asciiTheme="minorHAnsi" w:hAnsiTheme="minorHAnsi"/>
                <w:sz w:val="18"/>
                <w:szCs w:val="18"/>
              </w:rPr>
            </w:pPr>
            <w:del w:id="943" w:author="Markstrum, Alexis@Energy" w:date="2019-10-16T09:05:00Z">
              <w:r w:rsidDel="00AF4DC2">
                <w:rPr>
                  <w:rFonts w:asciiTheme="minorHAnsi" w:hAnsiTheme="minorHAnsi"/>
                  <w:sz w:val="18"/>
                  <w:szCs w:val="18"/>
                </w:rPr>
                <w:delText>0</w:delText>
              </w:r>
              <w:r w:rsidR="00D83AE8" w:rsidDel="00AF4DC2">
                <w:rPr>
                  <w:rFonts w:asciiTheme="minorHAnsi" w:hAnsiTheme="minorHAnsi"/>
                  <w:sz w:val="18"/>
                  <w:szCs w:val="18"/>
                </w:rPr>
                <w:delText>3</w:delText>
              </w:r>
            </w:del>
          </w:p>
        </w:tc>
        <w:tc>
          <w:tcPr>
            <w:tcW w:w="10083" w:type="dxa"/>
            <w:gridSpan w:val="2"/>
            <w:vAlign w:val="center"/>
          </w:tcPr>
          <w:p w14:paraId="27B52567" w14:textId="1607D1FD" w:rsidR="004B6E84" w:rsidRPr="00F26A73" w:rsidDel="00AF4DC2" w:rsidRDefault="005A66DA" w:rsidP="00F26A73">
            <w:pPr>
              <w:keepNext/>
              <w:ind w:left="-11"/>
              <w:rPr>
                <w:del w:id="944" w:author="Markstrum, Alexis@Energy" w:date="2019-10-16T09:05:00Z"/>
                <w:rFonts w:asciiTheme="minorHAnsi" w:hAnsiTheme="minorHAnsi"/>
                <w:sz w:val="18"/>
                <w:szCs w:val="18"/>
              </w:rPr>
            </w:pPr>
            <w:del w:id="945" w:author="Markstrum, Alexis@Energy" w:date="2019-10-16T09:05:00Z">
              <w:r w:rsidDel="00AF4DC2">
                <w:rPr>
                  <w:rFonts w:asciiTheme="minorHAnsi" w:hAnsiTheme="minorHAnsi"/>
                  <w:sz w:val="18"/>
                  <w:szCs w:val="18"/>
                </w:rPr>
                <w:delText>Each continuous mechanical exhaust system shall be provided with a readily accessible manual on-off control. (Multifamily dwellings are exempt from readily accessible requirement.)</w:delText>
              </w:r>
            </w:del>
          </w:p>
        </w:tc>
      </w:tr>
      <w:tr w:rsidR="004B6E84" w:rsidDel="00AF4DC2" w14:paraId="0F91CB2B" w14:textId="276DE8F8" w:rsidTr="00B70D95">
        <w:trPr>
          <w:cantSplit/>
          <w:trHeight w:val="158"/>
          <w:del w:id="946" w:author="Markstrum, Alexis@Energy" w:date="2019-10-16T09:05:00Z"/>
        </w:trPr>
        <w:tc>
          <w:tcPr>
            <w:tcW w:w="707" w:type="dxa"/>
            <w:vAlign w:val="center"/>
          </w:tcPr>
          <w:p w14:paraId="27FE32D8" w14:textId="781F5EFF" w:rsidR="004B6E84" w:rsidDel="00AF4DC2" w:rsidRDefault="005A66DA">
            <w:pPr>
              <w:keepNext/>
              <w:jc w:val="center"/>
              <w:rPr>
                <w:del w:id="947" w:author="Markstrum, Alexis@Energy" w:date="2019-10-16T09:05:00Z"/>
                <w:rFonts w:asciiTheme="minorHAnsi" w:hAnsiTheme="minorHAnsi"/>
                <w:sz w:val="18"/>
                <w:szCs w:val="18"/>
              </w:rPr>
            </w:pPr>
            <w:del w:id="948" w:author="Markstrum, Alexis@Energy" w:date="2019-10-16T09:05:00Z">
              <w:r w:rsidDel="00AF4DC2">
                <w:rPr>
                  <w:rFonts w:asciiTheme="minorHAnsi" w:hAnsiTheme="minorHAnsi"/>
                  <w:sz w:val="18"/>
                  <w:szCs w:val="18"/>
                </w:rPr>
                <w:delText>0</w:delText>
              </w:r>
              <w:r w:rsidR="00D83AE8" w:rsidDel="00AF4DC2">
                <w:rPr>
                  <w:rFonts w:asciiTheme="minorHAnsi" w:hAnsiTheme="minorHAnsi"/>
                  <w:sz w:val="18"/>
                  <w:szCs w:val="18"/>
                </w:rPr>
                <w:delText>4</w:delText>
              </w:r>
            </w:del>
          </w:p>
        </w:tc>
        <w:tc>
          <w:tcPr>
            <w:tcW w:w="10083" w:type="dxa"/>
            <w:gridSpan w:val="2"/>
            <w:vAlign w:val="center"/>
          </w:tcPr>
          <w:p w14:paraId="5DF15D36" w14:textId="30542721" w:rsidR="004B6E84" w:rsidRPr="00F26A73" w:rsidDel="00AF4DC2" w:rsidRDefault="005A66DA">
            <w:pPr>
              <w:keepNext/>
              <w:ind w:left="273" w:hanging="273"/>
              <w:rPr>
                <w:del w:id="949" w:author="Markstrum, Alexis@Energy" w:date="2019-10-16T09:05:00Z"/>
                <w:rFonts w:asciiTheme="minorHAnsi" w:hAnsiTheme="minorHAnsi"/>
                <w:sz w:val="18"/>
                <w:szCs w:val="18"/>
              </w:rPr>
            </w:pPr>
            <w:del w:id="950" w:author="Markstrum, Alexis@Energy" w:date="2019-10-16T09:05:00Z">
              <w:r w:rsidDel="00AF4DC2">
                <w:rPr>
                  <w:rFonts w:asciiTheme="minorHAnsi" w:hAnsiTheme="minorHAnsi"/>
                  <w:sz w:val="18"/>
                  <w:szCs w:val="18"/>
                </w:rPr>
                <w:delText>Continuous mechanical exhaust systems shall be designed to operate during all occupiable hours.</w:delText>
              </w:r>
            </w:del>
          </w:p>
        </w:tc>
      </w:tr>
      <w:tr w:rsidR="00AD7B71" w:rsidDel="00AF4DC2" w14:paraId="1863AAFF" w14:textId="71627200" w:rsidTr="00B70D95">
        <w:trPr>
          <w:cantSplit/>
          <w:trHeight w:val="158"/>
          <w:del w:id="951" w:author="Markstrum, Alexis@Energy" w:date="2019-10-16T09:05:00Z"/>
        </w:trPr>
        <w:tc>
          <w:tcPr>
            <w:tcW w:w="707" w:type="dxa"/>
            <w:vAlign w:val="center"/>
          </w:tcPr>
          <w:p w14:paraId="53112DA8" w14:textId="02BEB83C" w:rsidR="00AD7B71" w:rsidDel="00AF4DC2" w:rsidRDefault="00AD7B71">
            <w:pPr>
              <w:keepNext/>
              <w:jc w:val="center"/>
              <w:rPr>
                <w:del w:id="952" w:author="Markstrum, Alexis@Energy" w:date="2019-10-16T09:05:00Z"/>
                <w:rFonts w:asciiTheme="minorHAnsi" w:hAnsiTheme="minorHAnsi"/>
                <w:sz w:val="18"/>
                <w:szCs w:val="18"/>
              </w:rPr>
            </w:pPr>
            <w:del w:id="953" w:author="Markstrum, Alexis@Energy" w:date="2019-10-16T09:05:00Z">
              <w:r w:rsidDel="00AF4DC2">
                <w:rPr>
                  <w:rFonts w:asciiTheme="minorHAnsi" w:hAnsiTheme="minorHAnsi"/>
                  <w:sz w:val="18"/>
                  <w:szCs w:val="18"/>
                </w:rPr>
                <w:delText>0</w:delText>
              </w:r>
              <w:r w:rsidR="00D83AE8" w:rsidDel="00AF4DC2">
                <w:rPr>
                  <w:rFonts w:asciiTheme="minorHAnsi" w:hAnsiTheme="minorHAnsi"/>
                  <w:sz w:val="18"/>
                  <w:szCs w:val="18"/>
                </w:rPr>
                <w:delText>5</w:delText>
              </w:r>
            </w:del>
          </w:p>
        </w:tc>
        <w:tc>
          <w:tcPr>
            <w:tcW w:w="10083" w:type="dxa"/>
            <w:gridSpan w:val="2"/>
            <w:vAlign w:val="center"/>
          </w:tcPr>
          <w:p w14:paraId="55116BDC" w14:textId="7F761DCE" w:rsidR="00AD7B71" w:rsidDel="00AF4DC2" w:rsidRDefault="00AD7B71" w:rsidP="00F26A73">
            <w:pPr>
              <w:autoSpaceDE w:val="0"/>
              <w:autoSpaceDN w:val="0"/>
              <w:adjustRightInd w:val="0"/>
              <w:rPr>
                <w:del w:id="954" w:author="Markstrum, Alexis@Energy" w:date="2019-10-16T09:05:00Z"/>
                <w:rFonts w:asciiTheme="minorHAnsi" w:hAnsiTheme="minorHAnsi"/>
                <w:sz w:val="18"/>
                <w:szCs w:val="18"/>
              </w:rPr>
            </w:pPr>
            <w:del w:id="955" w:author="Markstrum, Alexis@Energy" w:date="2019-10-16T09:05:00Z">
              <w:r w:rsidRPr="00F3733C" w:rsidDel="00AF4DC2">
                <w:rPr>
                  <w:rFonts w:asciiTheme="minorHAnsi" w:hAnsiTheme="minorHAnsi"/>
                  <w:sz w:val="18"/>
                  <w:szCs w:val="18"/>
                </w:rPr>
                <w:delText>Exhaust fans in separate dwelling</w:delText>
              </w:r>
              <w:r w:rsidDel="00AF4DC2">
                <w:rPr>
                  <w:rFonts w:asciiTheme="minorHAnsi" w:hAnsiTheme="minorHAnsi"/>
                  <w:sz w:val="18"/>
                  <w:szCs w:val="18"/>
                </w:rPr>
                <w:delText xml:space="preserve"> </w:delText>
              </w:r>
              <w:r w:rsidRPr="00F3733C" w:rsidDel="00AF4DC2">
                <w:rPr>
                  <w:rFonts w:asciiTheme="minorHAnsi" w:hAnsiTheme="minorHAnsi"/>
                  <w:sz w:val="18"/>
                  <w:szCs w:val="18"/>
                </w:rPr>
                <w:delText>units shall not share a common exhaust duct. Exhaust inlets</w:delText>
              </w:r>
              <w:r w:rsidDel="00AF4DC2">
                <w:rPr>
                  <w:rFonts w:asciiTheme="minorHAnsi" w:hAnsiTheme="minorHAnsi"/>
                  <w:sz w:val="18"/>
                  <w:szCs w:val="18"/>
                </w:rPr>
                <w:delText xml:space="preserve"> </w:delText>
              </w:r>
              <w:r w:rsidRPr="00F3733C" w:rsidDel="00AF4DC2">
                <w:rPr>
                  <w:rFonts w:asciiTheme="minorHAnsi" w:hAnsiTheme="minorHAnsi"/>
                  <w:sz w:val="18"/>
                  <w:szCs w:val="18"/>
                </w:rPr>
                <w:delText>from more than one dwelling unit may be served by a single</w:delText>
              </w:r>
              <w:r w:rsidDel="00AF4DC2">
                <w:rPr>
                  <w:rFonts w:asciiTheme="minorHAnsi" w:hAnsiTheme="minorHAnsi"/>
                  <w:sz w:val="18"/>
                  <w:szCs w:val="18"/>
                </w:rPr>
                <w:delText xml:space="preserve"> </w:delText>
              </w:r>
              <w:r w:rsidRPr="00F3733C" w:rsidDel="00AF4DC2">
                <w:rPr>
                  <w:rFonts w:asciiTheme="minorHAnsi" w:hAnsiTheme="minorHAnsi"/>
                  <w:sz w:val="18"/>
                  <w:szCs w:val="18"/>
                </w:rPr>
                <w:delText>exhaust fan downstream of all the exhaust inlets if the fan is</w:delText>
              </w:r>
              <w:r w:rsidDel="00AF4DC2">
                <w:rPr>
                  <w:rFonts w:asciiTheme="minorHAnsi" w:hAnsiTheme="minorHAnsi"/>
                  <w:sz w:val="18"/>
                  <w:szCs w:val="18"/>
                </w:rPr>
                <w:delText xml:space="preserve"> </w:delText>
              </w:r>
              <w:r w:rsidRPr="00F3733C" w:rsidDel="00AF4DC2">
                <w:rPr>
                  <w:rFonts w:asciiTheme="minorHAnsi" w:hAnsiTheme="minorHAnsi"/>
                  <w:sz w:val="18"/>
                  <w:szCs w:val="18"/>
                </w:rPr>
                <w:delText>designated and intended to run continuously or if each inlet</w:delText>
              </w:r>
              <w:r w:rsidDel="00AF4DC2">
                <w:rPr>
                  <w:rFonts w:asciiTheme="minorHAnsi" w:hAnsiTheme="minorHAnsi"/>
                  <w:sz w:val="18"/>
                  <w:szCs w:val="18"/>
                </w:rPr>
                <w:delText xml:space="preserve"> </w:delText>
              </w:r>
              <w:r w:rsidRPr="00F3733C" w:rsidDel="00AF4DC2">
                <w:rPr>
                  <w:rFonts w:asciiTheme="minorHAnsi" w:hAnsiTheme="minorHAnsi"/>
                  <w:sz w:val="18"/>
                  <w:szCs w:val="18"/>
                </w:rPr>
                <w:delText>is equipped with a back-draft damper to prevent cross</w:delText>
              </w:r>
              <w:r w:rsidDel="00AF4DC2">
                <w:rPr>
                  <w:rFonts w:asciiTheme="minorHAnsi" w:hAnsiTheme="minorHAnsi"/>
                  <w:sz w:val="18"/>
                  <w:szCs w:val="18"/>
                </w:rPr>
                <w:delText>-</w:delText>
              </w:r>
              <w:r w:rsidRPr="00F3733C" w:rsidDel="00AF4DC2">
                <w:rPr>
                  <w:rFonts w:asciiTheme="minorHAnsi" w:hAnsiTheme="minorHAnsi"/>
                  <w:sz w:val="18"/>
                  <w:szCs w:val="18"/>
                </w:rPr>
                <w:delText>contamination</w:delText>
              </w:r>
              <w:r w:rsidDel="00AF4DC2">
                <w:rPr>
                  <w:rFonts w:asciiTheme="minorHAnsi" w:hAnsiTheme="minorHAnsi"/>
                  <w:sz w:val="18"/>
                  <w:szCs w:val="18"/>
                </w:rPr>
                <w:delText xml:space="preserve"> </w:delText>
              </w:r>
              <w:r w:rsidRPr="00F3733C" w:rsidDel="00AF4DC2">
                <w:rPr>
                  <w:rFonts w:asciiTheme="minorHAnsi" w:hAnsiTheme="minorHAnsi"/>
                  <w:sz w:val="18"/>
                  <w:szCs w:val="18"/>
                </w:rPr>
                <w:delText>when the fan is not running.</w:delText>
              </w:r>
            </w:del>
          </w:p>
        </w:tc>
      </w:tr>
      <w:tr w:rsidR="003E52E4" w:rsidDel="00AF4DC2" w14:paraId="14FD0E9E" w14:textId="3605E648" w:rsidTr="00B70D95">
        <w:trPr>
          <w:cantSplit/>
          <w:trHeight w:val="158"/>
          <w:del w:id="956" w:author="Markstrum, Alexis@Energy" w:date="2019-10-16T09:05:00Z"/>
        </w:trPr>
        <w:tc>
          <w:tcPr>
            <w:tcW w:w="707" w:type="dxa"/>
            <w:vAlign w:val="center"/>
          </w:tcPr>
          <w:p w14:paraId="3846A85B" w14:textId="5D479EA2" w:rsidR="003E52E4" w:rsidDel="00AF4DC2" w:rsidRDefault="003E52E4">
            <w:pPr>
              <w:keepNext/>
              <w:jc w:val="center"/>
              <w:rPr>
                <w:del w:id="957" w:author="Markstrum, Alexis@Energy" w:date="2019-10-16T09:05:00Z"/>
                <w:rFonts w:asciiTheme="minorHAnsi" w:hAnsiTheme="minorHAnsi"/>
                <w:sz w:val="18"/>
                <w:szCs w:val="18"/>
              </w:rPr>
            </w:pPr>
            <w:del w:id="958" w:author="Markstrum, Alexis@Energy" w:date="2019-10-16T09:05:00Z">
              <w:r w:rsidDel="00AF4DC2">
                <w:rPr>
                  <w:rFonts w:asciiTheme="minorHAnsi" w:hAnsiTheme="minorHAnsi"/>
                  <w:sz w:val="18"/>
                  <w:szCs w:val="18"/>
                </w:rPr>
                <w:delText>0</w:delText>
              </w:r>
              <w:r w:rsidR="00D83AE8" w:rsidDel="00AF4DC2">
                <w:rPr>
                  <w:rFonts w:asciiTheme="minorHAnsi" w:hAnsiTheme="minorHAnsi"/>
                  <w:sz w:val="18"/>
                  <w:szCs w:val="18"/>
                </w:rPr>
                <w:delText>6</w:delText>
              </w:r>
            </w:del>
          </w:p>
        </w:tc>
        <w:tc>
          <w:tcPr>
            <w:tcW w:w="2528" w:type="dxa"/>
            <w:vAlign w:val="center"/>
          </w:tcPr>
          <w:p w14:paraId="0A7A8694" w14:textId="7B16B105" w:rsidR="003E52E4" w:rsidRPr="00F3733C" w:rsidDel="00AF4DC2" w:rsidRDefault="003E52E4" w:rsidP="00F26A73">
            <w:pPr>
              <w:autoSpaceDE w:val="0"/>
              <w:autoSpaceDN w:val="0"/>
              <w:adjustRightInd w:val="0"/>
              <w:rPr>
                <w:del w:id="959" w:author="Markstrum, Alexis@Energy" w:date="2019-10-16T09:05:00Z"/>
                <w:rFonts w:asciiTheme="minorHAnsi" w:hAnsiTheme="minorHAnsi"/>
                <w:sz w:val="18"/>
                <w:szCs w:val="18"/>
              </w:rPr>
            </w:pPr>
            <w:del w:id="960" w:author="Markstrum, Alexis@Energy" w:date="2019-10-16T09:05:00Z">
              <w:r w:rsidDel="00AF4DC2">
                <w:rPr>
                  <w:rFonts w:asciiTheme="minorHAnsi" w:hAnsiTheme="minorHAnsi"/>
                  <w:sz w:val="18"/>
                  <w:szCs w:val="18"/>
                </w:rPr>
                <w:delText>Verification Status</w:delText>
              </w:r>
            </w:del>
          </w:p>
        </w:tc>
        <w:tc>
          <w:tcPr>
            <w:tcW w:w="7555" w:type="dxa"/>
            <w:vAlign w:val="center"/>
          </w:tcPr>
          <w:p w14:paraId="74962B7C" w14:textId="6BA8E5FA" w:rsidR="003E52E4" w:rsidDel="00AF4DC2" w:rsidRDefault="003E52E4" w:rsidP="003E52E4">
            <w:pPr>
              <w:rPr>
                <w:del w:id="961" w:author="Markstrum, Alexis@Energy" w:date="2019-10-16T09:05:00Z"/>
                <w:sz w:val="24"/>
                <w:szCs w:val="24"/>
              </w:rPr>
            </w:pPr>
            <w:del w:id="962" w:author="Markstrum, Alexis@Energy" w:date="2019-10-16T09:05:00Z">
              <w:r w:rsidDel="00AF4DC2">
                <w:rPr>
                  <w:rFonts w:ascii="Calibri" w:hAnsi="Calibri"/>
                  <w:sz w:val="18"/>
                </w:rPr>
                <w:delText>&lt;&lt;user pick from list:</w:delText>
              </w:r>
            </w:del>
          </w:p>
          <w:p w14:paraId="400F3693" w14:textId="2305F19F" w:rsidR="003E52E4" w:rsidDel="00AF4DC2" w:rsidRDefault="003E52E4" w:rsidP="003E52E4">
            <w:pPr>
              <w:rPr>
                <w:del w:id="963" w:author="Markstrum, Alexis@Energy" w:date="2019-10-16T09:05:00Z"/>
                <w:sz w:val="24"/>
                <w:szCs w:val="24"/>
              </w:rPr>
            </w:pPr>
            <w:del w:id="964" w:author="Markstrum, Alexis@Energy" w:date="2019-10-16T09:05:00Z">
              <w:r w:rsidDel="00AF4DC2">
                <w:rPr>
                  <w:rFonts w:ascii="Calibri" w:hAnsi="Calibri"/>
                  <w:sz w:val="18"/>
                </w:rPr>
                <w:delText xml:space="preserve">*** </w:delText>
              </w:r>
              <w:r w:rsidDel="00AF4DC2">
                <w:rPr>
                  <w:rFonts w:ascii="Calibri" w:hAnsi="Calibri"/>
                  <w:sz w:val="18"/>
                  <w:u w:val="single"/>
                </w:rPr>
                <w:delText>Pass</w:delText>
              </w:r>
              <w:r w:rsidDel="00AF4DC2">
                <w:rPr>
                  <w:rFonts w:ascii="Calibri" w:hAnsi="Calibri"/>
                  <w:sz w:val="18"/>
                </w:rPr>
                <w:delText xml:space="preserve"> - all applicable requirements are met; or</w:delText>
              </w:r>
            </w:del>
          </w:p>
          <w:p w14:paraId="22AD6911" w14:textId="69A1B96F" w:rsidR="003E52E4" w:rsidDel="00AF4DC2" w:rsidRDefault="003E52E4" w:rsidP="003E52E4">
            <w:pPr>
              <w:ind w:left="340" w:hanging="340"/>
              <w:rPr>
                <w:del w:id="965" w:author="Markstrum, Alexis@Energy" w:date="2019-10-16T09:05:00Z"/>
                <w:sz w:val="24"/>
                <w:szCs w:val="24"/>
              </w:rPr>
            </w:pPr>
            <w:del w:id="966" w:author="Markstrum, Alexis@Energy" w:date="2019-10-16T09:05:00Z">
              <w:r w:rsidDel="00AF4DC2">
                <w:rPr>
                  <w:rFonts w:ascii="Calibri" w:hAnsi="Calibri"/>
                  <w:sz w:val="18"/>
                </w:rPr>
                <w:delText xml:space="preserve">*** </w:delText>
              </w:r>
              <w:r w:rsidDel="00AF4DC2">
                <w:rPr>
                  <w:rFonts w:ascii="Calibri" w:hAnsi="Calibri"/>
                  <w:sz w:val="18"/>
                  <w:u w:val="single"/>
                </w:rPr>
                <w:delText>Fail</w:delText>
              </w:r>
              <w:r w:rsidDel="00AF4DC2">
                <w:rPr>
                  <w:rFonts w:ascii="Calibri" w:hAnsi="Calibri"/>
                  <w:sz w:val="18"/>
                </w:rPr>
                <w:delText xml:space="preserve"> - one or more applicable requirements are not met. Enter reason for failure in corrections notes field below; or</w:delText>
              </w:r>
            </w:del>
          </w:p>
          <w:p w14:paraId="09B58D5E" w14:textId="451E49E6" w:rsidR="003E52E4" w:rsidRPr="00F3733C" w:rsidDel="00AF4DC2" w:rsidRDefault="003E52E4" w:rsidP="003E52E4">
            <w:pPr>
              <w:autoSpaceDE w:val="0"/>
              <w:autoSpaceDN w:val="0"/>
              <w:adjustRightInd w:val="0"/>
              <w:rPr>
                <w:del w:id="967" w:author="Markstrum, Alexis@Energy" w:date="2019-10-16T09:05:00Z"/>
                <w:rFonts w:asciiTheme="minorHAnsi" w:hAnsiTheme="minorHAnsi"/>
                <w:sz w:val="18"/>
                <w:szCs w:val="18"/>
              </w:rPr>
            </w:pPr>
            <w:del w:id="968" w:author="Markstrum, Alexis@Energy" w:date="2019-10-16T09:05:00Z">
              <w:r w:rsidDel="00AF4DC2">
                <w:rPr>
                  <w:rFonts w:ascii="Calibri" w:hAnsi="Calibri"/>
                  <w:sz w:val="18"/>
                </w:rPr>
                <w:delText xml:space="preserve">*** </w:delText>
              </w:r>
              <w:r w:rsidDel="00AF4DC2">
                <w:rPr>
                  <w:rFonts w:ascii="Calibri" w:hAnsi="Calibri"/>
                  <w:sz w:val="18"/>
                  <w:u w:val="single"/>
                </w:rPr>
                <w:delText>All n/a</w:delText>
              </w:r>
              <w:r w:rsidDel="00AF4DC2">
                <w:rPr>
                  <w:rFonts w:ascii="Calibri" w:hAnsi="Calibri"/>
                  <w:sz w:val="18"/>
                </w:rPr>
                <w:delText xml:space="preserve"> - This entire table is not applicable</w:delText>
              </w:r>
            </w:del>
          </w:p>
        </w:tc>
      </w:tr>
      <w:tr w:rsidR="003E52E4" w:rsidDel="00AF4DC2" w14:paraId="7F812A16" w14:textId="4CDB3919" w:rsidTr="00B70D95">
        <w:trPr>
          <w:cantSplit/>
          <w:trHeight w:val="158"/>
          <w:del w:id="969" w:author="Markstrum, Alexis@Energy" w:date="2019-10-16T09:05:00Z"/>
        </w:trPr>
        <w:tc>
          <w:tcPr>
            <w:tcW w:w="707" w:type="dxa"/>
            <w:vAlign w:val="center"/>
          </w:tcPr>
          <w:p w14:paraId="36FE7BEE" w14:textId="203ABE90" w:rsidR="003E52E4" w:rsidDel="00AF4DC2" w:rsidRDefault="003E52E4">
            <w:pPr>
              <w:keepNext/>
              <w:jc w:val="center"/>
              <w:rPr>
                <w:del w:id="970" w:author="Markstrum, Alexis@Energy" w:date="2019-10-16T09:05:00Z"/>
                <w:rFonts w:asciiTheme="minorHAnsi" w:hAnsiTheme="minorHAnsi"/>
                <w:sz w:val="18"/>
                <w:szCs w:val="18"/>
              </w:rPr>
            </w:pPr>
            <w:del w:id="971" w:author="Markstrum, Alexis@Energy" w:date="2019-10-16T09:05:00Z">
              <w:r w:rsidDel="00AF4DC2">
                <w:rPr>
                  <w:rFonts w:asciiTheme="minorHAnsi" w:hAnsiTheme="minorHAnsi"/>
                  <w:sz w:val="18"/>
                  <w:szCs w:val="18"/>
                </w:rPr>
                <w:delText>0</w:delText>
              </w:r>
              <w:r w:rsidR="00D83AE8" w:rsidDel="00AF4DC2">
                <w:rPr>
                  <w:rFonts w:asciiTheme="minorHAnsi" w:hAnsiTheme="minorHAnsi"/>
                  <w:sz w:val="18"/>
                  <w:szCs w:val="18"/>
                </w:rPr>
                <w:delText>7</w:delText>
              </w:r>
            </w:del>
          </w:p>
        </w:tc>
        <w:tc>
          <w:tcPr>
            <w:tcW w:w="2528" w:type="dxa"/>
            <w:vAlign w:val="center"/>
          </w:tcPr>
          <w:p w14:paraId="091DE53F" w14:textId="7C8B04AC" w:rsidR="003E52E4" w:rsidRPr="00F3733C" w:rsidDel="00AF4DC2" w:rsidRDefault="003E52E4" w:rsidP="00F26A73">
            <w:pPr>
              <w:autoSpaceDE w:val="0"/>
              <w:autoSpaceDN w:val="0"/>
              <w:adjustRightInd w:val="0"/>
              <w:rPr>
                <w:del w:id="972" w:author="Markstrum, Alexis@Energy" w:date="2019-10-16T09:05:00Z"/>
                <w:rFonts w:asciiTheme="minorHAnsi" w:hAnsiTheme="minorHAnsi"/>
                <w:sz w:val="18"/>
                <w:szCs w:val="18"/>
              </w:rPr>
            </w:pPr>
            <w:del w:id="973" w:author="Markstrum, Alexis@Energy" w:date="2019-10-16T09:05:00Z">
              <w:r w:rsidDel="00AF4DC2">
                <w:rPr>
                  <w:rFonts w:asciiTheme="minorHAnsi" w:hAnsiTheme="minorHAnsi"/>
                  <w:sz w:val="18"/>
                  <w:szCs w:val="18"/>
                </w:rPr>
                <w:delText>Correction Notes</w:delText>
              </w:r>
            </w:del>
          </w:p>
        </w:tc>
        <w:tc>
          <w:tcPr>
            <w:tcW w:w="7555" w:type="dxa"/>
            <w:vAlign w:val="center"/>
          </w:tcPr>
          <w:p w14:paraId="5BE51C72" w14:textId="21797DC9" w:rsidR="003E52E4" w:rsidRPr="00F3733C" w:rsidDel="00AF4DC2" w:rsidRDefault="003E52E4" w:rsidP="00F26A73">
            <w:pPr>
              <w:autoSpaceDE w:val="0"/>
              <w:autoSpaceDN w:val="0"/>
              <w:adjustRightInd w:val="0"/>
              <w:rPr>
                <w:del w:id="974" w:author="Markstrum, Alexis@Energy" w:date="2019-10-16T09:05:00Z"/>
                <w:rFonts w:asciiTheme="minorHAnsi" w:hAnsiTheme="minorHAnsi"/>
                <w:sz w:val="18"/>
                <w:szCs w:val="18"/>
              </w:rPr>
            </w:pPr>
            <w:del w:id="975" w:author="Markstrum, Alexis@Energy" w:date="2019-10-16T09:05:00Z">
              <w:r w:rsidDel="00AF4DC2">
                <w:rPr>
                  <w:rFonts w:ascii="Calibri" w:hAnsi="Calibri"/>
                  <w:sz w:val="18"/>
                </w:rPr>
                <w:delText xml:space="preserve">&lt;&lt;if </w:delText>
              </w:r>
              <w:r w:rsidDel="00AF4DC2">
                <w:rPr>
                  <w:rFonts w:ascii="Calibri" w:hAnsi="Calibri"/>
                  <w:sz w:val="18"/>
                  <w:u w:val="single"/>
                </w:rPr>
                <w:delText>Verification Status</w:delText>
              </w:r>
              <w:r w:rsidDel="00AF4DC2">
                <w:rPr>
                  <w:rFonts w:ascii="Calibri" w:hAnsi="Calibri"/>
                  <w:sz w:val="18"/>
                </w:rPr>
                <w:delText xml:space="preserve">= </w:delText>
              </w:r>
              <w:r w:rsidDel="00AF4DC2">
                <w:rPr>
                  <w:rFonts w:ascii="Calibri" w:hAnsi="Calibri"/>
                  <w:sz w:val="18"/>
                  <w:u w:val="single"/>
                </w:rPr>
                <w:delText>Fail</w:delText>
              </w:r>
              <w:r w:rsidDel="00AF4DC2">
                <w:rPr>
                  <w:rFonts w:ascii="Calibri" w:hAnsi="Calibri"/>
                  <w:sz w:val="18"/>
                </w:rPr>
                <w:delText>, then text entry in this Corrections Notes field is required;  user input text&gt;&gt;</w:delText>
              </w:r>
            </w:del>
          </w:p>
        </w:tc>
      </w:tr>
      <w:tr w:rsidR="004B6E84" w:rsidDel="00AF4DC2" w14:paraId="79A28EF1" w14:textId="57850E93" w:rsidTr="00B70D95">
        <w:trPr>
          <w:cantSplit/>
          <w:trHeight w:val="158"/>
          <w:del w:id="976" w:author="Markstrum, Alexis@Energy" w:date="2019-10-16T09:05:00Z"/>
        </w:trPr>
        <w:tc>
          <w:tcPr>
            <w:tcW w:w="10790" w:type="dxa"/>
            <w:gridSpan w:val="3"/>
            <w:vAlign w:val="center"/>
            <w:hideMark/>
          </w:tcPr>
          <w:p w14:paraId="119E1BF0" w14:textId="31139698" w:rsidR="004B6E84" w:rsidDel="00AF4DC2" w:rsidRDefault="004B6E84">
            <w:pPr>
              <w:keepNext/>
              <w:rPr>
                <w:del w:id="977" w:author="Markstrum, Alexis@Energy" w:date="2019-10-16T09:05:00Z"/>
                <w:rFonts w:asciiTheme="minorHAnsi" w:hAnsiTheme="minorHAnsi"/>
                <w:b/>
                <w:bCs/>
                <w:sz w:val="18"/>
                <w:szCs w:val="18"/>
              </w:rPr>
            </w:pPr>
            <w:del w:id="978" w:author="Markstrum, Alexis@Energy" w:date="2019-10-16T09:05:00Z">
              <w:r w:rsidDel="00AF4DC2">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6C529BB3" w14:textId="436919D5" w:rsidR="00AC0F91" w:rsidRDefault="00AC0F91">
      <w:pPr>
        <w:rPr>
          <w:rFonts w:asciiTheme="minorHAnsi" w:hAnsiTheme="minorHAnsi"/>
          <w:sz w:val="18"/>
          <w:szCs w:val="18"/>
        </w:rPr>
      </w:pPr>
    </w:p>
    <w:p w14:paraId="3210D007" w14:textId="02CFA87D" w:rsidR="00F71629" w:rsidRDefault="00F71629">
      <w:pPr>
        <w:rPr>
          <w:rFonts w:asciiTheme="minorHAnsi" w:hAnsiTheme="minorHAnsi"/>
          <w:sz w:val="18"/>
          <w:szCs w:val="18"/>
        </w:rPr>
      </w:pPr>
    </w:p>
    <w:p w14:paraId="737F82B9" w14:textId="77777777" w:rsidR="00F71629" w:rsidRDefault="00F71629">
      <w:pPr>
        <w:rPr>
          <w:ins w:id="979" w:author="Markstrum, Alexis@Energy" w:date="2019-10-16T09:10:00Z"/>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F4DC2" w14:paraId="5A5F1DF5" w14:textId="77777777" w:rsidTr="00AF4DC2">
        <w:trPr>
          <w:ins w:id="980" w:author="Markstrum, Alexis@Energy" w:date="2019-10-16T09:10:00Z"/>
        </w:trPr>
        <w:tc>
          <w:tcPr>
            <w:tcW w:w="10790" w:type="dxa"/>
            <w:gridSpan w:val="3"/>
          </w:tcPr>
          <w:p w14:paraId="63A55FF5" w14:textId="77777777" w:rsidR="00AF4DC2" w:rsidRDefault="00AF4DC2" w:rsidP="00AF4DC2">
            <w:pPr>
              <w:rPr>
                <w:ins w:id="981" w:author="Markstrum, Alexis@Energy" w:date="2019-10-16T09:10:00Z"/>
                <w:rFonts w:asciiTheme="minorHAnsi" w:hAnsiTheme="minorHAnsi"/>
                <w:sz w:val="18"/>
                <w:szCs w:val="18"/>
              </w:rPr>
            </w:pPr>
            <w:ins w:id="982" w:author="Markstrum, Alexis@Energy" w:date="2019-10-16T09:10:00Z">
              <w:r>
                <w:rPr>
                  <w:rFonts w:asciiTheme="minorHAnsi" w:hAnsiTheme="minorHAnsi"/>
                  <w:b/>
                  <w:szCs w:val="18"/>
                </w:rPr>
                <w:t>C</w:t>
              </w:r>
              <w:r w:rsidRPr="003707C5">
                <w:rPr>
                  <w:rFonts w:asciiTheme="minorHAnsi" w:hAnsiTheme="minorHAnsi"/>
                  <w:b/>
                  <w:szCs w:val="18"/>
                </w:rPr>
                <w:t>. Continuous Kitchen Exhaust</w:t>
              </w:r>
            </w:ins>
          </w:p>
        </w:tc>
      </w:tr>
      <w:tr w:rsidR="00AF4DC2" w14:paraId="1664CD32" w14:textId="77777777" w:rsidTr="00AF4DC2">
        <w:trPr>
          <w:ins w:id="983" w:author="Markstrum, Alexis@Energy" w:date="2019-10-16T09:10:00Z"/>
        </w:trPr>
        <w:tc>
          <w:tcPr>
            <w:tcW w:w="715" w:type="dxa"/>
            <w:vAlign w:val="center"/>
          </w:tcPr>
          <w:p w14:paraId="0E0D25AF" w14:textId="77777777" w:rsidR="00AF4DC2" w:rsidRDefault="00AF4DC2" w:rsidP="00AF4DC2">
            <w:pPr>
              <w:jc w:val="center"/>
              <w:rPr>
                <w:ins w:id="984" w:author="Markstrum, Alexis@Energy" w:date="2019-10-16T09:10:00Z"/>
                <w:rFonts w:asciiTheme="minorHAnsi" w:hAnsiTheme="minorHAnsi"/>
                <w:sz w:val="18"/>
                <w:szCs w:val="18"/>
              </w:rPr>
            </w:pPr>
            <w:ins w:id="985" w:author="Markstrum, Alexis@Energy" w:date="2019-10-16T09:10:00Z">
              <w:r>
                <w:rPr>
                  <w:rFonts w:asciiTheme="minorHAnsi" w:hAnsiTheme="minorHAnsi"/>
                  <w:sz w:val="18"/>
                  <w:szCs w:val="18"/>
                </w:rPr>
                <w:t>01</w:t>
              </w:r>
            </w:ins>
          </w:p>
        </w:tc>
        <w:tc>
          <w:tcPr>
            <w:tcW w:w="4500" w:type="dxa"/>
            <w:vAlign w:val="center"/>
          </w:tcPr>
          <w:p w14:paraId="296B70B5" w14:textId="77777777" w:rsidR="00AF4DC2" w:rsidRDefault="00AF4DC2" w:rsidP="00AF4DC2">
            <w:pPr>
              <w:rPr>
                <w:ins w:id="986" w:author="Markstrum, Alexis@Energy" w:date="2019-10-16T09:10:00Z"/>
                <w:rFonts w:asciiTheme="minorHAnsi" w:hAnsiTheme="minorHAnsi"/>
                <w:sz w:val="18"/>
                <w:szCs w:val="18"/>
              </w:rPr>
            </w:pPr>
            <w:ins w:id="987" w:author="Markstrum, Alexis@Energy" w:date="2019-10-16T09:10:00Z">
              <w:r>
                <w:rPr>
                  <w:rFonts w:asciiTheme="minorHAnsi" w:hAnsiTheme="minorHAnsi"/>
                  <w:sz w:val="18"/>
                  <w:szCs w:val="18"/>
                </w:rPr>
                <w:t>Total Continuous Ventilation Airflow</w:t>
              </w:r>
            </w:ins>
          </w:p>
        </w:tc>
        <w:tc>
          <w:tcPr>
            <w:tcW w:w="5575" w:type="dxa"/>
          </w:tcPr>
          <w:p w14:paraId="19CFAA32" w14:textId="77777777" w:rsidR="00AF4DC2" w:rsidRDefault="00AF4DC2" w:rsidP="00AF4DC2">
            <w:pPr>
              <w:rPr>
                <w:ins w:id="988" w:author="Markstrum, Alexis@Energy" w:date="2019-10-16T09:10:00Z"/>
                <w:rFonts w:asciiTheme="minorHAnsi" w:hAnsiTheme="minorHAnsi"/>
                <w:sz w:val="18"/>
                <w:szCs w:val="18"/>
              </w:rPr>
            </w:pPr>
            <w:ins w:id="989" w:author="Markstrum, Alexis@Energy" w:date="2019-10-16T09:10:00Z">
              <w:r>
                <w:rPr>
                  <w:rFonts w:asciiTheme="minorHAnsi" w:hAnsiTheme="minorHAnsi"/>
                  <w:sz w:val="18"/>
                  <w:szCs w:val="18"/>
                </w:rPr>
                <w:t xml:space="preserve">&lt;&lt;Result = Sum(B05 for all B08 = Continuous) {sum ‘listed rated airflow’ for all continuously operated fans}; </w:t>
              </w:r>
            </w:ins>
          </w:p>
          <w:p w14:paraId="4EC0FCDB" w14:textId="77777777" w:rsidR="00AF4DC2" w:rsidRDefault="00AF4DC2" w:rsidP="00AF4DC2">
            <w:pPr>
              <w:rPr>
                <w:ins w:id="990" w:author="Markstrum, Alexis@Energy" w:date="2019-10-16T09:10:00Z"/>
                <w:rFonts w:asciiTheme="minorHAnsi" w:hAnsiTheme="minorHAnsi"/>
                <w:sz w:val="18"/>
                <w:szCs w:val="18"/>
              </w:rPr>
            </w:pPr>
          </w:p>
          <w:p w14:paraId="5CB13C57" w14:textId="77777777" w:rsidR="00AF4DC2" w:rsidRDefault="00AF4DC2" w:rsidP="00AF4DC2">
            <w:pPr>
              <w:rPr>
                <w:ins w:id="991" w:author="Markstrum, Alexis@Energy" w:date="2019-10-16T09:10:00Z"/>
                <w:rFonts w:asciiTheme="minorHAnsi" w:hAnsiTheme="minorHAnsi"/>
                <w:sz w:val="18"/>
                <w:szCs w:val="18"/>
              </w:rPr>
            </w:pPr>
            <w:ins w:id="992" w:author="Markstrum, Alexis@Energy" w:date="2019-10-16T09:10:00Z">
              <w:r>
                <w:rPr>
                  <w:rFonts w:asciiTheme="minorHAnsi" w:hAnsiTheme="minorHAnsi"/>
                  <w:sz w:val="18"/>
                  <w:szCs w:val="18"/>
                </w:rPr>
                <w:t>Else result = “N/A”&gt;&gt; {want this entry to be N/A if there are no continuously operated fans}</w:t>
              </w:r>
            </w:ins>
          </w:p>
        </w:tc>
      </w:tr>
      <w:tr w:rsidR="00AF4DC2" w14:paraId="079CC7B4" w14:textId="77777777" w:rsidTr="00AF4DC2">
        <w:trPr>
          <w:ins w:id="993" w:author="Markstrum, Alexis@Energy" w:date="2019-10-16T09:10:00Z"/>
        </w:trPr>
        <w:tc>
          <w:tcPr>
            <w:tcW w:w="715" w:type="dxa"/>
            <w:vAlign w:val="center"/>
          </w:tcPr>
          <w:p w14:paraId="3420A6BF" w14:textId="77777777" w:rsidR="00AF4DC2" w:rsidRDefault="00AF4DC2" w:rsidP="00AF4DC2">
            <w:pPr>
              <w:jc w:val="center"/>
              <w:rPr>
                <w:ins w:id="994" w:author="Markstrum, Alexis@Energy" w:date="2019-10-16T09:10:00Z"/>
                <w:rFonts w:asciiTheme="minorHAnsi" w:hAnsiTheme="minorHAnsi"/>
                <w:sz w:val="18"/>
                <w:szCs w:val="18"/>
              </w:rPr>
            </w:pPr>
            <w:ins w:id="995" w:author="Markstrum, Alexis@Energy" w:date="2019-10-16T09:10:00Z">
              <w:r>
                <w:rPr>
                  <w:rFonts w:asciiTheme="minorHAnsi" w:hAnsiTheme="minorHAnsi"/>
                  <w:sz w:val="18"/>
                  <w:szCs w:val="18"/>
                </w:rPr>
                <w:t>02</w:t>
              </w:r>
            </w:ins>
          </w:p>
        </w:tc>
        <w:tc>
          <w:tcPr>
            <w:tcW w:w="4500" w:type="dxa"/>
            <w:vAlign w:val="center"/>
          </w:tcPr>
          <w:p w14:paraId="63A9ADF9" w14:textId="77777777" w:rsidR="00AF4DC2" w:rsidRDefault="00AF4DC2" w:rsidP="00AF4DC2">
            <w:pPr>
              <w:rPr>
                <w:ins w:id="996" w:author="Markstrum, Alexis@Energy" w:date="2019-10-16T09:10:00Z"/>
                <w:rFonts w:asciiTheme="minorHAnsi" w:hAnsiTheme="minorHAnsi"/>
                <w:sz w:val="18"/>
                <w:szCs w:val="18"/>
              </w:rPr>
            </w:pPr>
            <w:ins w:id="997" w:author="Markstrum, Alexis@Energy" w:date="2019-10-16T09:10:00Z">
              <w:r>
                <w:rPr>
                  <w:rFonts w:asciiTheme="minorHAnsi" w:hAnsiTheme="minorHAnsi"/>
                  <w:sz w:val="18"/>
                  <w:szCs w:val="18"/>
                </w:rPr>
                <w:t>Required Minimum Continuous Ventilation Airflow</w:t>
              </w:r>
            </w:ins>
          </w:p>
        </w:tc>
        <w:tc>
          <w:tcPr>
            <w:tcW w:w="5575" w:type="dxa"/>
          </w:tcPr>
          <w:p w14:paraId="7F841952" w14:textId="77777777" w:rsidR="00AF4DC2" w:rsidRDefault="00AF4DC2" w:rsidP="00AF4DC2">
            <w:pPr>
              <w:rPr>
                <w:ins w:id="998" w:author="Markstrum, Alexis@Energy" w:date="2019-10-16T09:10:00Z"/>
                <w:rFonts w:asciiTheme="minorHAnsi" w:hAnsiTheme="minorHAnsi" w:cstheme="minorHAnsi"/>
                <w:sz w:val="18"/>
                <w:szCs w:val="18"/>
              </w:rPr>
            </w:pPr>
            <w:ins w:id="999" w:author="Markstrum, Alexis@Energy" w:date="2019-10-16T09:10:00Z">
              <w:r>
                <w:rPr>
                  <w:rFonts w:asciiTheme="minorHAnsi" w:hAnsiTheme="minorHAnsi"/>
                  <w:sz w:val="18"/>
                  <w:szCs w:val="18"/>
                </w:rPr>
                <w:t xml:space="preserve">&lt;&lt;If C01 </w:t>
              </w:r>
              <w:r>
                <w:rPr>
                  <w:rFonts w:asciiTheme="minorHAnsi" w:hAnsiTheme="minorHAnsi" w:cstheme="minorHAnsi"/>
                  <w:sz w:val="18"/>
                  <w:szCs w:val="18"/>
                </w:rPr>
                <w:t xml:space="preserve">= N/A, then result = “N/A”, </w:t>
              </w:r>
            </w:ins>
          </w:p>
          <w:p w14:paraId="09CC6643" w14:textId="77777777" w:rsidR="00AF4DC2" w:rsidRDefault="00AF4DC2" w:rsidP="00AF4DC2">
            <w:pPr>
              <w:rPr>
                <w:ins w:id="1000" w:author="Markstrum, Alexis@Energy" w:date="2019-10-16T09:10:00Z"/>
                <w:rFonts w:asciiTheme="minorHAnsi" w:hAnsiTheme="minorHAnsi" w:cstheme="minorHAnsi"/>
                <w:sz w:val="18"/>
                <w:szCs w:val="18"/>
              </w:rPr>
            </w:pPr>
          </w:p>
          <w:p w14:paraId="017BDB68" w14:textId="77777777" w:rsidR="00AF4DC2" w:rsidRDefault="00AF4DC2" w:rsidP="00AF4DC2">
            <w:pPr>
              <w:rPr>
                <w:ins w:id="1001" w:author="Markstrum, Alexis@Energy" w:date="2019-10-16T09:10:00Z"/>
                <w:rFonts w:asciiTheme="minorHAnsi" w:hAnsiTheme="minorHAnsi"/>
                <w:sz w:val="18"/>
                <w:szCs w:val="18"/>
              </w:rPr>
            </w:pPr>
            <w:ins w:id="1002" w:author="Markstrum, Alexis@Energy" w:date="2019-10-16T09:10:00Z">
              <w:r>
                <w:rPr>
                  <w:rFonts w:asciiTheme="minorHAnsi" w:hAnsiTheme="minorHAnsi" w:cstheme="minorHAnsi"/>
                  <w:sz w:val="18"/>
                  <w:szCs w:val="18"/>
                </w:rPr>
                <w:t>Else r</w:t>
              </w:r>
              <w:r>
                <w:rPr>
                  <w:rFonts w:asciiTheme="minorHAnsi" w:hAnsiTheme="minorHAnsi"/>
                  <w:sz w:val="18"/>
                  <w:szCs w:val="18"/>
                </w:rPr>
                <w:t>esult = 5*A05/60&gt;&gt;</w:t>
              </w:r>
            </w:ins>
          </w:p>
        </w:tc>
      </w:tr>
      <w:tr w:rsidR="00AF4DC2" w14:paraId="04AB07B3" w14:textId="77777777" w:rsidTr="00AF4DC2">
        <w:trPr>
          <w:ins w:id="1003" w:author="Markstrum, Alexis@Energy" w:date="2019-10-16T09:10:00Z"/>
        </w:trPr>
        <w:tc>
          <w:tcPr>
            <w:tcW w:w="715" w:type="dxa"/>
            <w:vAlign w:val="center"/>
          </w:tcPr>
          <w:p w14:paraId="24A5EA3C" w14:textId="77777777" w:rsidR="00AF4DC2" w:rsidRDefault="00AF4DC2" w:rsidP="00AF4DC2">
            <w:pPr>
              <w:jc w:val="center"/>
              <w:rPr>
                <w:ins w:id="1004" w:author="Markstrum, Alexis@Energy" w:date="2019-10-16T09:10:00Z"/>
                <w:rFonts w:asciiTheme="minorHAnsi" w:hAnsiTheme="minorHAnsi"/>
                <w:sz w:val="18"/>
                <w:szCs w:val="18"/>
              </w:rPr>
            </w:pPr>
            <w:ins w:id="1005" w:author="Markstrum, Alexis@Energy" w:date="2019-10-16T09:10:00Z">
              <w:r>
                <w:rPr>
                  <w:rFonts w:asciiTheme="minorHAnsi" w:hAnsiTheme="minorHAnsi"/>
                  <w:sz w:val="18"/>
                  <w:szCs w:val="18"/>
                </w:rPr>
                <w:t>03</w:t>
              </w:r>
            </w:ins>
          </w:p>
        </w:tc>
        <w:tc>
          <w:tcPr>
            <w:tcW w:w="4500" w:type="dxa"/>
            <w:vAlign w:val="center"/>
          </w:tcPr>
          <w:p w14:paraId="0C17B45D" w14:textId="77777777" w:rsidR="00AF4DC2" w:rsidRDefault="00AF4DC2" w:rsidP="00AF4DC2">
            <w:pPr>
              <w:rPr>
                <w:ins w:id="1006" w:author="Markstrum, Alexis@Energy" w:date="2019-10-16T09:10:00Z"/>
                <w:rFonts w:asciiTheme="minorHAnsi" w:hAnsiTheme="minorHAnsi"/>
                <w:sz w:val="18"/>
                <w:szCs w:val="18"/>
              </w:rPr>
            </w:pPr>
            <w:ins w:id="1007" w:author="Markstrum, Alexis@Energy" w:date="2019-10-16T09:10:00Z">
              <w:r>
                <w:rPr>
                  <w:rFonts w:asciiTheme="minorHAnsi" w:hAnsiTheme="minorHAnsi"/>
                  <w:sz w:val="18"/>
                  <w:szCs w:val="18"/>
                </w:rPr>
                <w:t>Compliance Statement</w:t>
              </w:r>
            </w:ins>
          </w:p>
        </w:tc>
        <w:tc>
          <w:tcPr>
            <w:tcW w:w="5575" w:type="dxa"/>
          </w:tcPr>
          <w:p w14:paraId="046F043B" w14:textId="77777777" w:rsidR="00AF4DC2" w:rsidRDefault="00AF4DC2" w:rsidP="00AF4DC2">
            <w:pPr>
              <w:rPr>
                <w:ins w:id="1008" w:author="Markstrum, Alexis@Energy" w:date="2019-10-16T09:10:00Z"/>
                <w:rFonts w:asciiTheme="minorHAnsi" w:hAnsiTheme="minorHAnsi"/>
                <w:sz w:val="18"/>
                <w:szCs w:val="18"/>
              </w:rPr>
            </w:pPr>
            <w:ins w:id="1009" w:author="Markstrum, Alexis@Energy" w:date="2019-10-16T09:10:00Z">
              <w:r>
                <w:rPr>
                  <w:rFonts w:asciiTheme="minorHAnsi" w:hAnsiTheme="minorHAnsi"/>
                  <w:sz w:val="18"/>
                  <w:szCs w:val="18"/>
                </w:rPr>
                <w:t xml:space="preserve">&lt;&lt;If C01 = N/A, then result = “N/A”; </w:t>
              </w:r>
            </w:ins>
          </w:p>
          <w:p w14:paraId="3201FC40" w14:textId="77777777" w:rsidR="00AF4DC2" w:rsidRDefault="00AF4DC2" w:rsidP="00AF4DC2">
            <w:pPr>
              <w:rPr>
                <w:ins w:id="1010" w:author="Markstrum, Alexis@Energy" w:date="2019-10-16T09:10:00Z"/>
                <w:rFonts w:asciiTheme="minorHAnsi" w:hAnsiTheme="minorHAnsi"/>
                <w:sz w:val="18"/>
                <w:szCs w:val="18"/>
              </w:rPr>
            </w:pPr>
          </w:p>
          <w:p w14:paraId="1136F6E9" w14:textId="77777777" w:rsidR="00AF4DC2" w:rsidRDefault="00AF4DC2" w:rsidP="00AF4DC2">
            <w:pPr>
              <w:rPr>
                <w:ins w:id="1011" w:author="Markstrum, Alexis@Energy" w:date="2019-10-16T09:10:00Z"/>
                <w:rFonts w:asciiTheme="minorHAnsi" w:hAnsiTheme="minorHAnsi"/>
                <w:sz w:val="18"/>
                <w:szCs w:val="18"/>
              </w:rPr>
            </w:pPr>
            <w:ins w:id="1012" w:author="Markstrum, Alexis@Energy" w:date="2019-10-16T09:10:00Z">
              <w:r>
                <w:rPr>
                  <w:rFonts w:asciiTheme="minorHAnsi" w:hAnsiTheme="minorHAnsi"/>
                  <w:sz w:val="18"/>
                  <w:szCs w:val="18"/>
                </w:rPr>
                <w:t xml:space="preserve">Else if C01 </w:t>
              </w:r>
              <w:r>
                <w:rPr>
                  <w:rFonts w:asciiTheme="minorHAnsi" w:hAnsiTheme="minorHAnsi" w:cstheme="minorHAnsi"/>
                  <w:sz w:val="18"/>
                  <w:szCs w:val="18"/>
                </w:rPr>
                <w:t>≥</w:t>
              </w:r>
              <w:r>
                <w:rPr>
                  <w:rFonts w:asciiTheme="minorHAnsi" w:hAnsiTheme="minorHAnsi"/>
                  <w:sz w:val="18"/>
                  <w:szCs w:val="18"/>
                </w:rPr>
                <w:t xml:space="preserve"> C02 then result = “Complies”, else result = “Does Not Comply”</w:t>
              </w:r>
            </w:ins>
          </w:p>
        </w:tc>
      </w:tr>
    </w:tbl>
    <w:p w14:paraId="1AF128FC" w14:textId="77777777" w:rsidR="00AF4DC2" w:rsidRDefault="00AF4DC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030C54" w:rsidRPr="00C803C2" w14:paraId="101650E2" w14:textId="77777777" w:rsidTr="00626427">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268522" w14:textId="496C2FBD" w:rsidR="00030C54" w:rsidRDefault="00030C54" w:rsidP="00626427">
            <w:pPr>
              <w:keepNext/>
              <w:rPr>
                <w:rFonts w:asciiTheme="minorHAnsi" w:hAnsiTheme="minorHAnsi"/>
                <w:b/>
                <w:sz w:val="18"/>
                <w:szCs w:val="18"/>
              </w:rPr>
            </w:pPr>
            <w:del w:id="1013" w:author="Markstrum, Alexis@Energy" w:date="2019-10-16T09:10:00Z">
              <w:r w:rsidDel="00AF4DC2">
                <w:rPr>
                  <w:rFonts w:asciiTheme="minorHAnsi" w:hAnsiTheme="minorHAnsi"/>
                  <w:b/>
                  <w:sz w:val="18"/>
                  <w:szCs w:val="18"/>
                </w:rPr>
                <w:delText>E</w:delText>
              </w:r>
            </w:del>
            <w:ins w:id="1014" w:author="Markstrum, Alexis@Energy" w:date="2019-10-16T09:10:00Z">
              <w:r w:rsidR="00AF4DC2">
                <w:rPr>
                  <w:rFonts w:asciiTheme="minorHAnsi" w:hAnsiTheme="minorHAnsi"/>
                  <w:b/>
                  <w:sz w:val="18"/>
                  <w:szCs w:val="18"/>
                </w:rPr>
                <w:t>D</w:t>
              </w:r>
            </w:ins>
            <w:r>
              <w:rPr>
                <w:rFonts w:asciiTheme="minorHAnsi" w:hAnsiTheme="minorHAnsi"/>
                <w:b/>
                <w:sz w:val="18"/>
                <w:szCs w:val="18"/>
              </w:rPr>
              <w:t>. Determination of HERS Verification Compliance</w:t>
            </w:r>
          </w:p>
          <w:p w14:paraId="28CE5EC4" w14:textId="77777777" w:rsidR="00030C54" w:rsidRPr="00C803C2" w:rsidRDefault="00030C54" w:rsidP="00626427">
            <w:pPr>
              <w:keepNext/>
              <w:rPr>
                <w:rFonts w:asciiTheme="minorHAnsi" w:hAnsiTheme="minorHAnsi"/>
                <w:sz w:val="18"/>
                <w:szCs w:val="18"/>
              </w:rPr>
            </w:pPr>
            <w:r w:rsidRPr="00C803C2">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0C54" w:rsidRPr="00F26A73" w14:paraId="0B97787F" w14:textId="77777777" w:rsidTr="00626427">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329B31C" w14:textId="77777777" w:rsidR="00030C54" w:rsidRDefault="00030C54" w:rsidP="00626427">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1C91E2D" w14:textId="49F1B4C8" w:rsidR="00030C54" w:rsidRPr="00F26A73" w:rsidRDefault="00806A44" w:rsidP="00626427">
            <w:pPr>
              <w:keepNext/>
              <w:rPr>
                <w:rFonts w:asciiTheme="minorHAnsi" w:hAnsiTheme="minorHAnsi"/>
                <w:sz w:val="18"/>
                <w:szCs w:val="18"/>
              </w:rPr>
            </w:pPr>
            <w:ins w:id="1015" w:author="Markstrum, Alexis@Energy" w:date="2019-10-16T10:06:00Z">
              <w:r w:rsidRPr="00B33AFC">
                <w:rPr>
                  <w:rFonts w:asciiTheme="minorHAnsi" w:hAnsiTheme="minorHAnsi"/>
                  <w:sz w:val="18"/>
                  <w:szCs w:val="18"/>
                </w:rPr>
                <w:t xml:space="preserve">&lt;&lt;if </w:t>
              </w:r>
              <w:r>
                <w:rPr>
                  <w:rFonts w:asciiTheme="minorHAnsi" w:hAnsiTheme="minorHAnsi"/>
                  <w:sz w:val="18"/>
                  <w:szCs w:val="18"/>
                </w:rPr>
                <w:t>B1</w:t>
              </w:r>
              <w:r w:rsidRPr="00B33AFC">
                <w:rPr>
                  <w:rFonts w:asciiTheme="minorHAnsi" w:hAnsiTheme="minorHAnsi"/>
                  <w:sz w:val="18"/>
                  <w:szCs w:val="18"/>
                </w:rPr>
                <w:t>1</w:t>
              </w:r>
              <w:r>
                <w:rPr>
                  <w:rFonts w:asciiTheme="minorHAnsi" w:hAnsiTheme="minorHAnsi"/>
                  <w:sz w:val="18"/>
                  <w:szCs w:val="18"/>
                </w:rPr>
                <w:t xml:space="preserve"> = complies for all rows (exhaust systems), and C03 = complies or N/A, then Result = “</w:t>
              </w:r>
              <w:r w:rsidRPr="00B33AFC">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B33AFC">
                <w:rPr>
                  <w:rFonts w:asciiTheme="minorHAnsi" w:hAnsiTheme="minorHAnsi"/>
                  <w:sz w:val="18"/>
                  <w:szCs w:val="18"/>
                </w:rPr>
                <w:t xml:space="preserve">; else </w:t>
              </w:r>
              <w:r>
                <w:rPr>
                  <w:rFonts w:asciiTheme="minorHAnsi" w:hAnsiTheme="minorHAnsi"/>
                  <w:sz w:val="18"/>
                  <w:szCs w:val="18"/>
                </w:rPr>
                <w:t>Result = “</w:t>
              </w:r>
              <w:r w:rsidRPr="00B33AFC">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B33AFC">
                <w:rPr>
                  <w:rFonts w:asciiTheme="minorHAnsi" w:hAnsiTheme="minorHAnsi"/>
                  <w:sz w:val="18"/>
                  <w:szCs w:val="18"/>
                </w:rPr>
                <w:t>&gt;&gt;</w:t>
              </w:r>
            </w:ins>
            <w:del w:id="1016" w:author="Markstrum, Alexis@Energy" w:date="2019-10-16T10:06:00Z">
              <w:r w:rsidR="00030C54" w:rsidDel="00806A44">
                <w:rPr>
                  <w:rFonts w:asciiTheme="minorHAnsi" w:hAnsiTheme="minorHAnsi"/>
                  <w:sz w:val="18"/>
                  <w:szCs w:val="18"/>
                </w:rPr>
                <w:delText>If Compliance Statement C10 = “Kitchen Exhaust System Complies” and Verification Status  D07 = “Pass”, Then display: “Complies: All specified verification protocol requirements on this document are met”; else display: “Does not comply: One or more specified verification protocol requirements on this document are not met”&gt;&gt;</w:delText>
              </w:r>
            </w:del>
          </w:p>
        </w:tc>
      </w:tr>
    </w:tbl>
    <w:p w14:paraId="65BED8B3" w14:textId="016760E9" w:rsidR="00030C54" w:rsidRDefault="00030C54">
      <w:pPr>
        <w:rPr>
          <w:rFonts w:asciiTheme="minorHAnsi" w:hAnsiTheme="minorHAnsi"/>
          <w:sz w:val="18"/>
          <w:szCs w:val="18"/>
        </w:rPr>
      </w:pPr>
    </w:p>
    <w:p w14:paraId="2C7BC2D7" w14:textId="305812A4" w:rsidR="000F7AAF" w:rsidRDefault="000F7AAF">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4D652" w14:textId="77777777" w:rsidR="000D75C8" w:rsidRDefault="000D75C8">
      <w:r>
        <w:separator/>
      </w:r>
    </w:p>
  </w:endnote>
  <w:endnote w:type="continuationSeparator" w:id="0">
    <w:p w14:paraId="337A4B9D" w14:textId="77777777" w:rsidR="000D75C8" w:rsidRDefault="000D75C8">
      <w:r>
        <w:continuationSeparator/>
      </w:r>
    </w:p>
  </w:endnote>
  <w:endnote w:type="continuationNotice" w:id="1">
    <w:p w14:paraId="04DB7F24" w14:textId="77777777" w:rsidR="000D75C8" w:rsidRDefault="000D7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0D75C8" w:rsidRPr="009213E6" w:rsidRDefault="000D75C8" w:rsidP="009213E6">
    <w:pPr>
      <w:pStyle w:val="Footer"/>
      <w:rPr>
        <w:b/>
      </w:rPr>
    </w:pPr>
    <w:r w:rsidRPr="009213E6">
      <w:t xml:space="preserve">Registration Number:                                            Registration Date/Time:                                                    HERS Provider:                                   </w:t>
    </w:r>
  </w:p>
  <w:p w14:paraId="4E999095" w14:textId="0B5E0E9C" w:rsidR="000D75C8" w:rsidRPr="009213E6" w:rsidRDefault="000D75C8" w:rsidP="009213E6">
    <w:pPr>
      <w:pStyle w:val="Footer"/>
    </w:pPr>
    <w:r w:rsidRPr="009213E6">
      <w:t>CA Building Energy Efficiency Standards - 201</w:t>
    </w:r>
    <w:r>
      <w:t>9</w:t>
    </w:r>
    <w:r w:rsidRPr="009213E6">
      <w:t xml:space="preserve"> </w:t>
    </w:r>
    <w:r>
      <w:t>Nonr</w:t>
    </w:r>
    <w:r w:rsidRPr="009213E6">
      <w:t>esidential Compliance</w:t>
    </w:r>
    <w:r w:rsidRPr="009213E6">
      <w:tab/>
    </w:r>
    <w:r w:rsidRPr="00E84F79">
      <w:t xml:space="preserve"> </w:t>
    </w:r>
    <w:r>
      <w:t xml:space="preserve">January </w:t>
    </w:r>
    <w:del w:id="432" w:author="Markstrum, Alexis@Energy" w:date="2019-10-14T15:13:00Z">
      <w:r w:rsidDel="00F068BA">
        <w:delText>2019</w:delText>
      </w:r>
    </w:del>
    <w:ins w:id="433" w:author="Markstrum, Alexis@Energy" w:date="2019-10-14T15:13:00Z">
      <w: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153EDE0C" w:rsidR="000D75C8" w:rsidRPr="009213E6" w:rsidRDefault="000D75C8" w:rsidP="009213E6">
    <w:pPr>
      <w:pStyle w:val="Footer"/>
    </w:pPr>
    <w:r w:rsidRPr="009213E6">
      <w:t>CA Building Energy Efficiency Standards - 201</w:t>
    </w:r>
    <w:r>
      <w:t>9</w:t>
    </w:r>
    <w:r w:rsidRPr="009213E6">
      <w:t xml:space="preserve"> </w:t>
    </w:r>
    <w:r>
      <w:t>Nonr</w:t>
    </w:r>
    <w:r w:rsidRPr="009213E6">
      <w:t>esidential Compliance</w:t>
    </w:r>
    <w:r w:rsidRPr="009213E6">
      <w:tab/>
    </w:r>
    <w:r w:rsidRPr="00E84F79">
      <w:t xml:space="preserve"> </w:t>
    </w:r>
    <w:r>
      <w:t xml:space="preserve">January </w:t>
    </w:r>
    <w:del w:id="480" w:author="Markstrum, Alexis@Energy" w:date="2019-10-14T15:13:00Z">
      <w:r w:rsidDel="00F068BA">
        <w:delText>2019</w:delText>
      </w:r>
    </w:del>
    <w:ins w:id="481" w:author="Markstrum, Alexis@Energy" w:date="2019-10-14T15:13:00Z">
      <w: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680C12CB" w:rsidR="000D75C8" w:rsidRPr="00A165EE" w:rsidRDefault="000D75C8" w:rsidP="009213E6">
    <w:pPr>
      <w:pStyle w:val="Footer"/>
      <w:rPr>
        <w:b/>
      </w:rPr>
    </w:pPr>
    <w:r w:rsidRPr="00A165EE">
      <w:t>CA Building Energy Efficiency Standards - 201</w:t>
    </w:r>
    <w:r>
      <w:t>9</w:t>
    </w:r>
    <w:r w:rsidRPr="00A165EE">
      <w:t xml:space="preserve"> </w:t>
    </w:r>
    <w:r>
      <w:t>Nonr</w:t>
    </w:r>
    <w:r w:rsidRPr="00A165EE">
      <w:t>esidential Compliance</w:t>
    </w:r>
    <w:r w:rsidRPr="00A165EE">
      <w:tab/>
    </w:r>
    <w:r w:rsidRPr="00E84F79">
      <w:t xml:space="preserve"> </w:t>
    </w:r>
    <w:r>
      <w:t xml:space="preserve">January </w:t>
    </w:r>
    <w:del w:id="1017" w:author="Markstrum, Alexis@Energy" w:date="2019-10-14T15:13:00Z">
      <w:r w:rsidDel="00F068BA">
        <w:delText>2019</w:delText>
      </w:r>
    </w:del>
    <w:ins w:id="1018" w:author="Markstrum, Alexis@Energy" w:date="2019-10-14T15:13: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214CA" w14:textId="77777777" w:rsidR="000D75C8" w:rsidRDefault="000D75C8">
      <w:r>
        <w:separator/>
      </w:r>
    </w:p>
  </w:footnote>
  <w:footnote w:type="continuationSeparator" w:id="0">
    <w:p w14:paraId="472E8A62" w14:textId="77777777" w:rsidR="000D75C8" w:rsidRDefault="000D75C8">
      <w:r>
        <w:continuationSeparator/>
      </w:r>
    </w:p>
  </w:footnote>
  <w:footnote w:type="continuationNotice" w:id="1">
    <w:p w14:paraId="3F84E3DD" w14:textId="77777777" w:rsidR="000D75C8" w:rsidRDefault="000D75C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0D75C8" w:rsidRDefault="00F76D03">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65BE4EED" w:rsidR="000D75C8" w:rsidRPr="007770C5" w:rsidRDefault="000D75C8" w:rsidP="008313EA">
    <w:pPr>
      <w:suppressAutoHyphens/>
      <w:rPr>
        <w:rFonts w:ascii="Arial" w:hAnsi="Arial" w:cs="Arial"/>
        <w:sz w:val="14"/>
        <w:szCs w:val="1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5B8DD778">
          <wp:simplePos x="0" y="0"/>
          <wp:positionH relativeFrom="margin">
            <wp:posOffset>6519545</wp:posOffset>
          </wp:positionH>
          <wp:positionV relativeFrom="margin">
            <wp:posOffset>-1217930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F76D03">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41F0EC3D" w14:textId="108F550B" w:rsidR="000D75C8" w:rsidRPr="007770C5" w:rsidRDefault="000D75C8" w:rsidP="008313EA">
    <w:pPr>
      <w:suppressAutoHyphens/>
      <w:rPr>
        <w:rFonts w:ascii="Arial" w:hAnsi="Arial" w:cs="Arial"/>
        <w:b/>
        <w:sz w:val="24"/>
        <w:szCs w:val="24"/>
      </w:rPr>
    </w:pPr>
    <w:r>
      <w:rPr>
        <w:rFonts w:ascii="Arial" w:hAnsi="Arial" w:cs="Arial"/>
        <w:b/>
        <w:sz w:val="24"/>
        <w:szCs w:val="24"/>
      </w:rPr>
      <w:t>LOCAL MECHANICAL EXHAUST</w:t>
    </w:r>
  </w:p>
  <w:p w14:paraId="52A3C1A4" w14:textId="27A2268B" w:rsidR="000D75C8" w:rsidRPr="007770C5" w:rsidRDefault="000D75C8" w:rsidP="008313EA">
    <w:pPr>
      <w:suppressAutoHyphens/>
      <w:rPr>
        <w:rFonts w:ascii="Arial" w:hAnsi="Arial" w:cs="Arial"/>
        <w:sz w:val="14"/>
        <w:szCs w:val="14"/>
      </w:rPr>
    </w:pPr>
    <w:r>
      <w:rPr>
        <w:rFonts w:ascii="Arial" w:hAnsi="Arial" w:cs="Arial"/>
        <w:sz w:val="14"/>
        <w:szCs w:val="14"/>
      </w:rPr>
      <w:t>CEC-NRCV-MCH-32-H</w:t>
    </w:r>
    <w:r w:rsidRPr="007770C5">
      <w:rPr>
        <w:rFonts w:ascii="Arial" w:hAnsi="Arial" w:cs="Arial"/>
        <w:sz w:val="14"/>
        <w:szCs w:val="14"/>
      </w:rPr>
      <w:t xml:space="preserve"> (Revised</w:t>
    </w:r>
    <w:r>
      <w:rPr>
        <w:rFonts w:ascii="Arial" w:hAnsi="Arial" w:cs="Arial"/>
        <w:sz w:val="14"/>
        <w:szCs w:val="14"/>
      </w:rPr>
      <w:t xml:space="preserve"> 01/</w:t>
    </w:r>
    <w:del w:id="430" w:author="Markstrum, Alexis@Energy" w:date="2019-10-14T15:13:00Z">
      <w:r w:rsidDel="00F068BA">
        <w:rPr>
          <w:rFonts w:ascii="Arial" w:hAnsi="Arial" w:cs="Arial"/>
          <w:sz w:val="14"/>
          <w:szCs w:val="14"/>
        </w:rPr>
        <w:delText>19</w:delText>
      </w:r>
    </w:del>
    <w:ins w:id="431" w:author="Markstrum, Alexis@Energy" w:date="2019-10-14T15:13: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D75C8"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6B067B90" w:rsidR="000D75C8" w:rsidRPr="00D65FA1" w:rsidRDefault="000D75C8">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4A2CFF72" w:rsidR="000D75C8" w:rsidRPr="00D65FA1" w:rsidRDefault="000D75C8">
          <w:pPr>
            <w:pStyle w:val="Style18"/>
            <w:rPr>
              <w:b/>
              <w:sz w:val="20"/>
            </w:rPr>
          </w:pPr>
          <w:r>
            <w:rPr>
              <w:sz w:val="20"/>
            </w:rPr>
            <w:t>NRCV</w:t>
          </w:r>
          <w:r w:rsidRPr="00D65FA1">
            <w:rPr>
              <w:sz w:val="20"/>
            </w:rPr>
            <w:t>-MCH-</w:t>
          </w:r>
          <w:r>
            <w:rPr>
              <w:sz w:val="20"/>
            </w:rPr>
            <w:t>32-H</w:t>
          </w:r>
        </w:p>
      </w:tc>
    </w:tr>
    <w:tr w:rsidR="000D75C8" w:rsidRPr="00F85124" w14:paraId="7486D1F1" w14:textId="77777777" w:rsidTr="0013183D">
      <w:trPr>
        <w:cantSplit/>
        <w:trHeight w:val="288"/>
      </w:trPr>
      <w:tc>
        <w:tcPr>
          <w:tcW w:w="2285" w:type="pct"/>
          <w:tcBorders>
            <w:right w:val="nil"/>
          </w:tcBorders>
        </w:tcPr>
        <w:p w14:paraId="5BEDD834" w14:textId="218E1766" w:rsidR="000D75C8" w:rsidRPr="00F85124" w:rsidRDefault="000D75C8" w:rsidP="00604BA7">
          <w:pPr>
            <w:pStyle w:val="Style19"/>
            <w:rPr>
              <w:sz w:val="12"/>
              <w:szCs w:val="12"/>
            </w:rPr>
          </w:pPr>
          <w:r>
            <w:t>Local Mechanical Exhaust</w:t>
          </w:r>
        </w:p>
      </w:tc>
      <w:tc>
        <w:tcPr>
          <w:tcW w:w="2715" w:type="pct"/>
          <w:gridSpan w:val="2"/>
          <w:tcBorders>
            <w:left w:val="nil"/>
          </w:tcBorders>
        </w:tcPr>
        <w:p w14:paraId="4E8C3980" w14:textId="134C181E" w:rsidR="000D75C8" w:rsidRPr="00F85124" w:rsidRDefault="000D75C8"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76D03" w:rsidRPr="00F76D03">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76D03">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0D75C8" w:rsidRPr="00F85124" w14:paraId="03F387F7" w14:textId="77777777" w:rsidTr="0013183D">
      <w:trPr>
        <w:cantSplit/>
        <w:trHeight w:val="288"/>
      </w:trPr>
      <w:tc>
        <w:tcPr>
          <w:tcW w:w="0" w:type="auto"/>
        </w:tcPr>
        <w:p w14:paraId="733100B6" w14:textId="77777777" w:rsidR="000D75C8" w:rsidRPr="00F85124" w:rsidRDefault="000D75C8" w:rsidP="0013183D">
          <w:pPr>
            <w:pStyle w:val="Style20"/>
          </w:pPr>
          <w:r w:rsidRPr="00F85124">
            <w:t>Project Name:</w:t>
          </w:r>
        </w:p>
      </w:tc>
      <w:tc>
        <w:tcPr>
          <w:tcW w:w="1596" w:type="pct"/>
        </w:tcPr>
        <w:p w14:paraId="39F53131" w14:textId="77777777" w:rsidR="000D75C8" w:rsidRPr="00F85124" w:rsidRDefault="000D75C8" w:rsidP="0013183D">
          <w:pPr>
            <w:pStyle w:val="Style20"/>
          </w:pPr>
          <w:r w:rsidRPr="00F85124">
            <w:t>Enforcement Agency:</w:t>
          </w:r>
        </w:p>
      </w:tc>
      <w:tc>
        <w:tcPr>
          <w:tcW w:w="1119" w:type="pct"/>
        </w:tcPr>
        <w:p w14:paraId="0E6CEE02" w14:textId="77777777" w:rsidR="000D75C8" w:rsidRPr="00F85124" w:rsidRDefault="000D75C8" w:rsidP="0013183D">
          <w:pPr>
            <w:pStyle w:val="Style20"/>
          </w:pPr>
          <w:r w:rsidRPr="00F85124">
            <w:t>Permit Number:</w:t>
          </w:r>
        </w:p>
      </w:tc>
    </w:tr>
    <w:tr w:rsidR="000D75C8" w:rsidRPr="00F85124" w14:paraId="320E1DAE" w14:textId="77777777" w:rsidTr="0013183D">
      <w:trPr>
        <w:cantSplit/>
        <w:trHeight w:val="288"/>
      </w:trPr>
      <w:tc>
        <w:tcPr>
          <w:tcW w:w="0" w:type="auto"/>
        </w:tcPr>
        <w:p w14:paraId="30B3BBEA" w14:textId="77777777" w:rsidR="000D75C8" w:rsidRPr="00F85124" w:rsidRDefault="000D75C8" w:rsidP="0013183D">
          <w:pPr>
            <w:pStyle w:val="Style20"/>
            <w:rPr>
              <w:vertAlign w:val="superscript"/>
            </w:rPr>
          </w:pPr>
          <w:r w:rsidRPr="00F85124">
            <w:t>Dwelling Address:</w:t>
          </w:r>
        </w:p>
      </w:tc>
      <w:tc>
        <w:tcPr>
          <w:tcW w:w="1596" w:type="pct"/>
        </w:tcPr>
        <w:p w14:paraId="7A3CC7C9" w14:textId="77777777" w:rsidR="000D75C8" w:rsidRPr="00F85124" w:rsidRDefault="000D75C8" w:rsidP="0013183D">
          <w:pPr>
            <w:pStyle w:val="Style20"/>
            <w:rPr>
              <w:vertAlign w:val="superscript"/>
            </w:rPr>
          </w:pPr>
          <w:r w:rsidRPr="00F85124">
            <w:t>City</w:t>
          </w:r>
          <w:r>
            <w:t>:</w:t>
          </w:r>
        </w:p>
      </w:tc>
      <w:tc>
        <w:tcPr>
          <w:tcW w:w="1119" w:type="pct"/>
        </w:tcPr>
        <w:p w14:paraId="08C96AAD" w14:textId="77777777" w:rsidR="000D75C8" w:rsidRPr="00F85124" w:rsidRDefault="000D75C8" w:rsidP="0013183D">
          <w:pPr>
            <w:pStyle w:val="Style20"/>
            <w:rPr>
              <w:vertAlign w:val="superscript"/>
            </w:rPr>
          </w:pPr>
          <w:r w:rsidRPr="00F85124">
            <w:t>Zip Code</w:t>
          </w:r>
          <w:r>
            <w:t>:</w:t>
          </w:r>
        </w:p>
      </w:tc>
    </w:tr>
  </w:tbl>
  <w:p w14:paraId="629563D7" w14:textId="77777777" w:rsidR="000D75C8" w:rsidRDefault="000D7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0D75C8" w:rsidRDefault="00F76D03">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0D75C8" w:rsidRDefault="00F76D03">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D75C8"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2C158D27" w:rsidR="000D75C8" w:rsidRPr="00927918" w:rsidRDefault="000D75C8">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14DA67DA" w:rsidR="000D75C8" w:rsidRPr="00927918" w:rsidRDefault="000D75C8">
          <w:pPr>
            <w:pStyle w:val="Style18"/>
            <w:rPr>
              <w:b/>
              <w:sz w:val="20"/>
            </w:rPr>
          </w:pPr>
          <w:r>
            <w:rPr>
              <w:sz w:val="20"/>
            </w:rPr>
            <w:t>NRCV</w:t>
          </w:r>
          <w:r w:rsidRPr="00927918">
            <w:rPr>
              <w:sz w:val="20"/>
            </w:rPr>
            <w:t>-MCH-</w:t>
          </w:r>
          <w:r>
            <w:rPr>
              <w:sz w:val="20"/>
            </w:rPr>
            <w:t>32-H</w:t>
          </w:r>
        </w:p>
      </w:tc>
    </w:tr>
    <w:tr w:rsidR="000D75C8" w:rsidRPr="00F85124" w14:paraId="67019670" w14:textId="77777777" w:rsidTr="00023A98">
      <w:trPr>
        <w:cantSplit/>
        <w:trHeight w:val="288"/>
      </w:trPr>
      <w:tc>
        <w:tcPr>
          <w:tcW w:w="2285" w:type="pct"/>
          <w:tcBorders>
            <w:right w:val="nil"/>
          </w:tcBorders>
        </w:tcPr>
        <w:p w14:paraId="690EE3E8" w14:textId="47C60E70" w:rsidR="000D75C8" w:rsidRPr="00F85124" w:rsidRDefault="000D75C8">
          <w:pPr>
            <w:pStyle w:val="Style19"/>
            <w:rPr>
              <w:sz w:val="12"/>
              <w:szCs w:val="12"/>
            </w:rPr>
          </w:pPr>
          <w:r>
            <w:t>Local Mechanical Exhaust – MCH-32</w:t>
          </w:r>
        </w:p>
      </w:tc>
      <w:tc>
        <w:tcPr>
          <w:tcW w:w="2715" w:type="pct"/>
          <w:gridSpan w:val="2"/>
          <w:tcBorders>
            <w:left w:val="nil"/>
          </w:tcBorders>
        </w:tcPr>
        <w:p w14:paraId="7B4A2886" w14:textId="2CC19EE0" w:rsidR="000D75C8" w:rsidRPr="00F85124" w:rsidRDefault="000D75C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76D03" w:rsidRPr="00F76D03">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76D03">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0D75C8" w:rsidRDefault="00F76D03"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0D75C8" w:rsidRDefault="00F76D03">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0D75C8" w:rsidRDefault="00F76D03">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D75C8"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5FBF451A" w:rsidR="000D75C8" w:rsidRPr="00D65FA1" w:rsidRDefault="000D75C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51030F7A" w14:textId="7C77D69C" w:rsidR="000D75C8" w:rsidRPr="00D65FA1" w:rsidRDefault="000D75C8">
          <w:pPr>
            <w:pStyle w:val="Style18"/>
            <w:rPr>
              <w:b/>
              <w:sz w:val="20"/>
            </w:rPr>
          </w:pPr>
          <w:r>
            <w:rPr>
              <w:sz w:val="20"/>
            </w:rPr>
            <w:t>NRCV</w:t>
          </w:r>
          <w:r w:rsidRPr="00D65FA1">
            <w:rPr>
              <w:sz w:val="20"/>
            </w:rPr>
            <w:t>-MCH-</w:t>
          </w:r>
          <w:r>
            <w:rPr>
              <w:sz w:val="20"/>
            </w:rPr>
            <w:t>32-H</w:t>
          </w:r>
        </w:p>
      </w:tc>
    </w:tr>
    <w:tr w:rsidR="000D75C8" w:rsidRPr="00F85124" w14:paraId="3C98AFA6" w14:textId="77777777" w:rsidTr="00023A98">
      <w:trPr>
        <w:cantSplit/>
        <w:trHeight w:val="288"/>
      </w:trPr>
      <w:tc>
        <w:tcPr>
          <w:tcW w:w="2285" w:type="pct"/>
          <w:tcBorders>
            <w:right w:val="nil"/>
          </w:tcBorders>
        </w:tcPr>
        <w:p w14:paraId="2696ED26" w14:textId="7DE33BEA" w:rsidR="000D75C8" w:rsidRPr="00F85124" w:rsidRDefault="000D75C8"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785A36B8" w:rsidR="000D75C8" w:rsidRPr="00F85124" w:rsidRDefault="000D75C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76D03" w:rsidRPr="00F76D03">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76D03">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bl>
  <w:p w14:paraId="489758FB" w14:textId="77777777" w:rsidR="000D75C8" w:rsidRDefault="00F76D03"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0D75C8" w:rsidRDefault="00F76D03">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D48B9"/>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C60E8E"/>
    <w:multiLevelType w:val="hybridMultilevel"/>
    <w:tmpl w:val="14C4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F872178"/>
    <w:multiLevelType w:val="hybridMultilevel"/>
    <w:tmpl w:val="7A12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8"/>
  </w:num>
  <w:num w:numId="4">
    <w:abstractNumId w:val="1"/>
  </w:num>
  <w:num w:numId="5">
    <w:abstractNumId w:val="0"/>
  </w:num>
  <w:num w:numId="6">
    <w:abstractNumId w:val="10"/>
  </w:num>
  <w:num w:numId="7">
    <w:abstractNumId w:val="19"/>
  </w:num>
  <w:num w:numId="8">
    <w:abstractNumId w:val="20"/>
  </w:num>
  <w:num w:numId="9">
    <w:abstractNumId w:val="9"/>
  </w:num>
  <w:num w:numId="10">
    <w:abstractNumId w:val="15"/>
  </w:num>
  <w:num w:numId="11">
    <w:abstractNumId w:val="22"/>
  </w:num>
  <w:num w:numId="12">
    <w:abstractNumId w:val="16"/>
  </w:num>
  <w:num w:numId="13">
    <w:abstractNumId w:val="12"/>
  </w:num>
  <w:num w:numId="14">
    <w:abstractNumId w:val="1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4"/>
  </w:num>
  <w:num w:numId="19">
    <w:abstractNumId w:val="7"/>
  </w:num>
  <w:num w:numId="20">
    <w:abstractNumId w:val="23"/>
  </w:num>
  <w:num w:numId="21">
    <w:abstractNumId w:val="5"/>
  </w:num>
  <w:num w:numId="22">
    <w:abstractNumId w:val="8"/>
  </w:num>
  <w:num w:numId="23">
    <w:abstractNumId w:val="24"/>
  </w:num>
  <w:num w:numId="24">
    <w:abstractNumId w:val="13"/>
  </w:num>
  <w:num w:numId="25">
    <w:abstractNumId w:val="14"/>
  </w:num>
  <w:num w:numId="26">
    <w:abstractNumId w:val="21"/>
  </w:num>
  <w:num w:numId="27">
    <w:abstractNumId w:val="6"/>
  </w:num>
  <w:num w:numId="28">
    <w:abstractNumId w:val="2"/>
  </w:num>
  <w:num w:numId="29">
    <w:abstractNumId w:val="2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1E52"/>
    <w:rsid w:val="000165F9"/>
    <w:rsid w:val="00023A98"/>
    <w:rsid w:val="00026B59"/>
    <w:rsid w:val="00030C54"/>
    <w:rsid w:val="00031FF2"/>
    <w:rsid w:val="00035135"/>
    <w:rsid w:val="00037F93"/>
    <w:rsid w:val="000452DE"/>
    <w:rsid w:val="00045AF9"/>
    <w:rsid w:val="00052480"/>
    <w:rsid w:val="0006136B"/>
    <w:rsid w:val="0006325B"/>
    <w:rsid w:val="00067802"/>
    <w:rsid w:val="00070E18"/>
    <w:rsid w:val="00074257"/>
    <w:rsid w:val="000753FB"/>
    <w:rsid w:val="00086EF9"/>
    <w:rsid w:val="000919E0"/>
    <w:rsid w:val="00093A7F"/>
    <w:rsid w:val="00094357"/>
    <w:rsid w:val="00097FDE"/>
    <w:rsid w:val="000A01E6"/>
    <w:rsid w:val="000A5B2C"/>
    <w:rsid w:val="000A6716"/>
    <w:rsid w:val="000A7A62"/>
    <w:rsid w:val="000B1B45"/>
    <w:rsid w:val="000B72A6"/>
    <w:rsid w:val="000C0B3F"/>
    <w:rsid w:val="000C4D97"/>
    <w:rsid w:val="000C6B12"/>
    <w:rsid w:val="000D01A4"/>
    <w:rsid w:val="000D065E"/>
    <w:rsid w:val="000D0C09"/>
    <w:rsid w:val="000D3603"/>
    <w:rsid w:val="000D4776"/>
    <w:rsid w:val="000D75C8"/>
    <w:rsid w:val="000E0347"/>
    <w:rsid w:val="000E2FAB"/>
    <w:rsid w:val="000F2727"/>
    <w:rsid w:val="000F3711"/>
    <w:rsid w:val="000F685B"/>
    <w:rsid w:val="000F713F"/>
    <w:rsid w:val="000F7AAF"/>
    <w:rsid w:val="00100245"/>
    <w:rsid w:val="00103283"/>
    <w:rsid w:val="001051B9"/>
    <w:rsid w:val="00111C8E"/>
    <w:rsid w:val="00121986"/>
    <w:rsid w:val="00121AEA"/>
    <w:rsid w:val="00127A5E"/>
    <w:rsid w:val="0013183D"/>
    <w:rsid w:val="00131E30"/>
    <w:rsid w:val="00135299"/>
    <w:rsid w:val="00141821"/>
    <w:rsid w:val="00142935"/>
    <w:rsid w:val="001456B0"/>
    <w:rsid w:val="0014582E"/>
    <w:rsid w:val="00161945"/>
    <w:rsid w:val="00163FB5"/>
    <w:rsid w:val="00164B1B"/>
    <w:rsid w:val="00170A93"/>
    <w:rsid w:val="00174B78"/>
    <w:rsid w:val="001837A7"/>
    <w:rsid w:val="001844F5"/>
    <w:rsid w:val="00192313"/>
    <w:rsid w:val="001947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1359B"/>
    <w:rsid w:val="00213B87"/>
    <w:rsid w:val="002233E9"/>
    <w:rsid w:val="00223BFD"/>
    <w:rsid w:val="00232C1C"/>
    <w:rsid w:val="00237379"/>
    <w:rsid w:val="00246307"/>
    <w:rsid w:val="002477FB"/>
    <w:rsid w:val="00260F33"/>
    <w:rsid w:val="0026531F"/>
    <w:rsid w:val="002679C3"/>
    <w:rsid w:val="0027059B"/>
    <w:rsid w:val="00276E1F"/>
    <w:rsid w:val="0029047D"/>
    <w:rsid w:val="0029154A"/>
    <w:rsid w:val="002A3EBD"/>
    <w:rsid w:val="002A4574"/>
    <w:rsid w:val="002C03F1"/>
    <w:rsid w:val="002C4695"/>
    <w:rsid w:val="002C490A"/>
    <w:rsid w:val="002D0D46"/>
    <w:rsid w:val="002D69FC"/>
    <w:rsid w:val="002E1B06"/>
    <w:rsid w:val="002F25BB"/>
    <w:rsid w:val="002F5EFB"/>
    <w:rsid w:val="002F679F"/>
    <w:rsid w:val="0030200E"/>
    <w:rsid w:val="00306CAA"/>
    <w:rsid w:val="00310D9A"/>
    <w:rsid w:val="0032216A"/>
    <w:rsid w:val="00324825"/>
    <w:rsid w:val="00332461"/>
    <w:rsid w:val="003363E8"/>
    <w:rsid w:val="00341EBD"/>
    <w:rsid w:val="003426B7"/>
    <w:rsid w:val="00350756"/>
    <w:rsid w:val="00352336"/>
    <w:rsid w:val="00353923"/>
    <w:rsid w:val="00353AD6"/>
    <w:rsid w:val="00354C00"/>
    <w:rsid w:val="00355C2A"/>
    <w:rsid w:val="003563E7"/>
    <w:rsid w:val="00362ECD"/>
    <w:rsid w:val="00370F90"/>
    <w:rsid w:val="00377144"/>
    <w:rsid w:val="0038173A"/>
    <w:rsid w:val="003837C9"/>
    <w:rsid w:val="003A3A65"/>
    <w:rsid w:val="003A3D8D"/>
    <w:rsid w:val="003A6A70"/>
    <w:rsid w:val="003B6CB0"/>
    <w:rsid w:val="003C565D"/>
    <w:rsid w:val="003D0A5A"/>
    <w:rsid w:val="003D30A5"/>
    <w:rsid w:val="003D40CF"/>
    <w:rsid w:val="003E3948"/>
    <w:rsid w:val="003E52E4"/>
    <w:rsid w:val="003E7373"/>
    <w:rsid w:val="003E7FF4"/>
    <w:rsid w:val="003F2391"/>
    <w:rsid w:val="003F49B9"/>
    <w:rsid w:val="004152D0"/>
    <w:rsid w:val="00417094"/>
    <w:rsid w:val="00423E8B"/>
    <w:rsid w:val="00431F8D"/>
    <w:rsid w:val="004351D2"/>
    <w:rsid w:val="00444E93"/>
    <w:rsid w:val="00445E71"/>
    <w:rsid w:val="0045236C"/>
    <w:rsid w:val="004575B2"/>
    <w:rsid w:val="00465DA8"/>
    <w:rsid w:val="00467A82"/>
    <w:rsid w:val="00471B21"/>
    <w:rsid w:val="004726CC"/>
    <w:rsid w:val="004772E1"/>
    <w:rsid w:val="00484240"/>
    <w:rsid w:val="00490895"/>
    <w:rsid w:val="004913AF"/>
    <w:rsid w:val="004947F6"/>
    <w:rsid w:val="0049664A"/>
    <w:rsid w:val="004A27C6"/>
    <w:rsid w:val="004A61C5"/>
    <w:rsid w:val="004B12CA"/>
    <w:rsid w:val="004B358A"/>
    <w:rsid w:val="004B4665"/>
    <w:rsid w:val="004B6E84"/>
    <w:rsid w:val="004C0E44"/>
    <w:rsid w:val="004C3F98"/>
    <w:rsid w:val="004C4DA0"/>
    <w:rsid w:val="004C5AC8"/>
    <w:rsid w:val="004C65CB"/>
    <w:rsid w:val="004C748A"/>
    <w:rsid w:val="004D1B4B"/>
    <w:rsid w:val="004E4F83"/>
    <w:rsid w:val="004E5751"/>
    <w:rsid w:val="004E5DBA"/>
    <w:rsid w:val="004F0D78"/>
    <w:rsid w:val="004F2569"/>
    <w:rsid w:val="00502364"/>
    <w:rsid w:val="00502543"/>
    <w:rsid w:val="00502D64"/>
    <w:rsid w:val="00505A99"/>
    <w:rsid w:val="005066B1"/>
    <w:rsid w:val="00511464"/>
    <w:rsid w:val="005132C1"/>
    <w:rsid w:val="00517C75"/>
    <w:rsid w:val="00521E1D"/>
    <w:rsid w:val="00537C0F"/>
    <w:rsid w:val="005405B0"/>
    <w:rsid w:val="005410ED"/>
    <w:rsid w:val="0054256A"/>
    <w:rsid w:val="005518CD"/>
    <w:rsid w:val="005521FB"/>
    <w:rsid w:val="005708C9"/>
    <w:rsid w:val="00573D96"/>
    <w:rsid w:val="00577E24"/>
    <w:rsid w:val="00584D67"/>
    <w:rsid w:val="005A21B1"/>
    <w:rsid w:val="005A2B97"/>
    <w:rsid w:val="005A66DA"/>
    <w:rsid w:val="005D17AE"/>
    <w:rsid w:val="005D3827"/>
    <w:rsid w:val="005D3BD0"/>
    <w:rsid w:val="005D410F"/>
    <w:rsid w:val="005D51CC"/>
    <w:rsid w:val="005D66CB"/>
    <w:rsid w:val="005E1615"/>
    <w:rsid w:val="005E1FE6"/>
    <w:rsid w:val="005E2F74"/>
    <w:rsid w:val="005F61B2"/>
    <w:rsid w:val="0060116F"/>
    <w:rsid w:val="00604BA7"/>
    <w:rsid w:val="00613729"/>
    <w:rsid w:val="00626427"/>
    <w:rsid w:val="006312CE"/>
    <w:rsid w:val="006368EF"/>
    <w:rsid w:val="00636F83"/>
    <w:rsid w:val="0064067F"/>
    <w:rsid w:val="00640CBD"/>
    <w:rsid w:val="00650F07"/>
    <w:rsid w:val="006610B8"/>
    <w:rsid w:val="0066221E"/>
    <w:rsid w:val="00665B38"/>
    <w:rsid w:val="00665F31"/>
    <w:rsid w:val="00681623"/>
    <w:rsid w:val="0069162E"/>
    <w:rsid w:val="00697E52"/>
    <w:rsid w:val="006A206B"/>
    <w:rsid w:val="006A4533"/>
    <w:rsid w:val="006A5191"/>
    <w:rsid w:val="006C12E3"/>
    <w:rsid w:val="006C4821"/>
    <w:rsid w:val="006D0675"/>
    <w:rsid w:val="006D0773"/>
    <w:rsid w:val="006D0A26"/>
    <w:rsid w:val="006D340D"/>
    <w:rsid w:val="006D6FE1"/>
    <w:rsid w:val="006E0082"/>
    <w:rsid w:val="006E3552"/>
    <w:rsid w:val="006F1E84"/>
    <w:rsid w:val="006F20AA"/>
    <w:rsid w:val="006F5261"/>
    <w:rsid w:val="00700F25"/>
    <w:rsid w:val="007043ED"/>
    <w:rsid w:val="0070757D"/>
    <w:rsid w:val="00707DEC"/>
    <w:rsid w:val="0072157A"/>
    <w:rsid w:val="007277D4"/>
    <w:rsid w:val="00731786"/>
    <w:rsid w:val="00757E79"/>
    <w:rsid w:val="00762E40"/>
    <w:rsid w:val="00767718"/>
    <w:rsid w:val="00771100"/>
    <w:rsid w:val="00777B2F"/>
    <w:rsid w:val="00784ACF"/>
    <w:rsid w:val="00786052"/>
    <w:rsid w:val="0078705F"/>
    <w:rsid w:val="0079128F"/>
    <w:rsid w:val="00791629"/>
    <w:rsid w:val="00794066"/>
    <w:rsid w:val="00795E0C"/>
    <w:rsid w:val="007A093B"/>
    <w:rsid w:val="007A4BBF"/>
    <w:rsid w:val="007A5D38"/>
    <w:rsid w:val="007C522D"/>
    <w:rsid w:val="007D3387"/>
    <w:rsid w:val="007D4CA3"/>
    <w:rsid w:val="007E1719"/>
    <w:rsid w:val="007E5494"/>
    <w:rsid w:val="007F6151"/>
    <w:rsid w:val="00800C91"/>
    <w:rsid w:val="00802060"/>
    <w:rsid w:val="00802F5A"/>
    <w:rsid w:val="00806304"/>
    <w:rsid w:val="00806A44"/>
    <w:rsid w:val="008236A7"/>
    <w:rsid w:val="00827F4B"/>
    <w:rsid w:val="00830150"/>
    <w:rsid w:val="008313EA"/>
    <w:rsid w:val="00834B21"/>
    <w:rsid w:val="008378BF"/>
    <w:rsid w:val="00846618"/>
    <w:rsid w:val="008472E3"/>
    <w:rsid w:val="0085658C"/>
    <w:rsid w:val="00873389"/>
    <w:rsid w:val="00877D26"/>
    <w:rsid w:val="00883B90"/>
    <w:rsid w:val="008951AB"/>
    <w:rsid w:val="008978A7"/>
    <w:rsid w:val="008A0EE5"/>
    <w:rsid w:val="008A46CE"/>
    <w:rsid w:val="008A77FE"/>
    <w:rsid w:val="008B7043"/>
    <w:rsid w:val="008C5AD3"/>
    <w:rsid w:val="008C702A"/>
    <w:rsid w:val="008D037B"/>
    <w:rsid w:val="008D2AD1"/>
    <w:rsid w:val="008D7DBB"/>
    <w:rsid w:val="008E21F5"/>
    <w:rsid w:val="008E74BE"/>
    <w:rsid w:val="008F5AD6"/>
    <w:rsid w:val="008F77B0"/>
    <w:rsid w:val="00901778"/>
    <w:rsid w:val="009062EA"/>
    <w:rsid w:val="009062F2"/>
    <w:rsid w:val="009075B5"/>
    <w:rsid w:val="00907CB2"/>
    <w:rsid w:val="0091285E"/>
    <w:rsid w:val="00912F68"/>
    <w:rsid w:val="009213E6"/>
    <w:rsid w:val="00925EA3"/>
    <w:rsid w:val="00932E1C"/>
    <w:rsid w:val="009335C5"/>
    <w:rsid w:val="009369F2"/>
    <w:rsid w:val="00951BB7"/>
    <w:rsid w:val="009528FF"/>
    <w:rsid w:val="00954811"/>
    <w:rsid w:val="00954E27"/>
    <w:rsid w:val="0095737E"/>
    <w:rsid w:val="0096325C"/>
    <w:rsid w:val="00972E73"/>
    <w:rsid w:val="00992AE0"/>
    <w:rsid w:val="009A2AE9"/>
    <w:rsid w:val="009A2F59"/>
    <w:rsid w:val="009A4F12"/>
    <w:rsid w:val="009A4F6D"/>
    <w:rsid w:val="009A708E"/>
    <w:rsid w:val="009B1087"/>
    <w:rsid w:val="009C4F94"/>
    <w:rsid w:val="009C7275"/>
    <w:rsid w:val="009D4C4A"/>
    <w:rsid w:val="009D6D23"/>
    <w:rsid w:val="009E7A2F"/>
    <w:rsid w:val="009F41D2"/>
    <w:rsid w:val="009F4FC9"/>
    <w:rsid w:val="00A03A9B"/>
    <w:rsid w:val="00A062A4"/>
    <w:rsid w:val="00A064F6"/>
    <w:rsid w:val="00A106C7"/>
    <w:rsid w:val="00A26E22"/>
    <w:rsid w:val="00A31477"/>
    <w:rsid w:val="00A35980"/>
    <w:rsid w:val="00A377D9"/>
    <w:rsid w:val="00A4665D"/>
    <w:rsid w:val="00A5332E"/>
    <w:rsid w:val="00A56F73"/>
    <w:rsid w:val="00A6101B"/>
    <w:rsid w:val="00A635C0"/>
    <w:rsid w:val="00A648E4"/>
    <w:rsid w:val="00A729CA"/>
    <w:rsid w:val="00A83D61"/>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1A32"/>
    <w:rsid w:val="00AD1CB3"/>
    <w:rsid w:val="00AD7B71"/>
    <w:rsid w:val="00AE5DAC"/>
    <w:rsid w:val="00AE6DE8"/>
    <w:rsid w:val="00AF4DC2"/>
    <w:rsid w:val="00B3284C"/>
    <w:rsid w:val="00B37E3B"/>
    <w:rsid w:val="00B41FFD"/>
    <w:rsid w:val="00B4489D"/>
    <w:rsid w:val="00B461A4"/>
    <w:rsid w:val="00B573A6"/>
    <w:rsid w:val="00B61285"/>
    <w:rsid w:val="00B70D9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54E0"/>
    <w:rsid w:val="00C01E1A"/>
    <w:rsid w:val="00C03396"/>
    <w:rsid w:val="00C053EF"/>
    <w:rsid w:val="00C105A9"/>
    <w:rsid w:val="00C135F2"/>
    <w:rsid w:val="00C160F9"/>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00F5"/>
    <w:rsid w:val="00CC5F3A"/>
    <w:rsid w:val="00CC6B96"/>
    <w:rsid w:val="00CD21F4"/>
    <w:rsid w:val="00CD6B8A"/>
    <w:rsid w:val="00CE23DA"/>
    <w:rsid w:val="00CE3D5B"/>
    <w:rsid w:val="00CF0F79"/>
    <w:rsid w:val="00CF4E00"/>
    <w:rsid w:val="00D0506C"/>
    <w:rsid w:val="00D0728E"/>
    <w:rsid w:val="00D1405D"/>
    <w:rsid w:val="00D2532B"/>
    <w:rsid w:val="00D25693"/>
    <w:rsid w:val="00D26DCF"/>
    <w:rsid w:val="00D329E4"/>
    <w:rsid w:val="00D431C2"/>
    <w:rsid w:val="00D434B0"/>
    <w:rsid w:val="00D45E88"/>
    <w:rsid w:val="00D546E0"/>
    <w:rsid w:val="00D54DA1"/>
    <w:rsid w:val="00D611EF"/>
    <w:rsid w:val="00D6244D"/>
    <w:rsid w:val="00D642FF"/>
    <w:rsid w:val="00D65FA1"/>
    <w:rsid w:val="00D67E5B"/>
    <w:rsid w:val="00D70078"/>
    <w:rsid w:val="00D71F67"/>
    <w:rsid w:val="00D83AE8"/>
    <w:rsid w:val="00D84059"/>
    <w:rsid w:val="00D85A3A"/>
    <w:rsid w:val="00D85C84"/>
    <w:rsid w:val="00D951D1"/>
    <w:rsid w:val="00DA445F"/>
    <w:rsid w:val="00DA6C5C"/>
    <w:rsid w:val="00DB0685"/>
    <w:rsid w:val="00DB3BB0"/>
    <w:rsid w:val="00DC7F00"/>
    <w:rsid w:val="00DD2592"/>
    <w:rsid w:val="00DD4B3B"/>
    <w:rsid w:val="00DE4D94"/>
    <w:rsid w:val="00DE79CE"/>
    <w:rsid w:val="00DF4E35"/>
    <w:rsid w:val="00E0224C"/>
    <w:rsid w:val="00E04D85"/>
    <w:rsid w:val="00E168DF"/>
    <w:rsid w:val="00E22DBA"/>
    <w:rsid w:val="00E326DF"/>
    <w:rsid w:val="00E3328B"/>
    <w:rsid w:val="00E35A2C"/>
    <w:rsid w:val="00E37C19"/>
    <w:rsid w:val="00E5118D"/>
    <w:rsid w:val="00E54A96"/>
    <w:rsid w:val="00E658A8"/>
    <w:rsid w:val="00E74FA7"/>
    <w:rsid w:val="00E804A4"/>
    <w:rsid w:val="00E84254"/>
    <w:rsid w:val="00E842BD"/>
    <w:rsid w:val="00E84F79"/>
    <w:rsid w:val="00E903F8"/>
    <w:rsid w:val="00E94DBE"/>
    <w:rsid w:val="00E9761F"/>
    <w:rsid w:val="00EB1DEC"/>
    <w:rsid w:val="00EB3465"/>
    <w:rsid w:val="00EB40E3"/>
    <w:rsid w:val="00EC0A97"/>
    <w:rsid w:val="00EC36AD"/>
    <w:rsid w:val="00ED2264"/>
    <w:rsid w:val="00ED7383"/>
    <w:rsid w:val="00EE1876"/>
    <w:rsid w:val="00EE6757"/>
    <w:rsid w:val="00EF05FF"/>
    <w:rsid w:val="00EF4BF9"/>
    <w:rsid w:val="00EF64A5"/>
    <w:rsid w:val="00F068BA"/>
    <w:rsid w:val="00F111F9"/>
    <w:rsid w:val="00F1220E"/>
    <w:rsid w:val="00F13752"/>
    <w:rsid w:val="00F26A73"/>
    <w:rsid w:val="00F33AAA"/>
    <w:rsid w:val="00F4057B"/>
    <w:rsid w:val="00F464CD"/>
    <w:rsid w:val="00F52A83"/>
    <w:rsid w:val="00F557F6"/>
    <w:rsid w:val="00F635DD"/>
    <w:rsid w:val="00F66DC5"/>
    <w:rsid w:val="00F70338"/>
    <w:rsid w:val="00F71629"/>
    <w:rsid w:val="00F735AD"/>
    <w:rsid w:val="00F76D03"/>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36A33-36D8-452D-92FE-14F09635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2018-10-25T19:31:00Z</cp:lastPrinted>
  <dcterms:created xsi:type="dcterms:W3CDTF">2019-11-21T23:56:00Z</dcterms:created>
  <dcterms:modified xsi:type="dcterms:W3CDTF">2019-11-21T23:56:00Z</dcterms:modified>
</cp:coreProperties>
</file>
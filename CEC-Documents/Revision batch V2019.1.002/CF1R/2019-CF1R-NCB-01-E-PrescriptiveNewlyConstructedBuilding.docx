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bookmarkStart w:id="0" w:name="_GoBack"/>
            <w:bookmarkEnd w:id="0"/>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308DB10C" w14:textId="1EA34053" w:rsidR="00DC74ED" w:rsidRPr="004358FA" w:rsidRDefault="008461C6" w:rsidP="00464633">
            <w:pPr>
              <w:rPr>
                <w:rFonts w:ascii="Calibri" w:hAnsi="Calibri"/>
                <w:sz w:val="18"/>
                <w:szCs w:val="18"/>
              </w:rPr>
            </w:pPr>
            <w:r>
              <w:rPr>
                <w:rFonts w:ascii="Calibri" w:hAnsi="Calibri"/>
                <w:sz w:val="18"/>
                <w:szCs w:val="18"/>
              </w:rPr>
              <w:t>Fenestration Exceptions:</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r w:rsidR="00D24B6A">
              <w:rPr>
                <w:rFonts w:ascii="Calibri" w:eastAsia="Calibri" w:hAnsi="Calibri"/>
                <w:b/>
                <w:sz w:val="20"/>
                <w:szCs w:val="22"/>
              </w:rPr>
              <w:t xml:space="preserve"> </w:t>
            </w:r>
            <w:r w:rsidR="00E67E86" w:rsidRPr="00E67E86">
              <w:rPr>
                <w:rFonts w:ascii="Calibri" w:eastAsia="Calibri" w:hAnsi="Calibri"/>
                <w:b/>
                <w:sz w:val="20"/>
                <w:szCs w:val="22"/>
              </w:rPr>
              <w:t xml:space="preserve">Walls/ Framed Floors/Concrete Raised Floors </w:t>
            </w:r>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4936C7AD"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sidR="00D24B6A">
              <w:rPr>
                <w:rFonts w:ascii="Calibri" w:hAnsi="Calibri"/>
                <w:sz w:val="18"/>
                <w:szCs w:val="18"/>
              </w:rPr>
              <w:t>Table 150.1-</w:t>
            </w:r>
            <w:r w:rsidRPr="009B3A0C">
              <w:rPr>
                <w:rFonts w:ascii="Calibri" w:hAnsi="Calibri"/>
                <w:sz w:val="18"/>
                <w:szCs w:val="18"/>
              </w:rPr>
              <w:t>A</w:t>
            </w:r>
            <w:r w:rsidR="00D24B6A">
              <w:rPr>
                <w:rFonts w:ascii="Calibri" w:hAnsi="Calibri"/>
                <w:sz w:val="18"/>
                <w:szCs w:val="18"/>
              </w:rPr>
              <w:t xml:space="preserve"> or B</w:t>
            </w:r>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55971821"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085937D" w:rsidR="00F36F28" w:rsidRPr="009B3A0C" w:rsidRDefault="00F36F28" w:rsidP="0083798F">
            <w:pPr>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r w:rsidRPr="009B3A0C" w:rsidDel="00F36F28">
              <w:rPr>
                <w:rFonts w:ascii="Calibri" w:hAnsi="Calibri"/>
                <w:sz w:val="18"/>
                <w:szCs w:val="18"/>
              </w:rPr>
              <w:t xml:space="preserve"> </w:t>
            </w:r>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132F0EF9"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trPr>
        <w:tc>
          <w:tcPr>
            <w:tcW w:w="14373" w:type="dxa"/>
            <w:gridSpan w:val="16"/>
          </w:tcPr>
          <w:p w14:paraId="29129854" w14:textId="77777777" w:rsidR="002A6C2D" w:rsidRPr="002A6C2D" w:rsidRDefault="002A6C2D" w:rsidP="007C6199">
            <w:pPr>
              <w:keepNext/>
              <w:keepLines/>
              <w:rPr>
                <w:rFonts w:asciiTheme="minorHAnsi" w:hAnsiTheme="minorHAnsi"/>
                <w:sz w:val="18"/>
                <w:szCs w:val="18"/>
              </w:rPr>
            </w:pPr>
            <w:r w:rsidRPr="007C6199">
              <w:rPr>
                <w:rFonts w:asciiTheme="minorHAnsi" w:hAnsiTheme="minorHAnsi"/>
                <w:b/>
                <w:sz w:val="20"/>
                <w:szCs w:val="18"/>
              </w:rPr>
              <w:lastRenderedPageBreak/>
              <w:t xml:space="preserve">D. Opaque Surface Details – Mass Walls </w:t>
            </w:r>
            <w:r w:rsidRPr="007C6199">
              <w:rPr>
                <w:rFonts w:asciiTheme="minorHAnsi" w:hAnsiTheme="minorHAnsi"/>
                <w:sz w:val="20"/>
                <w:szCs w:val="18"/>
              </w:rPr>
              <w:t>(150.1(c)1Bii)</w:t>
            </w:r>
          </w:p>
        </w:tc>
      </w:tr>
      <w:tr w:rsidR="002A6C2D" w:rsidRPr="00332AB6" w14:paraId="0C51E004" w14:textId="77777777" w:rsidTr="007C6199">
        <w:trPr>
          <w:trHeight w:val="226"/>
        </w:trPr>
        <w:tc>
          <w:tcPr>
            <w:tcW w:w="1093" w:type="dxa"/>
            <w:vAlign w:val="bottom"/>
          </w:tcPr>
          <w:p w14:paraId="168B192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01</w:t>
            </w:r>
          </w:p>
        </w:tc>
        <w:tc>
          <w:tcPr>
            <w:tcW w:w="815" w:type="dxa"/>
            <w:vAlign w:val="bottom"/>
          </w:tcPr>
          <w:p w14:paraId="714FC06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02</w:t>
            </w:r>
          </w:p>
        </w:tc>
        <w:tc>
          <w:tcPr>
            <w:tcW w:w="930" w:type="dxa"/>
            <w:vAlign w:val="bottom"/>
          </w:tcPr>
          <w:p w14:paraId="1B944EB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03</w:t>
            </w:r>
          </w:p>
        </w:tc>
        <w:tc>
          <w:tcPr>
            <w:tcW w:w="1024" w:type="dxa"/>
            <w:vAlign w:val="bottom"/>
          </w:tcPr>
          <w:p w14:paraId="239B7CB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04</w:t>
            </w:r>
          </w:p>
        </w:tc>
        <w:tc>
          <w:tcPr>
            <w:tcW w:w="725" w:type="dxa"/>
            <w:vAlign w:val="bottom"/>
          </w:tcPr>
          <w:p w14:paraId="1F0D77D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05</w:t>
            </w:r>
          </w:p>
        </w:tc>
        <w:tc>
          <w:tcPr>
            <w:tcW w:w="700" w:type="dxa"/>
            <w:vAlign w:val="bottom"/>
          </w:tcPr>
          <w:p w14:paraId="62BA4AE4"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06</w:t>
            </w:r>
          </w:p>
        </w:tc>
        <w:tc>
          <w:tcPr>
            <w:tcW w:w="899" w:type="dxa"/>
            <w:vAlign w:val="bottom"/>
          </w:tcPr>
          <w:p w14:paraId="1FD7EEF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07</w:t>
            </w:r>
          </w:p>
        </w:tc>
        <w:tc>
          <w:tcPr>
            <w:tcW w:w="999" w:type="dxa"/>
            <w:vAlign w:val="bottom"/>
          </w:tcPr>
          <w:p w14:paraId="39F81170"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08</w:t>
            </w:r>
          </w:p>
        </w:tc>
        <w:tc>
          <w:tcPr>
            <w:tcW w:w="899" w:type="dxa"/>
            <w:vAlign w:val="bottom"/>
          </w:tcPr>
          <w:p w14:paraId="7CC1D1FF"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09</w:t>
            </w:r>
          </w:p>
        </w:tc>
        <w:tc>
          <w:tcPr>
            <w:tcW w:w="990" w:type="dxa"/>
            <w:vAlign w:val="bottom"/>
          </w:tcPr>
          <w:p w14:paraId="32A21B73"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10</w:t>
            </w:r>
          </w:p>
        </w:tc>
        <w:tc>
          <w:tcPr>
            <w:tcW w:w="708" w:type="dxa"/>
          </w:tcPr>
          <w:p w14:paraId="1003CF57"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11</w:t>
            </w:r>
          </w:p>
        </w:tc>
        <w:tc>
          <w:tcPr>
            <w:tcW w:w="800" w:type="dxa"/>
          </w:tcPr>
          <w:p w14:paraId="7D35F7CC"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12</w:t>
            </w:r>
          </w:p>
        </w:tc>
        <w:tc>
          <w:tcPr>
            <w:tcW w:w="899" w:type="dxa"/>
            <w:vAlign w:val="bottom"/>
          </w:tcPr>
          <w:p w14:paraId="1A7039F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13</w:t>
            </w:r>
          </w:p>
        </w:tc>
        <w:tc>
          <w:tcPr>
            <w:tcW w:w="999" w:type="dxa"/>
            <w:vAlign w:val="bottom"/>
          </w:tcPr>
          <w:p w14:paraId="5E6D292C"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14</w:t>
            </w:r>
          </w:p>
        </w:tc>
        <w:tc>
          <w:tcPr>
            <w:tcW w:w="899" w:type="dxa"/>
            <w:vAlign w:val="bottom"/>
          </w:tcPr>
          <w:p w14:paraId="1CD178C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15</w:t>
            </w:r>
          </w:p>
        </w:tc>
        <w:tc>
          <w:tcPr>
            <w:tcW w:w="994" w:type="dxa"/>
            <w:vAlign w:val="bottom"/>
          </w:tcPr>
          <w:p w14:paraId="2B12D3B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16</w:t>
            </w:r>
          </w:p>
        </w:tc>
      </w:tr>
      <w:tr w:rsidR="002A6C2D" w:rsidRPr="00AD2F3D" w14:paraId="58246807" w14:textId="77777777" w:rsidTr="007C6199">
        <w:trPr>
          <w:trHeight w:val="211"/>
        </w:trPr>
        <w:tc>
          <w:tcPr>
            <w:tcW w:w="1093" w:type="dxa"/>
            <w:vMerge w:val="restart"/>
            <w:vAlign w:val="bottom"/>
          </w:tcPr>
          <w:p w14:paraId="3C0BB193"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Tag/ID</w:t>
            </w:r>
          </w:p>
        </w:tc>
        <w:tc>
          <w:tcPr>
            <w:tcW w:w="815" w:type="dxa"/>
            <w:vMerge w:val="restart"/>
            <w:vAlign w:val="bottom"/>
          </w:tcPr>
          <w:p w14:paraId="27A8301E" w14:textId="6ABA487D" w:rsidR="002A6C2D" w:rsidRPr="007C6199" w:rsidRDefault="00CD300E" w:rsidP="007C6199">
            <w:pPr>
              <w:keepNext/>
              <w:keepLines/>
              <w:jc w:val="center"/>
              <w:rPr>
                <w:rFonts w:asciiTheme="minorHAnsi" w:hAnsiTheme="minorHAnsi"/>
                <w:sz w:val="18"/>
                <w:szCs w:val="18"/>
              </w:rPr>
            </w:pPr>
            <w:r>
              <w:rPr>
                <w:rFonts w:asciiTheme="minorHAnsi" w:hAnsiTheme="minorHAnsi"/>
                <w:sz w:val="18"/>
                <w:szCs w:val="18"/>
              </w:rPr>
              <w:t>Above or Below Grade?</w:t>
            </w:r>
          </w:p>
        </w:tc>
        <w:tc>
          <w:tcPr>
            <w:tcW w:w="8674" w:type="dxa"/>
            <w:gridSpan w:val="10"/>
            <w:vAlign w:val="bottom"/>
          </w:tcPr>
          <w:p w14:paraId="7A4AAEF5"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Proposed</w:t>
            </w:r>
          </w:p>
        </w:tc>
        <w:tc>
          <w:tcPr>
            <w:tcW w:w="3791" w:type="dxa"/>
            <w:gridSpan w:val="4"/>
            <w:vAlign w:val="bottom"/>
          </w:tcPr>
          <w:p w14:paraId="1E26F8D3" w14:textId="77777777" w:rsidR="002A6C2D" w:rsidRPr="007C6199" w:rsidRDefault="002A6C2D" w:rsidP="007C6199">
            <w:pPr>
              <w:keepNext/>
              <w:keepLines/>
              <w:jc w:val="center"/>
              <w:rPr>
                <w:rFonts w:asciiTheme="minorHAnsi" w:hAnsiTheme="minorHAnsi"/>
                <w:b/>
                <w:sz w:val="18"/>
                <w:szCs w:val="18"/>
              </w:rPr>
            </w:pPr>
            <w:r w:rsidRPr="007C6199">
              <w:rPr>
                <w:rFonts w:asciiTheme="minorHAnsi" w:hAnsiTheme="minorHAnsi"/>
                <w:b/>
                <w:sz w:val="18"/>
                <w:szCs w:val="18"/>
              </w:rPr>
              <w:t>Required</w:t>
            </w:r>
          </w:p>
        </w:tc>
      </w:tr>
      <w:tr w:rsidR="002A6C2D" w:rsidRPr="00332AB6" w14:paraId="71C597F0" w14:textId="77777777" w:rsidTr="007C6199">
        <w:trPr>
          <w:trHeight w:val="332"/>
        </w:trPr>
        <w:tc>
          <w:tcPr>
            <w:tcW w:w="1093" w:type="dxa"/>
            <w:vMerge/>
            <w:vAlign w:val="bottom"/>
          </w:tcPr>
          <w:p w14:paraId="07B7C949" w14:textId="77777777" w:rsidR="002A6C2D" w:rsidRPr="002A6C2D" w:rsidRDefault="002A6C2D" w:rsidP="007C6199">
            <w:pPr>
              <w:keepNext/>
              <w:keepLines/>
              <w:jc w:val="center"/>
              <w:rPr>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Type</w:t>
            </w:r>
          </w:p>
        </w:tc>
        <w:tc>
          <w:tcPr>
            <w:tcW w:w="1024" w:type="dxa"/>
            <w:vMerge w:val="restart"/>
            <w:vAlign w:val="bottom"/>
          </w:tcPr>
          <w:p w14:paraId="6FCAAC4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Mass Thickness (inches)</w:t>
            </w:r>
          </w:p>
        </w:tc>
        <w:tc>
          <w:tcPr>
            <w:tcW w:w="1425" w:type="dxa"/>
            <w:gridSpan w:val="2"/>
            <w:vAlign w:val="bottom"/>
          </w:tcPr>
          <w:p w14:paraId="4D41202D"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567C314B"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89" w:type="dxa"/>
            <w:gridSpan w:val="2"/>
            <w:vAlign w:val="bottom"/>
          </w:tcPr>
          <w:p w14:paraId="757BE701"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c>
          <w:tcPr>
            <w:tcW w:w="1508" w:type="dxa"/>
            <w:gridSpan w:val="2"/>
          </w:tcPr>
          <w:p w14:paraId="2D5A0C9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Appendix JA4 Reference</w:t>
            </w:r>
          </w:p>
        </w:tc>
        <w:tc>
          <w:tcPr>
            <w:tcW w:w="1898" w:type="dxa"/>
            <w:gridSpan w:val="2"/>
            <w:vAlign w:val="bottom"/>
          </w:tcPr>
          <w:p w14:paraId="72A301F5"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Exterior Insulation</w:t>
            </w:r>
          </w:p>
        </w:tc>
        <w:tc>
          <w:tcPr>
            <w:tcW w:w="1893" w:type="dxa"/>
            <w:gridSpan w:val="2"/>
            <w:vAlign w:val="bottom"/>
          </w:tcPr>
          <w:p w14:paraId="728EF7CE" w14:textId="77777777" w:rsidR="002A6C2D" w:rsidRPr="002A6C2D" w:rsidRDefault="002A6C2D" w:rsidP="007C6199">
            <w:pPr>
              <w:keepNext/>
              <w:keepLines/>
              <w:jc w:val="center"/>
              <w:rPr>
                <w:rFonts w:asciiTheme="minorHAnsi" w:hAnsiTheme="minorHAnsi"/>
                <w:sz w:val="18"/>
                <w:szCs w:val="18"/>
              </w:rPr>
            </w:pPr>
            <w:r w:rsidRPr="007C6199">
              <w:rPr>
                <w:rFonts w:asciiTheme="minorHAnsi" w:hAnsiTheme="minorHAnsi"/>
                <w:sz w:val="18"/>
                <w:szCs w:val="18"/>
              </w:rPr>
              <w:t>Interior Insulation</w:t>
            </w:r>
          </w:p>
        </w:tc>
      </w:tr>
      <w:tr w:rsidR="002A6C2D" w14:paraId="328F479D" w14:textId="77777777" w:rsidTr="007C6199">
        <w:trPr>
          <w:trHeight w:val="332"/>
        </w:trPr>
        <w:tc>
          <w:tcPr>
            <w:tcW w:w="1093" w:type="dxa"/>
            <w:vMerge/>
            <w:vAlign w:val="bottom"/>
          </w:tcPr>
          <w:p w14:paraId="4462C700" w14:textId="77777777" w:rsidR="002A6C2D" w:rsidRPr="007C6199" w:rsidRDefault="002A6C2D" w:rsidP="007C6199">
            <w:pPr>
              <w:keepNext/>
              <w:keepLines/>
              <w:jc w:val="center"/>
              <w:rPr>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700" w:type="dxa"/>
            <w:vAlign w:val="bottom"/>
          </w:tcPr>
          <w:p w14:paraId="2D3E291F"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44BC4934"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651198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704DD88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0" w:type="dxa"/>
            <w:vAlign w:val="bottom"/>
          </w:tcPr>
          <w:p w14:paraId="75790750"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708" w:type="dxa"/>
            <w:vAlign w:val="bottom"/>
          </w:tcPr>
          <w:p w14:paraId="3F1A7888"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Table</w:t>
            </w:r>
          </w:p>
        </w:tc>
        <w:tc>
          <w:tcPr>
            <w:tcW w:w="800" w:type="dxa"/>
            <w:vAlign w:val="bottom"/>
          </w:tcPr>
          <w:p w14:paraId="758EC59B"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Cell</w:t>
            </w:r>
          </w:p>
        </w:tc>
        <w:tc>
          <w:tcPr>
            <w:tcW w:w="899" w:type="dxa"/>
            <w:vAlign w:val="bottom"/>
          </w:tcPr>
          <w:p w14:paraId="013FC11A"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9" w:type="dxa"/>
            <w:vAlign w:val="bottom"/>
          </w:tcPr>
          <w:p w14:paraId="05DFA43E"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c>
          <w:tcPr>
            <w:tcW w:w="899" w:type="dxa"/>
            <w:vAlign w:val="bottom"/>
          </w:tcPr>
          <w:p w14:paraId="6FAC8EED"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R-value</w:t>
            </w:r>
          </w:p>
        </w:tc>
        <w:tc>
          <w:tcPr>
            <w:tcW w:w="994" w:type="dxa"/>
            <w:vAlign w:val="bottom"/>
          </w:tcPr>
          <w:p w14:paraId="49F40C79" w14:textId="77777777" w:rsidR="002A6C2D" w:rsidRPr="007C6199" w:rsidRDefault="002A6C2D" w:rsidP="007C6199">
            <w:pPr>
              <w:keepNext/>
              <w:keepLines/>
              <w:jc w:val="center"/>
              <w:rPr>
                <w:rFonts w:asciiTheme="minorHAnsi" w:hAnsiTheme="minorHAnsi"/>
                <w:sz w:val="18"/>
                <w:szCs w:val="18"/>
              </w:rPr>
            </w:pPr>
            <w:r w:rsidRPr="007C6199">
              <w:rPr>
                <w:rFonts w:asciiTheme="minorHAnsi" w:hAnsiTheme="minorHAnsi"/>
                <w:sz w:val="18"/>
                <w:szCs w:val="18"/>
              </w:rPr>
              <w:t>U-factor</w:t>
            </w:r>
          </w:p>
        </w:tc>
      </w:tr>
      <w:tr w:rsidR="002A6C2D" w:rsidRPr="00332AB6" w14:paraId="578C0D39" w14:textId="77777777" w:rsidTr="007C6199">
        <w:trPr>
          <w:trHeight w:val="211"/>
        </w:trPr>
        <w:tc>
          <w:tcPr>
            <w:tcW w:w="1093" w:type="dxa"/>
          </w:tcPr>
          <w:p w14:paraId="3DBB1AB7" w14:textId="77777777" w:rsidR="002A6C2D" w:rsidRPr="002A6C2D" w:rsidRDefault="002A6C2D" w:rsidP="007C6199">
            <w:pPr>
              <w:keepNext/>
              <w:keepLines/>
              <w:rPr>
                <w:rFonts w:asciiTheme="minorHAnsi" w:hAnsiTheme="minorHAnsi"/>
                <w:sz w:val="18"/>
                <w:szCs w:val="18"/>
              </w:rPr>
            </w:pPr>
          </w:p>
        </w:tc>
        <w:tc>
          <w:tcPr>
            <w:tcW w:w="815" w:type="dxa"/>
          </w:tcPr>
          <w:p w14:paraId="4DFCBFA9" w14:textId="77777777" w:rsidR="002A6C2D" w:rsidRPr="002A6C2D" w:rsidRDefault="002A6C2D" w:rsidP="007C6199">
            <w:pPr>
              <w:keepNext/>
              <w:keepLines/>
              <w:rPr>
                <w:rFonts w:asciiTheme="minorHAnsi" w:hAnsiTheme="minorHAnsi"/>
                <w:sz w:val="18"/>
                <w:szCs w:val="18"/>
              </w:rPr>
            </w:pPr>
          </w:p>
        </w:tc>
        <w:tc>
          <w:tcPr>
            <w:tcW w:w="930" w:type="dxa"/>
          </w:tcPr>
          <w:p w14:paraId="7451A6C9" w14:textId="77777777" w:rsidR="002A6C2D" w:rsidRPr="002A6C2D" w:rsidRDefault="002A6C2D" w:rsidP="007C6199">
            <w:pPr>
              <w:keepNext/>
              <w:keepLines/>
              <w:rPr>
                <w:rFonts w:asciiTheme="minorHAnsi" w:hAnsiTheme="minorHAnsi"/>
                <w:sz w:val="18"/>
                <w:szCs w:val="18"/>
              </w:rPr>
            </w:pPr>
          </w:p>
        </w:tc>
        <w:tc>
          <w:tcPr>
            <w:tcW w:w="1024" w:type="dxa"/>
          </w:tcPr>
          <w:p w14:paraId="7B78588A" w14:textId="77777777" w:rsidR="002A6C2D" w:rsidRPr="002A6C2D" w:rsidRDefault="002A6C2D" w:rsidP="007C6199">
            <w:pPr>
              <w:keepNext/>
              <w:keepLines/>
              <w:rPr>
                <w:rFonts w:asciiTheme="minorHAnsi" w:hAnsiTheme="minorHAnsi"/>
                <w:sz w:val="18"/>
                <w:szCs w:val="18"/>
              </w:rPr>
            </w:pPr>
          </w:p>
        </w:tc>
        <w:tc>
          <w:tcPr>
            <w:tcW w:w="725" w:type="dxa"/>
          </w:tcPr>
          <w:p w14:paraId="52E99926" w14:textId="77777777" w:rsidR="002A6C2D" w:rsidRPr="002A6C2D" w:rsidRDefault="002A6C2D" w:rsidP="007C6199">
            <w:pPr>
              <w:keepNext/>
              <w:keepLines/>
              <w:rPr>
                <w:rFonts w:asciiTheme="minorHAnsi" w:hAnsiTheme="minorHAnsi"/>
                <w:sz w:val="18"/>
                <w:szCs w:val="18"/>
              </w:rPr>
            </w:pPr>
          </w:p>
        </w:tc>
        <w:tc>
          <w:tcPr>
            <w:tcW w:w="700" w:type="dxa"/>
          </w:tcPr>
          <w:p w14:paraId="66A519C0" w14:textId="77777777" w:rsidR="002A6C2D" w:rsidRPr="002A6C2D" w:rsidRDefault="002A6C2D" w:rsidP="007C6199">
            <w:pPr>
              <w:keepNext/>
              <w:keepLines/>
              <w:rPr>
                <w:rFonts w:asciiTheme="minorHAnsi" w:hAnsiTheme="minorHAnsi"/>
                <w:sz w:val="18"/>
                <w:szCs w:val="18"/>
              </w:rPr>
            </w:pPr>
          </w:p>
        </w:tc>
        <w:tc>
          <w:tcPr>
            <w:tcW w:w="899" w:type="dxa"/>
          </w:tcPr>
          <w:p w14:paraId="66D9B782" w14:textId="77777777" w:rsidR="002A6C2D" w:rsidRPr="002A6C2D" w:rsidRDefault="002A6C2D" w:rsidP="007C6199">
            <w:pPr>
              <w:keepNext/>
              <w:keepLines/>
              <w:rPr>
                <w:rFonts w:asciiTheme="minorHAnsi" w:hAnsiTheme="minorHAnsi"/>
                <w:sz w:val="18"/>
                <w:szCs w:val="18"/>
              </w:rPr>
            </w:pPr>
          </w:p>
        </w:tc>
        <w:tc>
          <w:tcPr>
            <w:tcW w:w="999" w:type="dxa"/>
          </w:tcPr>
          <w:p w14:paraId="4961F17C" w14:textId="77777777" w:rsidR="002A6C2D" w:rsidRPr="002A6C2D" w:rsidRDefault="002A6C2D" w:rsidP="007C6199">
            <w:pPr>
              <w:keepNext/>
              <w:keepLines/>
              <w:rPr>
                <w:rFonts w:asciiTheme="minorHAnsi" w:hAnsiTheme="minorHAnsi"/>
                <w:sz w:val="18"/>
                <w:szCs w:val="18"/>
              </w:rPr>
            </w:pPr>
          </w:p>
        </w:tc>
        <w:tc>
          <w:tcPr>
            <w:tcW w:w="899" w:type="dxa"/>
          </w:tcPr>
          <w:p w14:paraId="4D79F42B" w14:textId="77777777" w:rsidR="002A6C2D" w:rsidRPr="002A6C2D" w:rsidRDefault="002A6C2D" w:rsidP="007C6199">
            <w:pPr>
              <w:keepNext/>
              <w:keepLines/>
              <w:rPr>
                <w:rFonts w:asciiTheme="minorHAnsi" w:hAnsiTheme="minorHAnsi"/>
                <w:sz w:val="18"/>
                <w:szCs w:val="18"/>
              </w:rPr>
            </w:pPr>
          </w:p>
        </w:tc>
        <w:tc>
          <w:tcPr>
            <w:tcW w:w="990" w:type="dxa"/>
          </w:tcPr>
          <w:p w14:paraId="5A98F275" w14:textId="77777777" w:rsidR="002A6C2D" w:rsidRPr="002A6C2D" w:rsidRDefault="002A6C2D" w:rsidP="007C6199">
            <w:pPr>
              <w:keepNext/>
              <w:keepLines/>
              <w:rPr>
                <w:rFonts w:asciiTheme="minorHAnsi" w:hAnsiTheme="minorHAnsi"/>
                <w:sz w:val="18"/>
                <w:szCs w:val="18"/>
              </w:rPr>
            </w:pPr>
          </w:p>
        </w:tc>
        <w:tc>
          <w:tcPr>
            <w:tcW w:w="708" w:type="dxa"/>
          </w:tcPr>
          <w:p w14:paraId="389A4E5E" w14:textId="77777777" w:rsidR="002A6C2D" w:rsidRPr="007C6199" w:rsidRDefault="002A6C2D" w:rsidP="007C6199">
            <w:pPr>
              <w:keepNext/>
              <w:keepLines/>
              <w:rPr>
                <w:rFonts w:asciiTheme="minorHAnsi" w:hAnsiTheme="minorHAnsi"/>
                <w:sz w:val="18"/>
                <w:szCs w:val="18"/>
              </w:rPr>
            </w:pPr>
          </w:p>
        </w:tc>
        <w:tc>
          <w:tcPr>
            <w:tcW w:w="800" w:type="dxa"/>
          </w:tcPr>
          <w:p w14:paraId="12BD3A27" w14:textId="77777777" w:rsidR="002A6C2D" w:rsidRPr="007C6199" w:rsidRDefault="002A6C2D" w:rsidP="007C6199">
            <w:pPr>
              <w:keepNext/>
              <w:keepLines/>
              <w:rPr>
                <w:rFonts w:asciiTheme="minorHAnsi" w:hAnsiTheme="minorHAnsi"/>
                <w:sz w:val="18"/>
                <w:szCs w:val="18"/>
              </w:rPr>
            </w:pPr>
          </w:p>
        </w:tc>
        <w:tc>
          <w:tcPr>
            <w:tcW w:w="899" w:type="dxa"/>
          </w:tcPr>
          <w:p w14:paraId="006CA105" w14:textId="77777777" w:rsidR="002A6C2D" w:rsidRPr="002A6C2D" w:rsidRDefault="002A6C2D" w:rsidP="007C6199">
            <w:pPr>
              <w:keepNext/>
              <w:keepLines/>
              <w:rPr>
                <w:rFonts w:asciiTheme="minorHAnsi" w:hAnsiTheme="minorHAnsi"/>
                <w:sz w:val="18"/>
                <w:szCs w:val="18"/>
              </w:rPr>
            </w:pPr>
          </w:p>
        </w:tc>
        <w:tc>
          <w:tcPr>
            <w:tcW w:w="999" w:type="dxa"/>
          </w:tcPr>
          <w:p w14:paraId="6269EECB" w14:textId="77777777" w:rsidR="002A6C2D" w:rsidRPr="002A6C2D" w:rsidRDefault="002A6C2D" w:rsidP="007C6199">
            <w:pPr>
              <w:keepNext/>
              <w:keepLines/>
              <w:rPr>
                <w:rFonts w:asciiTheme="minorHAnsi" w:hAnsiTheme="minorHAnsi"/>
                <w:sz w:val="18"/>
                <w:szCs w:val="18"/>
              </w:rPr>
            </w:pPr>
          </w:p>
        </w:tc>
        <w:tc>
          <w:tcPr>
            <w:tcW w:w="899" w:type="dxa"/>
          </w:tcPr>
          <w:p w14:paraId="14FAC182" w14:textId="77777777" w:rsidR="002A6C2D" w:rsidRPr="002A6C2D" w:rsidRDefault="002A6C2D" w:rsidP="007C6199">
            <w:pPr>
              <w:keepNext/>
              <w:keepLines/>
              <w:rPr>
                <w:rFonts w:asciiTheme="minorHAnsi" w:hAnsiTheme="minorHAnsi"/>
                <w:sz w:val="18"/>
                <w:szCs w:val="18"/>
              </w:rPr>
            </w:pPr>
          </w:p>
        </w:tc>
        <w:tc>
          <w:tcPr>
            <w:tcW w:w="994" w:type="dxa"/>
          </w:tcPr>
          <w:p w14:paraId="72DE5C69" w14:textId="77777777" w:rsidR="002A6C2D" w:rsidRPr="002A6C2D" w:rsidRDefault="002A6C2D" w:rsidP="007C6199">
            <w:pPr>
              <w:keepNext/>
              <w:keepLines/>
              <w:rPr>
                <w:rFonts w:asciiTheme="minorHAnsi" w:hAnsiTheme="minorHAnsi"/>
                <w:sz w:val="18"/>
                <w:szCs w:val="18"/>
              </w:rPr>
            </w:pPr>
          </w:p>
        </w:tc>
      </w:tr>
      <w:tr w:rsidR="002A6C2D" w:rsidRPr="00332AB6" w14:paraId="0420DE8D" w14:textId="77777777" w:rsidTr="007C6199">
        <w:trPr>
          <w:trHeight w:val="211"/>
        </w:trPr>
        <w:tc>
          <w:tcPr>
            <w:tcW w:w="1093" w:type="dxa"/>
          </w:tcPr>
          <w:p w14:paraId="32E41EE5" w14:textId="77777777" w:rsidR="002A6C2D" w:rsidRPr="002A6C2D" w:rsidRDefault="002A6C2D" w:rsidP="007C6199">
            <w:pPr>
              <w:keepNext/>
              <w:keepLines/>
              <w:rPr>
                <w:rFonts w:asciiTheme="minorHAnsi" w:hAnsiTheme="minorHAnsi"/>
                <w:sz w:val="18"/>
                <w:szCs w:val="18"/>
              </w:rPr>
            </w:pPr>
          </w:p>
        </w:tc>
        <w:tc>
          <w:tcPr>
            <w:tcW w:w="815" w:type="dxa"/>
          </w:tcPr>
          <w:p w14:paraId="74821333" w14:textId="77777777" w:rsidR="002A6C2D" w:rsidRPr="002A6C2D" w:rsidRDefault="002A6C2D" w:rsidP="007C6199">
            <w:pPr>
              <w:keepNext/>
              <w:keepLines/>
              <w:rPr>
                <w:rFonts w:asciiTheme="minorHAnsi" w:hAnsiTheme="minorHAnsi"/>
                <w:sz w:val="18"/>
                <w:szCs w:val="18"/>
              </w:rPr>
            </w:pPr>
          </w:p>
        </w:tc>
        <w:tc>
          <w:tcPr>
            <w:tcW w:w="930" w:type="dxa"/>
          </w:tcPr>
          <w:p w14:paraId="3D278DD4" w14:textId="77777777" w:rsidR="002A6C2D" w:rsidRPr="002A6C2D" w:rsidRDefault="002A6C2D" w:rsidP="007C6199">
            <w:pPr>
              <w:keepNext/>
              <w:keepLines/>
              <w:rPr>
                <w:rFonts w:asciiTheme="minorHAnsi" w:hAnsiTheme="minorHAnsi"/>
                <w:sz w:val="18"/>
                <w:szCs w:val="18"/>
              </w:rPr>
            </w:pPr>
          </w:p>
        </w:tc>
        <w:tc>
          <w:tcPr>
            <w:tcW w:w="1024" w:type="dxa"/>
          </w:tcPr>
          <w:p w14:paraId="3178D30F" w14:textId="77777777" w:rsidR="002A6C2D" w:rsidRPr="002A6C2D" w:rsidRDefault="002A6C2D" w:rsidP="007C6199">
            <w:pPr>
              <w:keepNext/>
              <w:keepLines/>
              <w:rPr>
                <w:rFonts w:asciiTheme="minorHAnsi" w:hAnsiTheme="minorHAnsi"/>
                <w:sz w:val="18"/>
                <w:szCs w:val="18"/>
              </w:rPr>
            </w:pPr>
          </w:p>
        </w:tc>
        <w:tc>
          <w:tcPr>
            <w:tcW w:w="725" w:type="dxa"/>
          </w:tcPr>
          <w:p w14:paraId="0345C683" w14:textId="77777777" w:rsidR="002A6C2D" w:rsidRPr="002A6C2D" w:rsidRDefault="002A6C2D" w:rsidP="007C6199">
            <w:pPr>
              <w:keepNext/>
              <w:keepLines/>
              <w:rPr>
                <w:rFonts w:asciiTheme="minorHAnsi" w:hAnsiTheme="minorHAnsi"/>
                <w:sz w:val="18"/>
                <w:szCs w:val="18"/>
              </w:rPr>
            </w:pPr>
          </w:p>
        </w:tc>
        <w:tc>
          <w:tcPr>
            <w:tcW w:w="700" w:type="dxa"/>
          </w:tcPr>
          <w:p w14:paraId="26DD3DD3" w14:textId="77777777" w:rsidR="002A6C2D" w:rsidRPr="002A6C2D" w:rsidRDefault="002A6C2D" w:rsidP="007C6199">
            <w:pPr>
              <w:keepNext/>
              <w:keepLines/>
              <w:rPr>
                <w:rFonts w:asciiTheme="minorHAnsi" w:hAnsiTheme="minorHAnsi"/>
                <w:sz w:val="18"/>
                <w:szCs w:val="18"/>
              </w:rPr>
            </w:pPr>
          </w:p>
        </w:tc>
        <w:tc>
          <w:tcPr>
            <w:tcW w:w="899" w:type="dxa"/>
          </w:tcPr>
          <w:p w14:paraId="10997DE8" w14:textId="77777777" w:rsidR="002A6C2D" w:rsidRPr="002A6C2D" w:rsidRDefault="002A6C2D" w:rsidP="007C6199">
            <w:pPr>
              <w:keepNext/>
              <w:keepLines/>
              <w:rPr>
                <w:rFonts w:asciiTheme="minorHAnsi" w:hAnsiTheme="minorHAnsi"/>
                <w:sz w:val="18"/>
                <w:szCs w:val="18"/>
              </w:rPr>
            </w:pPr>
          </w:p>
        </w:tc>
        <w:tc>
          <w:tcPr>
            <w:tcW w:w="999" w:type="dxa"/>
          </w:tcPr>
          <w:p w14:paraId="6B7FE4E0" w14:textId="77777777" w:rsidR="002A6C2D" w:rsidRPr="002A6C2D" w:rsidRDefault="002A6C2D" w:rsidP="007C6199">
            <w:pPr>
              <w:keepNext/>
              <w:keepLines/>
              <w:rPr>
                <w:rFonts w:asciiTheme="minorHAnsi" w:hAnsiTheme="minorHAnsi"/>
                <w:sz w:val="18"/>
                <w:szCs w:val="18"/>
              </w:rPr>
            </w:pPr>
          </w:p>
        </w:tc>
        <w:tc>
          <w:tcPr>
            <w:tcW w:w="899" w:type="dxa"/>
          </w:tcPr>
          <w:p w14:paraId="247C5D0A" w14:textId="77777777" w:rsidR="002A6C2D" w:rsidRPr="002A6C2D" w:rsidRDefault="002A6C2D" w:rsidP="007C6199">
            <w:pPr>
              <w:keepNext/>
              <w:keepLines/>
              <w:rPr>
                <w:rFonts w:asciiTheme="minorHAnsi" w:hAnsiTheme="minorHAnsi"/>
                <w:sz w:val="18"/>
                <w:szCs w:val="18"/>
              </w:rPr>
            </w:pPr>
          </w:p>
        </w:tc>
        <w:tc>
          <w:tcPr>
            <w:tcW w:w="990" w:type="dxa"/>
          </w:tcPr>
          <w:p w14:paraId="5209FF41" w14:textId="77777777" w:rsidR="002A6C2D" w:rsidRPr="002A6C2D" w:rsidRDefault="002A6C2D" w:rsidP="007C6199">
            <w:pPr>
              <w:keepNext/>
              <w:keepLines/>
              <w:rPr>
                <w:rFonts w:asciiTheme="minorHAnsi" w:hAnsiTheme="minorHAnsi"/>
                <w:sz w:val="18"/>
                <w:szCs w:val="18"/>
              </w:rPr>
            </w:pPr>
          </w:p>
        </w:tc>
        <w:tc>
          <w:tcPr>
            <w:tcW w:w="708" w:type="dxa"/>
          </w:tcPr>
          <w:p w14:paraId="64924A69" w14:textId="77777777" w:rsidR="002A6C2D" w:rsidRPr="007C6199" w:rsidRDefault="002A6C2D" w:rsidP="007C6199">
            <w:pPr>
              <w:keepNext/>
              <w:keepLines/>
              <w:rPr>
                <w:rFonts w:asciiTheme="minorHAnsi" w:hAnsiTheme="minorHAnsi"/>
                <w:sz w:val="18"/>
                <w:szCs w:val="18"/>
              </w:rPr>
            </w:pPr>
          </w:p>
        </w:tc>
        <w:tc>
          <w:tcPr>
            <w:tcW w:w="800" w:type="dxa"/>
          </w:tcPr>
          <w:p w14:paraId="5B3D8A44" w14:textId="77777777" w:rsidR="002A6C2D" w:rsidRPr="007C6199" w:rsidRDefault="002A6C2D" w:rsidP="007C6199">
            <w:pPr>
              <w:keepNext/>
              <w:keepLines/>
              <w:rPr>
                <w:rFonts w:asciiTheme="minorHAnsi" w:hAnsiTheme="minorHAnsi"/>
                <w:sz w:val="18"/>
                <w:szCs w:val="18"/>
              </w:rPr>
            </w:pPr>
          </w:p>
        </w:tc>
        <w:tc>
          <w:tcPr>
            <w:tcW w:w="899" w:type="dxa"/>
          </w:tcPr>
          <w:p w14:paraId="62EE30A9" w14:textId="77777777" w:rsidR="002A6C2D" w:rsidRPr="002A6C2D" w:rsidRDefault="002A6C2D" w:rsidP="007C6199">
            <w:pPr>
              <w:keepNext/>
              <w:keepLines/>
              <w:rPr>
                <w:rFonts w:asciiTheme="minorHAnsi" w:hAnsiTheme="minorHAnsi"/>
                <w:sz w:val="18"/>
                <w:szCs w:val="18"/>
              </w:rPr>
            </w:pPr>
          </w:p>
        </w:tc>
        <w:tc>
          <w:tcPr>
            <w:tcW w:w="999" w:type="dxa"/>
          </w:tcPr>
          <w:p w14:paraId="66CDBB0E" w14:textId="77777777" w:rsidR="002A6C2D" w:rsidRPr="002A6C2D" w:rsidRDefault="002A6C2D" w:rsidP="007C6199">
            <w:pPr>
              <w:keepNext/>
              <w:keepLines/>
              <w:rPr>
                <w:rFonts w:asciiTheme="minorHAnsi" w:hAnsiTheme="minorHAnsi"/>
                <w:sz w:val="18"/>
                <w:szCs w:val="18"/>
              </w:rPr>
            </w:pPr>
          </w:p>
        </w:tc>
        <w:tc>
          <w:tcPr>
            <w:tcW w:w="899" w:type="dxa"/>
          </w:tcPr>
          <w:p w14:paraId="7D8DE4FE" w14:textId="77777777" w:rsidR="002A6C2D" w:rsidRPr="002A6C2D" w:rsidRDefault="002A6C2D" w:rsidP="007C6199">
            <w:pPr>
              <w:keepNext/>
              <w:keepLines/>
              <w:rPr>
                <w:rFonts w:asciiTheme="minorHAnsi" w:hAnsiTheme="minorHAnsi"/>
                <w:sz w:val="18"/>
                <w:szCs w:val="18"/>
              </w:rPr>
            </w:pPr>
          </w:p>
        </w:tc>
        <w:tc>
          <w:tcPr>
            <w:tcW w:w="994" w:type="dxa"/>
          </w:tcPr>
          <w:p w14:paraId="4796ED78" w14:textId="77777777" w:rsidR="002A6C2D" w:rsidRPr="002A6C2D" w:rsidRDefault="002A6C2D" w:rsidP="007C6199">
            <w:pPr>
              <w:keepNext/>
              <w:keepLines/>
              <w:rPr>
                <w:rFonts w:asciiTheme="minorHAnsi" w:hAnsiTheme="minorHAnsi"/>
                <w:sz w:val="18"/>
                <w:szCs w:val="18"/>
              </w:rPr>
            </w:pPr>
          </w:p>
        </w:tc>
      </w:tr>
      <w:tr w:rsidR="004A2993" w:rsidRPr="00332AB6" w14:paraId="480C0D00" w14:textId="77777777" w:rsidTr="007F7049">
        <w:trPr>
          <w:trHeight w:val="211"/>
        </w:trPr>
        <w:tc>
          <w:tcPr>
            <w:tcW w:w="14373" w:type="dxa"/>
            <w:gridSpan w:val="16"/>
          </w:tcPr>
          <w:p w14:paraId="0AD5D2FE" w14:textId="3C0246F2" w:rsidR="004A2993" w:rsidRPr="002A6C2D" w:rsidRDefault="004A2993" w:rsidP="007C6199">
            <w:pPr>
              <w:keepNext/>
              <w:keepLines/>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r w:rsidR="00451DE3">
              <w:rPr>
                <w:rFonts w:asciiTheme="minorHAnsi" w:hAnsiTheme="minorHAnsi"/>
                <w:sz w:val="18"/>
              </w:rPr>
              <w:t xml:space="preserve"> </w:t>
            </w:r>
            <w:r w:rsidR="00451DE3">
              <w:rPr>
                <w:rFonts w:asciiTheme="minorHAnsi" w:hAnsiTheme="minorHAnsi"/>
                <w:sz w:val="18"/>
              </w:rPr>
              <w:br/>
              <w:t>(B or C)</w:t>
            </w:r>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r>
              <w:rPr>
                <w:rFonts w:asciiTheme="minorHAnsi" w:hAnsiTheme="minorHAnsi"/>
                <w:sz w:val="18"/>
              </w:rPr>
              <w:t>Air Space Required</w:t>
            </w:r>
            <w:r w:rsidR="00AB4E26">
              <w:rPr>
                <w:rFonts w:asciiTheme="minorHAnsi" w:hAnsiTheme="minorHAnsi"/>
                <w:sz w:val="18"/>
              </w:rPr>
              <w:t>?</w:t>
            </w:r>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Proposed</w:t>
            </w:r>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r w:rsidRPr="00BC7E4B">
              <w:rPr>
                <w:rFonts w:asciiTheme="minorHAnsi" w:hAnsiTheme="minorHAnsi"/>
                <w:b/>
                <w:sz w:val="18"/>
              </w:rPr>
              <w:t>Required</w:t>
            </w:r>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0F5E2F97"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r>
              <w:rPr>
                <w:rFonts w:asciiTheme="minorHAnsi" w:hAnsiTheme="minorHAnsi"/>
                <w:sz w:val="18"/>
              </w:rPr>
              <w:t>Comments</w:t>
            </w:r>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r>
              <w:rPr>
                <w:rFonts w:asciiTheme="minorHAnsi" w:hAnsiTheme="minorHAnsi"/>
                <w:sz w:val="18"/>
              </w:rPr>
              <w:t xml:space="preserve">Below Roof Deck </w:t>
            </w:r>
            <w:r w:rsidR="002E08F1">
              <w:rPr>
                <w:rFonts w:asciiTheme="minorHAnsi" w:hAnsiTheme="minorHAnsi"/>
                <w:sz w:val="18"/>
              </w:rPr>
              <w:br/>
            </w:r>
            <w:r>
              <w:rPr>
                <w:rFonts w:asciiTheme="minorHAnsi" w:hAnsiTheme="minorHAnsi"/>
                <w:sz w:val="18"/>
              </w:rPr>
              <w:t>R-value</w:t>
            </w:r>
          </w:p>
        </w:tc>
        <w:tc>
          <w:tcPr>
            <w:tcW w:w="1890" w:type="dxa"/>
            <w:vAlign w:val="bottom"/>
          </w:tcPr>
          <w:p w14:paraId="5BB0EC07" w14:textId="772F522E" w:rsidR="00BC7E4B" w:rsidRDefault="00BC7E4B" w:rsidP="006E5709">
            <w:pPr>
              <w:ind w:left="90"/>
              <w:jc w:val="center"/>
              <w:rPr>
                <w:rFonts w:asciiTheme="minorHAnsi" w:hAnsiTheme="minorHAnsi"/>
                <w:sz w:val="18"/>
              </w:rPr>
            </w:pPr>
            <w:r>
              <w:rPr>
                <w:rFonts w:asciiTheme="minorHAnsi" w:hAnsiTheme="minorHAnsi"/>
                <w:sz w:val="18"/>
              </w:rPr>
              <w:t xml:space="preserve">Ceiling Insulation </w:t>
            </w:r>
            <w:r w:rsidR="002E08F1">
              <w:rPr>
                <w:rFonts w:asciiTheme="minorHAnsi" w:hAnsiTheme="minorHAnsi"/>
                <w:sz w:val="18"/>
              </w:rPr>
              <w:br/>
            </w:r>
            <w:r>
              <w:rPr>
                <w:rFonts w:asciiTheme="minorHAnsi" w:hAnsiTheme="minorHAnsi"/>
                <w:sz w:val="18"/>
              </w:rPr>
              <w:t>R-value</w:t>
            </w:r>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Cathedral ceilings cannot comply with prescriptive requirements. Performance compliance is required.</w:t>
            </w:r>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20"/>
              </w:rPr>
            </w:pPr>
            <w:r w:rsidRPr="00482AFE">
              <w:rPr>
                <w:rFonts w:ascii="Calibri" w:hAnsi="Calibri"/>
                <w:noProof/>
                <w:sz w:val="18"/>
                <w:szCs w:val="20"/>
              </w:rPr>
              <w:t>Option B requires below deck insulation in climate zones 4 and 8-16. An air space is required if below deck insulation is required.</w:t>
            </w:r>
          </w:p>
          <w:p w14:paraId="59416CD1" w14:textId="2189C576"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r w:rsidRPr="00482AFE">
              <w:rPr>
                <w:rFonts w:ascii="Calibri" w:hAnsi="Calibri"/>
                <w:noProof/>
                <w:sz w:val="18"/>
                <w:szCs w:val="20"/>
              </w:rPr>
              <w:t>Option C requires heating and cooling ducts be located inside the conditioned space.</w:t>
            </w:r>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lastRenderedPageBreak/>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1DB45CA"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Exception</w:t>
            </w:r>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7411274E"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 xml:space="preserve">Exception </w:t>
            </w:r>
            <w:r w:rsidRPr="005959F4">
              <w:rPr>
                <w:rFonts w:ascii="Calibri" w:hAnsi="Calibri" w:cs="Arial"/>
                <w:sz w:val="18"/>
                <w:szCs w:val="18"/>
              </w:rPr>
              <w:t>1 is for a roof area with photovoltaic panels or solar thermal panels.</w:t>
            </w:r>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Exception 2</w:t>
            </w:r>
            <w:r w:rsidRPr="005959F4">
              <w:rPr>
                <w:rFonts w:ascii="Calibri" w:hAnsi="Calibri" w:cs="Arial"/>
                <w:sz w:val="18"/>
                <w:szCs w:val="18"/>
              </w:rPr>
              <w:t xml:space="preserve"> is for roof constructions with 25</w:t>
            </w:r>
            <w:r w:rsidR="005959F4" w:rsidRPr="005959F4">
              <w:rPr>
                <w:rFonts w:ascii="Calibri" w:hAnsi="Calibri" w:cs="Arial"/>
                <w:sz w:val="18"/>
                <w:szCs w:val="18"/>
              </w:rPr>
              <w:t xml:space="preserve"> </w:t>
            </w:r>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p>
          <w:p w14:paraId="308DB26A" w14:textId="511DC745"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r>
              <w:rPr>
                <w:rFonts w:ascii="Calibri" w:hAnsi="Calibri"/>
                <w:sz w:val="18"/>
                <w:szCs w:val="20"/>
              </w:rPr>
              <w:t>When</w:t>
            </w:r>
            <w:r w:rsidRPr="005959F4">
              <w:rPr>
                <w:rFonts w:ascii="Calibri" w:hAnsi="Calibri" w:cs="Arial"/>
                <w:sz w:val="18"/>
                <w:szCs w:val="18"/>
              </w:rPr>
              <w:t xml:space="preserve"> exception 1 or 2 exists, the roof is not required to have a cool roof even if the climate zone specifies a minimum solar reflectance and thermal emittance.</w:t>
            </w:r>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r w:rsidRPr="005959F4">
              <w:rPr>
                <w:rFonts w:ascii="Calibri" w:hAnsi="Calibri"/>
                <w:sz w:val="18"/>
                <w:szCs w:val="18"/>
              </w:rPr>
              <w:t>01</w:t>
            </w:r>
          </w:p>
        </w:tc>
        <w:tc>
          <w:tcPr>
            <w:tcW w:w="1586" w:type="dxa"/>
            <w:vAlign w:val="bottom"/>
          </w:tcPr>
          <w:p w14:paraId="382CC0E4" w14:textId="1EFCDC09" w:rsidR="00516FE3" w:rsidRPr="005959F4" w:rsidRDefault="00516FE3" w:rsidP="00516FE3">
            <w:pPr>
              <w:jc w:val="center"/>
              <w:rPr>
                <w:rFonts w:ascii="Calibri" w:hAnsi="Calibri"/>
                <w:sz w:val="18"/>
                <w:szCs w:val="18"/>
              </w:rPr>
            </w:pPr>
            <w:r w:rsidRPr="005959F4">
              <w:rPr>
                <w:rFonts w:ascii="Calibri" w:hAnsi="Calibri"/>
                <w:sz w:val="18"/>
                <w:szCs w:val="18"/>
              </w:rPr>
              <w:t>02</w:t>
            </w:r>
          </w:p>
        </w:tc>
        <w:tc>
          <w:tcPr>
            <w:tcW w:w="1586" w:type="dxa"/>
            <w:vAlign w:val="bottom"/>
          </w:tcPr>
          <w:p w14:paraId="27F0C5F2" w14:textId="65920C87" w:rsidR="00516FE3" w:rsidRPr="005959F4" w:rsidRDefault="00516FE3" w:rsidP="00516FE3">
            <w:pPr>
              <w:jc w:val="center"/>
              <w:rPr>
                <w:rFonts w:ascii="Calibri" w:hAnsi="Calibri"/>
                <w:sz w:val="18"/>
                <w:szCs w:val="18"/>
              </w:rPr>
            </w:pPr>
            <w:r w:rsidRPr="005959F4">
              <w:rPr>
                <w:rFonts w:ascii="Calibri" w:hAnsi="Calibri"/>
                <w:sz w:val="18"/>
                <w:szCs w:val="18"/>
              </w:rPr>
              <w:t>03</w:t>
            </w:r>
          </w:p>
        </w:tc>
        <w:tc>
          <w:tcPr>
            <w:tcW w:w="1586" w:type="dxa"/>
            <w:vAlign w:val="bottom"/>
          </w:tcPr>
          <w:p w14:paraId="5AE69A99" w14:textId="2EF77DEC" w:rsidR="00516FE3" w:rsidRPr="005959F4" w:rsidRDefault="00516FE3" w:rsidP="00516FE3">
            <w:pPr>
              <w:jc w:val="center"/>
              <w:rPr>
                <w:rFonts w:ascii="Calibri" w:hAnsi="Calibri"/>
                <w:sz w:val="18"/>
                <w:szCs w:val="18"/>
              </w:rPr>
            </w:pPr>
            <w:r w:rsidRPr="005959F4">
              <w:rPr>
                <w:rFonts w:ascii="Calibri" w:hAnsi="Calibri"/>
                <w:sz w:val="18"/>
                <w:szCs w:val="18"/>
              </w:rPr>
              <w:t>04</w:t>
            </w:r>
          </w:p>
        </w:tc>
        <w:tc>
          <w:tcPr>
            <w:tcW w:w="1586" w:type="dxa"/>
            <w:vAlign w:val="bottom"/>
          </w:tcPr>
          <w:p w14:paraId="5BC5B693" w14:textId="67A68945" w:rsidR="00516FE3" w:rsidRPr="005959F4" w:rsidRDefault="00516FE3" w:rsidP="00516FE3">
            <w:pPr>
              <w:jc w:val="center"/>
              <w:rPr>
                <w:rFonts w:ascii="Calibri" w:hAnsi="Calibri"/>
                <w:sz w:val="18"/>
                <w:szCs w:val="18"/>
              </w:rPr>
            </w:pPr>
            <w:r w:rsidRPr="005959F4">
              <w:rPr>
                <w:rFonts w:ascii="Calibri" w:hAnsi="Calibri"/>
                <w:sz w:val="18"/>
                <w:szCs w:val="18"/>
              </w:rPr>
              <w:t>05</w:t>
            </w:r>
          </w:p>
        </w:tc>
        <w:tc>
          <w:tcPr>
            <w:tcW w:w="1586" w:type="dxa"/>
            <w:vAlign w:val="bottom"/>
          </w:tcPr>
          <w:p w14:paraId="4AF9FAD2" w14:textId="7AED014B" w:rsidR="00516FE3" w:rsidRPr="005959F4" w:rsidRDefault="00516FE3" w:rsidP="00516FE3">
            <w:pPr>
              <w:jc w:val="center"/>
              <w:rPr>
                <w:rFonts w:ascii="Calibri" w:hAnsi="Calibri"/>
                <w:sz w:val="18"/>
                <w:szCs w:val="18"/>
              </w:rPr>
            </w:pPr>
            <w:r w:rsidRPr="005959F4">
              <w:rPr>
                <w:rFonts w:ascii="Calibri" w:hAnsi="Calibri"/>
                <w:sz w:val="18"/>
                <w:szCs w:val="18"/>
              </w:rPr>
              <w:t>06</w:t>
            </w:r>
          </w:p>
        </w:tc>
        <w:tc>
          <w:tcPr>
            <w:tcW w:w="4405" w:type="dxa"/>
            <w:vAlign w:val="bottom"/>
          </w:tcPr>
          <w:p w14:paraId="731826D3" w14:textId="7157834B" w:rsidR="00516FE3" w:rsidRPr="005959F4" w:rsidRDefault="00516FE3" w:rsidP="00516FE3">
            <w:pPr>
              <w:jc w:val="center"/>
              <w:rPr>
                <w:rFonts w:ascii="Calibri" w:hAnsi="Calibri"/>
                <w:sz w:val="18"/>
                <w:szCs w:val="18"/>
              </w:rPr>
            </w:pPr>
            <w:r w:rsidRPr="005959F4">
              <w:rPr>
                <w:rFonts w:ascii="Calibri" w:hAnsi="Calibri"/>
                <w:sz w:val="18"/>
                <w:szCs w:val="18"/>
              </w:rPr>
              <w:t>07</w:t>
            </w:r>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r w:rsidRPr="005959F4">
              <w:rPr>
                <w:rFonts w:ascii="Calibri" w:hAnsi="Calibri"/>
                <w:sz w:val="18"/>
                <w:szCs w:val="18"/>
              </w:rPr>
              <w:t>Tag/ID</w:t>
            </w:r>
          </w:p>
        </w:tc>
        <w:tc>
          <w:tcPr>
            <w:tcW w:w="1586" w:type="dxa"/>
            <w:vAlign w:val="bottom"/>
          </w:tcPr>
          <w:p w14:paraId="1CE8E6E0" w14:textId="146C84B6" w:rsidR="00516FE3" w:rsidRPr="005959F4" w:rsidRDefault="00516FE3" w:rsidP="00516FE3">
            <w:pPr>
              <w:jc w:val="center"/>
              <w:rPr>
                <w:rFonts w:ascii="Calibri" w:hAnsi="Calibri"/>
                <w:sz w:val="18"/>
                <w:szCs w:val="18"/>
              </w:rPr>
            </w:pPr>
            <w:r w:rsidRPr="005959F4">
              <w:rPr>
                <w:rFonts w:ascii="Calibri" w:hAnsi="Calibri"/>
                <w:sz w:val="18"/>
                <w:szCs w:val="18"/>
              </w:rPr>
              <w:t>Area</w:t>
            </w:r>
          </w:p>
        </w:tc>
        <w:tc>
          <w:tcPr>
            <w:tcW w:w="1586" w:type="dxa"/>
            <w:vAlign w:val="bottom"/>
          </w:tcPr>
          <w:p w14:paraId="2DEDEF40" w14:textId="222C07F8" w:rsidR="00516FE3" w:rsidRPr="005959F4" w:rsidRDefault="00516FE3" w:rsidP="00516FE3">
            <w:pPr>
              <w:jc w:val="center"/>
              <w:rPr>
                <w:rFonts w:ascii="Calibri" w:hAnsi="Calibri"/>
                <w:sz w:val="18"/>
                <w:szCs w:val="18"/>
              </w:rPr>
            </w:pPr>
            <w:r w:rsidRPr="005959F4">
              <w:rPr>
                <w:rFonts w:ascii="Calibri" w:hAnsi="Calibri"/>
                <w:sz w:val="18"/>
                <w:szCs w:val="18"/>
              </w:rPr>
              <w:t>Proposed</w:t>
            </w:r>
            <w:r w:rsidRPr="005959F4">
              <w:rPr>
                <w:rFonts w:ascii="Calibri" w:hAnsi="Calibri"/>
                <w:sz w:val="18"/>
                <w:szCs w:val="18"/>
              </w:rPr>
              <w:br/>
              <w:t>U-factor</w:t>
            </w:r>
          </w:p>
        </w:tc>
        <w:tc>
          <w:tcPr>
            <w:tcW w:w="1586" w:type="dxa"/>
            <w:vAlign w:val="bottom"/>
          </w:tcPr>
          <w:p w14:paraId="1C0035DB" w14:textId="55F8C697" w:rsidR="00516FE3" w:rsidRPr="005959F4" w:rsidRDefault="00C055CF" w:rsidP="00516FE3">
            <w:pPr>
              <w:jc w:val="center"/>
              <w:rPr>
                <w:rFonts w:ascii="Calibri" w:hAnsi="Calibri"/>
                <w:sz w:val="18"/>
                <w:szCs w:val="18"/>
              </w:rPr>
            </w:pPr>
            <w:r>
              <w:rPr>
                <w:rFonts w:ascii="Calibri" w:hAnsi="Calibri"/>
                <w:sz w:val="18"/>
                <w:szCs w:val="18"/>
              </w:rPr>
              <w:t xml:space="preserve">Proposed U-factor </w:t>
            </w:r>
            <w:r w:rsidR="00516FE3" w:rsidRPr="005959F4">
              <w:rPr>
                <w:rFonts w:ascii="Calibri" w:hAnsi="Calibri"/>
                <w:sz w:val="18"/>
                <w:szCs w:val="18"/>
              </w:rPr>
              <w:t>Source</w:t>
            </w:r>
          </w:p>
        </w:tc>
        <w:tc>
          <w:tcPr>
            <w:tcW w:w="1586" w:type="dxa"/>
            <w:vAlign w:val="bottom"/>
          </w:tcPr>
          <w:p w14:paraId="3E90355E" w14:textId="77777777" w:rsidR="00C055CF" w:rsidRDefault="00516FE3" w:rsidP="00516FE3">
            <w:pPr>
              <w:jc w:val="center"/>
              <w:rPr>
                <w:rFonts w:ascii="Calibri" w:hAnsi="Calibri"/>
                <w:sz w:val="18"/>
                <w:szCs w:val="18"/>
              </w:rPr>
            </w:pPr>
            <w:r w:rsidRPr="005959F4">
              <w:rPr>
                <w:rFonts w:ascii="Calibri" w:hAnsi="Calibri"/>
                <w:sz w:val="18"/>
                <w:szCs w:val="18"/>
              </w:rPr>
              <w:t xml:space="preserve">Required Maximum </w:t>
            </w:r>
          </w:p>
          <w:p w14:paraId="4F1ED099" w14:textId="02F6510E" w:rsidR="00516FE3" w:rsidRPr="005959F4" w:rsidRDefault="00516FE3" w:rsidP="00516FE3">
            <w:pPr>
              <w:jc w:val="center"/>
              <w:rPr>
                <w:rFonts w:ascii="Calibri" w:hAnsi="Calibri"/>
                <w:sz w:val="18"/>
                <w:szCs w:val="18"/>
              </w:rPr>
            </w:pPr>
            <w:r w:rsidRPr="005959F4">
              <w:rPr>
                <w:rFonts w:ascii="Calibri" w:hAnsi="Calibri"/>
                <w:sz w:val="18"/>
                <w:szCs w:val="18"/>
              </w:rPr>
              <w:t>U-factor</w:t>
            </w:r>
          </w:p>
        </w:tc>
        <w:tc>
          <w:tcPr>
            <w:tcW w:w="1586" w:type="dxa"/>
            <w:vAlign w:val="bottom"/>
          </w:tcPr>
          <w:p w14:paraId="6C3566B4" w14:textId="4FDDE6F1" w:rsidR="00516FE3" w:rsidRPr="005959F4" w:rsidRDefault="00516FE3" w:rsidP="00516FE3">
            <w:pPr>
              <w:jc w:val="center"/>
              <w:rPr>
                <w:rFonts w:ascii="Calibri" w:hAnsi="Calibri"/>
                <w:sz w:val="18"/>
                <w:szCs w:val="18"/>
              </w:rPr>
            </w:pPr>
            <w:r w:rsidRPr="005959F4">
              <w:rPr>
                <w:rFonts w:ascii="Calibri" w:hAnsi="Calibri"/>
                <w:sz w:val="18"/>
                <w:szCs w:val="18"/>
              </w:rPr>
              <w:t>Weighted Average (Yes/No)</w:t>
            </w:r>
          </w:p>
        </w:tc>
        <w:tc>
          <w:tcPr>
            <w:tcW w:w="4405" w:type="dxa"/>
            <w:vAlign w:val="bottom"/>
          </w:tcPr>
          <w:p w14:paraId="57B20186" w14:textId="0EF191AE" w:rsidR="00516FE3" w:rsidRPr="005959F4" w:rsidRDefault="00516FE3" w:rsidP="00516FE3">
            <w:pPr>
              <w:jc w:val="center"/>
              <w:rPr>
                <w:rFonts w:ascii="Calibri" w:hAnsi="Calibri"/>
                <w:sz w:val="18"/>
                <w:szCs w:val="18"/>
              </w:rPr>
            </w:pPr>
            <w:r w:rsidRPr="005959F4">
              <w:rPr>
                <w:rFonts w:ascii="Calibri" w:hAnsi="Calibri"/>
                <w:sz w:val="18"/>
                <w:szCs w:val="18"/>
              </w:rPr>
              <w:t>Comments</w:t>
            </w:r>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rFonts w:ascii="Calibri" w:hAnsi="Calibri"/>
                <w:sz w:val="18"/>
                <w:szCs w:val="18"/>
              </w:rPr>
            </w:pPr>
            <w:r w:rsidRPr="005959F4">
              <w:rPr>
                <w:rFonts w:ascii="Calibri" w:hAnsi="Calibri"/>
                <w:sz w:val="18"/>
                <w:szCs w:val="18"/>
              </w:rPr>
              <w:t>Notes:</w:t>
            </w:r>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Any door with 25</w:t>
            </w:r>
            <w:r w:rsidR="005959F4" w:rsidRPr="005959F4">
              <w:rPr>
                <w:rFonts w:ascii="Calibri" w:hAnsi="Calibri"/>
                <w:noProof/>
                <w:sz w:val="18"/>
                <w:szCs w:val="18"/>
              </w:rPr>
              <w:t xml:space="preserve"> percent</w:t>
            </w:r>
            <w:r w:rsidRPr="005959F4">
              <w:rPr>
                <w:rFonts w:ascii="Calibri" w:hAnsi="Calibri"/>
                <w:noProof/>
                <w:sz w:val="18"/>
                <w:szCs w:val="18"/>
              </w:rPr>
              <w:t xml:space="preserve"> or more glass is counted as a fenestration product in Table</w:t>
            </w:r>
            <w:r w:rsidR="006D65ED">
              <w:rPr>
                <w:rFonts w:ascii="Calibri" w:hAnsi="Calibri"/>
                <w:noProof/>
                <w:sz w:val="18"/>
                <w:szCs w:val="18"/>
              </w:rPr>
              <w:t>s</w:t>
            </w:r>
            <w:r w:rsidRPr="005959F4">
              <w:rPr>
                <w:rFonts w:ascii="Calibri" w:hAnsi="Calibri"/>
                <w:noProof/>
                <w:sz w:val="18"/>
                <w:szCs w:val="18"/>
              </w:rPr>
              <w:t xml:space="preserve"> I</w:t>
            </w:r>
            <w:r w:rsidR="006D65ED">
              <w:rPr>
                <w:rFonts w:ascii="Calibri" w:hAnsi="Calibri"/>
                <w:noProof/>
                <w:sz w:val="18"/>
                <w:szCs w:val="18"/>
              </w:rPr>
              <w:t xml:space="preserve"> and J</w:t>
            </w:r>
            <w:r w:rsidRPr="005959F4">
              <w:rPr>
                <w:rFonts w:ascii="Calibri" w:hAnsi="Calibri"/>
                <w:noProof/>
                <w:sz w:val="18"/>
                <w:szCs w:val="18"/>
              </w:rPr>
              <w:t>.</w:t>
            </w:r>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r w:rsidR="00701B23" w:rsidRPr="005959F4">
              <w:rPr>
                <w:rFonts w:ascii="Calibri" w:hAnsi="Calibri"/>
                <w:noProof/>
                <w:sz w:val="18"/>
                <w:szCs w:val="18"/>
              </w:rPr>
              <w:t>.</w:t>
            </w:r>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 xml:space="preserve">If </w:t>
            </w:r>
            <w:r w:rsidR="00B47CC2" w:rsidRPr="005959F4">
              <w:rPr>
                <w:rFonts w:ascii="Calibri" w:hAnsi="Calibri"/>
                <w:noProof/>
                <w:sz w:val="18"/>
                <w:szCs w:val="18"/>
              </w:rPr>
              <w:t>using w</w:t>
            </w:r>
            <w:r w:rsidRPr="005959F4">
              <w:rPr>
                <w:rFonts w:ascii="Calibri" w:hAnsi="Calibri"/>
                <w:noProof/>
                <w:sz w:val="18"/>
                <w:szCs w:val="18"/>
              </w:rPr>
              <w:t>eighted average</w:t>
            </w:r>
            <w:r w:rsidR="00B47CC2" w:rsidRPr="005959F4">
              <w:rPr>
                <w:rFonts w:ascii="Calibri" w:hAnsi="Calibri"/>
                <w:noProof/>
                <w:sz w:val="18"/>
                <w:szCs w:val="18"/>
              </w:rPr>
              <w:t xml:space="preserve"> to achieve required maximum U-factor</w:t>
            </w:r>
            <w:r w:rsidRPr="005959F4">
              <w:rPr>
                <w:rFonts w:ascii="Calibri" w:hAnsi="Calibri"/>
                <w:noProof/>
                <w:sz w:val="18"/>
                <w:szCs w:val="18"/>
              </w:rPr>
              <w:t xml:space="preserve">, attach </w:t>
            </w:r>
            <w:r w:rsidR="00142C39" w:rsidRPr="005959F4">
              <w:rPr>
                <w:rFonts w:ascii="Calibri" w:hAnsi="Calibri"/>
                <w:noProof/>
                <w:sz w:val="18"/>
                <w:szCs w:val="18"/>
              </w:rPr>
              <w:t>CF1R-ENV-02-E.</w:t>
            </w:r>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2"/>
        <w:gridCol w:w="1770"/>
        <w:gridCol w:w="1593"/>
        <w:gridCol w:w="1559"/>
        <w:gridCol w:w="1770"/>
        <w:gridCol w:w="1682"/>
        <w:gridCol w:w="4521"/>
      </w:tblGrid>
      <w:tr w:rsidR="00DC74ED" w:rsidRPr="005959F4" w14:paraId="308DB26F" w14:textId="77777777" w:rsidTr="005848A7">
        <w:trPr>
          <w:cantSplit/>
          <w:trHeight w:val="339"/>
        </w:trPr>
        <w:tc>
          <w:tcPr>
            <w:tcW w:w="14377" w:type="dxa"/>
            <w:gridSpan w:val="7"/>
            <w:vAlign w:val="center"/>
          </w:tcPr>
          <w:p w14:paraId="308DB26E" w14:textId="7E7281E5" w:rsidR="00DC74ED" w:rsidRPr="005959F4" w:rsidRDefault="00830CFC" w:rsidP="00497FCF">
            <w:pPr>
              <w:keepNext/>
              <w:ind w:right="-288"/>
              <w:rPr>
                <w:rFonts w:ascii="Calibri" w:eastAsia="Calibri" w:hAnsi="Calibri"/>
                <w:b/>
                <w:sz w:val="18"/>
                <w:szCs w:val="18"/>
              </w:rPr>
            </w:pPr>
            <w:r w:rsidRPr="005959F4">
              <w:rPr>
                <w:rFonts w:ascii="Calibri" w:eastAsia="Calibri" w:hAnsi="Calibri"/>
                <w:b/>
                <w:sz w:val="18"/>
                <w:szCs w:val="18"/>
              </w:rPr>
              <w:lastRenderedPageBreak/>
              <w:t>I</w:t>
            </w:r>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F80625">
        <w:trPr>
          <w:cantSplit/>
          <w:trHeight w:val="308"/>
        </w:trPr>
        <w:tc>
          <w:tcPr>
            <w:tcW w:w="1482"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7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593"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59"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77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682"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521"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F80625">
        <w:trPr>
          <w:cantSplit/>
          <w:trHeight w:val="308"/>
        </w:trPr>
        <w:tc>
          <w:tcPr>
            <w:tcW w:w="1482"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77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593"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59"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77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682"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521"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F80625">
        <w:trPr>
          <w:cantSplit/>
          <w:trHeight w:val="308"/>
        </w:trPr>
        <w:tc>
          <w:tcPr>
            <w:tcW w:w="1482"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F80625">
        <w:trPr>
          <w:cantSplit/>
          <w:trHeight w:val="308"/>
        </w:trPr>
        <w:tc>
          <w:tcPr>
            <w:tcW w:w="1482"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93"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59"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7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82"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521"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rFonts w:ascii="Calibri" w:hAnsi="Calibri"/>
                <w:sz w:val="18"/>
                <w:szCs w:val="18"/>
              </w:rPr>
            </w:pPr>
            <w:r w:rsidRPr="005959F4">
              <w:rPr>
                <w:rFonts w:ascii="Calibri" w:hAnsi="Calibri"/>
                <w:sz w:val="18"/>
                <w:szCs w:val="18"/>
              </w:rPr>
              <w:t>Note:</w:t>
            </w:r>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r w:rsidRPr="005959F4">
              <w:rPr>
                <w:rFonts w:ascii="Calibri" w:hAnsi="Calibri"/>
                <w:noProof/>
                <w:sz w:val="18"/>
                <w:szCs w:val="18"/>
              </w:rPr>
              <w:t>If the selected water heating system option is 2 (Table M, column 02) the maximum weighted average fenestration U-factor is 0.24 or less (windows and skylights).</w:t>
            </w:r>
          </w:p>
        </w:tc>
      </w:tr>
    </w:tbl>
    <w:p w14:paraId="0AB44FD7" w14:textId="77777777" w:rsidR="00F80625" w:rsidRDefault="00F80625"/>
    <w:tbl>
      <w:tblPr>
        <w:tblpPr w:leftFromText="180" w:rightFromText="180" w:vertAnchor="text" w:tblpX="18" w:tblpY="1"/>
        <w:tblOverlap w:val="never"/>
        <w:tblW w:w="143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8"/>
        <w:gridCol w:w="1709"/>
        <w:gridCol w:w="983"/>
        <w:gridCol w:w="8"/>
        <w:gridCol w:w="992"/>
        <w:gridCol w:w="992"/>
        <w:gridCol w:w="992"/>
        <w:gridCol w:w="992"/>
        <w:gridCol w:w="992"/>
        <w:gridCol w:w="992"/>
        <w:gridCol w:w="993"/>
        <w:gridCol w:w="992"/>
        <w:gridCol w:w="954"/>
        <w:gridCol w:w="43"/>
        <w:gridCol w:w="991"/>
        <w:gridCol w:w="1005"/>
      </w:tblGrid>
      <w:tr w:rsidR="00FA331A" w:rsidRPr="005959F4" w14:paraId="308DB288" w14:textId="77777777" w:rsidTr="00F80625">
        <w:trPr>
          <w:cantSplit/>
          <w:trHeight w:val="319"/>
        </w:trPr>
        <w:tc>
          <w:tcPr>
            <w:tcW w:w="14358" w:type="dxa"/>
            <w:gridSpan w:val="16"/>
            <w:tcBorders>
              <w:top w:val="single" w:sz="4" w:space="0" w:color="auto"/>
              <w:left w:val="single" w:sz="4" w:space="0" w:color="auto"/>
              <w:bottom w:val="single" w:sz="4" w:space="0" w:color="auto"/>
              <w:right w:val="single" w:sz="4" w:space="0" w:color="auto"/>
            </w:tcBorders>
            <w:vAlign w:val="center"/>
          </w:tcPr>
          <w:p w14:paraId="28124841" w14:textId="77777777" w:rsidR="00FA331A" w:rsidRPr="005959F4" w:rsidRDefault="00830CFC" w:rsidP="00F80625">
            <w:pPr>
              <w:keepNext/>
              <w:rPr>
                <w:rFonts w:ascii="Calibri" w:eastAsia="Calibri" w:hAnsi="Calibri"/>
                <w:b/>
                <w:sz w:val="18"/>
                <w:szCs w:val="18"/>
              </w:rPr>
            </w:pPr>
            <w:r w:rsidRPr="005959F4">
              <w:rPr>
                <w:rFonts w:ascii="Calibri" w:eastAsia="Calibri" w:hAnsi="Calibri"/>
                <w:b/>
                <w:sz w:val="18"/>
                <w:szCs w:val="18"/>
              </w:rPr>
              <w:t>J</w:t>
            </w:r>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469493B5" w:rsidR="00DF2490" w:rsidRPr="004358FA" w:rsidRDefault="00DF2490" w:rsidP="00F80625">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437C59">
              <w:rPr>
                <w:rFonts w:asciiTheme="minorHAnsi" w:hAnsiTheme="minorHAnsi"/>
                <w:sz w:val="18"/>
                <w:szCs w:val="20"/>
              </w:rPr>
              <w:t>30</w:t>
            </w:r>
            <w:r w:rsidRPr="004358FA">
              <w:rPr>
                <w:rFonts w:asciiTheme="minorHAnsi" w:hAnsiTheme="minorHAnsi"/>
                <w:sz w:val="18"/>
                <w:szCs w:val="20"/>
              </w:rPr>
              <w:t>) &amp; SHGC (0.</w:t>
            </w:r>
            <w:r w:rsidR="00437C59">
              <w:rPr>
                <w:rFonts w:asciiTheme="minorHAnsi" w:hAnsiTheme="minorHAnsi"/>
                <w:sz w:val="18"/>
                <w:szCs w:val="20"/>
              </w:rPr>
              <w:t>23</w:t>
            </w:r>
            <w:r w:rsidRPr="004358FA">
              <w:rPr>
                <w:rFonts w:asciiTheme="minorHAnsi" w:hAnsiTheme="minorHAnsi"/>
                <w:sz w:val="18"/>
                <w:szCs w:val="20"/>
              </w:rPr>
              <w:t>).</w:t>
            </w:r>
          </w:p>
          <w:p w14:paraId="7E20F8E9" w14:textId="77777777" w:rsidR="00DF2490" w:rsidRDefault="00DF2490" w:rsidP="00F80625">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F80625">
            <w:pPr>
              <w:ind w:firstLine="450"/>
              <w:rPr>
                <w:rFonts w:asciiTheme="minorHAnsi" w:hAnsiTheme="minorHAnsi"/>
                <w:sz w:val="18"/>
                <w:szCs w:val="18"/>
              </w:rPr>
            </w:pPr>
            <w:r>
              <w:rPr>
                <w:rFonts w:asciiTheme="minorHAnsi" w:hAnsiTheme="minorHAnsi"/>
                <w:sz w:val="18"/>
                <w:szCs w:val="20"/>
              </w:rPr>
              <w:t xml:space="preserve"> Doors with greater than or equal to 25 percent glazing area are treated as </w:t>
            </w:r>
            <w:r w:rsidR="001E4CF9">
              <w:rPr>
                <w:rFonts w:asciiTheme="minorHAnsi" w:hAnsiTheme="minorHAnsi"/>
                <w:sz w:val="18"/>
                <w:szCs w:val="20"/>
              </w:rPr>
              <w:t xml:space="preserve">a </w:t>
            </w:r>
            <w:r>
              <w:rPr>
                <w:rFonts w:asciiTheme="minorHAnsi" w:hAnsiTheme="minorHAnsi"/>
                <w:sz w:val="18"/>
                <w:szCs w:val="20"/>
              </w:rPr>
              <w:t>fenestration product.</w:t>
            </w:r>
          </w:p>
        </w:tc>
      </w:tr>
      <w:tr w:rsidR="00FA331A" w:rsidRPr="005959F4" w14:paraId="308DB296" w14:textId="77777777" w:rsidTr="00F80625">
        <w:trPr>
          <w:cantSplit/>
          <w:trHeight w:val="228"/>
        </w:trPr>
        <w:tc>
          <w:tcPr>
            <w:tcW w:w="72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09"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991"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992"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992"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992"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992"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992"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992"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993"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992"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54"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34"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05"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F80625">
        <w:trPr>
          <w:cantSplit/>
          <w:trHeight w:val="351"/>
        </w:trPr>
        <w:tc>
          <w:tcPr>
            <w:tcW w:w="72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09"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991"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Frame Type</w:t>
            </w:r>
          </w:p>
        </w:tc>
        <w:tc>
          <w:tcPr>
            <w:tcW w:w="992"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rsidP="00F80625">
            <w:pPr>
              <w:keepNext/>
              <w:jc w:val="center"/>
              <w:rPr>
                <w:rFonts w:ascii="Calibri" w:hAnsi="Calibri"/>
                <w:sz w:val="18"/>
                <w:szCs w:val="18"/>
              </w:rPr>
            </w:pPr>
            <w:r w:rsidRPr="005959F4">
              <w:rPr>
                <w:rFonts w:asciiTheme="minorHAnsi" w:hAnsiTheme="minorHAnsi"/>
                <w:sz w:val="18"/>
                <w:szCs w:val="18"/>
              </w:rPr>
              <w:t>Dynamic Glazing</w:t>
            </w:r>
          </w:p>
        </w:tc>
        <w:tc>
          <w:tcPr>
            <w:tcW w:w="992"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rsidP="00F80625">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992"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992"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993"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FA331A" w:rsidRPr="005959F4">
              <w:rPr>
                <w:rFonts w:ascii="Calibri" w:hAnsi="Calibri"/>
                <w:sz w:val="18"/>
                <w:szCs w:val="18"/>
              </w:rPr>
              <w:t>Source</w:t>
            </w:r>
          </w:p>
        </w:tc>
        <w:tc>
          <w:tcPr>
            <w:tcW w:w="992"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54"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rsidP="00F80625">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SHCG </w:t>
            </w:r>
            <w:r w:rsidR="00FA331A" w:rsidRPr="005959F4">
              <w:rPr>
                <w:rFonts w:ascii="Calibri" w:hAnsi="Calibri"/>
                <w:sz w:val="18"/>
                <w:szCs w:val="18"/>
              </w:rPr>
              <w:t>Source</w:t>
            </w:r>
          </w:p>
        </w:tc>
        <w:tc>
          <w:tcPr>
            <w:tcW w:w="1034"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05"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F80625">
            <w:pPr>
              <w:keepNext/>
              <w:tabs>
                <w:tab w:val="left" w:pos="5760"/>
                <w:tab w:val="left" w:pos="7212"/>
              </w:tabs>
              <w:jc w:val="center"/>
              <w:rPr>
                <w:rFonts w:ascii="Calibri" w:hAnsi="Calibri"/>
                <w:sz w:val="18"/>
                <w:szCs w:val="18"/>
              </w:rPr>
            </w:pPr>
          </w:p>
        </w:tc>
        <w:tc>
          <w:tcPr>
            <w:tcW w:w="1709"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F80625">
            <w:pPr>
              <w:keepNext/>
              <w:tabs>
                <w:tab w:val="left" w:pos="5760"/>
                <w:tab w:val="left" w:pos="7212"/>
              </w:tabs>
              <w:jc w:val="center"/>
              <w:rPr>
                <w:rFonts w:ascii="Calibri" w:hAnsi="Calibri"/>
                <w:sz w:val="18"/>
                <w:szCs w:val="18"/>
              </w:rPr>
            </w:pPr>
          </w:p>
        </w:tc>
        <w:tc>
          <w:tcPr>
            <w:tcW w:w="991"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F8062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F80625">
            <w:pPr>
              <w:keepNext/>
              <w:tabs>
                <w:tab w:val="left" w:pos="3420"/>
                <w:tab w:val="left" w:pos="7212"/>
              </w:tabs>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F80625">
            <w:pPr>
              <w:keepNext/>
              <w:jc w:val="center"/>
              <w:rPr>
                <w:rFonts w:ascii="Calibri" w:hAnsi="Calibri"/>
                <w:sz w:val="18"/>
                <w:szCs w:val="18"/>
              </w:rPr>
            </w:pPr>
          </w:p>
        </w:tc>
        <w:tc>
          <w:tcPr>
            <w:tcW w:w="993"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F80625">
            <w:pPr>
              <w:keepNext/>
              <w:jc w:val="center"/>
              <w:rPr>
                <w:rFonts w:ascii="Calibri" w:hAnsi="Calibri"/>
                <w:sz w:val="18"/>
                <w:szCs w:val="18"/>
              </w:rPr>
            </w:pPr>
          </w:p>
        </w:tc>
        <w:tc>
          <w:tcPr>
            <w:tcW w:w="992"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F80625">
            <w:pPr>
              <w:keepNext/>
              <w:jc w:val="center"/>
              <w:rPr>
                <w:rFonts w:ascii="Calibri" w:hAnsi="Calibri"/>
                <w:sz w:val="18"/>
                <w:szCs w:val="18"/>
              </w:rPr>
            </w:pPr>
          </w:p>
        </w:tc>
        <w:tc>
          <w:tcPr>
            <w:tcW w:w="954"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F80625">
            <w:pPr>
              <w:keepNext/>
              <w:jc w:val="center"/>
              <w:rPr>
                <w:rFonts w:ascii="Calibri" w:hAnsi="Calibri" w:cs="Tahoma"/>
                <w:sz w:val="18"/>
                <w:szCs w:val="18"/>
              </w:rPr>
            </w:pPr>
          </w:p>
        </w:tc>
        <w:tc>
          <w:tcPr>
            <w:tcW w:w="1034"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F80625">
            <w:pPr>
              <w:keepNext/>
              <w:jc w:val="center"/>
              <w:rPr>
                <w:rFonts w:ascii="Calibri" w:hAnsi="Calibri"/>
                <w:sz w:val="18"/>
                <w:szCs w:val="18"/>
              </w:rPr>
            </w:pPr>
          </w:p>
        </w:tc>
        <w:tc>
          <w:tcPr>
            <w:tcW w:w="1005"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F80625">
            <w:pPr>
              <w:keepNext/>
              <w:jc w:val="center"/>
              <w:rPr>
                <w:rFonts w:ascii="Calibri" w:hAnsi="Calibri"/>
                <w:sz w:val="18"/>
                <w:szCs w:val="18"/>
              </w:rPr>
            </w:pPr>
          </w:p>
        </w:tc>
      </w:tr>
      <w:tr w:rsidR="00FA331A" w:rsidRPr="005959F4" w14:paraId="308DB2B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F80625">
            <w:pPr>
              <w:keepNext/>
              <w:rPr>
                <w:rFonts w:ascii="Calibri" w:hAnsi="Calibri"/>
                <w:sz w:val="18"/>
                <w:szCs w:val="18"/>
              </w:rPr>
            </w:pPr>
            <w:r w:rsidRPr="005959F4">
              <w:rPr>
                <w:rFonts w:ascii="Calibri" w:hAnsi="Calibri"/>
                <w:sz w:val="18"/>
                <w:szCs w:val="18"/>
              </w:rPr>
              <w:t>Total Proposed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F80625">
            <w:pPr>
              <w:keepNext/>
              <w:jc w:val="center"/>
              <w:rPr>
                <w:rFonts w:ascii="Calibri" w:hAnsi="Calibri"/>
                <w:sz w:val="18"/>
                <w:szCs w:val="18"/>
              </w:rPr>
            </w:pPr>
          </w:p>
        </w:tc>
      </w:tr>
      <w:tr w:rsidR="00FA331A" w:rsidRPr="005959F4" w14:paraId="308DB2C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F80625">
            <w:pPr>
              <w:keepNext/>
              <w:rPr>
                <w:rFonts w:ascii="Calibri" w:hAnsi="Calibri"/>
                <w:sz w:val="18"/>
                <w:szCs w:val="18"/>
              </w:rPr>
            </w:pPr>
            <w:r w:rsidRPr="005959F4">
              <w:rPr>
                <w:rFonts w:ascii="Calibri" w:hAnsi="Calibri"/>
                <w:sz w:val="18"/>
                <w:szCs w:val="18"/>
              </w:rPr>
              <w:t>Maximum Allowed Fenestration Area</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F80625">
            <w:pPr>
              <w:keepNext/>
              <w:jc w:val="center"/>
              <w:rPr>
                <w:rFonts w:ascii="Calibri" w:hAnsi="Calibri"/>
                <w:sz w:val="18"/>
                <w:szCs w:val="18"/>
              </w:rPr>
            </w:pPr>
          </w:p>
        </w:tc>
      </w:tr>
      <w:tr w:rsidR="00FA331A" w:rsidRPr="005959F4" w14:paraId="308DB2C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F80625">
            <w:pPr>
              <w:keepNext/>
              <w:rPr>
                <w:rFonts w:ascii="Calibri" w:hAnsi="Calibri"/>
                <w:sz w:val="18"/>
                <w:szCs w:val="18"/>
              </w:rPr>
            </w:pPr>
          </w:p>
        </w:tc>
      </w:tr>
      <w:tr w:rsidR="00FA331A" w:rsidRPr="005959F4" w14:paraId="308DB2C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F80625">
            <w:pPr>
              <w:keepNext/>
              <w:rPr>
                <w:rFonts w:ascii="Calibri" w:hAnsi="Calibri"/>
                <w:sz w:val="18"/>
                <w:szCs w:val="18"/>
              </w:rPr>
            </w:pPr>
            <w:r w:rsidRPr="005959F4">
              <w:rPr>
                <w:rFonts w:ascii="Calibri" w:hAnsi="Calibri"/>
                <w:sz w:val="18"/>
                <w:szCs w:val="18"/>
              </w:rPr>
              <w:t>Total Proposed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F80625">
            <w:pPr>
              <w:keepNext/>
              <w:jc w:val="center"/>
              <w:rPr>
                <w:rFonts w:ascii="Calibri" w:hAnsi="Calibri"/>
                <w:sz w:val="18"/>
                <w:szCs w:val="18"/>
              </w:rPr>
            </w:pPr>
          </w:p>
        </w:tc>
      </w:tr>
      <w:tr w:rsidR="00FA331A" w:rsidRPr="005959F4" w14:paraId="308DB2C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634"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F80625">
            <w:pPr>
              <w:keepNext/>
              <w:rPr>
                <w:rFonts w:ascii="Calibri" w:hAnsi="Calibri"/>
                <w:sz w:val="18"/>
                <w:szCs w:val="18"/>
              </w:rPr>
            </w:pPr>
            <w:r w:rsidRPr="005959F4">
              <w:rPr>
                <w:rFonts w:ascii="Calibri" w:hAnsi="Calibri"/>
                <w:sz w:val="18"/>
                <w:szCs w:val="18"/>
              </w:rPr>
              <w:t>Maximum Allowed West-Facing Fenestration Area</w:t>
            </w:r>
          </w:p>
        </w:tc>
        <w:tc>
          <w:tcPr>
            <w:tcW w:w="1996"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F80625">
            <w:pPr>
              <w:keepNext/>
              <w:jc w:val="center"/>
              <w:rPr>
                <w:rFonts w:ascii="Calibri" w:hAnsi="Calibri"/>
                <w:sz w:val="18"/>
                <w:szCs w:val="18"/>
              </w:rPr>
            </w:pPr>
          </w:p>
        </w:tc>
      </w:tr>
      <w:tr w:rsidR="00FA331A" w:rsidRPr="005959F4" w14:paraId="308DB2D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F80625">
            <w:pPr>
              <w:keepNext/>
              <w:rPr>
                <w:rFonts w:ascii="Calibri" w:hAnsi="Calibri"/>
                <w:sz w:val="18"/>
                <w:szCs w:val="18"/>
              </w:rPr>
            </w:pPr>
          </w:p>
        </w:tc>
      </w:tr>
      <w:tr w:rsidR="00FA331A" w:rsidRPr="005959F4" w14:paraId="308DB2D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39"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F80625">
            <w:pPr>
              <w:keepNext/>
              <w:jc w:val="center"/>
              <w:rPr>
                <w:rFonts w:ascii="Calibri" w:hAnsi="Calibri"/>
                <w:sz w:val="18"/>
                <w:szCs w:val="18"/>
              </w:rPr>
            </w:pPr>
          </w:p>
        </w:tc>
      </w:tr>
      <w:tr w:rsidR="00FA331A" w:rsidRPr="005959F4" w14:paraId="308DB2D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F80625">
            <w:pPr>
              <w:keepNext/>
              <w:jc w:val="center"/>
              <w:rPr>
                <w:rFonts w:ascii="Calibri" w:hAnsi="Calibri"/>
                <w:sz w:val="18"/>
                <w:szCs w:val="18"/>
              </w:rPr>
            </w:pPr>
          </w:p>
        </w:tc>
      </w:tr>
      <w:tr w:rsidR="00FA331A" w:rsidRPr="005959F4" w14:paraId="308DB2D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F80625">
            <w:pPr>
              <w:keepNext/>
              <w:rPr>
                <w:rFonts w:ascii="Calibri" w:hAnsi="Calibri"/>
                <w:sz w:val="18"/>
                <w:szCs w:val="18"/>
              </w:rPr>
            </w:pPr>
          </w:p>
        </w:tc>
      </w:tr>
      <w:tr w:rsidR="00FA331A" w:rsidRPr="005959F4" w14:paraId="308DB2E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F80625">
            <w:pPr>
              <w:keepNext/>
              <w:jc w:val="center"/>
              <w:rPr>
                <w:rFonts w:ascii="Calibri" w:hAnsi="Calibri"/>
                <w:sz w:val="18"/>
                <w:szCs w:val="18"/>
              </w:rPr>
            </w:pPr>
          </w:p>
        </w:tc>
      </w:tr>
      <w:tr w:rsidR="00FA331A" w:rsidRPr="005959F4" w14:paraId="308DB2E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F80625">
            <w:pPr>
              <w:keepNext/>
              <w:jc w:val="center"/>
              <w:rPr>
                <w:rFonts w:ascii="Calibri" w:hAnsi="Calibri"/>
                <w:sz w:val="18"/>
                <w:szCs w:val="18"/>
              </w:rPr>
            </w:pPr>
          </w:p>
        </w:tc>
      </w:tr>
      <w:tr w:rsidR="00FA331A" w:rsidRPr="005959F4" w14:paraId="308DB2E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26</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F80625">
            <w:pPr>
              <w:keepNext/>
              <w:rPr>
                <w:rFonts w:ascii="Calibri" w:hAnsi="Calibri"/>
                <w:sz w:val="18"/>
                <w:szCs w:val="18"/>
              </w:rPr>
            </w:pPr>
          </w:p>
        </w:tc>
      </w:tr>
      <w:tr w:rsidR="00DF2490" w:rsidRPr="005959F4" w14:paraId="393E55B3"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F80625">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F80625">
            <w:pPr>
              <w:keepNext/>
              <w:jc w:val="center"/>
              <w:rPr>
                <w:rFonts w:ascii="Calibri" w:hAnsi="Calibri"/>
                <w:sz w:val="18"/>
                <w:szCs w:val="18"/>
              </w:rPr>
            </w:pPr>
          </w:p>
        </w:tc>
      </w:tr>
      <w:tr w:rsidR="00DF2490" w:rsidRPr="005959F4" w14:paraId="28D898A0"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F80625">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F80625">
            <w:pPr>
              <w:keepNext/>
              <w:jc w:val="center"/>
              <w:rPr>
                <w:rFonts w:ascii="Calibri" w:hAnsi="Calibri"/>
                <w:sz w:val="18"/>
                <w:szCs w:val="18"/>
              </w:rPr>
            </w:pPr>
          </w:p>
        </w:tc>
      </w:tr>
      <w:tr w:rsidR="00FA331A" w:rsidRPr="005959F4" w14:paraId="723EF0F8"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F80625">
            <w:pPr>
              <w:keepNext/>
              <w:rPr>
                <w:rFonts w:ascii="Calibri" w:hAnsi="Calibri"/>
                <w:sz w:val="18"/>
                <w:szCs w:val="18"/>
              </w:rPr>
            </w:pPr>
          </w:p>
        </w:tc>
      </w:tr>
      <w:tr w:rsidR="00DF2490" w:rsidRPr="005959F4" w14:paraId="63C39F1C"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F80625">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F80625">
            <w:pPr>
              <w:keepNext/>
              <w:jc w:val="center"/>
              <w:rPr>
                <w:rFonts w:ascii="Calibri" w:hAnsi="Calibri"/>
                <w:sz w:val="18"/>
                <w:szCs w:val="18"/>
              </w:rPr>
            </w:pPr>
          </w:p>
        </w:tc>
      </w:tr>
      <w:tr w:rsidR="00DF2490" w:rsidRPr="005959F4" w14:paraId="76BAA064"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591"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F80625">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39"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F80625">
            <w:pPr>
              <w:keepNext/>
              <w:jc w:val="center"/>
              <w:rPr>
                <w:rFonts w:ascii="Calibri" w:hAnsi="Calibri"/>
                <w:sz w:val="18"/>
                <w:szCs w:val="18"/>
              </w:rPr>
            </w:pPr>
          </w:p>
        </w:tc>
      </w:tr>
      <w:tr w:rsidR="00FA331A" w:rsidRPr="005959F4" w14:paraId="2686F46D" w14:textId="77777777" w:rsidTr="00F80625">
        <w:trPr>
          <w:cantSplit/>
          <w:trHeight w:val="289"/>
        </w:trPr>
        <w:tc>
          <w:tcPr>
            <w:tcW w:w="72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F80625">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692"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F80625">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0938"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F80625">
            <w:pPr>
              <w:keepNext/>
              <w:rPr>
                <w:rFonts w:ascii="Calibri" w:hAnsi="Calibri"/>
                <w:sz w:val="18"/>
                <w:szCs w:val="18"/>
              </w:rPr>
            </w:pPr>
          </w:p>
        </w:tc>
      </w:tr>
    </w:tbl>
    <w:p w14:paraId="308DB2E9" w14:textId="676FF47A" w:rsidR="004C068E" w:rsidRPr="005959F4" w:rsidRDefault="004C068E"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F80625">
        <w:trPr>
          <w:trHeight w:val="317"/>
        </w:trPr>
        <w:tc>
          <w:tcPr>
            <w:tcW w:w="14396" w:type="dxa"/>
            <w:gridSpan w:val="12"/>
            <w:tcBorders>
              <w:top w:val="single" w:sz="4" w:space="0" w:color="auto"/>
              <w:left w:val="single" w:sz="4" w:space="0" w:color="auto"/>
              <w:bottom w:val="single" w:sz="4" w:space="0" w:color="auto"/>
              <w:right w:val="single" w:sz="4" w:space="0" w:color="auto"/>
            </w:tcBorders>
            <w:vAlign w:val="center"/>
          </w:tcPr>
          <w:p w14:paraId="308DB2EE" w14:textId="4CF35CFF" w:rsidR="00612F8E" w:rsidRPr="005959F4" w:rsidRDefault="00612F8E" w:rsidP="00524BBF">
            <w:pPr>
              <w:keepNext/>
              <w:rPr>
                <w:rFonts w:ascii="Calibri" w:eastAsia="Calibri" w:hAnsi="Calibri"/>
                <w:b/>
                <w:sz w:val="18"/>
                <w:szCs w:val="18"/>
              </w:rPr>
            </w:pPr>
            <w:r w:rsidRPr="005959F4">
              <w:rPr>
                <w:rFonts w:ascii="Calibri" w:eastAsia="Calibri" w:hAnsi="Calibri"/>
                <w:b/>
                <w:sz w:val="18"/>
                <w:szCs w:val="18"/>
              </w:rPr>
              <w:t xml:space="preserve">K. Space Conditioning (SC) Systems – Heating/Cooling/Ducts </w:t>
            </w:r>
            <w:r w:rsidRPr="005959F4">
              <w:rPr>
                <w:rFonts w:ascii="Calibri" w:eastAsia="Calibri" w:hAnsi="Calibri"/>
                <w:sz w:val="18"/>
                <w:szCs w:val="18"/>
              </w:rPr>
              <w:t>(Section 150.1(c)7)</w:t>
            </w:r>
          </w:p>
        </w:tc>
      </w:tr>
      <w:tr w:rsidR="00612F8E" w:rsidRPr="005959F4" w14:paraId="308DB2FC" w14:textId="77777777" w:rsidTr="00F80625">
        <w:trPr>
          <w:trHeight w:val="223"/>
        </w:trPr>
        <w:tc>
          <w:tcPr>
            <w:tcW w:w="1348"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F80625">
        <w:trPr>
          <w:trHeight w:val="627"/>
        </w:trPr>
        <w:tc>
          <w:tcPr>
            <w:tcW w:w="1348"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437F19" w:rsidR="00612F8E" w:rsidRPr="005959F4" w:rsidRDefault="00612F8E" w:rsidP="00224060">
            <w:pPr>
              <w:keepNext/>
              <w:jc w:val="center"/>
              <w:rPr>
                <w:rFonts w:ascii="Calibri" w:hAnsi="Calibri"/>
                <w:sz w:val="18"/>
                <w:szCs w:val="18"/>
              </w:rPr>
            </w:pPr>
            <w:r w:rsidRPr="005959F4">
              <w:rPr>
                <w:rFonts w:ascii="Calibri" w:hAnsi="Calibri"/>
                <w:sz w:val="18"/>
                <w:szCs w:val="18"/>
              </w:rPr>
              <w:t>Proposed Heating Efficiency</w:t>
            </w:r>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r w:rsidRPr="005959F4">
              <w:rPr>
                <w:rFonts w:ascii="Calibri" w:hAnsi="Calibri"/>
                <w:sz w:val="18"/>
                <w:szCs w:val="18"/>
              </w:rPr>
              <w:t>Cooling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4B6FC177" w:rsidR="00612F8E" w:rsidRPr="005959F4" w:rsidRDefault="00612F8E" w:rsidP="00074E89">
            <w:pPr>
              <w:keepNext/>
              <w:jc w:val="center"/>
              <w:rPr>
                <w:rFonts w:ascii="Calibri" w:hAnsi="Calibri"/>
                <w:sz w:val="18"/>
                <w:szCs w:val="18"/>
              </w:rPr>
            </w:pPr>
            <w:r w:rsidRPr="005959F4">
              <w:rPr>
                <w:rFonts w:ascii="Calibri" w:hAnsi="Calibri"/>
                <w:sz w:val="18"/>
                <w:szCs w:val="18"/>
              </w:rPr>
              <w:t>Proposed Cooling Efficiency</w:t>
            </w:r>
            <w:r w:rsidR="00074E89" w:rsidRPr="005959F4">
              <w:rPr>
                <w:rFonts w:ascii="Calibri" w:hAnsi="Calibri"/>
                <w:sz w:val="18"/>
                <w:szCs w:val="18"/>
              </w:rPr>
              <w:t xml:space="preserve"> </w:t>
            </w:r>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F80625">
        <w:trPr>
          <w:trHeight w:val="250"/>
        </w:trPr>
        <w:tc>
          <w:tcPr>
            <w:tcW w:w="1348"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F80625">
        <w:trPr>
          <w:trHeight w:val="250"/>
        </w:trPr>
        <w:tc>
          <w:tcPr>
            <w:tcW w:w="14396"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08DB32A" w14:textId="0F3F3A92" w:rsidR="00612F8E" w:rsidRPr="005959F4" w:rsidRDefault="00936338" w:rsidP="00803D0B">
            <w:pPr>
              <w:keepNext/>
              <w:numPr>
                <w:ilvl w:val="0"/>
                <w:numId w:val="13"/>
              </w:numPr>
              <w:ind w:left="540" w:hanging="180"/>
              <w:rPr>
                <w:rFonts w:ascii="Calibri" w:hAnsi="Calibri"/>
                <w:sz w:val="18"/>
                <w:szCs w:val="18"/>
              </w:rPr>
            </w:pPr>
            <w:r w:rsidRPr="008F2688">
              <w:rPr>
                <w:rFonts w:ascii="Calibri" w:hAnsi="Calibri"/>
                <w:sz w:val="18"/>
                <w:szCs w:val="18"/>
              </w:rPr>
              <w:t xml:space="preserve">Any gas heating, heat pump, or cooling appliance sold in California will meet the minimum appliance efficiency standard. Models can be checked at </w:t>
            </w:r>
            <w:hyperlink r:id="rId9" w:history="1">
              <w:r w:rsidRPr="008F2688">
                <w:rPr>
                  <w:rStyle w:val="Hyperlink"/>
                  <w:rFonts w:ascii="Calibri" w:hAnsi="Calibri"/>
                  <w:sz w:val="18"/>
                  <w:szCs w:val="18"/>
                </w:rPr>
                <w:t>https://cacertappliances.energy.ca.gov/</w:t>
              </w:r>
            </w:hyperlink>
            <w:r w:rsidRPr="008F2688">
              <w:rPr>
                <w:rFonts w:ascii="Calibri" w:hAnsi="Calibri"/>
                <w:sz w:val="18"/>
                <w:szCs w:val="18"/>
              </w:rPr>
              <w:t>.</w:t>
            </w:r>
          </w:p>
          <w:p w14:paraId="3FA30FA6" w14:textId="49335BB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If ducted equipment, the duct location must be inside conditioned space if the project is in climate zone 4 or 8-16 and Table F, column 01 is set to Option C.</w:t>
            </w:r>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14395" w:type="dxa"/>
        <w:tblLook w:val="04A0" w:firstRow="1" w:lastRow="0" w:firstColumn="1" w:lastColumn="0" w:noHBand="0" w:noVBand="1"/>
      </w:tblPr>
      <w:tblGrid>
        <w:gridCol w:w="1741"/>
        <w:gridCol w:w="1764"/>
        <w:gridCol w:w="1710"/>
        <w:gridCol w:w="1620"/>
        <w:gridCol w:w="1800"/>
        <w:gridCol w:w="1890"/>
        <w:gridCol w:w="1710"/>
        <w:gridCol w:w="2160"/>
      </w:tblGrid>
      <w:tr w:rsidR="0095485E" w:rsidRPr="005959F4" w14:paraId="53B8DB3D" w14:textId="77777777" w:rsidTr="0024568D">
        <w:tc>
          <w:tcPr>
            <w:tcW w:w="14395" w:type="dxa"/>
            <w:gridSpan w:val="8"/>
          </w:tcPr>
          <w:p w14:paraId="19FE8173" w14:textId="4F91B34D" w:rsidR="0095485E" w:rsidRPr="005959F4" w:rsidRDefault="0095485E" w:rsidP="0095485E">
            <w:pPr>
              <w:rPr>
                <w:rFonts w:asciiTheme="minorHAnsi" w:hAnsiTheme="minorHAnsi"/>
                <w:sz w:val="18"/>
                <w:szCs w:val="18"/>
              </w:rPr>
            </w:pPr>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p>
        </w:tc>
      </w:tr>
      <w:tr w:rsidR="00AA4E02" w:rsidRPr="005959F4" w14:paraId="7380EDBA" w14:textId="77777777" w:rsidTr="0024568D">
        <w:tc>
          <w:tcPr>
            <w:tcW w:w="1741"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764"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62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0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89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71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160"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24568D">
        <w:tc>
          <w:tcPr>
            <w:tcW w:w="8635" w:type="dxa"/>
            <w:gridSpan w:val="5"/>
            <w:vAlign w:val="bottom"/>
          </w:tcPr>
          <w:p w14:paraId="08545902" w14:textId="28517A71" w:rsidR="00AA4E02" w:rsidRPr="0095485E" w:rsidRDefault="00AA4E02" w:rsidP="00A50A51">
            <w:pPr>
              <w:jc w:val="center"/>
              <w:rPr>
                <w:rFonts w:asciiTheme="minorHAnsi" w:hAnsiTheme="minorHAnsi"/>
                <w:b/>
                <w:sz w:val="18"/>
              </w:rPr>
            </w:pPr>
            <w:r w:rsidRPr="0095485E">
              <w:rPr>
                <w:rFonts w:asciiTheme="minorHAnsi" w:hAnsiTheme="minorHAnsi"/>
                <w:b/>
                <w:sz w:val="18"/>
              </w:rPr>
              <w:t>Proposed</w:t>
            </w:r>
          </w:p>
        </w:tc>
        <w:tc>
          <w:tcPr>
            <w:tcW w:w="3600" w:type="dxa"/>
            <w:gridSpan w:val="2"/>
            <w:vAlign w:val="bottom"/>
          </w:tcPr>
          <w:p w14:paraId="72E9B501" w14:textId="77777777" w:rsidR="00AA4E02" w:rsidRPr="0095485E" w:rsidRDefault="00AA4E02" w:rsidP="0095485E">
            <w:pPr>
              <w:jc w:val="center"/>
              <w:rPr>
                <w:rFonts w:asciiTheme="minorHAnsi" w:hAnsiTheme="minorHAnsi"/>
                <w:b/>
                <w:sz w:val="18"/>
              </w:rPr>
            </w:pPr>
            <w:r w:rsidRPr="0095485E">
              <w:rPr>
                <w:rFonts w:asciiTheme="minorHAnsi" w:hAnsiTheme="minorHAnsi"/>
                <w:b/>
                <w:sz w:val="18"/>
              </w:rPr>
              <w:t>Required</w:t>
            </w:r>
          </w:p>
        </w:tc>
        <w:tc>
          <w:tcPr>
            <w:tcW w:w="2160"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24568D">
        <w:tc>
          <w:tcPr>
            <w:tcW w:w="1741" w:type="dxa"/>
            <w:vAlign w:val="bottom"/>
          </w:tcPr>
          <w:p w14:paraId="39A0E0C5" w14:textId="699A8969" w:rsidR="00AA4E02" w:rsidRPr="0095485E" w:rsidRDefault="00AA4E02" w:rsidP="00597179">
            <w:pPr>
              <w:jc w:val="center"/>
              <w:rPr>
                <w:rFonts w:asciiTheme="minorHAnsi" w:hAnsiTheme="minorHAnsi"/>
                <w:sz w:val="18"/>
              </w:rPr>
            </w:pPr>
            <w:r w:rsidRPr="005959F4">
              <w:rPr>
                <w:rFonts w:ascii="Calibri" w:hAnsi="Calibri"/>
                <w:sz w:val="18"/>
                <w:szCs w:val="18"/>
              </w:rPr>
              <w:t xml:space="preserve">Air Flow Rate (in CFM) for Certified Whole House Fan </w:t>
            </w:r>
          </w:p>
        </w:tc>
        <w:tc>
          <w:tcPr>
            <w:tcW w:w="1764" w:type="dxa"/>
            <w:vAlign w:val="bottom"/>
          </w:tcPr>
          <w:p w14:paraId="6BDBBF2E" w14:textId="7FEFE2DA" w:rsidR="00AA4E02" w:rsidRPr="0095485E" w:rsidRDefault="00AA4E02" w:rsidP="0095485E">
            <w:pPr>
              <w:jc w:val="center"/>
              <w:rPr>
                <w:rFonts w:asciiTheme="minorHAnsi" w:hAnsiTheme="minorHAnsi"/>
                <w:sz w:val="18"/>
              </w:rPr>
            </w:pPr>
            <w:r w:rsidRPr="005959F4">
              <w:rPr>
                <w:rFonts w:ascii="Calibri" w:hAnsi="Calibri"/>
                <w:sz w:val="18"/>
                <w:szCs w:val="18"/>
              </w:rPr>
              <w:t>Number of Fans</w:t>
            </w:r>
          </w:p>
        </w:tc>
        <w:tc>
          <w:tcPr>
            <w:tcW w:w="1710" w:type="dxa"/>
            <w:vAlign w:val="bottom"/>
          </w:tcPr>
          <w:p w14:paraId="403EDD87" w14:textId="45755927" w:rsidR="00AA4E02" w:rsidRPr="0095485E" w:rsidRDefault="00AA4E02" w:rsidP="00866842">
            <w:pPr>
              <w:jc w:val="center"/>
              <w:rPr>
                <w:rFonts w:asciiTheme="minorHAnsi" w:hAnsiTheme="minorHAnsi"/>
                <w:sz w:val="18"/>
              </w:rPr>
            </w:pPr>
            <w:r w:rsidRPr="005959F4">
              <w:rPr>
                <w:rFonts w:ascii="Calibri" w:hAnsi="Calibri"/>
                <w:sz w:val="18"/>
                <w:szCs w:val="18"/>
              </w:rPr>
              <w:t xml:space="preserve">Total CFM </w:t>
            </w:r>
          </w:p>
        </w:tc>
        <w:tc>
          <w:tcPr>
            <w:tcW w:w="1620" w:type="dxa"/>
            <w:vAlign w:val="bottom"/>
          </w:tcPr>
          <w:p w14:paraId="68422AD7" w14:textId="2AEAF317" w:rsidR="00AA4E02" w:rsidRPr="0095485E" w:rsidRDefault="00AA4E02" w:rsidP="0095485E">
            <w:pPr>
              <w:jc w:val="center"/>
              <w:rPr>
                <w:rFonts w:asciiTheme="minorHAnsi" w:hAnsiTheme="minorHAnsi"/>
                <w:sz w:val="18"/>
              </w:rPr>
            </w:pPr>
            <w:r>
              <w:rPr>
                <w:rFonts w:asciiTheme="minorHAnsi" w:hAnsiTheme="minorHAnsi"/>
                <w:sz w:val="18"/>
              </w:rPr>
              <w:t>Directly Vented to Outside</w:t>
            </w:r>
          </w:p>
        </w:tc>
        <w:tc>
          <w:tcPr>
            <w:tcW w:w="1800" w:type="dxa"/>
            <w:vAlign w:val="bottom"/>
          </w:tcPr>
          <w:p w14:paraId="4D725FEF" w14:textId="56062008" w:rsidR="00AA4E02" w:rsidRPr="0095485E" w:rsidRDefault="00AA4E02" w:rsidP="00866842">
            <w:pPr>
              <w:jc w:val="center"/>
              <w:rPr>
                <w:rFonts w:asciiTheme="minorHAnsi" w:hAnsiTheme="minorHAnsi"/>
                <w:sz w:val="18"/>
              </w:rPr>
            </w:pPr>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p>
        </w:tc>
        <w:tc>
          <w:tcPr>
            <w:tcW w:w="1890" w:type="dxa"/>
            <w:vAlign w:val="bottom"/>
          </w:tcPr>
          <w:p w14:paraId="37D727E5" w14:textId="6ADDE6AE" w:rsidR="00AA4E02" w:rsidRPr="0095485E" w:rsidRDefault="00AA4E02" w:rsidP="0095485E">
            <w:pPr>
              <w:jc w:val="center"/>
              <w:rPr>
                <w:rFonts w:asciiTheme="minorHAnsi" w:hAnsiTheme="minorHAnsi"/>
                <w:sz w:val="18"/>
              </w:rPr>
            </w:pPr>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p>
        </w:tc>
        <w:tc>
          <w:tcPr>
            <w:tcW w:w="1710" w:type="dxa"/>
            <w:vAlign w:val="bottom"/>
          </w:tcPr>
          <w:p w14:paraId="65EE0C67" w14:textId="77777777" w:rsidR="00AA4E02" w:rsidRPr="0095485E" w:rsidRDefault="00AA4E02" w:rsidP="0095485E">
            <w:pPr>
              <w:jc w:val="center"/>
              <w:rPr>
                <w:rFonts w:asciiTheme="minorHAnsi" w:hAnsiTheme="minorHAnsi"/>
                <w:sz w:val="18"/>
              </w:rPr>
            </w:pPr>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p>
        </w:tc>
        <w:tc>
          <w:tcPr>
            <w:tcW w:w="2160" w:type="dxa"/>
            <w:vAlign w:val="bottom"/>
          </w:tcPr>
          <w:p w14:paraId="43260FC5" w14:textId="4B4805A1" w:rsidR="00AA4E02" w:rsidRPr="00207197" w:rsidRDefault="00AA4E02" w:rsidP="0095485E">
            <w:pPr>
              <w:jc w:val="center"/>
              <w:rPr>
                <w:rFonts w:asciiTheme="minorHAnsi" w:hAnsiTheme="minorHAnsi"/>
                <w:sz w:val="18"/>
              </w:rPr>
            </w:pPr>
            <w:r w:rsidRPr="00207197">
              <w:rPr>
                <w:rFonts w:asciiTheme="minorHAnsi" w:hAnsiTheme="minorHAnsi"/>
                <w:sz w:val="18"/>
              </w:rPr>
              <w:t>Location/Comments</w:t>
            </w:r>
          </w:p>
        </w:tc>
      </w:tr>
      <w:tr w:rsidR="00AA4E02" w:rsidRPr="005959F4" w14:paraId="62061722" w14:textId="77777777" w:rsidTr="0024568D">
        <w:tc>
          <w:tcPr>
            <w:tcW w:w="1741" w:type="dxa"/>
            <w:vAlign w:val="bottom"/>
          </w:tcPr>
          <w:p w14:paraId="336764CB" w14:textId="77777777" w:rsidR="00AA4E02" w:rsidRPr="0095485E" w:rsidRDefault="00AA4E02" w:rsidP="0095485E">
            <w:pPr>
              <w:jc w:val="center"/>
              <w:rPr>
                <w:rFonts w:asciiTheme="minorHAnsi" w:hAnsiTheme="minorHAnsi"/>
                <w:sz w:val="18"/>
              </w:rPr>
            </w:pPr>
          </w:p>
        </w:tc>
        <w:tc>
          <w:tcPr>
            <w:tcW w:w="1764"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620" w:type="dxa"/>
            <w:vAlign w:val="bottom"/>
          </w:tcPr>
          <w:p w14:paraId="31E18F43" w14:textId="747827F1" w:rsidR="00AA4E02" w:rsidRPr="0095485E" w:rsidRDefault="00AA4E02" w:rsidP="0095485E">
            <w:pPr>
              <w:jc w:val="center"/>
              <w:rPr>
                <w:rFonts w:asciiTheme="minorHAnsi" w:hAnsiTheme="minorHAnsi"/>
                <w:sz w:val="18"/>
              </w:rPr>
            </w:pPr>
          </w:p>
        </w:tc>
        <w:tc>
          <w:tcPr>
            <w:tcW w:w="1800" w:type="dxa"/>
            <w:vAlign w:val="bottom"/>
          </w:tcPr>
          <w:p w14:paraId="3541CB91" w14:textId="77777777" w:rsidR="00AA4E02" w:rsidRPr="0095485E" w:rsidRDefault="00AA4E02" w:rsidP="0095485E">
            <w:pPr>
              <w:jc w:val="center"/>
              <w:rPr>
                <w:rFonts w:asciiTheme="minorHAnsi" w:hAnsiTheme="minorHAnsi"/>
                <w:sz w:val="18"/>
              </w:rPr>
            </w:pPr>
          </w:p>
        </w:tc>
        <w:tc>
          <w:tcPr>
            <w:tcW w:w="1890" w:type="dxa"/>
            <w:vAlign w:val="bottom"/>
          </w:tcPr>
          <w:p w14:paraId="382B456E" w14:textId="77777777" w:rsidR="00AA4E02" w:rsidRPr="0095485E" w:rsidRDefault="00AA4E02" w:rsidP="0095485E">
            <w:pPr>
              <w:jc w:val="center"/>
              <w:rPr>
                <w:rFonts w:asciiTheme="minorHAnsi" w:hAnsiTheme="minorHAnsi"/>
                <w:sz w:val="18"/>
              </w:rPr>
            </w:pPr>
          </w:p>
        </w:tc>
        <w:tc>
          <w:tcPr>
            <w:tcW w:w="1710" w:type="dxa"/>
            <w:vAlign w:val="bottom"/>
          </w:tcPr>
          <w:p w14:paraId="0AEBFC12" w14:textId="77777777" w:rsidR="00AA4E02" w:rsidRPr="0095485E" w:rsidRDefault="00AA4E02" w:rsidP="0095485E">
            <w:pPr>
              <w:jc w:val="center"/>
              <w:rPr>
                <w:rFonts w:asciiTheme="minorHAnsi" w:hAnsiTheme="minorHAnsi"/>
                <w:sz w:val="18"/>
              </w:rPr>
            </w:pPr>
          </w:p>
        </w:tc>
        <w:tc>
          <w:tcPr>
            <w:tcW w:w="2160"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24568D">
        <w:tc>
          <w:tcPr>
            <w:tcW w:w="1741" w:type="dxa"/>
            <w:vAlign w:val="bottom"/>
          </w:tcPr>
          <w:p w14:paraId="22B34669" w14:textId="77777777" w:rsidR="00AA4E02" w:rsidRPr="0095485E" w:rsidRDefault="00AA4E02" w:rsidP="0095485E">
            <w:pPr>
              <w:jc w:val="center"/>
              <w:rPr>
                <w:rFonts w:asciiTheme="minorHAnsi" w:hAnsiTheme="minorHAnsi"/>
                <w:sz w:val="18"/>
              </w:rPr>
            </w:pPr>
          </w:p>
        </w:tc>
        <w:tc>
          <w:tcPr>
            <w:tcW w:w="1764"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620" w:type="dxa"/>
            <w:vAlign w:val="bottom"/>
          </w:tcPr>
          <w:p w14:paraId="01854160" w14:textId="0CBC064C" w:rsidR="00AA4E02" w:rsidRPr="0095485E" w:rsidRDefault="00AA4E02" w:rsidP="0095485E">
            <w:pPr>
              <w:jc w:val="center"/>
              <w:rPr>
                <w:rFonts w:asciiTheme="minorHAnsi" w:hAnsiTheme="minorHAnsi"/>
                <w:sz w:val="18"/>
              </w:rPr>
            </w:pPr>
          </w:p>
        </w:tc>
        <w:tc>
          <w:tcPr>
            <w:tcW w:w="1800" w:type="dxa"/>
            <w:vAlign w:val="bottom"/>
          </w:tcPr>
          <w:p w14:paraId="7029B8AB" w14:textId="77777777" w:rsidR="00AA4E02" w:rsidRPr="0095485E" w:rsidRDefault="00AA4E02" w:rsidP="0095485E">
            <w:pPr>
              <w:jc w:val="center"/>
              <w:rPr>
                <w:rFonts w:asciiTheme="minorHAnsi" w:hAnsiTheme="minorHAnsi"/>
                <w:sz w:val="18"/>
              </w:rPr>
            </w:pPr>
          </w:p>
        </w:tc>
        <w:tc>
          <w:tcPr>
            <w:tcW w:w="1890" w:type="dxa"/>
            <w:vAlign w:val="bottom"/>
          </w:tcPr>
          <w:p w14:paraId="1D379AA4" w14:textId="77777777" w:rsidR="00AA4E02" w:rsidRPr="0095485E" w:rsidRDefault="00AA4E02" w:rsidP="0095485E">
            <w:pPr>
              <w:jc w:val="center"/>
              <w:rPr>
                <w:rFonts w:asciiTheme="minorHAnsi" w:hAnsiTheme="minorHAnsi"/>
                <w:sz w:val="18"/>
              </w:rPr>
            </w:pPr>
          </w:p>
        </w:tc>
        <w:tc>
          <w:tcPr>
            <w:tcW w:w="1710" w:type="dxa"/>
            <w:vAlign w:val="bottom"/>
          </w:tcPr>
          <w:p w14:paraId="44C4F9AD" w14:textId="77777777" w:rsidR="00AA4E02" w:rsidRPr="0095485E" w:rsidRDefault="00AA4E02" w:rsidP="0095485E">
            <w:pPr>
              <w:jc w:val="center"/>
              <w:rPr>
                <w:rFonts w:asciiTheme="minorHAnsi" w:hAnsiTheme="minorHAnsi"/>
                <w:sz w:val="18"/>
              </w:rPr>
            </w:pPr>
          </w:p>
        </w:tc>
        <w:tc>
          <w:tcPr>
            <w:tcW w:w="2160" w:type="dxa"/>
            <w:vAlign w:val="bottom"/>
          </w:tcPr>
          <w:p w14:paraId="57A93A63" w14:textId="2CF81832" w:rsidR="00AA4E02" w:rsidRPr="0095485E" w:rsidRDefault="00AA4E02" w:rsidP="0095485E">
            <w:pPr>
              <w:jc w:val="center"/>
              <w:rPr>
                <w:rFonts w:asciiTheme="minorHAnsi" w:hAnsiTheme="minorHAnsi"/>
                <w:sz w:val="18"/>
              </w:rPr>
            </w:pPr>
          </w:p>
        </w:tc>
      </w:tr>
    </w:tbl>
    <w:p w14:paraId="23EFDCB8" w14:textId="502017A3" w:rsidR="00FD3B9D" w:rsidRDefault="00FD3B9D"/>
    <w:p w14:paraId="7A37B083" w14:textId="73D56F1F" w:rsidR="00F80625" w:rsidRDefault="00F80625"/>
    <w:p w14:paraId="5E14EBBA" w14:textId="4F0BA7E2" w:rsidR="00F80625" w:rsidRDefault="00F80625"/>
    <w:p w14:paraId="0D345B4D" w14:textId="77777777" w:rsidR="00F80625" w:rsidRDefault="00F80625"/>
    <w:tbl>
      <w:tblPr>
        <w:tblStyle w:val="TableGrid"/>
        <w:tblW w:w="0" w:type="auto"/>
        <w:jc w:val="right"/>
        <w:tblLook w:val="04A0" w:firstRow="1" w:lastRow="0" w:firstColumn="1" w:lastColumn="0" w:noHBand="0" w:noVBand="1"/>
      </w:tblPr>
      <w:tblGrid>
        <w:gridCol w:w="1019"/>
        <w:gridCol w:w="1013"/>
        <w:gridCol w:w="1137"/>
        <w:gridCol w:w="927"/>
        <w:gridCol w:w="996"/>
        <w:gridCol w:w="1008"/>
        <w:gridCol w:w="1012"/>
        <w:gridCol w:w="986"/>
        <w:gridCol w:w="1039"/>
        <w:gridCol w:w="1011"/>
        <w:gridCol w:w="1030"/>
        <w:gridCol w:w="1034"/>
        <w:gridCol w:w="1043"/>
        <w:gridCol w:w="1084"/>
      </w:tblGrid>
      <w:tr w:rsidR="00FD3B9D" w:rsidRPr="004A470C" w14:paraId="3B7A93B5" w14:textId="77777777" w:rsidTr="0024568D">
        <w:trPr>
          <w:trHeight w:val="440"/>
          <w:jc w:val="right"/>
        </w:trPr>
        <w:tc>
          <w:tcPr>
            <w:tcW w:w="14305" w:type="dxa"/>
            <w:gridSpan w:val="14"/>
          </w:tcPr>
          <w:p w14:paraId="5AD86A78" w14:textId="77777777" w:rsidR="00FD3B9D" w:rsidRPr="004A470C" w:rsidRDefault="00FD3B9D" w:rsidP="00FD3B9D">
            <w:pPr>
              <w:keepNext/>
              <w:rPr>
                <w:rFonts w:ascii="Calibri" w:eastAsia="Calibri" w:hAnsi="Calibri"/>
                <w:b/>
                <w:szCs w:val="22"/>
              </w:rPr>
            </w:pPr>
            <w:r w:rsidRPr="00B013A1">
              <w:rPr>
                <w:rFonts w:ascii="Calibri" w:eastAsia="Calibri" w:hAnsi="Calibri"/>
                <w:b/>
                <w:sz w:val="18"/>
                <w:szCs w:val="22"/>
              </w:rPr>
              <w:t xml:space="preserve">M. Water Heating Systems </w:t>
            </w:r>
            <w:r w:rsidRPr="00B013A1">
              <w:rPr>
                <w:rFonts w:ascii="Calibri" w:eastAsia="Calibri" w:hAnsi="Calibri"/>
                <w:sz w:val="18"/>
                <w:szCs w:val="22"/>
              </w:rPr>
              <w:t>(Section 150.1(c)8)</w:t>
            </w:r>
          </w:p>
          <w:p w14:paraId="3B79673E" w14:textId="77777777" w:rsidR="00FD3B9D" w:rsidRPr="004A470C" w:rsidRDefault="00FD3B9D" w:rsidP="00FD3B9D">
            <w:pPr>
              <w:rPr>
                <w:rFonts w:ascii="Calibri" w:hAnsi="Calibri"/>
              </w:rPr>
            </w:pPr>
            <w:r w:rsidRPr="004A470C">
              <w:rPr>
                <w:rFonts w:ascii="Calibri" w:eastAsia="Calibri" w:hAnsi="Calibri"/>
                <w:sz w:val="18"/>
              </w:rPr>
              <w:t>List water heaters and boilers for both domestic hot water (DHW) heaters and hydronic space heating.</w:t>
            </w:r>
          </w:p>
        </w:tc>
      </w:tr>
      <w:tr w:rsidR="00FD3B9D" w:rsidRPr="004A470C" w14:paraId="7F097A7C" w14:textId="77777777" w:rsidTr="0024568D">
        <w:trPr>
          <w:trHeight w:val="225"/>
          <w:jc w:val="right"/>
        </w:trPr>
        <w:tc>
          <w:tcPr>
            <w:tcW w:w="1019" w:type="dxa"/>
            <w:vAlign w:val="center"/>
          </w:tcPr>
          <w:p w14:paraId="68816CF4" w14:textId="77777777" w:rsidR="00FD3B9D" w:rsidRPr="004A470C" w:rsidRDefault="00FD3B9D" w:rsidP="00FD3B9D">
            <w:pPr>
              <w:jc w:val="center"/>
              <w:rPr>
                <w:rFonts w:ascii="Calibri" w:hAnsi="Calibri"/>
                <w:sz w:val="18"/>
              </w:rPr>
            </w:pPr>
            <w:r w:rsidRPr="004A470C">
              <w:rPr>
                <w:rFonts w:ascii="Calibri" w:hAnsi="Calibri"/>
                <w:sz w:val="18"/>
              </w:rPr>
              <w:t>01</w:t>
            </w:r>
          </w:p>
        </w:tc>
        <w:tc>
          <w:tcPr>
            <w:tcW w:w="1013" w:type="dxa"/>
          </w:tcPr>
          <w:p w14:paraId="483DC38D" w14:textId="77777777" w:rsidR="00FD3B9D" w:rsidRPr="004A470C" w:rsidRDefault="00FD3B9D" w:rsidP="00FD3B9D">
            <w:pPr>
              <w:jc w:val="center"/>
              <w:rPr>
                <w:rFonts w:ascii="Calibri" w:hAnsi="Calibri"/>
                <w:sz w:val="18"/>
              </w:rPr>
            </w:pPr>
            <w:r w:rsidRPr="004A470C">
              <w:rPr>
                <w:rFonts w:ascii="Calibri" w:hAnsi="Calibri"/>
                <w:sz w:val="18"/>
              </w:rPr>
              <w:t>02</w:t>
            </w:r>
          </w:p>
        </w:tc>
        <w:tc>
          <w:tcPr>
            <w:tcW w:w="1137" w:type="dxa"/>
            <w:vAlign w:val="center"/>
          </w:tcPr>
          <w:p w14:paraId="0483DC2E" w14:textId="77777777" w:rsidR="00FD3B9D" w:rsidRPr="004A470C" w:rsidRDefault="00FD3B9D" w:rsidP="00FD3B9D">
            <w:pPr>
              <w:jc w:val="center"/>
              <w:rPr>
                <w:rFonts w:ascii="Calibri" w:hAnsi="Calibri"/>
                <w:sz w:val="18"/>
              </w:rPr>
            </w:pPr>
            <w:r w:rsidRPr="004A470C">
              <w:rPr>
                <w:rFonts w:ascii="Calibri" w:hAnsi="Calibri"/>
                <w:sz w:val="18"/>
              </w:rPr>
              <w:t>03</w:t>
            </w:r>
          </w:p>
        </w:tc>
        <w:tc>
          <w:tcPr>
            <w:tcW w:w="927" w:type="dxa"/>
          </w:tcPr>
          <w:p w14:paraId="51A29006" w14:textId="77777777" w:rsidR="00FD3B9D" w:rsidRPr="004A470C" w:rsidRDefault="00FD3B9D" w:rsidP="00FD3B9D">
            <w:pPr>
              <w:jc w:val="center"/>
              <w:rPr>
                <w:rFonts w:ascii="Calibri" w:hAnsi="Calibri"/>
                <w:sz w:val="18"/>
              </w:rPr>
            </w:pPr>
            <w:r w:rsidRPr="004A470C">
              <w:rPr>
                <w:rFonts w:ascii="Calibri" w:hAnsi="Calibri"/>
                <w:sz w:val="18"/>
              </w:rPr>
              <w:t>04</w:t>
            </w:r>
          </w:p>
        </w:tc>
        <w:tc>
          <w:tcPr>
            <w:tcW w:w="996" w:type="dxa"/>
          </w:tcPr>
          <w:p w14:paraId="647C22AD" w14:textId="77777777" w:rsidR="00FD3B9D" w:rsidRPr="004A470C" w:rsidDel="007B15E5" w:rsidRDefault="00FD3B9D" w:rsidP="00FD3B9D">
            <w:pPr>
              <w:jc w:val="center"/>
              <w:rPr>
                <w:rFonts w:ascii="Calibri" w:hAnsi="Calibri"/>
                <w:sz w:val="18"/>
              </w:rPr>
            </w:pPr>
            <w:r w:rsidRPr="004A470C">
              <w:rPr>
                <w:rFonts w:ascii="Calibri" w:hAnsi="Calibri"/>
                <w:sz w:val="18"/>
              </w:rPr>
              <w:t>05</w:t>
            </w:r>
          </w:p>
        </w:tc>
        <w:tc>
          <w:tcPr>
            <w:tcW w:w="1008" w:type="dxa"/>
            <w:vAlign w:val="center"/>
          </w:tcPr>
          <w:p w14:paraId="094B214A" w14:textId="77777777" w:rsidR="00FD3B9D" w:rsidRPr="004A470C" w:rsidRDefault="00FD3B9D" w:rsidP="00FD3B9D">
            <w:pPr>
              <w:jc w:val="center"/>
              <w:rPr>
                <w:rFonts w:ascii="Calibri" w:hAnsi="Calibri"/>
                <w:sz w:val="18"/>
              </w:rPr>
            </w:pPr>
            <w:r w:rsidRPr="004A470C">
              <w:rPr>
                <w:rFonts w:ascii="Calibri" w:hAnsi="Calibri"/>
                <w:sz w:val="18"/>
              </w:rPr>
              <w:t>06</w:t>
            </w:r>
          </w:p>
        </w:tc>
        <w:tc>
          <w:tcPr>
            <w:tcW w:w="1012" w:type="dxa"/>
            <w:vAlign w:val="center"/>
          </w:tcPr>
          <w:p w14:paraId="2248D094" w14:textId="77777777" w:rsidR="00FD3B9D" w:rsidRPr="004A470C" w:rsidRDefault="00FD3B9D" w:rsidP="00FD3B9D">
            <w:pPr>
              <w:jc w:val="center"/>
              <w:rPr>
                <w:rFonts w:ascii="Calibri" w:hAnsi="Calibri"/>
                <w:sz w:val="18"/>
              </w:rPr>
            </w:pPr>
            <w:r w:rsidRPr="004A470C">
              <w:rPr>
                <w:rFonts w:ascii="Calibri" w:hAnsi="Calibri"/>
                <w:sz w:val="18"/>
              </w:rPr>
              <w:t>07</w:t>
            </w:r>
          </w:p>
        </w:tc>
        <w:tc>
          <w:tcPr>
            <w:tcW w:w="986" w:type="dxa"/>
            <w:vAlign w:val="center"/>
          </w:tcPr>
          <w:p w14:paraId="5E76762F" w14:textId="77777777" w:rsidR="00FD3B9D" w:rsidRPr="004A470C" w:rsidRDefault="00FD3B9D" w:rsidP="00FD3B9D">
            <w:pPr>
              <w:jc w:val="center"/>
              <w:rPr>
                <w:rFonts w:ascii="Calibri" w:hAnsi="Calibri"/>
                <w:sz w:val="18"/>
              </w:rPr>
            </w:pPr>
            <w:r w:rsidRPr="004A470C">
              <w:rPr>
                <w:rFonts w:ascii="Calibri" w:hAnsi="Calibri"/>
                <w:sz w:val="18"/>
              </w:rPr>
              <w:t>08</w:t>
            </w:r>
          </w:p>
        </w:tc>
        <w:tc>
          <w:tcPr>
            <w:tcW w:w="1039" w:type="dxa"/>
            <w:vAlign w:val="center"/>
          </w:tcPr>
          <w:p w14:paraId="01A0E0AA" w14:textId="77777777" w:rsidR="00FD3B9D" w:rsidRPr="004A470C" w:rsidRDefault="00FD3B9D" w:rsidP="00FD3B9D">
            <w:pPr>
              <w:jc w:val="center"/>
              <w:rPr>
                <w:rFonts w:ascii="Calibri" w:hAnsi="Calibri"/>
                <w:sz w:val="18"/>
              </w:rPr>
            </w:pPr>
            <w:r w:rsidRPr="004A470C">
              <w:rPr>
                <w:rFonts w:ascii="Calibri" w:hAnsi="Calibri"/>
                <w:sz w:val="18"/>
              </w:rPr>
              <w:t>09</w:t>
            </w:r>
          </w:p>
        </w:tc>
        <w:tc>
          <w:tcPr>
            <w:tcW w:w="1011" w:type="dxa"/>
            <w:vAlign w:val="center"/>
          </w:tcPr>
          <w:p w14:paraId="13D78957" w14:textId="77777777" w:rsidR="00FD3B9D" w:rsidRPr="004A470C" w:rsidRDefault="00FD3B9D" w:rsidP="00FD3B9D">
            <w:pPr>
              <w:jc w:val="center"/>
              <w:rPr>
                <w:rFonts w:ascii="Calibri" w:hAnsi="Calibri"/>
                <w:sz w:val="18"/>
              </w:rPr>
            </w:pPr>
            <w:r w:rsidRPr="004A470C">
              <w:rPr>
                <w:rFonts w:ascii="Calibri" w:hAnsi="Calibri"/>
                <w:sz w:val="18"/>
              </w:rPr>
              <w:t>10</w:t>
            </w:r>
          </w:p>
        </w:tc>
        <w:tc>
          <w:tcPr>
            <w:tcW w:w="1030" w:type="dxa"/>
          </w:tcPr>
          <w:p w14:paraId="4EBC8F32" w14:textId="77777777" w:rsidR="00FD3B9D" w:rsidRPr="004A470C" w:rsidRDefault="00FD3B9D" w:rsidP="00FD3B9D">
            <w:pPr>
              <w:jc w:val="center"/>
              <w:rPr>
                <w:rFonts w:ascii="Calibri" w:hAnsi="Calibri"/>
                <w:sz w:val="18"/>
              </w:rPr>
            </w:pPr>
            <w:r w:rsidRPr="004A470C">
              <w:rPr>
                <w:rFonts w:ascii="Calibri" w:hAnsi="Calibri"/>
                <w:sz w:val="18"/>
              </w:rPr>
              <w:t>11</w:t>
            </w:r>
          </w:p>
        </w:tc>
        <w:tc>
          <w:tcPr>
            <w:tcW w:w="1034" w:type="dxa"/>
            <w:vAlign w:val="center"/>
          </w:tcPr>
          <w:p w14:paraId="32CE462C" w14:textId="77777777" w:rsidR="00FD3B9D" w:rsidRPr="004A470C" w:rsidRDefault="00FD3B9D" w:rsidP="00FD3B9D">
            <w:pPr>
              <w:jc w:val="center"/>
              <w:rPr>
                <w:rFonts w:ascii="Calibri" w:hAnsi="Calibri"/>
                <w:sz w:val="18"/>
              </w:rPr>
            </w:pPr>
            <w:r w:rsidRPr="004A470C">
              <w:rPr>
                <w:rFonts w:ascii="Calibri" w:hAnsi="Calibri"/>
                <w:sz w:val="18"/>
              </w:rPr>
              <w:t>12</w:t>
            </w:r>
          </w:p>
        </w:tc>
        <w:tc>
          <w:tcPr>
            <w:tcW w:w="1043" w:type="dxa"/>
            <w:vAlign w:val="center"/>
          </w:tcPr>
          <w:p w14:paraId="2E66CF6A" w14:textId="77777777" w:rsidR="00FD3B9D" w:rsidRPr="004A470C" w:rsidRDefault="00FD3B9D" w:rsidP="00FD3B9D">
            <w:pPr>
              <w:jc w:val="center"/>
              <w:rPr>
                <w:rFonts w:ascii="Calibri" w:hAnsi="Calibri"/>
                <w:sz w:val="18"/>
              </w:rPr>
            </w:pPr>
            <w:r w:rsidRPr="004A470C">
              <w:rPr>
                <w:rFonts w:ascii="Calibri" w:hAnsi="Calibri"/>
                <w:sz w:val="18"/>
              </w:rPr>
              <w:t>13</w:t>
            </w:r>
          </w:p>
        </w:tc>
        <w:tc>
          <w:tcPr>
            <w:tcW w:w="1050" w:type="dxa"/>
            <w:vAlign w:val="center"/>
          </w:tcPr>
          <w:p w14:paraId="392FEFA6" w14:textId="77777777" w:rsidR="00FD3B9D" w:rsidRPr="004A470C" w:rsidRDefault="00FD3B9D" w:rsidP="00FD3B9D">
            <w:pPr>
              <w:jc w:val="center"/>
              <w:rPr>
                <w:rFonts w:ascii="Calibri" w:hAnsi="Calibri"/>
                <w:sz w:val="18"/>
              </w:rPr>
            </w:pPr>
            <w:r w:rsidRPr="004A470C">
              <w:rPr>
                <w:rFonts w:ascii="Calibri" w:hAnsi="Calibri"/>
                <w:sz w:val="18"/>
              </w:rPr>
              <w:t>14</w:t>
            </w:r>
          </w:p>
        </w:tc>
      </w:tr>
      <w:tr w:rsidR="00FD3B9D" w:rsidRPr="004A470C" w14:paraId="71A85EF4" w14:textId="77777777" w:rsidTr="0024568D">
        <w:trPr>
          <w:trHeight w:val="873"/>
          <w:jc w:val="right"/>
        </w:trPr>
        <w:tc>
          <w:tcPr>
            <w:tcW w:w="1019" w:type="dxa"/>
            <w:vAlign w:val="bottom"/>
          </w:tcPr>
          <w:p w14:paraId="29ACD651"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ID or Name</w:t>
            </w:r>
          </w:p>
        </w:tc>
        <w:tc>
          <w:tcPr>
            <w:tcW w:w="1013" w:type="dxa"/>
            <w:vAlign w:val="bottom"/>
          </w:tcPr>
          <w:p w14:paraId="66A6B139"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Heating System Type</w:t>
            </w:r>
          </w:p>
        </w:tc>
        <w:tc>
          <w:tcPr>
            <w:tcW w:w="1137" w:type="dxa"/>
            <w:vAlign w:val="bottom"/>
          </w:tcPr>
          <w:p w14:paraId="23E9C2B5" w14:textId="77777777" w:rsidR="00FD3B9D" w:rsidRPr="004A470C" w:rsidRDefault="00FD3B9D" w:rsidP="00FD3B9D">
            <w:pPr>
              <w:jc w:val="center"/>
              <w:rPr>
                <w:rFonts w:ascii="Calibri" w:hAnsi="Calibri"/>
                <w:sz w:val="18"/>
                <w:szCs w:val="18"/>
              </w:rPr>
            </w:pPr>
            <w:r w:rsidRPr="004A470C">
              <w:rPr>
                <w:rFonts w:ascii="Calibri" w:hAnsi="Calibri"/>
                <w:sz w:val="18"/>
                <w:szCs w:val="18"/>
              </w:rPr>
              <w:t>System Option (from §150.1(c)8)</w:t>
            </w:r>
          </w:p>
        </w:tc>
        <w:tc>
          <w:tcPr>
            <w:tcW w:w="927" w:type="dxa"/>
            <w:vAlign w:val="bottom"/>
          </w:tcPr>
          <w:p w14:paraId="59DF5BEA" w14:textId="77777777" w:rsidR="00FD3B9D" w:rsidRPr="004A470C" w:rsidRDefault="00FD3B9D" w:rsidP="00FD3B9D">
            <w:pPr>
              <w:jc w:val="center"/>
              <w:rPr>
                <w:rFonts w:ascii="Calibri" w:hAnsi="Calibri"/>
                <w:sz w:val="18"/>
                <w:szCs w:val="18"/>
              </w:rPr>
            </w:pPr>
            <w:r w:rsidRPr="004A470C">
              <w:rPr>
                <w:rFonts w:ascii="Calibri" w:hAnsi="Calibri"/>
                <w:sz w:val="18"/>
                <w:szCs w:val="18"/>
              </w:rPr>
              <w:t># of Dwelling Units in System</w:t>
            </w:r>
          </w:p>
        </w:tc>
        <w:tc>
          <w:tcPr>
            <w:tcW w:w="996" w:type="dxa"/>
            <w:vAlign w:val="bottom"/>
          </w:tcPr>
          <w:p w14:paraId="68D608C1" w14:textId="77777777" w:rsidR="00FD3B9D" w:rsidRPr="004A470C" w:rsidRDefault="00FD3B9D" w:rsidP="00FD3B9D">
            <w:pPr>
              <w:jc w:val="center"/>
              <w:rPr>
                <w:rFonts w:ascii="Calibri" w:hAnsi="Calibri"/>
                <w:sz w:val="18"/>
                <w:szCs w:val="18"/>
              </w:rPr>
            </w:pPr>
            <w:r w:rsidRPr="004A470C">
              <w:rPr>
                <w:rFonts w:ascii="Calibri" w:hAnsi="Calibri"/>
                <w:sz w:val="18"/>
                <w:szCs w:val="18"/>
              </w:rPr>
              <w:t># of Recir Loops</w:t>
            </w:r>
          </w:p>
        </w:tc>
        <w:tc>
          <w:tcPr>
            <w:tcW w:w="1008" w:type="dxa"/>
            <w:vAlign w:val="bottom"/>
          </w:tcPr>
          <w:p w14:paraId="761AD1C4" w14:textId="77777777" w:rsidR="00FD3B9D" w:rsidRPr="004A470C" w:rsidRDefault="00FD3B9D" w:rsidP="00FD3B9D">
            <w:pPr>
              <w:jc w:val="center"/>
              <w:rPr>
                <w:rFonts w:ascii="Calibri" w:hAnsi="Calibri"/>
                <w:sz w:val="18"/>
                <w:szCs w:val="18"/>
              </w:rPr>
            </w:pPr>
            <w:r w:rsidRPr="004A470C">
              <w:rPr>
                <w:rFonts w:ascii="Calibri" w:hAnsi="Calibri"/>
                <w:sz w:val="18"/>
                <w:szCs w:val="18"/>
              </w:rPr>
              <w:t>Water Heater Type</w:t>
            </w:r>
          </w:p>
        </w:tc>
        <w:tc>
          <w:tcPr>
            <w:tcW w:w="1012" w:type="dxa"/>
            <w:vAlign w:val="bottom"/>
          </w:tcPr>
          <w:p w14:paraId="7DEE3D7E" w14:textId="77777777" w:rsidR="00FD3B9D" w:rsidRPr="004A470C" w:rsidRDefault="00FD3B9D" w:rsidP="00FD3B9D">
            <w:pPr>
              <w:jc w:val="center"/>
              <w:rPr>
                <w:rFonts w:ascii="Calibri" w:hAnsi="Calibri"/>
                <w:sz w:val="18"/>
                <w:szCs w:val="18"/>
              </w:rPr>
            </w:pPr>
            <w:r w:rsidRPr="004A470C">
              <w:rPr>
                <w:rFonts w:ascii="Calibri" w:hAnsi="Calibri"/>
                <w:sz w:val="18"/>
                <w:szCs w:val="18"/>
              </w:rPr>
              <w:t>Volume</w:t>
            </w:r>
          </w:p>
        </w:tc>
        <w:tc>
          <w:tcPr>
            <w:tcW w:w="986" w:type="dxa"/>
            <w:vAlign w:val="bottom"/>
          </w:tcPr>
          <w:p w14:paraId="37B9FD31" w14:textId="77777777" w:rsidR="00FD3B9D" w:rsidRPr="004A470C" w:rsidRDefault="00FD3B9D" w:rsidP="00FD3B9D">
            <w:pPr>
              <w:jc w:val="center"/>
              <w:rPr>
                <w:rFonts w:ascii="Calibri" w:hAnsi="Calibri"/>
                <w:sz w:val="18"/>
                <w:szCs w:val="18"/>
              </w:rPr>
            </w:pPr>
            <w:r w:rsidRPr="004A470C">
              <w:rPr>
                <w:rFonts w:ascii="Calibri" w:hAnsi="Calibri"/>
                <w:sz w:val="18"/>
                <w:szCs w:val="18"/>
              </w:rPr>
              <w:t>Fuel Type</w:t>
            </w:r>
          </w:p>
        </w:tc>
        <w:tc>
          <w:tcPr>
            <w:tcW w:w="1039" w:type="dxa"/>
            <w:vAlign w:val="bottom"/>
          </w:tcPr>
          <w:p w14:paraId="7533025C" w14:textId="77777777" w:rsidR="00FD3B9D" w:rsidRPr="004A470C" w:rsidRDefault="00FD3B9D" w:rsidP="00FD3B9D">
            <w:pPr>
              <w:jc w:val="center"/>
              <w:rPr>
                <w:rFonts w:ascii="Calibri" w:hAnsi="Calibri"/>
                <w:sz w:val="18"/>
                <w:szCs w:val="18"/>
              </w:rPr>
            </w:pPr>
            <w:r w:rsidRPr="004A470C">
              <w:rPr>
                <w:rFonts w:ascii="Calibri" w:hAnsi="Calibri"/>
                <w:sz w:val="18"/>
                <w:szCs w:val="18"/>
              </w:rPr>
              <w:t># of Water Heaters in System</w:t>
            </w:r>
          </w:p>
        </w:tc>
        <w:tc>
          <w:tcPr>
            <w:tcW w:w="1011" w:type="dxa"/>
            <w:vAlign w:val="bottom"/>
          </w:tcPr>
          <w:p w14:paraId="40EE8127" w14:textId="77777777" w:rsidR="00FD3B9D" w:rsidRPr="004A470C" w:rsidRDefault="00FD3B9D" w:rsidP="00FD3B9D">
            <w:pPr>
              <w:jc w:val="center"/>
              <w:rPr>
                <w:rFonts w:ascii="Calibri" w:hAnsi="Calibri"/>
                <w:sz w:val="18"/>
                <w:szCs w:val="18"/>
              </w:rPr>
            </w:pPr>
            <w:r w:rsidRPr="004A470C">
              <w:rPr>
                <w:rFonts w:ascii="Calibri" w:hAnsi="Calibri"/>
                <w:sz w:val="18"/>
                <w:szCs w:val="18"/>
              </w:rPr>
              <w:t>Rated Input (Range)</w:t>
            </w:r>
          </w:p>
        </w:tc>
        <w:tc>
          <w:tcPr>
            <w:tcW w:w="1030" w:type="dxa"/>
            <w:vAlign w:val="bottom"/>
          </w:tcPr>
          <w:p w14:paraId="18DD8738" w14:textId="77777777" w:rsidR="00FD3B9D" w:rsidRPr="004A470C" w:rsidRDefault="00FD3B9D" w:rsidP="00FD3B9D">
            <w:pPr>
              <w:jc w:val="center"/>
              <w:rPr>
                <w:rFonts w:ascii="Calibri" w:hAnsi="Calibri"/>
                <w:sz w:val="18"/>
                <w:szCs w:val="18"/>
              </w:rPr>
            </w:pPr>
            <w:r w:rsidRPr="004A470C">
              <w:rPr>
                <w:rFonts w:ascii="Calibri" w:hAnsi="Calibri"/>
                <w:sz w:val="18"/>
                <w:szCs w:val="18"/>
              </w:rPr>
              <w:t>Minimum Solar Savings Fraction</w:t>
            </w:r>
          </w:p>
        </w:tc>
        <w:tc>
          <w:tcPr>
            <w:tcW w:w="1034" w:type="dxa"/>
            <w:vAlign w:val="bottom"/>
          </w:tcPr>
          <w:p w14:paraId="05991EDA" w14:textId="77777777" w:rsidR="00FD3B9D" w:rsidRPr="004A470C" w:rsidRDefault="00FD3B9D" w:rsidP="00FD3B9D">
            <w:pPr>
              <w:jc w:val="center"/>
              <w:rPr>
                <w:rFonts w:ascii="Calibri" w:hAnsi="Calibri"/>
                <w:sz w:val="18"/>
                <w:szCs w:val="18"/>
              </w:rPr>
            </w:pPr>
            <w:r w:rsidRPr="004A470C">
              <w:rPr>
                <w:rFonts w:ascii="Calibri" w:hAnsi="Calibri"/>
                <w:sz w:val="18"/>
                <w:szCs w:val="18"/>
              </w:rPr>
              <w:t>Additional PV Capacity</w:t>
            </w:r>
          </w:p>
        </w:tc>
        <w:tc>
          <w:tcPr>
            <w:tcW w:w="1043" w:type="dxa"/>
            <w:vAlign w:val="bottom"/>
          </w:tcPr>
          <w:p w14:paraId="5E414AD0" w14:textId="77777777" w:rsidR="00FD3B9D" w:rsidRPr="004A470C" w:rsidRDefault="00FD3B9D" w:rsidP="00FD3B9D">
            <w:pPr>
              <w:jc w:val="center"/>
              <w:rPr>
                <w:rFonts w:ascii="Calibri" w:hAnsi="Calibri"/>
                <w:sz w:val="18"/>
                <w:szCs w:val="18"/>
              </w:rPr>
            </w:pPr>
            <w:r w:rsidRPr="004A470C">
              <w:rPr>
                <w:rFonts w:ascii="Calibri" w:hAnsi="Calibri"/>
                <w:sz w:val="18"/>
                <w:szCs w:val="18"/>
              </w:rPr>
              <w:t>Tank Location</w:t>
            </w:r>
          </w:p>
        </w:tc>
        <w:tc>
          <w:tcPr>
            <w:tcW w:w="1050" w:type="dxa"/>
            <w:vAlign w:val="bottom"/>
          </w:tcPr>
          <w:p w14:paraId="09E0018E" w14:textId="77777777" w:rsidR="00FD3B9D" w:rsidRPr="004A470C" w:rsidRDefault="00FD3B9D" w:rsidP="00FD3B9D">
            <w:pPr>
              <w:jc w:val="center"/>
              <w:rPr>
                <w:rFonts w:ascii="Calibri" w:hAnsi="Calibri"/>
                <w:sz w:val="18"/>
                <w:szCs w:val="18"/>
              </w:rPr>
            </w:pPr>
            <w:r w:rsidRPr="004A470C">
              <w:rPr>
                <w:rFonts w:ascii="Calibri" w:hAnsi="Calibri"/>
                <w:sz w:val="18"/>
                <w:szCs w:val="18"/>
              </w:rPr>
              <w:t>Distribution Type</w:t>
            </w:r>
          </w:p>
        </w:tc>
      </w:tr>
      <w:tr w:rsidR="00FD3B9D" w:rsidRPr="004A470C" w14:paraId="17806D8A" w14:textId="77777777" w:rsidTr="00704276">
        <w:trPr>
          <w:trHeight w:val="20"/>
          <w:jc w:val="right"/>
        </w:trPr>
        <w:tc>
          <w:tcPr>
            <w:tcW w:w="1019" w:type="dxa"/>
          </w:tcPr>
          <w:p w14:paraId="634FA396" w14:textId="77777777" w:rsidR="00FD3B9D" w:rsidRPr="004A470C" w:rsidRDefault="00FD3B9D" w:rsidP="00FD3B9D">
            <w:pPr>
              <w:rPr>
                <w:rFonts w:ascii="Calibri" w:hAnsi="Calibri"/>
                <w:sz w:val="18"/>
              </w:rPr>
            </w:pPr>
          </w:p>
        </w:tc>
        <w:tc>
          <w:tcPr>
            <w:tcW w:w="1013" w:type="dxa"/>
          </w:tcPr>
          <w:p w14:paraId="01438F8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7E60650"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E8CDD7D"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2D19F31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57909AF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6194EF9B"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29B908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3A7EF55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3395EB6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 </w:t>
            </w:r>
          </w:p>
        </w:tc>
        <w:tc>
          <w:tcPr>
            <w:tcW w:w="1030" w:type="dxa"/>
          </w:tcPr>
          <w:p w14:paraId="1973E8F8"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0EBD27D2"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09AD5FD6"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5B423F3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0193EEBF" w14:textId="77777777" w:rsidTr="0024568D">
        <w:trPr>
          <w:trHeight w:val="20"/>
          <w:jc w:val="right"/>
        </w:trPr>
        <w:tc>
          <w:tcPr>
            <w:tcW w:w="1019" w:type="dxa"/>
          </w:tcPr>
          <w:p w14:paraId="34F6F5F7" w14:textId="77777777" w:rsidR="00FD3B9D" w:rsidRPr="004A470C" w:rsidRDefault="00FD3B9D" w:rsidP="00FD3B9D">
            <w:pPr>
              <w:rPr>
                <w:rFonts w:ascii="Calibri" w:hAnsi="Calibri"/>
                <w:sz w:val="18"/>
              </w:rPr>
            </w:pPr>
          </w:p>
        </w:tc>
        <w:tc>
          <w:tcPr>
            <w:tcW w:w="1013" w:type="dxa"/>
          </w:tcPr>
          <w:p w14:paraId="0146CC5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1137" w:type="dxa"/>
          </w:tcPr>
          <w:p w14:paraId="141AD824"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rPr>
            </w:pPr>
          </w:p>
        </w:tc>
        <w:tc>
          <w:tcPr>
            <w:tcW w:w="927" w:type="dxa"/>
          </w:tcPr>
          <w:p w14:paraId="64E2941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96" w:type="dxa"/>
          </w:tcPr>
          <w:p w14:paraId="63578EA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08" w:type="dxa"/>
          </w:tcPr>
          <w:p w14:paraId="31098F6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2" w:type="dxa"/>
          </w:tcPr>
          <w:p w14:paraId="56CFA60E"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986" w:type="dxa"/>
          </w:tcPr>
          <w:p w14:paraId="77224B0A"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9" w:type="dxa"/>
          </w:tcPr>
          <w:p w14:paraId="79A5A44F"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11" w:type="dxa"/>
          </w:tcPr>
          <w:p w14:paraId="629D5745"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0" w:type="dxa"/>
          </w:tcPr>
          <w:p w14:paraId="4929D38C"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34" w:type="dxa"/>
          </w:tcPr>
          <w:p w14:paraId="64A587C3"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43" w:type="dxa"/>
          </w:tcPr>
          <w:p w14:paraId="3D561EE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c>
          <w:tcPr>
            <w:tcW w:w="1050" w:type="dxa"/>
          </w:tcPr>
          <w:p w14:paraId="2BEB6BD1" w14:textId="77777777" w:rsidR="00FD3B9D" w:rsidRPr="004A470C" w:rsidRDefault="00FD3B9D" w:rsidP="00FD3B9D">
            <w:pPr>
              <w:keepNext/>
              <w:tabs>
                <w:tab w:val="left" w:pos="2160"/>
                <w:tab w:val="left" w:pos="2700"/>
                <w:tab w:val="left" w:pos="3420"/>
                <w:tab w:val="left" w:pos="3780"/>
                <w:tab w:val="left" w:pos="5760"/>
                <w:tab w:val="left" w:pos="7212"/>
              </w:tabs>
              <w:rPr>
                <w:rFonts w:ascii="Calibri" w:hAnsi="Calibri"/>
                <w:sz w:val="18"/>
                <w:szCs w:val="14"/>
              </w:rPr>
            </w:pPr>
          </w:p>
        </w:tc>
      </w:tr>
      <w:tr w:rsidR="00FD3B9D" w:rsidRPr="004A470C" w14:paraId="7FC5388B" w14:textId="77777777" w:rsidTr="0024568D">
        <w:trPr>
          <w:trHeight w:val="4126"/>
          <w:jc w:val="right"/>
        </w:trPr>
        <w:tc>
          <w:tcPr>
            <w:tcW w:w="14305" w:type="dxa"/>
            <w:gridSpan w:val="14"/>
          </w:tcPr>
          <w:p w14:paraId="233AC33F"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Options:</w:t>
            </w:r>
          </w:p>
          <w:p w14:paraId="206101A9" w14:textId="77777777" w:rsidR="00FD3B9D" w:rsidRPr="00B013A1" w:rsidRDefault="00FD3B9D" w:rsidP="00FD3B9D">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44897118"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7C48CDB"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7A5C9BB3"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4DCE22AE"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78154267"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62A15769" w14:textId="77777777" w:rsidR="00FD3B9D" w:rsidRPr="00B013A1" w:rsidRDefault="00FD3B9D" w:rsidP="00FD3B9D">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62A349DC" w14:textId="77777777" w:rsidR="00FD3B9D" w:rsidRPr="00B013A1" w:rsidRDefault="00FD3B9D" w:rsidP="00FD3B9D">
            <w:pPr>
              <w:pStyle w:val="ListParagraph"/>
              <w:keepNext/>
              <w:numPr>
                <w:ilvl w:val="0"/>
                <w:numId w:val="38"/>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D555A49" w14:textId="77777777" w:rsidR="00FD3B9D" w:rsidRPr="00B013A1" w:rsidRDefault="00FD3B9D" w:rsidP="00FD3B9D">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3E75626F" w14:textId="77777777" w:rsidR="00FD3B9D" w:rsidRPr="00B013A1" w:rsidRDefault="00FD3B9D" w:rsidP="00FD3B9D">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384E13D7" w14:textId="77777777" w:rsidR="00FD3B9D" w:rsidRPr="00B013A1" w:rsidRDefault="00FD3B9D" w:rsidP="00FD3B9D">
            <w:pPr>
              <w:rPr>
                <w:rFonts w:ascii="Calibri" w:hAnsi="Calibri"/>
                <w:sz w:val="18"/>
                <w:szCs w:val="18"/>
              </w:rPr>
            </w:pPr>
          </w:p>
          <w:p w14:paraId="265BFEF1" w14:textId="77777777" w:rsidR="00FD3B9D" w:rsidRPr="00B013A1" w:rsidRDefault="00FD3B9D" w:rsidP="00FD3B9D">
            <w:pPr>
              <w:rPr>
                <w:rFonts w:ascii="Calibri" w:hAnsi="Calibri"/>
                <w:sz w:val="18"/>
                <w:szCs w:val="18"/>
              </w:rPr>
            </w:pPr>
            <w:commentRangeStart w:id="1"/>
            <w:r w:rsidRPr="00B013A1">
              <w:rPr>
                <w:rFonts w:ascii="Calibri" w:hAnsi="Calibri"/>
                <w:sz w:val="18"/>
                <w:szCs w:val="18"/>
              </w:rPr>
              <w:t>Multifamily with Central Water Heating</w:t>
            </w:r>
            <w:commentRangeEnd w:id="1"/>
            <w:r w:rsidRPr="00B013A1">
              <w:rPr>
                <w:rStyle w:val="CommentReference"/>
                <w:rFonts w:asciiTheme="minorHAnsi" w:eastAsiaTheme="minorHAnsi" w:hAnsiTheme="minorHAnsi" w:cstheme="minorBidi"/>
                <w:sz w:val="18"/>
                <w:szCs w:val="18"/>
              </w:rPr>
              <w:commentReference w:id="1"/>
            </w:r>
          </w:p>
          <w:p w14:paraId="3250233E"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4764C422" w14:textId="77777777" w:rsidR="00FD3B9D" w:rsidRPr="00B013A1" w:rsidRDefault="00FD3B9D" w:rsidP="00FD3B9D">
            <w:pPr>
              <w:pStyle w:val="ListParagraph"/>
              <w:numPr>
                <w:ilvl w:val="0"/>
                <w:numId w:val="55"/>
              </w:numPr>
              <w:rPr>
                <w:rFonts w:ascii="Calibri" w:hAnsi="Calibri"/>
                <w:sz w:val="18"/>
                <w:szCs w:val="18"/>
              </w:rPr>
            </w:pPr>
            <w:r w:rsidRPr="00B013A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22F7A31" w14:textId="77777777" w:rsidR="00B013A1" w:rsidRDefault="00B013A1"/>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B013A1" w14:paraId="78E46A83" w14:textId="77777777" w:rsidTr="00EC76A2">
        <w:trPr>
          <w:trHeight w:val="173"/>
        </w:trPr>
        <w:tc>
          <w:tcPr>
            <w:tcW w:w="14396" w:type="dxa"/>
            <w:gridSpan w:val="6"/>
            <w:tcBorders>
              <w:top w:val="single" w:sz="4" w:space="0" w:color="auto"/>
              <w:left w:val="single" w:sz="4" w:space="0" w:color="auto"/>
              <w:bottom w:val="single" w:sz="6" w:space="0" w:color="auto"/>
              <w:right w:val="single" w:sz="4" w:space="0" w:color="auto"/>
            </w:tcBorders>
            <w:vAlign w:val="center"/>
          </w:tcPr>
          <w:p w14:paraId="628A90DD" w14:textId="034E5FC6" w:rsidR="00B013A1" w:rsidRDefault="00B013A1" w:rsidP="0077354B">
            <w:pPr>
              <w:keepNext/>
              <w:rPr>
                <w:rFonts w:ascii="Calibri" w:eastAsia="Calibri" w:hAnsi="Calibri"/>
                <w:sz w:val="18"/>
                <w:szCs w:val="18"/>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tc>
      </w:tr>
      <w:tr w:rsidR="00B013A1" w:rsidRPr="0048403C" w14:paraId="4E5A6E37" w14:textId="77777777" w:rsidTr="003B5B14">
        <w:trPr>
          <w:trHeight w:val="223"/>
        </w:trPr>
        <w:tc>
          <w:tcPr>
            <w:tcW w:w="2399" w:type="dxa"/>
            <w:tcBorders>
              <w:top w:val="single" w:sz="6" w:space="0" w:color="auto"/>
              <w:left w:val="single" w:sz="4" w:space="0" w:color="auto"/>
              <w:bottom w:val="single" w:sz="6" w:space="0" w:color="auto"/>
            </w:tcBorders>
            <w:vAlign w:val="bottom"/>
          </w:tcPr>
          <w:p w14:paraId="6DD729EF"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7270A9E3"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6732513D"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0638108" w14:textId="77777777" w:rsidR="00B013A1" w:rsidRPr="0048403C" w:rsidRDefault="00B013A1"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5459CAA6" w14:textId="77777777" w:rsidR="00B013A1" w:rsidRPr="0048403C" w:rsidRDefault="00B013A1"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13C02BBB" w14:textId="77777777" w:rsidR="00B013A1" w:rsidRPr="0048403C" w:rsidRDefault="00B013A1" w:rsidP="003B5B14">
            <w:pPr>
              <w:keepNext/>
              <w:jc w:val="center"/>
              <w:rPr>
                <w:rFonts w:ascii="Calibri" w:hAnsi="Calibri"/>
                <w:sz w:val="18"/>
                <w:szCs w:val="18"/>
              </w:rPr>
            </w:pPr>
            <w:r>
              <w:rPr>
                <w:rFonts w:ascii="Calibri" w:hAnsi="Calibri"/>
                <w:sz w:val="18"/>
                <w:szCs w:val="18"/>
              </w:rPr>
              <w:t>06</w:t>
            </w:r>
          </w:p>
        </w:tc>
      </w:tr>
      <w:tr w:rsidR="00B013A1" w:rsidRPr="0048403C" w14:paraId="72861FBC" w14:textId="77777777" w:rsidTr="003B5B14">
        <w:trPr>
          <w:trHeight w:val="291"/>
        </w:trPr>
        <w:tc>
          <w:tcPr>
            <w:tcW w:w="2399" w:type="dxa"/>
            <w:tcBorders>
              <w:top w:val="single" w:sz="6" w:space="0" w:color="auto"/>
              <w:left w:val="single" w:sz="4" w:space="0" w:color="auto"/>
              <w:bottom w:val="single" w:sz="6" w:space="0" w:color="auto"/>
            </w:tcBorders>
            <w:vAlign w:val="bottom"/>
          </w:tcPr>
          <w:p w14:paraId="7E43002E" w14:textId="77777777" w:rsidR="00B013A1" w:rsidRPr="0048403C" w:rsidRDefault="00B013A1"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6B6ADA7F" w14:textId="77777777" w:rsidR="00B013A1" w:rsidRPr="00191EC3" w:rsidRDefault="00B013A1"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7D4D28A7" w14:textId="77777777" w:rsidR="00B013A1" w:rsidRPr="0048403C" w:rsidDel="00D819A5" w:rsidRDefault="00B013A1"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141D8BE0"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4C8BD7EE" w14:textId="77777777" w:rsidR="00B013A1" w:rsidRPr="0048403C" w:rsidRDefault="00B013A1"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2BE7B136" w14:textId="77777777" w:rsidR="00B013A1" w:rsidRPr="0048403C" w:rsidRDefault="00B013A1" w:rsidP="003B5B14">
            <w:pPr>
              <w:keepNext/>
              <w:jc w:val="center"/>
              <w:rPr>
                <w:rFonts w:ascii="Calibri" w:hAnsi="Calibri"/>
                <w:sz w:val="18"/>
                <w:szCs w:val="18"/>
              </w:rPr>
            </w:pPr>
            <w:r w:rsidRPr="0048403C">
              <w:rPr>
                <w:rFonts w:ascii="Calibri" w:hAnsi="Calibri"/>
                <w:sz w:val="18"/>
                <w:szCs w:val="18"/>
              </w:rPr>
              <w:t>Comments</w:t>
            </w:r>
          </w:p>
        </w:tc>
      </w:tr>
      <w:tr w:rsidR="00B013A1" w14:paraId="160FBB0D" w14:textId="77777777" w:rsidTr="003B5B14">
        <w:trPr>
          <w:trHeight w:val="250"/>
        </w:trPr>
        <w:tc>
          <w:tcPr>
            <w:tcW w:w="2399" w:type="dxa"/>
            <w:tcBorders>
              <w:top w:val="single" w:sz="6" w:space="0" w:color="auto"/>
              <w:left w:val="single" w:sz="4" w:space="0" w:color="auto"/>
              <w:bottom w:val="single" w:sz="6" w:space="0" w:color="auto"/>
            </w:tcBorders>
          </w:tcPr>
          <w:p w14:paraId="22DD6091" w14:textId="191483C2"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1CE68C1" w14:textId="5F4E6098" w:rsidR="00B013A1" w:rsidRDefault="00B013A1" w:rsidP="003B5B14">
            <w:pPr>
              <w:keepNext/>
              <w:rPr>
                <w:rFonts w:ascii="Calibri" w:hAnsi="Calibri"/>
                <w:sz w:val="18"/>
                <w:szCs w:val="18"/>
              </w:rPr>
            </w:pPr>
          </w:p>
        </w:tc>
        <w:tc>
          <w:tcPr>
            <w:tcW w:w="2400" w:type="dxa"/>
            <w:tcBorders>
              <w:top w:val="single" w:sz="6" w:space="0" w:color="auto"/>
              <w:bottom w:val="single" w:sz="6" w:space="0" w:color="auto"/>
            </w:tcBorders>
          </w:tcPr>
          <w:p w14:paraId="069571EF" w14:textId="27817F60" w:rsidR="00B013A1" w:rsidRDefault="00B013A1" w:rsidP="003B5B14">
            <w:pPr>
              <w:keepNext/>
              <w:rPr>
                <w:rFonts w:ascii="Calibri" w:hAnsi="Calibri"/>
                <w:sz w:val="18"/>
                <w:szCs w:val="18"/>
              </w:rPr>
            </w:pPr>
          </w:p>
        </w:tc>
        <w:tc>
          <w:tcPr>
            <w:tcW w:w="2399" w:type="dxa"/>
            <w:tcBorders>
              <w:top w:val="single" w:sz="6" w:space="0" w:color="auto"/>
              <w:bottom w:val="single" w:sz="6" w:space="0" w:color="auto"/>
            </w:tcBorders>
          </w:tcPr>
          <w:p w14:paraId="2E408BAF" w14:textId="1E0E074B" w:rsidR="00B013A1" w:rsidRPr="00C24189" w:rsidRDefault="00B013A1" w:rsidP="003B5B14">
            <w:pPr>
              <w:keepNext/>
              <w:rPr>
                <w:rFonts w:ascii="Calibri" w:hAnsi="Calibri"/>
                <w:sz w:val="18"/>
                <w:szCs w:val="18"/>
              </w:rPr>
            </w:pPr>
          </w:p>
        </w:tc>
        <w:tc>
          <w:tcPr>
            <w:tcW w:w="2399" w:type="dxa"/>
            <w:tcBorders>
              <w:top w:val="single" w:sz="6" w:space="0" w:color="auto"/>
              <w:bottom w:val="single" w:sz="6" w:space="0" w:color="auto"/>
              <w:right w:val="single" w:sz="6" w:space="0" w:color="auto"/>
            </w:tcBorders>
          </w:tcPr>
          <w:p w14:paraId="7D3B7257" w14:textId="779885AD" w:rsidR="00B013A1" w:rsidRPr="00C24189" w:rsidRDefault="00B013A1" w:rsidP="003B5B14">
            <w:pPr>
              <w:keepNext/>
              <w:rPr>
                <w:rFonts w:ascii="Calibri" w:hAnsi="Calibri"/>
                <w:sz w:val="18"/>
                <w:szCs w:val="18"/>
              </w:rPr>
            </w:pPr>
          </w:p>
        </w:tc>
        <w:tc>
          <w:tcPr>
            <w:tcW w:w="2400" w:type="dxa"/>
            <w:tcBorders>
              <w:top w:val="single" w:sz="6" w:space="0" w:color="auto"/>
              <w:left w:val="single" w:sz="6" w:space="0" w:color="auto"/>
              <w:bottom w:val="single" w:sz="6" w:space="0" w:color="auto"/>
              <w:right w:val="single" w:sz="4" w:space="0" w:color="auto"/>
            </w:tcBorders>
          </w:tcPr>
          <w:p w14:paraId="6C9E7587" w14:textId="3C4788C7" w:rsidR="00B013A1" w:rsidRDefault="00B013A1" w:rsidP="003B5B14">
            <w:pPr>
              <w:keepNext/>
              <w:rPr>
                <w:rFonts w:ascii="Calibri" w:hAnsi="Calibri"/>
                <w:sz w:val="18"/>
                <w:szCs w:val="18"/>
              </w:rPr>
            </w:pPr>
          </w:p>
        </w:tc>
      </w:tr>
      <w:tr w:rsidR="00B013A1" w:rsidRPr="00C24189" w14:paraId="122DAFB3" w14:textId="77777777" w:rsidTr="003B5B14">
        <w:trPr>
          <w:trHeight w:val="250"/>
        </w:trPr>
        <w:tc>
          <w:tcPr>
            <w:tcW w:w="2399" w:type="dxa"/>
            <w:tcBorders>
              <w:top w:val="single" w:sz="6" w:space="0" w:color="auto"/>
              <w:left w:val="single" w:sz="4" w:space="0" w:color="auto"/>
              <w:bottom w:val="single" w:sz="4" w:space="0" w:color="auto"/>
            </w:tcBorders>
            <w:vAlign w:val="bottom"/>
          </w:tcPr>
          <w:p w14:paraId="748790B3"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0FC71EF6"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64FB87A0"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208EF12D" w14:textId="77777777" w:rsidR="00B013A1" w:rsidRPr="00C24189" w:rsidRDefault="00B013A1"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26C6FBFA" w14:textId="77777777" w:rsidR="00B013A1" w:rsidRPr="00C24189" w:rsidRDefault="00B013A1"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3ABD7B3D" w14:textId="77777777" w:rsidR="00B013A1" w:rsidRPr="00C24189" w:rsidRDefault="00B013A1" w:rsidP="003B5B14">
            <w:pPr>
              <w:keepNext/>
              <w:jc w:val="center"/>
              <w:rPr>
                <w:rFonts w:ascii="Calibri" w:hAnsi="Calibri"/>
                <w:sz w:val="18"/>
                <w:szCs w:val="18"/>
              </w:rPr>
            </w:pPr>
          </w:p>
        </w:tc>
      </w:tr>
    </w:tbl>
    <w:p w14:paraId="3DDE3DAD" w14:textId="41A2B4B5" w:rsidR="00B013A1" w:rsidRDefault="00B013A1"/>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70BCE540" w:rsidR="001775D4" w:rsidRPr="005959F4" w:rsidRDefault="002A339A" w:rsidP="0064450F">
            <w:pPr>
              <w:rPr>
                <w:rFonts w:ascii="Calibri" w:hAnsi="Calibri"/>
                <w:sz w:val="18"/>
                <w:szCs w:val="18"/>
              </w:rPr>
            </w:pPr>
            <w:r>
              <w:rPr>
                <w:rFonts w:ascii="Calibri" w:hAnsi="Calibri"/>
                <w:b/>
                <w:sz w:val="18"/>
                <w:szCs w:val="18"/>
              </w:rPr>
              <w:t>O</w:t>
            </w:r>
            <w:r w:rsidR="001775D4" w:rsidRPr="005959F4">
              <w:rPr>
                <w:rFonts w:ascii="Calibri" w:hAnsi="Calibri"/>
                <w:b/>
                <w:sz w:val="18"/>
                <w:szCs w:val="18"/>
              </w:rPr>
              <w:t>. Photovoltaic Requirements</w:t>
            </w:r>
            <w:r w:rsidR="001775D4" w:rsidRPr="005959F4">
              <w:rPr>
                <w:rFonts w:ascii="Calibri" w:hAnsi="Calibri"/>
                <w:sz w:val="18"/>
                <w:szCs w:val="18"/>
              </w:rPr>
              <w:t xml:space="preserve"> (Section 150.1(c)14)</w:t>
            </w:r>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r>
              <w:rPr>
                <w:rFonts w:ascii="Calibri" w:hAnsi="Calibri"/>
                <w:sz w:val="18"/>
                <w:szCs w:val="18"/>
              </w:rPr>
              <w:t>01</w:t>
            </w:r>
          </w:p>
        </w:tc>
        <w:tc>
          <w:tcPr>
            <w:tcW w:w="1620" w:type="dxa"/>
            <w:vAlign w:val="bottom"/>
          </w:tcPr>
          <w:p w14:paraId="38119B3A" w14:textId="19B3BC8B"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2</w:t>
            </w:r>
          </w:p>
        </w:tc>
        <w:tc>
          <w:tcPr>
            <w:tcW w:w="1710" w:type="dxa"/>
            <w:vAlign w:val="bottom"/>
          </w:tcPr>
          <w:p w14:paraId="167CE3E1" w14:textId="1F54E775"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3</w:t>
            </w:r>
          </w:p>
        </w:tc>
        <w:tc>
          <w:tcPr>
            <w:tcW w:w="2070" w:type="dxa"/>
            <w:vAlign w:val="bottom"/>
          </w:tcPr>
          <w:p w14:paraId="503EE01E" w14:textId="17402782" w:rsidR="00433E67" w:rsidRPr="005959F4" w:rsidRDefault="00433E67" w:rsidP="00347435">
            <w:pPr>
              <w:jc w:val="center"/>
              <w:rPr>
                <w:rFonts w:ascii="Calibri" w:hAnsi="Calibri"/>
                <w:sz w:val="18"/>
                <w:szCs w:val="18"/>
              </w:rPr>
            </w:pPr>
            <w:r w:rsidRPr="005959F4">
              <w:rPr>
                <w:rFonts w:ascii="Calibri" w:hAnsi="Calibri"/>
                <w:sz w:val="18"/>
                <w:szCs w:val="18"/>
              </w:rPr>
              <w:t>0</w:t>
            </w:r>
            <w:r>
              <w:rPr>
                <w:rFonts w:ascii="Calibri" w:hAnsi="Calibri"/>
                <w:sz w:val="18"/>
                <w:szCs w:val="18"/>
              </w:rPr>
              <w:t>4</w:t>
            </w:r>
          </w:p>
        </w:tc>
        <w:tc>
          <w:tcPr>
            <w:tcW w:w="1907" w:type="dxa"/>
            <w:vAlign w:val="bottom"/>
          </w:tcPr>
          <w:p w14:paraId="41779045" w14:textId="13385BF4" w:rsidR="00433E67" w:rsidRPr="005959F4" w:rsidRDefault="00433E67" w:rsidP="005D12EB">
            <w:pPr>
              <w:jc w:val="center"/>
              <w:rPr>
                <w:rFonts w:ascii="Calibri" w:hAnsi="Calibri"/>
                <w:sz w:val="18"/>
                <w:szCs w:val="18"/>
              </w:rPr>
            </w:pPr>
            <w:r w:rsidRPr="005959F4">
              <w:rPr>
                <w:rFonts w:ascii="Calibri" w:hAnsi="Calibri"/>
                <w:sz w:val="18"/>
                <w:szCs w:val="18"/>
              </w:rPr>
              <w:t>0</w:t>
            </w:r>
            <w:r>
              <w:rPr>
                <w:rFonts w:ascii="Calibri" w:hAnsi="Calibri"/>
                <w:sz w:val="18"/>
                <w:szCs w:val="18"/>
              </w:rPr>
              <w:t>5</w:t>
            </w:r>
          </w:p>
        </w:tc>
        <w:tc>
          <w:tcPr>
            <w:tcW w:w="1873" w:type="dxa"/>
            <w:vAlign w:val="bottom"/>
          </w:tcPr>
          <w:p w14:paraId="22E6748B" w14:textId="742C5C2E" w:rsidR="00433E67" w:rsidRPr="005959F4" w:rsidRDefault="00433E67">
            <w:pPr>
              <w:jc w:val="center"/>
              <w:rPr>
                <w:rFonts w:ascii="Calibri" w:hAnsi="Calibri"/>
                <w:sz w:val="18"/>
                <w:szCs w:val="18"/>
              </w:rPr>
            </w:pPr>
            <w:r w:rsidRPr="005959F4">
              <w:rPr>
                <w:rFonts w:ascii="Calibri" w:hAnsi="Calibri"/>
                <w:sz w:val="18"/>
                <w:szCs w:val="18"/>
              </w:rPr>
              <w:t>0</w:t>
            </w:r>
            <w:r>
              <w:rPr>
                <w:rFonts w:ascii="Calibri" w:hAnsi="Calibri"/>
                <w:sz w:val="18"/>
                <w:szCs w:val="18"/>
              </w:rPr>
              <w:t>6</w:t>
            </w:r>
          </w:p>
        </w:tc>
        <w:tc>
          <w:tcPr>
            <w:tcW w:w="2962" w:type="dxa"/>
            <w:vAlign w:val="bottom"/>
          </w:tcPr>
          <w:p w14:paraId="7E11CB4A" w14:textId="64D947EC" w:rsidR="00433E67" w:rsidRPr="005959F4" w:rsidRDefault="00433E67" w:rsidP="00347435">
            <w:pPr>
              <w:jc w:val="center"/>
              <w:rPr>
                <w:rFonts w:ascii="Calibri" w:hAnsi="Calibri"/>
                <w:sz w:val="18"/>
                <w:szCs w:val="18"/>
              </w:rPr>
            </w:pPr>
            <w:r>
              <w:rPr>
                <w:rFonts w:ascii="Calibri" w:hAnsi="Calibri"/>
                <w:sz w:val="18"/>
                <w:szCs w:val="18"/>
              </w:rPr>
              <w:t>07</w:t>
            </w:r>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r>
              <w:rPr>
                <w:rFonts w:ascii="Calibri" w:hAnsi="Calibri"/>
                <w:sz w:val="18"/>
                <w:szCs w:val="18"/>
              </w:rPr>
              <w:t>PV Array ID or Name</w:t>
            </w:r>
          </w:p>
        </w:tc>
        <w:tc>
          <w:tcPr>
            <w:tcW w:w="1620" w:type="dxa"/>
            <w:vAlign w:val="bottom"/>
          </w:tcPr>
          <w:p w14:paraId="186B4EAD" w14:textId="0C289034" w:rsidR="00433E67" w:rsidRPr="005959F4" w:rsidRDefault="00433E67" w:rsidP="00003F3B">
            <w:pPr>
              <w:jc w:val="center"/>
              <w:rPr>
                <w:rFonts w:ascii="Calibri" w:hAnsi="Calibri"/>
                <w:sz w:val="18"/>
                <w:szCs w:val="18"/>
              </w:rPr>
            </w:pPr>
            <w:r w:rsidRPr="005959F4">
              <w:rPr>
                <w:rFonts w:ascii="Calibri" w:hAnsi="Calibri"/>
                <w:sz w:val="18"/>
                <w:szCs w:val="18"/>
              </w:rPr>
              <w:t>Value A from Table 150.1-C</w:t>
            </w:r>
          </w:p>
        </w:tc>
        <w:tc>
          <w:tcPr>
            <w:tcW w:w="1710" w:type="dxa"/>
            <w:vAlign w:val="bottom"/>
          </w:tcPr>
          <w:p w14:paraId="67B61438" w14:textId="501AB0B2" w:rsidR="00433E67" w:rsidRPr="005959F4" w:rsidRDefault="00433E67" w:rsidP="00602377">
            <w:pPr>
              <w:jc w:val="center"/>
              <w:rPr>
                <w:rFonts w:ascii="Calibri" w:hAnsi="Calibri"/>
                <w:sz w:val="18"/>
                <w:szCs w:val="18"/>
              </w:rPr>
            </w:pPr>
            <w:r w:rsidRPr="005959F4">
              <w:rPr>
                <w:rFonts w:ascii="Calibri" w:hAnsi="Calibri"/>
                <w:sz w:val="18"/>
                <w:szCs w:val="18"/>
              </w:rPr>
              <w:t>Value B from Table 150.1-C</w:t>
            </w:r>
          </w:p>
        </w:tc>
        <w:tc>
          <w:tcPr>
            <w:tcW w:w="2070" w:type="dxa"/>
            <w:vAlign w:val="bottom"/>
          </w:tcPr>
          <w:p w14:paraId="4F328C39" w14:textId="4D9F781B" w:rsidR="00433E67" w:rsidRPr="005959F4" w:rsidRDefault="00433E67" w:rsidP="00003F3B">
            <w:pPr>
              <w:jc w:val="center"/>
              <w:rPr>
                <w:rFonts w:ascii="Calibri" w:hAnsi="Calibri"/>
                <w:sz w:val="18"/>
                <w:szCs w:val="18"/>
              </w:rPr>
            </w:pPr>
            <w:r w:rsidRPr="005959F4">
              <w:rPr>
                <w:rFonts w:ascii="Calibri" w:hAnsi="Calibri"/>
                <w:sz w:val="18"/>
                <w:szCs w:val="18"/>
              </w:rPr>
              <w:t>Minimum PV Size</w:t>
            </w:r>
          </w:p>
        </w:tc>
        <w:tc>
          <w:tcPr>
            <w:tcW w:w="1907" w:type="dxa"/>
            <w:vAlign w:val="bottom"/>
          </w:tcPr>
          <w:p w14:paraId="58823B83" w14:textId="557C4C98" w:rsidR="00433E67" w:rsidRPr="005959F4" w:rsidRDefault="00433E67" w:rsidP="00602377">
            <w:pPr>
              <w:jc w:val="center"/>
              <w:rPr>
                <w:rFonts w:ascii="Calibri" w:hAnsi="Calibri"/>
                <w:sz w:val="18"/>
                <w:szCs w:val="18"/>
              </w:rPr>
            </w:pPr>
            <w:r w:rsidRPr="005959F4">
              <w:rPr>
                <w:rFonts w:ascii="Calibri" w:hAnsi="Calibri"/>
                <w:sz w:val="18"/>
                <w:szCs w:val="18"/>
              </w:rPr>
              <w:t>Water Heating Adjustment</w:t>
            </w:r>
          </w:p>
        </w:tc>
        <w:tc>
          <w:tcPr>
            <w:tcW w:w="1873" w:type="dxa"/>
            <w:vAlign w:val="bottom"/>
          </w:tcPr>
          <w:p w14:paraId="173203FB" w14:textId="00D5DCA1" w:rsidR="00433E67" w:rsidRPr="005959F4" w:rsidRDefault="00433E67" w:rsidP="00003F3B">
            <w:pPr>
              <w:jc w:val="center"/>
              <w:rPr>
                <w:rFonts w:ascii="Calibri" w:hAnsi="Calibri"/>
                <w:sz w:val="18"/>
                <w:szCs w:val="18"/>
              </w:rPr>
            </w:pPr>
            <w:r w:rsidRPr="005959F4">
              <w:rPr>
                <w:rFonts w:ascii="Calibri" w:hAnsi="Calibri"/>
                <w:sz w:val="18"/>
                <w:szCs w:val="18"/>
              </w:rPr>
              <w:t>Adjusted Minimum PV Size</w:t>
            </w:r>
          </w:p>
        </w:tc>
        <w:tc>
          <w:tcPr>
            <w:tcW w:w="2962" w:type="dxa"/>
            <w:vAlign w:val="bottom"/>
          </w:tcPr>
          <w:p w14:paraId="74CF8388" w14:textId="625FC334" w:rsidR="00433E67" w:rsidRPr="005959F4" w:rsidRDefault="00433E67" w:rsidP="00003F3B">
            <w:pPr>
              <w:jc w:val="center"/>
              <w:rPr>
                <w:rFonts w:ascii="Calibri" w:hAnsi="Calibri"/>
                <w:sz w:val="18"/>
                <w:szCs w:val="18"/>
              </w:rPr>
            </w:pPr>
            <w:r w:rsidRPr="005959F4">
              <w:rPr>
                <w:rFonts w:ascii="Calibri" w:hAnsi="Calibri"/>
                <w:sz w:val="18"/>
                <w:szCs w:val="18"/>
              </w:rPr>
              <w:t>Comments</w:t>
            </w:r>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bl>
    <w:p w14:paraId="37DBA1FD" w14:textId="7EB00D20" w:rsidR="002F643D" w:rsidRDefault="002F643D">
      <w:pPr>
        <w:rPr>
          <w:rFonts w:ascii="Calibri" w:hAnsi="Calibri"/>
          <w:sz w:val="18"/>
          <w:szCs w:val="18"/>
        </w:rPr>
      </w:pPr>
    </w:p>
    <w:tbl>
      <w:tblPr>
        <w:tblStyle w:val="TableGrid"/>
        <w:tblW w:w="0" w:type="auto"/>
        <w:tblLook w:val="04A0" w:firstRow="1" w:lastRow="0" w:firstColumn="1" w:lastColumn="0" w:noHBand="0" w:noVBand="1"/>
      </w:tblPr>
      <w:tblGrid>
        <w:gridCol w:w="4796"/>
        <w:gridCol w:w="4797"/>
        <w:gridCol w:w="4797"/>
      </w:tblGrid>
      <w:tr w:rsidR="00EC76A2" w14:paraId="061D48E5" w14:textId="77777777" w:rsidTr="00FD4EC3">
        <w:tc>
          <w:tcPr>
            <w:tcW w:w="14390" w:type="dxa"/>
            <w:gridSpan w:val="3"/>
          </w:tcPr>
          <w:p w14:paraId="2253DBA0" w14:textId="77777777" w:rsidR="00EC76A2" w:rsidRPr="0045259E" w:rsidRDefault="00EC76A2"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EC76A2" w14:paraId="70DEB6F0" w14:textId="77777777" w:rsidTr="00FD4EC3">
        <w:tc>
          <w:tcPr>
            <w:tcW w:w="4796" w:type="dxa"/>
          </w:tcPr>
          <w:p w14:paraId="2C821C69" w14:textId="77777777" w:rsidR="00EC76A2" w:rsidRPr="003C4CE8" w:rsidRDefault="00EC76A2" w:rsidP="00FD4EC3">
            <w:pPr>
              <w:jc w:val="center"/>
              <w:rPr>
                <w:rFonts w:ascii="Calibri" w:hAnsi="Calibri"/>
                <w:sz w:val="18"/>
                <w:szCs w:val="18"/>
              </w:rPr>
            </w:pPr>
            <w:r w:rsidRPr="003C4CE8">
              <w:rPr>
                <w:rFonts w:ascii="Calibri" w:hAnsi="Calibri"/>
                <w:sz w:val="18"/>
                <w:szCs w:val="18"/>
              </w:rPr>
              <w:t>01</w:t>
            </w:r>
          </w:p>
        </w:tc>
        <w:tc>
          <w:tcPr>
            <w:tcW w:w="4797" w:type="dxa"/>
          </w:tcPr>
          <w:p w14:paraId="1688A9DC" w14:textId="77777777" w:rsidR="00EC76A2" w:rsidRPr="003C4CE8" w:rsidRDefault="00EC76A2" w:rsidP="00FD4EC3">
            <w:pPr>
              <w:jc w:val="center"/>
              <w:rPr>
                <w:rFonts w:ascii="Calibri" w:hAnsi="Calibri"/>
                <w:sz w:val="18"/>
                <w:szCs w:val="18"/>
              </w:rPr>
            </w:pPr>
            <w:r w:rsidRPr="003C4CE8">
              <w:rPr>
                <w:rFonts w:ascii="Calibri" w:hAnsi="Calibri"/>
                <w:sz w:val="18"/>
                <w:szCs w:val="18"/>
              </w:rPr>
              <w:t>02</w:t>
            </w:r>
          </w:p>
        </w:tc>
        <w:tc>
          <w:tcPr>
            <w:tcW w:w="4797" w:type="dxa"/>
          </w:tcPr>
          <w:p w14:paraId="13E91BDD" w14:textId="77777777" w:rsidR="00EC76A2" w:rsidRPr="003C4CE8" w:rsidRDefault="00EC76A2" w:rsidP="00FD4EC3">
            <w:pPr>
              <w:jc w:val="center"/>
              <w:rPr>
                <w:rFonts w:ascii="Calibri" w:hAnsi="Calibri"/>
                <w:sz w:val="18"/>
                <w:szCs w:val="18"/>
              </w:rPr>
            </w:pPr>
            <w:r w:rsidRPr="003C4CE8">
              <w:rPr>
                <w:rFonts w:ascii="Calibri" w:hAnsi="Calibri"/>
                <w:sz w:val="18"/>
                <w:szCs w:val="18"/>
              </w:rPr>
              <w:t>03</w:t>
            </w:r>
          </w:p>
        </w:tc>
      </w:tr>
      <w:tr w:rsidR="00EC76A2" w:rsidRPr="003C4CE8" w14:paraId="2129DBE7" w14:textId="77777777" w:rsidTr="00FD4EC3">
        <w:tc>
          <w:tcPr>
            <w:tcW w:w="4796" w:type="dxa"/>
          </w:tcPr>
          <w:p w14:paraId="2B1D043C" w14:textId="77777777" w:rsidR="00EC76A2" w:rsidRPr="003C4CE8" w:rsidRDefault="00EC76A2" w:rsidP="00FD4EC3">
            <w:pPr>
              <w:jc w:val="center"/>
              <w:rPr>
                <w:rFonts w:ascii="Calibri" w:hAnsi="Calibri"/>
                <w:sz w:val="18"/>
                <w:szCs w:val="18"/>
              </w:rPr>
            </w:pPr>
            <w:r w:rsidRPr="003C4CE8">
              <w:rPr>
                <w:rFonts w:ascii="Calibri" w:hAnsi="Calibri"/>
                <w:sz w:val="18"/>
                <w:szCs w:val="18"/>
              </w:rPr>
              <w:t>Fan Name</w:t>
            </w:r>
          </w:p>
        </w:tc>
        <w:tc>
          <w:tcPr>
            <w:tcW w:w="4797" w:type="dxa"/>
          </w:tcPr>
          <w:p w14:paraId="13382CC5" w14:textId="77777777" w:rsidR="00EC76A2" w:rsidRPr="003C4CE8" w:rsidRDefault="00EC76A2" w:rsidP="00FD4EC3">
            <w:pPr>
              <w:jc w:val="center"/>
              <w:rPr>
                <w:rFonts w:ascii="Calibri" w:hAnsi="Calibri"/>
                <w:sz w:val="18"/>
                <w:szCs w:val="18"/>
              </w:rPr>
            </w:pPr>
            <w:r>
              <w:rPr>
                <w:rFonts w:ascii="Calibri" w:hAnsi="Calibri"/>
                <w:sz w:val="18"/>
                <w:szCs w:val="18"/>
              </w:rPr>
              <w:t>IAQ Type</w:t>
            </w:r>
          </w:p>
        </w:tc>
        <w:tc>
          <w:tcPr>
            <w:tcW w:w="4797" w:type="dxa"/>
          </w:tcPr>
          <w:p w14:paraId="6D1A332B" w14:textId="77777777" w:rsidR="00EC76A2" w:rsidRPr="003C4CE8" w:rsidRDefault="00EC76A2" w:rsidP="00FD4EC3">
            <w:pPr>
              <w:jc w:val="center"/>
              <w:rPr>
                <w:rFonts w:ascii="Calibri" w:hAnsi="Calibri"/>
                <w:sz w:val="18"/>
                <w:szCs w:val="18"/>
              </w:rPr>
            </w:pPr>
            <w:r>
              <w:rPr>
                <w:rFonts w:ascii="Calibri" w:hAnsi="Calibri"/>
                <w:sz w:val="18"/>
                <w:szCs w:val="18"/>
              </w:rPr>
              <w:t>Comments</w:t>
            </w:r>
          </w:p>
        </w:tc>
      </w:tr>
      <w:tr w:rsidR="00EC76A2" w:rsidRPr="003C4CE8" w14:paraId="7A581070" w14:textId="77777777" w:rsidTr="00EC76A2">
        <w:trPr>
          <w:trHeight w:val="188"/>
        </w:trPr>
        <w:tc>
          <w:tcPr>
            <w:tcW w:w="4796" w:type="dxa"/>
            <w:vAlign w:val="bottom"/>
          </w:tcPr>
          <w:p w14:paraId="5DE5FA51" w14:textId="7257743A" w:rsidR="00EC76A2" w:rsidRPr="003C4CE8" w:rsidRDefault="00EC76A2" w:rsidP="00FD4EC3">
            <w:pPr>
              <w:jc w:val="center"/>
              <w:rPr>
                <w:rFonts w:ascii="Calibri" w:hAnsi="Calibri"/>
                <w:sz w:val="18"/>
                <w:szCs w:val="18"/>
              </w:rPr>
            </w:pPr>
          </w:p>
        </w:tc>
        <w:tc>
          <w:tcPr>
            <w:tcW w:w="4797" w:type="dxa"/>
            <w:vAlign w:val="bottom"/>
          </w:tcPr>
          <w:p w14:paraId="7E4A7F62" w14:textId="08B3BC9C" w:rsidR="00EC76A2" w:rsidRPr="003C4CE8" w:rsidRDefault="00EC76A2" w:rsidP="00FD4EC3">
            <w:pPr>
              <w:rPr>
                <w:rFonts w:ascii="Calibri" w:hAnsi="Calibri"/>
                <w:sz w:val="18"/>
                <w:szCs w:val="18"/>
              </w:rPr>
            </w:pPr>
          </w:p>
        </w:tc>
        <w:tc>
          <w:tcPr>
            <w:tcW w:w="4797" w:type="dxa"/>
            <w:vAlign w:val="bottom"/>
          </w:tcPr>
          <w:p w14:paraId="0B05D8BA" w14:textId="3F534A62" w:rsidR="00EC76A2" w:rsidRPr="003C4CE8" w:rsidRDefault="00EC76A2" w:rsidP="00FD4EC3">
            <w:pPr>
              <w:jc w:val="center"/>
              <w:rPr>
                <w:rFonts w:ascii="Calibri" w:hAnsi="Calibri"/>
                <w:sz w:val="18"/>
                <w:szCs w:val="18"/>
              </w:rPr>
            </w:pPr>
          </w:p>
        </w:tc>
      </w:tr>
      <w:tr w:rsidR="00EC76A2" w:rsidRPr="003C4CE8" w14:paraId="2FF08DD8" w14:textId="77777777" w:rsidTr="00FD4EC3">
        <w:trPr>
          <w:trHeight w:val="278"/>
        </w:trPr>
        <w:tc>
          <w:tcPr>
            <w:tcW w:w="4796" w:type="dxa"/>
            <w:vAlign w:val="bottom"/>
          </w:tcPr>
          <w:p w14:paraId="1F7B93B9" w14:textId="77777777" w:rsidR="00EC76A2" w:rsidRDefault="00EC76A2" w:rsidP="00FD4EC3">
            <w:pPr>
              <w:jc w:val="center"/>
              <w:rPr>
                <w:rFonts w:ascii="Calibri" w:hAnsi="Calibri"/>
                <w:sz w:val="18"/>
                <w:szCs w:val="18"/>
              </w:rPr>
            </w:pPr>
          </w:p>
        </w:tc>
        <w:tc>
          <w:tcPr>
            <w:tcW w:w="4797" w:type="dxa"/>
            <w:vAlign w:val="bottom"/>
          </w:tcPr>
          <w:p w14:paraId="62DEDD92" w14:textId="77777777" w:rsidR="00EC76A2" w:rsidRDefault="00EC76A2" w:rsidP="00FD4EC3">
            <w:pPr>
              <w:rPr>
                <w:rFonts w:ascii="Calibri" w:hAnsi="Calibri"/>
                <w:sz w:val="18"/>
                <w:szCs w:val="18"/>
              </w:rPr>
            </w:pPr>
          </w:p>
        </w:tc>
        <w:tc>
          <w:tcPr>
            <w:tcW w:w="4797" w:type="dxa"/>
            <w:vAlign w:val="bottom"/>
          </w:tcPr>
          <w:p w14:paraId="1AE7212D" w14:textId="77777777" w:rsidR="00EC76A2" w:rsidRDefault="00EC76A2" w:rsidP="00FD4EC3">
            <w:pPr>
              <w:jc w:val="center"/>
              <w:rPr>
                <w:rFonts w:ascii="Calibri" w:hAnsi="Calibri"/>
                <w:sz w:val="18"/>
                <w:szCs w:val="18"/>
              </w:rPr>
            </w:pPr>
          </w:p>
        </w:tc>
      </w:tr>
    </w:tbl>
    <w:p w14:paraId="3F8AB3C0" w14:textId="77777777" w:rsidR="00BF43E0" w:rsidRPr="005959F4" w:rsidRDefault="00BF43E0">
      <w:pPr>
        <w:rPr>
          <w:rFonts w:ascii="Calibri" w:hAnsi="Calibri"/>
          <w:sz w:val="18"/>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C76A2">
        <w:trPr>
          <w:cantSplit/>
          <w:trHeight w:val="352"/>
        </w:trPr>
        <w:tc>
          <w:tcPr>
            <w:tcW w:w="14390" w:type="dxa"/>
            <w:shd w:val="clear" w:color="auto" w:fill="auto"/>
          </w:tcPr>
          <w:p w14:paraId="72717485" w14:textId="02956CC9" w:rsidR="00DF2490" w:rsidRPr="005959F4" w:rsidRDefault="00EC76A2" w:rsidP="00EC76A2">
            <w:pPr>
              <w:keepNext/>
              <w:rPr>
                <w:rFonts w:ascii="Calibri" w:eastAsia="Calibri" w:hAnsi="Calibri"/>
                <w:b/>
                <w:sz w:val="18"/>
                <w:szCs w:val="18"/>
              </w:rPr>
            </w:pPr>
            <w:r>
              <w:rPr>
                <w:rFonts w:ascii="Calibri" w:eastAsia="Calibri" w:hAnsi="Calibri"/>
                <w:b/>
                <w:sz w:val="18"/>
                <w:szCs w:val="18"/>
              </w:rPr>
              <w:t>Q</w:t>
            </w:r>
            <w:r w:rsidR="005062A4"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005062A4" w:rsidRPr="005959F4">
              <w:rPr>
                <w:rFonts w:ascii="Calibri" w:eastAsia="Calibri" w:hAnsi="Calibri"/>
                <w:b/>
                <w:sz w:val="18"/>
                <w:szCs w:val="18"/>
              </w:rPr>
              <w:t xml:space="preserve"> </w:t>
            </w:r>
          </w:p>
          <w:p w14:paraId="308DB3A8" w14:textId="05901200" w:rsidR="005062A4" w:rsidRPr="005959F4" w:rsidRDefault="005062A4" w:rsidP="00EC76A2">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C76A2">
        <w:trPr>
          <w:cantSplit/>
          <w:trHeight w:val="352"/>
        </w:trPr>
        <w:tc>
          <w:tcPr>
            <w:tcW w:w="14390" w:type="dxa"/>
          </w:tcPr>
          <w:p w14:paraId="1F057D7A" w14:textId="77777777" w:rsidR="00E2002B" w:rsidRPr="00AE4ED0" w:rsidRDefault="00E2002B" w:rsidP="00EC76A2">
            <w:pPr>
              <w:keepNext/>
              <w:tabs>
                <w:tab w:val="left" w:pos="720"/>
                <w:tab w:val="left" w:pos="2700"/>
                <w:tab w:val="left" w:pos="3420"/>
                <w:tab w:val="left" w:pos="3780"/>
                <w:tab w:val="left" w:pos="5760"/>
                <w:tab w:val="left" w:pos="7212"/>
              </w:tabs>
              <w:spacing w:line="276" w:lineRule="auto"/>
              <w:rPr>
                <w:rFonts w:ascii="Calibri" w:hAnsi="Calibri"/>
                <w:b/>
                <w:sz w:val="20"/>
                <w:szCs w:val="20"/>
              </w:rPr>
            </w:pPr>
            <w:r w:rsidRPr="00AE4ED0">
              <w:rPr>
                <w:rFonts w:ascii="Calibri" w:hAnsi="Calibri"/>
                <w:b/>
                <w:sz w:val="20"/>
                <w:szCs w:val="20"/>
              </w:rPr>
              <w:t>Quality Insulation Installation – Section 150.1(c)1E</w:t>
            </w:r>
          </w:p>
          <w:p w14:paraId="30AB6AF1" w14:textId="77777777" w:rsidR="00E2002B" w:rsidRPr="00AE4ED0" w:rsidRDefault="00E2002B" w:rsidP="00EC76A2">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20"/>
                <w:szCs w:val="20"/>
              </w:rPr>
            </w:pPr>
            <w:r w:rsidRPr="00AE4ED0">
              <w:rPr>
                <w:rFonts w:ascii="Calibri" w:hAnsi="Calibri"/>
                <w:sz w:val="20"/>
                <w:szCs w:val="20"/>
              </w:rPr>
              <w:t>The dwelling unit shall meet all requirements of Quality Insulation Installation (QII) as specified in Reference Appendix RA3.5 as verified by a HERS rater.</w:t>
            </w:r>
          </w:p>
          <w:p w14:paraId="548DC14C" w14:textId="3B326D2D" w:rsidR="00E2002B" w:rsidRPr="005959F4" w:rsidRDefault="00E2002B" w:rsidP="00EC76A2">
            <w:pPr>
              <w:keepNext/>
              <w:tabs>
                <w:tab w:val="left" w:pos="2160"/>
                <w:tab w:val="left" w:pos="2700"/>
                <w:tab w:val="left" w:pos="3420"/>
                <w:tab w:val="left" w:pos="3780"/>
                <w:tab w:val="left" w:pos="5760"/>
                <w:tab w:val="left" w:pos="7212"/>
              </w:tabs>
              <w:ind w:left="360"/>
              <w:rPr>
                <w:rFonts w:ascii="Calibri" w:hAnsi="Calibri"/>
                <w:b/>
                <w:sz w:val="18"/>
                <w:szCs w:val="18"/>
              </w:rPr>
            </w:pPr>
            <w:r w:rsidRPr="00AE4ED0">
              <w:rPr>
                <w:rFonts w:ascii="Calibri" w:hAnsi="Calibri"/>
                <w:sz w:val="20"/>
                <w:szCs w:val="20"/>
              </w:rPr>
              <w:t>EXCEPTION: Multifamily dwelling units in Climate Zone 7.</w:t>
            </w:r>
          </w:p>
        </w:tc>
      </w:tr>
      <w:tr w:rsidR="00E2002B" w:rsidRPr="005959F4" w14:paraId="308DB3AD" w14:textId="77777777" w:rsidTr="00EC76A2">
        <w:trPr>
          <w:cantSplit/>
          <w:trHeight w:val="352"/>
        </w:trPr>
        <w:tc>
          <w:tcPr>
            <w:tcW w:w="14390" w:type="dxa"/>
            <w:vAlign w:val="center"/>
          </w:tcPr>
          <w:p w14:paraId="308DB3AA"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C76A2">
        <w:trPr>
          <w:cantSplit/>
          <w:trHeight w:val="352"/>
        </w:trPr>
        <w:tc>
          <w:tcPr>
            <w:tcW w:w="14390" w:type="dxa"/>
            <w:vAlign w:val="center"/>
          </w:tcPr>
          <w:p w14:paraId="308DB3AE"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32391CB9" w:rsidR="00E2002B" w:rsidRPr="005959F4" w:rsidRDefault="00E2002B" w:rsidP="00EC76A2">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(Reference Appendix RA 3.4.1.6).</w:t>
            </w:r>
          </w:p>
        </w:tc>
      </w:tr>
      <w:tr w:rsidR="00E2002B" w:rsidRPr="005959F4" w14:paraId="308DB3B4" w14:textId="77777777" w:rsidTr="00EC76A2">
        <w:trPr>
          <w:cantSplit/>
          <w:trHeight w:val="352"/>
        </w:trPr>
        <w:tc>
          <w:tcPr>
            <w:tcW w:w="14390" w:type="dxa"/>
            <w:vAlign w:val="center"/>
          </w:tcPr>
          <w:p w14:paraId="308DB3B1"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5E6A26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Refrigerant </w:t>
            </w:r>
            <w:r>
              <w:rPr>
                <w:rFonts w:ascii="Calibri" w:hAnsi="Calibri"/>
                <w:sz w:val="18"/>
                <w:szCs w:val="18"/>
              </w:rPr>
              <w:t>c</w:t>
            </w:r>
            <w:r w:rsidRPr="005959F4">
              <w:rPr>
                <w:rFonts w:ascii="Calibri" w:hAnsi="Calibri"/>
                <w:sz w:val="18"/>
                <w:szCs w:val="18"/>
              </w:rPr>
              <w:t xml:space="preserve">harge </w:t>
            </w:r>
            <w:r>
              <w:rPr>
                <w:rFonts w:ascii="Calibri" w:hAnsi="Calibri"/>
                <w:sz w:val="18"/>
                <w:szCs w:val="18"/>
              </w:rPr>
              <w:t>t</w:t>
            </w:r>
            <w:r w:rsidRPr="005959F4">
              <w:rPr>
                <w:rFonts w:ascii="Calibri" w:hAnsi="Calibri"/>
                <w:sz w:val="18"/>
                <w:szCs w:val="18"/>
              </w:rPr>
              <w:t xml:space="preserve">esting is required (Residential Appendix RA3.2) in climate zones 2 and 8-15 for all air-cooled air conditioners and air source heat pumps, </w:t>
            </w:r>
            <w:r>
              <w:rPr>
                <w:rFonts w:ascii="Calibri" w:hAnsi="Calibri"/>
                <w:sz w:val="18"/>
                <w:szCs w:val="18"/>
              </w:rPr>
              <w:t xml:space="preserve">including ducted split systems, ducted package systems, small duct high velocity systems, and </w:t>
            </w:r>
            <w:r w:rsidRPr="005959F4">
              <w:rPr>
                <w:rFonts w:ascii="Calibri" w:hAnsi="Calibri"/>
                <w:sz w:val="18"/>
                <w:szCs w:val="18"/>
              </w:rPr>
              <w:t xml:space="preserve">mini-split </w:t>
            </w:r>
            <w:r>
              <w:rPr>
                <w:rFonts w:ascii="Calibri" w:hAnsi="Calibri"/>
                <w:sz w:val="18"/>
                <w:szCs w:val="18"/>
              </w:rPr>
              <w:t>systems</w:t>
            </w:r>
            <w:r w:rsidRPr="005959F4">
              <w:rPr>
                <w:rFonts w:ascii="Calibri" w:hAnsi="Calibri"/>
                <w:sz w:val="18"/>
                <w:szCs w:val="18"/>
              </w:rPr>
              <w:t>.</w:t>
            </w:r>
          </w:p>
          <w:p w14:paraId="308DB3B3" w14:textId="49A998DD"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p>
        </w:tc>
      </w:tr>
      <w:tr w:rsidR="00E2002B" w:rsidRPr="005959F4" w14:paraId="308DB3B9" w14:textId="77777777" w:rsidTr="00EC76A2">
        <w:trPr>
          <w:cantSplit/>
          <w:trHeight w:val="168"/>
        </w:trPr>
        <w:tc>
          <w:tcPr>
            <w:tcW w:w="14390" w:type="dxa"/>
            <w:vAlign w:val="center"/>
          </w:tcPr>
          <w:p w14:paraId="308DB3B5" w14:textId="77777777" w:rsidR="00E2002B" w:rsidRPr="005959F4" w:rsidRDefault="00E2002B" w:rsidP="00EC76A2">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2BF0C5C0"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Airflow (minimum 350 cfm/ton) and Fan Efficacy (max 0.45 Watts/cfm for gas furnace air handlers / 0.58 Watts/cfm for air handlers that are not gas furnaces) on systems with ducted air conditioning as field verified by a HERS rater or Return Duct and Filter System Design according to tables 150.0-B/C will be HERS verified </w:t>
            </w:r>
          </w:p>
          <w:p w14:paraId="2329B824" w14:textId="5E2D9E04"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Heat-only systems with Central Fan Integrated (CFI) ventilation are required to have less than 0.45 Watts/cfm as verified by a HERS rater.</w:t>
            </w:r>
          </w:p>
          <w:p w14:paraId="308DB3B8" w14:textId="7D603843"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r w:rsidRPr="005959F4">
              <w:rPr>
                <w:rFonts w:ascii="Calibri" w:hAnsi="Calibri"/>
                <w:sz w:val="18"/>
                <w:szCs w:val="18"/>
              </w:rPr>
              <w:t>Small duct high velocity systems: airflow (minimum 250 cfm/ton) and fan efficacy (max 0.62 W/cfm) as verified by a HERS rater..</w:t>
            </w:r>
          </w:p>
        </w:tc>
      </w:tr>
      <w:tr w:rsidR="00E2002B" w:rsidRPr="005959F4" w14:paraId="308DB3BC" w14:textId="77777777" w:rsidTr="00EC76A2">
        <w:trPr>
          <w:cantSplit/>
          <w:trHeight w:val="168"/>
        </w:trPr>
        <w:tc>
          <w:tcPr>
            <w:tcW w:w="14390" w:type="dxa"/>
            <w:vAlign w:val="center"/>
          </w:tcPr>
          <w:p w14:paraId="308DB3BA" w14:textId="4C0197EF" w:rsidR="00E2002B" w:rsidRPr="005959F4" w:rsidRDefault="00E2002B" w:rsidP="00EC76A2">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 – Section 150.0(o)</w:t>
            </w:r>
          </w:p>
          <w:p w14:paraId="308DB3BB" w14:textId="58CBAA58" w:rsidR="00E2002B" w:rsidRPr="005959F4" w:rsidRDefault="00E2002B" w:rsidP="00EC76A2">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 xml:space="preserve">Mechanical ventilation airflow rate according to ASHRAE 62.2 is required to be verified by a HERS rater (RA3.7). </w:t>
            </w:r>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12"/>
          <w:headerReference w:type="default" r:id="rId13"/>
          <w:footerReference w:type="even" r:id="rId14"/>
          <w:footerReference w:type="default" r:id="rId15"/>
          <w:headerReference w:type="first" r:id="rId16"/>
          <w:footerReference w:type="first" r:id="rId17"/>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t>CF1R-NCB-01-E User Instructions</w:t>
      </w:r>
    </w:p>
    <w:p w14:paraId="458C603B" w14:textId="77777777" w:rsidR="00C97214" w:rsidRPr="004358FA" w:rsidRDefault="00C97214" w:rsidP="003F64CF">
      <w:pPr>
        <w:rPr>
          <w:rFonts w:ascii="Calibri" w:hAnsi="Calibri" w:cs="Arial"/>
          <w:sz w:val="20"/>
          <w:szCs w:val="20"/>
        </w:rPr>
      </w:pPr>
    </w:p>
    <w:p w14:paraId="308DB3EC" w14:textId="71D40946"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r w:rsidR="005140C7" w:rsidRPr="007C6199">
        <w:rPr>
          <w:rFonts w:ascii="Calibri" w:hAnsi="Calibri" w:cs="Arial"/>
          <w:sz w:val="18"/>
          <w:szCs w:val="18"/>
        </w:rPr>
        <w:t>9</w:t>
      </w:r>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6E74BD3C"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r w:rsidR="00307298" w:rsidRPr="007C6199">
        <w:rPr>
          <w:rFonts w:ascii="Calibri" w:hAnsi="Calibri" w:cs="Arial"/>
          <w:sz w:val="18"/>
          <w:szCs w:val="18"/>
        </w:rPr>
        <w:t xml:space="preserve"> (including duplexes and townhomes)</w:t>
      </w:r>
      <w:r w:rsidRPr="007C6199">
        <w:rPr>
          <w:rFonts w:ascii="Calibri" w:hAnsi="Calibri" w:cs="Arial"/>
          <w:sz w:val="18"/>
          <w:szCs w:val="18"/>
        </w:rPr>
        <w:t xml:space="preserve">, </w:t>
      </w:r>
      <w:r w:rsidR="00307298" w:rsidRPr="007C6199">
        <w:rPr>
          <w:rFonts w:ascii="Calibri" w:hAnsi="Calibri" w:cs="Arial"/>
          <w:sz w:val="18"/>
          <w:szCs w:val="18"/>
        </w:rPr>
        <w:t>3</w:t>
      </w:r>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NOTE: Duplexes and townhomes are single family and require a single CF1R for each dwelling unit.</w:t>
      </w:r>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0460FE4"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r w:rsidR="00E2002B" w:rsidRPr="007C6199">
        <w:rPr>
          <w:rFonts w:ascii="Calibri" w:hAnsi="Calibri" w:cs="Arial"/>
          <w:sz w:val="18"/>
          <w:szCs w:val="18"/>
        </w:rPr>
        <w:t xml:space="preserve">Use the EZ Building Climate Zone search tool </w:t>
      </w:r>
      <w:r w:rsidR="00A9381B" w:rsidRPr="007C6199">
        <w:rPr>
          <w:rFonts w:ascii="Calibri" w:hAnsi="Calibri" w:cs="Arial"/>
          <w:sz w:val="18"/>
          <w:szCs w:val="18"/>
        </w:rPr>
        <w:t>http://caenergy.maps.arcgis.com/apps/webappviewer/index.html?id=4831772c00eb4f729924167244bbca22</w:t>
      </w:r>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3ADC53ED"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Building Type: Single Family (includes duplex), M</w:t>
      </w:r>
      <w:r w:rsidR="004E6B12" w:rsidRPr="007C6199">
        <w:rPr>
          <w:rFonts w:ascii="Calibri" w:hAnsi="Calibri" w:cs="Arial"/>
          <w:sz w:val="18"/>
          <w:szCs w:val="18"/>
        </w:rPr>
        <w:t>u</w:t>
      </w:r>
      <w:r w:rsidR="007150C6" w:rsidRPr="007C6199">
        <w:rPr>
          <w:rFonts w:ascii="Calibri" w:hAnsi="Calibri" w:cs="Arial"/>
          <w:sz w:val="18"/>
          <w:szCs w:val="18"/>
        </w:rPr>
        <w:t>l</w:t>
      </w:r>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r w:rsidR="00B9305D" w:rsidRPr="007C6199">
        <w:rPr>
          <w:rFonts w:ascii="Calibri" w:hAnsi="Calibri" w:cs="Arial"/>
          <w:sz w:val="18"/>
          <w:szCs w:val="18"/>
        </w:rPr>
        <w:t>, or Mu</w:t>
      </w:r>
      <w:r w:rsidR="007150C6" w:rsidRPr="007C6199">
        <w:rPr>
          <w:rFonts w:ascii="Calibri" w:hAnsi="Calibri" w:cs="Arial"/>
          <w:sz w:val="18"/>
          <w:szCs w:val="18"/>
        </w:rPr>
        <w:t>l</w:t>
      </w:r>
      <w:r w:rsidR="00B9305D" w:rsidRPr="007C6199">
        <w:rPr>
          <w:rFonts w:ascii="Calibri" w:hAnsi="Calibri" w:cs="Arial"/>
          <w:sz w:val="18"/>
          <w:szCs w:val="18"/>
        </w:rPr>
        <w:t>tifamily with central water heating</w:t>
      </w:r>
      <w:r w:rsidRPr="007C6199">
        <w:rPr>
          <w:rFonts w:ascii="Calibri" w:hAnsi="Calibri" w:cs="Arial"/>
          <w:sz w:val="18"/>
          <w:szCs w:val="18"/>
        </w:rPr>
        <w:t>.</w:t>
      </w:r>
    </w:p>
    <w:p w14:paraId="308DB404" w14:textId="467139D1" w:rsidR="00A10D7E" w:rsidRPr="00FD4EC3" w:rsidRDefault="00FD4EC3" w:rsidP="001F3969">
      <w:pPr>
        <w:pStyle w:val="ListParagraph"/>
        <w:numPr>
          <w:ilvl w:val="0"/>
          <w:numId w:val="24"/>
        </w:numPr>
        <w:rPr>
          <w:rFonts w:ascii="Calibri" w:hAnsi="Calibri" w:cs="Arial"/>
          <w:sz w:val="18"/>
          <w:szCs w:val="18"/>
        </w:rPr>
      </w:pPr>
      <w:r w:rsidRPr="00FD4EC3">
        <w:rPr>
          <w:rFonts w:ascii="Calibri" w:hAnsi="Calibri" w:cs="Arial"/>
          <w:sz w:val="18"/>
          <w:szCs w:val="18"/>
        </w:rPr>
        <w:t>Slab Area: Area of the first floor slab (if any) in ft</w:t>
      </w:r>
      <w:r w:rsidRPr="00FD4EC3">
        <w:rPr>
          <w:rFonts w:ascii="Calibri" w:hAnsi="Calibri" w:cs="Arial"/>
          <w:sz w:val="18"/>
          <w:szCs w:val="18"/>
          <w:vertAlign w:val="superscript"/>
        </w:rPr>
        <w:t>2</w:t>
      </w:r>
      <w:r w:rsidRPr="00FD4EC3">
        <w:rPr>
          <w:rFonts w:ascii="Calibri" w:hAnsi="Calibri" w:cs="Arial"/>
          <w:sz w:val="18"/>
          <w:szCs w:val="18"/>
        </w:rPr>
        <w:t>.</w:t>
      </w:r>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10CB8C9F" w:rsidR="00A10D7E" w:rsidRPr="007C6199" w:rsidRDefault="00FC4F83" w:rsidP="001F3969">
      <w:pPr>
        <w:pStyle w:val="ListParagraph"/>
        <w:numPr>
          <w:ilvl w:val="0"/>
          <w:numId w:val="24"/>
        </w:numPr>
        <w:rPr>
          <w:rFonts w:ascii="Calibri" w:hAnsi="Calibri" w:cs="Arial"/>
          <w:sz w:val="18"/>
          <w:szCs w:val="18"/>
        </w:rPr>
      </w:pPr>
      <w:del w:id="6" w:author="Markstrum, Alexis@Energy" w:date="2019-09-24T11:37:00Z">
        <w:r w:rsidRPr="007C6199" w:rsidDel="004672DD">
          <w:rPr>
            <w:rFonts w:ascii="Calibri" w:hAnsi="Calibri" w:cs="Arial"/>
            <w:sz w:val="18"/>
            <w:szCs w:val="18"/>
          </w:rPr>
          <w:delText>Exceptions to Fenestration U-factor and SHGC</w:delText>
        </w:r>
      </w:del>
      <w:ins w:id="7" w:author="Markstrum, Alexis@Energy" w:date="2019-09-24T11:37:00Z">
        <w:r w:rsidR="004672DD">
          <w:rPr>
            <w:rFonts w:ascii="Calibri" w:hAnsi="Calibri" w:cs="Arial"/>
            <w:sz w:val="18"/>
            <w:szCs w:val="18"/>
          </w:rPr>
          <w:t>Fenestration Exceptions</w:t>
        </w:r>
      </w:ins>
      <w:r w:rsidRPr="007C6199">
        <w:rPr>
          <w:rFonts w:ascii="Calibri" w:hAnsi="Calibri" w:cs="Arial"/>
          <w:sz w:val="18"/>
          <w:szCs w:val="18"/>
        </w:rPr>
        <w:t>: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glass in door,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tubular skylight, Installing less than or equal to 16 ft</w:t>
      </w:r>
      <w:r w:rsidRPr="007C6199">
        <w:rPr>
          <w:rFonts w:ascii="Calibri" w:hAnsi="Calibri" w:cs="Arial"/>
          <w:sz w:val="18"/>
          <w:szCs w:val="18"/>
          <w:vertAlign w:val="superscript"/>
        </w:rPr>
        <w:t xml:space="preserve">2 </w:t>
      </w:r>
      <w:r w:rsidRPr="007C6199">
        <w:rPr>
          <w:rFonts w:ascii="Calibri" w:hAnsi="Calibri" w:cs="Arial"/>
          <w:sz w:val="18"/>
          <w:szCs w:val="18"/>
        </w:rPr>
        <w:t>skylight</w:t>
      </w:r>
      <w:r w:rsidR="00497FCF" w:rsidRPr="007C6199">
        <w:rPr>
          <w:rFonts w:ascii="Calibri" w:hAnsi="Calibri" w:cs="Arial"/>
          <w:sz w:val="18"/>
          <w:szCs w:val="18"/>
        </w:rPr>
        <w:t>, or Not Applicable</w:t>
      </w:r>
      <w:r w:rsidRPr="007C6199">
        <w:rPr>
          <w:rFonts w:ascii="Calibri" w:hAnsi="Calibri" w:cs="Arial"/>
          <w:sz w:val="18"/>
          <w:szCs w:val="18"/>
        </w:rPr>
        <w:t>.</w:t>
      </w:r>
    </w:p>
    <w:p w14:paraId="3562AFD4" w14:textId="74736619" w:rsidR="003108F9" w:rsidRPr="007C6199" w:rsidDel="004672DD" w:rsidRDefault="003108F9" w:rsidP="001F3969">
      <w:pPr>
        <w:pStyle w:val="ListParagraph"/>
        <w:numPr>
          <w:ilvl w:val="0"/>
          <w:numId w:val="24"/>
        </w:numPr>
        <w:rPr>
          <w:del w:id="8" w:author="Markstrum, Alexis@Energy" w:date="2019-09-24T11:37:00Z"/>
          <w:rFonts w:ascii="Calibri" w:hAnsi="Calibri" w:cs="Arial"/>
          <w:sz w:val="18"/>
          <w:szCs w:val="18"/>
        </w:rPr>
      </w:pPr>
      <w:del w:id="9" w:author="Markstrum, Alexis@Energy" w:date="2019-09-24T11:37:00Z">
        <w:r w:rsidRPr="007C6199" w:rsidDel="004672DD">
          <w:rPr>
            <w:rFonts w:ascii="Calibri" w:hAnsi="Calibri" w:cs="Arial"/>
            <w:sz w:val="18"/>
            <w:szCs w:val="18"/>
          </w:rPr>
          <w:delText>Average ceiling height in feet, used to calculate IAQ CFM.</w:delText>
        </w:r>
      </w:del>
    </w:p>
    <w:p w14:paraId="64D40008" w14:textId="47C178D7" w:rsidR="003108F9" w:rsidRPr="007C6199" w:rsidDel="004672DD" w:rsidRDefault="003108F9" w:rsidP="00F55848">
      <w:pPr>
        <w:pStyle w:val="ListParagraph"/>
        <w:numPr>
          <w:ilvl w:val="0"/>
          <w:numId w:val="24"/>
        </w:numPr>
        <w:rPr>
          <w:del w:id="10" w:author="Markstrum, Alexis@Energy" w:date="2019-09-24T11:37:00Z"/>
          <w:rFonts w:ascii="Calibri" w:hAnsi="Calibri" w:cs="Arial"/>
          <w:sz w:val="18"/>
          <w:szCs w:val="18"/>
        </w:rPr>
      </w:pPr>
      <w:del w:id="11" w:author="Markstrum, Alexis@Energy" w:date="2019-09-24T11:37:00Z">
        <w:r w:rsidRPr="007C6199" w:rsidDel="004672DD">
          <w:rPr>
            <w:rFonts w:asciiTheme="minorHAnsi" w:hAnsiTheme="minorHAnsi"/>
            <w:sz w:val="18"/>
            <w:szCs w:val="18"/>
          </w:rPr>
          <w:delText>Vertical distance in feet from the lowest above-grade floor to the highest ceiling</w:delText>
        </w:r>
        <w:r w:rsidRPr="007C6199" w:rsidDel="004672DD">
          <w:rPr>
            <w:rFonts w:ascii="Calibri" w:hAnsi="Calibri" w:cs="Arial"/>
            <w:sz w:val="18"/>
            <w:szCs w:val="18"/>
          </w:rPr>
          <w:delText>, used to calculate IAQ CFM</w:delText>
        </w:r>
        <w:r w:rsidRPr="008511A8" w:rsidDel="004672DD">
          <w:rPr>
            <w:rFonts w:ascii="Calibri" w:hAnsi="Calibri" w:cs="Arial"/>
            <w:sz w:val="18"/>
            <w:szCs w:val="18"/>
          </w:rPr>
          <w:delText>.</w:delText>
        </w:r>
      </w:del>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r w:rsidR="001C099B" w:rsidRPr="007C6199">
        <w:rPr>
          <w:rFonts w:ascii="Calibri" w:hAnsi="Calibri" w:cs="Arial"/>
          <w:b/>
          <w:sz w:val="18"/>
          <w:szCs w:val="18"/>
        </w:rPr>
        <w:t xml:space="preserve"> Walls/</w:t>
      </w:r>
      <w:r w:rsidR="00E2002B" w:rsidRPr="007C6199">
        <w:rPr>
          <w:rFonts w:ascii="Calibri" w:hAnsi="Calibri" w:cs="Arial"/>
          <w:b/>
          <w:sz w:val="18"/>
          <w:szCs w:val="18"/>
        </w:rPr>
        <w:t xml:space="preserve">Framed </w:t>
      </w:r>
      <w:r w:rsidR="001C099B" w:rsidRPr="007C6199">
        <w:rPr>
          <w:rFonts w:ascii="Calibri" w:hAnsi="Calibri" w:cs="Arial"/>
          <w:b/>
          <w:sz w:val="18"/>
          <w:szCs w:val="18"/>
        </w:rPr>
        <w:t>Floors</w:t>
      </w:r>
      <w:r w:rsidR="00E2002B" w:rsidRPr="007C6199">
        <w:rPr>
          <w:rFonts w:ascii="Calibri" w:hAnsi="Calibri" w:cs="Arial"/>
          <w:b/>
          <w:sz w:val="18"/>
          <w:szCs w:val="18"/>
        </w:rPr>
        <w:t>/Concrete Raised Floors</w:t>
      </w:r>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1E0A87D0"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Assembly Type: Wall</w:t>
      </w:r>
      <w:r w:rsidR="004631D6" w:rsidRPr="007C6199">
        <w:rPr>
          <w:rFonts w:ascii="Calibri" w:hAnsi="Calibri" w:cs="Arial"/>
          <w:sz w:val="18"/>
          <w:szCs w:val="18"/>
        </w:rPr>
        <w:t xml:space="preserve"> or</w:t>
      </w:r>
      <w:r w:rsidRPr="007C6199">
        <w:rPr>
          <w:rFonts w:ascii="Calibri" w:hAnsi="Calibri" w:cs="Arial"/>
          <w:sz w:val="18"/>
          <w:szCs w:val="18"/>
        </w:rPr>
        <w:t xml:space="preserve"> Floor</w:t>
      </w:r>
      <w:r w:rsidR="0083511B" w:rsidRPr="007C6199">
        <w:rPr>
          <w:rFonts w:ascii="Calibri" w:hAnsi="Calibri" w:cs="Arial"/>
          <w:sz w:val="18"/>
          <w:szCs w:val="18"/>
        </w:rPr>
        <w:t xml:space="preserve"> (NOTE: ceilings, SIP walls, mass walls </w:t>
      </w:r>
      <w:r w:rsidR="004631D6" w:rsidRPr="007C6199">
        <w:rPr>
          <w:rFonts w:ascii="Calibri" w:hAnsi="Calibri" w:cs="Arial"/>
          <w:sz w:val="18"/>
          <w:szCs w:val="18"/>
        </w:rPr>
        <w:t xml:space="preserve">and concrete raised floors </w:t>
      </w:r>
      <w:r w:rsidR="0083511B" w:rsidRPr="007C6199">
        <w:rPr>
          <w:rFonts w:ascii="Calibri" w:hAnsi="Calibri" w:cs="Arial"/>
          <w:sz w:val="18"/>
          <w:szCs w:val="18"/>
        </w:rPr>
        <w:t>are entered in different tables)</w:t>
      </w:r>
      <w:r w:rsidRPr="007C6199">
        <w:rPr>
          <w:rFonts w:ascii="Calibri" w:hAnsi="Calibri" w:cs="Arial"/>
          <w:sz w:val="18"/>
          <w:szCs w:val="18"/>
        </w:rPr>
        <w:t>.</w:t>
      </w:r>
    </w:p>
    <w:p w14:paraId="308DB40A" w14:textId="168ADF5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r w:rsidR="0083511B" w:rsidRPr="007C6199">
        <w:rPr>
          <w:rFonts w:ascii="Calibri" w:hAnsi="Calibri" w:cs="Arial"/>
          <w:sz w:val="18"/>
          <w:szCs w:val="18"/>
        </w:rPr>
        <w:t>Enter w</w:t>
      </w:r>
      <w:r w:rsidRPr="007C6199">
        <w:rPr>
          <w:rFonts w:ascii="Calibri" w:hAnsi="Calibri" w:cs="Arial"/>
          <w:sz w:val="18"/>
          <w:szCs w:val="18"/>
        </w:rPr>
        <w:t xml:space="preserve">ood or </w:t>
      </w:r>
      <w:r w:rsidR="0083511B" w:rsidRPr="007C6199">
        <w:rPr>
          <w:rFonts w:ascii="Calibri" w:hAnsi="Calibri" w:cs="Arial"/>
          <w:sz w:val="18"/>
          <w:szCs w:val="18"/>
        </w:rPr>
        <w:t>m</w:t>
      </w:r>
      <w:r w:rsidRPr="007C6199">
        <w:rPr>
          <w:rFonts w:ascii="Calibri" w:hAnsi="Calibri" w:cs="Arial"/>
          <w:sz w:val="18"/>
          <w:szCs w:val="18"/>
        </w:rPr>
        <w:t>etal</w:t>
      </w:r>
      <w:r w:rsidR="0083511B" w:rsidRPr="007C6199">
        <w:rPr>
          <w:rFonts w:ascii="Calibri" w:hAnsi="Calibri" w:cs="Arial"/>
          <w:sz w:val="18"/>
          <w:szCs w:val="18"/>
        </w:rPr>
        <w:t>. If the assembly is a concrete raised floors enter NA</w:t>
      </w:r>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51820CD0"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r w:rsidR="00B1712A" w:rsidRPr="007C6199">
        <w:rPr>
          <w:rFonts w:ascii="Calibri" w:hAnsi="Calibri" w:cs="Arial"/>
          <w:sz w:val="18"/>
          <w:szCs w:val="18"/>
        </w:rPr>
        <w:t xml:space="preserve"> from either JA4 or CF1R ENV-02-E</w:t>
      </w:r>
      <w:r w:rsidR="0083511B" w:rsidRPr="007C6199">
        <w:rPr>
          <w:rFonts w:ascii="Calibri" w:hAnsi="Calibri" w:cs="Arial"/>
          <w:sz w:val="18"/>
          <w:szCs w:val="18"/>
        </w:rPr>
        <w:t xml:space="preserve"> if calculating a weighted average</w:t>
      </w:r>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r w:rsidR="0083511B" w:rsidRPr="007C6199">
        <w:rPr>
          <w:rFonts w:ascii="Calibri" w:hAnsi="Calibri" w:cs="Arial"/>
          <w:sz w:val="18"/>
          <w:szCs w:val="18"/>
        </w:rPr>
        <w:t>09</w:t>
      </w:r>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p>
    <w:p w14:paraId="308DB413" w14:textId="21236D97"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Table: Table number used to determine the R-value or U-factor (e.g., a </w:t>
      </w:r>
      <w:r w:rsidR="000A3A31" w:rsidRPr="007C6199">
        <w:rPr>
          <w:rFonts w:ascii="Calibri" w:hAnsi="Calibri" w:cs="Arial"/>
          <w:sz w:val="18"/>
          <w:szCs w:val="18"/>
        </w:rPr>
        <w:t xml:space="preserve">wood framed </w:t>
      </w:r>
      <w:r w:rsidRPr="007C6199">
        <w:rPr>
          <w:rFonts w:ascii="Calibri" w:hAnsi="Calibri" w:cs="Arial"/>
          <w:sz w:val="18"/>
          <w:szCs w:val="18"/>
        </w:rPr>
        <w:t>wall is 4.3.1).</w:t>
      </w:r>
    </w:p>
    <w:p w14:paraId="308DB414" w14:textId="674160C1"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Appendix JA4 Cell: Cell number used to determine the R-value or U-factor (e.g., a </w:t>
      </w:r>
      <w:r w:rsidR="000A3A31" w:rsidRPr="007C6199">
        <w:rPr>
          <w:rFonts w:ascii="Calibri" w:hAnsi="Calibri" w:cs="Arial"/>
          <w:sz w:val="18"/>
          <w:szCs w:val="18"/>
        </w:rPr>
        <w:t>2x6</w:t>
      </w:r>
      <w:r w:rsidRPr="007C6199">
        <w:rPr>
          <w:rFonts w:ascii="Calibri" w:hAnsi="Calibri" w:cs="Arial"/>
          <w:sz w:val="18"/>
          <w:szCs w:val="18"/>
        </w:rPr>
        <w:t xml:space="preserve"> wall R-</w:t>
      </w:r>
      <w:r w:rsidR="000A3A31" w:rsidRPr="007C6199">
        <w:rPr>
          <w:rFonts w:ascii="Calibri" w:hAnsi="Calibri" w:cs="Arial"/>
          <w:sz w:val="18"/>
          <w:szCs w:val="18"/>
        </w:rPr>
        <w:t xml:space="preserve">21 cavity insulation and R-5 continuous insulation </w:t>
      </w:r>
      <w:r w:rsidRPr="007C6199">
        <w:rPr>
          <w:rFonts w:ascii="Calibri" w:hAnsi="Calibri" w:cs="Arial"/>
          <w:sz w:val="18"/>
          <w:szCs w:val="18"/>
        </w:rPr>
        <w:t xml:space="preserve"> is </w:t>
      </w:r>
      <w:r w:rsidR="000A3A31" w:rsidRPr="007C6199">
        <w:rPr>
          <w:rFonts w:ascii="Calibri" w:hAnsi="Calibri" w:cs="Arial"/>
          <w:sz w:val="18"/>
          <w:szCs w:val="18"/>
        </w:rPr>
        <w:t>D7</w:t>
      </w:r>
      <w:r w:rsidRPr="007C6199">
        <w:rPr>
          <w:rFonts w:ascii="Calibri" w:hAnsi="Calibri" w:cs="Arial"/>
          <w:sz w:val="18"/>
          <w:szCs w:val="18"/>
        </w:rPr>
        <w:t>).</w:t>
      </w:r>
    </w:p>
    <w:p w14:paraId="308DB415" w14:textId="26094E33"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r w:rsidR="001C099B" w:rsidRPr="007C6199">
        <w:rPr>
          <w:rFonts w:ascii="Calibri" w:hAnsi="Calibri" w:cs="Arial"/>
          <w:sz w:val="18"/>
          <w:szCs w:val="18"/>
        </w:rPr>
        <w:t>Table 150.1-A (single family) or (150.1-B (multifamily)</w:t>
      </w:r>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7CEB69C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r w:rsidR="00E2002B" w:rsidRPr="007C6199">
        <w:rPr>
          <w:rFonts w:ascii="Calibri" w:hAnsi="Calibri" w:cs="Arial"/>
          <w:b/>
          <w:sz w:val="18"/>
          <w:szCs w:val="18"/>
        </w:rPr>
        <w:t xml:space="preserve">Structurally Insulated Panel (SIP) </w:t>
      </w:r>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r w:rsidR="00490CA8">
        <w:rPr>
          <w:rFonts w:ascii="Calibri" w:hAnsi="Calibri" w:cs="Arial"/>
          <w:sz w:val="18"/>
          <w:szCs w:val="18"/>
        </w:rPr>
        <w:t xml:space="preserve">ICF </w:t>
      </w:r>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6E46CA0B"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r w:rsidR="00E67057" w:rsidRPr="007C6199">
        <w:rPr>
          <w:rFonts w:ascii="Calibri" w:hAnsi="Calibri" w:cs="Arial"/>
          <w:sz w:val="18"/>
          <w:szCs w:val="18"/>
        </w:rPr>
        <w:t>9</w:t>
      </w:r>
      <w:r w:rsidR="00B1712A" w:rsidRPr="007C6199">
        <w:rPr>
          <w:rFonts w:ascii="Calibri" w:hAnsi="Calibri" w:cs="Arial"/>
          <w:sz w:val="18"/>
          <w:szCs w:val="18"/>
        </w:rPr>
        <w:t xml:space="preserve"> or have an attached CF1R-ENV-02-E to show that a weighted U-factor for multiple assemblies will meet the maximum value in Column </w:t>
      </w:r>
      <w:r w:rsidR="00E67057" w:rsidRPr="007C6199">
        <w:rPr>
          <w:rFonts w:ascii="Calibri" w:hAnsi="Calibri" w:cs="Arial"/>
          <w:sz w:val="18"/>
          <w:szCs w:val="18"/>
        </w:rPr>
        <w:t>9</w:t>
      </w:r>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2CC1E97B"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r w:rsidR="00A9381B" w:rsidRPr="007C6199">
        <w:rPr>
          <w:rFonts w:ascii="Calibri" w:hAnsi="Calibri" w:cs="Arial"/>
          <w:sz w:val="18"/>
          <w:szCs w:val="18"/>
        </w:rPr>
        <w:t>Table 150.1-A or 150.1-B</w:t>
      </w:r>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3A84EC9E"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rFonts w:ascii="Calibri" w:hAnsi="Calibri" w:cs="Arial"/>
          <w:sz w:val="18"/>
          <w:szCs w:val="18"/>
        </w:rPr>
      </w:pPr>
      <w:r w:rsidRPr="008511A8">
        <w:rPr>
          <w:rFonts w:ascii="Calibri" w:hAnsi="Calibri" w:cs="Arial"/>
          <w:sz w:val="18"/>
          <w:szCs w:val="18"/>
        </w:rPr>
        <w:t>Appendix JA4 Reference Table: Table number used to determine the R-value or U-factor (e.g., an ICF wall is 4.3.13).</w:t>
      </w:r>
    </w:p>
    <w:p w14:paraId="2A98E932" w14:textId="59CED174" w:rsidR="00713403" w:rsidRPr="002A30A0" w:rsidRDefault="00713403" w:rsidP="00713403">
      <w:pPr>
        <w:pStyle w:val="ListParagraph"/>
        <w:numPr>
          <w:ilvl w:val="0"/>
          <w:numId w:val="5"/>
        </w:numPr>
        <w:contextualSpacing/>
        <w:rPr>
          <w:rFonts w:ascii="Calibri" w:hAnsi="Calibri" w:cs="Arial"/>
          <w:sz w:val="18"/>
          <w:szCs w:val="18"/>
        </w:rPr>
      </w:pPr>
      <w:r w:rsidRPr="002A30A0">
        <w:rPr>
          <w:rFonts w:ascii="Calibri" w:hAnsi="Calibri" w:cs="Arial"/>
          <w:sz w:val="18"/>
          <w:szCs w:val="18"/>
        </w:rPr>
        <w:t>Appendix JA4 Reference Cell: Cell number used to determine the R-value or U-factor (e.g., an 8-inch thick ICF wall with 2 inches of EPS (R-15.4) is C1).</w:t>
      </w:r>
    </w:p>
    <w:p w14:paraId="4B7C5711" w14:textId="4383089C" w:rsidR="00C2494A" w:rsidRPr="007C6199" w:rsidRDefault="00C2494A" w:rsidP="007C6199">
      <w:pPr>
        <w:pStyle w:val="ListParagraph"/>
        <w:ind w:hanging="450"/>
        <w:contextualSpacing/>
        <w:rPr>
          <w:rFonts w:ascii="Calibri" w:hAnsi="Calibri" w:cs="Arial"/>
          <w:sz w:val="18"/>
          <w:szCs w:val="18"/>
        </w:rPr>
      </w:pPr>
      <w:r w:rsidRPr="007C6199">
        <w:rPr>
          <w:rFonts w:ascii="Calibri" w:hAnsi="Calibri" w:cs="Arial"/>
          <w:sz w:val="18"/>
          <w:szCs w:val="18"/>
        </w:rPr>
        <w:t xml:space="preserve">7-8.    Proposed Exterior Insulation R-value or U-factor: Enter the R-value or U-factor of proposed insulation on the outside surface of the mass wall. See JA4 for guidance. Use the same descriptor (R-value or U-factor) throughout Table D. </w:t>
      </w:r>
    </w:p>
    <w:p w14:paraId="114E650D" w14:textId="01A20060" w:rsidR="00C2494A" w:rsidRPr="007C6199" w:rsidRDefault="00C2494A" w:rsidP="00895C3E">
      <w:pPr>
        <w:pStyle w:val="ListParagraph"/>
        <w:ind w:hanging="540"/>
        <w:contextualSpacing/>
        <w:rPr>
          <w:rFonts w:ascii="Calibri" w:hAnsi="Calibri" w:cs="Arial"/>
          <w:sz w:val="18"/>
          <w:szCs w:val="18"/>
        </w:rPr>
      </w:pPr>
      <w:r w:rsidRPr="007C6199">
        <w:rPr>
          <w:rFonts w:ascii="Calibri" w:hAnsi="Calibri" w:cs="Arial"/>
          <w:sz w:val="18"/>
          <w:szCs w:val="18"/>
        </w:rPr>
        <w:t xml:space="preserve">9-10.   </w:t>
      </w:r>
      <w:r w:rsidR="00895C3E">
        <w:rPr>
          <w:rFonts w:ascii="Calibri" w:hAnsi="Calibri" w:cs="Arial"/>
          <w:sz w:val="18"/>
          <w:szCs w:val="18"/>
        </w:rPr>
        <w:t xml:space="preserve"> </w:t>
      </w:r>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of proposed insulation on the inside surface of the mass wall. See JA4 for guidance. Use the same descriptor (R-value or U-factor) throughout Table D.</w:t>
      </w:r>
    </w:p>
    <w:p w14:paraId="6B6C78C5" w14:textId="77777777" w:rsidR="00C2494A" w:rsidRPr="007C6199"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B621A9F" w14:textId="6317787E" w:rsidR="00C2494A" w:rsidRDefault="00C2494A" w:rsidP="00C2494A">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167675B5" w14:textId="45623CBA" w:rsidR="00895C3E" w:rsidRPr="007C6199" w:rsidRDefault="00895C3E" w:rsidP="007C6199">
      <w:pPr>
        <w:ind w:left="720" w:hanging="630"/>
        <w:contextualSpacing/>
        <w:rPr>
          <w:rFonts w:ascii="Calibri" w:hAnsi="Calibri" w:cs="Arial"/>
          <w:sz w:val="18"/>
          <w:szCs w:val="18"/>
        </w:rPr>
      </w:pPr>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r w:rsidR="008511A8">
        <w:rPr>
          <w:rFonts w:ascii="Calibri" w:hAnsi="Calibri" w:cs="Arial"/>
          <w:sz w:val="18"/>
          <w:szCs w:val="18"/>
        </w:rPr>
        <w:t xml:space="preserve"> or 8</w:t>
      </w:r>
      <w:r w:rsidRPr="007C6199">
        <w:rPr>
          <w:rFonts w:ascii="Calibri" w:hAnsi="Calibri" w:cs="Arial"/>
          <w:sz w:val="18"/>
          <w:szCs w:val="18"/>
        </w:rPr>
        <w:t>) for exterior insulation will be completed based on the Table 150.1-A requirements for the wall type.</w:t>
      </w:r>
    </w:p>
    <w:p w14:paraId="71D2024E" w14:textId="77777777" w:rsidR="00166008" w:rsidRPr="007C6199" w:rsidRDefault="008511A8" w:rsidP="007C6199">
      <w:pPr>
        <w:pStyle w:val="ListParagraph"/>
        <w:ind w:hanging="630"/>
        <w:contextualSpacing/>
        <w:rPr>
          <w:rFonts w:ascii="Calibri" w:hAnsi="Calibri" w:cs="Arial"/>
          <w:sz w:val="18"/>
          <w:szCs w:val="18"/>
        </w:rPr>
      </w:pPr>
      <w:r>
        <w:rPr>
          <w:rFonts w:ascii="Calibri" w:hAnsi="Calibri" w:cs="Arial"/>
          <w:sz w:val="18"/>
          <w:szCs w:val="18"/>
        </w:rPr>
        <w:t xml:space="preserve">15-16.    </w:t>
      </w:r>
      <w:r w:rsidR="00BA5686"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00BA5686"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r>
        <w:rPr>
          <w:rFonts w:ascii="Calibri" w:hAnsi="Calibri" w:cs="Arial"/>
          <w:sz w:val="18"/>
          <w:szCs w:val="18"/>
        </w:rPr>
        <w:t>9 or 10</w:t>
      </w:r>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1" w14:textId="78E6694A" w:rsidR="000364DC" w:rsidRDefault="000364DC" w:rsidP="007C6199">
      <w:pPr>
        <w:pStyle w:val="ListParagraph"/>
        <w:contextualSpacing/>
        <w:rPr>
          <w:rFonts w:ascii="Calibri" w:hAnsi="Calibri" w:cs="Arial"/>
          <w:b/>
          <w:sz w:val="18"/>
          <w:szCs w:val="18"/>
        </w:rPr>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r w:rsidRPr="007C6199">
        <w:rPr>
          <w:rFonts w:ascii="Calibri" w:hAnsi="Calibri" w:cs="Arial"/>
          <w:sz w:val="18"/>
          <w:szCs w:val="18"/>
        </w:rPr>
        <w:t xml:space="preserve">This section is for insulation requirements for slab on grade, heated slab and raised concrete floors. </w:t>
      </w:r>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r w:rsidRPr="007C6199">
        <w:rPr>
          <w:rFonts w:ascii="Calibri" w:hAnsi="Calibri" w:cs="Arial"/>
          <w:sz w:val="18"/>
          <w:szCs w:val="18"/>
        </w:rPr>
        <w:t>Heated slab insulation requirements are from Table 110.8-A.</w:t>
      </w:r>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48D4C9E8"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r w:rsidR="00581D2E" w:rsidRPr="007C6199">
        <w:rPr>
          <w:rFonts w:ascii="Calibri" w:hAnsi="Calibri" w:cs="Arial"/>
          <w:sz w:val="18"/>
          <w:szCs w:val="18"/>
        </w:rPr>
        <w:t>Auto input.</w:t>
      </w:r>
    </w:p>
    <w:p w14:paraId="00CCDE5E" w14:textId="26529898"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r w:rsidR="00581D2E" w:rsidRPr="007C6199">
        <w:rPr>
          <w:rFonts w:ascii="Calibri" w:hAnsi="Calibri" w:cs="Arial"/>
          <w:sz w:val="18"/>
          <w:szCs w:val="18"/>
        </w:rPr>
        <w:t>Auto input.</w:t>
      </w:r>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49B4D024" w:rsidR="00885DB0" w:rsidRPr="007C6199" w:rsidRDefault="00885DB0" w:rsidP="003F64CF">
      <w:pPr>
        <w:keepNext/>
        <w:rPr>
          <w:rFonts w:ascii="Calibri" w:hAnsi="Calibri" w:cs="Arial"/>
          <w:b/>
          <w:sz w:val="18"/>
          <w:szCs w:val="18"/>
        </w:rPr>
      </w:pPr>
      <w:r w:rsidRPr="007C6199">
        <w:rPr>
          <w:rFonts w:ascii="Calibri" w:hAnsi="Calibri" w:cs="Arial"/>
          <w:b/>
          <w:sz w:val="18"/>
          <w:szCs w:val="18"/>
        </w:rPr>
        <w:t>F. Ceiling</w:t>
      </w:r>
      <w:r w:rsidR="007B13B6" w:rsidRPr="007C6199">
        <w:rPr>
          <w:rFonts w:ascii="Calibri" w:hAnsi="Calibri" w:cs="Arial"/>
          <w:b/>
          <w:sz w:val="18"/>
          <w:szCs w:val="18"/>
        </w:rPr>
        <w:t>/Roof</w:t>
      </w:r>
      <w:r w:rsidRPr="007C6199">
        <w:rPr>
          <w:rFonts w:ascii="Calibri" w:hAnsi="Calibri" w:cs="Arial"/>
          <w:b/>
          <w:sz w:val="18"/>
          <w:szCs w:val="18"/>
        </w:rPr>
        <w:t xml:space="preserve"> Insulation</w:t>
      </w:r>
    </w:p>
    <w:p w14:paraId="02853D72" w14:textId="18D8D207"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r w:rsidR="00451DE3" w:rsidRPr="007C6199">
        <w:rPr>
          <w:rFonts w:ascii="Calibri" w:hAnsi="Calibri" w:cs="Arial"/>
          <w:sz w:val="18"/>
          <w:szCs w:val="18"/>
        </w:rPr>
        <w:t xml:space="preserve"> (B or C)</w:t>
      </w:r>
      <w:r w:rsidRPr="007C6199">
        <w:rPr>
          <w:rFonts w:ascii="Calibri" w:hAnsi="Calibri" w:cs="Arial"/>
          <w:sz w:val="18"/>
          <w:szCs w:val="18"/>
        </w:rPr>
        <w:t>:  Option B (</w:t>
      </w:r>
      <w:r w:rsidR="00A9381B" w:rsidRPr="007C6199">
        <w:rPr>
          <w:rFonts w:ascii="Calibri" w:hAnsi="Calibri" w:cs="Arial"/>
          <w:sz w:val="18"/>
          <w:szCs w:val="18"/>
        </w:rPr>
        <w:t xml:space="preserve">may require </w:t>
      </w:r>
      <w:r w:rsidRPr="007C6199">
        <w:rPr>
          <w:rFonts w:ascii="Calibri" w:hAnsi="Calibri" w:cs="Arial"/>
          <w:sz w:val="18"/>
          <w:szCs w:val="18"/>
        </w:rPr>
        <w:t>Below Roof Deck Insulation</w:t>
      </w:r>
      <w:r w:rsidR="002F71A0" w:rsidRPr="007C6199">
        <w:rPr>
          <w:rFonts w:ascii="Calibri" w:hAnsi="Calibri" w:cs="Arial"/>
          <w:sz w:val="18"/>
          <w:szCs w:val="18"/>
        </w:rPr>
        <w:t>), or Option C</w:t>
      </w:r>
      <w:r w:rsidR="001C099B" w:rsidRPr="007C6199">
        <w:rPr>
          <w:rFonts w:ascii="Calibri" w:hAnsi="Calibri" w:cs="Arial"/>
          <w:sz w:val="18"/>
          <w:szCs w:val="18"/>
        </w:rPr>
        <w:t xml:space="preserve"> (requires </w:t>
      </w:r>
      <w:r w:rsidR="00451DE3" w:rsidRPr="007C6199">
        <w:rPr>
          <w:rFonts w:ascii="Calibri" w:hAnsi="Calibri" w:cs="Arial"/>
          <w:sz w:val="18"/>
          <w:szCs w:val="18"/>
        </w:rPr>
        <w:t xml:space="preserve">any </w:t>
      </w:r>
      <w:r w:rsidR="001C099B" w:rsidRPr="007C6199">
        <w:rPr>
          <w:rFonts w:ascii="Calibri" w:hAnsi="Calibri" w:cs="Arial"/>
          <w:sz w:val="18"/>
          <w:szCs w:val="18"/>
        </w:rPr>
        <w:t>ducts in conditioned space)</w:t>
      </w:r>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r w:rsidR="00D64D9B" w:rsidRPr="007C6199">
        <w:rPr>
          <w:rFonts w:ascii="Calibri" w:hAnsi="Calibri" w:cs="Arial"/>
          <w:sz w:val="18"/>
          <w:szCs w:val="18"/>
        </w:rPr>
        <w:t xml:space="preserve"> Required</w:t>
      </w:r>
      <w:r w:rsidRPr="007C6199">
        <w:rPr>
          <w:rFonts w:ascii="Calibri" w:hAnsi="Calibri" w:cs="Arial"/>
          <w:sz w:val="18"/>
          <w:szCs w:val="18"/>
        </w:rPr>
        <w:t>: Yes or No.</w:t>
      </w:r>
      <w:r w:rsidR="00D64D9B" w:rsidRPr="007C6199">
        <w:rPr>
          <w:rFonts w:ascii="Calibri" w:hAnsi="Calibri" w:cs="Arial"/>
          <w:sz w:val="18"/>
          <w:szCs w:val="18"/>
        </w:rPr>
        <w:t xml:space="preserve"> If the climate zone and attic/roof option selected require roof deck insulation, an air space is required.</w:t>
      </w:r>
    </w:p>
    <w:p w14:paraId="1C0AFEA1" w14:textId="34108F22" w:rsidR="00EE203D"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w:t>
      </w:r>
      <w:r w:rsidR="00EE203D" w:rsidRPr="007C6199">
        <w:rPr>
          <w:rFonts w:ascii="Calibri" w:hAnsi="Calibri" w:cs="Arial"/>
          <w:sz w:val="18"/>
          <w:szCs w:val="18"/>
        </w:rPr>
        <w:t xml:space="preserve">Below Roof Deck R-value: </w:t>
      </w:r>
      <w:r w:rsidR="005848A7" w:rsidRPr="007C6199">
        <w:rPr>
          <w:rFonts w:ascii="Calibri" w:hAnsi="Calibri" w:cs="Arial"/>
          <w:sz w:val="18"/>
          <w:szCs w:val="18"/>
        </w:rPr>
        <w:t xml:space="preserve">Whether below roof deck insulation is required </w:t>
      </w:r>
      <w:r w:rsidR="00EE203D" w:rsidRPr="007C6199">
        <w:rPr>
          <w:rFonts w:ascii="Calibri" w:hAnsi="Calibri" w:cs="Arial"/>
          <w:sz w:val="18"/>
          <w:szCs w:val="18"/>
        </w:rPr>
        <w:t>will vary depending on climate zone.</w:t>
      </w:r>
    </w:p>
    <w:p w14:paraId="58DC1307" w14:textId="7A4FC873" w:rsidR="002F71A0"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Proposed Ceiling </w:t>
      </w:r>
      <w:r w:rsidR="002F71A0" w:rsidRPr="007C6199">
        <w:rPr>
          <w:rFonts w:ascii="Calibri" w:hAnsi="Calibri" w:cs="Arial"/>
          <w:sz w:val="18"/>
          <w:szCs w:val="18"/>
        </w:rPr>
        <w:t xml:space="preserve">Insulation R-value: The required insulation R-value will vary depending on </w:t>
      </w:r>
      <w:r w:rsidR="005848A7" w:rsidRPr="007C6199">
        <w:rPr>
          <w:rFonts w:ascii="Calibri" w:hAnsi="Calibri" w:cs="Arial"/>
          <w:sz w:val="18"/>
          <w:szCs w:val="18"/>
        </w:rPr>
        <w:t xml:space="preserve">the option and </w:t>
      </w:r>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w:t>
      </w:r>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ding on option and climate zone</w:t>
      </w:r>
      <w:r w:rsidR="00A9381B" w:rsidRPr="007C6199">
        <w:rPr>
          <w:rFonts w:ascii="Calibri" w:hAnsi="Calibri" w:cs="Arial"/>
          <w:sz w:val="18"/>
          <w:szCs w:val="18"/>
        </w:rPr>
        <w:t>.</w:t>
      </w:r>
    </w:p>
    <w:p w14:paraId="594A3DE1" w14:textId="24E8AD98" w:rsidR="00A9381B" w:rsidRPr="007C6199" w:rsidRDefault="00A9381B"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Required Ceiling Insulation R-value: This field will be auto populated. The required insulation R-value will vary depending on </w:t>
      </w:r>
      <w:r w:rsidR="005848A7" w:rsidRPr="007C6199">
        <w:rPr>
          <w:rFonts w:ascii="Calibri" w:hAnsi="Calibri" w:cs="Arial"/>
          <w:sz w:val="18"/>
          <w:szCs w:val="18"/>
        </w:rPr>
        <w:t xml:space="preserve">option and </w:t>
      </w:r>
      <w:r w:rsidRPr="007C6199">
        <w:rPr>
          <w:rFonts w:ascii="Calibri" w:hAnsi="Calibri" w:cs="Arial"/>
          <w:sz w:val="18"/>
          <w:szCs w:val="18"/>
        </w:rPr>
        <w:t>climate zone.</w:t>
      </w:r>
    </w:p>
    <w:p w14:paraId="6BB9334A" w14:textId="19659405"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r w:rsidR="00F73493" w:rsidRPr="007C6199">
        <w:rPr>
          <w:rFonts w:ascii="Calibri" w:hAnsi="Calibri" w:cs="Arial"/>
          <w:sz w:val="18"/>
          <w:szCs w:val="18"/>
        </w:rPr>
        <w:t>option 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Comments: Any notes regarding location, unique conditions, or attachments.</w:t>
      </w:r>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Cathedral ceilings cannot comply with the prescriptive approach. </w:t>
      </w:r>
    </w:p>
    <w:p w14:paraId="0F298861" w14:textId="77777777" w:rsidR="00951D7E" w:rsidRPr="007C6199" w:rsidRDefault="00F73493" w:rsidP="00951D7E">
      <w:pPr>
        <w:pStyle w:val="ListParagraph"/>
        <w:keepNext/>
        <w:numPr>
          <w:ilvl w:val="0"/>
          <w:numId w:val="40"/>
        </w:numPr>
        <w:rPr>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68EC4B4C"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r w:rsidR="002E4745" w:rsidRPr="007C6199">
        <w:rPr>
          <w:rFonts w:ascii="Calibri" w:hAnsi="Calibri" w:cs="Arial"/>
          <w:sz w:val="18"/>
          <w:szCs w:val="18"/>
        </w:rPr>
        <w:t>for prescriptive compliance</w:t>
      </w:r>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28C709CF" w:rsidR="00165056" w:rsidRPr="007C6199" w:rsidRDefault="00431408"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Exception: Select 1, 2, or none. (1) roof area with photovoltaic panels or solar thermal panels, (2) roof constructions with </w:t>
      </w:r>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r w:rsidRPr="007C6199">
        <w:rPr>
          <w:rFonts w:ascii="Calibri" w:hAnsi="Calibri" w:cs="Arial"/>
          <w:sz w:val="18"/>
          <w:szCs w:val="18"/>
        </w:rPr>
        <w:t>g</w:t>
      </w:r>
      <w:r w:rsidR="00165056" w:rsidRPr="007C6199">
        <w:rPr>
          <w:rFonts w:ascii="Calibri" w:hAnsi="Calibri" w:cs="Arial"/>
          <w:sz w:val="18"/>
          <w:szCs w:val="18"/>
        </w:rPr>
        <w:t>reater</w:t>
      </w:r>
      <w:r w:rsidR="00D04FD6" w:rsidRPr="007C6199">
        <w:rPr>
          <w:rFonts w:ascii="Calibri" w:hAnsi="Calibri" w:cs="Arial"/>
          <w:sz w:val="18"/>
          <w:szCs w:val="18"/>
        </w:rPr>
        <w:t xml:space="preserve">. </w:t>
      </w:r>
      <w:r w:rsidR="00127E14" w:rsidRPr="007C6199">
        <w:rPr>
          <w:rFonts w:ascii="Calibri" w:hAnsi="Calibri" w:cs="Arial"/>
          <w:sz w:val="18"/>
          <w:szCs w:val="18"/>
        </w:rPr>
        <w:t xml:space="preserve">If exception 1 or 2 exist, the roof is not </w:t>
      </w:r>
      <w:r w:rsidR="00165056" w:rsidRPr="007C6199">
        <w:rPr>
          <w:rFonts w:ascii="Calibri" w:hAnsi="Calibri" w:cs="Arial"/>
          <w:sz w:val="18"/>
          <w:szCs w:val="18"/>
        </w:rPr>
        <w:t>required to have a cool roof even if the climate zone specifies minimum performance requirements.</w:t>
      </w:r>
    </w:p>
    <w:p w14:paraId="308DB44E" w14:textId="13ADA215"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r w:rsidR="00E330C2" w:rsidRPr="007C6199">
        <w:rPr>
          <w:rFonts w:ascii="Calibri" w:hAnsi="Calibri" w:cs="Arial"/>
          <w:sz w:val="18"/>
          <w:szCs w:val="18"/>
        </w:rPr>
        <w:t>Select from either greater than or equal to 2:12 or pitch is less than 2:12. Typical e</w:t>
      </w:r>
      <w:r w:rsidRPr="007C6199">
        <w:rPr>
          <w:rFonts w:ascii="Calibri" w:hAnsi="Calibri" w:cs="Arial"/>
          <w:sz w:val="18"/>
          <w:szCs w:val="18"/>
        </w:rPr>
        <w:t>xpressed as 4:12</w:t>
      </w:r>
      <w:r w:rsidR="00E330C2" w:rsidRPr="007C6199">
        <w:rPr>
          <w:rFonts w:ascii="Calibri" w:hAnsi="Calibri" w:cs="Arial"/>
          <w:sz w:val="18"/>
          <w:szCs w:val="18"/>
        </w:rPr>
        <w:t xml:space="preserve"> meaning the roof rises 4 feet in a span of 12 feet</w:t>
      </w:r>
      <w:r w:rsidRPr="007C6199">
        <w:rPr>
          <w:rFonts w:ascii="Calibri" w:hAnsi="Calibri" w:cs="Arial"/>
          <w:sz w:val="18"/>
          <w:szCs w:val="18"/>
        </w:rPr>
        <w:t xml:space="preserve">. When roofs have multiple pitches the requirements are based on the pitch of 50% or more of the roof. </w:t>
      </w:r>
    </w:p>
    <w:p w14:paraId="308DB44F" w14:textId="4FD98EBC"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if the method of compliance is 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on the Solar Reflectance Index (SRI).</w:t>
      </w:r>
    </w:p>
    <w:p w14:paraId="308DB450" w14:textId="6845B28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r w:rsidR="00431408" w:rsidRPr="007C6199">
        <w:rPr>
          <w:rFonts w:ascii="Calibri" w:hAnsi="Calibri" w:cs="Arial"/>
          <w:sz w:val="18"/>
          <w:szCs w:val="18"/>
        </w:rPr>
        <w:t>P</w:t>
      </w:r>
      <w:r w:rsidRPr="007C6199">
        <w:rPr>
          <w:rFonts w:ascii="Calibri" w:hAnsi="Calibri" w:cs="Arial"/>
          <w:sz w:val="18"/>
          <w:szCs w:val="18"/>
        </w:rPr>
        <w:t>roduct types include single-ply roof, wood shingles, asphalt roof, metal roof, tile roof.</w:t>
      </w:r>
    </w:p>
    <w:p w14:paraId="308DB451" w14:textId="54DF35B8"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r w:rsidR="00127E14" w:rsidRPr="007C6199">
        <w:rPr>
          <w:rFonts w:ascii="Calibri" w:hAnsi="Calibri" w:cs="Arial"/>
          <w:sz w:val="18"/>
          <w:szCs w:val="18"/>
        </w:rPr>
        <w:t>https://coolroofs.org/directory</w:t>
      </w:r>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121CA8AA"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xml:space="preserve">: It is optional to meet the SRI but if chosen to do so, use the Solar Reflectance Index (SRI) Calculation Worksheet found on the California Energy Commission website.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rFonts w:ascii="Calibri" w:hAnsi="Calibri" w:cs="Arial"/>
          <w:b/>
          <w:sz w:val="18"/>
          <w:szCs w:val="18"/>
        </w:rPr>
      </w:pPr>
      <w:r w:rsidRPr="007C6199">
        <w:rPr>
          <w:rFonts w:ascii="Calibri" w:hAnsi="Calibri" w:cs="Arial"/>
          <w:b/>
          <w:sz w:val="18"/>
          <w:szCs w:val="18"/>
        </w:rPr>
        <w:t>H. Opaque Swinging Doors to Exterior</w:t>
      </w:r>
    </w:p>
    <w:p w14:paraId="262FB488" w14:textId="0E01B32F"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Calibri" w:hAnsi="Calibri" w:cs="Arial"/>
          <w:sz w:val="18"/>
          <w:szCs w:val="18"/>
        </w:rPr>
        <w:t xml:space="preserve">Tag/ID: </w:t>
      </w:r>
      <w:r w:rsidRPr="007C6199">
        <w:rPr>
          <w:rFonts w:asciiTheme="minorHAnsi" w:hAnsiTheme="minorHAnsi"/>
          <w:sz w:val="18"/>
          <w:szCs w:val="18"/>
        </w:rPr>
        <w:t>Provide a name or designator for each unique door. This designator should be used consistently throughout the plan set (elevations, door schedules, etc.)</w:t>
      </w:r>
    </w:p>
    <w:p w14:paraId="4834BB88" w14:textId="37F88140" w:rsidR="007B41CF" w:rsidRPr="007C6199" w:rsidRDefault="007B41CF" w:rsidP="007B41CF">
      <w:pPr>
        <w:numPr>
          <w:ilvl w:val="1"/>
          <w:numId w:val="7"/>
        </w:numPr>
        <w:spacing w:before="120"/>
        <w:ind w:left="720"/>
        <w:contextualSpacing/>
        <w:rPr>
          <w:rFonts w:ascii="Calibri" w:hAnsi="Calibri" w:cs="Arial"/>
          <w:sz w:val="18"/>
          <w:szCs w:val="18"/>
        </w:rPr>
      </w:pPr>
      <w:r w:rsidRPr="007C6199">
        <w:rPr>
          <w:rFonts w:asciiTheme="minorHAnsi" w:hAnsiTheme="minorHAnsi" w:cs="Arial"/>
          <w:sz w:val="18"/>
          <w:szCs w:val="18"/>
        </w:rPr>
        <w:t>Area: Calculated area (in sq.ft.) for each unique door.</w:t>
      </w:r>
    </w:p>
    <w:p w14:paraId="5C707F6C" w14:textId="07739F98"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Proposed U-factor</w:t>
      </w:r>
      <w:r w:rsidR="001E4CF9" w:rsidRPr="007C6199">
        <w:rPr>
          <w:rFonts w:asciiTheme="minorHAnsi" w:hAnsiTheme="minorHAnsi" w:cs="Arial"/>
          <w:sz w:val="18"/>
          <w:szCs w:val="18"/>
        </w:rPr>
        <w:t>: Enter the proposed U-factor. If value is greater than 0.20, column 06 will autocomplete as Yes.</w:t>
      </w:r>
    </w:p>
    <w:p w14:paraId="7E86F0F8" w14:textId="7F8C9634"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Source:</w:t>
      </w:r>
      <w:r w:rsidR="00292A62" w:rsidRPr="007C6199">
        <w:rPr>
          <w:rFonts w:asciiTheme="minorHAnsi" w:hAnsiTheme="minorHAnsi" w:cs="Arial"/>
          <w:sz w:val="18"/>
          <w:szCs w:val="18"/>
        </w:rPr>
        <w:t xml:space="preserve"> </w:t>
      </w:r>
      <w:r w:rsidR="00292A62" w:rsidRPr="007C6199">
        <w:rPr>
          <w:rFonts w:ascii="Calibri" w:hAnsi="Calibri" w:cs="Arial"/>
          <w:sz w:val="18"/>
          <w:szCs w:val="18"/>
        </w:rPr>
        <w:t>NFRC</w:t>
      </w:r>
      <w:r w:rsidR="001E4CF9" w:rsidRPr="007C6199">
        <w:rPr>
          <w:rFonts w:ascii="Calibri" w:hAnsi="Calibri" w:cs="Arial"/>
          <w:sz w:val="18"/>
          <w:szCs w:val="18"/>
        </w:rPr>
        <w:t xml:space="preserve"> or</w:t>
      </w:r>
      <w:r w:rsidR="00292A62" w:rsidRPr="007C6199">
        <w:rPr>
          <w:rFonts w:ascii="Calibri" w:hAnsi="Calibri" w:cs="Arial"/>
          <w:sz w:val="18"/>
          <w:szCs w:val="18"/>
        </w:rPr>
        <w:t xml:space="preserve"> </w:t>
      </w:r>
      <w:r w:rsidR="007C0341" w:rsidRPr="007C6199">
        <w:rPr>
          <w:rFonts w:ascii="Calibri" w:hAnsi="Calibri" w:cs="Arial"/>
          <w:sz w:val="18"/>
          <w:szCs w:val="18"/>
        </w:rPr>
        <w:t xml:space="preserve">Reference Joint Appendix </w:t>
      </w:r>
      <w:r w:rsidR="00292A62" w:rsidRPr="007C6199">
        <w:rPr>
          <w:rFonts w:ascii="Calibri" w:hAnsi="Calibri" w:cs="Arial"/>
          <w:sz w:val="18"/>
          <w:szCs w:val="18"/>
        </w:rPr>
        <w:t>Table</w:t>
      </w:r>
      <w:r w:rsidR="007C0341" w:rsidRPr="007C6199">
        <w:rPr>
          <w:rFonts w:ascii="Calibri" w:hAnsi="Calibri" w:cs="Arial"/>
          <w:sz w:val="18"/>
          <w:szCs w:val="18"/>
        </w:rPr>
        <w:t xml:space="preserve"> </w:t>
      </w:r>
      <w:r w:rsidR="001E4CF9" w:rsidRPr="007C6199">
        <w:rPr>
          <w:rFonts w:ascii="Calibri" w:hAnsi="Calibri" w:cs="Arial"/>
          <w:sz w:val="18"/>
          <w:szCs w:val="18"/>
        </w:rPr>
        <w:t>4.5.1</w:t>
      </w:r>
      <w:r w:rsidR="00292A62" w:rsidRPr="007C6199">
        <w:rPr>
          <w:rFonts w:ascii="Calibri" w:hAnsi="Calibri" w:cs="Arial"/>
          <w:sz w:val="18"/>
          <w:szCs w:val="18"/>
        </w:rPr>
        <w:t>s 110.6-A and 110.6-B, Equations NA6-1 and NA6-2, or Area-Weighted Average Worksheet (CF1R-ENV-02).</w:t>
      </w:r>
    </w:p>
    <w:p w14:paraId="38337569" w14:textId="1A0D2E96"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R</w:t>
      </w:r>
      <w:r w:rsidR="00D37533" w:rsidRPr="007C6199">
        <w:rPr>
          <w:rFonts w:asciiTheme="minorHAnsi" w:hAnsiTheme="minorHAnsi" w:cs="Arial"/>
          <w:sz w:val="18"/>
          <w:szCs w:val="18"/>
        </w:rPr>
        <w:t>e</w:t>
      </w:r>
      <w:r w:rsidRPr="007C6199">
        <w:rPr>
          <w:rFonts w:asciiTheme="minorHAnsi" w:hAnsiTheme="minorHAnsi" w:cs="Arial"/>
          <w:sz w:val="18"/>
          <w:szCs w:val="18"/>
        </w:rPr>
        <w:t>quired Maximum U-factor. This field will always be 0.20.</w:t>
      </w:r>
    </w:p>
    <w:p w14:paraId="15626F10" w14:textId="441ACC1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 xml:space="preserve">Weighted Average: If </w:t>
      </w:r>
      <w:r w:rsidR="001E4CF9" w:rsidRPr="007C6199">
        <w:rPr>
          <w:rFonts w:asciiTheme="minorHAnsi" w:hAnsiTheme="minorHAnsi" w:cs="Arial"/>
          <w:sz w:val="18"/>
          <w:szCs w:val="18"/>
        </w:rPr>
        <w:t xml:space="preserve">column 03 is greater than </w:t>
      </w:r>
      <w:r w:rsidR="00142C39" w:rsidRPr="007C6199">
        <w:rPr>
          <w:rFonts w:asciiTheme="minorHAnsi" w:hAnsiTheme="minorHAnsi" w:cs="Arial"/>
          <w:sz w:val="18"/>
          <w:szCs w:val="18"/>
        </w:rPr>
        <w:t>0.20 U-factor, attach form CF1R-ENV-02-E</w:t>
      </w:r>
      <w:r w:rsidRPr="007C6199">
        <w:rPr>
          <w:rFonts w:asciiTheme="minorHAnsi" w:hAnsiTheme="minorHAnsi" w:cs="Arial"/>
          <w:sz w:val="18"/>
          <w:szCs w:val="18"/>
        </w:rPr>
        <w:t>:</w:t>
      </w:r>
    </w:p>
    <w:p w14:paraId="2A0B2D2B" w14:textId="4F9DB36B" w:rsidR="007B41CF" w:rsidRPr="007C6199" w:rsidRDefault="007B41CF" w:rsidP="001E4CF9">
      <w:pPr>
        <w:pStyle w:val="ListParagraph"/>
        <w:numPr>
          <w:ilvl w:val="0"/>
          <w:numId w:val="33"/>
        </w:numPr>
        <w:contextualSpacing/>
        <w:rPr>
          <w:rFonts w:ascii="Calibri" w:hAnsi="Calibri" w:cs="Arial"/>
          <w:sz w:val="18"/>
          <w:szCs w:val="18"/>
        </w:rPr>
      </w:pPr>
      <w:r w:rsidRPr="007C6199">
        <w:rPr>
          <w:rFonts w:asciiTheme="minorHAnsi" w:hAnsiTheme="minorHAnsi" w:cs="Arial"/>
          <w:sz w:val="18"/>
          <w:szCs w:val="18"/>
        </w:rPr>
        <w:t>Comments</w:t>
      </w:r>
      <w:r w:rsidRPr="007C6199">
        <w:rPr>
          <w:rFonts w:ascii="Calibri" w:hAnsi="Calibri" w:cs="Arial"/>
          <w:sz w:val="18"/>
          <w:szCs w:val="18"/>
        </w:rPr>
        <w:t>: Any notes regarding location, unique conditions, or attachments.</w:t>
      </w:r>
    </w:p>
    <w:p w14:paraId="23A529F6" w14:textId="77777777" w:rsidR="007B41CF" w:rsidRPr="007C6199" w:rsidRDefault="007B41CF" w:rsidP="003F64CF">
      <w:pPr>
        <w:rPr>
          <w:rFonts w:ascii="Calibri" w:hAnsi="Calibri" w:cs="Arial"/>
          <w:b/>
          <w:sz w:val="18"/>
          <w:szCs w:val="18"/>
        </w:rPr>
      </w:pPr>
    </w:p>
    <w:p w14:paraId="308DB46B" w14:textId="707F4CE9" w:rsidR="00FE052A" w:rsidRPr="007C6199" w:rsidRDefault="00127E14" w:rsidP="003F64CF">
      <w:pPr>
        <w:rPr>
          <w:rFonts w:ascii="Calibri" w:hAnsi="Calibri" w:cs="Arial"/>
          <w:b/>
          <w:sz w:val="18"/>
          <w:szCs w:val="18"/>
        </w:rPr>
      </w:pPr>
      <w:r w:rsidRPr="007C6199">
        <w:rPr>
          <w:rFonts w:ascii="Calibri" w:hAnsi="Calibri" w:cs="Arial"/>
          <w:b/>
          <w:sz w:val="18"/>
          <w:szCs w:val="18"/>
        </w:rPr>
        <w:t>I</w:t>
      </w:r>
      <w:r w:rsidR="00FE052A"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5EB6679A"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r w:rsidR="00C720F8" w:rsidRPr="007C6199">
        <w:rPr>
          <w:rFonts w:ascii="Calibri" w:hAnsi="Calibri" w:cs="Arial"/>
          <w:sz w:val="18"/>
          <w:szCs w:val="18"/>
        </w:rPr>
        <w:t>15</w:t>
      </w:r>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7309512"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r w:rsidR="006D673F" w:rsidRPr="007C6199">
        <w:rPr>
          <w:rFonts w:ascii="Calibri" w:hAnsi="Calibri" w:cs="Arial"/>
          <w:sz w:val="18"/>
          <w:szCs w:val="18"/>
        </w:rPr>
        <w:t>Table 150.1-A</w:t>
      </w:r>
      <w:r w:rsidR="00127E14"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r w:rsidR="00127E14" w:rsidRPr="007C6199">
        <w:rPr>
          <w:rFonts w:ascii="Calibri" w:hAnsi="Calibri" w:cs="Arial"/>
          <w:sz w:val="18"/>
          <w:szCs w:val="18"/>
        </w:rPr>
        <w:t>30</w:t>
      </w:r>
      <w:r w:rsidR="00371A7D" w:rsidRPr="007C6199">
        <w:rPr>
          <w:rFonts w:ascii="Calibri" w:hAnsi="Calibri" w:cs="Arial"/>
          <w:sz w:val="18"/>
          <w:szCs w:val="18"/>
        </w:rPr>
        <w:t>.</w:t>
      </w:r>
    </w:p>
    <w:p w14:paraId="3A899142" w14:textId="768ADAA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Maximum U-factor from Table 150.1-A</w:t>
      </w:r>
      <w:r w:rsidR="00127E14"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w:t>
      </w:r>
      <w:r w:rsidR="00127E14" w:rsidRPr="007C6199">
        <w:rPr>
          <w:rFonts w:ascii="Calibri" w:hAnsi="Calibri" w:cs="Arial"/>
          <w:sz w:val="18"/>
          <w:szCs w:val="18"/>
        </w:rPr>
        <w:t>30</w:t>
      </w:r>
      <w:r w:rsidR="00FC04FC" w:rsidRPr="007C6199">
        <w:rPr>
          <w:rFonts w:ascii="Calibri" w:hAnsi="Calibri" w:cs="Arial"/>
          <w:sz w:val="18"/>
          <w:szCs w:val="18"/>
        </w:rPr>
        <w:t xml:space="preserve"> unless meeting one of the Exceptions to 150.1(c)3A. If meeting one of the Exceptions, this field will be 0.55.</w:t>
      </w:r>
    </w:p>
    <w:p w14:paraId="308DB46F" w14:textId="1B04D2A3"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r w:rsidR="006D673F" w:rsidRPr="007C6199">
        <w:rPr>
          <w:rFonts w:ascii="Calibri" w:hAnsi="Calibri" w:cs="Arial"/>
          <w:sz w:val="18"/>
          <w:szCs w:val="18"/>
        </w:rPr>
        <w:t>Table 150.1-A</w:t>
      </w:r>
      <w:r w:rsidR="00C720F8" w:rsidRPr="007C6199">
        <w:rPr>
          <w:rFonts w:ascii="Calibri" w:hAnsi="Calibri" w:cs="Arial"/>
          <w:sz w:val="18"/>
          <w:szCs w:val="18"/>
        </w:rPr>
        <w:t xml:space="preserve"> or 150.1-B</w:t>
      </w:r>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r w:rsidR="00C720F8" w:rsidRPr="007C6199">
        <w:rPr>
          <w:rFonts w:ascii="Calibri" w:hAnsi="Calibri" w:cs="Arial"/>
          <w:sz w:val="18"/>
          <w:szCs w:val="18"/>
        </w:rPr>
        <w:t>23</w:t>
      </w:r>
      <w:r w:rsidR="0001376D" w:rsidRPr="007C6199">
        <w:rPr>
          <w:rFonts w:ascii="Calibri" w:hAnsi="Calibri" w:cs="Arial"/>
          <w:sz w:val="18"/>
          <w:szCs w:val="18"/>
        </w:rPr>
        <w:t xml:space="preserve"> or N/</w:t>
      </w:r>
      <w:r w:rsidR="00C720F8" w:rsidRPr="007C6199">
        <w:rPr>
          <w:rFonts w:ascii="Calibri" w:hAnsi="Calibri" w:cs="Arial"/>
          <w:sz w:val="18"/>
          <w:szCs w:val="18"/>
        </w:rPr>
        <w:t>R</w:t>
      </w:r>
      <w:r w:rsidR="0001376D" w:rsidRPr="007C6199">
        <w:rPr>
          <w:rFonts w:ascii="Calibri" w:hAnsi="Calibri" w:cs="Arial"/>
          <w:sz w:val="18"/>
          <w:szCs w:val="18"/>
        </w:rPr>
        <w:t>, depending on the climate zone. N/</w:t>
      </w:r>
      <w:r w:rsidR="00C720F8" w:rsidRPr="007C6199">
        <w:rPr>
          <w:rFonts w:ascii="Calibri" w:hAnsi="Calibri" w:cs="Arial"/>
          <w:sz w:val="18"/>
          <w:szCs w:val="18"/>
        </w:rPr>
        <w:t>R</w:t>
      </w:r>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2311872A"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Maximum SHGC from Table 150.1-A</w:t>
      </w:r>
      <w:r w:rsidR="00C720F8" w:rsidRPr="007C6199">
        <w:rPr>
          <w:rFonts w:ascii="Calibri" w:hAnsi="Calibri" w:cs="Arial"/>
          <w:sz w:val="18"/>
          <w:szCs w:val="18"/>
        </w:rPr>
        <w:t xml:space="preserve"> or 150.1-B</w:t>
      </w:r>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727B28D3" w:rsidR="00166008" w:rsidRPr="007C6199" w:rsidRDefault="001E4CF9" w:rsidP="003F64CF">
      <w:pPr>
        <w:keepNext/>
        <w:rPr>
          <w:rFonts w:ascii="Calibri" w:hAnsi="Calibri" w:cs="Arial"/>
          <w:b/>
          <w:sz w:val="18"/>
          <w:szCs w:val="18"/>
        </w:rPr>
      </w:pPr>
      <w:r w:rsidRPr="007C6199">
        <w:rPr>
          <w:rFonts w:ascii="Calibri" w:hAnsi="Calibri" w:cs="Arial"/>
          <w:b/>
          <w:sz w:val="18"/>
          <w:szCs w:val="18"/>
        </w:rPr>
        <w:t>J</w:t>
      </w:r>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208A62F"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r w:rsidR="00B47CC2" w:rsidRPr="007C6199">
        <w:rPr>
          <w:rFonts w:ascii="Calibri" w:hAnsi="Calibri" w:cs="Arial"/>
          <w:sz w:val="18"/>
          <w:szCs w:val="18"/>
        </w:rPr>
        <w:t>25</w:t>
      </w:r>
      <w:r w:rsidRPr="007C6199">
        <w:rPr>
          <w:rFonts w:ascii="Calibri" w:hAnsi="Calibri" w:cs="Arial"/>
          <w:sz w:val="18"/>
          <w:szCs w:val="18"/>
        </w:rPr>
        <w:t xml:space="preserve">% or more glazing is considered fenestration. A door with less than </w:t>
      </w:r>
      <w:r w:rsidR="00B47CC2" w:rsidRPr="007C6199">
        <w:rPr>
          <w:rFonts w:ascii="Calibri" w:hAnsi="Calibri" w:cs="Arial"/>
          <w:sz w:val="18"/>
          <w:szCs w:val="18"/>
        </w:rPr>
        <w:t>25</w:t>
      </w:r>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8"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60DC305D" w:rsidR="00166008" w:rsidRPr="007C6199" w:rsidRDefault="001E4CF9" w:rsidP="003F64CF">
      <w:pPr>
        <w:keepNext/>
        <w:rPr>
          <w:rFonts w:ascii="Calibri" w:hAnsi="Calibri" w:cs="Arial"/>
          <w:b/>
          <w:sz w:val="18"/>
          <w:szCs w:val="18"/>
        </w:rPr>
      </w:pPr>
      <w:r w:rsidRPr="007C6199">
        <w:rPr>
          <w:rFonts w:ascii="Calibri" w:hAnsi="Calibri" w:cs="Arial"/>
          <w:b/>
          <w:sz w:val="18"/>
          <w:szCs w:val="18"/>
        </w:rPr>
        <w:t>K</w:t>
      </w:r>
      <w:r w:rsidR="00C97214" w:rsidRPr="007C6199">
        <w:rPr>
          <w:rFonts w:ascii="Calibri" w:hAnsi="Calibri" w:cs="Arial"/>
          <w:b/>
          <w:sz w:val="18"/>
          <w:szCs w:val="18"/>
        </w:rPr>
        <w:t>.</w:t>
      </w:r>
      <w:r w:rsidR="008C61D8"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0F272D09" w:rsidR="009A0F01" w:rsidRPr="007C6199" w:rsidRDefault="006B18D6" w:rsidP="00E11C01">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r w:rsidR="009A0F01" w:rsidRPr="007C6199">
        <w:rPr>
          <w:rFonts w:ascii="Calibri" w:hAnsi="Calibri" w:cs="Arial"/>
          <w:sz w:val="18"/>
          <w:szCs w:val="18"/>
        </w:rPr>
        <w:t xml:space="preserve">: </w:t>
      </w:r>
      <w:r w:rsidR="00EF1062" w:rsidRPr="007C6199">
        <w:rPr>
          <w:rFonts w:ascii="Calibri" w:hAnsi="Calibri" w:cs="Arial"/>
          <w:sz w:val="18"/>
          <w:szCs w:val="18"/>
        </w:rPr>
        <w:t xml:space="preserve">Equipment must be certified to the California Energy Commission. This can be checked by going to </w:t>
      </w:r>
      <w:hyperlink r:id="rId19" w:history="1">
        <w:r w:rsidR="00EF1062" w:rsidRPr="007C6199">
          <w:rPr>
            <w:sz w:val="18"/>
            <w:szCs w:val="18"/>
          </w:rPr>
          <w:t>https://cacertappliances.energy.ca.gov/</w:t>
        </w:r>
      </w:hyperlink>
      <w:r w:rsidR="00EF1062" w:rsidRPr="007C6199">
        <w:rPr>
          <w:rFonts w:ascii="Calibri" w:hAnsi="Calibri" w:cs="Arial"/>
          <w:sz w:val="18"/>
          <w:szCs w:val="18"/>
        </w:rPr>
        <w:t xml:space="preserve"> and performing a quick or advanced search based on equipment type. NOTE: Electric resistance heat is prohibited as the primary source of heating. Only if all exceptional method criteria are met (see Residential Compliance Manual, Chapter 4), electric resistance heat may be installed as a back-up heating source. Other than as a back-up to wood heat, t</w:t>
      </w:r>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r w:rsidR="00612F8E" w:rsidRPr="007C6199">
        <w:rPr>
          <w:rFonts w:ascii="Calibri" w:hAnsi="Calibri" w:cs="Arial"/>
          <w:sz w:val="18"/>
          <w:szCs w:val="18"/>
        </w:rPr>
        <w:t xml:space="preserve"> or air conditioner</w:t>
      </w:r>
      <w:r w:rsidRPr="007C6199">
        <w:rPr>
          <w:rFonts w:ascii="Calibri" w:hAnsi="Calibri" w:cs="Arial"/>
          <w:sz w:val="18"/>
          <w:szCs w:val="18"/>
        </w:rPr>
        <w:t xml:space="preserve">, </w:t>
      </w:r>
      <w:r w:rsidR="00612F8E" w:rsidRPr="007C6199">
        <w:rPr>
          <w:rFonts w:ascii="Calibri" w:hAnsi="Calibri" w:cs="Arial"/>
          <w:sz w:val="18"/>
          <w:szCs w:val="18"/>
        </w:rPr>
        <w:t xml:space="preserve">multi-split heat pump or air conditioner, VRF (variable refrigerant flow (VRF) heat pump or air conditioner, small duct high velocity heat pump or air conditioner, </w:t>
      </w:r>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Efficiency Type: SEER, EER.</w:t>
      </w:r>
    </w:p>
    <w:p w14:paraId="308DB4A2" w14:textId="6CF76990" w:rsidR="00DD6B11" w:rsidRPr="007C6199" w:rsidRDefault="00612F8E"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Proposed </w:t>
      </w:r>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 xml:space="preserve">fficiency: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r w:rsidR="00074E89" w:rsidRPr="007C6199">
        <w:rPr>
          <w:rFonts w:ascii="Calibri" w:hAnsi="Calibri" w:cs="Arial"/>
          <w:sz w:val="18"/>
          <w:szCs w:val="18"/>
        </w:rPr>
        <w:t>Any cooling appliance sold in California is acceptable.</w:t>
      </w:r>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p>
    <w:p w14:paraId="308DB4A6" w14:textId="6EA54724"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r w:rsidR="00074E89" w:rsidRPr="007C6199">
        <w:rPr>
          <w:rFonts w:ascii="Calibri" w:hAnsi="Calibri" w:cs="Arial"/>
          <w:sz w:val="18"/>
          <w:szCs w:val="18"/>
        </w:rPr>
        <w:t>Table 150.1-A or 150.1-B</w:t>
      </w:r>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03802E81" w14:textId="77777777" w:rsidR="00166008" w:rsidRPr="007C6199" w:rsidRDefault="00597179" w:rsidP="003F64CF">
      <w:pPr>
        <w:rPr>
          <w:rFonts w:ascii="Calibri" w:hAnsi="Calibri" w:cs="Arial"/>
          <w:b/>
          <w:sz w:val="18"/>
          <w:szCs w:val="18"/>
        </w:rPr>
      </w:pPr>
      <w:r w:rsidRPr="007C6199">
        <w:rPr>
          <w:rFonts w:ascii="Calibri" w:hAnsi="Calibri" w:cs="Arial"/>
          <w:b/>
          <w:sz w:val="18"/>
          <w:szCs w:val="18"/>
        </w:rPr>
        <w:t>L</w:t>
      </w:r>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r w:rsidRPr="007C6199">
        <w:rPr>
          <w:rFonts w:ascii="Calibri" w:hAnsi="Calibri" w:cs="Arial"/>
          <w:b/>
          <w:sz w:val="18"/>
          <w:szCs w:val="18"/>
        </w:rPr>
        <w:t xml:space="preserve"> in Climate Zones 8-14</w:t>
      </w:r>
    </w:p>
    <w:p w14:paraId="308DB4AB" w14:textId="3DAFF44A" w:rsidR="00166008" w:rsidRPr="007C6199" w:rsidRDefault="00597179" w:rsidP="003F64CF">
      <w:pPr>
        <w:rPr>
          <w:rFonts w:ascii="Calibri" w:hAnsi="Calibri" w:cs="Arial"/>
          <w:sz w:val="18"/>
          <w:szCs w:val="18"/>
        </w:rPr>
      </w:pPr>
      <w:r w:rsidRPr="007C6199">
        <w:rPr>
          <w:rFonts w:ascii="Calibri" w:hAnsi="Calibri" w:cs="Arial"/>
          <w:sz w:val="18"/>
          <w:szCs w:val="18"/>
        </w:rPr>
        <w:t>One or more</w:t>
      </w:r>
      <w:r w:rsidR="00166008" w:rsidRPr="007C6199">
        <w:rPr>
          <w:rFonts w:ascii="Calibri" w:hAnsi="Calibri" w:cs="Arial"/>
          <w:sz w:val="18"/>
          <w:szCs w:val="18"/>
        </w:rPr>
        <w:t xml:space="preserve"> whole house fan</w:t>
      </w:r>
      <w:r w:rsidRPr="007C6199">
        <w:rPr>
          <w:rFonts w:ascii="Calibri" w:hAnsi="Calibri" w:cs="Arial"/>
          <w:sz w:val="18"/>
          <w:szCs w:val="18"/>
        </w:rPr>
        <w:t>s</w:t>
      </w:r>
      <w:r w:rsidR="00166008" w:rsidRPr="007C6199">
        <w:rPr>
          <w:rFonts w:ascii="Calibri" w:hAnsi="Calibri" w:cs="Arial"/>
          <w:sz w:val="18"/>
          <w:szCs w:val="18"/>
        </w:rPr>
        <w:t xml:space="preserve"> </w:t>
      </w:r>
      <w:r w:rsidRPr="007C6199">
        <w:rPr>
          <w:rFonts w:ascii="Calibri" w:hAnsi="Calibri" w:cs="Arial"/>
          <w:sz w:val="18"/>
          <w:szCs w:val="18"/>
        </w:rPr>
        <w:t>are</w:t>
      </w:r>
      <w:r w:rsidR="00166008" w:rsidRPr="007C6199">
        <w:rPr>
          <w:rFonts w:ascii="Calibri" w:hAnsi="Calibri" w:cs="Arial"/>
          <w:sz w:val="18"/>
          <w:szCs w:val="18"/>
        </w:rPr>
        <w:t xml:space="preserve"> required to provide </w:t>
      </w:r>
      <w:r w:rsidRPr="007C6199">
        <w:rPr>
          <w:rFonts w:ascii="Calibri" w:hAnsi="Calibri" w:cs="Arial"/>
          <w:sz w:val="18"/>
          <w:szCs w:val="18"/>
        </w:rPr>
        <w:t xml:space="preserve">night-time cooling </w:t>
      </w:r>
      <w:r w:rsidR="00166008" w:rsidRPr="007C6199">
        <w:rPr>
          <w:rFonts w:ascii="Calibri" w:hAnsi="Calibri" w:cs="Arial"/>
          <w:sz w:val="18"/>
          <w:szCs w:val="18"/>
        </w:rPr>
        <w:t>ventilation</w:t>
      </w:r>
      <w:r w:rsidR="00207197" w:rsidRPr="007C6199">
        <w:rPr>
          <w:rFonts w:ascii="Calibri" w:hAnsi="Calibri" w:cs="Arial"/>
          <w:sz w:val="18"/>
          <w:szCs w:val="18"/>
        </w:rPr>
        <w:t xml:space="preserve"> in climate zones 8-14</w:t>
      </w:r>
      <w:r w:rsidR="00166008"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Proposed air flow rate for certified whole house fan: </w:t>
      </w:r>
      <w:r w:rsidR="00AA4E02" w:rsidRPr="007C6199">
        <w:rPr>
          <w:rFonts w:ascii="Calibri" w:hAnsi="Calibri" w:cs="Arial"/>
          <w:sz w:val="18"/>
          <w:szCs w:val="18"/>
        </w:rPr>
        <w:t xml:space="preserve">Value from appliance directory listing </w:t>
      </w:r>
      <w:r w:rsidR="00247841" w:rsidRPr="007C6199">
        <w:rPr>
          <w:rFonts w:ascii="Calibri" w:hAnsi="Calibri" w:cs="Arial"/>
          <w:sz w:val="18"/>
          <w:szCs w:val="18"/>
        </w:rPr>
        <w:t>(https://cacertappliances.energy.ca.gov/Pages/Search/AdvancedSearch.aspx)</w:t>
      </w:r>
    </w:p>
    <w:p w14:paraId="15C3D91C" w14:textId="167AFA71"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n</w:t>
      </w:r>
      <w:r w:rsidR="00597179" w:rsidRPr="007C6199">
        <w:rPr>
          <w:rFonts w:ascii="Calibri" w:hAnsi="Calibri" w:cs="Arial"/>
          <w:sz w:val="18"/>
          <w:szCs w:val="18"/>
        </w:rPr>
        <w:t>umber of fans</w:t>
      </w:r>
      <w:r w:rsidRPr="007C6199">
        <w:rPr>
          <w:rFonts w:ascii="Calibri" w:hAnsi="Calibri" w:cs="Arial"/>
          <w:sz w:val="18"/>
          <w:szCs w:val="18"/>
        </w:rPr>
        <w:t xml:space="preserve">: </w:t>
      </w:r>
      <w:r w:rsidR="00247841" w:rsidRPr="007C6199">
        <w:rPr>
          <w:rFonts w:ascii="Calibri" w:hAnsi="Calibri" w:cs="Arial"/>
          <w:sz w:val="18"/>
          <w:szCs w:val="18"/>
        </w:rPr>
        <w:t>N</w:t>
      </w:r>
      <w:r w:rsidRPr="007C6199">
        <w:rPr>
          <w:rFonts w:ascii="Calibri" w:hAnsi="Calibri" w:cs="Arial"/>
          <w:sz w:val="18"/>
          <w:szCs w:val="18"/>
        </w:rPr>
        <w:t>umber of fans</w:t>
      </w:r>
      <w:r w:rsidR="00247841" w:rsidRPr="007C6199">
        <w:rPr>
          <w:rFonts w:ascii="Calibri" w:hAnsi="Calibri" w:cs="Arial"/>
          <w:sz w:val="18"/>
          <w:szCs w:val="18"/>
        </w:rPr>
        <w:t>.</w:t>
      </w:r>
    </w:p>
    <w:p w14:paraId="62180C71" w14:textId="7BD6F8AE" w:rsidR="00597179"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Proposed t</w:t>
      </w:r>
      <w:r w:rsidR="00597179" w:rsidRPr="007C6199">
        <w:rPr>
          <w:rFonts w:ascii="Calibri" w:hAnsi="Calibri" w:cs="Arial"/>
          <w:sz w:val="18"/>
          <w:szCs w:val="18"/>
        </w:rPr>
        <w:t>otal air flow rate</w:t>
      </w:r>
      <w:r w:rsidRPr="007C6199">
        <w:rPr>
          <w:rFonts w:ascii="Calibri" w:hAnsi="Calibri" w:cs="Arial"/>
          <w:sz w:val="18"/>
          <w:szCs w:val="18"/>
        </w:rPr>
        <w:t xml:space="preserve">: </w:t>
      </w:r>
      <w:r w:rsidR="00247841" w:rsidRPr="007C6199">
        <w:rPr>
          <w:rFonts w:ascii="Calibri" w:hAnsi="Calibri" w:cs="Arial"/>
          <w:sz w:val="18"/>
          <w:szCs w:val="18"/>
        </w:rPr>
        <w:t>C</w:t>
      </w:r>
      <w:r w:rsidRPr="007C6199">
        <w:rPr>
          <w:rFonts w:ascii="Calibri" w:hAnsi="Calibri" w:cs="Arial"/>
          <w:sz w:val="18"/>
          <w:szCs w:val="18"/>
        </w:rPr>
        <w:t>olumn 1 x column 2.</w:t>
      </w:r>
    </w:p>
    <w:p w14:paraId="657C63B5" w14:textId="704D6EFE"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Directly</w:t>
      </w:r>
      <w:r w:rsidR="00AA4E02" w:rsidRPr="007C6199">
        <w:rPr>
          <w:rFonts w:ascii="Calibri" w:hAnsi="Calibri" w:cs="Arial"/>
          <w:sz w:val="18"/>
          <w:szCs w:val="18"/>
        </w:rPr>
        <w:t xml:space="preserve"> vented to outside: </w:t>
      </w:r>
      <w:r w:rsidR="00247841" w:rsidRPr="007C6199">
        <w:rPr>
          <w:rFonts w:ascii="Calibri" w:hAnsi="Calibri" w:cs="Arial"/>
          <w:sz w:val="18"/>
          <w:szCs w:val="18"/>
        </w:rPr>
        <w:t xml:space="preserve">Default is No. </w:t>
      </w:r>
      <w:r w:rsidR="00AA4E02" w:rsidRPr="007C6199">
        <w:rPr>
          <w:rFonts w:ascii="Calibri" w:hAnsi="Calibri" w:cs="Arial"/>
          <w:sz w:val="18"/>
          <w:szCs w:val="18"/>
        </w:rPr>
        <w:t>Yes or No to indicate if the fan is directly vented to outside (not typical).</w:t>
      </w:r>
    </w:p>
    <w:p w14:paraId="75A9891D" w14:textId="6F539914" w:rsidR="00597179" w:rsidRPr="007C6199" w:rsidRDefault="00597179"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Attic free vent area (in ft2): If column 4 is No, this is the amount of attic venting required for the venting of air from the attic (minimum from column 07</w:t>
      </w:r>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Location/Comments: Include any comments or fan location.</w:t>
      </w:r>
    </w:p>
    <w:p w14:paraId="308DB4AF" w14:textId="77777777" w:rsidR="0073598F" w:rsidRPr="007C6199" w:rsidRDefault="0073598F" w:rsidP="003F64CF">
      <w:pPr>
        <w:pStyle w:val="ListParagraph"/>
        <w:contextualSpacing/>
        <w:rPr>
          <w:rFonts w:ascii="Calibri" w:hAnsi="Calibri" w:cs="Arial"/>
          <w:sz w:val="18"/>
          <w:szCs w:val="18"/>
        </w:rPr>
      </w:pPr>
    </w:p>
    <w:p w14:paraId="308DB4B0" w14:textId="223B84B0" w:rsidR="00166008" w:rsidRPr="007C6199" w:rsidRDefault="00401A5B" w:rsidP="003F64CF">
      <w:pPr>
        <w:rPr>
          <w:rFonts w:ascii="Calibri" w:hAnsi="Calibri" w:cs="Arial"/>
          <w:b/>
          <w:sz w:val="18"/>
          <w:szCs w:val="18"/>
        </w:rPr>
      </w:pPr>
      <w:r w:rsidRPr="007C6199">
        <w:rPr>
          <w:rFonts w:ascii="Calibri" w:hAnsi="Calibri" w:cs="Arial"/>
          <w:b/>
          <w:sz w:val="18"/>
          <w:szCs w:val="18"/>
        </w:rPr>
        <w:t>M</w:t>
      </w:r>
      <w:r w:rsidR="00D75AB4"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r w:rsidRPr="007C6199">
        <w:rPr>
          <w:rFonts w:ascii="Calibri" w:hAnsi="Calibri" w:cs="Arial"/>
          <w:b/>
          <w:sz w:val="18"/>
          <w:szCs w:val="18"/>
        </w:rPr>
        <w:t xml:space="preserve"> for Individual Dwelling Units</w:t>
      </w:r>
    </w:p>
    <w:p w14:paraId="308DB4B1" w14:textId="0C379FD3" w:rsidR="00A9172F" w:rsidRPr="007655B6" w:rsidRDefault="00DD6B11" w:rsidP="007655B6">
      <w:pPr>
        <w:numPr>
          <w:ilvl w:val="0"/>
          <w:numId w:val="10"/>
        </w:numPr>
        <w:ind w:left="720"/>
        <w:rPr>
          <w:rFonts w:ascii="Calibri" w:hAnsi="Calibri" w:cs="Arial"/>
          <w:sz w:val="18"/>
          <w:szCs w:val="18"/>
        </w:rPr>
      </w:pPr>
      <w:r w:rsidRPr="007655B6">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w:t>
      </w:r>
    </w:p>
    <w:p w14:paraId="28D6E29C" w14:textId="194DF5B6" w:rsidR="007655B6" w:rsidRPr="007C6199" w:rsidRDefault="007655B6" w:rsidP="005A438B">
      <w:pPr>
        <w:numPr>
          <w:ilvl w:val="0"/>
          <w:numId w:val="10"/>
        </w:numPr>
        <w:ind w:left="720"/>
        <w:rPr>
          <w:rFonts w:ascii="Calibri" w:hAnsi="Calibri" w:cs="Arial"/>
          <w:sz w:val="18"/>
          <w:szCs w:val="18"/>
        </w:rPr>
      </w:pPr>
      <w:r>
        <w:rPr>
          <w:rFonts w:ascii="Calibri" w:hAnsi="Calibri" w:cs="Arial"/>
          <w:sz w:val="18"/>
          <w:szCs w:val="18"/>
        </w:rPr>
        <w:t xml:space="preserve">Water Heater System Type: </w:t>
      </w:r>
      <w:r w:rsidR="005A438B" w:rsidRPr="005A438B">
        <w:rPr>
          <w:rFonts w:ascii="Calibri" w:hAnsi="Calibri" w:cs="Arial"/>
          <w:sz w:val="18"/>
          <w:szCs w:val="18"/>
        </w:rPr>
        <w:t>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t>
      </w:r>
    </w:p>
    <w:p w14:paraId="308DB4B3" w14:textId="4590EA9B" w:rsidR="00B1563A" w:rsidRPr="005A438B" w:rsidRDefault="00401A5B" w:rsidP="005A438B">
      <w:pPr>
        <w:numPr>
          <w:ilvl w:val="0"/>
          <w:numId w:val="10"/>
        </w:numPr>
        <w:ind w:left="720"/>
        <w:rPr>
          <w:rFonts w:ascii="Calibri" w:hAnsi="Calibri" w:cs="Arial"/>
          <w:sz w:val="18"/>
          <w:szCs w:val="18"/>
        </w:rPr>
      </w:pPr>
      <w:r w:rsidRPr="005A438B">
        <w:rPr>
          <w:rFonts w:ascii="Calibri" w:hAnsi="Calibri" w:cs="Arial"/>
          <w:sz w:val="18"/>
          <w:szCs w:val="18"/>
        </w:rPr>
        <w:t xml:space="preserve">System option: </w:t>
      </w:r>
    </w:p>
    <w:p w14:paraId="6784B592" w14:textId="77777777" w:rsidR="00B1563A" w:rsidRPr="007C6199" w:rsidRDefault="00261FB4" w:rsidP="00261FB4">
      <w:pPr>
        <w:ind w:left="1260" w:hanging="540"/>
        <w:rPr>
          <w:rFonts w:ascii="Calibri" w:hAnsi="Calibri" w:cs="Arial"/>
          <w:sz w:val="18"/>
          <w:szCs w:val="18"/>
        </w:rPr>
      </w:pPr>
      <w:r w:rsidRPr="007C6199">
        <w:rPr>
          <w:rFonts w:ascii="Calibri" w:hAnsi="Calibri" w:cs="Arial"/>
          <w:sz w:val="18"/>
          <w:szCs w:val="18"/>
        </w:rPr>
        <w:t>(1)</w:t>
      </w:r>
      <w:r w:rsidRPr="007C6199">
        <w:rPr>
          <w:rFonts w:ascii="Calibri" w:hAnsi="Calibri" w:cs="Arial"/>
          <w:sz w:val="18"/>
          <w:szCs w:val="18"/>
        </w:rPr>
        <w:tab/>
      </w:r>
      <w:r w:rsidR="0069407C" w:rsidRPr="007C6199">
        <w:rPr>
          <w:rFonts w:ascii="Calibri" w:hAnsi="Calibri" w:cs="Arial"/>
          <w:sz w:val="18"/>
          <w:szCs w:val="18"/>
        </w:rPr>
        <w:t>A single gas or propane instantaneous water heater with an input of 200,000 Btu per hour or less and no storage tank.</w:t>
      </w:r>
    </w:p>
    <w:p w14:paraId="1FB37CBF" w14:textId="0392C2C6" w:rsidR="00416E16" w:rsidRPr="00F14406" w:rsidRDefault="0069407C" w:rsidP="007C6199">
      <w:pPr>
        <w:pStyle w:val="ListParagraph"/>
        <w:numPr>
          <w:ilvl w:val="2"/>
          <w:numId w:val="33"/>
        </w:numPr>
        <w:ind w:left="1260" w:hanging="540"/>
        <w:rPr>
          <w:rFonts w:asciiTheme="minorHAnsi" w:hAnsiTheme="minorHAnsi"/>
          <w:sz w:val="18"/>
          <w:szCs w:val="18"/>
        </w:rPr>
      </w:pPr>
      <w:r w:rsidRPr="007C6199">
        <w:rPr>
          <w:rFonts w:ascii="Calibri" w:hAnsi="Calibri" w:cs="Arial"/>
          <w:sz w:val="18"/>
          <w:szCs w:val="18"/>
        </w:rPr>
        <w:t xml:space="preserve">A single gas or propane storage type water heater with an input of </w:t>
      </w:r>
      <w:r w:rsidR="00401A5B" w:rsidRPr="007C6199">
        <w:rPr>
          <w:rFonts w:ascii="Calibri" w:hAnsi="Calibri" w:cs="Arial"/>
          <w:sz w:val="18"/>
          <w:szCs w:val="18"/>
        </w:rPr>
        <w:t>7</w:t>
      </w:r>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p>
    <w:p w14:paraId="0D8A8336" w14:textId="19EA104E"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that is field verified as specified in the Reference Appendix RA4.4.16; or</w:t>
      </w:r>
    </w:p>
    <w:p w14:paraId="308DB4B5" w14:textId="296B3851"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drain water heat recovery system that is field verified as specified in the Reference Appendix RA3.6.9.</w:t>
      </w:r>
    </w:p>
    <w:p w14:paraId="40A1A8DD" w14:textId="77D8638D" w:rsidR="001278C8" w:rsidRPr="00F14406" w:rsidRDefault="001278C8"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single gas or propane storage type water heater (small storage or consumer storage) with an input of 75,000 Btu per hour or less, rated volume greater than 55 gallons.</w:t>
      </w:r>
    </w:p>
    <w:p w14:paraId="40821D6A" w14:textId="00BF906B" w:rsidR="00416E16"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A heat pump water heater located in the garage or conditioned space, and either:</w:t>
      </w:r>
    </w:p>
    <w:p w14:paraId="59B29CCD" w14:textId="134D0CAB"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A compact hot water distribution system as specified in the Reference Appendix RA4.4.6, and a drain water heat recovery system that is field verified as specified in the Reference Appendix RA3.6</w:t>
      </w:r>
      <w:r w:rsidR="00BF146C" w:rsidRPr="00F14406">
        <w:rPr>
          <w:rFonts w:asciiTheme="minorHAnsi" w:hAnsiTheme="minorHAnsi"/>
          <w:sz w:val="18"/>
          <w:szCs w:val="18"/>
        </w:rPr>
        <w:t>.9</w:t>
      </w:r>
      <w:r w:rsidRPr="00F14406">
        <w:rPr>
          <w:rFonts w:asciiTheme="minorHAnsi" w:hAnsiTheme="minorHAnsi"/>
          <w:sz w:val="18"/>
          <w:szCs w:val="18"/>
        </w:rPr>
        <w:t>; or</w:t>
      </w:r>
    </w:p>
    <w:p w14:paraId="343645A8" w14:textId="172FEDDD"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2-15, a PV system with 0.3 kWdc capacity larger than the PV requirements in Table </w:t>
      </w:r>
      <w:r w:rsidR="00770F8D" w:rsidRPr="00F14406">
        <w:rPr>
          <w:rFonts w:asciiTheme="minorHAnsi" w:hAnsiTheme="minorHAnsi"/>
          <w:sz w:val="18"/>
          <w:szCs w:val="18"/>
        </w:rPr>
        <w:t>O; or</w:t>
      </w:r>
    </w:p>
    <w:p w14:paraId="4B7A6243" w14:textId="576A8E9F" w:rsidR="00416E16" w:rsidRPr="00F14406" w:rsidRDefault="00416E16" w:rsidP="007C6199">
      <w:pPr>
        <w:pStyle w:val="ListParagraph"/>
        <w:numPr>
          <w:ilvl w:val="1"/>
          <w:numId w:val="52"/>
        </w:numPr>
        <w:autoSpaceDE w:val="0"/>
        <w:autoSpaceDN w:val="0"/>
        <w:adjustRightInd w:val="0"/>
        <w:rPr>
          <w:rFonts w:asciiTheme="minorHAnsi" w:hAnsiTheme="minorHAnsi"/>
          <w:sz w:val="18"/>
          <w:szCs w:val="18"/>
        </w:rPr>
      </w:pPr>
      <w:r w:rsidRPr="00F14406">
        <w:rPr>
          <w:rFonts w:asciiTheme="minorHAnsi" w:hAnsiTheme="minorHAnsi"/>
          <w:sz w:val="18"/>
          <w:szCs w:val="18"/>
        </w:rPr>
        <w:t xml:space="preserve">In climate zones 1 or 16, a PV system with 1.1 kWdc capacity larger than the PV requirements in Table </w:t>
      </w:r>
      <w:r w:rsidR="00770F8D" w:rsidRPr="00F14406">
        <w:rPr>
          <w:rFonts w:asciiTheme="minorHAnsi" w:hAnsiTheme="minorHAnsi"/>
          <w:sz w:val="18"/>
          <w:szCs w:val="18"/>
        </w:rPr>
        <w:t>O</w:t>
      </w:r>
      <w:r w:rsidRPr="00F14406">
        <w:rPr>
          <w:rFonts w:asciiTheme="minorHAnsi" w:hAnsiTheme="minorHAnsi"/>
          <w:sz w:val="18"/>
          <w:szCs w:val="18"/>
        </w:rPr>
        <w:t>.</w:t>
      </w:r>
    </w:p>
    <w:p w14:paraId="02A688CC" w14:textId="067FE82C" w:rsidR="00770F8D" w:rsidRPr="00F14406" w:rsidRDefault="00BF146C" w:rsidP="007C6199">
      <w:pPr>
        <w:pStyle w:val="ListParagraph"/>
        <w:numPr>
          <w:ilvl w:val="2"/>
          <w:numId w:val="33"/>
        </w:numPr>
        <w:ind w:left="1260" w:hanging="540"/>
        <w:rPr>
          <w:rFonts w:ascii="Calibri" w:hAnsi="Calibri" w:cs="Arial"/>
          <w:sz w:val="18"/>
          <w:szCs w:val="18"/>
        </w:rPr>
      </w:pPr>
      <w:r w:rsidRPr="00F14406">
        <w:rPr>
          <w:rFonts w:ascii="Calibri" w:hAnsi="Calibri" w:cs="Arial"/>
          <w:sz w:val="18"/>
          <w:szCs w:val="18"/>
        </w:rPr>
        <w:t xml:space="preserve">A single NEEA Tier 3 </w:t>
      </w:r>
      <w:r w:rsidR="00770F8D" w:rsidRPr="00F14406">
        <w:rPr>
          <w:rFonts w:ascii="Calibri" w:hAnsi="Calibri" w:cs="Arial"/>
          <w:sz w:val="18"/>
          <w:szCs w:val="18"/>
        </w:rPr>
        <w:t>heat pump water heater</w:t>
      </w:r>
      <w:r w:rsidR="00416E16" w:rsidRPr="00F14406">
        <w:rPr>
          <w:rFonts w:ascii="Calibri" w:hAnsi="Calibri" w:cs="Arial"/>
          <w:sz w:val="18"/>
          <w:szCs w:val="18"/>
        </w:rPr>
        <w:t xml:space="preserve"> </w:t>
      </w:r>
      <w:r w:rsidR="00770F8D" w:rsidRPr="00F14406">
        <w:rPr>
          <w:rFonts w:ascii="Calibri" w:hAnsi="Calibri" w:cs="Arial"/>
          <w:sz w:val="18"/>
          <w:szCs w:val="18"/>
        </w:rPr>
        <w:t>located in the garage or conditioned space, and:</w:t>
      </w:r>
    </w:p>
    <w:p w14:paraId="4FF9B217" w14:textId="185B9DC3" w:rsidR="00770F8D" w:rsidRPr="00F14406"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PV system with 0.3 kWdc capacity larger than the PV requirements in Table O, and</w:t>
      </w:r>
    </w:p>
    <w:p w14:paraId="49DAA99D" w14:textId="2CEE2BB5" w:rsidR="00770F8D" w:rsidRDefault="00770F8D" w:rsidP="007C6199">
      <w:pPr>
        <w:pStyle w:val="ListParagraph"/>
        <w:numPr>
          <w:ilvl w:val="0"/>
          <w:numId w:val="53"/>
        </w:numPr>
        <w:autoSpaceDE w:val="0"/>
        <w:autoSpaceDN w:val="0"/>
        <w:adjustRightInd w:val="0"/>
        <w:rPr>
          <w:rFonts w:asciiTheme="minorHAnsi" w:hAnsiTheme="minorHAnsi"/>
          <w:sz w:val="18"/>
          <w:szCs w:val="18"/>
        </w:rPr>
      </w:pPr>
      <w:r w:rsidRPr="00F14406">
        <w:rPr>
          <w:rFonts w:asciiTheme="minorHAnsi" w:hAnsiTheme="minorHAnsi"/>
          <w:sz w:val="18"/>
          <w:szCs w:val="18"/>
        </w:rPr>
        <w:t>In climate zones 1 or 16, a compact hot water distribution system as specified in the Reference Appendix RA4.4.6.</w:t>
      </w:r>
    </w:p>
    <w:p w14:paraId="480F9958" w14:textId="395594A0" w:rsid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Dwelling Units: Enter a whole number for how many dwelling units are in the building.</w:t>
      </w:r>
      <w:r w:rsidRPr="007655B6">
        <w:rPr>
          <w:rFonts w:asciiTheme="minorHAnsi" w:hAnsiTheme="minorHAnsi"/>
          <w:sz w:val="18"/>
          <w:szCs w:val="18"/>
        </w:rPr>
        <w:t xml:space="preserve"> </w:t>
      </w:r>
    </w:p>
    <w:p w14:paraId="23338097" w14:textId="60E14187" w:rsidR="007655B6" w:rsidRPr="007655B6" w:rsidRDefault="007655B6" w:rsidP="00704276">
      <w:pPr>
        <w:pStyle w:val="ListParagraph"/>
        <w:numPr>
          <w:ilvl w:val="0"/>
          <w:numId w:val="10"/>
        </w:numPr>
        <w:autoSpaceDE w:val="0"/>
        <w:autoSpaceDN w:val="0"/>
        <w:adjustRightInd w:val="0"/>
        <w:ind w:left="720"/>
        <w:rPr>
          <w:rFonts w:asciiTheme="minorHAnsi" w:hAnsiTheme="minorHAnsi"/>
          <w:sz w:val="18"/>
          <w:szCs w:val="18"/>
        </w:rPr>
      </w:pPr>
      <w:r>
        <w:rPr>
          <w:rFonts w:asciiTheme="minorHAnsi" w:hAnsiTheme="minorHAnsi"/>
          <w:sz w:val="18"/>
          <w:szCs w:val="18"/>
        </w:rPr>
        <w:t># of Recirculation loops: User entry based on number of dwelling units</w:t>
      </w:r>
    </w:p>
    <w:p w14:paraId="69369068" w14:textId="77777777" w:rsidR="00EF30D7" w:rsidRPr="007C6199" w:rsidRDefault="002630CB" w:rsidP="001F3969">
      <w:pPr>
        <w:numPr>
          <w:ilvl w:val="0"/>
          <w:numId w:val="10"/>
        </w:numPr>
        <w:ind w:left="720"/>
        <w:rPr>
          <w:rFonts w:ascii="Calibri" w:hAnsi="Calibri" w:cs="Arial"/>
          <w:sz w:val="18"/>
          <w:szCs w:val="18"/>
        </w:rPr>
      </w:pPr>
      <w:r w:rsidRPr="007C6199">
        <w:rPr>
          <w:rFonts w:ascii="Calibri" w:hAnsi="Calibri" w:cs="Arial"/>
          <w:sz w:val="18"/>
          <w:szCs w:val="18"/>
        </w:rPr>
        <w:t>Water heater Type: Tankless, storage, heat pump</w:t>
      </w:r>
      <w:r w:rsidR="00DA41FC" w:rsidRPr="007C6199">
        <w:rPr>
          <w:rFonts w:ascii="Calibri" w:hAnsi="Calibri" w:cs="Arial"/>
          <w:sz w:val="18"/>
          <w:szCs w:val="18"/>
        </w:rPr>
        <w:t>.</w:t>
      </w:r>
    </w:p>
    <w:p w14:paraId="308DB4BA" w14:textId="28199D71" w:rsidR="00EF30D7" w:rsidRPr="007C6199" w:rsidRDefault="00BE33E6" w:rsidP="001F3969">
      <w:pPr>
        <w:numPr>
          <w:ilvl w:val="0"/>
          <w:numId w:val="10"/>
        </w:numPr>
        <w:ind w:left="720"/>
        <w:rPr>
          <w:rFonts w:ascii="Calibri" w:hAnsi="Calibri" w:cs="Arial"/>
          <w:sz w:val="18"/>
          <w:szCs w:val="18"/>
        </w:rPr>
      </w:pPr>
      <w:r w:rsidRPr="007C6199">
        <w:rPr>
          <w:rFonts w:ascii="Calibri" w:hAnsi="Calibri" w:cs="Arial"/>
          <w:sz w:val="18"/>
          <w:szCs w:val="18"/>
        </w:rPr>
        <w:t>V</w:t>
      </w:r>
      <w:r w:rsidR="00DA41FC" w:rsidRPr="007C6199">
        <w:rPr>
          <w:rFonts w:ascii="Calibri" w:hAnsi="Calibri" w:cs="Arial"/>
          <w:sz w:val="18"/>
          <w:szCs w:val="18"/>
        </w:rPr>
        <w:t xml:space="preserve">olume (gal): </w:t>
      </w:r>
      <w:r w:rsidRPr="007C6199">
        <w:rPr>
          <w:rFonts w:ascii="Calibri" w:hAnsi="Calibri" w:cs="Arial"/>
          <w:sz w:val="18"/>
          <w:szCs w:val="18"/>
        </w:rPr>
        <w:t>T</w:t>
      </w:r>
      <w:r w:rsidR="00DA41FC"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00DA41FC"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00DA41FC" w:rsidRPr="007C6199">
        <w:rPr>
          <w:rFonts w:ascii="Calibri" w:hAnsi="Calibri" w:cs="Arial"/>
          <w:sz w:val="18"/>
          <w:szCs w:val="18"/>
        </w:rPr>
        <w:t xml:space="preserve">, enter </w:t>
      </w:r>
      <w:r w:rsidR="00E733B7" w:rsidRPr="007C6199">
        <w:rPr>
          <w:rFonts w:ascii="Calibri" w:hAnsi="Calibri" w:cs="Arial"/>
          <w:sz w:val="18"/>
          <w:szCs w:val="18"/>
        </w:rPr>
        <w:t>N/A</w:t>
      </w:r>
      <w:r w:rsidR="00DA41FC" w:rsidRPr="007C6199">
        <w:rPr>
          <w:rFonts w:ascii="Calibri" w:hAnsi="Calibri" w:cs="Arial"/>
          <w:sz w:val="18"/>
          <w:szCs w:val="18"/>
        </w:rPr>
        <w:t>.</w:t>
      </w:r>
    </w:p>
    <w:p w14:paraId="308DB4BB" w14:textId="48712258"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r w:rsidR="005A438B">
        <w:rPr>
          <w:rFonts w:ascii="Calibri" w:hAnsi="Calibri" w:cs="Arial"/>
          <w:sz w:val="18"/>
          <w:szCs w:val="18"/>
        </w:rPr>
        <w:t>,</w:t>
      </w:r>
      <w:r w:rsidR="002630CB" w:rsidRPr="007C6199">
        <w:rPr>
          <w:rFonts w:ascii="Calibri" w:hAnsi="Calibri" w:cs="Arial"/>
          <w:sz w:val="18"/>
          <w:szCs w:val="18"/>
        </w:rPr>
        <w:t xml:space="preserve"> heat pump</w:t>
      </w:r>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r w:rsidRPr="007C6199">
        <w:rPr>
          <w:rFonts w:ascii="Calibri" w:hAnsi="Calibri" w:cs="Arial"/>
          <w:sz w:val="18"/>
          <w:szCs w:val="18"/>
        </w:rPr>
        <w:t>Number of water heaters: No more than 1 per dwelling unit allowed.</w:t>
      </w:r>
    </w:p>
    <w:p w14:paraId="308DB4BC" w14:textId="77062C76" w:rsidR="00EF30D7"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t xml:space="preserve">Rated Input </w:t>
      </w:r>
      <w:r w:rsidR="00224A1C" w:rsidRPr="007C6199">
        <w:rPr>
          <w:rFonts w:ascii="Calibri" w:hAnsi="Calibri" w:cs="Arial"/>
          <w:sz w:val="18"/>
          <w:szCs w:val="18"/>
        </w:rPr>
        <w:t>(Range)</w:t>
      </w:r>
      <w:r w:rsidRPr="007C6199">
        <w:rPr>
          <w:rFonts w:ascii="Calibri" w:hAnsi="Calibri" w:cs="Arial"/>
          <w:sz w:val="18"/>
          <w:szCs w:val="18"/>
        </w:rPr>
        <w:t xml:space="preserve">: </w:t>
      </w:r>
      <w:r w:rsidR="002630CB" w:rsidRPr="007C6199">
        <w:rPr>
          <w:rFonts w:ascii="Calibri" w:hAnsi="Calibri" w:cs="Arial"/>
          <w:sz w:val="18"/>
          <w:szCs w:val="18"/>
        </w:rPr>
        <w:t xml:space="preserve">Select the maximum </w:t>
      </w:r>
      <w:r w:rsidRPr="007C6199">
        <w:rPr>
          <w:rFonts w:ascii="Calibri" w:hAnsi="Calibri" w:cs="Arial"/>
          <w:sz w:val="18"/>
          <w:szCs w:val="18"/>
        </w:rPr>
        <w:t xml:space="preserve">input rating </w:t>
      </w:r>
    </w:p>
    <w:p w14:paraId="05DB6CDE" w14:textId="1B4077A8" w:rsidR="007655B6" w:rsidRPr="007C6199" w:rsidRDefault="007655B6" w:rsidP="001F3969">
      <w:pPr>
        <w:numPr>
          <w:ilvl w:val="0"/>
          <w:numId w:val="10"/>
        </w:numPr>
        <w:ind w:left="720"/>
        <w:rPr>
          <w:rFonts w:ascii="Calibri" w:hAnsi="Calibri" w:cs="Arial"/>
          <w:sz w:val="18"/>
          <w:szCs w:val="18"/>
        </w:rPr>
      </w:pPr>
      <w:r>
        <w:rPr>
          <w:rFonts w:ascii="Calibri" w:hAnsi="Calibri" w:cs="Arial"/>
          <w:sz w:val="18"/>
          <w:szCs w:val="18"/>
        </w:rPr>
        <w:t>Minimum Solar Savings Fraction: Field is auto</w:t>
      </w:r>
      <w:r w:rsidR="00711ADA">
        <w:rPr>
          <w:rFonts w:ascii="Calibri" w:hAnsi="Calibri" w:cs="Arial"/>
          <w:sz w:val="18"/>
          <w:szCs w:val="18"/>
        </w:rPr>
        <w:t xml:space="preserve"> </w:t>
      </w:r>
      <w:r>
        <w:rPr>
          <w:rFonts w:ascii="Calibri" w:hAnsi="Calibri" w:cs="Arial"/>
          <w:sz w:val="18"/>
          <w:szCs w:val="18"/>
        </w:rPr>
        <w:t>filled based on which system option was chosen</w:t>
      </w:r>
      <w:r w:rsidR="00C431CF">
        <w:rPr>
          <w:rFonts w:ascii="Calibri" w:hAnsi="Calibri" w:cs="Arial"/>
          <w:sz w:val="18"/>
          <w:szCs w:val="18"/>
        </w:rPr>
        <w:t>.</w:t>
      </w:r>
    </w:p>
    <w:p w14:paraId="55102D61" w14:textId="59CFAC69" w:rsidR="00C431CF" w:rsidRDefault="00C431CF" w:rsidP="001F3969">
      <w:pPr>
        <w:numPr>
          <w:ilvl w:val="0"/>
          <w:numId w:val="10"/>
        </w:numPr>
        <w:ind w:left="720"/>
        <w:rPr>
          <w:rFonts w:ascii="Calibri" w:hAnsi="Calibri" w:cs="Arial"/>
          <w:sz w:val="18"/>
          <w:szCs w:val="18"/>
        </w:rPr>
      </w:pPr>
      <w:r>
        <w:rPr>
          <w:rFonts w:ascii="Calibri" w:hAnsi="Calibri" w:cs="Arial"/>
          <w:sz w:val="18"/>
          <w:szCs w:val="18"/>
        </w:rPr>
        <w:t>Additional PV</w:t>
      </w:r>
      <w:r w:rsidR="002630CB" w:rsidRPr="007C6199">
        <w:rPr>
          <w:rFonts w:ascii="Calibri" w:hAnsi="Calibri" w:cs="Arial"/>
          <w:sz w:val="18"/>
          <w:szCs w:val="18"/>
        </w:rPr>
        <w:t xml:space="preserve"> Capacity: </w:t>
      </w:r>
      <w:r w:rsidR="00582B47" w:rsidRPr="007C6199">
        <w:rPr>
          <w:rFonts w:ascii="Calibri" w:hAnsi="Calibri" w:cs="Arial"/>
          <w:sz w:val="18"/>
          <w:szCs w:val="18"/>
        </w:rPr>
        <w:t xml:space="preserve">Auto entered. </w:t>
      </w:r>
      <w:r w:rsidR="002630CB" w:rsidRPr="007C6199">
        <w:rPr>
          <w:rFonts w:ascii="Calibri" w:hAnsi="Calibri" w:cs="Arial"/>
          <w:sz w:val="18"/>
          <w:szCs w:val="18"/>
        </w:rPr>
        <w:t xml:space="preserve">If the option selected requires added solar capacity, </w:t>
      </w:r>
      <w:r w:rsidR="00582B47" w:rsidRPr="007C6199">
        <w:rPr>
          <w:rFonts w:ascii="Calibri" w:hAnsi="Calibri" w:cs="Arial"/>
          <w:sz w:val="18"/>
          <w:szCs w:val="18"/>
        </w:rPr>
        <w:t>it is entered here and in Table P.</w:t>
      </w:r>
    </w:p>
    <w:p w14:paraId="308DB4C0" w14:textId="121A279F" w:rsidR="00EF30D7" w:rsidRPr="007C6199" w:rsidRDefault="00C431CF" w:rsidP="001F3969">
      <w:pPr>
        <w:numPr>
          <w:ilvl w:val="0"/>
          <w:numId w:val="10"/>
        </w:numPr>
        <w:ind w:left="720"/>
        <w:rPr>
          <w:rFonts w:ascii="Calibri" w:hAnsi="Calibri" w:cs="Arial"/>
          <w:sz w:val="18"/>
          <w:szCs w:val="18"/>
        </w:rPr>
      </w:pPr>
      <w:r>
        <w:rPr>
          <w:rFonts w:ascii="Calibri" w:hAnsi="Calibri" w:cs="Arial"/>
          <w:sz w:val="18"/>
          <w:szCs w:val="18"/>
        </w:rPr>
        <w:t>Tank Location: List based on which system option was chosen.</w:t>
      </w:r>
    </w:p>
    <w:p w14:paraId="308DB4C4" w14:textId="46EA6C0A" w:rsidR="009A5BB2" w:rsidRPr="007C6199" w:rsidRDefault="009A5BB2" w:rsidP="001F3969">
      <w:pPr>
        <w:numPr>
          <w:ilvl w:val="0"/>
          <w:numId w:val="10"/>
        </w:numPr>
        <w:ind w:left="720"/>
        <w:rPr>
          <w:rFonts w:ascii="Calibri" w:hAnsi="Calibri" w:cs="Arial"/>
          <w:sz w:val="18"/>
          <w:szCs w:val="18"/>
        </w:rPr>
      </w:pPr>
      <w:r w:rsidRPr="007C6199">
        <w:rPr>
          <w:rFonts w:ascii="Calibri" w:hAnsi="Calibri" w:cs="Arial"/>
          <w:sz w:val="18"/>
          <w:szCs w:val="18"/>
        </w:rPr>
        <w:t xml:space="preserve">Distribution Type: </w:t>
      </w:r>
      <w:r w:rsidR="002630CB" w:rsidRPr="007C6199">
        <w:rPr>
          <w:rFonts w:ascii="Calibri" w:hAnsi="Calibri" w:cs="Arial"/>
          <w:sz w:val="18"/>
          <w:szCs w:val="18"/>
        </w:rPr>
        <w:t>P</w:t>
      </w:r>
      <w:r w:rsidRPr="007C6199">
        <w:rPr>
          <w:rFonts w:ascii="Calibri" w:hAnsi="Calibri" w:cs="Arial"/>
          <w:sz w:val="18"/>
          <w:szCs w:val="18"/>
        </w:rPr>
        <w:t>ick Standard, Demand Recirculation – Manual Control, Demand Recirculation – Sensor Control.</w:t>
      </w:r>
    </w:p>
    <w:p w14:paraId="6D4ED4F9" w14:textId="77777777" w:rsidR="00A10D7E" w:rsidRPr="007C6199" w:rsidRDefault="004D359C" w:rsidP="00A10D7E">
      <w:pPr>
        <w:keepNext/>
        <w:rPr>
          <w:rFonts w:ascii="Calibri" w:hAnsi="Calibri" w:cs="Arial"/>
          <w:b/>
          <w:sz w:val="18"/>
          <w:szCs w:val="18"/>
        </w:rPr>
      </w:pPr>
      <w:r w:rsidRPr="007C6199">
        <w:rPr>
          <w:rFonts w:ascii="Calibri" w:hAnsi="Calibri" w:cs="Arial"/>
          <w:b/>
          <w:sz w:val="18"/>
          <w:szCs w:val="18"/>
        </w:rPr>
        <w:t>N</w:t>
      </w:r>
      <w:r w:rsidR="00A9172F" w:rsidRPr="007C6199">
        <w:rPr>
          <w:rFonts w:ascii="Calibri" w:hAnsi="Calibri" w:cs="Arial"/>
          <w:b/>
          <w:sz w:val="18"/>
          <w:szCs w:val="18"/>
        </w:rPr>
        <w:t xml:space="preserve">. </w:t>
      </w:r>
      <w:r w:rsidRPr="007C6199">
        <w:rPr>
          <w:rFonts w:ascii="Calibri" w:eastAsia="Calibri" w:hAnsi="Calibri"/>
          <w:b/>
          <w:sz w:val="18"/>
          <w:szCs w:val="18"/>
        </w:rPr>
        <w:t xml:space="preserve">Multifamily </w:t>
      </w:r>
      <w:r w:rsidR="00582B47" w:rsidRPr="007C6199">
        <w:rPr>
          <w:rFonts w:ascii="Calibri" w:eastAsia="Calibri" w:hAnsi="Calibri"/>
          <w:b/>
          <w:sz w:val="18"/>
          <w:szCs w:val="18"/>
        </w:rPr>
        <w:t xml:space="preserve">Central </w:t>
      </w:r>
      <w:r w:rsidR="00C97214" w:rsidRPr="007C6199">
        <w:rPr>
          <w:rFonts w:ascii="Calibri" w:eastAsia="Calibri" w:hAnsi="Calibri"/>
          <w:b/>
          <w:sz w:val="18"/>
          <w:szCs w:val="18"/>
        </w:rPr>
        <w:t>Space Conditioning System and Water Heating System</w:t>
      </w:r>
    </w:p>
    <w:p w14:paraId="308DB4C7" w14:textId="690DFBFE" w:rsidR="00A10D7E"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58892F71" w14:textId="166DED82"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Dwelling Unit Total CFA: </w:t>
      </w:r>
      <w:r w:rsidRPr="007C6199">
        <w:rPr>
          <w:rFonts w:ascii="Calibri" w:hAnsi="Calibri" w:cs="Arial"/>
          <w:sz w:val="18"/>
          <w:szCs w:val="18"/>
        </w:rPr>
        <w:t>Enter the conditioned floor area for the dwelling unit.</w:t>
      </w:r>
    </w:p>
    <w:p w14:paraId="123D5890" w14:textId="6B35136B" w:rsidR="0020782D" w:rsidRDefault="0020782D" w:rsidP="001F3969">
      <w:pPr>
        <w:pStyle w:val="ListParagraph"/>
        <w:keepNext/>
        <w:numPr>
          <w:ilvl w:val="0"/>
          <w:numId w:val="20"/>
        </w:numPr>
        <w:rPr>
          <w:rFonts w:ascii="Calibri" w:hAnsi="Calibri" w:cs="Arial"/>
          <w:sz w:val="18"/>
          <w:szCs w:val="18"/>
        </w:rPr>
      </w:pPr>
      <w:r>
        <w:rPr>
          <w:rFonts w:ascii="Calibri" w:hAnsi="Calibri" w:cs="Arial"/>
          <w:sz w:val="18"/>
          <w:szCs w:val="18"/>
        </w:rPr>
        <w:t xml:space="preserve">Central </w:t>
      </w:r>
      <w:r w:rsidRPr="007C6199">
        <w:rPr>
          <w:rFonts w:ascii="Calibri" w:hAnsi="Calibri" w:cs="Arial"/>
          <w:sz w:val="18"/>
          <w:szCs w:val="18"/>
        </w:rPr>
        <w:t>Water Heating System Identification or Name: Select one of the central DHW system names</w:t>
      </w:r>
    </w:p>
    <w:p w14:paraId="670ADE2C" w14:textId="44F6E30B"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5D4AE0A9" w14:textId="77777777" w:rsidR="0020782D" w:rsidRP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Dwelling Unit Water Heating System Identification or Name: Select one of the Dwelling Unit water heating system names entered in Section L. If more than one water heating system type is needed in the dwelling unit, enter another row of data for the dwelling unit and select the additional water heating system name.</w:t>
      </w:r>
    </w:p>
    <w:p w14:paraId="4E70F2B7" w14:textId="187DEBBC" w:rsidR="0020782D" w:rsidRDefault="0020782D" w:rsidP="0020782D">
      <w:pPr>
        <w:pStyle w:val="ListParagraph"/>
        <w:numPr>
          <w:ilvl w:val="0"/>
          <w:numId w:val="20"/>
        </w:numPr>
        <w:rPr>
          <w:rFonts w:ascii="Calibri" w:hAnsi="Calibri" w:cs="Arial"/>
          <w:sz w:val="18"/>
          <w:szCs w:val="18"/>
        </w:rPr>
      </w:pPr>
      <w:r w:rsidRPr="0020782D">
        <w:rPr>
          <w:rFonts w:ascii="Calibri" w:hAnsi="Calibri" w:cs="Arial"/>
          <w:sz w:val="18"/>
          <w:szCs w:val="18"/>
        </w:rPr>
        <w:t>Comments: Include any comments here.</w:t>
      </w:r>
    </w:p>
    <w:p w14:paraId="31C93FE6" w14:textId="77777777" w:rsidR="006E68D1" w:rsidRDefault="006E68D1">
      <w:pPr>
        <w:pStyle w:val="ListParagraph"/>
        <w:rPr>
          <w:rFonts w:ascii="Calibri" w:hAnsi="Calibri" w:cs="Arial"/>
          <w:sz w:val="18"/>
          <w:szCs w:val="18"/>
        </w:rPr>
      </w:pPr>
    </w:p>
    <w:p w14:paraId="044D4394" w14:textId="77777777" w:rsidR="004D359C" w:rsidRPr="007C6199" w:rsidRDefault="002C2929" w:rsidP="003F64CF">
      <w:pPr>
        <w:keepNext/>
        <w:rPr>
          <w:rFonts w:ascii="Calibri" w:hAnsi="Calibri" w:cs="Arial"/>
          <w:b/>
          <w:sz w:val="18"/>
          <w:szCs w:val="18"/>
        </w:rPr>
      </w:pPr>
      <w:r w:rsidRPr="007C6199">
        <w:rPr>
          <w:rFonts w:ascii="Calibri" w:hAnsi="Calibri" w:cs="Arial"/>
          <w:b/>
          <w:sz w:val="18"/>
          <w:szCs w:val="18"/>
        </w:rPr>
        <w:t>O</w:t>
      </w:r>
      <w:r w:rsidR="004D359C" w:rsidRPr="007C6199">
        <w:rPr>
          <w:rFonts w:ascii="Calibri" w:hAnsi="Calibri" w:cs="Arial"/>
          <w:b/>
          <w:sz w:val="18"/>
          <w:szCs w:val="18"/>
        </w:rPr>
        <w:t>. Photovoltaic Requirements</w:t>
      </w:r>
    </w:p>
    <w:p w14:paraId="70EC90B4" w14:textId="1D395DA5" w:rsidR="00427B4A" w:rsidRPr="007C6199" w:rsidRDefault="00427B4A" w:rsidP="003F64CF">
      <w:pPr>
        <w:keepNext/>
        <w:rPr>
          <w:rFonts w:ascii="Calibri" w:hAnsi="Calibri" w:cs="Arial"/>
          <w:sz w:val="18"/>
          <w:szCs w:val="18"/>
        </w:rPr>
      </w:pPr>
      <w:r w:rsidRPr="007C6199">
        <w:rPr>
          <w:rFonts w:ascii="Calibri" w:hAnsi="Calibri" w:cs="Arial"/>
          <w:sz w:val="18"/>
          <w:szCs w:val="18"/>
        </w:rPr>
        <w:t>Tables referenced in this section may be found in either the Energy Standards or Chapter 7 of the Residential Manual.</w:t>
      </w:r>
    </w:p>
    <w:p w14:paraId="7A13B7C8" w14:textId="5461778F" w:rsidR="002C2929" w:rsidRPr="007C6199" w:rsidRDefault="002C2929" w:rsidP="002C2929">
      <w:pPr>
        <w:keepNext/>
        <w:numPr>
          <w:ilvl w:val="0"/>
          <w:numId w:val="12"/>
        </w:numPr>
        <w:ind w:left="720"/>
        <w:rPr>
          <w:rFonts w:ascii="Calibri" w:hAnsi="Calibri" w:cs="Arial"/>
          <w:sz w:val="18"/>
          <w:szCs w:val="18"/>
        </w:rPr>
      </w:pPr>
      <w:r w:rsidRPr="007C6199">
        <w:rPr>
          <w:rFonts w:ascii="Calibri" w:hAnsi="Calibri" w:cs="Arial"/>
          <w:sz w:val="18"/>
          <w:szCs w:val="18"/>
        </w:rPr>
        <w:t>PV Array ID or Name</w:t>
      </w:r>
    </w:p>
    <w:p w14:paraId="7E250E1B" w14:textId="2D037E5E" w:rsidR="004D359C" w:rsidRPr="007C6199" w:rsidRDefault="004D359C"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Adjustment Factor (A): </w:t>
      </w:r>
      <w:r w:rsidR="00C75769" w:rsidRPr="007C6199">
        <w:rPr>
          <w:rFonts w:ascii="Calibri" w:hAnsi="Calibri" w:cs="Arial"/>
          <w:sz w:val="18"/>
          <w:szCs w:val="18"/>
        </w:rPr>
        <w:t>Auto-filled l</w:t>
      </w:r>
      <w:r w:rsidRPr="007C6199">
        <w:rPr>
          <w:rFonts w:ascii="Calibri" w:hAnsi="Calibri" w:cs="Arial"/>
          <w:sz w:val="18"/>
          <w:szCs w:val="18"/>
        </w:rPr>
        <w:t>ook up value from Table 150.1-C.</w:t>
      </w:r>
    </w:p>
    <w:p w14:paraId="7088D857" w14:textId="40428176" w:rsidR="0018610C" w:rsidRPr="007C6199" w:rsidRDefault="002662B4" w:rsidP="0018610C">
      <w:pPr>
        <w:keepNext/>
        <w:numPr>
          <w:ilvl w:val="0"/>
          <w:numId w:val="12"/>
        </w:numPr>
        <w:ind w:left="720"/>
        <w:rPr>
          <w:rFonts w:ascii="Calibri" w:hAnsi="Calibri" w:cs="Arial"/>
          <w:sz w:val="18"/>
          <w:szCs w:val="18"/>
        </w:rPr>
      </w:pPr>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p>
    <w:p w14:paraId="46D36138" w14:textId="1D8C6353" w:rsidR="004D359C"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Minimum PV Size: Calculated value for the minimum PV size before any adjustments or exceptions.</w:t>
      </w:r>
    </w:p>
    <w:p w14:paraId="45A04852" w14:textId="167E8B50" w:rsidR="0018610C" w:rsidRPr="007C6199" w:rsidRDefault="0018610C" w:rsidP="004D359C">
      <w:pPr>
        <w:keepNext/>
        <w:numPr>
          <w:ilvl w:val="0"/>
          <w:numId w:val="12"/>
        </w:numPr>
        <w:ind w:left="720"/>
        <w:rPr>
          <w:rFonts w:ascii="Calibri" w:hAnsi="Calibri" w:cs="Arial"/>
          <w:sz w:val="18"/>
          <w:szCs w:val="18"/>
        </w:rPr>
      </w:pPr>
      <w:r w:rsidRPr="007C6199">
        <w:rPr>
          <w:rFonts w:ascii="Calibri" w:hAnsi="Calibri" w:cs="Arial"/>
          <w:sz w:val="18"/>
          <w:szCs w:val="18"/>
        </w:rPr>
        <w:t>Water Heating Adjustment: If the selected water heating system requires any additional PV, that value is shown here.</w:t>
      </w:r>
    </w:p>
    <w:p w14:paraId="40436973" w14:textId="44EDC870" w:rsidR="0018610C" w:rsidRPr="007C6199" w:rsidRDefault="0018610C" w:rsidP="002662B4">
      <w:pPr>
        <w:keepNext/>
        <w:numPr>
          <w:ilvl w:val="0"/>
          <w:numId w:val="12"/>
        </w:numPr>
        <w:ind w:left="720"/>
        <w:rPr>
          <w:rFonts w:ascii="Calibri" w:hAnsi="Calibri" w:cs="Arial"/>
          <w:sz w:val="18"/>
          <w:szCs w:val="18"/>
        </w:rPr>
      </w:pPr>
      <w:r w:rsidRPr="007C6199">
        <w:rPr>
          <w:rFonts w:ascii="Calibri" w:hAnsi="Calibri" w:cs="Arial"/>
          <w:sz w:val="18"/>
          <w:szCs w:val="18"/>
        </w:rPr>
        <w:t xml:space="preserve">Adjusted Minimum PV Size: </w:t>
      </w:r>
      <w:r w:rsidR="002662B4" w:rsidRPr="007C6199">
        <w:rPr>
          <w:rFonts w:ascii="Calibri" w:hAnsi="Calibri" w:cs="Arial"/>
          <w:sz w:val="18"/>
          <w:szCs w:val="18"/>
        </w:rPr>
        <w:t xml:space="preserve">After all adjustments made, required PV. </w:t>
      </w:r>
    </w:p>
    <w:p w14:paraId="035BD64B" w14:textId="7CD1DB36" w:rsidR="00C75769" w:rsidRPr="007C6199" w:rsidRDefault="00C75769" w:rsidP="004D359C">
      <w:pPr>
        <w:keepNext/>
        <w:numPr>
          <w:ilvl w:val="0"/>
          <w:numId w:val="12"/>
        </w:numPr>
        <w:ind w:left="720"/>
        <w:rPr>
          <w:rFonts w:ascii="Calibri" w:hAnsi="Calibri" w:cs="Arial"/>
          <w:sz w:val="18"/>
          <w:szCs w:val="18"/>
        </w:rPr>
      </w:pPr>
      <w:r w:rsidRPr="007C6199">
        <w:rPr>
          <w:rFonts w:ascii="Calibri" w:hAnsi="Calibri" w:cs="Arial"/>
          <w:sz w:val="18"/>
          <w:szCs w:val="18"/>
        </w:rPr>
        <w:t xml:space="preserve">Comments: </w:t>
      </w:r>
      <w:r w:rsidR="002F643D" w:rsidRPr="007C6199">
        <w:rPr>
          <w:rFonts w:ascii="Calibri" w:hAnsi="Calibri" w:cs="Arial"/>
          <w:sz w:val="18"/>
          <w:szCs w:val="18"/>
        </w:rPr>
        <w:t>Include any comments here.</w:t>
      </w:r>
    </w:p>
    <w:p w14:paraId="5E057615" w14:textId="77777777" w:rsidR="00557C51" w:rsidRPr="007C6199" w:rsidRDefault="00557C51" w:rsidP="009D2407">
      <w:pPr>
        <w:keepNext/>
        <w:rPr>
          <w:rFonts w:ascii="Calibri" w:hAnsi="Calibri" w:cs="Arial"/>
          <w:sz w:val="18"/>
          <w:szCs w:val="18"/>
        </w:rPr>
      </w:pPr>
    </w:p>
    <w:p w14:paraId="308DB4CE" w14:textId="712F4B0D" w:rsidR="00166008" w:rsidRPr="007C6199" w:rsidRDefault="004D359C" w:rsidP="003F64CF">
      <w:pPr>
        <w:keepNext/>
        <w:rPr>
          <w:rFonts w:ascii="Calibri" w:hAnsi="Calibri" w:cs="Arial"/>
          <w:b/>
          <w:sz w:val="18"/>
          <w:szCs w:val="18"/>
        </w:rPr>
      </w:pPr>
      <w:r w:rsidRPr="007C6199">
        <w:rPr>
          <w:rFonts w:ascii="Calibri" w:hAnsi="Calibri" w:cs="Arial"/>
          <w:b/>
          <w:sz w:val="18"/>
          <w:szCs w:val="18"/>
        </w:rPr>
        <w:t>P</w:t>
      </w:r>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rFonts w:ascii="Calibri" w:hAnsi="Calibri" w:cs="Arial"/>
          <w:sz w:val="18"/>
          <w:szCs w:val="18"/>
        </w:rPr>
      </w:pPr>
      <w:r w:rsidRPr="007C6199">
        <w:rPr>
          <w:rFonts w:ascii="Calibri" w:hAnsi="Calibri" w:cs="Arial"/>
          <w:sz w:val="18"/>
          <w:szCs w:val="18"/>
        </w:rPr>
        <w:t xml:space="preserve">Quality Insulation Installation: All buildings must comply with Quality Insulation Installation (QII) criteria. Multiple inspections, starting with a framing inspection, are required by a HERS rater. QII criteria is specified in Reference Appendix RA3.5 (only multifamily buildings in climate zone 7 are exempt). </w:t>
      </w:r>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r w:rsidR="00476F9E" w:rsidRPr="007C6199">
        <w:rPr>
          <w:rFonts w:ascii="Calibri" w:hAnsi="Calibri" w:cs="Arial"/>
          <w:sz w:val="18"/>
          <w:szCs w:val="18"/>
        </w:rPr>
        <w:t>ed</w:t>
      </w:r>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3E5F1946" w:rsidR="006E7AD9"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airflow </w:t>
      </w:r>
      <w:r w:rsidR="00476F9E" w:rsidRPr="007C6199">
        <w:rPr>
          <w:rFonts w:ascii="Calibri" w:hAnsi="Calibri" w:cs="Arial"/>
          <w:sz w:val="18"/>
          <w:szCs w:val="18"/>
        </w:rPr>
        <w:t xml:space="preserve">and fan efficacy. </w:t>
      </w:r>
    </w:p>
    <w:p w14:paraId="569A2D0D" w14:textId="3EC962AB"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A typical central forced air unit is required to have </w:t>
      </w:r>
      <w:r w:rsidR="00166008" w:rsidRPr="007C6199">
        <w:rPr>
          <w:rFonts w:ascii="Calibri" w:hAnsi="Calibri" w:cs="Arial"/>
          <w:sz w:val="18"/>
          <w:szCs w:val="18"/>
        </w:rPr>
        <w:t xml:space="preserve">350 CFM </w:t>
      </w:r>
      <w:r w:rsidR="006E7AD9" w:rsidRPr="007C6199">
        <w:rPr>
          <w:rFonts w:ascii="Calibri" w:hAnsi="Calibri" w:cs="Arial"/>
          <w:sz w:val="18"/>
          <w:szCs w:val="18"/>
        </w:rPr>
        <w:t xml:space="preserve">or greater </w:t>
      </w:r>
      <w:r w:rsidR="00166008" w:rsidRPr="007C6199">
        <w:rPr>
          <w:rFonts w:ascii="Calibri" w:hAnsi="Calibri" w:cs="Arial"/>
          <w:sz w:val="18"/>
          <w:szCs w:val="18"/>
        </w:rPr>
        <w:t>per ton of nominal cooling capacity, and a fan efficacy less than or equal to 0.</w:t>
      </w:r>
      <w:r w:rsidRPr="007C6199">
        <w:rPr>
          <w:rFonts w:ascii="Calibri" w:hAnsi="Calibri" w:cs="Arial"/>
          <w:sz w:val="18"/>
          <w:szCs w:val="18"/>
        </w:rPr>
        <w:t>45</w:t>
      </w:r>
      <w:r w:rsidR="00166008" w:rsidRPr="007C6199">
        <w:rPr>
          <w:rFonts w:ascii="Calibri" w:hAnsi="Calibri" w:cs="Arial"/>
          <w:sz w:val="18"/>
          <w:szCs w:val="18"/>
        </w:rPr>
        <w:t xml:space="preserve"> W/CFM</w:t>
      </w:r>
      <w:r w:rsidR="006E7AD9" w:rsidRPr="007C6199">
        <w:rPr>
          <w:rFonts w:ascii="Calibri" w:hAnsi="Calibri" w:cs="Arial"/>
          <w:sz w:val="18"/>
          <w:szCs w:val="18"/>
        </w:rPr>
        <w:t>; or</w:t>
      </w:r>
    </w:p>
    <w:p w14:paraId="1CCD5D12" w14:textId="5C2D9603" w:rsidR="006E7AD9" w:rsidRPr="007C6199" w:rsidRDefault="006E7AD9"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A central ducted heat pump is required to have 350 CFM or greater per ton of nominal cooling capacity and a fan efficacy of less than or equal to</w:t>
      </w:r>
      <w:r w:rsidR="00476F9E" w:rsidRPr="007C6199">
        <w:rPr>
          <w:rFonts w:ascii="Calibri" w:hAnsi="Calibri" w:cs="Arial"/>
          <w:sz w:val="18"/>
          <w:szCs w:val="18"/>
        </w:rPr>
        <w:t xml:space="preserve"> 0.58 W/CFM</w:t>
      </w:r>
      <w:r w:rsidRPr="007C6199">
        <w:rPr>
          <w:rFonts w:ascii="Calibri" w:hAnsi="Calibri" w:cs="Arial"/>
          <w:sz w:val="18"/>
          <w:szCs w:val="18"/>
        </w:rPr>
        <w:t>; or</w:t>
      </w:r>
    </w:p>
    <w:p w14:paraId="47321148" w14:textId="3FDD5512" w:rsidR="006E7AD9" w:rsidRPr="007C6199" w:rsidRDefault="00476F9E" w:rsidP="00BF43E0">
      <w:pPr>
        <w:pStyle w:val="ListParagraph"/>
        <w:numPr>
          <w:ilvl w:val="1"/>
          <w:numId w:val="11"/>
        </w:numPr>
        <w:contextualSpacing/>
        <w:rPr>
          <w:rFonts w:ascii="Calibri" w:hAnsi="Calibri" w:cs="Arial"/>
          <w:sz w:val="18"/>
          <w:szCs w:val="18"/>
        </w:rPr>
      </w:pPr>
      <w:r w:rsidRPr="007C6199">
        <w:rPr>
          <w:rFonts w:ascii="Calibri" w:hAnsi="Calibri" w:cs="Arial"/>
          <w:sz w:val="18"/>
          <w:szCs w:val="18"/>
        </w:rPr>
        <w:t xml:space="preserve"> </w:t>
      </w:r>
      <w:r w:rsidR="006E7AD9" w:rsidRPr="008511A8">
        <w:rPr>
          <w:rFonts w:ascii="Calibri" w:hAnsi="Calibri"/>
          <w:sz w:val="18"/>
          <w:szCs w:val="18"/>
        </w:rPr>
        <w:t>Small duct high velocity systems must meet an airflow requirement 2</w:t>
      </w:r>
      <w:r w:rsidR="006E7AD9" w:rsidRPr="00C2494A">
        <w:rPr>
          <w:rFonts w:ascii="Calibri" w:hAnsi="Calibri"/>
          <w:sz w:val="18"/>
          <w:szCs w:val="18"/>
        </w:rPr>
        <w:t xml:space="preserve">50 cfm/ton or greater and a fan efficacy of at least 0.62 W/cfm. </w:t>
      </w:r>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20"/>
          <w:headerReference w:type="default" r:id="rId21"/>
          <w:footerReference w:type="default" r:id="rId22"/>
          <w:headerReference w:type="first" r:id="rId23"/>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04C22D18"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w:t>
            </w:r>
            <w:r w:rsidR="0077354B">
              <w:rPr>
                <w:rFonts w:ascii="Calibri" w:hAnsi="Calibri"/>
                <w:sz w:val="18"/>
                <w:szCs w:val="18"/>
              </w:rPr>
              <w:t xml:space="preserve"> or Multifamily with central water heating</w:t>
            </w:r>
            <w:r>
              <w:rPr>
                <w:rFonts w:ascii="Calibri" w:hAnsi="Calibri"/>
                <w:sz w:val="18"/>
                <w:szCs w:val="18"/>
              </w:rPr>
              <w:t>,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63EFBDC0" w:rsidR="00B9305D" w:rsidRDefault="0031551A" w:rsidP="004E6B12">
            <w:pPr>
              <w:rPr>
                <w:rFonts w:ascii="Calibri" w:hAnsi="Calibri"/>
                <w:sz w:val="18"/>
                <w:szCs w:val="18"/>
              </w:rPr>
            </w:pPr>
            <w:r>
              <w:rPr>
                <w:rFonts w:ascii="Calibri" w:hAnsi="Calibri"/>
                <w:sz w:val="18"/>
                <w:szCs w:val="18"/>
              </w:rPr>
              <w:t>*</w:t>
            </w:r>
            <w:r w:rsidRPr="00C24189">
              <w:rPr>
                <w:rFonts w:ascii="Calibri" w:hAnsi="Calibri"/>
                <w:sz w:val="18"/>
                <w:szCs w:val="18"/>
              </w:rPr>
              <w:t>Multi</w:t>
            </w:r>
            <w:r w:rsidR="004E6B12">
              <w:rPr>
                <w:rFonts w:ascii="Calibri" w:hAnsi="Calibri"/>
                <w:sz w:val="18"/>
                <w:szCs w:val="18"/>
              </w:rPr>
              <w:t>f</w:t>
            </w:r>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7F4F59AB" w:rsidR="0031551A" w:rsidRDefault="0031551A" w:rsidP="0027753D">
            <w:pPr>
              <w:rPr>
                <w:rFonts w:ascii="Calibri" w:hAnsi="Calibri"/>
                <w:sz w:val="18"/>
                <w:szCs w:val="18"/>
              </w:rPr>
            </w:pPr>
            <w:r w:rsidRPr="00F26608">
              <w:rPr>
                <w:rFonts w:ascii="Calibri" w:hAnsi="Calibri"/>
                <w:sz w:val="18"/>
                <w:szCs w:val="18"/>
              </w:rPr>
              <w:t>*Newly Constructed</w:t>
            </w:r>
          </w:p>
          <w:p w14:paraId="6F959FBA" w14:textId="2B415EE2" w:rsidR="00D10753" w:rsidRPr="00F26608" w:rsidRDefault="00D10753" w:rsidP="0027753D">
            <w:pPr>
              <w:rPr>
                <w:rFonts w:ascii="Calibri" w:hAnsi="Calibri"/>
                <w:sz w:val="18"/>
                <w:szCs w:val="18"/>
              </w:rPr>
            </w:pPr>
            <w:r>
              <w:rPr>
                <w:rFonts w:ascii="Calibri" w:hAnsi="Calibri"/>
                <w:sz w:val="18"/>
                <w:szCs w:val="18"/>
              </w:rPr>
              <w:t>*Newly Constructed without Kitchen</w:t>
            </w:r>
          </w:p>
          <w:p w14:paraId="160842F5" w14:textId="260B55A8" w:rsidR="00D10753" w:rsidRDefault="0031551A" w:rsidP="007A4F99">
            <w:pPr>
              <w:rPr>
                <w:rFonts w:ascii="Calibri" w:hAnsi="Calibri"/>
                <w:sz w:val="18"/>
                <w:szCs w:val="18"/>
                <w:vertAlign w:val="superscript"/>
              </w:rPr>
            </w:pPr>
            <w:r w:rsidRPr="00F26608">
              <w:rPr>
                <w:rFonts w:ascii="Calibri" w:hAnsi="Calibri"/>
                <w:sz w:val="18"/>
                <w:szCs w:val="18"/>
              </w:rPr>
              <w:t>*</w:t>
            </w:r>
            <w:r w:rsidR="007A4F99" w:rsidRPr="00F26608">
              <w:rPr>
                <w:rFonts w:ascii="Calibri" w:hAnsi="Calibri"/>
                <w:sz w:val="18"/>
                <w:szCs w:val="18"/>
              </w:rPr>
              <w:t xml:space="preserve"> Newly Constructed</w:t>
            </w:r>
            <w:r w:rsidR="007A4F99">
              <w:rPr>
                <w:rFonts w:ascii="Calibri" w:hAnsi="Calibri"/>
                <w:sz w:val="18"/>
                <w:szCs w:val="18"/>
              </w:rPr>
              <w:t xml:space="preserve"> (addition alone)</w:t>
            </w:r>
            <w:r w:rsidR="007A4F99" w:rsidRPr="00F26608" w:rsidDel="007A4F99">
              <w:rPr>
                <w:rFonts w:ascii="Calibri" w:hAnsi="Calibri"/>
                <w:sz w:val="18"/>
                <w:szCs w:val="18"/>
              </w:rPr>
              <w:t xml:space="preserve"> </w:t>
            </w:r>
          </w:p>
          <w:p w14:paraId="308DB51D" w14:textId="1FFC114A" w:rsidR="0031551A" w:rsidRPr="00CF4C56" w:rsidRDefault="00D10753" w:rsidP="007A4F99">
            <w:pPr>
              <w:rPr>
                <w:rFonts w:ascii="Calibri" w:hAnsi="Calibri"/>
                <w:sz w:val="18"/>
                <w:szCs w:val="18"/>
              </w:rPr>
            </w:pPr>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308DB51F" w14:textId="737BFFEE" w:rsidR="00CA63EE" w:rsidRPr="004358FA" w:rsidRDefault="00B37669" w:rsidP="0027753D">
            <w:pPr>
              <w:rPr>
                <w:rFonts w:ascii="Calibri" w:hAnsi="Calibri"/>
                <w:sz w:val="18"/>
                <w:szCs w:val="18"/>
              </w:rPr>
            </w:pPr>
            <w:r>
              <w:rPr>
                <w:rFonts w:ascii="Calibri" w:hAnsi="Calibri"/>
                <w:sz w:val="18"/>
                <w:szCs w:val="18"/>
              </w:rPr>
              <w:t>Fenestration Exceptions:</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2C7572C2" w14:textId="77777777" w:rsidR="009F2749"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p w14:paraId="308DB520" w14:textId="520D8BA6" w:rsidR="00B37669" w:rsidRPr="00CA63EE" w:rsidRDefault="00B37669" w:rsidP="0027753D">
            <w:pPr>
              <w:rPr>
                <w:rFonts w:ascii="Calibri" w:hAnsi="Calibri"/>
                <w:sz w:val="18"/>
                <w:szCs w:val="18"/>
              </w:rPr>
            </w:pPr>
            <w:r>
              <w:rPr>
                <w:rFonts w:ascii="Calibri" w:hAnsi="Calibri"/>
                <w:sz w:val="18"/>
                <w:szCs w:val="18"/>
              </w:rPr>
              <w:t xml:space="preserve">*Installing </w:t>
            </w:r>
            <w:r w:rsidR="00300F1B">
              <w:rPr>
                <w:rFonts w:ascii="Calibri" w:hAnsi="Calibri"/>
                <w:sz w:val="18"/>
                <w:szCs w:val="18"/>
              </w:rPr>
              <w:t>storage water heater ≤ 55 gal</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r w:rsidR="006319FF">
              <w:rPr>
                <w:rFonts w:ascii="Calibri" w:eastAsia="Calibri" w:hAnsi="Calibri"/>
                <w:b/>
                <w:sz w:val="20"/>
                <w:szCs w:val="22"/>
              </w:rPr>
              <w:t xml:space="preserve"> Walls/</w:t>
            </w:r>
            <w:r w:rsidR="006B7C09">
              <w:rPr>
                <w:rFonts w:ascii="Calibri" w:eastAsia="Calibri" w:hAnsi="Calibri"/>
                <w:b/>
                <w:sz w:val="20"/>
                <w:szCs w:val="22"/>
              </w:rPr>
              <w:t xml:space="preserve"> Framed </w:t>
            </w:r>
            <w:r w:rsidR="006319FF">
              <w:rPr>
                <w:rFonts w:ascii="Calibri" w:eastAsia="Calibri" w:hAnsi="Calibri"/>
                <w:b/>
                <w:sz w:val="20"/>
                <w:szCs w:val="22"/>
              </w:rPr>
              <w:t>Floors</w:t>
            </w:r>
            <w:r w:rsidR="006B7C09">
              <w:rPr>
                <w:rFonts w:ascii="Calibri" w:eastAsia="Calibri" w:hAnsi="Calibri"/>
                <w:b/>
                <w:sz w:val="20"/>
                <w:szCs w:val="22"/>
              </w:rPr>
              <w:t>/Concrete Raised Floors</w:t>
            </w:r>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1BE1CC86"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r w:rsidR="006319FF" w:rsidRPr="00B52E13">
              <w:rPr>
                <w:rFonts w:ascii="Calibri" w:hAnsi="Calibri"/>
                <w:sz w:val="18"/>
                <w:szCs w:val="18"/>
              </w:rPr>
              <w:t>Table 150.1-A or B</w:t>
            </w:r>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3BBBA0F2"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selects from list: Floor</w:t>
            </w:r>
            <w:r w:rsidR="00595EF6" w:rsidRPr="00B52E13">
              <w:rPr>
                <w:rFonts w:ascii="Calibri" w:hAnsi="Calibri"/>
                <w:sz w:val="18"/>
                <w:szCs w:val="18"/>
              </w:rPr>
              <w:t>,</w:t>
            </w:r>
            <w:r w:rsidRPr="00B52E13">
              <w:rPr>
                <w:rFonts w:ascii="Calibri" w:hAnsi="Calibri"/>
                <w:sz w:val="18"/>
                <w:szCs w:val="18"/>
              </w:rPr>
              <w:t xml:space="preserve"> Wall</w:t>
            </w:r>
            <w:r w:rsidR="006B7C09" w:rsidRPr="00B52E13">
              <w:rPr>
                <w:rFonts w:ascii="Calibri" w:hAnsi="Calibri"/>
                <w:sz w:val="18"/>
                <w:szCs w:val="18"/>
              </w:rPr>
              <w:t>, or Raised Concrete</w:t>
            </w:r>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281A4313"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r w:rsidR="006B7C09" w:rsidRPr="00B52E13">
              <w:rPr>
                <w:rFonts w:ascii="Calibri" w:hAnsi="Calibri"/>
                <w:sz w:val="18"/>
                <w:szCs w:val="18"/>
              </w:rPr>
              <w:t>,</w:t>
            </w:r>
            <w:r w:rsidR="001E7D8E" w:rsidRPr="00B52E13">
              <w:rPr>
                <w:rFonts w:ascii="Calibri" w:hAnsi="Calibri"/>
                <w:sz w:val="18"/>
                <w:szCs w:val="18"/>
              </w:rPr>
              <w:t xml:space="preserve"> Metal</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128BFD9B"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r w:rsidR="006B7C09" w:rsidRPr="00B52E13">
              <w:rPr>
                <w:rFonts w:ascii="Calibri" w:hAnsi="Calibri"/>
                <w:sz w:val="18"/>
                <w:szCs w:val="18"/>
              </w:rPr>
              <w:t>,</w:t>
            </w:r>
            <w:r w:rsidR="001E7D8E" w:rsidRPr="00B52E13">
              <w:rPr>
                <w:rFonts w:ascii="Calibri" w:hAnsi="Calibri"/>
                <w:sz w:val="18"/>
                <w:szCs w:val="18"/>
              </w:rPr>
              <w:t xml:space="preserve"> 2x14</w:t>
            </w:r>
            <w:r w:rsidR="006B7C09" w:rsidRPr="00B52E13">
              <w:rPr>
                <w:rFonts w:ascii="Calibri" w:hAnsi="Calibri"/>
                <w:sz w:val="18"/>
                <w:szCs w:val="18"/>
              </w:rPr>
              <w:t xml:space="preserve"> or NA (NA valid only if B02=Raised Concrete)</w:t>
            </w:r>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r w:rsidR="006B7C09" w:rsidRPr="00B52E13">
              <w:rPr>
                <w:rFonts w:ascii="Calibri" w:hAnsi="Calibri"/>
                <w:sz w:val="18"/>
                <w:szCs w:val="18"/>
              </w:rPr>
              <w:t xml:space="preserve"> or NA (NA valid only if B02=Raised Concrete </w:t>
            </w:r>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3D7232AE" w14:textId="1F8CE4A6" w:rsidR="008C4D47" w:rsidRDefault="00647CDB" w:rsidP="008C4D47">
            <w:pPr>
              <w:rPr>
                <w:rFonts w:asciiTheme="minorHAnsi" w:hAnsiTheme="minorHAnsi"/>
                <w:sz w:val="18"/>
                <w:szCs w:val="18"/>
              </w:rPr>
            </w:pPr>
            <w:r w:rsidRPr="009629A9">
              <w:rPr>
                <w:rFonts w:asciiTheme="minorHAnsi" w:hAnsiTheme="minorHAnsi"/>
                <w:sz w:val="18"/>
                <w:szCs w:val="18"/>
              </w:rPr>
              <w:t>&lt;&lt;</w:t>
            </w:r>
            <w:r w:rsidR="008C4D47" w:rsidRPr="009629A9">
              <w:rPr>
                <w:rFonts w:asciiTheme="minorHAnsi" w:hAnsiTheme="minorHAnsi"/>
                <w:sz w:val="18"/>
                <w:szCs w:val="18"/>
              </w:rPr>
              <w:t xml:space="preserve"> if B02 = </w:t>
            </w:r>
            <w:r w:rsidR="008C4D47">
              <w:rPr>
                <w:rFonts w:asciiTheme="minorHAnsi" w:hAnsiTheme="minorHAnsi"/>
                <w:sz w:val="18"/>
                <w:szCs w:val="18"/>
              </w:rPr>
              <w:t>F</w:t>
            </w:r>
            <w:r w:rsidR="008C4D47" w:rsidRPr="009629A9">
              <w:rPr>
                <w:rFonts w:asciiTheme="minorHAnsi" w:hAnsiTheme="minorHAnsi"/>
                <w:sz w:val="18"/>
                <w:szCs w:val="18"/>
              </w:rPr>
              <w:t>loor, then value = 0.037</w:t>
            </w:r>
            <w:r w:rsidR="008C4D47">
              <w:rPr>
                <w:rFonts w:asciiTheme="minorHAnsi" w:hAnsiTheme="minorHAnsi"/>
                <w:sz w:val="18"/>
                <w:szCs w:val="18"/>
              </w:rPr>
              <w:t>;</w:t>
            </w:r>
          </w:p>
          <w:p w14:paraId="2BBD47E1" w14:textId="77777777" w:rsidR="00C07523" w:rsidRDefault="00C07523" w:rsidP="008C4D47">
            <w:pPr>
              <w:rPr>
                <w:rFonts w:asciiTheme="minorHAnsi" w:hAnsiTheme="minorHAnsi"/>
                <w:sz w:val="18"/>
                <w:szCs w:val="18"/>
              </w:rPr>
            </w:pPr>
          </w:p>
          <w:p w14:paraId="05DCB7EF" w14:textId="47E7C84A" w:rsidR="008C4D47" w:rsidRDefault="008C4D47" w:rsidP="008C4D47">
            <w:pPr>
              <w:rPr>
                <w:rFonts w:asciiTheme="minorHAnsi" w:hAnsiTheme="minorHAnsi"/>
                <w:sz w:val="18"/>
                <w:szCs w:val="18"/>
              </w:rPr>
            </w:pPr>
            <w:r>
              <w:rPr>
                <w:rFonts w:asciiTheme="minorHAnsi" w:hAnsiTheme="minorHAnsi"/>
                <w:sz w:val="18"/>
                <w:szCs w:val="18"/>
              </w:rPr>
              <w:t xml:space="preserve">If B02 = Raised concrete and A09 = </w:t>
            </w:r>
            <w:r w:rsidRPr="00A646D9">
              <w:rPr>
                <w:rFonts w:asciiTheme="minorHAnsi" w:hAnsiTheme="minorHAnsi"/>
                <w:sz w:val="18"/>
                <w:szCs w:val="18"/>
              </w:rPr>
              <w:t>1-2,</w:t>
            </w:r>
            <w:r>
              <w:rPr>
                <w:rFonts w:asciiTheme="minorHAnsi" w:hAnsiTheme="minorHAnsi"/>
                <w:sz w:val="18"/>
                <w:szCs w:val="18"/>
              </w:rPr>
              <w:t xml:space="preserve"> </w:t>
            </w:r>
            <w:r w:rsidRPr="00A646D9">
              <w:rPr>
                <w:rFonts w:asciiTheme="minorHAnsi" w:hAnsiTheme="minorHAnsi"/>
                <w:sz w:val="18"/>
                <w:szCs w:val="18"/>
              </w:rPr>
              <w:t>11, 13-14, or 16</w:t>
            </w:r>
            <w:r>
              <w:rPr>
                <w:rFonts w:asciiTheme="minorHAnsi" w:hAnsiTheme="minorHAnsi"/>
                <w:sz w:val="18"/>
                <w:szCs w:val="18"/>
              </w:rPr>
              <w:t>, then value = 0.092;</w:t>
            </w:r>
          </w:p>
          <w:p w14:paraId="21FB8791" w14:textId="67860FEB" w:rsidR="008C4D47" w:rsidRDefault="008C4D47" w:rsidP="008C4D47">
            <w:pPr>
              <w:rPr>
                <w:rFonts w:asciiTheme="minorHAnsi" w:hAnsiTheme="minorHAnsi"/>
                <w:sz w:val="18"/>
                <w:szCs w:val="18"/>
              </w:rPr>
            </w:pPr>
            <w:r>
              <w:rPr>
                <w:rFonts w:asciiTheme="minorHAnsi" w:hAnsiTheme="minorHAnsi"/>
                <w:sz w:val="18"/>
                <w:szCs w:val="18"/>
              </w:rPr>
              <w:t xml:space="preserve">Elseif </w:t>
            </w:r>
            <w:r w:rsidRPr="00A646D9">
              <w:rPr>
                <w:rFonts w:asciiTheme="minorHAnsi" w:hAnsiTheme="minorHAnsi"/>
                <w:sz w:val="18"/>
                <w:szCs w:val="18"/>
              </w:rPr>
              <w:t>A09 = 3-10</w:t>
            </w:r>
            <w:r>
              <w:rPr>
                <w:rFonts w:asciiTheme="minorHAnsi" w:hAnsiTheme="minorHAnsi"/>
                <w:sz w:val="18"/>
                <w:szCs w:val="18"/>
              </w:rPr>
              <w:t>, then value = 0.269</w:t>
            </w:r>
            <w:r w:rsidR="00C07523">
              <w:rPr>
                <w:rFonts w:asciiTheme="minorHAnsi" w:hAnsiTheme="minorHAnsi"/>
                <w:sz w:val="18"/>
                <w:szCs w:val="18"/>
              </w:rPr>
              <w:t>;</w:t>
            </w:r>
          </w:p>
          <w:p w14:paraId="3612E492" w14:textId="33BC1117" w:rsidR="00C07523" w:rsidRDefault="00C07523" w:rsidP="008C4D47">
            <w:pPr>
              <w:rPr>
                <w:rFonts w:asciiTheme="minorHAnsi" w:hAnsiTheme="minorHAnsi"/>
                <w:sz w:val="18"/>
                <w:szCs w:val="18"/>
              </w:rPr>
            </w:pPr>
            <w:r>
              <w:rPr>
                <w:rFonts w:asciiTheme="minorHAnsi" w:hAnsiTheme="minorHAnsi"/>
                <w:sz w:val="18"/>
                <w:szCs w:val="18"/>
              </w:rPr>
              <w:t>E</w:t>
            </w:r>
            <w:r w:rsidRPr="00A646D9">
              <w:rPr>
                <w:rFonts w:asciiTheme="minorHAnsi" w:hAnsiTheme="minorHAnsi"/>
                <w:sz w:val="18"/>
                <w:szCs w:val="18"/>
              </w:rPr>
              <w:t>lseif A09 = 12 or 15</w:t>
            </w:r>
            <w:r>
              <w:rPr>
                <w:rFonts w:asciiTheme="minorHAnsi" w:hAnsiTheme="minorHAnsi"/>
                <w:sz w:val="18"/>
                <w:szCs w:val="18"/>
              </w:rPr>
              <w:t>, then value = 0.138;</w:t>
            </w:r>
          </w:p>
          <w:p w14:paraId="50E86F74" w14:textId="0EB53660" w:rsidR="00C07523" w:rsidRDefault="00C07523" w:rsidP="008C4D47">
            <w:pPr>
              <w:rPr>
                <w:rFonts w:asciiTheme="minorHAnsi" w:hAnsiTheme="minorHAnsi"/>
                <w:sz w:val="18"/>
                <w:szCs w:val="18"/>
              </w:rPr>
            </w:pPr>
          </w:p>
          <w:p w14:paraId="58F3CCA0" w14:textId="02774B11" w:rsidR="00C07523" w:rsidRDefault="00C07523" w:rsidP="008C4D47">
            <w:pPr>
              <w:rPr>
                <w:rFonts w:asciiTheme="minorHAnsi" w:hAnsiTheme="minorHAnsi"/>
                <w:sz w:val="18"/>
                <w:szCs w:val="18"/>
              </w:rPr>
            </w:pPr>
            <w:r>
              <w:rPr>
                <w:rFonts w:asciiTheme="minorHAnsi" w:hAnsiTheme="minorHAnsi"/>
                <w:sz w:val="18"/>
                <w:szCs w:val="18"/>
              </w:rPr>
              <w:t>If B02 = Wall, then</w:t>
            </w:r>
          </w:p>
          <w:p w14:paraId="0FE37EBB" w14:textId="0A18BBA9" w:rsidR="008C4D47" w:rsidRDefault="00647CDB" w:rsidP="000B5D58">
            <w:pPr>
              <w:rPr>
                <w:rFonts w:asciiTheme="minorHAnsi" w:hAnsiTheme="minorHAnsi"/>
                <w:sz w:val="18"/>
                <w:szCs w:val="18"/>
              </w:rPr>
            </w:pPr>
            <w:r w:rsidRPr="009629A9">
              <w:rPr>
                <w:rFonts w:asciiTheme="minorHAnsi" w:hAnsiTheme="minorHAnsi"/>
                <w:sz w:val="18"/>
                <w:szCs w:val="18"/>
              </w:rPr>
              <w:t>if A11 = S</w:t>
            </w:r>
            <w:r w:rsidR="004E6B12" w:rsidRPr="009629A9">
              <w:rPr>
                <w:rFonts w:asciiTheme="minorHAnsi" w:hAnsiTheme="minorHAnsi"/>
                <w:sz w:val="18"/>
                <w:szCs w:val="18"/>
              </w:rPr>
              <w:t xml:space="preserve">ingle </w:t>
            </w:r>
            <w:r w:rsidRPr="009629A9">
              <w:rPr>
                <w:rFonts w:asciiTheme="minorHAnsi" w:hAnsiTheme="minorHAnsi"/>
                <w:sz w:val="18"/>
                <w:szCs w:val="18"/>
              </w:rPr>
              <w:t>F</w:t>
            </w:r>
            <w:r w:rsidR="004E6B12" w:rsidRPr="009629A9">
              <w:rPr>
                <w:rFonts w:asciiTheme="minorHAnsi" w:hAnsiTheme="minorHAnsi"/>
                <w:sz w:val="18"/>
                <w:szCs w:val="18"/>
              </w:rPr>
              <w:t>amily</w:t>
            </w:r>
            <w:r w:rsidR="009D41ED" w:rsidRPr="009629A9">
              <w:rPr>
                <w:rFonts w:asciiTheme="minorHAnsi" w:hAnsiTheme="minorHAnsi"/>
                <w:sz w:val="18"/>
                <w:szCs w:val="18"/>
              </w:rPr>
              <w:t xml:space="preserve"> and</w:t>
            </w:r>
            <w:r w:rsidRPr="009629A9">
              <w:rPr>
                <w:rFonts w:asciiTheme="minorHAnsi" w:hAnsiTheme="minorHAnsi"/>
                <w:sz w:val="18"/>
                <w:szCs w:val="18"/>
              </w:rPr>
              <w:t xml:space="preserve"> A09 = 1-5 or 8-16, then value = 0.048</w:t>
            </w:r>
            <w:r w:rsidR="008C4D47">
              <w:rPr>
                <w:rFonts w:asciiTheme="minorHAnsi" w:hAnsiTheme="minorHAnsi"/>
                <w:sz w:val="18"/>
                <w:szCs w:val="18"/>
              </w:rPr>
              <w:t>;</w:t>
            </w:r>
            <w:r w:rsidR="003F3EE7" w:rsidRPr="009629A9">
              <w:rPr>
                <w:rFonts w:asciiTheme="minorHAnsi" w:hAnsiTheme="minorHAnsi"/>
                <w:sz w:val="18"/>
                <w:szCs w:val="18"/>
              </w:rPr>
              <w:t xml:space="preserve"> </w:t>
            </w:r>
          </w:p>
          <w:p w14:paraId="2A03BF34" w14:textId="6D464694" w:rsidR="00EE4B45" w:rsidRDefault="00C07523" w:rsidP="000B5D58">
            <w:pPr>
              <w:rPr>
                <w:rFonts w:asciiTheme="minorHAnsi" w:hAnsiTheme="minorHAnsi"/>
                <w:sz w:val="18"/>
                <w:szCs w:val="18"/>
              </w:rPr>
            </w:pPr>
            <w:r>
              <w:rPr>
                <w:rFonts w:asciiTheme="minorHAnsi" w:hAnsiTheme="minorHAnsi"/>
                <w:sz w:val="18"/>
                <w:szCs w:val="18"/>
              </w:rPr>
              <w:t>e</w:t>
            </w:r>
            <w:r w:rsidR="003F3EE7" w:rsidRPr="009629A9">
              <w:rPr>
                <w:rFonts w:asciiTheme="minorHAnsi" w:hAnsiTheme="minorHAnsi"/>
                <w:sz w:val="18"/>
                <w:szCs w:val="18"/>
              </w:rPr>
              <w:t>lse</w:t>
            </w:r>
            <w:r w:rsidR="008C4D47">
              <w:rPr>
                <w:rFonts w:asciiTheme="minorHAnsi" w:hAnsiTheme="minorHAnsi"/>
                <w:sz w:val="18"/>
                <w:szCs w:val="18"/>
              </w:rPr>
              <w:t xml:space="preserve"> if A09 = 6 or 7, then value =</w:t>
            </w:r>
            <w:r w:rsidR="003F3EE7" w:rsidRPr="009629A9">
              <w:rPr>
                <w:rFonts w:asciiTheme="minorHAnsi" w:hAnsiTheme="minorHAnsi"/>
                <w:sz w:val="18"/>
                <w:szCs w:val="18"/>
              </w:rPr>
              <w:t xml:space="preserve"> 0.065</w:t>
            </w:r>
            <w:r w:rsidR="00647CDB" w:rsidRPr="009629A9">
              <w:rPr>
                <w:rFonts w:asciiTheme="minorHAnsi" w:hAnsiTheme="minorHAnsi"/>
                <w:sz w:val="18"/>
                <w:szCs w:val="18"/>
              </w:rPr>
              <w:t xml:space="preserve">; </w:t>
            </w:r>
          </w:p>
          <w:p w14:paraId="4D650B57" w14:textId="348E766E" w:rsidR="00C07523" w:rsidRDefault="00647CDB" w:rsidP="000B5D58">
            <w:pPr>
              <w:rPr>
                <w:rFonts w:asciiTheme="minorHAnsi" w:hAnsiTheme="minorHAnsi"/>
                <w:sz w:val="18"/>
                <w:szCs w:val="18"/>
              </w:rPr>
            </w:pP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00C07523">
              <w:rPr>
                <w:rFonts w:asciiTheme="minorHAnsi" w:hAnsiTheme="minorHAnsi"/>
                <w:sz w:val="18"/>
                <w:szCs w:val="18"/>
              </w:rPr>
              <w:t xml:space="preserve"> and</w:t>
            </w:r>
            <w:r w:rsidRPr="009629A9">
              <w:rPr>
                <w:rFonts w:asciiTheme="minorHAnsi" w:hAnsiTheme="minorHAnsi"/>
                <w:sz w:val="18"/>
                <w:szCs w:val="18"/>
              </w:rPr>
              <w:t xml:space="preserve"> A09 = 1-5 or 8-16</w:t>
            </w:r>
            <w:r w:rsidR="00C07523">
              <w:rPr>
                <w:rFonts w:asciiTheme="minorHAnsi" w:hAnsiTheme="minorHAnsi"/>
                <w:sz w:val="18"/>
                <w:szCs w:val="18"/>
              </w:rPr>
              <w:t>,</w:t>
            </w:r>
            <w:r w:rsidR="003C680B">
              <w:rPr>
                <w:rFonts w:asciiTheme="minorHAnsi" w:hAnsiTheme="minorHAnsi"/>
                <w:sz w:val="18"/>
                <w:szCs w:val="18"/>
              </w:rPr>
              <w:t xml:space="preserve"> </w:t>
            </w:r>
            <w:r w:rsidR="009D41ED" w:rsidRPr="009629A9">
              <w:rPr>
                <w:rFonts w:asciiTheme="minorHAnsi" w:hAnsiTheme="minorHAnsi"/>
                <w:sz w:val="18"/>
                <w:szCs w:val="18"/>
              </w:rPr>
              <w:t xml:space="preserve">then value = </w:t>
            </w:r>
            <w:r w:rsidRPr="009629A9">
              <w:rPr>
                <w:rFonts w:asciiTheme="minorHAnsi" w:hAnsiTheme="minorHAnsi"/>
                <w:sz w:val="18"/>
                <w:szCs w:val="18"/>
              </w:rPr>
              <w:t>0.051</w:t>
            </w:r>
            <w:r w:rsidR="00EE4B45">
              <w:rPr>
                <w:rFonts w:asciiTheme="minorHAnsi" w:hAnsiTheme="minorHAnsi"/>
                <w:sz w:val="18"/>
                <w:szCs w:val="18"/>
              </w:rPr>
              <w:t>,</w:t>
            </w:r>
          </w:p>
          <w:p w14:paraId="308DB560" w14:textId="4BD03B81" w:rsidR="001E7D8E" w:rsidRPr="00B52E13" w:rsidRDefault="003F3EE7" w:rsidP="00D57864">
            <w:pPr>
              <w:rPr>
                <w:rFonts w:ascii="Calibri" w:hAnsi="Calibri"/>
                <w:sz w:val="18"/>
                <w:szCs w:val="18"/>
              </w:rPr>
            </w:pPr>
            <w:r w:rsidRPr="009629A9">
              <w:rPr>
                <w:rFonts w:asciiTheme="minorHAnsi" w:hAnsiTheme="minorHAnsi"/>
                <w:sz w:val="18"/>
                <w:szCs w:val="18"/>
              </w:rPr>
              <w:t xml:space="preserve">else </w:t>
            </w:r>
            <w:r w:rsidR="00C07523">
              <w:rPr>
                <w:rFonts w:asciiTheme="minorHAnsi" w:hAnsiTheme="minorHAnsi"/>
                <w:sz w:val="18"/>
                <w:szCs w:val="18"/>
              </w:rPr>
              <w:t xml:space="preserve">if A09 = 6 or 7, then value = </w:t>
            </w:r>
            <w:r w:rsidRPr="009629A9">
              <w:rPr>
                <w:rFonts w:asciiTheme="minorHAnsi" w:hAnsiTheme="minorHAnsi"/>
                <w:sz w:val="18"/>
                <w:szCs w:val="18"/>
              </w:rPr>
              <w:t>0.065</w:t>
            </w:r>
            <w:r w:rsidR="00647CDB" w:rsidRPr="009629A9">
              <w:rPr>
                <w:rFonts w:asciiTheme="minorHAnsi" w:hAnsiTheme="minorHAnsi"/>
                <w:sz w:val="18"/>
                <w:szCs w:val="18"/>
              </w:rPr>
              <w:t>&gt;&gt;</w:t>
            </w:r>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1EB08E3"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r>
              <w:rPr>
                <w:rFonts w:ascii="Calibri" w:hAnsi="Calibri"/>
                <w:sz w:val="18"/>
                <w:szCs w:val="18"/>
              </w:rPr>
              <w:t>Table 150.1-</w:t>
            </w:r>
            <w:r w:rsidRPr="009B3A0C">
              <w:rPr>
                <w:rFonts w:ascii="Calibri" w:hAnsi="Calibri"/>
                <w:sz w:val="18"/>
                <w:szCs w:val="18"/>
              </w:rPr>
              <w:t>A</w:t>
            </w:r>
            <w:r>
              <w:rPr>
                <w:rFonts w:ascii="Calibri" w:hAnsi="Calibri"/>
                <w:sz w:val="18"/>
                <w:szCs w:val="18"/>
              </w:rPr>
              <w:t xml:space="preserve"> or B</w:t>
            </w:r>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r w:rsidR="0083331D">
              <w:rPr>
                <w:rFonts w:ascii="Calibri" w:hAnsi="Calibri"/>
                <w:sz w:val="18"/>
                <w:szCs w:val="18"/>
              </w:rPr>
              <w:t>*</w:t>
            </w:r>
            <w:r>
              <w:rPr>
                <w:rFonts w:ascii="Calibri" w:hAnsi="Calibri"/>
                <w:sz w:val="18"/>
                <w:szCs w:val="18"/>
              </w:rPr>
              <w:t xml:space="preserve">SIP OSB, </w:t>
            </w:r>
            <w:r w:rsidR="0083331D">
              <w:rPr>
                <w:rFonts w:ascii="Calibri" w:hAnsi="Calibri"/>
                <w:sz w:val="18"/>
                <w:szCs w:val="18"/>
              </w:rPr>
              <w:t>*</w:t>
            </w:r>
            <w:r>
              <w:rPr>
                <w:rFonts w:ascii="Calibri" w:hAnsi="Calibri"/>
                <w:sz w:val="18"/>
                <w:szCs w:val="18"/>
              </w:rPr>
              <w:t xml:space="preserve">SIP 2x, </w:t>
            </w:r>
            <w:r w:rsidR="0083331D">
              <w:rPr>
                <w:rFonts w:ascii="Calibri" w:hAnsi="Calibri"/>
                <w:sz w:val="18"/>
                <w:szCs w:val="18"/>
              </w:rPr>
              <w:t>*</w:t>
            </w:r>
            <w:r>
              <w:rPr>
                <w:rFonts w:ascii="Calibri" w:hAnsi="Calibri"/>
                <w:sz w:val="18"/>
                <w:szCs w:val="18"/>
              </w:rPr>
              <w:t xml:space="preserve">SIP 4x, </w:t>
            </w:r>
            <w:r w:rsidR="0083331D">
              <w:rPr>
                <w:rFonts w:ascii="Calibri" w:hAnsi="Calibri"/>
                <w:sz w:val="18"/>
                <w:szCs w:val="18"/>
              </w:rPr>
              <w:t>*</w:t>
            </w:r>
            <w:r>
              <w:rPr>
                <w:rFonts w:ascii="Calibri" w:hAnsi="Calibri"/>
                <w:sz w:val="18"/>
                <w:szCs w:val="18"/>
              </w:rPr>
              <w:t>SIP I-Joist</w:t>
            </w:r>
            <w:r w:rsidR="0083331D">
              <w:rPr>
                <w:rFonts w:ascii="Calibri" w:hAnsi="Calibri"/>
                <w:sz w:val="18"/>
                <w:szCs w:val="18"/>
              </w:rPr>
              <w:t>, *Metal Panel Walls, *Log Home Walls, *Straw Bale Walls, *Insulating Concrete Form</w:t>
            </w:r>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30C0AACE" w:rsidR="00204AF5" w:rsidRPr="00B52E13" w:rsidRDefault="00204AF5" w:rsidP="004E6B12">
            <w:pPr>
              <w:keepNext/>
              <w:tabs>
                <w:tab w:val="left" w:pos="540"/>
                <w:tab w:val="left" w:pos="900"/>
                <w:tab w:val="left" w:pos="3420"/>
              </w:tabs>
              <w:jc w:val="center"/>
              <w:rPr>
                <w:rFonts w:ascii="Calibri" w:hAnsi="Calibri"/>
                <w:sz w:val="18"/>
                <w:szCs w:val="18"/>
              </w:rPr>
            </w:pPr>
            <w:r w:rsidRPr="009629A9">
              <w:rPr>
                <w:rFonts w:asciiTheme="minorHAnsi" w:hAnsiTheme="minorHAnsi"/>
                <w:sz w:val="18"/>
                <w:szCs w:val="18"/>
              </w:rPr>
              <w:t xml:space="preserve">&lt;&lt; if A11 = </w:t>
            </w:r>
            <w:r w:rsidR="004E6B12" w:rsidRPr="009629A9">
              <w:rPr>
                <w:rFonts w:asciiTheme="minorHAnsi" w:hAnsiTheme="minorHAnsi"/>
                <w:sz w:val="18"/>
                <w:szCs w:val="18"/>
              </w:rPr>
              <w:t>Single Family</w:t>
            </w:r>
            <w:r w:rsidRPr="009629A9">
              <w:rPr>
                <w:rFonts w:asciiTheme="minorHAnsi" w:hAnsiTheme="minorHAnsi"/>
                <w:sz w:val="18"/>
                <w:szCs w:val="18"/>
              </w:rPr>
              <w:t xml:space="preserve"> and A09 = 1-5 or 8-16, then value = 0.048</w:t>
            </w:r>
            <w:r w:rsidR="003C680B">
              <w:rPr>
                <w:rFonts w:asciiTheme="minorHAnsi" w:hAnsiTheme="minorHAnsi"/>
                <w:sz w:val="18"/>
                <w:szCs w:val="18"/>
              </w:rPr>
              <w:t>,</w:t>
            </w:r>
            <w:r w:rsidR="001105EE" w:rsidRPr="009629A9">
              <w:rPr>
                <w:rFonts w:asciiTheme="minorHAnsi" w:hAnsiTheme="minorHAnsi"/>
                <w:sz w:val="18"/>
                <w:szCs w:val="18"/>
              </w:rPr>
              <w:t xml:space="preserve"> else 0.051</w:t>
            </w:r>
            <w:r w:rsidRPr="009629A9">
              <w:rPr>
                <w:rFonts w:asciiTheme="minorHAnsi" w:hAnsiTheme="minorHAnsi"/>
                <w:sz w:val="18"/>
                <w:szCs w:val="18"/>
              </w:rPr>
              <w:t xml:space="preserve">; </w:t>
            </w:r>
            <w:r w:rsidR="003C680B">
              <w:rPr>
                <w:rFonts w:asciiTheme="minorHAnsi" w:hAnsiTheme="minorHAnsi"/>
                <w:sz w:val="18"/>
                <w:szCs w:val="18"/>
              </w:rPr>
              <w:t>else</w:t>
            </w:r>
            <w:r w:rsidRPr="009629A9">
              <w:rPr>
                <w:rFonts w:asciiTheme="minorHAnsi" w:hAnsiTheme="minorHAnsi"/>
                <w:sz w:val="18"/>
                <w:szCs w:val="18"/>
              </w:rPr>
              <w:t xml:space="preserve">if A11 = </w:t>
            </w:r>
            <w:r w:rsidR="004E6B12" w:rsidRPr="009629A9">
              <w:rPr>
                <w:rFonts w:asciiTheme="minorHAnsi" w:hAnsiTheme="minorHAnsi"/>
                <w:sz w:val="18"/>
                <w:szCs w:val="18"/>
              </w:rPr>
              <w:t>Multifamily</w:t>
            </w:r>
            <w:r w:rsidR="0077354B">
              <w:rPr>
                <w:rFonts w:asciiTheme="minorHAnsi" w:hAnsiTheme="minorHAnsi"/>
                <w:sz w:val="18"/>
                <w:szCs w:val="18"/>
              </w:rPr>
              <w:t xml:space="preserve"> or Multifamily with central water heating</w:t>
            </w:r>
            <w:r w:rsidRPr="009629A9">
              <w:rPr>
                <w:rFonts w:asciiTheme="minorHAnsi" w:hAnsiTheme="minorHAnsi"/>
                <w:sz w:val="18"/>
                <w:szCs w:val="18"/>
              </w:rPr>
              <w:t>, A09 = 1-5 or 8-16, then value = 0.051</w:t>
            </w:r>
            <w:r w:rsidR="003C680B">
              <w:rPr>
                <w:rFonts w:asciiTheme="minorHAnsi" w:hAnsiTheme="minorHAnsi"/>
                <w:sz w:val="18"/>
                <w:szCs w:val="18"/>
              </w:rPr>
              <w:t>,</w:t>
            </w:r>
            <w:r w:rsidR="001105EE" w:rsidRPr="009629A9">
              <w:rPr>
                <w:rFonts w:asciiTheme="minorHAnsi" w:hAnsiTheme="minorHAnsi"/>
                <w:sz w:val="18"/>
                <w:szCs w:val="18"/>
              </w:rPr>
              <w:t xml:space="preserve"> else 0</w:t>
            </w:r>
            <w:r w:rsidR="003C680B">
              <w:rPr>
                <w:rFonts w:asciiTheme="minorHAnsi" w:hAnsiTheme="minorHAnsi"/>
                <w:sz w:val="18"/>
                <w:szCs w:val="18"/>
              </w:rPr>
              <w:t>.</w:t>
            </w:r>
            <w:r w:rsidR="001105EE" w:rsidRPr="009629A9">
              <w:rPr>
                <w:rFonts w:asciiTheme="minorHAnsi" w:hAnsiTheme="minorHAnsi"/>
                <w:sz w:val="18"/>
                <w:szCs w:val="18"/>
              </w:rPr>
              <w:t>065</w:t>
            </w:r>
            <w:r w:rsidRPr="009629A9">
              <w:rPr>
                <w:rFonts w:asciiTheme="minorHAnsi" w:hAnsiTheme="minorHAnsi"/>
                <w:sz w:val="18"/>
                <w:szCs w:val="18"/>
              </w:rPr>
              <w:t>&gt;&gt;</w:t>
            </w:r>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trPr>
        <w:tc>
          <w:tcPr>
            <w:tcW w:w="14305" w:type="dxa"/>
            <w:gridSpan w:val="17"/>
          </w:tcPr>
          <w:p w14:paraId="05D245CF" w14:textId="77777777" w:rsidR="003A1424" w:rsidRPr="003A1424" w:rsidRDefault="003A1424" w:rsidP="007F7049">
            <w:pPr>
              <w:rPr>
                <w:rFonts w:asciiTheme="minorHAnsi" w:hAnsiTheme="minorHAnsi"/>
                <w:sz w:val="18"/>
                <w:szCs w:val="18"/>
              </w:rPr>
            </w:pPr>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p>
        </w:tc>
      </w:tr>
      <w:tr w:rsidR="003A1424" w:rsidRPr="00332AB6" w14:paraId="2F7BA715" w14:textId="77777777" w:rsidTr="007C6199">
        <w:trPr>
          <w:trHeight w:val="218"/>
        </w:trPr>
        <w:tc>
          <w:tcPr>
            <w:tcW w:w="1057" w:type="dxa"/>
            <w:vAlign w:val="bottom"/>
          </w:tcPr>
          <w:p w14:paraId="3EEF1FB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01</w:t>
            </w:r>
          </w:p>
        </w:tc>
        <w:tc>
          <w:tcPr>
            <w:tcW w:w="789" w:type="dxa"/>
            <w:vAlign w:val="bottom"/>
          </w:tcPr>
          <w:p w14:paraId="76A0728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02</w:t>
            </w:r>
          </w:p>
        </w:tc>
        <w:tc>
          <w:tcPr>
            <w:tcW w:w="899" w:type="dxa"/>
            <w:vAlign w:val="bottom"/>
          </w:tcPr>
          <w:p w14:paraId="045707C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03</w:t>
            </w:r>
          </w:p>
        </w:tc>
        <w:tc>
          <w:tcPr>
            <w:tcW w:w="990" w:type="dxa"/>
            <w:vAlign w:val="bottom"/>
          </w:tcPr>
          <w:p w14:paraId="19D229A6"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04</w:t>
            </w:r>
          </w:p>
        </w:tc>
        <w:tc>
          <w:tcPr>
            <w:tcW w:w="701" w:type="dxa"/>
            <w:vAlign w:val="bottom"/>
          </w:tcPr>
          <w:p w14:paraId="2E947C4E"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05</w:t>
            </w:r>
          </w:p>
        </w:tc>
        <w:tc>
          <w:tcPr>
            <w:tcW w:w="677" w:type="dxa"/>
            <w:vAlign w:val="bottom"/>
          </w:tcPr>
          <w:p w14:paraId="11717C41"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06</w:t>
            </w:r>
          </w:p>
        </w:tc>
        <w:tc>
          <w:tcPr>
            <w:tcW w:w="869" w:type="dxa"/>
            <w:vAlign w:val="bottom"/>
          </w:tcPr>
          <w:p w14:paraId="49B87A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07</w:t>
            </w:r>
          </w:p>
        </w:tc>
        <w:tc>
          <w:tcPr>
            <w:tcW w:w="967" w:type="dxa"/>
            <w:vAlign w:val="bottom"/>
          </w:tcPr>
          <w:p w14:paraId="454A910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08</w:t>
            </w:r>
          </w:p>
        </w:tc>
        <w:tc>
          <w:tcPr>
            <w:tcW w:w="869" w:type="dxa"/>
            <w:vAlign w:val="bottom"/>
          </w:tcPr>
          <w:p w14:paraId="58AAEC5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09</w:t>
            </w:r>
          </w:p>
        </w:tc>
        <w:tc>
          <w:tcPr>
            <w:tcW w:w="958" w:type="dxa"/>
            <w:vAlign w:val="bottom"/>
          </w:tcPr>
          <w:p w14:paraId="3038EEC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10</w:t>
            </w:r>
          </w:p>
        </w:tc>
        <w:tc>
          <w:tcPr>
            <w:tcW w:w="684" w:type="dxa"/>
          </w:tcPr>
          <w:p w14:paraId="132C9B0A"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11</w:t>
            </w:r>
          </w:p>
        </w:tc>
        <w:tc>
          <w:tcPr>
            <w:tcW w:w="774" w:type="dxa"/>
          </w:tcPr>
          <w:p w14:paraId="31448D33"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12</w:t>
            </w:r>
          </w:p>
        </w:tc>
        <w:tc>
          <w:tcPr>
            <w:tcW w:w="870" w:type="dxa"/>
            <w:gridSpan w:val="2"/>
            <w:vAlign w:val="bottom"/>
          </w:tcPr>
          <w:p w14:paraId="2DE9AAB4"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13</w:t>
            </w:r>
          </w:p>
        </w:tc>
        <w:tc>
          <w:tcPr>
            <w:tcW w:w="967" w:type="dxa"/>
            <w:vAlign w:val="bottom"/>
          </w:tcPr>
          <w:p w14:paraId="784698A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14</w:t>
            </w:r>
          </w:p>
        </w:tc>
        <w:tc>
          <w:tcPr>
            <w:tcW w:w="869" w:type="dxa"/>
            <w:vAlign w:val="bottom"/>
          </w:tcPr>
          <w:p w14:paraId="475C042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15</w:t>
            </w:r>
          </w:p>
        </w:tc>
        <w:tc>
          <w:tcPr>
            <w:tcW w:w="1365" w:type="dxa"/>
            <w:vAlign w:val="bottom"/>
          </w:tcPr>
          <w:p w14:paraId="30184E2B"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16</w:t>
            </w:r>
          </w:p>
        </w:tc>
      </w:tr>
      <w:tr w:rsidR="003A1424" w:rsidRPr="00AD2F3D" w14:paraId="078F912E" w14:textId="77777777" w:rsidTr="007C6199">
        <w:trPr>
          <w:trHeight w:val="234"/>
        </w:trPr>
        <w:tc>
          <w:tcPr>
            <w:tcW w:w="1057" w:type="dxa"/>
            <w:vMerge w:val="restart"/>
            <w:vAlign w:val="bottom"/>
          </w:tcPr>
          <w:p w14:paraId="35C593D7"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Tag/ID</w:t>
            </w:r>
          </w:p>
        </w:tc>
        <w:tc>
          <w:tcPr>
            <w:tcW w:w="789" w:type="dxa"/>
            <w:vMerge w:val="restart"/>
            <w:vAlign w:val="bottom"/>
          </w:tcPr>
          <w:p w14:paraId="77C57652" w14:textId="11137C29" w:rsidR="003A1424" w:rsidRPr="007C6199" w:rsidRDefault="00CD300E" w:rsidP="007F7049">
            <w:pPr>
              <w:jc w:val="center"/>
              <w:rPr>
                <w:rFonts w:asciiTheme="minorHAnsi" w:hAnsiTheme="minorHAnsi"/>
                <w:sz w:val="18"/>
                <w:szCs w:val="18"/>
              </w:rPr>
            </w:pPr>
            <w:r>
              <w:rPr>
                <w:rFonts w:asciiTheme="minorHAnsi" w:hAnsiTheme="minorHAnsi"/>
                <w:sz w:val="18"/>
                <w:szCs w:val="18"/>
              </w:rPr>
              <w:t>Above or Below Grade?</w:t>
            </w:r>
          </w:p>
        </w:tc>
        <w:tc>
          <w:tcPr>
            <w:tcW w:w="8394" w:type="dxa"/>
            <w:gridSpan w:val="11"/>
            <w:vAlign w:val="bottom"/>
          </w:tcPr>
          <w:p w14:paraId="6D59121C"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Proposed</w:t>
            </w:r>
          </w:p>
        </w:tc>
        <w:tc>
          <w:tcPr>
            <w:tcW w:w="4065" w:type="dxa"/>
            <w:gridSpan w:val="4"/>
            <w:vAlign w:val="bottom"/>
          </w:tcPr>
          <w:p w14:paraId="0D18B2C9" w14:textId="77777777" w:rsidR="003A1424" w:rsidRPr="007C6199" w:rsidRDefault="003A1424" w:rsidP="007F7049">
            <w:pPr>
              <w:jc w:val="center"/>
              <w:rPr>
                <w:rFonts w:asciiTheme="minorHAnsi" w:hAnsiTheme="minorHAnsi"/>
                <w:b/>
                <w:sz w:val="18"/>
                <w:szCs w:val="18"/>
              </w:rPr>
            </w:pPr>
            <w:r w:rsidRPr="007C6199">
              <w:rPr>
                <w:rFonts w:asciiTheme="minorHAnsi" w:hAnsiTheme="minorHAnsi"/>
                <w:b/>
                <w:sz w:val="18"/>
                <w:szCs w:val="18"/>
              </w:rPr>
              <w:t>Required</w:t>
            </w:r>
          </w:p>
        </w:tc>
      </w:tr>
      <w:tr w:rsidR="003A1424" w:rsidRPr="00332AB6" w14:paraId="0EDBFA47" w14:textId="77777777" w:rsidTr="007C6199">
        <w:trPr>
          <w:trHeight w:val="343"/>
        </w:trPr>
        <w:tc>
          <w:tcPr>
            <w:tcW w:w="1057" w:type="dxa"/>
            <w:vMerge/>
            <w:vAlign w:val="bottom"/>
          </w:tcPr>
          <w:p w14:paraId="29C1421E" w14:textId="77777777" w:rsidR="003A1424" w:rsidRPr="003A1424" w:rsidRDefault="003A1424" w:rsidP="007F7049">
            <w:pPr>
              <w:jc w:val="center"/>
              <w:rPr>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Type</w:t>
            </w:r>
          </w:p>
        </w:tc>
        <w:tc>
          <w:tcPr>
            <w:tcW w:w="990" w:type="dxa"/>
            <w:vMerge w:val="restart"/>
            <w:vAlign w:val="bottom"/>
          </w:tcPr>
          <w:p w14:paraId="64583D39"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Mass Thickness (inches)</w:t>
            </w:r>
          </w:p>
        </w:tc>
        <w:tc>
          <w:tcPr>
            <w:tcW w:w="1378" w:type="dxa"/>
            <w:gridSpan w:val="2"/>
            <w:vAlign w:val="bottom"/>
          </w:tcPr>
          <w:p w14:paraId="28319CC2"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6" w:type="dxa"/>
            <w:gridSpan w:val="2"/>
            <w:vAlign w:val="bottom"/>
          </w:tcPr>
          <w:p w14:paraId="12578B48"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1827" w:type="dxa"/>
            <w:gridSpan w:val="2"/>
            <w:vAlign w:val="bottom"/>
          </w:tcPr>
          <w:p w14:paraId="4387039A"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c>
          <w:tcPr>
            <w:tcW w:w="1458" w:type="dxa"/>
            <w:gridSpan w:val="2"/>
          </w:tcPr>
          <w:p w14:paraId="2DA1F87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Appendix JA4 Reference</w:t>
            </w:r>
          </w:p>
        </w:tc>
        <w:tc>
          <w:tcPr>
            <w:tcW w:w="1837" w:type="dxa"/>
            <w:gridSpan w:val="3"/>
            <w:vAlign w:val="bottom"/>
          </w:tcPr>
          <w:p w14:paraId="39C6F9E7"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Exterior Insulation</w:t>
            </w:r>
          </w:p>
        </w:tc>
        <w:tc>
          <w:tcPr>
            <w:tcW w:w="2234" w:type="dxa"/>
            <w:gridSpan w:val="2"/>
            <w:vAlign w:val="bottom"/>
          </w:tcPr>
          <w:p w14:paraId="216DDDA0" w14:textId="77777777" w:rsidR="003A1424" w:rsidRPr="003A1424" w:rsidRDefault="003A1424" w:rsidP="007F7049">
            <w:pPr>
              <w:jc w:val="center"/>
              <w:rPr>
                <w:rFonts w:asciiTheme="minorHAnsi" w:hAnsiTheme="minorHAnsi"/>
                <w:sz w:val="18"/>
                <w:szCs w:val="18"/>
              </w:rPr>
            </w:pPr>
            <w:r w:rsidRPr="007C6199">
              <w:rPr>
                <w:rFonts w:asciiTheme="minorHAnsi" w:hAnsiTheme="minorHAnsi"/>
                <w:sz w:val="18"/>
                <w:szCs w:val="18"/>
              </w:rPr>
              <w:t>Interior Insulation</w:t>
            </w:r>
          </w:p>
        </w:tc>
      </w:tr>
      <w:tr w:rsidR="003A1424" w14:paraId="3A08C0AE" w14:textId="77777777" w:rsidTr="007C6199">
        <w:trPr>
          <w:trHeight w:val="343"/>
        </w:trPr>
        <w:tc>
          <w:tcPr>
            <w:tcW w:w="1057" w:type="dxa"/>
            <w:vMerge/>
            <w:vAlign w:val="bottom"/>
          </w:tcPr>
          <w:p w14:paraId="281D1D48" w14:textId="77777777" w:rsidR="003A1424" w:rsidRPr="007C6199" w:rsidRDefault="003A1424" w:rsidP="007F7049">
            <w:pPr>
              <w:jc w:val="center"/>
              <w:rPr>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677" w:type="dxa"/>
            <w:vAlign w:val="bottom"/>
          </w:tcPr>
          <w:p w14:paraId="2AEC6EBF"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69" w:type="dxa"/>
            <w:vAlign w:val="bottom"/>
          </w:tcPr>
          <w:p w14:paraId="4B615779"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70659EBC"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05879414"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58" w:type="dxa"/>
            <w:vAlign w:val="bottom"/>
          </w:tcPr>
          <w:p w14:paraId="3D48677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684" w:type="dxa"/>
            <w:vAlign w:val="bottom"/>
          </w:tcPr>
          <w:p w14:paraId="1DB5C315"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Table</w:t>
            </w:r>
          </w:p>
        </w:tc>
        <w:tc>
          <w:tcPr>
            <w:tcW w:w="774" w:type="dxa"/>
            <w:vAlign w:val="bottom"/>
          </w:tcPr>
          <w:p w14:paraId="6109AC5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Cell</w:t>
            </w:r>
          </w:p>
        </w:tc>
        <w:tc>
          <w:tcPr>
            <w:tcW w:w="870" w:type="dxa"/>
            <w:gridSpan w:val="2"/>
            <w:vAlign w:val="bottom"/>
          </w:tcPr>
          <w:p w14:paraId="4B2613F2"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967" w:type="dxa"/>
            <w:vAlign w:val="bottom"/>
          </w:tcPr>
          <w:p w14:paraId="0ED8128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c>
          <w:tcPr>
            <w:tcW w:w="869" w:type="dxa"/>
            <w:vAlign w:val="bottom"/>
          </w:tcPr>
          <w:p w14:paraId="124C19FE"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R-value</w:t>
            </w:r>
          </w:p>
        </w:tc>
        <w:tc>
          <w:tcPr>
            <w:tcW w:w="1365" w:type="dxa"/>
            <w:vAlign w:val="bottom"/>
          </w:tcPr>
          <w:p w14:paraId="0C8DE14B" w14:textId="77777777" w:rsidR="003A1424" w:rsidRPr="007C6199" w:rsidRDefault="003A1424" w:rsidP="007F7049">
            <w:pPr>
              <w:jc w:val="center"/>
              <w:rPr>
                <w:rFonts w:asciiTheme="minorHAnsi" w:hAnsiTheme="minorHAnsi"/>
                <w:sz w:val="18"/>
                <w:szCs w:val="18"/>
              </w:rPr>
            </w:pPr>
            <w:r w:rsidRPr="007C6199">
              <w:rPr>
                <w:rFonts w:asciiTheme="minorHAnsi" w:hAnsiTheme="minorHAnsi"/>
                <w:sz w:val="18"/>
                <w:szCs w:val="18"/>
              </w:rPr>
              <w:t>U-factor</w:t>
            </w:r>
          </w:p>
        </w:tc>
      </w:tr>
      <w:tr w:rsidR="003A1424" w:rsidRPr="00F93E5B" w14:paraId="62761444" w14:textId="77777777" w:rsidTr="007C6199">
        <w:trPr>
          <w:trHeight w:val="5478"/>
        </w:trPr>
        <w:tc>
          <w:tcPr>
            <w:tcW w:w="1057" w:type="dxa"/>
          </w:tcPr>
          <w:p w14:paraId="7CD4A328"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ObjectNamePermissive&gt;&gt;</w:t>
            </w:r>
          </w:p>
        </w:tc>
        <w:tc>
          <w:tcPr>
            <w:tcW w:w="789" w:type="dxa"/>
          </w:tcPr>
          <w:p w14:paraId="7D380E71" w14:textId="77777777" w:rsidR="00FC4BE1" w:rsidRDefault="003A1424">
            <w:pPr>
              <w:rPr>
                <w:rFonts w:asciiTheme="minorHAnsi" w:hAnsiTheme="minorHAnsi"/>
                <w:sz w:val="18"/>
                <w:szCs w:val="18"/>
              </w:rPr>
            </w:pPr>
            <w:r w:rsidRPr="007C6199">
              <w:rPr>
                <w:rFonts w:asciiTheme="minorHAnsi" w:hAnsiTheme="minorHAnsi"/>
                <w:sz w:val="18"/>
                <w:szCs w:val="18"/>
              </w:rPr>
              <w:t xml:space="preserve">&lt;&lt;User select from list: </w:t>
            </w:r>
          </w:p>
          <w:p w14:paraId="2F745985" w14:textId="77777777" w:rsidR="00FC4BE1" w:rsidRDefault="00FC4BE1">
            <w:pPr>
              <w:rPr>
                <w:rFonts w:asciiTheme="minorHAnsi" w:hAnsiTheme="minorHAnsi"/>
                <w:sz w:val="18"/>
                <w:szCs w:val="18"/>
              </w:rPr>
            </w:pPr>
            <w:r>
              <w:rPr>
                <w:rFonts w:asciiTheme="minorHAnsi" w:hAnsiTheme="minorHAnsi"/>
                <w:sz w:val="18"/>
                <w:szCs w:val="18"/>
              </w:rPr>
              <w:t xml:space="preserve">*Above Grade, or </w:t>
            </w:r>
          </w:p>
          <w:p w14:paraId="04842E78" w14:textId="0FB97BE7" w:rsidR="003A1424" w:rsidRPr="007C6199" w:rsidRDefault="00FC4BE1">
            <w:pPr>
              <w:rPr>
                <w:rFonts w:asciiTheme="minorHAnsi" w:hAnsiTheme="minorHAnsi"/>
                <w:sz w:val="18"/>
                <w:szCs w:val="18"/>
              </w:rPr>
            </w:pPr>
            <w:r>
              <w:rPr>
                <w:rFonts w:asciiTheme="minorHAnsi" w:hAnsiTheme="minorHAnsi"/>
                <w:sz w:val="18"/>
                <w:szCs w:val="18"/>
              </w:rPr>
              <w:t>*Below Grade</w:t>
            </w:r>
            <w:r w:rsidR="003A1424" w:rsidRPr="007C6199">
              <w:rPr>
                <w:rFonts w:asciiTheme="minorHAnsi" w:hAnsiTheme="minorHAnsi"/>
                <w:sz w:val="18"/>
                <w:szCs w:val="18"/>
              </w:rPr>
              <w:t>&gt;&gt;</w:t>
            </w:r>
          </w:p>
        </w:tc>
        <w:tc>
          <w:tcPr>
            <w:tcW w:w="899" w:type="dxa"/>
          </w:tcPr>
          <w:p w14:paraId="5DF76BA9"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selects from list:</w:t>
            </w:r>
          </w:p>
          <w:p w14:paraId="77EA29D4" w14:textId="1A703A29" w:rsidR="003A1424" w:rsidRPr="007C6199" w:rsidRDefault="003A1424" w:rsidP="00E243CF">
            <w:pPr>
              <w:rPr>
                <w:rFonts w:asciiTheme="minorHAnsi" w:hAnsiTheme="minorHAnsi"/>
                <w:sz w:val="18"/>
                <w:szCs w:val="18"/>
              </w:rPr>
            </w:pPr>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p>
        </w:tc>
        <w:tc>
          <w:tcPr>
            <w:tcW w:w="990" w:type="dxa"/>
          </w:tcPr>
          <w:p w14:paraId="6D539862"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DecimalNonnegative&gt;&gt;</w:t>
            </w:r>
          </w:p>
        </w:tc>
        <w:tc>
          <w:tcPr>
            <w:tcW w:w="701" w:type="dxa"/>
          </w:tcPr>
          <w:p w14:paraId="3B09D6D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677" w:type="dxa"/>
          </w:tcPr>
          <w:p w14:paraId="0384F8D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69" w:type="dxa"/>
          </w:tcPr>
          <w:p w14:paraId="1F4A0833"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76294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29BC9EB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58" w:type="dxa"/>
          </w:tcPr>
          <w:p w14:paraId="44209D61"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684" w:type="dxa"/>
          </w:tcPr>
          <w:p w14:paraId="32426B1B"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JA_TableID&gt;&gt;</w:t>
            </w:r>
          </w:p>
        </w:tc>
        <w:tc>
          <w:tcPr>
            <w:tcW w:w="774" w:type="dxa"/>
          </w:tcPr>
          <w:p w14:paraId="3913AE9F"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JA_TableCell&gt;&gt;</w:t>
            </w:r>
          </w:p>
        </w:tc>
        <w:tc>
          <w:tcPr>
            <w:tcW w:w="870" w:type="dxa"/>
            <w:gridSpan w:val="2"/>
          </w:tcPr>
          <w:p w14:paraId="431ECC00"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967" w:type="dxa"/>
          </w:tcPr>
          <w:p w14:paraId="0F84E55C"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869" w:type="dxa"/>
          </w:tcPr>
          <w:p w14:paraId="785FA73A"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c>
          <w:tcPr>
            <w:tcW w:w="1365" w:type="dxa"/>
          </w:tcPr>
          <w:p w14:paraId="089F4DBE" w14:textId="77777777" w:rsidR="003A1424" w:rsidRPr="007C6199" w:rsidRDefault="003A1424" w:rsidP="007F7049">
            <w:pPr>
              <w:rPr>
                <w:rFonts w:asciiTheme="minorHAnsi" w:hAnsiTheme="minorHAnsi"/>
                <w:sz w:val="18"/>
                <w:szCs w:val="18"/>
              </w:rPr>
            </w:pPr>
            <w:r w:rsidRPr="007C6199">
              <w:rPr>
                <w:rFonts w:asciiTheme="minorHAnsi" w:hAnsiTheme="minorHAnsi"/>
                <w:sz w:val="18"/>
                <w:szCs w:val="18"/>
              </w:rPr>
              <w:t>&lt;&lt;User input: DecimalNonnegative; Note: Either R-value or U-factor is required, not both. The same descriptor should be used throughout this table&gt;&gt;</w:t>
            </w:r>
          </w:p>
        </w:tc>
      </w:tr>
      <w:tr w:rsidR="003A1424" w:rsidRPr="00F93E5B" w14:paraId="0F37E452" w14:textId="77777777" w:rsidTr="007C6199">
        <w:trPr>
          <w:trHeight w:val="218"/>
        </w:trPr>
        <w:tc>
          <w:tcPr>
            <w:tcW w:w="1057" w:type="dxa"/>
          </w:tcPr>
          <w:p w14:paraId="66F44EEA" w14:textId="77777777" w:rsidR="003A1424" w:rsidRPr="007C6199" w:rsidRDefault="003A1424" w:rsidP="007F7049">
            <w:pPr>
              <w:rPr>
                <w:rFonts w:asciiTheme="minorHAnsi" w:hAnsiTheme="minorHAnsi"/>
                <w:sz w:val="18"/>
                <w:szCs w:val="18"/>
              </w:rPr>
            </w:pPr>
          </w:p>
        </w:tc>
        <w:tc>
          <w:tcPr>
            <w:tcW w:w="789" w:type="dxa"/>
          </w:tcPr>
          <w:p w14:paraId="45845B85" w14:textId="77777777" w:rsidR="003A1424" w:rsidRPr="007C6199" w:rsidRDefault="003A1424" w:rsidP="007F7049">
            <w:pPr>
              <w:rPr>
                <w:rFonts w:asciiTheme="minorHAnsi" w:hAnsiTheme="minorHAnsi"/>
                <w:sz w:val="18"/>
                <w:szCs w:val="18"/>
              </w:rPr>
            </w:pPr>
          </w:p>
        </w:tc>
        <w:tc>
          <w:tcPr>
            <w:tcW w:w="899" w:type="dxa"/>
          </w:tcPr>
          <w:p w14:paraId="01B7E878" w14:textId="77777777" w:rsidR="003A1424" w:rsidRPr="007C6199" w:rsidRDefault="003A1424" w:rsidP="007F7049">
            <w:pPr>
              <w:rPr>
                <w:rFonts w:asciiTheme="minorHAnsi" w:hAnsiTheme="minorHAnsi"/>
                <w:sz w:val="18"/>
                <w:szCs w:val="18"/>
              </w:rPr>
            </w:pPr>
          </w:p>
        </w:tc>
        <w:tc>
          <w:tcPr>
            <w:tcW w:w="990" w:type="dxa"/>
          </w:tcPr>
          <w:p w14:paraId="075DED55" w14:textId="77777777" w:rsidR="003A1424" w:rsidRPr="007C6199" w:rsidRDefault="003A1424" w:rsidP="007F7049">
            <w:pPr>
              <w:rPr>
                <w:rFonts w:asciiTheme="minorHAnsi" w:hAnsiTheme="minorHAnsi"/>
                <w:sz w:val="18"/>
                <w:szCs w:val="18"/>
              </w:rPr>
            </w:pPr>
          </w:p>
        </w:tc>
        <w:tc>
          <w:tcPr>
            <w:tcW w:w="701" w:type="dxa"/>
          </w:tcPr>
          <w:p w14:paraId="39669007" w14:textId="77777777" w:rsidR="003A1424" w:rsidRPr="007C6199" w:rsidRDefault="003A1424" w:rsidP="007F7049">
            <w:pPr>
              <w:rPr>
                <w:rFonts w:asciiTheme="minorHAnsi" w:hAnsiTheme="minorHAnsi"/>
                <w:sz w:val="18"/>
                <w:szCs w:val="18"/>
              </w:rPr>
            </w:pPr>
          </w:p>
        </w:tc>
        <w:tc>
          <w:tcPr>
            <w:tcW w:w="677" w:type="dxa"/>
          </w:tcPr>
          <w:p w14:paraId="2EB02537" w14:textId="77777777" w:rsidR="003A1424" w:rsidRPr="007C6199" w:rsidRDefault="003A1424" w:rsidP="007F7049">
            <w:pPr>
              <w:rPr>
                <w:rFonts w:asciiTheme="minorHAnsi" w:hAnsiTheme="minorHAnsi"/>
                <w:sz w:val="18"/>
                <w:szCs w:val="18"/>
              </w:rPr>
            </w:pPr>
          </w:p>
        </w:tc>
        <w:tc>
          <w:tcPr>
            <w:tcW w:w="869" w:type="dxa"/>
          </w:tcPr>
          <w:p w14:paraId="369080E1" w14:textId="77777777" w:rsidR="003A1424" w:rsidRPr="007C6199" w:rsidRDefault="003A1424" w:rsidP="007F7049">
            <w:pPr>
              <w:rPr>
                <w:rFonts w:asciiTheme="minorHAnsi" w:hAnsiTheme="minorHAnsi"/>
                <w:sz w:val="18"/>
                <w:szCs w:val="18"/>
              </w:rPr>
            </w:pPr>
          </w:p>
        </w:tc>
        <w:tc>
          <w:tcPr>
            <w:tcW w:w="967" w:type="dxa"/>
          </w:tcPr>
          <w:p w14:paraId="60ACFFAB" w14:textId="77777777" w:rsidR="003A1424" w:rsidRPr="007C6199" w:rsidRDefault="003A1424" w:rsidP="007F7049">
            <w:pPr>
              <w:rPr>
                <w:rFonts w:asciiTheme="minorHAnsi" w:hAnsiTheme="minorHAnsi"/>
                <w:sz w:val="18"/>
                <w:szCs w:val="18"/>
              </w:rPr>
            </w:pPr>
          </w:p>
        </w:tc>
        <w:tc>
          <w:tcPr>
            <w:tcW w:w="869" w:type="dxa"/>
          </w:tcPr>
          <w:p w14:paraId="67D92B58" w14:textId="77777777" w:rsidR="003A1424" w:rsidRPr="007C6199" w:rsidRDefault="003A1424" w:rsidP="007F7049">
            <w:pPr>
              <w:rPr>
                <w:rFonts w:asciiTheme="minorHAnsi" w:hAnsiTheme="minorHAnsi"/>
                <w:sz w:val="18"/>
                <w:szCs w:val="18"/>
              </w:rPr>
            </w:pPr>
          </w:p>
        </w:tc>
        <w:tc>
          <w:tcPr>
            <w:tcW w:w="958" w:type="dxa"/>
          </w:tcPr>
          <w:p w14:paraId="1160C236" w14:textId="77777777" w:rsidR="003A1424" w:rsidRPr="007C6199" w:rsidRDefault="003A1424" w:rsidP="007F7049">
            <w:pPr>
              <w:rPr>
                <w:rFonts w:asciiTheme="minorHAnsi" w:hAnsiTheme="minorHAnsi"/>
                <w:sz w:val="18"/>
                <w:szCs w:val="18"/>
              </w:rPr>
            </w:pPr>
          </w:p>
        </w:tc>
        <w:tc>
          <w:tcPr>
            <w:tcW w:w="684" w:type="dxa"/>
          </w:tcPr>
          <w:p w14:paraId="48075308" w14:textId="77777777" w:rsidR="003A1424" w:rsidRPr="007C6199" w:rsidRDefault="003A1424" w:rsidP="007F7049">
            <w:pPr>
              <w:rPr>
                <w:rFonts w:asciiTheme="minorHAnsi" w:hAnsiTheme="minorHAnsi"/>
                <w:sz w:val="18"/>
                <w:szCs w:val="18"/>
              </w:rPr>
            </w:pPr>
          </w:p>
        </w:tc>
        <w:tc>
          <w:tcPr>
            <w:tcW w:w="774" w:type="dxa"/>
          </w:tcPr>
          <w:p w14:paraId="5C092356" w14:textId="77777777" w:rsidR="003A1424" w:rsidRPr="007C6199" w:rsidRDefault="003A1424" w:rsidP="007F7049">
            <w:pPr>
              <w:rPr>
                <w:rFonts w:asciiTheme="minorHAnsi" w:hAnsiTheme="minorHAnsi"/>
                <w:sz w:val="18"/>
                <w:szCs w:val="18"/>
              </w:rPr>
            </w:pPr>
          </w:p>
        </w:tc>
        <w:tc>
          <w:tcPr>
            <w:tcW w:w="870" w:type="dxa"/>
            <w:gridSpan w:val="2"/>
          </w:tcPr>
          <w:p w14:paraId="659D7461" w14:textId="77777777" w:rsidR="003A1424" w:rsidRPr="007C6199" w:rsidRDefault="003A1424" w:rsidP="007F7049">
            <w:pPr>
              <w:rPr>
                <w:rFonts w:asciiTheme="minorHAnsi" w:hAnsiTheme="minorHAnsi"/>
                <w:sz w:val="18"/>
                <w:szCs w:val="18"/>
              </w:rPr>
            </w:pPr>
          </w:p>
        </w:tc>
        <w:tc>
          <w:tcPr>
            <w:tcW w:w="967" w:type="dxa"/>
          </w:tcPr>
          <w:p w14:paraId="64869AC8" w14:textId="77777777" w:rsidR="003A1424" w:rsidRPr="007C6199" w:rsidRDefault="003A1424" w:rsidP="007F7049">
            <w:pPr>
              <w:rPr>
                <w:rFonts w:asciiTheme="minorHAnsi" w:hAnsiTheme="minorHAnsi"/>
                <w:sz w:val="18"/>
                <w:szCs w:val="18"/>
              </w:rPr>
            </w:pPr>
          </w:p>
        </w:tc>
        <w:tc>
          <w:tcPr>
            <w:tcW w:w="869" w:type="dxa"/>
          </w:tcPr>
          <w:p w14:paraId="1AECD9ED" w14:textId="77777777" w:rsidR="003A1424" w:rsidRPr="007C6199" w:rsidRDefault="003A1424" w:rsidP="007F7049">
            <w:pPr>
              <w:rPr>
                <w:rFonts w:asciiTheme="minorHAnsi" w:hAnsiTheme="minorHAnsi"/>
                <w:sz w:val="18"/>
                <w:szCs w:val="18"/>
              </w:rPr>
            </w:pPr>
          </w:p>
        </w:tc>
        <w:tc>
          <w:tcPr>
            <w:tcW w:w="1365" w:type="dxa"/>
          </w:tcPr>
          <w:p w14:paraId="0B7128D3" w14:textId="77777777" w:rsidR="003A1424" w:rsidRPr="007C6199" w:rsidRDefault="003A1424" w:rsidP="007F7049">
            <w:pPr>
              <w:rPr>
                <w:rFonts w:asciiTheme="minorHAnsi" w:hAnsiTheme="minorHAnsi"/>
                <w:sz w:val="18"/>
                <w:szCs w:val="18"/>
              </w:rPr>
            </w:pPr>
          </w:p>
        </w:tc>
      </w:tr>
      <w:tr w:rsidR="004A2993" w:rsidRPr="00F93E5B" w14:paraId="6ECE54B1" w14:textId="77777777" w:rsidTr="007C6199">
        <w:trPr>
          <w:trHeight w:val="218"/>
        </w:trPr>
        <w:tc>
          <w:tcPr>
            <w:tcW w:w="14305" w:type="dxa"/>
            <w:gridSpan w:val="17"/>
          </w:tcPr>
          <w:p w14:paraId="38CEC0FC" w14:textId="690F2337" w:rsidR="004A2993" w:rsidRPr="003A1424" w:rsidRDefault="004A2993" w:rsidP="007F7049">
            <w:pPr>
              <w:rPr>
                <w:rFonts w:asciiTheme="minorHAnsi" w:hAnsiTheme="minorHAnsi"/>
                <w:sz w:val="18"/>
                <w:szCs w:val="18"/>
              </w:rPr>
            </w:pPr>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6A657F78"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r w:rsidR="000B5D58">
              <w:rPr>
                <w:rFonts w:ascii="Calibri" w:hAnsi="Calibri"/>
                <w:sz w:val="18"/>
                <w:szCs w:val="18"/>
              </w:rPr>
              <w:t>Concrete</w:t>
            </w:r>
            <w:r w:rsidR="001E7D8E">
              <w:rPr>
                <w:rFonts w:ascii="Calibri" w:hAnsi="Calibri"/>
                <w:sz w:val="18"/>
                <w:szCs w:val="18"/>
              </w:rPr>
              <w:t xml:space="preserve"> r</w:t>
            </w:r>
            <w:r w:rsidR="001E7D8E" w:rsidRPr="00C068EC">
              <w:rPr>
                <w:rFonts w:ascii="Calibri" w:hAnsi="Calibri"/>
                <w:sz w:val="18"/>
                <w:szCs w:val="18"/>
              </w:rPr>
              <w:t>aised</w:t>
            </w:r>
            <w:r w:rsidR="000A43E8">
              <w:rPr>
                <w:rFonts w:ascii="Calibri" w:hAnsi="Calibri"/>
                <w:sz w:val="18"/>
                <w:szCs w:val="18"/>
              </w:rPr>
              <w:t>, Heated slab</w:t>
            </w:r>
            <w:r>
              <w:rPr>
                <w:rFonts w:ascii="Calibri" w:hAnsi="Calibri"/>
                <w:sz w:val="18"/>
                <w:szCs w:val="18"/>
              </w:rPr>
              <w:t>&gt;&gt;</w:t>
            </w:r>
          </w:p>
        </w:tc>
        <w:tc>
          <w:tcPr>
            <w:tcW w:w="1440" w:type="dxa"/>
            <w:tcBorders>
              <w:top w:val="single" w:sz="6" w:space="0" w:color="auto"/>
              <w:bottom w:val="single" w:sz="6" w:space="0" w:color="auto"/>
            </w:tcBorders>
            <w:vAlign w:val="bottom"/>
          </w:tcPr>
          <w:p w14:paraId="204B3036" w14:textId="77164365" w:rsidR="00027B68"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User select from list:</w:t>
            </w:r>
          </w:p>
          <w:p w14:paraId="1C4B085C"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*R-0;</w:t>
            </w:r>
          </w:p>
          <w:p w14:paraId="38B69BB8"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*R-4;</w:t>
            </w:r>
          </w:p>
          <w:p w14:paraId="48E0A7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*R-5</w:t>
            </w:r>
          </w:p>
          <w:p w14:paraId="1A83FA19"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*R-7;</w:t>
            </w:r>
          </w:p>
          <w:p w14:paraId="06D1A19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*R-8;</w:t>
            </w:r>
          </w:p>
          <w:p w14:paraId="14271657"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w:t>
            </w:r>
          </w:p>
          <w:p w14:paraId="76273E02"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*R-10 vertical and R-7 horizontal; or</w:t>
            </w:r>
          </w:p>
          <w:p w14:paraId="01DD2405" w14:textId="3C9D3944" w:rsidR="00926250"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*NA</w:t>
            </w:r>
            <w:r w:rsidR="00926250">
              <w:rPr>
                <w:rFonts w:ascii="Calibri" w:hAnsi="Calibri"/>
                <w:sz w:val="18"/>
                <w:szCs w:val="18"/>
              </w:rPr>
              <w:t>;</w:t>
            </w:r>
          </w:p>
          <w:p w14:paraId="76AAC60F" w14:textId="7B6D7044"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If E01 = ‘Heated slab’ or A09 = 16, then ‘NA’ not allowed</w:t>
            </w:r>
          </w:p>
          <w:p w14:paraId="3078DB83"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D" w14:textId="45D9E756"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311C7707" w14:textId="21996416" w:rsidR="00926250"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027B68">
              <w:rPr>
                <w:rFonts w:ascii="Calibri" w:hAnsi="Calibri"/>
                <w:sz w:val="18"/>
                <w:szCs w:val="18"/>
              </w:rPr>
              <w:t xml:space="preserve">If E01 = ‘Heated slab’ or A09 = 16, then require </w:t>
            </w:r>
            <w:r>
              <w:rPr>
                <w:rFonts w:ascii="Calibri" w:hAnsi="Calibri"/>
                <w:sz w:val="18"/>
                <w:szCs w:val="18"/>
              </w:rPr>
              <w:t>User Input: DecimalNonnegative</w:t>
            </w:r>
            <w:r w:rsidR="00926250">
              <w:rPr>
                <w:rFonts w:ascii="Calibri" w:hAnsi="Calibri"/>
                <w:sz w:val="18"/>
                <w:szCs w:val="18"/>
              </w:rPr>
              <w:t>;</w:t>
            </w:r>
            <w:r w:rsidR="00027B68">
              <w:rPr>
                <w:rFonts w:ascii="Calibri" w:hAnsi="Calibri"/>
                <w:sz w:val="18"/>
                <w:szCs w:val="18"/>
              </w:rPr>
              <w:t xml:space="preserve"> else allow NA</w:t>
            </w:r>
          </w:p>
          <w:p w14:paraId="14A1647B" w14:textId="77777777" w:rsidR="00027B68" w:rsidRDefault="00027B68"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p w14:paraId="308DB61E" w14:textId="5BE2CA6A" w:rsidR="0031551A" w:rsidRPr="006A69BB" w:rsidRDefault="00926250"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Note: Either R-value or U-factor is required, not both</w:t>
            </w:r>
            <w:r w:rsidR="00CF3A66">
              <w:rPr>
                <w:rFonts w:ascii="Calibri" w:hAnsi="Calibri"/>
                <w:sz w:val="18"/>
                <w:szCs w:val="18"/>
              </w:rPr>
              <w:t>&gt;&gt;</w:t>
            </w:r>
          </w:p>
        </w:tc>
        <w:tc>
          <w:tcPr>
            <w:tcW w:w="1440" w:type="dxa"/>
            <w:tcBorders>
              <w:top w:val="single" w:sz="6" w:space="0" w:color="auto"/>
              <w:bottom w:val="single" w:sz="6" w:space="0" w:color="auto"/>
            </w:tcBorders>
            <w:vAlign w:val="bottom"/>
          </w:tcPr>
          <w:p w14:paraId="246C6EEB" w14:textId="4B1D3AD9" w:rsidR="005F036F" w:rsidRDefault="00FA2997">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EE4B45">
              <w:rPr>
                <w:rFonts w:ascii="Calibri" w:hAnsi="Calibri"/>
                <w:sz w:val="18"/>
                <w:szCs w:val="18"/>
              </w:rPr>
              <w:t>&lt;&lt;</w:t>
            </w:r>
            <w:r w:rsidR="00027B68">
              <w:rPr>
                <w:rFonts w:ascii="Calibri" w:hAnsi="Calibri"/>
                <w:sz w:val="18"/>
                <w:szCs w:val="18"/>
              </w:rPr>
              <w:t>If E02 = NA, then value = NA; else</w:t>
            </w:r>
            <w:r w:rsidR="000B5D58" w:rsidRPr="00EE4B45">
              <w:rPr>
                <w:rFonts w:ascii="Calibri" w:hAnsi="Calibri"/>
                <w:sz w:val="18"/>
                <w:szCs w:val="18"/>
              </w:rPr>
              <w:t xml:space="preserve">If A09 = 16 and E01 = </w:t>
            </w:r>
            <w:r w:rsidR="005F036F">
              <w:rPr>
                <w:rFonts w:ascii="Calibri" w:hAnsi="Calibri"/>
                <w:sz w:val="18"/>
                <w:szCs w:val="18"/>
              </w:rPr>
              <w:t>“S</w:t>
            </w:r>
            <w:r w:rsidR="000B5D58" w:rsidRPr="00EE4B45">
              <w:rPr>
                <w:rFonts w:ascii="Calibri" w:hAnsi="Calibri"/>
                <w:sz w:val="18"/>
                <w:szCs w:val="18"/>
              </w:rPr>
              <w:t>lab on grade</w:t>
            </w:r>
            <w:r w:rsidR="005F036F">
              <w:rPr>
                <w:rFonts w:ascii="Calibri" w:hAnsi="Calibri"/>
                <w:sz w:val="18"/>
                <w:szCs w:val="18"/>
              </w:rPr>
              <w:t>”</w:t>
            </w:r>
            <w:r w:rsidR="00A20183">
              <w:rPr>
                <w:rFonts w:ascii="Calibri" w:hAnsi="Calibri"/>
                <w:sz w:val="18"/>
                <w:szCs w:val="18"/>
              </w:rPr>
              <w:t>,</w:t>
            </w:r>
            <w:r w:rsidR="000B5D58" w:rsidRPr="00EE4B45">
              <w:rPr>
                <w:rFonts w:ascii="Calibri" w:hAnsi="Calibri"/>
                <w:sz w:val="18"/>
                <w:szCs w:val="18"/>
              </w:rPr>
              <w:t xml:space="preserve"> then value = R-7</w:t>
            </w:r>
            <w:r w:rsidR="000B5D58" w:rsidRPr="006579AD">
              <w:rPr>
                <w:rFonts w:ascii="Calibri" w:hAnsi="Calibri"/>
                <w:sz w:val="18"/>
                <w:szCs w:val="18"/>
              </w:rPr>
              <w:t xml:space="preserve">; </w:t>
            </w:r>
          </w:p>
          <w:p w14:paraId="3C2DE7D7" w14:textId="65E362D0" w:rsidR="0063361A" w:rsidRDefault="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0D5E987D" w14:textId="35371E40" w:rsidR="005F036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0B5D58" w:rsidRPr="005F036F">
              <w:rPr>
                <w:rFonts w:asciiTheme="minorHAnsi" w:hAnsiTheme="minorHAnsi"/>
                <w:sz w:val="18"/>
                <w:szCs w:val="18"/>
              </w:rPr>
              <w:t xml:space="preserve">if A09 = 1-2, 11, 13-14, or 16 and E01 = </w:t>
            </w:r>
            <w:r>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R-8; </w:t>
            </w:r>
          </w:p>
          <w:p w14:paraId="749B0857" w14:textId="48338901" w:rsidR="0076284F" w:rsidRDefault="005F036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E01 = </w:t>
            </w:r>
            <w:r w:rsidR="009C0A61">
              <w:rPr>
                <w:rFonts w:asciiTheme="minorHAnsi" w:hAnsiTheme="minorHAnsi"/>
                <w:sz w:val="18"/>
                <w:szCs w:val="18"/>
              </w:rPr>
              <w:t>“</w:t>
            </w:r>
            <w:r w:rsidR="000B5D58" w:rsidRPr="005F036F">
              <w:rPr>
                <w:rFonts w:asciiTheme="minorHAnsi" w:hAnsiTheme="minorHAnsi"/>
                <w:sz w:val="18"/>
                <w:szCs w:val="18"/>
              </w:rPr>
              <w:t>Concrete</w:t>
            </w:r>
            <w:r w:rsidR="0076284F">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R-0</w:t>
            </w:r>
            <w:r w:rsidR="0076284F">
              <w:rPr>
                <w:rFonts w:asciiTheme="minorHAnsi" w:hAnsiTheme="minorHAnsi"/>
                <w:sz w:val="18"/>
                <w:szCs w:val="18"/>
              </w:rPr>
              <w:t>;</w:t>
            </w:r>
          </w:p>
          <w:p w14:paraId="709E026C" w14:textId="0E3E6571" w:rsidR="009C0A61"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if A09 = 12 o</w:t>
            </w:r>
            <w:r w:rsidR="009C0A61">
              <w:rPr>
                <w:rFonts w:asciiTheme="minorHAnsi" w:hAnsiTheme="minorHAnsi"/>
                <w:sz w:val="18"/>
                <w:szCs w:val="18"/>
              </w:rPr>
              <w:t>r</w:t>
            </w:r>
            <w:r w:rsidR="000B5D58" w:rsidRPr="005F036F">
              <w:rPr>
                <w:rFonts w:asciiTheme="minorHAnsi" w:hAnsiTheme="minorHAnsi"/>
                <w:sz w:val="18"/>
                <w:szCs w:val="18"/>
              </w:rPr>
              <w:t xml:space="preserve"> 15 and E01 = </w:t>
            </w:r>
            <w:r w:rsidR="009C0A61">
              <w:rPr>
                <w:rFonts w:asciiTheme="minorHAnsi" w:hAnsiTheme="minorHAnsi"/>
                <w:sz w:val="18"/>
                <w:szCs w:val="18"/>
              </w:rPr>
              <w:t>“</w:t>
            </w:r>
            <w:r w:rsidR="000B5D58" w:rsidRPr="005F036F">
              <w:rPr>
                <w:rFonts w:asciiTheme="minorHAnsi" w:hAnsiTheme="minorHAnsi"/>
                <w:sz w:val="18"/>
                <w:szCs w:val="18"/>
              </w:rPr>
              <w:t>Concrete</w:t>
            </w:r>
            <w:r>
              <w:rPr>
                <w:rFonts w:asciiTheme="minorHAnsi" w:hAnsiTheme="minorHAnsi"/>
                <w:sz w:val="18"/>
                <w:szCs w:val="18"/>
              </w:rPr>
              <w:t xml:space="preserve"> raised</w:t>
            </w:r>
            <w:r w:rsidR="009C0A61">
              <w:rPr>
                <w:rFonts w:asciiTheme="minorHAnsi" w:hAnsiTheme="minorHAnsi"/>
                <w:sz w:val="18"/>
                <w:szCs w:val="18"/>
              </w:rPr>
              <w:t>”</w:t>
            </w:r>
            <w:r w:rsidR="000B5D58" w:rsidRPr="005F036F">
              <w:rPr>
                <w:rFonts w:asciiTheme="minorHAnsi" w:hAnsiTheme="minorHAnsi"/>
                <w:sz w:val="18"/>
                <w:szCs w:val="18"/>
              </w:rPr>
              <w:t>, then value = R-4</w:t>
            </w:r>
            <w:r w:rsidR="006C25F1" w:rsidRPr="005F036F">
              <w:rPr>
                <w:rFonts w:asciiTheme="minorHAnsi" w:hAnsiTheme="minorHAnsi"/>
                <w:sz w:val="18"/>
                <w:szCs w:val="18"/>
              </w:rPr>
              <w:t xml:space="preserve">; </w:t>
            </w:r>
          </w:p>
          <w:p w14:paraId="5A6ED346" w14:textId="77777777" w:rsidR="00D57864" w:rsidRDefault="009C0A61">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A09 = 1-15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then value </w:t>
            </w:r>
            <w:r w:rsidR="00D57864">
              <w:rPr>
                <w:rFonts w:asciiTheme="minorHAnsi" w:hAnsiTheme="minorHAnsi"/>
                <w:sz w:val="18"/>
                <w:szCs w:val="18"/>
              </w:rPr>
              <w:t xml:space="preserve">= </w:t>
            </w:r>
            <w:r w:rsidR="006C25F1" w:rsidRPr="00EE4B45">
              <w:rPr>
                <w:rFonts w:ascii="Calibri" w:hAnsi="Calibri"/>
                <w:sz w:val="18"/>
                <w:szCs w:val="18"/>
              </w:rPr>
              <w:t xml:space="preserve">R-5; </w:t>
            </w:r>
          </w:p>
          <w:p w14:paraId="4D7E8826" w14:textId="77777777" w:rsidR="00D57864" w:rsidRDefault="0076284F">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Calibri" w:hAnsi="Calibri"/>
                <w:sz w:val="18"/>
                <w:szCs w:val="18"/>
              </w:rPr>
              <w:t>else</w:t>
            </w:r>
            <w:r w:rsidR="006C25F1" w:rsidRPr="00EE4B45">
              <w:rPr>
                <w:rFonts w:ascii="Calibri" w:hAnsi="Calibri"/>
                <w:sz w:val="18"/>
                <w:szCs w:val="18"/>
              </w:rPr>
              <w:t xml:space="preserve">if </w:t>
            </w:r>
            <w:r w:rsidR="006C25F1" w:rsidRPr="005F036F">
              <w:rPr>
                <w:rFonts w:asciiTheme="minorHAnsi" w:hAnsiTheme="minorHAnsi"/>
                <w:sz w:val="18"/>
                <w:szCs w:val="18"/>
              </w:rPr>
              <w:t xml:space="preserve">A09 = 16 and E01 = </w:t>
            </w:r>
            <w:r w:rsidR="00A20183">
              <w:rPr>
                <w:rFonts w:asciiTheme="minorHAnsi" w:hAnsiTheme="minorHAnsi"/>
                <w:sz w:val="18"/>
                <w:szCs w:val="18"/>
              </w:rPr>
              <w:t>“</w:t>
            </w:r>
            <w:r w:rsidR="006C25F1" w:rsidRPr="005F036F">
              <w:rPr>
                <w:rFonts w:asciiTheme="minorHAnsi" w:hAnsiTheme="minorHAnsi"/>
                <w:sz w:val="18"/>
                <w:szCs w:val="18"/>
              </w:rPr>
              <w:t>Heated slab</w:t>
            </w:r>
            <w:r w:rsidR="00A20183">
              <w:rPr>
                <w:rFonts w:asciiTheme="minorHAnsi" w:hAnsiTheme="minorHAnsi"/>
                <w:sz w:val="18"/>
                <w:szCs w:val="18"/>
              </w:rPr>
              <w:t>”,</w:t>
            </w:r>
            <w:r w:rsidR="006C25F1" w:rsidRPr="005F036F">
              <w:rPr>
                <w:rFonts w:asciiTheme="minorHAnsi" w:hAnsiTheme="minorHAnsi"/>
                <w:sz w:val="18"/>
                <w:szCs w:val="18"/>
              </w:rPr>
              <w:t xml:space="preserve"> </w:t>
            </w:r>
            <w:r w:rsidR="00D57864">
              <w:rPr>
                <w:rFonts w:asciiTheme="minorHAnsi" w:hAnsiTheme="minorHAnsi"/>
                <w:sz w:val="18"/>
                <w:szCs w:val="18"/>
              </w:rPr>
              <w:t xml:space="preserve">user selects from </w:t>
            </w:r>
          </w:p>
          <w:p w14:paraId="308DB61F" w14:textId="7B0126DA" w:rsidR="0031551A" w:rsidRPr="005F036F" w:rsidRDefault="00D57864">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*R-10 vertical or *R-10 vertical and R-7 horizontal</w:t>
            </w:r>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0F900A7E" w:rsidR="00A20183" w:rsidRDefault="00FA2997">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sidRPr="005F036F">
              <w:rPr>
                <w:rFonts w:ascii="Calibri" w:hAnsi="Calibri"/>
                <w:sz w:val="18"/>
                <w:szCs w:val="18"/>
              </w:rPr>
              <w:t>&lt;&lt;</w:t>
            </w:r>
            <w:r w:rsidR="00027B68">
              <w:rPr>
                <w:rFonts w:ascii="Calibri" w:hAnsi="Calibri"/>
                <w:sz w:val="18"/>
                <w:szCs w:val="18"/>
              </w:rPr>
              <w:t>If E03 = NA, then value = NA; else</w:t>
            </w:r>
            <w:r w:rsidR="000B5D58" w:rsidRPr="005F036F">
              <w:rPr>
                <w:rFonts w:ascii="Calibri" w:hAnsi="Calibri"/>
                <w:sz w:val="18"/>
                <w:szCs w:val="18"/>
              </w:rPr>
              <w:t xml:space="preserve">If A09 = 16 and E01 </w:t>
            </w:r>
            <w:r w:rsidR="000B5D58" w:rsidRPr="009C0A61">
              <w:rPr>
                <w:rFonts w:ascii="Calibri" w:hAnsi="Calibri"/>
                <w:sz w:val="18"/>
                <w:szCs w:val="18"/>
              </w:rPr>
              <w:t xml:space="preserve">= </w:t>
            </w:r>
            <w:r w:rsidR="00A20183">
              <w:rPr>
                <w:rFonts w:ascii="Calibri" w:hAnsi="Calibri"/>
                <w:sz w:val="18"/>
                <w:szCs w:val="18"/>
              </w:rPr>
              <w:t>”S</w:t>
            </w:r>
            <w:r w:rsidR="000B5D58" w:rsidRPr="009C0A61">
              <w:rPr>
                <w:rFonts w:ascii="Calibri" w:hAnsi="Calibri"/>
                <w:sz w:val="18"/>
                <w:szCs w:val="18"/>
              </w:rPr>
              <w:t>lab on grade</w:t>
            </w:r>
            <w:r w:rsidR="00A20183">
              <w:rPr>
                <w:rFonts w:ascii="Calibri" w:hAnsi="Calibri"/>
                <w:sz w:val="18"/>
                <w:szCs w:val="18"/>
              </w:rPr>
              <w:t>”,</w:t>
            </w:r>
            <w:r w:rsidR="000B5D58" w:rsidRPr="009C0A61">
              <w:rPr>
                <w:rFonts w:ascii="Calibri" w:hAnsi="Calibri"/>
                <w:sz w:val="18"/>
                <w:szCs w:val="18"/>
              </w:rPr>
              <w:t xml:space="preserve"> then value = 0.58</w:t>
            </w:r>
            <w:r w:rsidR="000B5D58" w:rsidRPr="005F036F">
              <w:rPr>
                <w:rFonts w:asciiTheme="minorHAnsi" w:hAnsiTheme="minorHAnsi"/>
                <w:sz w:val="18"/>
                <w:szCs w:val="18"/>
              </w:rPr>
              <w:t xml:space="preserve">; </w:t>
            </w:r>
          </w:p>
          <w:p w14:paraId="1348854F" w14:textId="77777777" w:rsidR="0063361A" w:rsidRDefault="0063361A" w:rsidP="0063361A">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Calibri" w:hAnsi="Calibri"/>
                <w:sz w:val="18"/>
                <w:szCs w:val="18"/>
              </w:rPr>
              <w:t>Else if A09 = 1-15, then value = NA;</w:t>
            </w:r>
          </w:p>
          <w:p w14:paraId="63086B87" w14:textId="071E85D8"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1-2, 11, 13-14, or 16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xml:space="preserve">, then value = 0.092; </w:t>
            </w:r>
          </w:p>
          <w:p w14:paraId="3A1BA428" w14:textId="074E97CB" w:rsidR="00A20183" w:rsidRDefault="00A20183">
            <w:pPr>
              <w:keepNext/>
              <w:tabs>
                <w:tab w:val="left" w:pos="2160"/>
                <w:tab w:val="left" w:pos="2700"/>
                <w:tab w:val="left" w:pos="3420"/>
                <w:tab w:val="left" w:pos="3780"/>
                <w:tab w:val="left" w:pos="5760"/>
                <w:tab w:val="left" w:pos="7212"/>
              </w:tabs>
              <w:spacing w:line="276" w:lineRule="auto"/>
              <w:rPr>
                <w:rFonts w:asciiTheme="minorHAnsi" w:hAnsiTheme="minorHAnsi"/>
                <w:sz w:val="18"/>
                <w:szCs w:val="18"/>
              </w:rPr>
            </w:pPr>
            <w:r>
              <w:rPr>
                <w:rFonts w:asciiTheme="minorHAnsi" w:hAnsiTheme="minorHAnsi"/>
                <w:sz w:val="18"/>
                <w:szCs w:val="18"/>
              </w:rPr>
              <w:t>else</w:t>
            </w:r>
            <w:r w:rsidR="000B5D58" w:rsidRPr="005F036F">
              <w:rPr>
                <w:rFonts w:asciiTheme="minorHAnsi" w:hAnsiTheme="minorHAnsi"/>
                <w:sz w:val="18"/>
                <w:szCs w:val="18"/>
              </w:rPr>
              <w:t xml:space="preserve">if A09 = 3-10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0.269 if A09 = 12 or</w:t>
            </w:r>
            <w:r>
              <w:rPr>
                <w:rFonts w:asciiTheme="minorHAnsi" w:hAnsiTheme="minorHAnsi"/>
                <w:sz w:val="18"/>
                <w:szCs w:val="18"/>
              </w:rPr>
              <w:t xml:space="preserve"> </w:t>
            </w:r>
            <w:r w:rsidR="000B5D58" w:rsidRPr="005F036F">
              <w:rPr>
                <w:rFonts w:asciiTheme="minorHAnsi" w:hAnsiTheme="minorHAnsi"/>
                <w:sz w:val="18"/>
                <w:szCs w:val="18"/>
              </w:rPr>
              <w:t xml:space="preserve">15 and B02 = </w:t>
            </w:r>
            <w:r>
              <w:rPr>
                <w:rFonts w:asciiTheme="minorHAnsi" w:hAnsiTheme="minorHAnsi"/>
                <w:sz w:val="18"/>
                <w:szCs w:val="18"/>
              </w:rPr>
              <w:t>“</w:t>
            </w:r>
            <w:r w:rsidR="000B5D58" w:rsidRPr="005F036F">
              <w:rPr>
                <w:rFonts w:asciiTheme="minorHAnsi" w:hAnsiTheme="minorHAnsi"/>
                <w:sz w:val="18"/>
                <w:szCs w:val="18"/>
              </w:rPr>
              <w:t>Concrete</w:t>
            </w:r>
            <w:r w:rsidRPr="005F036F">
              <w:rPr>
                <w:rFonts w:asciiTheme="minorHAnsi" w:hAnsiTheme="minorHAnsi"/>
                <w:sz w:val="18"/>
                <w:szCs w:val="18"/>
              </w:rPr>
              <w:t xml:space="preserve"> Raised</w:t>
            </w:r>
            <w:r>
              <w:rPr>
                <w:rFonts w:asciiTheme="minorHAnsi" w:hAnsiTheme="minorHAnsi"/>
                <w:sz w:val="18"/>
                <w:szCs w:val="18"/>
              </w:rPr>
              <w:t>”</w:t>
            </w:r>
            <w:r w:rsidR="000B5D58" w:rsidRPr="005F036F">
              <w:rPr>
                <w:rFonts w:asciiTheme="minorHAnsi" w:hAnsiTheme="minorHAnsi"/>
                <w:sz w:val="18"/>
                <w:szCs w:val="18"/>
              </w:rPr>
              <w:t>, then value = 0.138</w:t>
            </w:r>
            <w:r w:rsidR="006C25F1" w:rsidRPr="005F036F">
              <w:rPr>
                <w:rFonts w:asciiTheme="minorHAnsi" w:hAnsiTheme="minorHAnsi"/>
                <w:sz w:val="18"/>
                <w:szCs w:val="18"/>
              </w:rPr>
              <w:t xml:space="preserve">; </w:t>
            </w:r>
          </w:p>
          <w:p w14:paraId="308DB620" w14:textId="5ECF0501" w:rsidR="0031551A" w:rsidRPr="00A20183" w:rsidRDefault="00A20183">
            <w:pPr>
              <w:keepNext/>
              <w:tabs>
                <w:tab w:val="left" w:pos="2160"/>
                <w:tab w:val="left" w:pos="2700"/>
                <w:tab w:val="left" w:pos="3420"/>
                <w:tab w:val="left" w:pos="3780"/>
                <w:tab w:val="left" w:pos="5760"/>
                <w:tab w:val="left" w:pos="7212"/>
              </w:tabs>
              <w:spacing w:line="276" w:lineRule="auto"/>
              <w:rPr>
                <w:rFonts w:ascii="Calibri" w:hAnsi="Calibri"/>
                <w:sz w:val="18"/>
                <w:szCs w:val="18"/>
              </w:rPr>
            </w:pPr>
            <w:r>
              <w:rPr>
                <w:rFonts w:asciiTheme="minorHAnsi" w:hAnsiTheme="minorHAnsi"/>
                <w:sz w:val="18"/>
                <w:szCs w:val="18"/>
              </w:rPr>
              <w:t>else</w:t>
            </w:r>
            <w:r w:rsidR="006C25F1" w:rsidRPr="005F036F">
              <w:rPr>
                <w:rFonts w:asciiTheme="minorHAnsi" w:hAnsiTheme="minorHAnsi"/>
                <w:sz w:val="18"/>
                <w:szCs w:val="18"/>
              </w:rPr>
              <w:t xml:space="preserve">if E01 = </w:t>
            </w:r>
            <w:r>
              <w:rPr>
                <w:rFonts w:asciiTheme="minorHAnsi" w:hAnsiTheme="minorHAnsi"/>
                <w:sz w:val="18"/>
                <w:szCs w:val="18"/>
              </w:rPr>
              <w:t>“</w:t>
            </w:r>
            <w:r w:rsidR="006C25F1" w:rsidRPr="005F036F">
              <w:rPr>
                <w:rFonts w:asciiTheme="minorHAnsi" w:hAnsiTheme="minorHAnsi"/>
                <w:sz w:val="18"/>
                <w:szCs w:val="18"/>
              </w:rPr>
              <w:t>Heated slab</w:t>
            </w:r>
            <w:r>
              <w:rPr>
                <w:rFonts w:asciiTheme="minorHAnsi" w:hAnsiTheme="minorHAnsi"/>
                <w:sz w:val="18"/>
                <w:szCs w:val="18"/>
              </w:rPr>
              <w:t>”</w:t>
            </w:r>
            <w:r w:rsidR="006C25F1" w:rsidRPr="005F036F">
              <w:rPr>
                <w:rFonts w:asciiTheme="minorHAnsi" w:hAnsiTheme="minorHAnsi"/>
                <w:sz w:val="18"/>
                <w:szCs w:val="18"/>
              </w:rPr>
              <w:t xml:space="preserve">, then value =  </w:t>
            </w:r>
            <w:r w:rsidR="0063361A">
              <w:rPr>
                <w:rFonts w:asciiTheme="minorHAnsi" w:hAnsiTheme="minorHAnsi"/>
                <w:sz w:val="18"/>
                <w:szCs w:val="18"/>
              </w:rPr>
              <w:t>NA</w:t>
            </w:r>
            <w:r w:rsidR="000B5D58" w:rsidRPr="00EE4B45">
              <w:rPr>
                <w:rFonts w:ascii="Calibri" w:hAnsi="Calibri"/>
                <w:sz w:val="18"/>
                <w:szCs w:val="18"/>
              </w:rPr>
              <w:t xml:space="preserve"> </w:t>
            </w:r>
            <w:r w:rsidR="00C30951">
              <w:rPr>
                <w:rFonts w:ascii="Calibri" w:hAnsi="Calibri"/>
                <w:sz w:val="18"/>
                <w:szCs w:val="18"/>
              </w:rPr>
              <w:t>Note: Range check, value in E03 must be less than or equal to E05 in order to comply</w:t>
            </w:r>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7D0F0E" w:rsidRPr="00EE4B45" w14:paraId="14E6BE4E"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51E9BDB7" w14:textId="77777777" w:rsidR="007D0F0E" w:rsidRDefault="007D0F0E"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0F1FFE3C"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5968F4B9" w14:textId="77777777" w:rsidR="007D0F0E"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2A814E80" w14:textId="77777777" w:rsidR="007D0F0E" w:rsidRPr="00EE4B45" w:rsidRDefault="007D0F0E" w:rsidP="005F036F">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40" w:type="dxa"/>
            <w:tcBorders>
              <w:top w:val="single" w:sz="6" w:space="0" w:color="auto"/>
              <w:bottom w:val="single" w:sz="6" w:space="0" w:color="auto"/>
            </w:tcBorders>
            <w:vAlign w:val="bottom"/>
          </w:tcPr>
          <w:p w14:paraId="3DAD508D" w14:textId="77777777" w:rsidR="007D0F0E" w:rsidRPr="005F036F" w:rsidRDefault="007D0F0E" w:rsidP="006C25F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6098" w:type="dxa"/>
            <w:tcBorders>
              <w:top w:val="single" w:sz="6" w:space="0" w:color="auto"/>
              <w:bottom w:val="single" w:sz="6" w:space="0" w:color="auto"/>
              <w:right w:val="single" w:sz="4" w:space="0" w:color="auto"/>
            </w:tcBorders>
            <w:vAlign w:val="bottom"/>
          </w:tcPr>
          <w:p w14:paraId="3CF81913" w14:textId="77777777" w:rsidR="007D0F0E" w:rsidRPr="00A20183" w:rsidRDefault="007D0F0E"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1980"/>
        <w:gridCol w:w="210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t>F. Ceiling/Roof Insulation</w:t>
            </w:r>
            <w:r w:rsidRPr="00B65204">
              <w:rPr>
                <w:rFonts w:asciiTheme="minorHAnsi" w:hAnsiTheme="minorHAnsi"/>
                <w:sz w:val="18"/>
              </w:rPr>
              <w:t xml:space="preserve"> (Section 150.1(c)1A)</w:t>
            </w:r>
          </w:p>
        </w:tc>
      </w:tr>
      <w:tr w:rsidR="00770388" w:rsidRPr="00A55113" w14:paraId="04761C16" w14:textId="77777777" w:rsidTr="00704276">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r>
              <w:rPr>
                <w:rFonts w:asciiTheme="minorHAnsi" w:hAnsiTheme="minorHAnsi"/>
                <w:sz w:val="18"/>
              </w:rPr>
              <w:t>02</w:t>
            </w:r>
          </w:p>
        </w:tc>
        <w:tc>
          <w:tcPr>
            <w:tcW w:w="1980" w:type="dxa"/>
            <w:vAlign w:val="center"/>
          </w:tcPr>
          <w:p w14:paraId="5E1AB69A" w14:textId="22DA431C" w:rsidR="00770388" w:rsidRPr="00A55113" w:rsidRDefault="00770388" w:rsidP="00770388">
            <w:pPr>
              <w:jc w:val="center"/>
              <w:rPr>
                <w:rFonts w:asciiTheme="minorHAnsi" w:hAnsiTheme="minorHAnsi"/>
                <w:sz w:val="18"/>
              </w:rPr>
            </w:pPr>
            <w:r>
              <w:rPr>
                <w:rFonts w:asciiTheme="minorHAnsi" w:hAnsiTheme="minorHAnsi"/>
                <w:sz w:val="18"/>
              </w:rPr>
              <w:t>03</w:t>
            </w:r>
          </w:p>
        </w:tc>
        <w:tc>
          <w:tcPr>
            <w:tcW w:w="1980" w:type="dxa"/>
            <w:vAlign w:val="center"/>
          </w:tcPr>
          <w:p w14:paraId="1DEA57D1" w14:textId="3CF537B5" w:rsidR="00770388" w:rsidRPr="00A55113" w:rsidRDefault="00770388" w:rsidP="007B5F6E">
            <w:pPr>
              <w:jc w:val="center"/>
              <w:rPr>
                <w:rFonts w:asciiTheme="minorHAnsi" w:hAnsiTheme="minorHAnsi"/>
                <w:sz w:val="18"/>
              </w:rPr>
            </w:pPr>
            <w:r>
              <w:rPr>
                <w:rFonts w:asciiTheme="minorHAnsi" w:hAnsiTheme="minorHAnsi"/>
                <w:sz w:val="18"/>
              </w:rPr>
              <w:t>04</w:t>
            </w:r>
          </w:p>
        </w:tc>
        <w:tc>
          <w:tcPr>
            <w:tcW w:w="210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r>
              <w:rPr>
                <w:rFonts w:asciiTheme="minorHAnsi" w:hAnsiTheme="minorHAnsi"/>
                <w:sz w:val="18"/>
              </w:rPr>
              <w:t>06</w:t>
            </w:r>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704276">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r w:rsidRPr="00A20183">
              <w:rPr>
                <w:rFonts w:asciiTheme="minorHAnsi" w:hAnsiTheme="minorHAnsi"/>
                <w:sz w:val="18"/>
                <w:szCs w:val="18"/>
              </w:rPr>
              <w:t>Air Space Required</w:t>
            </w:r>
            <w:r w:rsidRPr="00610BBE">
              <w:rPr>
                <w:rFonts w:asciiTheme="minorHAnsi" w:hAnsiTheme="minorHAnsi"/>
                <w:sz w:val="18"/>
                <w:szCs w:val="18"/>
              </w:rPr>
              <w:t xml:space="preserve">? </w:t>
            </w:r>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r w:rsidRPr="00E07076">
              <w:rPr>
                <w:rFonts w:asciiTheme="minorHAnsi" w:hAnsiTheme="minorHAnsi"/>
                <w:sz w:val="18"/>
                <w:szCs w:val="18"/>
              </w:rPr>
              <w:t>Proposed Below Roof Deck R-value</w:t>
            </w:r>
          </w:p>
        </w:tc>
        <w:tc>
          <w:tcPr>
            <w:tcW w:w="1980" w:type="dxa"/>
            <w:vAlign w:val="bottom"/>
          </w:tcPr>
          <w:p w14:paraId="15D744A1" w14:textId="78BD4FDC" w:rsidR="00E00656" w:rsidRPr="00A834A6" w:rsidRDefault="00E00656" w:rsidP="00E00656">
            <w:pPr>
              <w:jc w:val="center"/>
              <w:rPr>
                <w:rFonts w:asciiTheme="minorHAnsi" w:hAnsiTheme="minorHAnsi"/>
                <w:sz w:val="18"/>
                <w:szCs w:val="18"/>
              </w:rPr>
            </w:pPr>
            <w:r w:rsidRPr="00A834A6">
              <w:rPr>
                <w:rFonts w:asciiTheme="minorHAnsi" w:hAnsiTheme="minorHAnsi"/>
                <w:sz w:val="18"/>
                <w:szCs w:val="18"/>
              </w:rPr>
              <w:t>Proposed Ceiling Insulation. R-value</w:t>
            </w:r>
          </w:p>
        </w:tc>
        <w:tc>
          <w:tcPr>
            <w:tcW w:w="2100" w:type="dxa"/>
            <w:vAlign w:val="bottom"/>
          </w:tcPr>
          <w:p w14:paraId="66B5F57D" w14:textId="44083A24" w:rsidR="00E00656" w:rsidRPr="00A16B5E" w:rsidRDefault="00E00656" w:rsidP="00E00656">
            <w:pPr>
              <w:jc w:val="center"/>
              <w:rPr>
                <w:rFonts w:asciiTheme="minorHAnsi" w:hAnsiTheme="minorHAnsi"/>
                <w:sz w:val="18"/>
                <w:szCs w:val="18"/>
              </w:rPr>
            </w:pPr>
            <w:r w:rsidRPr="00A16B5E">
              <w:rPr>
                <w:rFonts w:asciiTheme="minorHAnsi" w:hAnsiTheme="minorHAnsi"/>
                <w:sz w:val="18"/>
                <w:szCs w:val="18"/>
              </w:rPr>
              <w:t>Required Below Roof Deck R-value</w:t>
            </w:r>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r w:rsidRPr="00DF6A36">
              <w:rPr>
                <w:rFonts w:asciiTheme="minorHAnsi" w:hAnsiTheme="minorHAnsi"/>
                <w:sz w:val="18"/>
                <w:szCs w:val="18"/>
              </w:rPr>
              <w:t>Required Ceiling Insulation. R-value</w:t>
            </w:r>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r w:rsidRPr="003E58E6">
              <w:rPr>
                <w:rFonts w:asciiTheme="minorHAnsi" w:hAnsiTheme="minorHAnsi"/>
                <w:sz w:val="18"/>
                <w:szCs w:val="18"/>
              </w:rPr>
              <w:t>Comments</w:t>
            </w:r>
          </w:p>
        </w:tc>
      </w:tr>
      <w:tr w:rsidR="00E00656" w:rsidRPr="00A55113" w14:paraId="56614B6F" w14:textId="77777777" w:rsidTr="00D43FCF">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2A4D596C" w:rsidR="00E00656" w:rsidRPr="00805901" w:rsidRDefault="00E00656" w:rsidP="00482AFE">
            <w:pPr>
              <w:jc w:val="center"/>
              <w:rPr>
                <w:rFonts w:asciiTheme="minorHAnsi" w:hAnsiTheme="minorHAnsi"/>
                <w:sz w:val="18"/>
                <w:szCs w:val="18"/>
              </w:rPr>
            </w:pPr>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46C4C50" w:rsidR="00E07076" w:rsidRDefault="00E00656" w:rsidP="00247AA5">
            <w:pPr>
              <w:jc w:val="center"/>
              <w:rPr>
                <w:rFonts w:asciiTheme="minorHAnsi" w:hAnsiTheme="minorHAnsi"/>
                <w:sz w:val="18"/>
                <w:szCs w:val="18"/>
              </w:rPr>
            </w:pPr>
            <w:r w:rsidRPr="00805901">
              <w:rPr>
                <w:rFonts w:asciiTheme="minorHAnsi" w:hAnsiTheme="minorHAnsi"/>
                <w:sz w:val="18"/>
                <w:szCs w:val="18"/>
              </w:rPr>
              <w:t xml:space="preserve">&lt;&lt; if F01 </w:t>
            </w:r>
            <w:r w:rsidR="009D41ED" w:rsidRPr="00805901">
              <w:rPr>
                <w:rFonts w:asciiTheme="minorHAnsi" w:hAnsiTheme="minorHAnsi"/>
                <w:sz w:val="18"/>
                <w:szCs w:val="18"/>
              </w:rPr>
              <w:t>=</w:t>
            </w:r>
            <w:r w:rsidRPr="00805901">
              <w:rPr>
                <w:rFonts w:asciiTheme="minorHAnsi" w:hAnsiTheme="minorHAnsi"/>
                <w:sz w:val="18"/>
                <w:szCs w:val="18"/>
              </w:rPr>
              <w:t xml:space="preserve"> Option B</w:t>
            </w:r>
            <w:r w:rsidR="002F7719">
              <w:rPr>
                <w:rFonts w:asciiTheme="minorHAnsi" w:hAnsiTheme="minorHAnsi"/>
                <w:sz w:val="18"/>
                <w:szCs w:val="18"/>
              </w:rPr>
              <w:t xml:space="preserve"> and</w:t>
            </w:r>
            <w:r w:rsidRPr="00805901">
              <w:rPr>
                <w:rFonts w:asciiTheme="minorHAnsi" w:hAnsiTheme="minorHAnsi"/>
                <w:sz w:val="18"/>
                <w:szCs w:val="18"/>
              </w:rPr>
              <w:t xml:space="preserve"> A09 = 4</w:t>
            </w:r>
            <w:r w:rsidR="009D41ED" w:rsidRPr="00805901">
              <w:rPr>
                <w:rFonts w:asciiTheme="minorHAnsi" w:hAnsiTheme="minorHAnsi"/>
                <w:sz w:val="18"/>
                <w:szCs w:val="18"/>
              </w:rPr>
              <w:t xml:space="preserve"> or </w:t>
            </w:r>
            <w:r w:rsidRPr="00805901">
              <w:rPr>
                <w:rFonts w:asciiTheme="minorHAnsi" w:hAnsiTheme="minorHAnsi"/>
                <w:sz w:val="18"/>
                <w:szCs w:val="18"/>
              </w:rPr>
              <w:t xml:space="preserve">8-16,  then value equals </w:t>
            </w:r>
            <w:r w:rsidR="007D3D1F" w:rsidRPr="00805901">
              <w:rPr>
                <w:rFonts w:asciiTheme="minorHAnsi" w:hAnsiTheme="minorHAnsi"/>
                <w:sz w:val="18"/>
                <w:szCs w:val="18"/>
              </w:rPr>
              <w:t>‘</w:t>
            </w:r>
            <w:r w:rsidR="009D41ED" w:rsidRPr="00805901">
              <w:rPr>
                <w:rFonts w:asciiTheme="minorHAnsi" w:hAnsiTheme="minorHAnsi"/>
                <w:sz w:val="18"/>
                <w:szCs w:val="18"/>
              </w:rPr>
              <w:t>Yes</w:t>
            </w:r>
            <w:r w:rsidR="007D3D1F" w:rsidRPr="00805901">
              <w:rPr>
                <w:rFonts w:asciiTheme="minorHAnsi" w:hAnsiTheme="minorHAnsi"/>
                <w:sz w:val="18"/>
                <w:szCs w:val="18"/>
              </w:rPr>
              <w:t>’</w:t>
            </w:r>
            <w:r w:rsidR="009D41ED" w:rsidRPr="00805901">
              <w:rPr>
                <w:rFonts w:asciiTheme="minorHAnsi" w:hAnsiTheme="minorHAnsi"/>
                <w:sz w:val="18"/>
                <w:szCs w:val="18"/>
              </w:rPr>
              <w:t xml:space="preserve">; </w:t>
            </w:r>
          </w:p>
          <w:p w14:paraId="44A7EBF3" w14:textId="016F58B8" w:rsidR="00E00656" w:rsidRPr="00805901" w:rsidRDefault="009D41ED" w:rsidP="00247AA5">
            <w:pPr>
              <w:jc w:val="center"/>
              <w:rPr>
                <w:rFonts w:asciiTheme="minorHAnsi" w:hAnsiTheme="minorHAnsi"/>
                <w:sz w:val="18"/>
                <w:szCs w:val="18"/>
              </w:rPr>
            </w:pPr>
            <w:r w:rsidRPr="00805901">
              <w:rPr>
                <w:rFonts w:asciiTheme="minorHAnsi" w:hAnsiTheme="minorHAnsi"/>
                <w:sz w:val="18"/>
                <w:szCs w:val="18"/>
              </w:rPr>
              <w:t xml:space="preserve">Else value equals </w:t>
            </w:r>
            <w:r w:rsidR="007D3D1F" w:rsidRPr="00805901">
              <w:rPr>
                <w:rFonts w:asciiTheme="minorHAnsi" w:hAnsiTheme="minorHAnsi"/>
                <w:sz w:val="18"/>
                <w:szCs w:val="18"/>
              </w:rPr>
              <w:t>‘</w:t>
            </w:r>
            <w:r w:rsidRPr="00805901">
              <w:rPr>
                <w:rFonts w:asciiTheme="minorHAnsi" w:hAnsiTheme="minorHAnsi"/>
                <w:sz w:val="18"/>
                <w:szCs w:val="18"/>
              </w:rPr>
              <w:t>No</w:t>
            </w:r>
            <w:r w:rsidR="007D3D1F" w:rsidRPr="00805901">
              <w:rPr>
                <w:rFonts w:asciiTheme="minorHAnsi" w:hAnsiTheme="minorHAnsi"/>
                <w:sz w:val="18"/>
                <w:szCs w:val="18"/>
              </w:rPr>
              <w:t>’</w:t>
            </w:r>
            <w:r w:rsidR="00E00656" w:rsidRPr="00805901">
              <w:rPr>
                <w:rFonts w:asciiTheme="minorHAnsi" w:hAnsiTheme="minorHAnsi"/>
                <w:sz w:val="18"/>
                <w:szCs w:val="18"/>
              </w:rPr>
              <w:t>&gt;&gt;</w:t>
            </w:r>
          </w:p>
        </w:tc>
        <w:tc>
          <w:tcPr>
            <w:tcW w:w="1980" w:type="dxa"/>
            <w:vAlign w:val="bottom"/>
          </w:tcPr>
          <w:p w14:paraId="37128F14" w14:textId="568DCF2D" w:rsidR="00E00656" w:rsidRPr="00805901" w:rsidRDefault="00805901" w:rsidP="00482AFE">
            <w:pPr>
              <w:jc w:val="center"/>
              <w:rPr>
                <w:rFonts w:asciiTheme="minorHAnsi" w:hAnsiTheme="minorHAnsi"/>
                <w:sz w:val="18"/>
                <w:szCs w:val="18"/>
              </w:rPr>
            </w:pPr>
            <w:r>
              <w:rPr>
                <w:rFonts w:ascii="Calibri" w:hAnsi="Calibri"/>
                <w:sz w:val="18"/>
                <w:szCs w:val="18"/>
              </w:rPr>
              <w:t>&lt;&lt;User Input: DecimalNonnegative&gt;&gt;</w:t>
            </w:r>
            <w:r w:rsidRPr="00805901">
              <w:rPr>
                <w:rFonts w:asciiTheme="minorHAnsi" w:hAnsiTheme="minorHAnsi"/>
                <w:sz w:val="18"/>
                <w:szCs w:val="18"/>
              </w:rPr>
              <w:t xml:space="preserve"> </w:t>
            </w:r>
          </w:p>
        </w:tc>
        <w:tc>
          <w:tcPr>
            <w:tcW w:w="1980" w:type="dxa"/>
            <w:vAlign w:val="bottom"/>
          </w:tcPr>
          <w:p w14:paraId="527CDDF2" w14:textId="27B3C65D" w:rsidR="00E00656" w:rsidRPr="00805901" w:rsidRDefault="00247AA5" w:rsidP="00D43FCF">
            <w:pPr>
              <w:jc w:val="center"/>
              <w:rPr>
                <w:rFonts w:asciiTheme="minorHAnsi" w:hAnsiTheme="minorHAnsi"/>
                <w:sz w:val="18"/>
                <w:szCs w:val="18"/>
              </w:rPr>
            </w:pPr>
            <w:r w:rsidRPr="006579AD">
              <w:rPr>
                <w:rFonts w:asciiTheme="minorHAnsi" w:hAnsiTheme="minorHAnsi" w:cs="Courier New"/>
                <w:sz w:val="18"/>
                <w:szCs w:val="18"/>
              </w:rPr>
              <w:t xml:space="preserve"> </w:t>
            </w:r>
            <w:r w:rsidR="00805901">
              <w:rPr>
                <w:rFonts w:ascii="Calibri" w:hAnsi="Calibri"/>
                <w:sz w:val="18"/>
                <w:szCs w:val="18"/>
              </w:rPr>
              <w:t>&lt;&lt;User Input: DecimalNonnegative&gt;&gt;</w:t>
            </w:r>
          </w:p>
        </w:tc>
        <w:tc>
          <w:tcPr>
            <w:tcW w:w="2100" w:type="dxa"/>
            <w:vAlign w:val="bottom"/>
          </w:tcPr>
          <w:p w14:paraId="623DA66F" w14:textId="7C4CFEBD" w:rsidR="0088010F" w:rsidRDefault="00E00656" w:rsidP="002F7719">
            <w:pPr>
              <w:rPr>
                <w:rFonts w:asciiTheme="minorHAnsi" w:hAnsiTheme="minorHAnsi"/>
                <w:sz w:val="18"/>
                <w:szCs w:val="18"/>
              </w:rPr>
            </w:pPr>
            <w:r w:rsidRPr="00805901">
              <w:rPr>
                <w:rFonts w:asciiTheme="minorHAnsi" w:hAnsiTheme="minorHAnsi"/>
                <w:sz w:val="18"/>
                <w:szCs w:val="18"/>
              </w:rPr>
              <w:t xml:space="preserve">&lt;&lt; </w:t>
            </w:r>
            <w:r w:rsidR="0088010F">
              <w:rPr>
                <w:rFonts w:asciiTheme="minorHAnsi" w:hAnsiTheme="minorHAnsi"/>
                <w:sz w:val="18"/>
                <w:szCs w:val="18"/>
              </w:rPr>
              <w:t xml:space="preserve">if F01 = Option B, then if A11 = Single Family and A09 </w:t>
            </w:r>
            <w:r w:rsidR="0088010F" w:rsidRPr="00805901">
              <w:rPr>
                <w:rFonts w:asciiTheme="minorHAnsi" w:hAnsiTheme="minorHAnsi"/>
                <w:sz w:val="18"/>
                <w:szCs w:val="18"/>
              </w:rPr>
              <w:t xml:space="preserve">= 4 or 8 </w:t>
            </w:r>
            <w:r w:rsidR="0088010F">
              <w:rPr>
                <w:rFonts w:asciiTheme="minorHAnsi" w:hAnsiTheme="minorHAnsi"/>
                <w:sz w:val="18"/>
                <w:szCs w:val="18"/>
              </w:rPr>
              <w:t>-</w:t>
            </w:r>
            <w:r w:rsidR="0088010F" w:rsidRPr="00805901">
              <w:rPr>
                <w:rFonts w:asciiTheme="minorHAnsi" w:hAnsiTheme="minorHAnsi"/>
                <w:sz w:val="18"/>
                <w:szCs w:val="18"/>
              </w:rPr>
              <w:t>16</w:t>
            </w:r>
            <w:r w:rsidR="0088010F">
              <w:rPr>
                <w:rFonts w:asciiTheme="minorHAnsi" w:hAnsiTheme="minorHAnsi"/>
                <w:sz w:val="18"/>
                <w:szCs w:val="18"/>
              </w:rPr>
              <w:t>, then value = R-19,</w:t>
            </w:r>
          </w:p>
          <w:p w14:paraId="30D5817C" w14:textId="3A95313B" w:rsidR="0088010F" w:rsidRDefault="0088010F" w:rsidP="002F7719">
            <w:pPr>
              <w:rPr>
                <w:rFonts w:asciiTheme="minorHAnsi" w:hAnsiTheme="minorHAnsi"/>
                <w:sz w:val="18"/>
                <w:szCs w:val="18"/>
              </w:rPr>
            </w:pPr>
            <w:r>
              <w:rPr>
                <w:rFonts w:asciiTheme="minorHAnsi" w:hAnsiTheme="minorHAnsi"/>
                <w:sz w:val="18"/>
                <w:szCs w:val="18"/>
              </w:rPr>
              <w:t>elseif A09 = 1-3, 5-7, then value = NA;</w:t>
            </w:r>
          </w:p>
          <w:p w14:paraId="088E756F" w14:textId="77777777" w:rsidR="0088010F" w:rsidRDefault="0088010F" w:rsidP="002F7719">
            <w:pPr>
              <w:rPr>
                <w:rFonts w:asciiTheme="minorHAnsi" w:hAnsiTheme="minorHAnsi"/>
                <w:sz w:val="18"/>
                <w:szCs w:val="18"/>
              </w:rPr>
            </w:pPr>
          </w:p>
          <w:p w14:paraId="1E1D609C" w14:textId="0B6C596C" w:rsidR="00785829" w:rsidRDefault="00D66634"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 xml:space="preserve">f </w:t>
            </w:r>
            <w:r w:rsidR="0088010F" w:rsidRPr="00805901">
              <w:rPr>
                <w:rFonts w:asciiTheme="minorHAnsi" w:hAnsiTheme="minorHAnsi"/>
                <w:sz w:val="18"/>
                <w:szCs w:val="18"/>
              </w:rPr>
              <w:t>A11 = Multifamily</w:t>
            </w:r>
            <w:r w:rsidR="0088010F">
              <w:rPr>
                <w:rFonts w:asciiTheme="minorHAnsi" w:hAnsiTheme="minorHAnsi"/>
                <w:sz w:val="18"/>
                <w:szCs w:val="18"/>
              </w:rPr>
              <w:t xml:space="preserve"> or Multifamily with central water heating</w:t>
            </w:r>
            <w:r w:rsidR="0088010F" w:rsidRPr="00805901">
              <w:rPr>
                <w:rFonts w:asciiTheme="minorHAnsi" w:hAnsiTheme="minorHAnsi"/>
                <w:sz w:val="18"/>
                <w:szCs w:val="18"/>
              </w:rPr>
              <w:t xml:space="preserve"> </w:t>
            </w:r>
            <w:r w:rsidR="0088010F">
              <w:rPr>
                <w:rFonts w:asciiTheme="minorHAnsi" w:hAnsiTheme="minorHAnsi"/>
                <w:sz w:val="18"/>
                <w:szCs w:val="18"/>
              </w:rPr>
              <w:t xml:space="preserve">and </w:t>
            </w:r>
            <w:r w:rsidR="006B0178" w:rsidRPr="00805901">
              <w:rPr>
                <w:rFonts w:asciiTheme="minorHAnsi" w:hAnsiTheme="minorHAnsi"/>
                <w:sz w:val="18"/>
                <w:szCs w:val="18"/>
              </w:rPr>
              <w:t>A09 = 4, 8-9, 11-15, then value = R19</w:t>
            </w:r>
            <w:r w:rsidR="00785829">
              <w:rPr>
                <w:rFonts w:asciiTheme="minorHAnsi" w:hAnsiTheme="minorHAnsi"/>
                <w:sz w:val="18"/>
                <w:szCs w:val="18"/>
              </w:rPr>
              <w:t>;</w:t>
            </w:r>
            <w:r w:rsidR="006B0178" w:rsidRPr="00805901">
              <w:rPr>
                <w:rFonts w:asciiTheme="minorHAnsi" w:hAnsiTheme="minorHAnsi"/>
                <w:sz w:val="18"/>
                <w:szCs w:val="18"/>
              </w:rPr>
              <w:t xml:space="preserve"> </w:t>
            </w:r>
          </w:p>
          <w:p w14:paraId="5854DAFF" w14:textId="1D99B487" w:rsidR="0088010F" w:rsidRDefault="00785829" w:rsidP="002F7719">
            <w:pPr>
              <w:rPr>
                <w:rFonts w:asciiTheme="minorHAnsi" w:hAnsiTheme="minorHAnsi"/>
                <w:sz w:val="18"/>
                <w:szCs w:val="18"/>
              </w:rPr>
            </w:pPr>
            <w:r>
              <w:rPr>
                <w:rFonts w:asciiTheme="minorHAnsi" w:hAnsiTheme="minorHAnsi"/>
                <w:sz w:val="18"/>
                <w:szCs w:val="18"/>
              </w:rPr>
              <w:t>elsei</w:t>
            </w:r>
            <w:r w:rsidR="006B0178" w:rsidRPr="00805901">
              <w:rPr>
                <w:rFonts w:asciiTheme="minorHAnsi" w:hAnsiTheme="minorHAnsi"/>
                <w:sz w:val="18"/>
                <w:szCs w:val="18"/>
              </w:rPr>
              <w:t>f A09 = 10 or 16, then value = R13</w:t>
            </w:r>
            <w:r w:rsidR="0088010F">
              <w:rPr>
                <w:rFonts w:asciiTheme="minorHAnsi" w:hAnsiTheme="minorHAnsi"/>
                <w:sz w:val="18"/>
                <w:szCs w:val="18"/>
              </w:rPr>
              <w:t>;</w:t>
            </w:r>
            <w:r w:rsidR="006B0178" w:rsidRPr="00805901">
              <w:rPr>
                <w:rFonts w:asciiTheme="minorHAnsi" w:hAnsiTheme="minorHAnsi"/>
                <w:sz w:val="18"/>
                <w:szCs w:val="18"/>
              </w:rPr>
              <w:t xml:space="preserve"> </w:t>
            </w:r>
          </w:p>
          <w:p w14:paraId="52773D92" w14:textId="5A0AE40F" w:rsidR="00785829" w:rsidRDefault="006B0178" w:rsidP="002F7719">
            <w:pPr>
              <w:rPr>
                <w:rFonts w:asciiTheme="minorHAnsi" w:hAnsiTheme="minorHAnsi"/>
                <w:sz w:val="18"/>
                <w:szCs w:val="18"/>
              </w:rPr>
            </w:pPr>
            <w:r w:rsidRPr="00805901">
              <w:rPr>
                <w:rFonts w:asciiTheme="minorHAnsi" w:hAnsiTheme="minorHAnsi"/>
                <w:sz w:val="18"/>
                <w:szCs w:val="18"/>
              </w:rPr>
              <w:t>else</w:t>
            </w:r>
            <w:r w:rsidR="0088010F">
              <w:rPr>
                <w:rFonts w:asciiTheme="minorHAnsi" w:hAnsiTheme="minorHAnsi"/>
                <w:sz w:val="18"/>
                <w:szCs w:val="18"/>
              </w:rPr>
              <w:t>if</w:t>
            </w:r>
            <w:r w:rsidRPr="00805901">
              <w:rPr>
                <w:rFonts w:asciiTheme="minorHAnsi" w:hAnsiTheme="minorHAnsi"/>
                <w:sz w:val="18"/>
                <w:szCs w:val="18"/>
              </w:rPr>
              <w:t xml:space="preserve"> </w:t>
            </w:r>
            <w:r w:rsidR="0088010F">
              <w:rPr>
                <w:rFonts w:asciiTheme="minorHAnsi" w:hAnsiTheme="minorHAnsi"/>
                <w:sz w:val="18"/>
                <w:szCs w:val="18"/>
              </w:rPr>
              <w:t xml:space="preserve">A09 = 1-3, 5-7, </w:t>
            </w:r>
            <w:r w:rsidRPr="00805901">
              <w:rPr>
                <w:rFonts w:asciiTheme="minorHAnsi" w:hAnsiTheme="minorHAnsi"/>
                <w:sz w:val="18"/>
                <w:szCs w:val="18"/>
              </w:rPr>
              <w:t>value = NA</w:t>
            </w:r>
            <w:r w:rsidR="00A06E0F" w:rsidRPr="00805901">
              <w:rPr>
                <w:rFonts w:asciiTheme="minorHAnsi" w:hAnsiTheme="minorHAnsi"/>
                <w:sz w:val="18"/>
                <w:szCs w:val="18"/>
              </w:rPr>
              <w:t xml:space="preserve">; </w:t>
            </w:r>
          </w:p>
          <w:p w14:paraId="33D9EE9D" w14:textId="77777777" w:rsidR="0088010F" w:rsidRDefault="0088010F" w:rsidP="002F7719">
            <w:pPr>
              <w:rPr>
                <w:rFonts w:asciiTheme="minorHAnsi" w:hAnsiTheme="minorHAnsi"/>
                <w:sz w:val="18"/>
                <w:szCs w:val="18"/>
              </w:rPr>
            </w:pPr>
          </w:p>
          <w:p w14:paraId="6D636AA9" w14:textId="2CAF7330" w:rsidR="00E00656" w:rsidRPr="00805901" w:rsidRDefault="00785829" w:rsidP="00D43FCF">
            <w:pPr>
              <w:rPr>
                <w:rFonts w:asciiTheme="minorHAnsi" w:hAnsiTheme="minorHAnsi"/>
                <w:sz w:val="18"/>
                <w:szCs w:val="18"/>
              </w:rPr>
            </w:pPr>
            <w:r>
              <w:rPr>
                <w:rFonts w:asciiTheme="minorHAnsi" w:hAnsiTheme="minorHAnsi"/>
                <w:sz w:val="18"/>
                <w:szCs w:val="18"/>
              </w:rPr>
              <w:t>elsei</w:t>
            </w:r>
            <w:r w:rsidR="00A06E0F" w:rsidRPr="00805901">
              <w:rPr>
                <w:rFonts w:asciiTheme="minorHAnsi" w:hAnsiTheme="minorHAnsi"/>
                <w:sz w:val="18"/>
                <w:szCs w:val="18"/>
              </w:rPr>
              <w:t>f F01 = Option C then value is NA&gt;&gt;</w:t>
            </w:r>
          </w:p>
        </w:tc>
        <w:tc>
          <w:tcPr>
            <w:tcW w:w="1820" w:type="dxa"/>
            <w:vAlign w:val="bottom"/>
          </w:tcPr>
          <w:p w14:paraId="637A3B02" w14:textId="61E2D19A"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w:t>
            </w:r>
            <w:r w:rsidR="0088010F">
              <w:rPr>
                <w:rFonts w:asciiTheme="minorHAnsi" w:hAnsiTheme="minorHAnsi"/>
                <w:sz w:val="18"/>
                <w:szCs w:val="18"/>
              </w:rPr>
              <w:t xml:space="preserve">= </w:t>
            </w:r>
            <w:r w:rsidRPr="00805901">
              <w:rPr>
                <w:rFonts w:asciiTheme="minorHAnsi" w:hAnsiTheme="minorHAnsi"/>
                <w:sz w:val="18"/>
                <w:szCs w:val="18"/>
              </w:rPr>
              <w:t>Option B, and A09 = 3,</w:t>
            </w:r>
            <w:r w:rsidR="0088010F">
              <w:rPr>
                <w:rFonts w:asciiTheme="minorHAnsi" w:hAnsiTheme="minorHAnsi"/>
                <w:sz w:val="18"/>
                <w:szCs w:val="18"/>
              </w:rPr>
              <w:t xml:space="preserve"> </w:t>
            </w:r>
            <w:r w:rsidRPr="00805901">
              <w:rPr>
                <w:rFonts w:asciiTheme="minorHAnsi" w:hAnsiTheme="minorHAnsi"/>
                <w:sz w:val="18"/>
                <w:szCs w:val="18"/>
              </w:rPr>
              <w:t xml:space="preserve">5-7, then value </w:t>
            </w:r>
            <w:r w:rsidR="005209FB">
              <w:rPr>
                <w:rFonts w:asciiTheme="minorHAnsi" w:hAnsiTheme="minorHAnsi"/>
                <w:sz w:val="18"/>
                <w:szCs w:val="18"/>
              </w:rPr>
              <w:t>=</w:t>
            </w:r>
            <w:r w:rsidRPr="00805901">
              <w:rPr>
                <w:rFonts w:asciiTheme="minorHAnsi" w:hAnsiTheme="minorHAnsi"/>
                <w:sz w:val="18"/>
                <w:szCs w:val="18"/>
              </w:rPr>
              <w:t>R-30;</w:t>
            </w:r>
          </w:p>
          <w:p w14:paraId="1EB797D7" w14:textId="77777777" w:rsidR="00617E1E" w:rsidRPr="00805901" w:rsidRDefault="00617E1E" w:rsidP="005209FB">
            <w:pPr>
              <w:rPr>
                <w:rFonts w:asciiTheme="minorHAnsi" w:hAnsiTheme="minorHAnsi"/>
                <w:sz w:val="18"/>
                <w:szCs w:val="18"/>
              </w:rPr>
            </w:pPr>
          </w:p>
          <w:p w14:paraId="43DA81E5" w14:textId="0BA9589C" w:rsidR="00E00656" w:rsidRDefault="00785829"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w:t>
            </w:r>
            <w:r w:rsidR="00617E1E">
              <w:rPr>
                <w:rFonts w:asciiTheme="minorHAnsi" w:hAnsiTheme="minorHAnsi"/>
                <w:sz w:val="18"/>
                <w:szCs w:val="18"/>
              </w:rPr>
              <w:t xml:space="preserve">= </w:t>
            </w:r>
            <w:r w:rsidR="00E00656" w:rsidRPr="00805901">
              <w:rPr>
                <w:rFonts w:asciiTheme="minorHAnsi" w:hAnsiTheme="minorHAnsi"/>
                <w:sz w:val="18"/>
                <w:szCs w:val="18"/>
              </w:rPr>
              <w:t xml:space="preserve">Option C and A09 = 2-10, then value </w:t>
            </w:r>
            <w:r w:rsidR="005209FB">
              <w:rPr>
                <w:rFonts w:asciiTheme="minorHAnsi" w:hAnsiTheme="minorHAnsi"/>
                <w:sz w:val="18"/>
                <w:szCs w:val="18"/>
              </w:rPr>
              <w:t>=</w:t>
            </w:r>
            <w:r w:rsidR="00E00656" w:rsidRPr="00805901">
              <w:rPr>
                <w:rFonts w:asciiTheme="minorHAnsi" w:hAnsiTheme="minorHAnsi"/>
                <w:sz w:val="18"/>
                <w:szCs w:val="18"/>
              </w:rPr>
              <w:t>R-30;</w:t>
            </w:r>
          </w:p>
          <w:p w14:paraId="08CC2075" w14:textId="77777777" w:rsidR="00617E1E" w:rsidRPr="00805901" w:rsidRDefault="00617E1E" w:rsidP="005209FB">
            <w:pPr>
              <w:rPr>
                <w:rFonts w:asciiTheme="minorHAnsi" w:hAnsiTheme="minorHAnsi"/>
                <w:sz w:val="18"/>
                <w:szCs w:val="18"/>
              </w:rPr>
            </w:pPr>
          </w:p>
          <w:p w14:paraId="256EAF6E" w14:textId="7AB8FD29" w:rsidR="00E00656" w:rsidRPr="00805901" w:rsidRDefault="00785829" w:rsidP="005209FB">
            <w:pPr>
              <w:rPr>
                <w:rFonts w:asciiTheme="minorHAnsi" w:hAnsiTheme="minorHAnsi"/>
                <w:sz w:val="18"/>
                <w:szCs w:val="18"/>
              </w:rPr>
            </w:pPr>
            <w:r>
              <w:rPr>
                <w:rFonts w:asciiTheme="minorHAnsi" w:hAnsiTheme="minorHAnsi"/>
                <w:sz w:val="18"/>
                <w:szCs w:val="18"/>
              </w:rPr>
              <w:t>e</w:t>
            </w:r>
            <w:r w:rsidR="00E00656" w:rsidRPr="00805901">
              <w:rPr>
                <w:rFonts w:asciiTheme="minorHAnsi" w:hAnsiTheme="minorHAnsi"/>
                <w:sz w:val="18"/>
                <w:szCs w:val="18"/>
              </w:rPr>
              <w:t xml:space="preserve">lse value </w:t>
            </w:r>
            <w:r w:rsidR="005209FB">
              <w:rPr>
                <w:rFonts w:asciiTheme="minorHAnsi" w:hAnsiTheme="minorHAnsi"/>
                <w:sz w:val="18"/>
                <w:szCs w:val="18"/>
              </w:rPr>
              <w:t>=</w:t>
            </w:r>
            <w:r w:rsidR="00E00656" w:rsidRPr="00805901">
              <w:rPr>
                <w:rFonts w:asciiTheme="minorHAnsi" w:hAnsiTheme="minorHAnsi"/>
                <w:sz w:val="18"/>
                <w:szCs w:val="18"/>
              </w:rPr>
              <w:t xml:space="preserve"> R-38&gt;&gt;</w:t>
            </w:r>
          </w:p>
        </w:tc>
        <w:tc>
          <w:tcPr>
            <w:tcW w:w="1930" w:type="dxa"/>
            <w:vAlign w:val="bottom"/>
          </w:tcPr>
          <w:p w14:paraId="7F83CDE6" w14:textId="766E6AB9" w:rsidR="00E00656" w:rsidRDefault="00E00656" w:rsidP="005209FB">
            <w:pPr>
              <w:rPr>
                <w:rFonts w:asciiTheme="minorHAnsi" w:hAnsiTheme="minorHAnsi"/>
                <w:sz w:val="18"/>
                <w:szCs w:val="18"/>
              </w:rPr>
            </w:pPr>
            <w:r w:rsidRPr="00805901">
              <w:rPr>
                <w:rFonts w:asciiTheme="minorHAnsi" w:hAnsiTheme="minorHAnsi"/>
                <w:sz w:val="18"/>
                <w:szCs w:val="18"/>
              </w:rPr>
              <w:t xml:space="preserve">&lt;&lt;if F01 contains Option C, and A09 = 2-15, then value </w:t>
            </w:r>
            <w:r w:rsidR="005209FB">
              <w:rPr>
                <w:rFonts w:asciiTheme="minorHAnsi" w:hAnsiTheme="minorHAnsi"/>
                <w:sz w:val="18"/>
                <w:szCs w:val="18"/>
              </w:rPr>
              <w:t xml:space="preserve">= </w:t>
            </w:r>
            <w:r w:rsidRPr="00805901">
              <w:rPr>
                <w:rFonts w:asciiTheme="minorHAnsi" w:hAnsiTheme="minorHAnsi"/>
                <w:sz w:val="18"/>
                <w:szCs w:val="18"/>
              </w:rPr>
              <w:t>‘</w:t>
            </w:r>
            <w:r w:rsidR="007D3D1F" w:rsidRPr="00805901">
              <w:rPr>
                <w:rFonts w:asciiTheme="minorHAnsi" w:hAnsiTheme="minorHAnsi"/>
                <w:sz w:val="18"/>
                <w:szCs w:val="18"/>
              </w:rPr>
              <w:t>Yes</w:t>
            </w:r>
            <w:r w:rsidRPr="00805901">
              <w:rPr>
                <w:rFonts w:asciiTheme="minorHAnsi" w:hAnsiTheme="minorHAnsi"/>
                <w:sz w:val="18"/>
                <w:szCs w:val="18"/>
              </w:rPr>
              <w:t>’;</w:t>
            </w:r>
          </w:p>
          <w:p w14:paraId="79026EDC" w14:textId="77777777" w:rsidR="00617E1E" w:rsidRPr="00805901" w:rsidRDefault="00617E1E" w:rsidP="005209FB">
            <w:pPr>
              <w:rPr>
                <w:rFonts w:asciiTheme="minorHAnsi" w:hAnsiTheme="minorHAnsi"/>
                <w:sz w:val="18"/>
                <w:szCs w:val="18"/>
              </w:rPr>
            </w:pPr>
          </w:p>
          <w:p w14:paraId="091D312E" w14:textId="1BEF15DB" w:rsidR="00E00656" w:rsidRDefault="005209FB" w:rsidP="005209FB">
            <w:pPr>
              <w:rPr>
                <w:rFonts w:asciiTheme="minorHAnsi" w:hAnsiTheme="minorHAnsi"/>
                <w:sz w:val="18"/>
                <w:szCs w:val="18"/>
              </w:rPr>
            </w:pPr>
            <w:r>
              <w:rPr>
                <w:rFonts w:asciiTheme="minorHAnsi" w:hAnsiTheme="minorHAnsi"/>
                <w:sz w:val="18"/>
                <w:szCs w:val="18"/>
              </w:rPr>
              <w:t>elsei</w:t>
            </w:r>
            <w:r w:rsidR="00E00656" w:rsidRPr="00805901">
              <w:rPr>
                <w:rFonts w:asciiTheme="minorHAnsi" w:hAnsiTheme="minorHAnsi"/>
                <w:sz w:val="18"/>
                <w:szCs w:val="18"/>
              </w:rPr>
              <w:t xml:space="preserve">f F01 contains Option B and A09 = 2,3,5-7, then value </w:t>
            </w:r>
            <w:r>
              <w:rPr>
                <w:rFonts w:asciiTheme="minorHAnsi" w:hAnsiTheme="minorHAnsi"/>
                <w:sz w:val="18"/>
                <w:szCs w:val="18"/>
              </w:rPr>
              <w:t xml:space="preserve">= </w:t>
            </w:r>
            <w:r w:rsidR="00E00656" w:rsidRPr="00805901">
              <w:rPr>
                <w:rFonts w:asciiTheme="minorHAnsi" w:hAnsiTheme="minorHAnsi"/>
                <w:sz w:val="18"/>
                <w:szCs w:val="18"/>
              </w:rPr>
              <w:t>‘</w:t>
            </w:r>
            <w:r w:rsidR="007D3D1F" w:rsidRPr="00805901">
              <w:rPr>
                <w:rFonts w:asciiTheme="minorHAnsi" w:hAnsiTheme="minorHAnsi"/>
                <w:sz w:val="18"/>
                <w:szCs w:val="18"/>
              </w:rPr>
              <w:t>Yes</w:t>
            </w:r>
            <w:r w:rsidR="00E00656" w:rsidRPr="00805901">
              <w:rPr>
                <w:rFonts w:asciiTheme="minorHAnsi" w:hAnsiTheme="minorHAnsi"/>
                <w:sz w:val="18"/>
                <w:szCs w:val="18"/>
              </w:rPr>
              <w:t>’;</w:t>
            </w:r>
          </w:p>
          <w:p w14:paraId="3601B7A1" w14:textId="77777777" w:rsidR="00617E1E" w:rsidRPr="00805901" w:rsidRDefault="00617E1E" w:rsidP="005209FB">
            <w:pPr>
              <w:rPr>
                <w:rFonts w:asciiTheme="minorHAnsi" w:hAnsiTheme="minorHAnsi"/>
                <w:sz w:val="18"/>
                <w:szCs w:val="18"/>
              </w:rPr>
            </w:pPr>
          </w:p>
          <w:p w14:paraId="3DD6CBF8" w14:textId="3E26370B"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r w:rsidR="005209FB">
              <w:rPr>
                <w:rFonts w:asciiTheme="minorHAnsi" w:hAnsiTheme="minorHAnsi"/>
                <w:sz w:val="18"/>
                <w:szCs w:val="18"/>
              </w:rPr>
              <w:t xml:space="preserve"> value =</w:t>
            </w:r>
            <w:r w:rsidRPr="00805901">
              <w:rPr>
                <w:rFonts w:asciiTheme="minorHAnsi" w:hAnsiTheme="minorHAnsi"/>
                <w:sz w:val="18"/>
                <w:szCs w:val="18"/>
              </w:rPr>
              <w:t xml:space="preserve"> </w:t>
            </w:r>
            <w:r w:rsidR="007D3D1F" w:rsidRPr="00805901">
              <w:rPr>
                <w:rFonts w:asciiTheme="minorHAnsi" w:hAnsiTheme="minorHAnsi"/>
                <w:sz w:val="18"/>
                <w:szCs w:val="18"/>
              </w:rPr>
              <w:t>‘No’</w:t>
            </w:r>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r w:rsidRPr="006579AD">
              <w:rPr>
                <w:rFonts w:ascii="Calibri" w:hAnsi="Calibri"/>
                <w:sz w:val="18"/>
                <w:szCs w:val="18"/>
              </w:rPr>
              <w:t>&lt;&lt;User Input: Text&gt;&gt;</w:t>
            </w:r>
          </w:p>
        </w:tc>
      </w:tr>
      <w:tr w:rsidR="00E00656" w:rsidRPr="00A55113" w14:paraId="112893FE" w14:textId="77777777" w:rsidTr="00704276">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1980" w:type="dxa"/>
          </w:tcPr>
          <w:p w14:paraId="1EFF9178" w14:textId="066F0D7D" w:rsidR="00E00656" w:rsidRPr="00A55113" w:rsidRDefault="00E00656" w:rsidP="00E00656">
            <w:pPr>
              <w:rPr>
                <w:rFonts w:asciiTheme="minorHAnsi" w:hAnsiTheme="minorHAnsi"/>
                <w:i/>
                <w:sz w:val="20"/>
              </w:rPr>
            </w:pPr>
          </w:p>
        </w:tc>
        <w:tc>
          <w:tcPr>
            <w:tcW w:w="210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Cathedral ceilings cannot comply with prescriptive requirements. Performance compliance is required.</w:t>
            </w:r>
          </w:p>
          <w:p w14:paraId="0C6042EB" w14:textId="77777777" w:rsidR="007B13B6" w:rsidRDefault="007B13B6" w:rsidP="007B13B6">
            <w:pPr>
              <w:pStyle w:val="ListParagraph"/>
              <w:keepNext/>
              <w:numPr>
                <w:ilvl w:val="0"/>
                <w:numId w:val="27"/>
              </w:numPr>
              <w:tabs>
                <w:tab w:val="left" w:pos="540"/>
                <w:tab w:val="left" w:pos="900"/>
                <w:tab w:val="left" w:pos="3420"/>
              </w:tabs>
              <w:ind w:left="585"/>
              <w:rPr>
                <w:rFonts w:ascii="Calibri" w:hAnsi="Calibri"/>
                <w:sz w:val="18"/>
                <w:szCs w:val="18"/>
              </w:rPr>
            </w:pPr>
            <w:r>
              <w:rPr>
                <w:rFonts w:ascii="Calibri" w:hAnsi="Calibri"/>
                <w:sz w:val="18"/>
                <w:szCs w:val="18"/>
              </w:rPr>
              <w:t>Option B requires below deck insulation in climate zones 4 and 8-16. An air space is required if below deck insulation is required.</w:t>
            </w:r>
          </w:p>
          <w:p w14:paraId="21226B96" w14:textId="5B1A7B95"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r>
              <w:rPr>
                <w:rFonts w:ascii="Calibri" w:hAnsi="Calibri"/>
                <w:sz w:val="18"/>
                <w:szCs w:val="18"/>
              </w:rPr>
              <w:t>Option C requires heating and cooling ducts be located inside the conditioned space.</w:t>
            </w:r>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pPr w:leftFromText="180" w:rightFromText="180" w:vertAnchor="text" w:tblpY="1"/>
        <w:tblOverlap w:val="neve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04276">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54226B">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04276">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54226B">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2C1D8C">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3505F3CF" w:rsidR="008A34AB" w:rsidRPr="004358FA" w:rsidRDefault="00AB4E26" w:rsidP="0054226B">
            <w:pPr>
              <w:keepNext/>
              <w:tabs>
                <w:tab w:val="left" w:pos="7200"/>
                <w:tab w:val="left" w:pos="9990"/>
                <w:tab w:val="left" w:pos="10980"/>
                <w:tab w:val="right" w:pos="11430"/>
              </w:tabs>
              <w:jc w:val="center"/>
              <w:rPr>
                <w:rFonts w:asciiTheme="minorHAnsi" w:hAnsiTheme="minorHAnsi"/>
                <w:noProof/>
                <w:sz w:val="18"/>
                <w:szCs w:val="18"/>
              </w:rPr>
            </w:pPr>
            <w:r>
              <w:rPr>
                <w:rFonts w:asciiTheme="minorHAnsi" w:hAnsiTheme="minorHAnsi"/>
                <w:noProof/>
                <w:sz w:val="18"/>
                <w:szCs w:val="18"/>
              </w:rPr>
              <w:t>Exception</w:t>
            </w:r>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54226B">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2C1D8C">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54226B">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54226B">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54226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04276">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54226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t>&lt;&lt;User Input: ObjectNamePermissive&gt;&gt;</w:t>
            </w:r>
          </w:p>
        </w:tc>
        <w:tc>
          <w:tcPr>
            <w:tcW w:w="1066" w:type="dxa"/>
            <w:tcBorders>
              <w:top w:val="single" w:sz="6" w:space="0" w:color="auto"/>
              <w:bottom w:val="single" w:sz="6" w:space="0" w:color="auto"/>
            </w:tcBorders>
            <w:shd w:val="clear" w:color="auto" w:fill="auto"/>
            <w:vAlign w:val="bottom"/>
          </w:tcPr>
          <w:p w14:paraId="5CA33C45" w14:textId="57435BEC" w:rsidR="00D43FCF"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w:t>
            </w:r>
            <w:r w:rsidR="009722F4">
              <w:rPr>
                <w:rFonts w:ascii="Calibri" w:hAnsi="Calibri"/>
                <w:sz w:val="18"/>
                <w:szCs w:val="18"/>
              </w:rPr>
              <w:t xml:space="preserve">User selects from list: </w:t>
            </w:r>
            <w:r w:rsidR="00AB4E26">
              <w:rPr>
                <w:rFonts w:ascii="Calibri" w:hAnsi="Calibri"/>
                <w:sz w:val="18"/>
                <w:szCs w:val="18"/>
              </w:rPr>
              <w:t>1, 2, or None;</w:t>
            </w:r>
            <w:r w:rsidR="009722F4">
              <w:rPr>
                <w:rFonts w:ascii="Calibri" w:hAnsi="Calibri"/>
                <w:sz w:val="18"/>
                <w:szCs w:val="18"/>
              </w:rPr>
              <w:t xml:space="preserve"> I</w:t>
            </w:r>
            <w:r>
              <w:rPr>
                <w:rFonts w:ascii="Calibri" w:hAnsi="Calibri"/>
                <w:sz w:val="18"/>
                <w:szCs w:val="18"/>
              </w:rPr>
              <w:t xml:space="preserve">f </w:t>
            </w:r>
            <w:r w:rsidR="00AB4E26">
              <w:rPr>
                <w:rFonts w:ascii="Calibri" w:hAnsi="Calibri"/>
                <w:sz w:val="18"/>
                <w:szCs w:val="18"/>
              </w:rPr>
              <w:t>1 or 2</w:t>
            </w:r>
            <w:r>
              <w:rPr>
                <w:rFonts w:ascii="Calibri" w:hAnsi="Calibri"/>
                <w:sz w:val="18"/>
                <w:szCs w:val="18"/>
              </w:rPr>
              <w:t>,</w:t>
            </w:r>
            <w:r w:rsidR="00A834A6">
              <w:rPr>
                <w:rFonts w:ascii="Calibri" w:hAnsi="Calibri"/>
                <w:sz w:val="18"/>
                <w:szCs w:val="18"/>
              </w:rPr>
              <w:t xml:space="preserve"> value =</w:t>
            </w:r>
            <w:r>
              <w:rPr>
                <w:rFonts w:ascii="Calibri" w:hAnsi="Calibri"/>
                <w:sz w:val="18"/>
                <w:szCs w:val="18"/>
              </w:rPr>
              <w:t xml:space="preserve"> </w:t>
            </w:r>
            <w:r w:rsidR="00A834A6">
              <w:rPr>
                <w:rFonts w:ascii="Calibri" w:hAnsi="Calibri"/>
                <w:sz w:val="18"/>
                <w:szCs w:val="18"/>
              </w:rPr>
              <w:t>“M</w:t>
            </w:r>
            <w:r>
              <w:rPr>
                <w:rFonts w:ascii="Calibri" w:hAnsi="Calibri"/>
                <w:sz w:val="18"/>
                <w:szCs w:val="18"/>
              </w:rPr>
              <w:t xml:space="preserve">eets cool roof </w:t>
            </w:r>
            <w:r w:rsidR="00A834A6">
              <w:rPr>
                <w:rFonts w:ascii="Calibri" w:hAnsi="Calibri"/>
                <w:sz w:val="18"/>
                <w:szCs w:val="18"/>
              </w:rPr>
              <w:t>requirements”;</w:t>
            </w:r>
            <w:r>
              <w:rPr>
                <w:rFonts w:ascii="Calibri" w:hAnsi="Calibri"/>
                <w:sz w:val="18"/>
                <w:szCs w:val="18"/>
              </w:rPr>
              <w:t xml:space="preserve"> </w:t>
            </w:r>
          </w:p>
          <w:p w14:paraId="308DB660" w14:textId="0D85AF50"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Else</w:t>
            </w:r>
            <w:r w:rsidR="00A834A6">
              <w:rPr>
                <w:rFonts w:ascii="Calibri" w:hAnsi="Calibri"/>
                <w:sz w:val="18"/>
                <w:szCs w:val="18"/>
              </w:rPr>
              <w:t>if</w:t>
            </w:r>
            <w:r>
              <w:rPr>
                <w:rFonts w:ascii="Calibri" w:hAnsi="Calibri"/>
                <w:sz w:val="18"/>
                <w:szCs w:val="18"/>
              </w:rPr>
              <w:t xml:space="preserve"> No</w:t>
            </w:r>
            <w:r w:rsidR="003428CF">
              <w:rPr>
                <w:rFonts w:ascii="Calibri" w:hAnsi="Calibri"/>
                <w:sz w:val="18"/>
                <w:szCs w:val="18"/>
              </w:rPr>
              <w:t>ne</w:t>
            </w:r>
            <w:r w:rsidR="00A834A6">
              <w:rPr>
                <w:rFonts w:ascii="Calibri" w:hAnsi="Calibri"/>
                <w:sz w:val="18"/>
                <w:szCs w:val="18"/>
              </w:rPr>
              <w:t>,</w:t>
            </w:r>
            <w:r>
              <w:rPr>
                <w:rFonts w:ascii="Calibri" w:hAnsi="Calibri"/>
                <w:sz w:val="18"/>
                <w:szCs w:val="18"/>
              </w:rPr>
              <w:t xml:space="preserve"> go to </w:t>
            </w:r>
            <w:r w:rsidR="003428CF">
              <w:rPr>
                <w:rFonts w:ascii="Calibri" w:hAnsi="Calibri"/>
                <w:sz w:val="18"/>
                <w:szCs w:val="18"/>
              </w:rPr>
              <w:t>G</w:t>
            </w:r>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10B4A00C" w:rsidR="008A34AB" w:rsidRPr="009B3A0C" w:rsidRDefault="008A34AB" w:rsidP="0054226B">
            <w:pPr>
              <w:keepNext/>
              <w:jc w:val="center"/>
              <w:rPr>
                <w:rFonts w:ascii="Calibri" w:hAnsi="Calibri"/>
                <w:noProof/>
                <w:sz w:val="18"/>
                <w:szCs w:val="18"/>
              </w:rPr>
            </w:pPr>
            <w:r>
              <w:rPr>
                <w:rFonts w:ascii="Calibri" w:hAnsi="Calibri"/>
                <w:noProof/>
                <w:sz w:val="18"/>
                <w:szCs w:val="18"/>
              </w:rPr>
              <w:t xml:space="preserve"> &lt;&lt;</w:t>
            </w:r>
            <w:r w:rsidR="009722F4">
              <w:rPr>
                <w:rFonts w:ascii="Calibri" w:hAnsi="Calibri"/>
                <w:noProof/>
                <w:sz w:val="18"/>
                <w:szCs w:val="18"/>
              </w:rPr>
              <w:t xml:space="preserve">User selects from list:Roof pitch is </w:t>
            </w:r>
            <w:r w:rsidR="00647D70">
              <w:rPr>
                <w:rFonts w:ascii="Calibri" w:hAnsi="Calibri" w:cs="Calibri"/>
                <w:noProof/>
                <w:sz w:val="18"/>
                <w:szCs w:val="18"/>
              </w:rPr>
              <w:t>≥</w:t>
            </w:r>
            <w:r w:rsidR="00647D70">
              <w:rPr>
                <w:rFonts w:ascii="Calibri" w:hAnsi="Calibri"/>
                <w:noProof/>
                <w:sz w:val="18"/>
                <w:szCs w:val="18"/>
              </w:rPr>
              <w:t xml:space="preserve"> </w:t>
            </w:r>
            <w:r w:rsidR="009722F4">
              <w:rPr>
                <w:rFonts w:ascii="Calibri" w:hAnsi="Calibri"/>
                <w:noProof/>
                <w:sz w:val="18"/>
                <w:szCs w:val="18"/>
              </w:rPr>
              <w:t>2:12</w:t>
            </w:r>
            <w:r w:rsidR="00E03520">
              <w:rPr>
                <w:rFonts w:ascii="Calibri" w:hAnsi="Calibri"/>
                <w:noProof/>
                <w:sz w:val="18"/>
                <w:szCs w:val="18"/>
              </w:rPr>
              <w:t xml:space="preserve"> or Roof pitch is </w:t>
            </w:r>
            <w:r w:rsidR="00647D70">
              <w:rPr>
                <w:rFonts w:ascii="Calibri" w:hAnsi="Calibri"/>
                <w:noProof/>
                <w:sz w:val="18"/>
                <w:szCs w:val="18"/>
              </w:rPr>
              <w:t>&lt;</w:t>
            </w:r>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 User selects from CRRC product list: Asphalt Shingles</w:t>
            </w:r>
            <w:r w:rsidR="00E03A35">
              <w:rPr>
                <w:rFonts w:ascii="Calibri" w:hAnsi="Calibri"/>
                <w:noProof/>
                <w:sz w:val="18"/>
                <w:szCs w:val="18"/>
              </w:rPr>
              <w:t>,</w:t>
            </w:r>
          </w:p>
          <w:p w14:paraId="308DB664"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7C6C9BEF" w:rsidR="008A34AB" w:rsidRPr="008535C4"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t>&lt;&lt;User input</w:t>
            </w:r>
            <w:r w:rsidR="003428CF">
              <w:rPr>
                <w:rFonts w:ascii="Calibri" w:hAnsi="Calibri"/>
                <w:sz w:val="18"/>
                <w:szCs w:val="18"/>
              </w:rPr>
              <w:t>:</w:t>
            </w:r>
            <w:r w:rsidRPr="00A1267A">
              <w:rPr>
                <w:rFonts w:ascii="Calibri" w:hAnsi="Calibri"/>
                <w:sz w:val="18"/>
                <w:szCs w:val="18"/>
              </w:rPr>
              <w:t xml:space="preserve"> From the CRRC Directory if user knows what they are going to install</w:t>
            </w:r>
            <w:r w:rsidR="003428CF">
              <w:rPr>
                <w:rFonts w:ascii="Calibri" w:hAnsi="Calibri"/>
                <w:noProof/>
                <w:sz w:val="18"/>
                <w:szCs w:val="18"/>
              </w:rPr>
              <w:t>;</w:t>
            </w:r>
            <w:r>
              <w:rPr>
                <w:rFonts w:ascii="Calibri" w:hAnsi="Calibri"/>
                <w:noProof/>
                <w:sz w:val="18"/>
                <w:szCs w:val="18"/>
              </w:rPr>
              <w:t xml:space="preserve"> Else</w:t>
            </w:r>
            <w:r w:rsidR="003428CF">
              <w:rPr>
                <w:rFonts w:ascii="Calibri" w:hAnsi="Calibri"/>
                <w:noProof/>
                <w:sz w:val="18"/>
                <w:szCs w:val="18"/>
              </w:rPr>
              <w:t xml:space="preserve"> allow user to e</w:t>
            </w:r>
            <w:r w:rsidR="00647D70">
              <w:rPr>
                <w:rFonts w:ascii="Calibri" w:hAnsi="Calibri"/>
                <w:noProof/>
                <w:sz w:val="18"/>
                <w:szCs w:val="18"/>
              </w:rPr>
              <w:t>n</w:t>
            </w:r>
            <w:r w:rsidR="003428CF">
              <w:rPr>
                <w:rFonts w:ascii="Calibri" w:hAnsi="Calibri"/>
                <w:noProof/>
                <w:sz w:val="18"/>
                <w:szCs w:val="18"/>
              </w:rPr>
              <w:t xml:space="preserve">ter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6DA72D23" w:rsidR="007E427B"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w:t>
            </w:r>
            <w:r w:rsidR="007E427B">
              <w:rPr>
                <w:rFonts w:ascii="Calibri" w:hAnsi="Calibri"/>
                <w:b w:val="0"/>
                <w:color w:val="auto"/>
                <w:sz w:val="18"/>
                <w:szCs w:val="18"/>
              </w:rPr>
              <w:t xml:space="preserve">if </w:t>
            </w:r>
            <w:r w:rsidR="003428CF">
              <w:rPr>
                <w:rFonts w:ascii="Calibri" w:hAnsi="Calibri"/>
                <w:b w:val="0"/>
                <w:color w:val="auto"/>
                <w:sz w:val="18"/>
                <w:szCs w:val="18"/>
              </w:rPr>
              <w:t>G</w:t>
            </w:r>
            <w:r w:rsidR="007E427B">
              <w:rPr>
                <w:rFonts w:ascii="Calibri" w:hAnsi="Calibri"/>
                <w:b w:val="0"/>
                <w:color w:val="auto"/>
                <w:sz w:val="18"/>
                <w:szCs w:val="18"/>
              </w:rPr>
              <w:t>04 = ‘Not in an applicable climate zone’ then result = NA;</w:t>
            </w:r>
          </w:p>
          <w:p w14:paraId="425D5EF3" w14:textId="78B71B46" w:rsidR="003428CF"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w:t>
            </w:r>
            <w:r w:rsidR="003428CF">
              <w:rPr>
                <w:rFonts w:ascii="Calibri" w:hAnsi="Calibri"/>
                <w:b w:val="0"/>
                <w:color w:val="auto"/>
                <w:sz w:val="18"/>
                <w:szCs w:val="18"/>
              </w:rPr>
              <w:t>i</w:t>
            </w:r>
            <w:r w:rsidR="00E57399">
              <w:rPr>
                <w:rFonts w:ascii="Calibri" w:hAnsi="Calibri"/>
                <w:b w:val="0"/>
                <w:color w:val="auto"/>
                <w:sz w:val="18"/>
                <w:szCs w:val="18"/>
              </w:rPr>
              <w:t>f the user knows what they are installing, the user enters the DecimalNonnegative value from the CRRC Directory</w:t>
            </w:r>
            <w:r w:rsidR="006660E1">
              <w:rPr>
                <w:rFonts w:ascii="Calibri" w:hAnsi="Calibri"/>
                <w:b w:val="0"/>
                <w:color w:val="auto"/>
                <w:sz w:val="18"/>
                <w:szCs w:val="18"/>
              </w:rPr>
              <w:t xml:space="preserve"> </w:t>
            </w:r>
            <w:r w:rsidR="006660E1" w:rsidRPr="006660E1">
              <w:rPr>
                <w:rFonts w:asciiTheme="minorHAnsi" w:hAnsiTheme="minorHAnsi" w:cstheme="minorHAnsi"/>
                <w:b w:val="0"/>
                <w:sz w:val="18"/>
                <w:szCs w:val="18"/>
              </w:rPr>
              <w:t>(</w:t>
            </w:r>
            <w:r w:rsidR="008D29F9">
              <w:rPr>
                <w:rFonts w:asciiTheme="minorHAnsi" w:hAnsiTheme="minorHAnsi" w:cstheme="minorHAnsi"/>
                <w:b w:val="0"/>
                <w:sz w:val="18"/>
                <w:szCs w:val="18"/>
              </w:rPr>
              <w:t xml:space="preserve">x.xx, </w:t>
            </w:r>
            <w:r w:rsidR="006660E1" w:rsidRPr="006660E1">
              <w:rPr>
                <w:rFonts w:asciiTheme="minorHAnsi" w:hAnsiTheme="minorHAnsi" w:cstheme="minorHAnsi"/>
                <w:b w:val="0"/>
                <w:sz w:val="18"/>
                <w:szCs w:val="18"/>
              </w:rPr>
              <w:t>value must be &gt; 0 and &lt; 1)</w:t>
            </w:r>
            <w:r w:rsidR="003428CF" w:rsidRPr="006660E1">
              <w:rPr>
                <w:rFonts w:asciiTheme="minorHAnsi" w:hAnsiTheme="minorHAnsi" w:cstheme="minorHAnsi"/>
                <w:b w:val="0"/>
                <w:color w:val="auto"/>
                <w:sz w:val="18"/>
                <w:szCs w:val="18"/>
              </w:rPr>
              <w:t>;</w:t>
            </w:r>
            <w:r w:rsidR="00E57399">
              <w:rPr>
                <w:rFonts w:ascii="Calibri" w:hAnsi="Calibri"/>
                <w:b w:val="0"/>
                <w:color w:val="auto"/>
                <w:sz w:val="18"/>
                <w:szCs w:val="18"/>
              </w:rPr>
              <w:t xml:space="preserve"> </w:t>
            </w:r>
          </w:p>
          <w:p w14:paraId="308DB673" w14:textId="32F37F0A" w:rsidR="008A34AB" w:rsidRDefault="00E57399"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62F5DADF" w:rsidR="007E427B" w:rsidRDefault="00A1267A" w:rsidP="0054226B">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t>&lt;&lt;</w:t>
            </w:r>
            <w:r w:rsidR="007E427B">
              <w:rPr>
                <w:rFonts w:ascii="Calibri" w:hAnsi="Calibri"/>
                <w:b w:val="0"/>
                <w:sz w:val="18"/>
                <w:szCs w:val="18"/>
              </w:rPr>
              <w:t xml:space="preserve">if </w:t>
            </w:r>
            <w:r w:rsidR="003428CF">
              <w:rPr>
                <w:rFonts w:ascii="Calibri" w:hAnsi="Calibri"/>
                <w:b w:val="0"/>
                <w:sz w:val="18"/>
                <w:szCs w:val="18"/>
              </w:rPr>
              <w:t>G</w:t>
            </w:r>
            <w:r w:rsidR="007E427B">
              <w:rPr>
                <w:rFonts w:ascii="Calibri" w:hAnsi="Calibri"/>
                <w:b w:val="0"/>
                <w:sz w:val="18"/>
                <w:szCs w:val="18"/>
              </w:rPr>
              <w:t>04 = ‘Not in an applicable climate zone’ then result = NA;</w:t>
            </w:r>
          </w:p>
          <w:p w14:paraId="308DB674" w14:textId="14826D36" w:rsidR="008A34AB" w:rsidRPr="00A1267A" w:rsidRDefault="007E427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w:t>
            </w:r>
            <w:r w:rsidR="006660E1">
              <w:rPr>
                <w:rFonts w:ascii="Calibri" w:hAnsi="Calibri"/>
                <w:b w:val="0"/>
                <w:sz w:val="18"/>
                <w:szCs w:val="18"/>
              </w:rPr>
              <w:t xml:space="preserve"> </w:t>
            </w:r>
            <w:r w:rsidR="006660E1" w:rsidRPr="006660E1">
              <w:rPr>
                <w:rFonts w:ascii="Calibri" w:hAnsi="Calibri"/>
                <w:b w:val="0"/>
                <w:sz w:val="18"/>
                <w:szCs w:val="18"/>
              </w:rPr>
              <w:t>(</w:t>
            </w:r>
            <w:r w:rsidR="008D29F9">
              <w:rPr>
                <w:rFonts w:ascii="Calibri" w:hAnsi="Calibri"/>
                <w:b w:val="0"/>
                <w:sz w:val="18"/>
                <w:szCs w:val="18"/>
              </w:rPr>
              <w:t xml:space="preserve">x.xx, </w:t>
            </w:r>
            <w:r w:rsidR="006660E1" w:rsidRPr="006660E1">
              <w:rPr>
                <w:rFonts w:ascii="Calibri" w:hAnsi="Calibri"/>
                <w:b w:val="0"/>
                <w:sz w:val="18"/>
                <w:szCs w:val="18"/>
              </w:rPr>
              <w:t>value must be &gt; 0 and &lt; 1)</w:t>
            </w:r>
            <w:r w:rsidR="00A1267A">
              <w:rPr>
                <w:rFonts w:ascii="Calibri" w:hAnsi="Calibri"/>
                <w:b w:val="0"/>
                <w:sz w:val="18"/>
                <w:szCs w:val="18"/>
              </w:rPr>
              <w:t>&gt;&gt;</w:t>
            </w:r>
          </w:p>
        </w:tc>
        <w:tc>
          <w:tcPr>
            <w:tcW w:w="1240" w:type="dxa"/>
            <w:tcBorders>
              <w:top w:val="single" w:sz="6" w:space="0" w:color="auto"/>
              <w:bottom w:val="single" w:sz="6" w:space="0" w:color="auto"/>
            </w:tcBorders>
            <w:shd w:val="clear" w:color="auto" w:fill="auto"/>
            <w:vAlign w:val="bottom"/>
          </w:tcPr>
          <w:p w14:paraId="50D2E9CC" w14:textId="0CDA8949" w:rsidR="007E427B" w:rsidRDefault="00A1267A" w:rsidP="0054226B">
            <w:pPr>
              <w:keepNext/>
              <w:jc w:val="center"/>
              <w:rPr>
                <w:rFonts w:ascii="Calibri" w:hAnsi="Calibri"/>
                <w:sz w:val="18"/>
                <w:szCs w:val="18"/>
              </w:rPr>
            </w:pPr>
            <w:r w:rsidRPr="000B53C5">
              <w:rPr>
                <w:rFonts w:ascii="Calibri" w:hAnsi="Calibri"/>
                <w:sz w:val="18"/>
                <w:szCs w:val="18"/>
              </w:rPr>
              <w:t>&lt;&lt;</w:t>
            </w:r>
            <w:r w:rsidR="007E427B">
              <w:rPr>
                <w:rFonts w:ascii="Calibri" w:hAnsi="Calibri"/>
                <w:sz w:val="18"/>
                <w:szCs w:val="18"/>
              </w:rPr>
              <w:t xml:space="preserve">if </w:t>
            </w:r>
            <w:r w:rsidR="003428CF">
              <w:rPr>
                <w:rFonts w:ascii="Calibri" w:hAnsi="Calibri"/>
                <w:sz w:val="18"/>
                <w:szCs w:val="18"/>
              </w:rPr>
              <w:t>G</w:t>
            </w:r>
            <w:r w:rsidR="007E427B">
              <w:rPr>
                <w:rFonts w:ascii="Calibri" w:hAnsi="Calibri"/>
                <w:sz w:val="18"/>
                <w:szCs w:val="18"/>
              </w:rPr>
              <w:t>04 = ‘Not in an applicable climate zone’ then result = NA;</w:t>
            </w:r>
          </w:p>
          <w:p w14:paraId="308DB675" w14:textId="73FAF8AB" w:rsidR="008A34AB" w:rsidRPr="000B53C5" w:rsidRDefault="007E427B" w:rsidP="0054226B">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User Input: DecimalNonnegative</w:t>
            </w:r>
            <w:r w:rsidR="006660E1">
              <w:rPr>
                <w:rFonts w:ascii="Calibri" w:hAnsi="Calibri"/>
                <w:sz w:val="18"/>
                <w:szCs w:val="18"/>
              </w:rPr>
              <w:t xml:space="preserve"> </w:t>
            </w:r>
            <w:r w:rsidR="006660E1" w:rsidRPr="006660E1">
              <w:rPr>
                <w:rFonts w:ascii="Calibri" w:hAnsi="Calibri"/>
                <w:sz w:val="18"/>
                <w:szCs w:val="18"/>
              </w:rPr>
              <w:t>(</w:t>
            </w:r>
            <w:r w:rsidR="008D29F9">
              <w:rPr>
                <w:rFonts w:ascii="Calibri" w:hAnsi="Calibri"/>
                <w:sz w:val="18"/>
                <w:szCs w:val="18"/>
              </w:rPr>
              <w:t xml:space="preserve">x.xx, </w:t>
            </w:r>
            <w:r w:rsidR="006660E1" w:rsidRPr="006660E1">
              <w:rPr>
                <w:rFonts w:ascii="Calibri" w:hAnsi="Calibri"/>
                <w:sz w:val="18"/>
                <w:szCs w:val="18"/>
              </w:rPr>
              <w:t>value must be &gt; 0 and &lt; 1)</w:t>
            </w:r>
            <w:r w:rsidR="00A1267A" w:rsidRPr="000B53C5">
              <w:rPr>
                <w:rFonts w:ascii="Calibri" w:hAnsi="Calibri"/>
                <w:sz w:val="18"/>
                <w:szCs w:val="18"/>
              </w:rPr>
              <w:t xml:space="preserve">&gt;&gt; </w:t>
            </w:r>
          </w:p>
        </w:tc>
        <w:tc>
          <w:tcPr>
            <w:tcW w:w="1152" w:type="dxa"/>
            <w:tcBorders>
              <w:top w:val="single" w:sz="6" w:space="0" w:color="auto"/>
              <w:bottom w:val="single" w:sz="6" w:space="0" w:color="auto"/>
            </w:tcBorders>
            <w:shd w:val="clear" w:color="auto" w:fill="auto"/>
            <w:vAlign w:val="bottom"/>
          </w:tcPr>
          <w:p w14:paraId="1C53E466" w14:textId="23EF372D" w:rsidR="008A34AB" w:rsidRDefault="008A34AB" w:rsidP="0054226B">
            <w:pPr>
              <w:rPr>
                <w:rFonts w:asciiTheme="minorHAnsi" w:hAnsiTheme="minorHAnsi"/>
                <w:sz w:val="18"/>
                <w:szCs w:val="18"/>
              </w:rPr>
            </w:pPr>
            <w:r w:rsidRPr="00D45D6A">
              <w:rPr>
                <w:rFonts w:asciiTheme="minorHAnsi" w:hAnsiTheme="minorHAnsi"/>
                <w:sz w:val="18"/>
                <w:szCs w:val="18"/>
              </w:rPr>
              <w:t>&lt;&lt;</w:t>
            </w:r>
            <w:r w:rsidR="00E57399">
              <w:rPr>
                <w:rFonts w:asciiTheme="minorHAnsi" w:hAnsiTheme="minorHAnsi"/>
                <w:sz w:val="18"/>
                <w:szCs w:val="18"/>
              </w:rPr>
              <w:t xml:space="preserve">if </w:t>
            </w:r>
            <w:r w:rsidR="003428CF">
              <w:rPr>
                <w:rFonts w:asciiTheme="minorHAnsi" w:hAnsiTheme="minorHAnsi"/>
                <w:sz w:val="18"/>
                <w:szCs w:val="18"/>
              </w:rPr>
              <w:t>G0</w:t>
            </w:r>
            <w:r w:rsidR="006660E1">
              <w:rPr>
                <w:rFonts w:asciiTheme="minorHAnsi" w:hAnsiTheme="minorHAnsi"/>
                <w:sz w:val="18"/>
                <w:szCs w:val="18"/>
              </w:rPr>
              <w:t>4</w:t>
            </w:r>
            <w:r w:rsidR="003428CF">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3428CF">
              <w:rPr>
                <w:rFonts w:asciiTheme="minorHAnsi" w:hAnsiTheme="minorHAnsi"/>
                <w:sz w:val="18"/>
                <w:szCs w:val="18"/>
              </w:rPr>
              <w:t>SRI</w:t>
            </w:r>
            <w:r w:rsidR="00647D70">
              <w:rPr>
                <w:rFonts w:asciiTheme="minorHAnsi" w:hAnsiTheme="minorHAnsi"/>
                <w:sz w:val="18"/>
                <w:szCs w:val="18"/>
              </w:rPr>
              <w:t>’</w:t>
            </w:r>
            <w:r w:rsidR="003428CF">
              <w:rPr>
                <w:rFonts w:asciiTheme="minorHAnsi" w:hAnsiTheme="minorHAnsi"/>
                <w:sz w:val="18"/>
                <w:szCs w:val="18"/>
              </w:rPr>
              <w:t xml:space="preserve">, </w:t>
            </w:r>
            <w:r w:rsidR="00E57399">
              <w:rPr>
                <w:rFonts w:asciiTheme="minorHAnsi" w:hAnsiTheme="minorHAnsi"/>
                <w:sz w:val="18"/>
                <w:szCs w:val="18"/>
              </w:rPr>
              <w:t xml:space="preserve">then result is NA; </w:t>
            </w:r>
          </w:p>
          <w:p w14:paraId="308DB676" w14:textId="6901D3BE" w:rsidR="00E57399" w:rsidRPr="008535C4" w:rsidRDefault="00E57399" w:rsidP="0054226B">
            <w:pPr>
              <w:rPr>
                <w:rFonts w:ascii="Calibri" w:hAnsi="Calibri"/>
                <w:noProof/>
                <w:sz w:val="18"/>
                <w:szCs w:val="18"/>
              </w:rPr>
            </w:pPr>
            <w:r>
              <w:rPr>
                <w:rFonts w:asciiTheme="minorHAnsi" w:hAnsiTheme="minorHAnsi"/>
                <w:sz w:val="18"/>
                <w:szCs w:val="18"/>
              </w:rPr>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3CBE8A3A" w:rsidR="00730D17" w:rsidRDefault="008A34AB" w:rsidP="0054226B">
            <w:pPr>
              <w:rPr>
                <w:rFonts w:asciiTheme="minorHAnsi" w:hAnsiTheme="minorHAnsi"/>
                <w:sz w:val="18"/>
                <w:szCs w:val="18"/>
              </w:rPr>
            </w:pPr>
            <w:r w:rsidRPr="00D45D6A">
              <w:rPr>
                <w:rFonts w:asciiTheme="minorHAnsi" w:hAnsiTheme="minorHAnsi"/>
                <w:sz w:val="18"/>
                <w:szCs w:val="18"/>
              </w:rPr>
              <w:t>&lt;&lt;</w:t>
            </w:r>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p>
          <w:p w14:paraId="4EE0FF9C" w14:textId="74C99D3F" w:rsidR="003428CF" w:rsidRDefault="00647D70" w:rsidP="0054226B">
            <w:pPr>
              <w:rPr>
                <w:rFonts w:asciiTheme="minorHAnsi" w:hAnsiTheme="minorHAnsi"/>
                <w:sz w:val="18"/>
                <w:szCs w:val="18"/>
              </w:rPr>
            </w:pPr>
            <w:r>
              <w:rPr>
                <w:rFonts w:asciiTheme="minorHAnsi" w:hAnsiTheme="minorHAnsi"/>
                <w:sz w:val="18"/>
                <w:szCs w:val="18"/>
              </w:rPr>
              <w:t xml:space="preserve">&lt; </w:t>
            </w:r>
            <w:r w:rsidR="00482AFE" w:rsidRPr="00D45D6A">
              <w:rPr>
                <w:rFonts w:asciiTheme="minorHAnsi" w:hAnsiTheme="minorHAnsi"/>
                <w:sz w:val="18"/>
                <w:szCs w:val="18"/>
              </w:rPr>
              <w:t>2:12</w:t>
            </w:r>
            <w:r w:rsidR="003428CF">
              <w:rPr>
                <w:rFonts w:asciiTheme="minorHAnsi" w:hAnsiTheme="minorHAnsi"/>
                <w:sz w:val="18"/>
                <w:szCs w:val="18"/>
              </w:rPr>
              <w:t>, then</w:t>
            </w:r>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p>
          <w:p w14:paraId="14CFF901" w14:textId="75A27358" w:rsidR="003428CF" w:rsidRDefault="003428CF" w:rsidP="0054226B">
            <w:pPr>
              <w:rPr>
                <w:rFonts w:asciiTheme="minorHAnsi" w:hAnsiTheme="minorHAnsi"/>
                <w:sz w:val="18"/>
                <w:szCs w:val="18"/>
              </w:rPr>
            </w:pPr>
            <w:r>
              <w:rPr>
                <w:rFonts w:asciiTheme="minorHAnsi" w:hAnsiTheme="minorHAnsi"/>
                <w:sz w:val="18"/>
                <w:szCs w:val="18"/>
              </w:rPr>
              <w:t>else</w:t>
            </w:r>
            <w:r w:rsidR="00482AFE">
              <w:rPr>
                <w:rFonts w:asciiTheme="minorHAnsi" w:hAnsiTheme="minorHAnsi"/>
                <w:sz w:val="18"/>
                <w:szCs w:val="18"/>
              </w:rPr>
              <w:t xml:space="preserve">if A09 = 10-15 and G03 = </w:t>
            </w:r>
            <w:r w:rsidR="00647D70">
              <w:rPr>
                <w:rFonts w:ascii="Calibri" w:hAnsi="Calibri" w:cs="Calibri"/>
                <w:noProof/>
                <w:sz w:val="18"/>
                <w:szCs w:val="18"/>
              </w:rPr>
              <w:t>≥</w:t>
            </w:r>
            <w:r w:rsidR="00482AFE">
              <w:rPr>
                <w:rFonts w:asciiTheme="minorHAnsi" w:hAnsiTheme="minorHAnsi"/>
                <w:sz w:val="18"/>
                <w:szCs w:val="18"/>
              </w:rPr>
              <w:t xml:space="preserve"> 2:12 then value = 0.20; </w:t>
            </w:r>
          </w:p>
          <w:p w14:paraId="308DB677" w14:textId="7A7926BC" w:rsidR="008A34AB" w:rsidRPr="00D45D6A" w:rsidRDefault="00482AFE" w:rsidP="0054226B">
            <w:pPr>
              <w:rPr>
                <w:rFonts w:asciiTheme="minorHAnsi" w:hAnsiTheme="minorHAnsi"/>
                <w:noProof/>
                <w:sz w:val="18"/>
                <w:szCs w:val="18"/>
              </w:rPr>
            </w:pPr>
            <w:r>
              <w:rPr>
                <w:rFonts w:asciiTheme="minorHAnsi" w:hAnsiTheme="minorHAnsi"/>
                <w:sz w:val="18"/>
                <w:szCs w:val="18"/>
              </w:rPr>
              <w:t>else value = NA</w:t>
            </w:r>
            <w:r w:rsidRPr="00D45D6A">
              <w:rPr>
                <w:rFonts w:asciiTheme="minorHAnsi" w:hAnsiTheme="minorHAnsi"/>
                <w:sz w:val="18"/>
                <w:szCs w:val="18"/>
              </w:rPr>
              <w:t xml:space="preserve"> &gt;&gt;</w:t>
            </w:r>
          </w:p>
        </w:tc>
        <w:tc>
          <w:tcPr>
            <w:tcW w:w="1152" w:type="dxa"/>
            <w:tcBorders>
              <w:top w:val="single" w:sz="6" w:space="0" w:color="auto"/>
              <w:bottom w:val="single" w:sz="6" w:space="0" w:color="auto"/>
            </w:tcBorders>
            <w:shd w:val="clear" w:color="auto" w:fill="auto"/>
            <w:vAlign w:val="bottom"/>
          </w:tcPr>
          <w:p w14:paraId="6FCB6C74" w14:textId="1C831F4F" w:rsidR="00011DE3" w:rsidRDefault="008A34AB" w:rsidP="0054226B">
            <w:pPr>
              <w:rPr>
                <w:rFonts w:asciiTheme="minorHAnsi" w:hAnsiTheme="minorHAnsi"/>
                <w:sz w:val="18"/>
                <w:szCs w:val="18"/>
              </w:rPr>
            </w:pPr>
            <w:r w:rsidRPr="00D45D6A">
              <w:rPr>
                <w:rFonts w:asciiTheme="minorHAnsi" w:hAnsiTheme="minorHAnsi"/>
                <w:sz w:val="18"/>
                <w:szCs w:val="18"/>
              </w:rPr>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&lt;</w:t>
            </w:r>
            <w:r w:rsidR="00BF5EB1">
              <w:rPr>
                <w:rFonts w:asciiTheme="minorHAnsi" w:hAnsiTheme="minorHAnsi"/>
                <w:sz w:val="18"/>
                <w:szCs w:val="18"/>
              </w:rPr>
              <w:t xml:space="preserve"> 2:12 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r w:rsidR="00647D70">
              <w:rPr>
                <w:rFonts w:asciiTheme="minorHAnsi" w:hAnsiTheme="minorHAnsi"/>
                <w:sz w:val="18"/>
                <w:szCs w:val="18"/>
              </w:rPr>
              <w:t>‘</w:t>
            </w:r>
            <w:r w:rsidR="004B17E9">
              <w:rPr>
                <w:rFonts w:asciiTheme="minorHAnsi" w:hAnsiTheme="minorHAnsi"/>
                <w:sz w:val="18"/>
                <w:szCs w:val="18"/>
              </w:rPr>
              <w:t>SRI</w:t>
            </w:r>
            <w:r w:rsidR="00647D70">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r w:rsidR="00B76A3B">
              <w:rPr>
                <w:rFonts w:asciiTheme="minorHAnsi" w:hAnsiTheme="minorHAnsi"/>
                <w:sz w:val="18"/>
                <w:szCs w:val="18"/>
              </w:rPr>
              <w:t>value =</w:t>
            </w:r>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3FC1924F" w:rsidR="00665D18" w:rsidRDefault="008A34AB" w:rsidP="0054226B">
            <w:pPr>
              <w:rPr>
                <w:rFonts w:asciiTheme="minorHAnsi" w:hAnsiTheme="minorHAnsi"/>
                <w:sz w:val="18"/>
                <w:szCs w:val="18"/>
              </w:rPr>
            </w:pPr>
            <w:r w:rsidRPr="00D45D6A">
              <w:rPr>
                <w:rFonts w:asciiTheme="minorHAnsi" w:hAnsiTheme="minorHAnsi"/>
                <w:sz w:val="18"/>
                <w:szCs w:val="18"/>
              </w:rPr>
              <w:t xml:space="preserve">if </w:t>
            </w:r>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r w:rsidR="00647D70">
              <w:rPr>
                <w:rFonts w:asciiTheme="minorHAnsi" w:hAnsiTheme="minorHAnsi"/>
                <w:sz w:val="18"/>
                <w:szCs w:val="18"/>
              </w:rPr>
              <w:t>‘</w:t>
            </w:r>
            <w:r w:rsidRPr="00D45D6A">
              <w:rPr>
                <w:rFonts w:asciiTheme="minorHAnsi" w:hAnsiTheme="minorHAnsi"/>
                <w:sz w:val="18"/>
                <w:szCs w:val="18"/>
              </w:rPr>
              <w:t>Aged Solar Refle</w:t>
            </w:r>
            <w:r w:rsidR="004B17E9">
              <w:rPr>
                <w:rFonts w:asciiTheme="minorHAnsi" w:hAnsiTheme="minorHAnsi"/>
                <w:sz w:val="18"/>
                <w:szCs w:val="18"/>
              </w:rPr>
              <w:t>ctance and Thermal Emittance</w:t>
            </w:r>
            <w:r w:rsidR="00647D70">
              <w:rPr>
                <w:rFonts w:asciiTheme="minorHAnsi" w:hAnsiTheme="minorHAnsi"/>
                <w:sz w:val="18"/>
                <w:szCs w:val="18"/>
              </w:rPr>
              <w:t>’</w:t>
            </w:r>
            <w:r w:rsidR="004B17E9">
              <w:rPr>
                <w:rFonts w:asciiTheme="minorHAnsi" w:hAnsiTheme="minorHAnsi"/>
                <w:sz w:val="18"/>
                <w:szCs w:val="18"/>
              </w:rPr>
              <w:t xml:space="preserve"> the</w:t>
            </w:r>
            <w:r w:rsidRPr="00D45D6A">
              <w:rPr>
                <w:rFonts w:asciiTheme="minorHAnsi" w:hAnsiTheme="minorHAnsi"/>
                <w:sz w:val="18"/>
                <w:szCs w:val="18"/>
              </w:rPr>
              <w:t xml:space="preserve">n </w:t>
            </w:r>
            <w:r w:rsidR="004B17E9">
              <w:rPr>
                <w:rFonts w:asciiTheme="minorHAnsi" w:hAnsiTheme="minorHAnsi"/>
                <w:sz w:val="18"/>
                <w:szCs w:val="18"/>
              </w:rPr>
              <w:t xml:space="preserve">value </w:t>
            </w:r>
            <w:r w:rsidR="00665D18">
              <w:rPr>
                <w:rFonts w:asciiTheme="minorHAnsi" w:hAnsiTheme="minorHAnsi"/>
                <w:sz w:val="18"/>
                <w:szCs w:val="18"/>
              </w:rPr>
              <w:t>=</w:t>
            </w:r>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765338FC" w:rsidR="00665D18" w:rsidRDefault="004B17E9" w:rsidP="0054226B">
            <w:pPr>
              <w:rPr>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r w:rsidR="00647D70">
              <w:rPr>
                <w:rFonts w:asciiTheme="minorHAnsi" w:hAnsiTheme="minorHAnsi" w:cstheme="minorHAnsi"/>
                <w:sz w:val="18"/>
                <w:szCs w:val="18"/>
              </w:rPr>
              <w:t>≥</w:t>
            </w:r>
            <w:r w:rsidR="00647D70">
              <w:rPr>
                <w:rFonts w:asciiTheme="minorHAnsi" w:hAnsiTheme="minorHAnsi"/>
                <w:sz w:val="18"/>
                <w:szCs w:val="18"/>
              </w:rPr>
              <w:t xml:space="preserve"> </w:t>
            </w:r>
            <w:r w:rsidR="00BF5EB1">
              <w:rPr>
                <w:rFonts w:asciiTheme="minorHAnsi" w:hAnsiTheme="minorHAnsi"/>
                <w:sz w:val="18"/>
                <w:szCs w:val="18"/>
              </w:rPr>
              <w:t>2:12</w:t>
            </w:r>
            <w:r w:rsidR="00A16B5E">
              <w:rPr>
                <w:rFonts w:asciiTheme="minorHAnsi" w:hAnsiTheme="minorHAnsi"/>
                <w:sz w:val="18"/>
                <w:szCs w:val="18"/>
              </w:rPr>
              <w:t>,</w:t>
            </w:r>
            <w:r w:rsidR="00BF5EB1">
              <w:rPr>
                <w:rFonts w:asciiTheme="minorHAnsi" w:hAnsiTheme="minorHAnsi"/>
                <w:sz w:val="18"/>
                <w:szCs w:val="18"/>
              </w:rPr>
              <w:t xml:space="preserve"> then </w:t>
            </w:r>
            <w:r>
              <w:rPr>
                <w:rFonts w:asciiTheme="minorHAnsi" w:hAnsiTheme="minorHAnsi"/>
                <w:sz w:val="18"/>
                <w:szCs w:val="18"/>
              </w:rPr>
              <w:t xml:space="preserve">value </w:t>
            </w:r>
            <w:r w:rsidR="00665D18">
              <w:rPr>
                <w:rFonts w:asciiTheme="minorHAnsi" w:hAnsiTheme="minorHAnsi"/>
                <w:sz w:val="18"/>
                <w:szCs w:val="18"/>
              </w:rPr>
              <w:t>=</w:t>
            </w:r>
            <w:r w:rsidR="00BF5EB1">
              <w:rPr>
                <w:rFonts w:asciiTheme="minorHAnsi" w:hAnsiTheme="minorHAnsi"/>
                <w:sz w:val="18"/>
                <w:szCs w:val="18"/>
              </w:rPr>
              <w:t xml:space="preserve"> 0.75</w:t>
            </w:r>
            <w:r w:rsidR="00665D18">
              <w:rPr>
                <w:rFonts w:asciiTheme="minorHAnsi" w:hAnsiTheme="minorHAnsi"/>
                <w:sz w:val="18"/>
                <w:szCs w:val="18"/>
              </w:rPr>
              <w:t>;</w:t>
            </w:r>
            <w:r w:rsidR="008A34AB" w:rsidRPr="00D45D6A">
              <w:rPr>
                <w:rFonts w:asciiTheme="minorHAnsi" w:hAnsiTheme="minorHAnsi"/>
                <w:sz w:val="18"/>
                <w:szCs w:val="18"/>
              </w:rPr>
              <w:t xml:space="preserve"> </w:t>
            </w:r>
          </w:p>
          <w:p w14:paraId="308DB678" w14:textId="1CD816F2" w:rsidR="008A34AB" w:rsidRPr="00D45D6A" w:rsidRDefault="00E57399" w:rsidP="0054226B">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r w:rsidR="00665D18">
              <w:rPr>
                <w:rFonts w:asciiTheme="minorHAnsi" w:hAnsiTheme="minorHAnsi"/>
                <w:sz w:val="18"/>
                <w:szCs w:val="18"/>
              </w:rPr>
              <w:t>,</w:t>
            </w:r>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4495728B" w:rsidR="00A16B5E" w:rsidRDefault="008A34AB" w:rsidP="0054226B">
            <w:pPr>
              <w:rPr>
                <w:rFonts w:asciiTheme="minorHAnsi" w:hAnsiTheme="minorHAnsi"/>
                <w:sz w:val="18"/>
                <w:szCs w:val="18"/>
              </w:rPr>
            </w:pPr>
            <w:r w:rsidRPr="00D45D6A">
              <w:rPr>
                <w:rFonts w:asciiTheme="minorHAnsi" w:hAnsiTheme="minorHAnsi"/>
                <w:sz w:val="18"/>
                <w:szCs w:val="18"/>
              </w:rPr>
              <w:t xml:space="preserve">&lt;&lt; if </w:t>
            </w:r>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r w:rsidR="00730D17">
              <w:rPr>
                <w:rFonts w:asciiTheme="minorHAnsi" w:hAnsiTheme="minorHAnsi"/>
                <w:sz w:val="18"/>
                <w:szCs w:val="18"/>
              </w:rPr>
              <w:t>&lt;</w:t>
            </w:r>
            <w:r w:rsidR="00665D18" w:rsidRPr="00D45D6A">
              <w:rPr>
                <w:rFonts w:asciiTheme="minorHAnsi" w:hAnsiTheme="minorHAnsi"/>
                <w:sz w:val="18"/>
                <w:szCs w:val="18"/>
              </w:rPr>
              <w:t xml:space="preserve"> 2:12 </w:t>
            </w:r>
            <w:r w:rsidR="00665D18">
              <w:rPr>
                <w:rFonts w:asciiTheme="minorHAnsi" w:hAnsiTheme="minorHAnsi"/>
                <w:sz w:val="18"/>
                <w:szCs w:val="18"/>
              </w:rPr>
              <w:t>and G</w:t>
            </w:r>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r w:rsidR="00665D18">
              <w:rPr>
                <w:rFonts w:asciiTheme="minorHAnsi" w:hAnsiTheme="minorHAnsi"/>
                <w:sz w:val="18"/>
                <w:szCs w:val="18"/>
              </w:rPr>
              <w:t xml:space="preserve">= </w:t>
            </w:r>
            <w:r w:rsidR="00730D17">
              <w:rPr>
                <w:rFonts w:asciiTheme="minorHAnsi" w:hAnsiTheme="minorHAnsi"/>
                <w:sz w:val="18"/>
                <w:szCs w:val="18"/>
              </w:rPr>
              <w:t>‘</w:t>
            </w:r>
            <w:r w:rsidRPr="00D45D6A">
              <w:rPr>
                <w:rFonts w:asciiTheme="minorHAnsi" w:hAnsiTheme="minorHAnsi"/>
                <w:sz w:val="18"/>
                <w:szCs w:val="18"/>
              </w:rPr>
              <w:t>SRI</w:t>
            </w:r>
            <w:r w:rsidR="00730D17">
              <w:rPr>
                <w:rFonts w:asciiTheme="minorHAnsi" w:hAnsiTheme="minorHAnsi"/>
                <w:sz w:val="18"/>
                <w:szCs w:val="18"/>
              </w:rPr>
              <w:t>’</w:t>
            </w:r>
            <w:r w:rsidR="00665D18">
              <w:rPr>
                <w:rFonts w:asciiTheme="minorHAnsi" w:hAnsiTheme="minorHAnsi"/>
                <w:sz w:val="18"/>
                <w:szCs w:val="18"/>
              </w:rPr>
              <w:t>,</w:t>
            </w:r>
            <w:r w:rsidRPr="00D45D6A">
              <w:rPr>
                <w:rFonts w:asciiTheme="minorHAnsi" w:hAnsiTheme="minorHAnsi"/>
                <w:sz w:val="18"/>
                <w:szCs w:val="18"/>
              </w:rPr>
              <w:t xml:space="preserve"> </w:t>
            </w:r>
            <w:r w:rsidR="00665D18">
              <w:rPr>
                <w:rFonts w:asciiTheme="minorHAnsi" w:hAnsiTheme="minorHAnsi"/>
                <w:sz w:val="18"/>
                <w:szCs w:val="18"/>
              </w:rPr>
              <w:t xml:space="preserve">then value = </w:t>
            </w:r>
            <w:r w:rsidRPr="00D45D6A">
              <w:rPr>
                <w:rFonts w:asciiTheme="minorHAnsi" w:hAnsiTheme="minorHAnsi"/>
                <w:sz w:val="18"/>
                <w:szCs w:val="18"/>
              </w:rPr>
              <w:t>75</w:t>
            </w:r>
            <w:r w:rsidR="00665D18">
              <w:rPr>
                <w:rFonts w:asciiTheme="minorHAnsi" w:hAnsiTheme="minorHAnsi"/>
                <w:sz w:val="18"/>
                <w:szCs w:val="18"/>
              </w:rPr>
              <w:t>;</w:t>
            </w:r>
            <w:r w:rsidRPr="00D45D6A">
              <w:rPr>
                <w:rFonts w:asciiTheme="minorHAnsi" w:hAnsiTheme="minorHAnsi"/>
                <w:sz w:val="18"/>
                <w:szCs w:val="18"/>
              </w:rPr>
              <w:t xml:space="preserve"> </w:t>
            </w:r>
          </w:p>
          <w:p w14:paraId="14898F42" w14:textId="14132D85" w:rsidR="00A16B5E" w:rsidRDefault="008A34AB" w:rsidP="0054226B">
            <w:pPr>
              <w:rPr>
                <w:rFonts w:asciiTheme="minorHAnsi" w:hAnsiTheme="minorHAnsi"/>
                <w:sz w:val="18"/>
                <w:szCs w:val="18"/>
              </w:rPr>
            </w:pPr>
            <w:r w:rsidRPr="00D45D6A">
              <w:rPr>
                <w:rFonts w:asciiTheme="minorHAnsi" w:hAnsiTheme="minorHAnsi"/>
                <w:sz w:val="18"/>
                <w:szCs w:val="18"/>
              </w:rPr>
              <w:t xml:space="preserve">if </w:t>
            </w:r>
            <w:r w:rsidR="00A16B5E">
              <w:rPr>
                <w:rFonts w:asciiTheme="minorHAnsi" w:hAnsiTheme="minorHAnsi"/>
                <w:sz w:val="18"/>
                <w:szCs w:val="18"/>
              </w:rPr>
              <w:t>A09 = 10 – 15 and G</w:t>
            </w:r>
            <w:r w:rsidRPr="00D45D6A">
              <w:rPr>
                <w:rFonts w:asciiTheme="minorHAnsi" w:hAnsiTheme="minorHAnsi"/>
                <w:sz w:val="18"/>
                <w:szCs w:val="18"/>
              </w:rPr>
              <w:t>0</w:t>
            </w:r>
            <w:r w:rsidR="000B53C5">
              <w:rPr>
                <w:rFonts w:asciiTheme="minorHAnsi" w:hAnsiTheme="minorHAnsi"/>
                <w:sz w:val="18"/>
                <w:szCs w:val="18"/>
              </w:rPr>
              <w:t>3</w:t>
            </w:r>
            <w:r w:rsidR="00A16B5E">
              <w:rPr>
                <w:rFonts w:asciiTheme="minorHAnsi" w:hAnsiTheme="minorHAnsi"/>
                <w:sz w:val="18"/>
                <w:szCs w:val="18"/>
              </w:rPr>
              <w:t xml:space="preserve"> =</w:t>
            </w:r>
            <w:r w:rsidRPr="00D45D6A">
              <w:rPr>
                <w:rFonts w:asciiTheme="minorHAnsi" w:hAnsiTheme="minorHAnsi"/>
                <w:sz w:val="18"/>
                <w:szCs w:val="18"/>
              </w:rPr>
              <w:t xml:space="preserve"> </w:t>
            </w:r>
            <w:r w:rsidR="00730D17">
              <w:rPr>
                <w:rFonts w:asciiTheme="minorHAnsi" w:hAnsiTheme="minorHAnsi" w:cstheme="minorHAnsi"/>
                <w:sz w:val="18"/>
                <w:szCs w:val="18"/>
              </w:rPr>
              <w:t xml:space="preserve">≥ </w:t>
            </w:r>
            <w:r w:rsidRPr="00D45D6A">
              <w:rPr>
                <w:rFonts w:asciiTheme="minorHAnsi" w:hAnsiTheme="minorHAnsi"/>
                <w:sz w:val="18"/>
                <w:szCs w:val="18"/>
              </w:rPr>
              <w:t xml:space="preserve">2:12, </w:t>
            </w:r>
            <w:r w:rsidR="00A16B5E">
              <w:rPr>
                <w:rFonts w:asciiTheme="minorHAnsi" w:hAnsiTheme="minorHAnsi"/>
                <w:sz w:val="18"/>
                <w:szCs w:val="18"/>
              </w:rPr>
              <w:t>then value =</w:t>
            </w:r>
            <w:r w:rsidRPr="00D45D6A">
              <w:rPr>
                <w:rFonts w:asciiTheme="minorHAnsi" w:hAnsiTheme="minorHAnsi"/>
                <w:sz w:val="18"/>
                <w:szCs w:val="18"/>
              </w:rPr>
              <w:t xml:space="preserve"> 16</w:t>
            </w:r>
            <w:r w:rsidR="00A16B5E">
              <w:rPr>
                <w:rFonts w:asciiTheme="minorHAnsi" w:hAnsiTheme="minorHAnsi"/>
                <w:sz w:val="18"/>
                <w:szCs w:val="18"/>
              </w:rPr>
              <w:t>;</w:t>
            </w:r>
            <w:r w:rsidRPr="00D45D6A">
              <w:rPr>
                <w:rFonts w:asciiTheme="minorHAnsi" w:hAnsiTheme="minorHAnsi"/>
                <w:sz w:val="18"/>
                <w:szCs w:val="18"/>
              </w:rPr>
              <w:t xml:space="preserve"> </w:t>
            </w:r>
          </w:p>
          <w:p w14:paraId="308DB679" w14:textId="7D4A7F22" w:rsidR="008A34AB" w:rsidRPr="00D45D6A" w:rsidRDefault="00A16B5E" w:rsidP="0054226B">
            <w:pPr>
              <w:rPr>
                <w:rFonts w:asciiTheme="minorHAnsi" w:hAnsiTheme="minorHAnsi"/>
                <w:b/>
                <w:sz w:val="18"/>
                <w:szCs w:val="18"/>
              </w:rPr>
            </w:pPr>
            <w:r w:rsidRPr="00A16B5E">
              <w:rPr>
                <w:rFonts w:asciiTheme="minorHAnsi" w:hAnsiTheme="minorHAnsi"/>
                <w:sz w:val="18"/>
                <w:szCs w:val="18"/>
              </w:rPr>
              <w:t xml:space="preserve">Else for all other combinations, value = </w:t>
            </w:r>
            <w:r w:rsidR="008A34AB" w:rsidRPr="00D45D6A">
              <w:rPr>
                <w:rFonts w:asciiTheme="minorHAnsi" w:hAnsiTheme="minorHAnsi"/>
                <w:sz w:val="18"/>
                <w:szCs w:val="18"/>
              </w:rPr>
              <w:t xml:space="preserve"> NA&gt;&gt;</w:t>
            </w:r>
          </w:p>
        </w:tc>
      </w:tr>
      <w:tr w:rsidR="008A34AB" w:rsidRPr="009B3A0C" w14:paraId="308DB688" w14:textId="77777777" w:rsidTr="00704276">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54226B">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54226B">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54226B">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54226B">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54226B">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54226B">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54226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04276">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54226B">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t>Notes</w:t>
            </w:r>
            <w:r w:rsidR="008A34AB" w:rsidRPr="007C6199">
              <w:rPr>
                <w:rFonts w:ascii="Calibri" w:hAnsi="Calibri"/>
                <w:color w:val="auto"/>
                <w:sz w:val="18"/>
                <w:szCs w:val="18"/>
              </w:rPr>
              <w:t>:</w:t>
            </w:r>
          </w:p>
          <w:p w14:paraId="308DB68A" w14:textId="500F7C76" w:rsidR="008A34AB"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 xml:space="preserve">Exception 1: </w:t>
            </w:r>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54226B">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also exempt </w:t>
            </w:r>
          </w:p>
          <w:p w14:paraId="308DB68B" w14:textId="77777777" w:rsidR="008A34AB" w:rsidRPr="00F4234A" w:rsidRDefault="008A34AB" w:rsidP="0054226B">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trPr>
        <w:tc>
          <w:tcPr>
            <w:tcW w:w="14390" w:type="dxa"/>
          </w:tcPr>
          <w:p w14:paraId="4A604421" w14:textId="41ECD818" w:rsidR="00770388" w:rsidRPr="00F1537A" w:rsidRDefault="00D37533" w:rsidP="00D37533">
            <w:pPr>
              <w:keepNext/>
              <w:rPr>
                <w:rFonts w:ascii="Calibri" w:eastAsia="Calibri" w:hAnsi="Calibri"/>
                <w:b/>
                <w:sz w:val="20"/>
                <w:szCs w:val="22"/>
              </w:rPr>
            </w:pPr>
            <w:r>
              <w:rPr>
                <w:rFonts w:ascii="Calibri" w:eastAsia="Calibri" w:hAnsi="Calibri"/>
                <w:b/>
                <w:sz w:val="20"/>
                <w:szCs w:val="22"/>
              </w:rPr>
              <w:t>H</w:t>
            </w:r>
            <w:r w:rsidR="00770388" w:rsidRPr="00F1537A">
              <w:rPr>
                <w:rFonts w:ascii="Calibri" w:eastAsia="Calibri" w:hAnsi="Calibri"/>
                <w:b/>
                <w:sz w:val="20"/>
                <w:szCs w:val="22"/>
              </w:rPr>
              <w:t xml:space="preserve">. Opaque </w:t>
            </w:r>
            <w:r>
              <w:rPr>
                <w:rFonts w:ascii="Calibri" w:eastAsia="Calibri" w:hAnsi="Calibri"/>
                <w:b/>
                <w:sz w:val="20"/>
                <w:szCs w:val="22"/>
              </w:rPr>
              <w:t xml:space="preserve">Swinging Doors to </w:t>
            </w:r>
            <w:r w:rsidR="00770388" w:rsidRPr="00F1537A">
              <w:rPr>
                <w:rFonts w:ascii="Calibri" w:eastAsia="Calibri" w:hAnsi="Calibri"/>
                <w:b/>
                <w:sz w:val="20"/>
                <w:szCs w:val="22"/>
              </w:rPr>
              <w:t>Exterior</w:t>
            </w:r>
            <w:r w:rsidR="00C5786F">
              <w:rPr>
                <w:rFonts w:ascii="Calibri" w:eastAsia="Calibri" w:hAnsi="Calibri"/>
                <w:b/>
                <w:sz w:val="20"/>
                <w:szCs w:val="22"/>
              </w:rPr>
              <w:t xml:space="preserve"> </w:t>
            </w:r>
            <w:r w:rsidR="00C5786F" w:rsidRPr="007C6199">
              <w:rPr>
                <w:rFonts w:ascii="Calibri" w:eastAsia="Calibri" w:hAnsi="Calibri"/>
                <w:sz w:val="20"/>
                <w:szCs w:val="22"/>
              </w:rPr>
              <w:t>(Section 150.1(c)5)</w:t>
            </w:r>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c>
          <w:tcPr>
            <w:tcW w:w="2683" w:type="dxa"/>
          </w:tcPr>
          <w:p w14:paraId="4AAE013F" w14:textId="77777777" w:rsidR="00D37533" w:rsidRPr="004C068E" w:rsidRDefault="00D37533" w:rsidP="00FA39D6">
            <w:pPr>
              <w:jc w:val="center"/>
              <w:rPr>
                <w:rFonts w:ascii="Calibri" w:hAnsi="Calibri"/>
                <w:sz w:val="18"/>
                <w:szCs w:val="20"/>
              </w:rPr>
            </w:pPr>
            <w:r>
              <w:rPr>
                <w:rFonts w:ascii="Calibri" w:hAnsi="Calibri"/>
                <w:sz w:val="18"/>
                <w:szCs w:val="20"/>
              </w:rPr>
              <w:t>01</w:t>
            </w:r>
          </w:p>
        </w:tc>
        <w:tc>
          <w:tcPr>
            <w:tcW w:w="1918" w:type="dxa"/>
          </w:tcPr>
          <w:p w14:paraId="5FAEB0B4" w14:textId="3693F3AA" w:rsidR="00D37533" w:rsidRDefault="00D37533" w:rsidP="00FA39D6">
            <w:pPr>
              <w:jc w:val="center"/>
              <w:rPr>
                <w:rFonts w:ascii="Calibri" w:hAnsi="Calibri"/>
                <w:sz w:val="18"/>
                <w:szCs w:val="20"/>
              </w:rPr>
            </w:pPr>
            <w:r>
              <w:rPr>
                <w:rFonts w:ascii="Calibri" w:hAnsi="Calibri"/>
                <w:sz w:val="18"/>
                <w:szCs w:val="20"/>
              </w:rPr>
              <w:t>02</w:t>
            </w:r>
          </w:p>
        </w:tc>
        <w:tc>
          <w:tcPr>
            <w:tcW w:w="2215" w:type="dxa"/>
          </w:tcPr>
          <w:p w14:paraId="10729BAA" w14:textId="362AD9B3" w:rsidR="00D37533" w:rsidRPr="004C068E" w:rsidRDefault="00D37533" w:rsidP="00D37533">
            <w:pPr>
              <w:jc w:val="center"/>
              <w:rPr>
                <w:rFonts w:ascii="Calibri" w:hAnsi="Calibri"/>
                <w:sz w:val="18"/>
                <w:szCs w:val="20"/>
              </w:rPr>
            </w:pPr>
            <w:r>
              <w:rPr>
                <w:rFonts w:ascii="Calibri" w:hAnsi="Calibri"/>
                <w:sz w:val="18"/>
                <w:szCs w:val="20"/>
              </w:rPr>
              <w:t>03</w:t>
            </w:r>
          </w:p>
        </w:tc>
        <w:tc>
          <w:tcPr>
            <w:tcW w:w="2120" w:type="dxa"/>
          </w:tcPr>
          <w:p w14:paraId="17CA9111" w14:textId="24EE7EB9" w:rsidR="00D37533" w:rsidRPr="004C068E" w:rsidRDefault="00D37533" w:rsidP="00D37533">
            <w:pPr>
              <w:jc w:val="center"/>
              <w:rPr>
                <w:rFonts w:ascii="Calibri" w:hAnsi="Calibri"/>
                <w:sz w:val="18"/>
                <w:szCs w:val="20"/>
              </w:rPr>
            </w:pPr>
            <w:r>
              <w:rPr>
                <w:rFonts w:ascii="Calibri" w:hAnsi="Calibri"/>
                <w:sz w:val="18"/>
                <w:szCs w:val="20"/>
              </w:rPr>
              <w:t>04</w:t>
            </w:r>
          </w:p>
        </w:tc>
        <w:tc>
          <w:tcPr>
            <w:tcW w:w="1817" w:type="dxa"/>
          </w:tcPr>
          <w:p w14:paraId="4F5C438C" w14:textId="58AFEBD2" w:rsidR="00D37533" w:rsidRDefault="00D37533" w:rsidP="00FA39D6">
            <w:pPr>
              <w:jc w:val="center"/>
              <w:rPr>
                <w:rFonts w:ascii="Calibri" w:hAnsi="Calibri"/>
                <w:sz w:val="18"/>
                <w:szCs w:val="20"/>
              </w:rPr>
            </w:pPr>
            <w:r>
              <w:rPr>
                <w:rFonts w:ascii="Calibri" w:hAnsi="Calibri"/>
                <w:sz w:val="18"/>
                <w:szCs w:val="20"/>
              </w:rPr>
              <w:t>05</w:t>
            </w:r>
          </w:p>
        </w:tc>
        <w:tc>
          <w:tcPr>
            <w:tcW w:w="1814" w:type="dxa"/>
          </w:tcPr>
          <w:p w14:paraId="21981E70" w14:textId="020E8532" w:rsidR="00D37533" w:rsidRDefault="00D37533" w:rsidP="00FA39D6">
            <w:pPr>
              <w:jc w:val="center"/>
              <w:rPr>
                <w:rFonts w:ascii="Calibri" w:hAnsi="Calibri"/>
                <w:sz w:val="18"/>
                <w:szCs w:val="20"/>
              </w:rPr>
            </w:pPr>
            <w:r>
              <w:rPr>
                <w:rFonts w:ascii="Calibri" w:hAnsi="Calibri"/>
                <w:sz w:val="18"/>
                <w:szCs w:val="20"/>
              </w:rPr>
              <w:t>06</w:t>
            </w:r>
          </w:p>
        </w:tc>
        <w:tc>
          <w:tcPr>
            <w:tcW w:w="1823" w:type="dxa"/>
          </w:tcPr>
          <w:p w14:paraId="6D2FEF29" w14:textId="6FA0659B" w:rsidR="00D37533" w:rsidRDefault="00D37533" w:rsidP="00FA39D6">
            <w:pPr>
              <w:jc w:val="center"/>
              <w:rPr>
                <w:rFonts w:ascii="Calibri" w:hAnsi="Calibri"/>
                <w:sz w:val="18"/>
                <w:szCs w:val="20"/>
              </w:rPr>
            </w:pPr>
            <w:r>
              <w:rPr>
                <w:rFonts w:ascii="Calibri" w:hAnsi="Calibri"/>
                <w:sz w:val="18"/>
                <w:szCs w:val="20"/>
              </w:rPr>
              <w:t>07</w:t>
            </w:r>
          </w:p>
        </w:tc>
      </w:tr>
      <w:tr w:rsidR="00D37533" w:rsidRPr="004C068E" w14:paraId="62E1B08A" w14:textId="62F6F30A" w:rsidTr="00207197">
        <w:tc>
          <w:tcPr>
            <w:tcW w:w="2683" w:type="dxa"/>
          </w:tcPr>
          <w:p w14:paraId="1EC36197" w14:textId="77777777" w:rsidR="00D37533" w:rsidRPr="004C068E" w:rsidRDefault="00D37533" w:rsidP="00FA39D6">
            <w:pPr>
              <w:jc w:val="center"/>
              <w:rPr>
                <w:rFonts w:ascii="Calibri" w:hAnsi="Calibri"/>
                <w:sz w:val="18"/>
                <w:szCs w:val="20"/>
              </w:rPr>
            </w:pPr>
            <w:r>
              <w:rPr>
                <w:rFonts w:ascii="Calibri" w:hAnsi="Calibri"/>
                <w:sz w:val="18"/>
                <w:szCs w:val="20"/>
              </w:rPr>
              <w:t>Tag/ID</w:t>
            </w:r>
          </w:p>
        </w:tc>
        <w:tc>
          <w:tcPr>
            <w:tcW w:w="1918" w:type="dxa"/>
          </w:tcPr>
          <w:p w14:paraId="4A9878DD" w14:textId="03B92570" w:rsidR="00D37533" w:rsidRDefault="00D37533" w:rsidP="00FA39D6">
            <w:pPr>
              <w:jc w:val="center"/>
              <w:rPr>
                <w:rFonts w:ascii="Calibri" w:hAnsi="Calibri"/>
                <w:sz w:val="18"/>
                <w:szCs w:val="20"/>
              </w:rPr>
            </w:pPr>
            <w:r>
              <w:rPr>
                <w:rFonts w:ascii="Calibri" w:hAnsi="Calibri"/>
                <w:sz w:val="18"/>
                <w:szCs w:val="20"/>
              </w:rPr>
              <w:t>Area</w:t>
            </w:r>
          </w:p>
        </w:tc>
        <w:tc>
          <w:tcPr>
            <w:tcW w:w="2215" w:type="dxa"/>
          </w:tcPr>
          <w:p w14:paraId="4883A124" w14:textId="58BC0274" w:rsidR="00D37533" w:rsidRPr="004C068E" w:rsidRDefault="00D37533" w:rsidP="00FA39D6">
            <w:pPr>
              <w:jc w:val="center"/>
              <w:rPr>
                <w:rFonts w:ascii="Calibri" w:hAnsi="Calibri"/>
                <w:sz w:val="18"/>
                <w:szCs w:val="20"/>
              </w:rPr>
            </w:pPr>
            <w:r>
              <w:rPr>
                <w:rFonts w:ascii="Calibri" w:hAnsi="Calibri"/>
                <w:sz w:val="18"/>
                <w:szCs w:val="20"/>
              </w:rPr>
              <w:t>Proposed U-factor</w:t>
            </w:r>
          </w:p>
        </w:tc>
        <w:tc>
          <w:tcPr>
            <w:tcW w:w="2120" w:type="dxa"/>
          </w:tcPr>
          <w:p w14:paraId="7CC9C042" w14:textId="34D7D944" w:rsidR="00D37533" w:rsidRPr="004C068E" w:rsidRDefault="00F524FA" w:rsidP="00FA39D6">
            <w:pPr>
              <w:jc w:val="center"/>
              <w:rPr>
                <w:rFonts w:ascii="Calibri" w:hAnsi="Calibri"/>
                <w:sz w:val="18"/>
                <w:szCs w:val="20"/>
              </w:rPr>
            </w:pPr>
            <w:r>
              <w:rPr>
                <w:rFonts w:ascii="Calibri" w:hAnsi="Calibri"/>
                <w:sz w:val="18"/>
                <w:szCs w:val="20"/>
              </w:rPr>
              <w:t xml:space="preserve">Proposed U-factor </w:t>
            </w:r>
            <w:r w:rsidR="00D37533">
              <w:rPr>
                <w:rFonts w:ascii="Calibri" w:hAnsi="Calibri"/>
                <w:sz w:val="18"/>
                <w:szCs w:val="20"/>
              </w:rPr>
              <w:t>Source</w:t>
            </w:r>
          </w:p>
        </w:tc>
        <w:tc>
          <w:tcPr>
            <w:tcW w:w="1817" w:type="dxa"/>
          </w:tcPr>
          <w:p w14:paraId="60D2C369" w14:textId="685DE4FD" w:rsidR="00D37533" w:rsidRDefault="00D37533" w:rsidP="00FA39D6">
            <w:pPr>
              <w:jc w:val="center"/>
              <w:rPr>
                <w:rFonts w:ascii="Calibri" w:hAnsi="Calibri"/>
                <w:sz w:val="18"/>
                <w:szCs w:val="20"/>
              </w:rPr>
            </w:pPr>
            <w:r>
              <w:rPr>
                <w:rFonts w:ascii="Calibri" w:hAnsi="Calibri"/>
                <w:sz w:val="18"/>
                <w:szCs w:val="20"/>
              </w:rPr>
              <w:t>Required Maximum U-factor</w:t>
            </w:r>
          </w:p>
        </w:tc>
        <w:tc>
          <w:tcPr>
            <w:tcW w:w="1814" w:type="dxa"/>
          </w:tcPr>
          <w:p w14:paraId="109F6BB7" w14:textId="5FD58726" w:rsidR="00D37533" w:rsidRDefault="00D37533" w:rsidP="00FA39D6">
            <w:pPr>
              <w:jc w:val="center"/>
              <w:rPr>
                <w:rFonts w:ascii="Calibri" w:hAnsi="Calibri"/>
                <w:sz w:val="18"/>
                <w:szCs w:val="20"/>
              </w:rPr>
            </w:pPr>
            <w:r>
              <w:rPr>
                <w:rFonts w:ascii="Calibri" w:hAnsi="Calibri"/>
                <w:sz w:val="18"/>
                <w:szCs w:val="20"/>
              </w:rPr>
              <w:t>Weighted Average (Yes/No)</w:t>
            </w:r>
          </w:p>
        </w:tc>
        <w:tc>
          <w:tcPr>
            <w:tcW w:w="1823" w:type="dxa"/>
          </w:tcPr>
          <w:p w14:paraId="36D6A186" w14:textId="5A29BE52" w:rsidR="00D37533" w:rsidRDefault="00D37533" w:rsidP="00FA39D6">
            <w:pPr>
              <w:jc w:val="center"/>
              <w:rPr>
                <w:rFonts w:ascii="Calibri" w:hAnsi="Calibri"/>
                <w:sz w:val="18"/>
                <w:szCs w:val="20"/>
              </w:rPr>
            </w:pPr>
            <w:r>
              <w:rPr>
                <w:rFonts w:ascii="Calibri" w:hAnsi="Calibri"/>
                <w:sz w:val="18"/>
                <w:szCs w:val="20"/>
              </w:rPr>
              <w:t>Comments</w:t>
            </w:r>
          </w:p>
        </w:tc>
      </w:tr>
      <w:tr w:rsidR="00D37533" w:rsidRPr="004C068E" w14:paraId="5604AA23" w14:textId="62FF51D1" w:rsidTr="00482AFE">
        <w:tc>
          <w:tcPr>
            <w:tcW w:w="2683" w:type="dxa"/>
            <w:vAlign w:val="bottom"/>
          </w:tcPr>
          <w:p w14:paraId="073E950C" w14:textId="77777777" w:rsidR="00D37533" w:rsidRPr="004C068E" w:rsidRDefault="00D37533" w:rsidP="00482AFE">
            <w:pPr>
              <w:jc w:val="center"/>
              <w:rPr>
                <w:rFonts w:ascii="Calibri" w:hAnsi="Calibri"/>
                <w:sz w:val="18"/>
                <w:szCs w:val="20"/>
              </w:rPr>
            </w:pPr>
            <w:r>
              <w:rPr>
                <w:rFonts w:ascii="Calibri" w:hAnsi="Calibri"/>
                <w:sz w:val="18"/>
                <w:szCs w:val="20"/>
              </w:rPr>
              <w:t>&lt;&lt;user input: String (max 50 characters)</w:t>
            </w:r>
          </w:p>
        </w:tc>
        <w:tc>
          <w:tcPr>
            <w:tcW w:w="1918" w:type="dxa"/>
            <w:vAlign w:val="bottom"/>
          </w:tcPr>
          <w:p w14:paraId="77BAAF1B" w14:textId="29ADC8D0" w:rsidR="00D37533" w:rsidRDefault="00D37533" w:rsidP="00482AFE">
            <w:pPr>
              <w:jc w:val="center"/>
              <w:rPr>
                <w:rFonts w:ascii="Calibri" w:hAnsi="Calibri"/>
                <w:sz w:val="18"/>
                <w:szCs w:val="20"/>
              </w:rPr>
            </w:pPr>
            <w:r>
              <w:rPr>
                <w:rFonts w:ascii="Calibri" w:hAnsi="Calibri"/>
                <w:sz w:val="18"/>
                <w:szCs w:val="20"/>
              </w:rPr>
              <w:t>&lt;&lt;User input: DecimalNonnegative&gt;&gt;</w:t>
            </w:r>
          </w:p>
        </w:tc>
        <w:tc>
          <w:tcPr>
            <w:tcW w:w="2215" w:type="dxa"/>
            <w:vAlign w:val="bottom"/>
          </w:tcPr>
          <w:p w14:paraId="06E8AAF4" w14:textId="56618F13" w:rsidR="00D37533" w:rsidRPr="004C068E" w:rsidRDefault="00D37533" w:rsidP="00482AFE">
            <w:pPr>
              <w:jc w:val="center"/>
              <w:rPr>
                <w:rFonts w:ascii="Calibri" w:hAnsi="Calibri"/>
                <w:sz w:val="18"/>
                <w:szCs w:val="20"/>
              </w:rPr>
            </w:pPr>
            <w:r>
              <w:rPr>
                <w:rFonts w:ascii="Calibri" w:hAnsi="Calibri"/>
                <w:sz w:val="18"/>
                <w:szCs w:val="20"/>
              </w:rPr>
              <w:t>&lt;&lt;User input: DecimalNonnegative&gt;&gt;</w:t>
            </w:r>
          </w:p>
        </w:tc>
        <w:tc>
          <w:tcPr>
            <w:tcW w:w="2120" w:type="dxa"/>
            <w:vAlign w:val="bottom"/>
          </w:tcPr>
          <w:p w14:paraId="26F311F5" w14:textId="77777777" w:rsidR="00D37533" w:rsidRPr="004C068E" w:rsidRDefault="00D37533" w:rsidP="001F2244">
            <w:pPr>
              <w:jc w:val="center"/>
              <w:rPr>
                <w:rFonts w:ascii="Calibri" w:hAnsi="Calibri"/>
                <w:sz w:val="18"/>
                <w:szCs w:val="20"/>
              </w:rPr>
            </w:pPr>
            <w:r>
              <w:rPr>
                <w:rFonts w:ascii="Calibri" w:hAnsi="Calibri"/>
                <w:sz w:val="18"/>
                <w:szCs w:val="20"/>
              </w:rPr>
              <w:t>&lt;&lt;User select from list: NFRC or Area-weighted Average Worksheet (ENV-02)&gt;&gt;</w:t>
            </w:r>
          </w:p>
        </w:tc>
        <w:tc>
          <w:tcPr>
            <w:tcW w:w="1817" w:type="dxa"/>
            <w:vAlign w:val="bottom"/>
          </w:tcPr>
          <w:p w14:paraId="542FDC50" w14:textId="06A56DE1" w:rsidR="00D37533" w:rsidRDefault="00D37533">
            <w:pPr>
              <w:jc w:val="center"/>
              <w:rPr>
                <w:rFonts w:ascii="Calibri" w:hAnsi="Calibri"/>
                <w:sz w:val="18"/>
                <w:szCs w:val="20"/>
              </w:rPr>
            </w:pPr>
            <w:r>
              <w:rPr>
                <w:rFonts w:ascii="Calibri" w:hAnsi="Calibri"/>
                <w:sz w:val="18"/>
                <w:szCs w:val="20"/>
              </w:rPr>
              <w:t>&lt;&lt;</w:t>
            </w:r>
            <w:r w:rsidR="00F4234A">
              <w:rPr>
                <w:rFonts w:ascii="Calibri" w:hAnsi="Calibri"/>
                <w:sz w:val="18"/>
                <w:szCs w:val="20"/>
              </w:rPr>
              <w:t xml:space="preserve">default value = </w:t>
            </w:r>
            <w:r>
              <w:rPr>
                <w:rFonts w:ascii="Calibri" w:hAnsi="Calibri"/>
                <w:sz w:val="18"/>
                <w:szCs w:val="20"/>
              </w:rPr>
              <w:t>0.20&gt;&gt;</w:t>
            </w:r>
          </w:p>
        </w:tc>
        <w:tc>
          <w:tcPr>
            <w:tcW w:w="1814" w:type="dxa"/>
            <w:vAlign w:val="bottom"/>
          </w:tcPr>
          <w:p w14:paraId="652068F9" w14:textId="21AC3151" w:rsidR="00F4234A" w:rsidRDefault="00D37533" w:rsidP="00F524FA">
            <w:pPr>
              <w:jc w:val="center"/>
              <w:rPr>
                <w:rFonts w:ascii="Calibri" w:hAnsi="Calibri"/>
                <w:sz w:val="18"/>
                <w:szCs w:val="20"/>
              </w:rPr>
            </w:pPr>
            <w:r>
              <w:rPr>
                <w:rFonts w:ascii="Calibri" w:hAnsi="Calibri"/>
                <w:sz w:val="18"/>
                <w:szCs w:val="20"/>
              </w:rPr>
              <w:t xml:space="preserve">&lt;&lt;If H03 &gt; 0.20, </w:t>
            </w:r>
            <w:r w:rsidR="00F524FA">
              <w:rPr>
                <w:rFonts w:ascii="Calibri" w:hAnsi="Calibri"/>
                <w:sz w:val="18"/>
                <w:szCs w:val="20"/>
              </w:rPr>
              <w:t xml:space="preserve">then value = </w:t>
            </w:r>
            <w:r>
              <w:rPr>
                <w:rFonts w:ascii="Calibri" w:hAnsi="Calibri"/>
                <w:sz w:val="18"/>
                <w:szCs w:val="20"/>
              </w:rPr>
              <w:t xml:space="preserve">Yes; </w:t>
            </w:r>
          </w:p>
          <w:p w14:paraId="4B23CF6A" w14:textId="42DCE0A4" w:rsidR="00D37533" w:rsidRDefault="00D37533" w:rsidP="00F524FA">
            <w:pPr>
              <w:jc w:val="center"/>
              <w:rPr>
                <w:rFonts w:ascii="Calibri" w:hAnsi="Calibri"/>
                <w:sz w:val="18"/>
                <w:szCs w:val="20"/>
              </w:rPr>
            </w:pPr>
            <w:r>
              <w:rPr>
                <w:rFonts w:ascii="Calibri" w:hAnsi="Calibri"/>
                <w:sz w:val="18"/>
                <w:szCs w:val="20"/>
              </w:rPr>
              <w:t xml:space="preserve">else </w:t>
            </w:r>
            <w:r w:rsidR="00F524FA">
              <w:rPr>
                <w:rFonts w:ascii="Calibri" w:hAnsi="Calibri"/>
                <w:sz w:val="18"/>
                <w:szCs w:val="20"/>
              </w:rPr>
              <w:t xml:space="preserve">value = </w:t>
            </w:r>
            <w:r>
              <w:rPr>
                <w:rFonts w:ascii="Calibri" w:hAnsi="Calibri"/>
                <w:sz w:val="18"/>
                <w:szCs w:val="20"/>
              </w:rPr>
              <w:t>No</w:t>
            </w:r>
            <w:r w:rsidR="00EB679B">
              <w:rPr>
                <w:rFonts w:ascii="Calibri" w:hAnsi="Calibri"/>
                <w:sz w:val="18"/>
                <w:szCs w:val="20"/>
              </w:rPr>
              <w:t>&gt;&gt;</w:t>
            </w:r>
          </w:p>
        </w:tc>
        <w:tc>
          <w:tcPr>
            <w:tcW w:w="1823" w:type="dxa"/>
            <w:vAlign w:val="bottom"/>
          </w:tcPr>
          <w:p w14:paraId="77F2AB58" w14:textId="517884C8" w:rsidR="00D37533" w:rsidRDefault="00D37533">
            <w:pPr>
              <w:jc w:val="center"/>
              <w:rPr>
                <w:rFonts w:ascii="Calibri" w:hAnsi="Calibri"/>
                <w:sz w:val="18"/>
                <w:szCs w:val="20"/>
              </w:rPr>
            </w:pPr>
            <w:r>
              <w:rPr>
                <w:rFonts w:ascii="Calibri" w:hAnsi="Calibri"/>
                <w:sz w:val="18"/>
                <w:szCs w:val="18"/>
              </w:rPr>
              <w:t>&lt;&lt;User Input: Text&gt;&gt;</w:t>
            </w:r>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rFonts w:ascii="Calibri" w:hAnsi="Calibri"/>
                <w:sz w:val="18"/>
                <w:szCs w:val="18"/>
              </w:rPr>
            </w:pPr>
            <w:r w:rsidRPr="007C6199">
              <w:rPr>
                <w:rFonts w:ascii="Calibri" w:hAnsi="Calibri"/>
                <w:sz w:val="18"/>
                <w:szCs w:val="18"/>
              </w:rPr>
              <w:t>Notes:</w:t>
            </w:r>
          </w:p>
          <w:p w14:paraId="2BE9BF08" w14:textId="7DE8B71A"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Any door with 25% or more glass is counted as a fenestration product in Table</w:t>
            </w:r>
            <w:r w:rsidR="00F524FA" w:rsidRPr="007C6199">
              <w:rPr>
                <w:rFonts w:ascii="Calibri" w:hAnsi="Calibri"/>
                <w:sz w:val="18"/>
                <w:szCs w:val="18"/>
              </w:rPr>
              <w:t>s</w:t>
            </w:r>
            <w:r w:rsidRPr="007C6199">
              <w:rPr>
                <w:rFonts w:ascii="Calibri" w:hAnsi="Calibri"/>
                <w:sz w:val="18"/>
                <w:szCs w:val="18"/>
              </w:rPr>
              <w:t xml:space="preserve"> I</w:t>
            </w:r>
            <w:r w:rsidR="00F524FA" w:rsidRPr="007C6199">
              <w:rPr>
                <w:rFonts w:ascii="Calibri" w:hAnsi="Calibri"/>
                <w:sz w:val="18"/>
                <w:szCs w:val="18"/>
              </w:rPr>
              <w:t xml:space="preserve"> and J</w:t>
            </w:r>
            <w:r w:rsidRPr="007C6199">
              <w:rPr>
                <w:rFonts w:ascii="Calibri" w:hAnsi="Calibri"/>
                <w:sz w:val="18"/>
                <w:szCs w:val="18"/>
              </w:rPr>
              <w:t>.</w:t>
            </w:r>
          </w:p>
          <w:p w14:paraId="41526C86" w14:textId="77777777" w:rsidR="00207197" w:rsidRPr="007C6199" w:rsidRDefault="00207197" w:rsidP="00207197">
            <w:pPr>
              <w:pStyle w:val="ListParagraph"/>
              <w:numPr>
                <w:ilvl w:val="0"/>
                <w:numId w:val="29"/>
              </w:numPr>
              <w:rPr>
                <w:rFonts w:ascii="Calibri" w:hAnsi="Calibri"/>
                <w:sz w:val="18"/>
                <w:szCs w:val="18"/>
              </w:rPr>
            </w:pPr>
            <w:r w:rsidRPr="007C6199">
              <w:rPr>
                <w:rFonts w:ascii="Calibri" w:hAnsi="Calibri"/>
                <w:sz w:val="18"/>
                <w:szCs w:val="18"/>
              </w:rPr>
              <w:t>Do not include fire-rated doors between garage or unconditioned space and conditioned space.</w:t>
            </w:r>
          </w:p>
          <w:p w14:paraId="105D7565" w14:textId="121A299F" w:rsidR="00207197" w:rsidRPr="00207197" w:rsidRDefault="00207197" w:rsidP="00207197">
            <w:pPr>
              <w:pStyle w:val="ListParagraph"/>
              <w:numPr>
                <w:ilvl w:val="0"/>
                <w:numId w:val="29"/>
              </w:numPr>
              <w:rPr>
                <w:rFonts w:ascii="Calibri" w:hAnsi="Calibri"/>
                <w:sz w:val="18"/>
                <w:szCs w:val="20"/>
              </w:rPr>
            </w:pPr>
            <w:r w:rsidRPr="007C6199">
              <w:rPr>
                <w:rFonts w:ascii="Calibri" w:hAnsi="Calibri"/>
                <w:sz w:val="18"/>
                <w:szCs w:val="18"/>
              </w:rPr>
              <w:t>If using weighted average to achieve required maximum U-factor, attach CF1R-ENV-02-E.</w:t>
            </w:r>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2EA2CF38" w:rsidR="00CA63EE" w:rsidRDefault="002D5D80" w:rsidP="009F2749">
            <w:pPr>
              <w:keepNext/>
              <w:ind w:right="-288"/>
              <w:rPr>
                <w:rFonts w:ascii="Calibri" w:eastAsia="Calibri" w:hAnsi="Calibri"/>
                <w:b/>
                <w:sz w:val="22"/>
                <w:szCs w:val="22"/>
              </w:rPr>
            </w:pPr>
            <w:r>
              <w:rPr>
                <w:rFonts w:ascii="Calibri" w:eastAsia="Calibri" w:hAnsi="Calibri"/>
                <w:b/>
                <w:sz w:val="20"/>
                <w:szCs w:val="22"/>
              </w:rPr>
              <w:t>I</w:t>
            </w:r>
            <w:r w:rsidR="00CA63EE"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36F45071"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r w:rsidR="00954442">
              <w:rPr>
                <w:rFonts w:ascii="Calibri" w:hAnsi="Calibri"/>
                <w:sz w:val="18"/>
                <w:szCs w:val="18"/>
              </w:rPr>
              <w:t xml:space="preserve"> field:</w:t>
            </w:r>
            <w:r>
              <w:rPr>
                <w:rFonts w:ascii="Calibri" w:hAnsi="Calibri"/>
                <w:sz w:val="18"/>
                <w:szCs w:val="18"/>
              </w:rPr>
              <w:t xml:space="preserve"> (</w:t>
            </w:r>
            <w:r w:rsidR="00954442">
              <w:rPr>
                <w:rFonts w:ascii="Calibri" w:hAnsi="Calibri"/>
                <w:sz w:val="18"/>
                <w:szCs w:val="18"/>
              </w:rPr>
              <w:t xml:space="preserve">A10 </w:t>
            </w:r>
            <w:r>
              <w:rPr>
                <w:rFonts w:ascii="Calibri" w:hAnsi="Calibri"/>
                <w:sz w:val="18"/>
                <w:szCs w:val="18"/>
              </w:rPr>
              <w:t>x 0.2) for all orientation&gt;&gt;</w:t>
            </w:r>
          </w:p>
        </w:tc>
        <w:tc>
          <w:tcPr>
            <w:tcW w:w="1913" w:type="dxa"/>
            <w:vAlign w:val="bottom"/>
          </w:tcPr>
          <w:p w14:paraId="64C08E40" w14:textId="55BEC24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r w:rsidR="00954442">
              <w:rPr>
                <w:rFonts w:ascii="Calibri" w:hAnsi="Calibri"/>
                <w:sz w:val="18"/>
                <w:szCs w:val="18"/>
              </w:rPr>
              <w:t>=</w:t>
            </w:r>
          </w:p>
          <w:p w14:paraId="308DB69E" w14:textId="3DD840E9"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report NA;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r w:rsidR="00954442">
              <w:rPr>
                <w:rFonts w:ascii="Calibri" w:hAnsi="Calibri"/>
                <w:sz w:val="18"/>
                <w:szCs w:val="18"/>
              </w:rPr>
              <w:t xml:space="preserve"> field</w:t>
            </w:r>
          </w:p>
          <w:p w14:paraId="4C7DE8F8" w14:textId="2C3EFAD2"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r w:rsidR="00954442">
              <w:rPr>
                <w:rFonts w:ascii="Calibri" w:hAnsi="Calibri"/>
                <w:sz w:val="18"/>
                <w:szCs w:val="18"/>
              </w:rPr>
              <w:t>A10</w:t>
            </w:r>
            <w:r w:rsidR="00954442" w:rsidRPr="00CD19E1">
              <w:rPr>
                <w:rFonts w:ascii="Calibri" w:hAnsi="Calibri"/>
                <w:sz w:val="18"/>
                <w:szCs w:val="18"/>
              </w:rPr>
              <w:t xml:space="preserve"> </w:t>
            </w:r>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2B24840E"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00300F1B">
              <w:rPr>
                <w:rFonts w:ascii="Calibri" w:hAnsi="Calibri"/>
                <w:sz w:val="18"/>
                <w:szCs w:val="18"/>
              </w:rPr>
              <w:t>if A14 = Installing storage water heater ≤ 55 gal, then value = 0.24; else</w:t>
            </w:r>
            <w:r w:rsidR="00954442">
              <w:rPr>
                <w:rFonts w:ascii="Calibri" w:hAnsi="Calibri"/>
                <w:sz w:val="18"/>
                <w:szCs w:val="18"/>
              </w:rPr>
              <w:t xml:space="preserve"> 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530" w:type="dxa"/>
            <w:vAlign w:val="bottom"/>
          </w:tcPr>
          <w:p w14:paraId="09FAB87A" w14:textId="47A8C7D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 xml:space="preserve">= </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954442">
              <w:rPr>
                <w:rFonts w:ascii="Calibri" w:hAnsi="Calibri"/>
                <w:sz w:val="18"/>
                <w:szCs w:val="18"/>
              </w:rPr>
              <w:t xml:space="preserve">value =  </w:t>
            </w:r>
            <w:r>
              <w:rPr>
                <w:rFonts w:ascii="Calibri" w:hAnsi="Calibri"/>
                <w:sz w:val="18"/>
                <w:szCs w:val="18"/>
              </w:rPr>
              <w:t>0.55;</w:t>
            </w:r>
          </w:p>
          <w:p w14:paraId="1FD4BDA4" w14:textId="27BE74DF"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954442">
              <w:rPr>
                <w:rFonts w:ascii="Calibri" w:hAnsi="Calibri"/>
                <w:sz w:val="18"/>
                <w:szCs w:val="18"/>
              </w:rPr>
              <w:t xml:space="preserve">value = </w:t>
            </w:r>
            <w:r>
              <w:rPr>
                <w:rFonts w:ascii="Calibri" w:hAnsi="Calibri"/>
                <w:sz w:val="18"/>
                <w:szCs w:val="18"/>
              </w:rPr>
              <w:t>0.3</w:t>
            </w:r>
            <w:r w:rsidR="00A4322D">
              <w:rPr>
                <w:rFonts w:ascii="Calibri" w:hAnsi="Calibri"/>
                <w:sz w:val="18"/>
                <w:szCs w:val="18"/>
              </w:rPr>
              <w:t>0</w:t>
            </w:r>
            <w:r>
              <w:rPr>
                <w:rFonts w:ascii="Calibri" w:hAnsi="Calibri"/>
                <w:sz w:val="18"/>
                <w:szCs w:val="18"/>
              </w:rPr>
              <w:t>&gt;&gt;</w:t>
            </w:r>
          </w:p>
        </w:tc>
        <w:tc>
          <w:tcPr>
            <w:tcW w:w="1710" w:type="dxa"/>
            <w:vAlign w:val="bottom"/>
          </w:tcPr>
          <w:p w14:paraId="308DB6A2" w14:textId="39C16A7D"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r w:rsidR="00954442">
              <w:rPr>
                <w:rFonts w:ascii="Calibri" w:hAnsi="Calibri"/>
                <w:sz w:val="18"/>
                <w:szCs w:val="18"/>
              </w:rPr>
              <w:t>=</w:t>
            </w:r>
            <w:r w:rsidR="00954442" w:rsidRPr="00CD19E1">
              <w:rPr>
                <w:rFonts w:ascii="Calibri" w:hAnsi="Calibri"/>
                <w:sz w:val="18"/>
                <w:szCs w:val="18"/>
              </w:rPr>
              <w:t xml:space="preserve"> </w:t>
            </w:r>
            <w:r>
              <w:rPr>
                <w:rFonts w:ascii="Calibri" w:hAnsi="Calibri"/>
                <w:sz w:val="18"/>
                <w:szCs w:val="18"/>
              </w:rPr>
              <w:t>1</w:t>
            </w:r>
            <w:r w:rsidRPr="00CD19E1">
              <w:rPr>
                <w:rFonts w:ascii="Calibri" w:hAnsi="Calibri"/>
                <w:sz w:val="18"/>
                <w:szCs w:val="18"/>
              </w:rPr>
              <w:t>, 3</w:t>
            </w:r>
            <w:r w:rsidR="00A4322D">
              <w:rPr>
                <w:rFonts w:ascii="Calibri" w:hAnsi="Calibri"/>
                <w:sz w:val="18"/>
                <w:szCs w:val="18"/>
              </w:rPr>
              <w:t>, 5</w:t>
            </w:r>
            <w:r w:rsidRPr="00CD19E1">
              <w:rPr>
                <w:rFonts w:ascii="Calibri" w:hAnsi="Calibri"/>
                <w:sz w:val="18"/>
                <w:szCs w:val="18"/>
              </w:rPr>
              <w:t xml:space="preserve"> or </w:t>
            </w:r>
            <w:r w:rsidR="00A4322D">
              <w:rPr>
                <w:rFonts w:ascii="Calibri" w:hAnsi="Calibri"/>
                <w:sz w:val="18"/>
                <w:szCs w:val="18"/>
              </w:rPr>
              <w:t>16</w:t>
            </w:r>
            <w:r w:rsidRPr="00CD19E1">
              <w:rPr>
                <w:rFonts w:ascii="Calibri" w:hAnsi="Calibri"/>
                <w:sz w:val="18"/>
                <w:szCs w:val="18"/>
              </w:rPr>
              <w:t xml:space="preserve"> then </w:t>
            </w:r>
            <w:r w:rsidR="00954442">
              <w:rPr>
                <w:rFonts w:ascii="Calibri" w:hAnsi="Calibri"/>
                <w:sz w:val="18"/>
                <w:szCs w:val="18"/>
              </w:rPr>
              <w:t>value =</w:t>
            </w:r>
            <w:r w:rsidR="00954442" w:rsidRPr="00CD19E1">
              <w:rPr>
                <w:rFonts w:ascii="Calibri" w:hAnsi="Calibri"/>
                <w:sz w:val="18"/>
                <w:szCs w:val="18"/>
              </w:rPr>
              <w:t xml:space="preserve"> </w:t>
            </w:r>
            <w:r w:rsidRPr="00CD19E1">
              <w:rPr>
                <w:rFonts w:ascii="Calibri" w:hAnsi="Calibri"/>
                <w:sz w:val="18"/>
                <w:szCs w:val="18"/>
              </w:rPr>
              <w:t>N/A;</w:t>
            </w:r>
          </w:p>
          <w:p w14:paraId="308DB6A4" w14:textId="607DFBE7"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r w:rsidR="00726BD0">
              <w:rPr>
                <w:rFonts w:ascii="Calibri" w:hAnsi="Calibri"/>
                <w:sz w:val="18"/>
                <w:szCs w:val="18"/>
              </w:rPr>
              <w:t>value =</w:t>
            </w:r>
            <w:r w:rsidRPr="00CD19E1">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1440" w:type="dxa"/>
            <w:vAlign w:val="bottom"/>
          </w:tcPr>
          <w:p w14:paraId="156B431A" w14:textId="132E1C6D"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r w:rsidR="00954442">
              <w:rPr>
                <w:rFonts w:ascii="Calibri" w:hAnsi="Calibri"/>
                <w:sz w:val="18"/>
                <w:szCs w:val="18"/>
              </w:rPr>
              <w:t>=</w:t>
            </w:r>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r w:rsidR="00726BD0">
              <w:rPr>
                <w:rFonts w:ascii="Calibri" w:hAnsi="Calibri"/>
                <w:sz w:val="18"/>
                <w:szCs w:val="18"/>
              </w:rPr>
              <w:t xml:space="preserve">value = </w:t>
            </w:r>
            <w:r>
              <w:rPr>
                <w:rFonts w:ascii="Calibri" w:hAnsi="Calibri"/>
                <w:sz w:val="18"/>
                <w:szCs w:val="18"/>
              </w:rPr>
              <w:t>0.30;</w:t>
            </w:r>
          </w:p>
          <w:p w14:paraId="0CF9FD1D" w14:textId="417BAF74"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r w:rsidR="00726BD0">
              <w:rPr>
                <w:rFonts w:ascii="Calibri" w:hAnsi="Calibri"/>
                <w:sz w:val="18"/>
                <w:szCs w:val="18"/>
              </w:rPr>
              <w:t xml:space="preserve">value = </w:t>
            </w:r>
            <w:r>
              <w:rPr>
                <w:rFonts w:ascii="Calibri" w:hAnsi="Calibri"/>
                <w:sz w:val="18"/>
                <w:szCs w:val="18"/>
              </w:rPr>
              <w:t>0.2</w:t>
            </w:r>
            <w:r w:rsidR="00A4322D">
              <w:rPr>
                <w:rFonts w:ascii="Calibri" w:hAnsi="Calibri"/>
                <w:sz w:val="18"/>
                <w:szCs w:val="18"/>
              </w:rPr>
              <w:t>3</w:t>
            </w:r>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4106D712" w:rsidR="006C6CD9" w:rsidRPr="004358FA" w:rsidRDefault="00FE42A0" w:rsidP="003C6339">
            <w:pPr>
              <w:keepNext/>
              <w:rPr>
                <w:rFonts w:ascii="Calibri" w:eastAsia="Calibri" w:hAnsi="Calibri"/>
                <w:b/>
                <w:sz w:val="20"/>
                <w:szCs w:val="22"/>
              </w:rPr>
            </w:pPr>
            <w:r>
              <w:rPr>
                <w:rFonts w:ascii="Calibri" w:eastAsia="Calibri" w:hAnsi="Calibri"/>
                <w:b/>
                <w:sz w:val="20"/>
                <w:szCs w:val="22"/>
              </w:rPr>
              <w:t>J</w:t>
            </w:r>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44F60B24"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r w:rsidR="00FE42A0">
              <w:rPr>
                <w:rFonts w:asciiTheme="minorHAnsi" w:hAnsiTheme="minorHAnsi"/>
                <w:sz w:val="18"/>
                <w:szCs w:val="20"/>
              </w:rPr>
              <w:t>30</w:t>
            </w:r>
            <w:r w:rsidRPr="004358FA">
              <w:rPr>
                <w:rFonts w:asciiTheme="minorHAnsi" w:hAnsiTheme="minorHAnsi"/>
                <w:sz w:val="18"/>
                <w:szCs w:val="20"/>
              </w:rPr>
              <w:t>) &amp; SHGC (0.</w:t>
            </w:r>
            <w:r w:rsidR="00FE42A0">
              <w:rPr>
                <w:rFonts w:asciiTheme="minorHAnsi" w:hAnsiTheme="minorHAnsi"/>
                <w:sz w:val="18"/>
                <w:szCs w:val="20"/>
              </w:rPr>
              <w:t>23</w:t>
            </w:r>
            <w:r w:rsidRPr="004358FA">
              <w:rPr>
                <w:rFonts w:asciiTheme="minorHAnsi" w:hAnsiTheme="minorHAnsi"/>
                <w:sz w:val="18"/>
                <w:szCs w:val="20"/>
              </w:rPr>
              <w:t>).</w:t>
            </w:r>
          </w:p>
          <w:p w14:paraId="47919236" w14:textId="77777777" w:rsidR="003C6339" w:rsidRDefault="003C6339" w:rsidP="004358FA">
            <w:pPr>
              <w:ind w:firstLine="450"/>
              <w:rPr>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32EAC43C" w:rsidR="00797ABD" w:rsidRPr="004358FA" w:rsidRDefault="00797ABD" w:rsidP="004358FA">
            <w:pPr>
              <w:ind w:firstLine="450"/>
              <w:rPr>
                <w:rFonts w:asciiTheme="minorHAnsi" w:hAnsiTheme="minorHAnsi"/>
                <w:sz w:val="20"/>
                <w:szCs w:val="20"/>
              </w:rPr>
            </w:pPr>
            <w:r>
              <w:rPr>
                <w:rFonts w:asciiTheme="minorHAnsi" w:hAnsiTheme="minorHAnsi"/>
                <w:sz w:val="18"/>
                <w:szCs w:val="20"/>
              </w:rPr>
              <w:t xml:space="preserve"> Doors with greater than or equal to 25 percent glazing are considered glazed doors and are treated as </w:t>
            </w:r>
            <w:r w:rsidR="00FE42A0">
              <w:rPr>
                <w:rFonts w:asciiTheme="minorHAnsi" w:hAnsiTheme="minorHAnsi"/>
                <w:sz w:val="18"/>
                <w:szCs w:val="20"/>
              </w:rPr>
              <w:t xml:space="preserve">a </w:t>
            </w:r>
            <w:r>
              <w:rPr>
                <w:rFonts w:asciiTheme="minorHAnsi" w:hAnsiTheme="minorHAnsi"/>
                <w:sz w:val="18"/>
                <w:szCs w:val="20"/>
              </w:rPr>
              <w:t>fenestration product.</w:t>
            </w:r>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U-factor </w:t>
            </w:r>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Proposed SHGC </w:t>
            </w:r>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24E52278"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06D13F7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r w:rsidR="007C126E">
              <w:rPr>
                <w:rFonts w:ascii="Calibri" w:hAnsi="Calibri"/>
                <w:sz w:val="18"/>
                <w:szCs w:val="18"/>
              </w:rPr>
              <w:t>J</w:t>
            </w:r>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r w:rsidR="00586182">
              <w:rPr>
                <w:rFonts w:ascii="Calibri" w:hAnsi="Calibri"/>
                <w:sz w:val="18"/>
                <w:szCs w:val="20"/>
              </w:rPr>
              <w:t>User input: DecimalNonnegative</w:t>
            </w:r>
            <w:r w:rsidR="00586182" w:rsidRPr="00F3441B" w:rsidDel="00586182">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60CA80C"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12 </w:t>
            </w:r>
            <w:r w:rsidR="00586182">
              <w:rPr>
                <w:rFonts w:ascii="Calibri" w:hAnsi="Calibri"/>
                <w:sz w:val="18"/>
                <w:szCs w:val="18"/>
              </w:rPr>
              <w:t>=</w:t>
            </w:r>
            <w:r>
              <w:rPr>
                <w:rFonts w:ascii="Calibri" w:hAnsi="Calibri"/>
                <w:sz w:val="18"/>
                <w:szCs w:val="18"/>
              </w:rPr>
              <w:t xml:space="preserve"> None</w:t>
            </w:r>
            <w:r w:rsidR="00D62303">
              <w:rPr>
                <w:rFonts w:ascii="Calibri" w:hAnsi="Calibri"/>
                <w:sz w:val="18"/>
                <w:szCs w:val="18"/>
              </w:rPr>
              <w:t xml:space="preserve">, or </w:t>
            </w:r>
            <w:r w:rsidR="007C126E">
              <w:rPr>
                <w:rFonts w:ascii="Calibri" w:hAnsi="Calibri"/>
                <w:sz w:val="18"/>
                <w:szCs w:val="18"/>
              </w:rPr>
              <w:t>J</w:t>
            </w:r>
            <w:r w:rsidR="00D62303">
              <w:rPr>
                <w:rFonts w:ascii="Calibri" w:hAnsi="Calibri"/>
                <w:sz w:val="18"/>
                <w:szCs w:val="18"/>
              </w:rPr>
              <w:t>04</w:t>
            </w:r>
            <w:r w:rsidR="00586182">
              <w:rPr>
                <w:rFonts w:ascii="Calibri" w:hAnsi="Calibri"/>
                <w:sz w:val="18"/>
                <w:szCs w:val="18"/>
              </w:rPr>
              <w:t xml:space="preserve"> =</w:t>
            </w:r>
            <w:r w:rsidR="00D62303">
              <w:rPr>
                <w:rFonts w:ascii="Calibri" w:hAnsi="Calibri"/>
                <w:sz w:val="18"/>
                <w:szCs w:val="18"/>
              </w:rPr>
              <w:t xml:space="preserve"> Chromogenic glazing,</w:t>
            </w:r>
            <w:r>
              <w:rPr>
                <w:rFonts w:ascii="Calibri" w:hAnsi="Calibri"/>
                <w:sz w:val="18"/>
                <w:szCs w:val="18"/>
              </w:rPr>
              <w:t xml:space="preserve"> then </w:t>
            </w:r>
            <w:r w:rsidR="00586182">
              <w:rPr>
                <w:rFonts w:ascii="Calibri" w:hAnsi="Calibri"/>
                <w:sz w:val="18"/>
                <w:szCs w:val="18"/>
              </w:rPr>
              <w:t xml:space="preserve">value = </w:t>
            </w:r>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5B1B26F" w:rsidR="00D62303" w:rsidRPr="009B3A0C" w:rsidRDefault="00D62303" w:rsidP="00024CA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 xml:space="preserve">07 and </w:t>
            </w:r>
            <w:r w:rsidR="007C126E">
              <w:rPr>
                <w:rFonts w:ascii="Calibri" w:hAnsi="Calibri"/>
                <w:sz w:val="18"/>
                <w:szCs w:val="18"/>
              </w:rPr>
              <w:t>J</w:t>
            </w:r>
            <w:r>
              <w:rPr>
                <w:rFonts w:ascii="Calibri" w:hAnsi="Calibri"/>
                <w:sz w:val="18"/>
                <w:szCs w:val="18"/>
              </w:rPr>
              <w:t>08&gt;&gt;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6D379070"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16A0B494" w:rsidR="00D62303" w:rsidRDefault="00D62303"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15 is equal to or less than </w:t>
            </w:r>
            <w:r w:rsidR="007C126E">
              <w:rPr>
                <w:rFonts w:ascii="Calibri" w:hAnsi="Calibri"/>
                <w:sz w:val="18"/>
                <w:szCs w:val="18"/>
              </w:rPr>
              <w:t>J</w:t>
            </w:r>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5B6EA2F9" w:rsidR="00D62303" w:rsidRDefault="00D62303" w:rsidP="00D62303">
            <w:pPr>
              <w:keepNext/>
              <w:rPr>
                <w:rFonts w:ascii="Calibri" w:hAnsi="Calibri"/>
                <w:sz w:val="18"/>
                <w:szCs w:val="18"/>
              </w:rPr>
            </w:pPr>
            <w:r>
              <w:rPr>
                <w:rFonts w:ascii="Calibri" w:hAnsi="Calibri"/>
                <w:sz w:val="18"/>
                <w:szCs w:val="18"/>
              </w:rPr>
              <w:t>Total Propose</w:t>
            </w:r>
            <w:ins w:id="14" w:author="Markstrum, Alexis@Energy" w:date="2019-09-24T10:16:00Z">
              <w:r w:rsidR="00361C88">
                <w:rPr>
                  <w:rFonts w:ascii="Calibri" w:hAnsi="Calibri"/>
                  <w:sz w:val="18"/>
                  <w:szCs w:val="18"/>
                </w:rPr>
                <w:t>d</w:t>
              </w:r>
            </w:ins>
            <w:r>
              <w:rPr>
                <w:rFonts w:ascii="Calibri" w:hAnsi="Calibri"/>
                <w:sz w:val="18"/>
                <w:szCs w:val="18"/>
              </w:rPr>
              <w:t xml:space="preserv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7B75AD0A" w:rsidR="00D62303" w:rsidRPr="009B3A0C" w:rsidRDefault="00D62303" w:rsidP="007C126E">
            <w:pPr>
              <w:keepNext/>
              <w:jc w:val="center"/>
              <w:rPr>
                <w:rFonts w:ascii="Calibri" w:hAnsi="Calibri"/>
                <w:sz w:val="18"/>
                <w:szCs w:val="18"/>
              </w:rPr>
            </w:pPr>
            <w:r>
              <w:rPr>
                <w:rFonts w:ascii="Calibri" w:hAnsi="Calibri"/>
                <w:sz w:val="18"/>
                <w:szCs w:val="18"/>
              </w:rPr>
              <w:t>&lt;&lt;calculate</w:t>
            </w:r>
            <w:r w:rsidR="007C126E">
              <w:rPr>
                <w:rFonts w:ascii="Calibri" w:hAnsi="Calibri"/>
                <w:sz w:val="18"/>
                <w:szCs w:val="18"/>
              </w:rPr>
              <w:t>d field:</w:t>
            </w:r>
            <w:r>
              <w:rPr>
                <w:rFonts w:ascii="Calibri" w:hAnsi="Calibri"/>
                <w:sz w:val="18"/>
                <w:szCs w:val="18"/>
              </w:rPr>
              <w:t xml:space="preserve"> sum of column </w:t>
            </w:r>
            <w:r w:rsidR="007C126E">
              <w:rPr>
                <w:rFonts w:ascii="Calibri" w:hAnsi="Calibri"/>
                <w:sz w:val="18"/>
                <w:szCs w:val="18"/>
              </w:rPr>
              <w:t>J</w:t>
            </w:r>
            <w:r>
              <w:rPr>
                <w:rFonts w:ascii="Calibri" w:hAnsi="Calibri"/>
                <w:sz w:val="18"/>
                <w:szCs w:val="18"/>
              </w:rPr>
              <w:t>08&gt;&gt;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76CDF97D" w:rsidR="00D62303" w:rsidRPr="009B3A0C" w:rsidRDefault="00D62303"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 xml:space="preserve">Auto filled </w:t>
            </w:r>
            <w:r>
              <w:rPr>
                <w:rFonts w:ascii="Calibri" w:hAnsi="Calibri"/>
                <w:sz w:val="18"/>
                <w:szCs w:val="18"/>
              </w:rPr>
              <w:t xml:space="preserve">from </w:t>
            </w:r>
            <w:r w:rsidR="007C126E">
              <w:rPr>
                <w:rFonts w:ascii="Calibri" w:hAnsi="Calibri"/>
                <w:sz w:val="18"/>
                <w:szCs w:val="18"/>
              </w:rPr>
              <w:t>I</w:t>
            </w:r>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3F295BC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373A5294"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09 are less than or equal to </w:t>
            </w:r>
            <w:r w:rsidR="00B677A4">
              <w:rPr>
                <w:rFonts w:ascii="Calibri" w:hAnsi="Calibri"/>
                <w:sz w:val="18"/>
                <w:szCs w:val="18"/>
              </w:rPr>
              <w:t>I03</w:t>
            </w:r>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1DC69262"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36A94947" w:rsidR="006C6CD9" w:rsidRDefault="007C126E" w:rsidP="007C126E">
            <w:pPr>
              <w:keepNext/>
              <w:jc w:val="center"/>
              <w:rPr>
                <w:rFonts w:ascii="Calibri" w:hAnsi="Calibri"/>
                <w:sz w:val="18"/>
                <w:szCs w:val="18"/>
              </w:rPr>
            </w:pPr>
            <w:r>
              <w:rPr>
                <w:rFonts w:ascii="Calibri" w:hAnsi="Calibri"/>
                <w:sz w:val="18"/>
                <w:szCs w:val="18"/>
              </w:rPr>
              <w:t>&lt;&lt;</w:t>
            </w:r>
            <w:r w:rsidR="006C6CD9">
              <w:rPr>
                <w:rFonts w:ascii="Calibri" w:hAnsi="Calibri"/>
                <w:sz w:val="18"/>
                <w:szCs w:val="18"/>
              </w:rPr>
              <w:t xml:space="preserve">If </w:t>
            </w:r>
            <w:r>
              <w:rPr>
                <w:rFonts w:ascii="Calibri" w:hAnsi="Calibri"/>
                <w:sz w:val="18"/>
                <w:szCs w:val="18"/>
              </w:rPr>
              <w:t>J</w:t>
            </w:r>
            <w:r w:rsidR="006C6CD9">
              <w:rPr>
                <w:rFonts w:ascii="Calibri" w:hAnsi="Calibri"/>
                <w:sz w:val="18"/>
                <w:szCs w:val="18"/>
              </w:rPr>
              <w:t>2</w:t>
            </w:r>
            <w:r w:rsidR="00D62303">
              <w:rPr>
                <w:rFonts w:ascii="Calibri" w:hAnsi="Calibri"/>
                <w:sz w:val="18"/>
                <w:szCs w:val="18"/>
              </w:rPr>
              <w:t>1</w:t>
            </w:r>
            <w:r w:rsidR="006C6CD9">
              <w:rPr>
                <w:rFonts w:ascii="Calibri" w:hAnsi="Calibri"/>
                <w:sz w:val="18"/>
                <w:szCs w:val="18"/>
              </w:rPr>
              <w:t xml:space="preserve"> is equal to or less than </w:t>
            </w:r>
            <w:r>
              <w:rPr>
                <w:rFonts w:ascii="Calibri" w:hAnsi="Calibri"/>
                <w:sz w:val="18"/>
                <w:szCs w:val="18"/>
              </w:rPr>
              <w:t>J</w:t>
            </w:r>
            <w:r w:rsidR="006C6CD9">
              <w:rPr>
                <w:rFonts w:ascii="Calibri" w:hAnsi="Calibri"/>
                <w:sz w:val="18"/>
                <w:szCs w:val="18"/>
              </w:rPr>
              <w:t>2</w:t>
            </w:r>
            <w:r w:rsidR="00D62303">
              <w:rPr>
                <w:rFonts w:ascii="Calibri" w:hAnsi="Calibri"/>
                <w:sz w:val="18"/>
                <w:szCs w:val="18"/>
              </w:rPr>
              <w:t>2</w:t>
            </w:r>
            <w:r w:rsidR="006C6CD9">
              <w:rPr>
                <w:rFonts w:ascii="Calibri" w:hAnsi="Calibri"/>
                <w:sz w:val="18"/>
                <w:szCs w:val="18"/>
              </w:rPr>
              <w:t xml:space="preserve"> then report: Design Complies with the Maximum Allowed </w:t>
            </w:r>
            <w:r w:rsidR="006C6CD9" w:rsidRPr="009B3A0C">
              <w:rPr>
                <w:rFonts w:ascii="Calibri" w:hAnsi="Calibri"/>
                <w:sz w:val="18"/>
                <w:szCs w:val="18"/>
              </w:rPr>
              <w:t>Fenestration</w:t>
            </w:r>
            <w:r w:rsidR="006C6CD9">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r w:rsidR="007C126E">
              <w:rPr>
                <w:rFonts w:ascii="Calibri" w:hAnsi="Calibri"/>
                <w:b/>
                <w:sz w:val="18"/>
                <w:szCs w:val="18"/>
              </w:rPr>
              <w:t>&gt;&gt;</w:t>
            </w:r>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2AC965E3" w:rsidR="006C6CD9" w:rsidRDefault="006C6CD9">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sidR="00D62303">
              <w:rPr>
                <w:rFonts w:ascii="Calibri" w:hAnsi="Calibri"/>
                <w:sz w:val="18"/>
                <w:szCs w:val="18"/>
              </w:rPr>
              <w:t xml:space="preserve">02 </w:t>
            </w:r>
            <w:r w:rsidR="007C126E">
              <w:rPr>
                <w:rFonts w:ascii="Calibri" w:hAnsi="Calibri"/>
                <w:sz w:val="18"/>
                <w:szCs w:val="18"/>
              </w:rPr>
              <w:t xml:space="preserve">= </w:t>
            </w:r>
            <w:r w:rsidR="00D62303">
              <w:rPr>
                <w:rFonts w:ascii="Calibri" w:hAnsi="Calibri"/>
                <w:sz w:val="18"/>
                <w:szCs w:val="18"/>
              </w:rPr>
              <w:t xml:space="preserve">fixed or operable window, and if all associated values listed in column </w:t>
            </w:r>
            <w:r w:rsidR="007C126E">
              <w:rPr>
                <w:rFonts w:ascii="Calibri" w:hAnsi="Calibri"/>
                <w:sz w:val="18"/>
                <w:szCs w:val="18"/>
              </w:rPr>
              <w:t>J</w:t>
            </w:r>
            <w:r w:rsidR="00D62303">
              <w:rPr>
                <w:rFonts w:ascii="Calibri" w:hAnsi="Calibri"/>
                <w:sz w:val="18"/>
                <w:szCs w:val="18"/>
              </w:rPr>
              <w:t xml:space="preserve">11 and </w:t>
            </w:r>
            <w:r w:rsidR="007C126E">
              <w:rPr>
                <w:rFonts w:ascii="Calibri" w:hAnsi="Calibri"/>
                <w:sz w:val="18"/>
                <w:szCs w:val="18"/>
              </w:rPr>
              <w:t>J</w:t>
            </w:r>
            <w:r w:rsidR="00D62303">
              <w:rPr>
                <w:rFonts w:ascii="Calibri" w:hAnsi="Calibri"/>
                <w:sz w:val="18"/>
                <w:szCs w:val="18"/>
              </w:rPr>
              <w:t>14 are less than or equal to 0.2</w:t>
            </w:r>
            <w:r w:rsidR="00A4322D">
              <w:rPr>
                <w:rFonts w:ascii="Calibri" w:hAnsi="Calibri"/>
                <w:sz w:val="18"/>
                <w:szCs w:val="18"/>
              </w:rPr>
              <w:t>3</w:t>
            </w:r>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1157656F" w:rsidR="006C6CD9" w:rsidRPr="009B3A0C" w:rsidRDefault="006C6CD9" w:rsidP="007C126E">
            <w:pPr>
              <w:keepNext/>
              <w:jc w:val="center"/>
              <w:rPr>
                <w:rFonts w:ascii="Calibri" w:hAnsi="Calibri"/>
                <w:sz w:val="18"/>
                <w:szCs w:val="18"/>
              </w:rPr>
            </w:pPr>
            <w:r>
              <w:rPr>
                <w:rFonts w:ascii="Calibri" w:hAnsi="Calibri"/>
                <w:sz w:val="18"/>
                <w:szCs w:val="18"/>
              </w:rPr>
              <w:t>&lt;&lt;</w:t>
            </w:r>
            <w:r w:rsidR="007C126E">
              <w:rPr>
                <w:rFonts w:ascii="Calibri" w:hAnsi="Calibri"/>
                <w:sz w:val="18"/>
                <w:szCs w:val="18"/>
              </w:rPr>
              <w:t>Auto filled</w:t>
            </w:r>
            <w:r>
              <w:rPr>
                <w:rFonts w:ascii="Calibri" w:hAnsi="Calibri"/>
                <w:sz w:val="18"/>
                <w:szCs w:val="18"/>
              </w:rPr>
              <w:t xml:space="preserve"> from </w:t>
            </w:r>
            <w:r w:rsidR="007C126E">
              <w:rPr>
                <w:rFonts w:ascii="Calibri" w:hAnsi="Calibri"/>
                <w:sz w:val="18"/>
                <w:szCs w:val="18"/>
              </w:rPr>
              <w:t>I</w:t>
            </w:r>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4C9CD784" w:rsidR="006C6CD9" w:rsidRDefault="006C6CD9" w:rsidP="00D62303">
            <w:pPr>
              <w:keepNext/>
              <w:jc w:val="center"/>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r w:rsidR="007C126E">
              <w:rPr>
                <w:rFonts w:ascii="Calibri" w:hAnsi="Calibri"/>
                <w:sz w:val="18"/>
                <w:szCs w:val="18"/>
              </w:rPr>
              <w:t>J</w:t>
            </w:r>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667C3791" w:rsidR="003C6339" w:rsidRDefault="00D62303" w:rsidP="00D62303">
            <w:pPr>
              <w:keepNext/>
              <w:rPr>
                <w:rFonts w:ascii="Calibri" w:hAnsi="Calibri"/>
                <w:sz w:val="18"/>
                <w:szCs w:val="18"/>
              </w:rPr>
            </w:pPr>
            <w:r>
              <w:rPr>
                <w:rFonts w:ascii="Calibri" w:hAnsi="Calibri"/>
                <w:sz w:val="18"/>
                <w:szCs w:val="18"/>
              </w:rPr>
              <w:t xml:space="preserve">&lt;&lt;If </w:t>
            </w:r>
            <w:r w:rsidR="007C126E">
              <w:rPr>
                <w:rFonts w:ascii="Calibri" w:hAnsi="Calibri"/>
                <w:sz w:val="18"/>
                <w:szCs w:val="18"/>
              </w:rPr>
              <w:t>J</w:t>
            </w:r>
            <w:r>
              <w:rPr>
                <w:rFonts w:ascii="Calibri" w:hAnsi="Calibri"/>
                <w:sz w:val="18"/>
                <w:szCs w:val="18"/>
              </w:rPr>
              <w:t xml:space="preserve">02 </w:t>
            </w:r>
            <w:r w:rsidR="004E35A3">
              <w:rPr>
                <w:rFonts w:ascii="Calibri" w:hAnsi="Calibri"/>
                <w:sz w:val="18"/>
                <w:szCs w:val="18"/>
              </w:rPr>
              <w:t xml:space="preserve">= </w:t>
            </w:r>
            <w:r>
              <w:rPr>
                <w:rFonts w:ascii="Calibri" w:hAnsi="Calibri"/>
                <w:sz w:val="18"/>
                <w:szCs w:val="18"/>
              </w:rPr>
              <w:t>Skylight</w:t>
            </w:r>
            <w:r w:rsidR="003C6339">
              <w:rPr>
                <w:rFonts w:ascii="Calibri" w:hAnsi="Calibri"/>
                <w:sz w:val="18"/>
                <w:szCs w:val="18"/>
              </w:rPr>
              <w:t xml:space="preserve"> then enter the single largest associated value from </w:t>
            </w:r>
            <w:r w:rsidR="004E35A3">
              <w:rPr>
                <w:rFonts w:ascii="Calibri" w:hAnsi="Calibri"/>
                <w:sz w:val="18"/>
                <w:szCs w:val="18"/>
              </w:rPr>
              <w:t>J</w:t>
            </w:r>
            <w:r w:rsidR="003C6339">
              <w:rPr>
                <w:rFonts w:ascii="Calibri" w:hAnsi="Calibri"/>
                <w:sz w:val="18"/>
                <w:szCs w:val="18"/>
              </w:rPr>
              <w:t>09;</w:t>
            </w:r>
          </w:p>
          <w:p w14:paraId="5A4C7A72" w14:textId="53482D62" w:rsidR="00D62303" w:rsidRPr="009B3A0C" w:rsidRDefault="004E35A3" w:rsidP="004E35A3">
            <w:pPr>
              <w:keepNext/>
              <w:rPr>
                <w:rFonts w:ascii="Calibri" w:hAnsi="Calibri"/>
                <w:sz w:val="18"/>
                <w:szCs w:val="18"/>
              </w:rPr>
            </w:pPr>
            <w:r>
              <w:rPr>
                <w:rFonts w:ascii="Calibri" w:hAnsi="Calibri"/>
                <w:sz w:val="18"/>
                <w:szCs w:val="18"/>
              </w:rPr>
              <w:t>Else value = NA&gt;&gt;</w:t>
            </w:r>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4CFC5C55"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1B3F57AB" w:rsidR="003C6339" w:rsidRDefault="003C6339" w:rsidP="003C6339">
            <w:pPr>
              <w:keepNext/>
              <w:jc w:val="center"/>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Pr>
                <w:rFonts w:ascii="Calibri" w:hAnsi="Calibri"/>
                <w:sz w:val="18"/>
                <w:szCs w:val="18"/>
              </w:rPr>
              <w:t xml:space="preserve">27 </w:t>
            </w:r>
            <w:r w:rsidR="004E35A3">
              <w:rPr>
                <w:rFonts w:ascii="Calibri" w:hAnsi="Calibri"/>
                <w:sz w:val="18"/>
                <w:szCs w:val="18"/>
              </w:rPr>
              <w:t xml:space="preserve">= </w:t>
            </w:r>
            <w:r>
              <w:rPr>
                <w:rFonts w:ascii="Calibri" w:hAnsi="Calibri"/>
                <w:sz w:val="18"/>
                <w:szCs w:val="18"/>
              </w:rPr>
              <w:t>NA</w:t>
            </w:r>
            <w:r w:rsidR="004E35A3">
              <w:rPr>
                <w:rFonts w:ascii="Calibri" w:hAnsi="Calibri"/>
                <w:sz w:val="18"/>
                <w:szCs w:val="18"/>
              </w:rPr>
              <w:t>,</w:t>
            </w:r>
            <w:r>
              <w:rPr>
                <w:rFonts w:ascii="Calibri" w:hAnsi="Calibri"/>
                <w:sz w:val="18"/>
                <w:szCs w:val="18"/>
              </w:rPr>
              <w:t xml:space="preserve"> then value </w:t>
            </w:r>
            <w:r w:rsidR="004E35A3">
              <w:rPr>
                <w:rFonts w:ascii="Calibri" w:hAnsi="Calibri"/>
                <w:sz w:val="18"/>
                <w:szCs w:val="18"/>
              </w:rPr>
              <w:t xml:space="preserve">= </w:t>
            </w:r>
            <w:r>
              <w:rPr>
                <w:rFonts w:ascii="Calibri" w:hAnsi="Calibri"/>
                <w:sz w:val="18"/>
                <w:szCs w:val="18"/>
              </w:rPr>
              <w:t>NA;</w:t>
            </w:r>
          </w:p>
          <w:p w14:paraId="2F026F97" w14:textId="3BBF5994" w:rsidR="00D62303" w:rsidRDefault="00D62303" w:rsidP="003C6339">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89522A1" w:rsidR="00D62303" w:rsidRDefault="00D62303" w:rsidP="00D62303">
            <w:pPr>
              <w:keepNext/>
              <w:rPr>
                <w:rFonts w:ascii="Calibri" w:hAnsi="Calibri"/>
                <w:sz w:val="18"/>
                <w:szCs w:val="18"/>
              </w:rPr>
            </w:pPr>
            <w:r>
              <w:rPr>
                <w:rFonts w:ascii="Calibri" w:hAnsi="Calibri"/>
                <w:sz w:val="18"/>
                <w:szCs w:val="18"/>
              </w:rPr>
              <w:t xml:space="preserve">&lt;&lt;If </w:t>
            </w:r>
            <w:r w:rsidR="004E35A3">
              <w:rPr>
                <w:rFonts w:ascii="Calibri" w:hAnsi="Calibri"/>
                <w:sz w:val="18"/>
                <w:szCs w:val="18"/>
              </w:rPr>
              <w:t>J</w:t>
            </w:r>
            <w:r w:rsidR="003C6339">
              <w:rPr>
                <w:rFonts w:ascii="Calibri" w:hAnsi="Calibri"/>
                <w:sz w:val="18"/>
                <w:szCs w:val="18"/>
              </w:rPr>
              <w:t xml:space="preserve">02 </w:t>
            </w:r>
            <w:r w:rsidR="004E35A3">
              <w:rPr>
                <w:rFonts w:ascii="Calibri" w:hAnsi="Calibri"/>
                <w:sz w:val="18"/>
                <w:szCs w:val="18"/>
              </w:rPr>
              <w:t xml:space="preserve">= </w:t>
            </w:r>
            <w:r w:rsidR="003C6339">
              <w:rPr>
                <w:rFonts w:ascii="Calibri" w:hAnsi="Calibri"/>
                <w:sz w:val="18"/>
                <w:szCs w:val="18"/>
              </w:rPr>
              <w:t xml:space="preserve">Skylight then enter the single largest associated value from columns </w:t>
            </w:r>
            <w:r w:rsidR="004E35A3">
              <w:rPr>
                <w:rFonts w:ascii="Calibri" w:hAnsi="Calibri"/>
                <w:sz w:val="18"/>
                <w:szCs w:val="18"/>
              </w:rPr>
              <w:t>J</w:t>
            </w:r>
            <w:r w:rsidR="003C6339">
              <w:rPr>
                <w:rFonts w:ascii="Calibri" w:hAnsi="Calibri"/>
                <w:sz w:val="18"/>
                <w:szCs w:val="18"/>
              </w:rPr>
              <w:t xml:space="preserve">11 or </w:t>
            </w:r>
            <w:r w:rsidR="004E35A3">
              <w:rPr>
                <w:rFonts w:ascii="Calibri" w:hAnsi="Calibri"/>
                <w:sz w:val="18"/>
                <w:szCs w:val="18"/>
              </w:rPr>
              <w:t>J</w:t>
            </w:r>
            <w:r w:rsidR="003C6339">
              <w:rPr>
                <w:rFonts w:ascii="Calibri" w:hAnsi="Calibri"/>
                <w:sz w:val="18"/>
                <w:szCs w:val="18"/>
              </w:rPr>
              <w:t>14</w:t>
            </w:r>
            <w:r>
              <w:rPr>
                <w:rFonts w:ascii="Calibri" w:hAnsi="Calibri"/>
                <w:sz w:val="18"/>
                <w:szCs w:val="18"/>
              </w:rPr>
              <w:t>;</w:t>
            </w:r>
          </w:p>
          <w:p w14:paraId="39C02776" w14:textId="7C5E463D" w:rsidR="00D62303" w:rsidRPr="009B3A0C" w:rsidRDefault="004E35A3" w:rsidP="00F01DDA">
            <w:pPr>
              <w:keepNext/>
              <w:rPr>
                <w:rFonts w:ascii="Calibri" w:hAnsi="Calibri"/>
                <w:sz w:val="18"/>
                <w:szCs w:val="18"/>
              </w:rPr>
            </w:pPr>
            <w:r>
              <w:rPr>
                <w:rFonts w:ascii="Calibri" w:hAnsi="Calibri"/>
                <w:sz w:val="18"/>
                <w:szCs w:val="18"/>
              </w:rPr>
              <w:t>Else value = NA</w:t>
            </w:r>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331D0389" w:rsidR="00D62303" w:rsidRPr="009B3A0C" w:rsidRDefault="00D62303" w:rsidP="004E35A3">
            <w:pPr>
              <w:keepNext/>
              <w:rPr>
                <w:rFonts w:ascii="Calibri" w:hAnsi="Calibri"/>
                <w:sz w:val="18"/>
                <w:szCs w:val="18"/>
              </w:rPr>
            </w:pPr>
            <w:r>
              <w:rPr>
                <w:rFonts w:ascii="Calibri" w:hAnsi="Calibri"/>
                <w:sz w:val="18"/>
                <w:szCs w:val="18"/>
              </w:rPr>
              <w:t>&lt;&lt;</w:t>
            </w:r>
            <w:r w:rsidR="004E35A3">
              <w:rPr>
                <w:rFonts w:ascii="Calibri" w:hAnsi="Calibri"/>
                <w:sz w:val="18"/>
                <w:szCs w:val="18"/>
              </w:rPr>
              <w:t>Auto filled</w:t>
            </w:r>
            <w:r w:rsidR="003C6339">
              <w:rPr>
                <w:rFonts w:ascii="Calibri" w:hAnsi="Calibri"/>
                <w:sz w:val="18"/>
                <w:szCs w:val="18"/>
              </w:rPr>
              <w:t xml:space="preserve"> from </w:t>
            </w:r>
            <w:r w:rsidR="004E35A3">
              <w:rPr>
                <w:rFonts w:ascii="Calibri" w:hAnsi="Calibri"/>
                <w:sz w:val="18"/>
                <w:szCs w:val="18"/>
              </w:rPr>
              <w:t>I</w:t>
            </w:r>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473534D7"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r w:rsidR="004E35A3">
              <w:rPr>
                <w:rFonts w:ascii="Calibri" w:hAnsi="Calibri"/>
                <w:sz w:val="18"/>
                <w:szCs w:val="18"/>
              </w:rPr>
              <w:t>J</w:t>
            </w:r>
            <w:r w:rsidR="003C6339">
              <w:rPr>
                <w:rFonts w:ascii="Calibri" w:hAnsi="Calibri"/>
                <w:sz w:val="18"/>
                <w:szCs w:val="18"/>
              </w:rPr>
              <w:t xml:space="preserve">30 </w:t>
            </w:r>
            <w:r w:rsidR="004E35A3">
              <w:rPr>
                <w:rFonts w:ascii="Calibri" w:hAnsi="Calibri"/>
                <w:sz w:val="18"/>
                <w:szCs w:val="18"/>
              </w:rPr>
              <w:t xml:space="preserve">= </w:t>
            </w:r>
            <w:r w:rsidR="003C6339">
              <w:rPr>
                <w:rFonts w:ascii="Calibri" w:hAnsi="Calibri"/>
                <w:sz w:val="18"/>
                <w:szCs w:val="18"/>
              </w:rPr>
              <w:t>NA</w:t>
            </w:r>
            <w:r w:rsidR="004E35A3">
              <w:rPr>
                <w:rFonts w:ascii="Calibri" w:hAnsi="Calibri"/>
                <w:sz w:val="18"/>
                <w:szCs w:val="18"/>
              </w:rPr>
              <w:t>,</w:t>
            </w:r>
            <w:r w:rsidR="003C6339">
              <w:rPr>
                <w:rFonts w:ascii="Calibri" w:hAnsi="Calibri"/>
                <w:sz w:val="18"/>
                <w:szCs w:val="18"/>
              </w:rPr>
              <w:t xml:space="preserve"> then value </w:t>
            </w:r>
            <w:r w:rsidR="004E35A3">
              <w:rPr>
                <w:rFonts w:ascii="Calibri" w:hAnsi="Calibri"/>
                <w:sz w:val="18"/>
                <w:szCs w:val="18"/>
              </w:rPr>
              <w:t xml:space="preserve">= </w:t>
            </w:r>
            <w:r w:rsidR="003C6339">
              <w:rPr>
                <w:rFonts w:ascii="Calibri" w:hAnsi="Calibri"/>
                <w:sz w:val="18"/>
                <w:szCs w:val="18"/>
              </w:rPr>
              <w:t>NA;</w:t>
            </w:r>
          </w:p>
          <w:p w14:paraId="52CD870C" w14:textId="2742F675" w:rsidR="00D62303" w:rsidRDefault="003C6339" w:rsidP="004358FA">
            <w:pPr>
              <w:keepNext/>
              <w:jc w:val="center"/>
              <w:rPr>
                <w:rFonts w:ascii="Calibri" w:hAnsi="Calibri"/>
                <w:sz w:val="18"/>
                <w:szCs w:val="18"/>
              </w:rPr>
            </w:pPr>
            <w:r>
              <w:rPr>
                <w:rFonts w:ascii="Calibri" w:hAnsi="Calibri"/>
                <w:sz w:val="18"/>
                <w:szCs w:val="18"/>
              </w:rPr>
              <w:t xml:space="preserve">If </w:t>
            </w:r>
            <w:r w:rsidR="004E35A3">
              <w:rPr>
                <w:rFonts w:ascii="Calibri" w:hAnsi="Calibri"/>
                <w:sz w:val="18"/>
                <w:szCs w:val="18"/>
              </w:rPr>
              <w:t>J</w:t>
            </w:r>
            <w:r>
              <w:rPr>
                <w:rFonts w:ascii="Calibri" w:hAnsi="Calibri"/>
                <w:sz w:val="18"/>
                <w:szCs w:val="18"/>
              </w:rPr>
              <w:t xml:space="preserve">30 is equal to or less than </w:t>
            </w:r>
            <w:r w:rsidR="004E35A3">
              <w:rPr>
                <w:rFonts w:ascii="Calibri" w:hAnsi="Calibri"/>
                <w:sz w:val="18"/>
                <w:szCs w:val="18"/>
              </w:rPr>
              <w:t>J</w:t>
            </w:r>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tbl>
      <w:tblPr>
        <w:tblpPr w:leftFromText="180" w:rightFromText="180" w:vertAnchor="text" w:tblpY="1"/>
        <w:tblOverlap w:val="neve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704276">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4EF5BBC6" w:rsidR="00B25B99" w:rsidRPr="004358FA" w:rsidRDefault="000A43E8" w:rsidP="0054226B">
            <w:pPr>
              <w:keepNext/>
              <w:rPr>
                <w:rFonts w:ascii="Calibri" w:eastAsia="Calibri" w:hAnsi="Calibri"/>
                <w:b/>
                <w:sz w:val="20"/>
                <w:szCs w:val="22"/>
              </w:rPr>
            </w:pPr>
            <w:r>
              <w:rPr>
                <w:rFonts w:ascii="Calibri" w:eastAsia="Calibri" w:hAnsi="Calibri"/>
                <w:b/>
                <w:sz w:val="20"/>
                <w:szCs w:val="22"/>
              </w:rPr>
              <w:t>K</w:t>
            </w:r>
            <w:r w:rsidR="00B25B99"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00B25B99" w:rsidRPr="004358FA">
              <w:rPr>
                <w:rFonts w:ascii="Calibri" w:eastAsia="Calibri" w:hAnsi="Calibri"/>
                <w:b/>
                <w:sz w:val="20"/>
                <w:szCs w:val="22"/>
              </w:rPr>
              <w:t xml:space="preserve"> </w:t>
            </w:r>
            <w:r w:rsidR="00B25B99" w:rsidRPr="004358FA">
              <w:rPr>
                <w:rFonts w:ascii="Calibri" w:eastAsia="Calibri" w:hAnsi="Calibri"/>
                <w:sz w:val="20"/>
                <w:szCs w:val="22"/>
              </w:rPr>
              <w:t>(Section 150.1(c)7)</w:t>
            </w:r>
          </w:p>
          <w:p w14:paraId="308DB71A" w14:textId="77777777" w:rsidR="00B25B99" w:rsidRPr="00614296" w:rsidRDefault="00B25B99" w:rsidP="0054226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704276">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54226B">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54226B">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54226B">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54226B">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54226B">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54226B">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54226B">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54226B">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54226B">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54226B">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54226B">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54226B">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704276">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54226B">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54226B">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54226B">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54226B">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F" w14:textId="36AA4EA3" w:rsidR="00B25B99" w:rsidRPr="003F64CF"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Heating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0"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rsidP="0054226B">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3E97A0F3" w:rsidR="003E21D4" w:rsidRDefault="006333AD" w:rsidP="0054226B">
            <w:pPr>
              <w:keepNext/>
              <w:jc w:val="center"/>
              <w:rPr>
                <w:rFonts w:ascii="Calibri" w:hAnsi="Calibri"/>
                <w:sz w:val="18"/>
                <w:szCs w:val="18"/>
              </w:rPr>
            </w:pPr>
            <w:r>
              <w:rPr>
                <w:rFonts w:ascii="Calibri" w:hAnsi="Calibri"/>
                <w:sz w:val="18"/>
                <w:szCs w:val="18"/>
              </w:rPr>
              <w:t>Type</w:t>
            </w:r>
          </w:p>
        </w:tc>
        <w:tc>
          <w:tcPr>
            <w:tcW w:w="1090" w:type="dxa"/>
            <w:tcBorders>
              <w:top w:val="single" w:sz="6" w:space="0" w:color="auto"/>
              <w:bottom w:val="single" w:sz="6" w:space="0" w:color="auto"/>
            </w:tcBorders>
            <w:vAlign w:val="bottom"/>
          </w:tcPr>
          <w:p w14:paraId="308DB734" w14:textId="4391B52E" w:rsidR="003E21D4" w:rsidRDefault="006333AD" w:rsidP="0054226B">
            <w:pPr>
              <w:keepNext/>
              <w:jc w:val="center"/>
              <w:rPr>
                <w:rFonts w:ascii="Calibri" w:hAnsi="Calibri"/>
                <w:sz w:val="18"/>
                <w:szCs w:val="18"/>
              </w:rPr>
            </w:pPr>
            <w:r>
              <w:rPr>
                <w:rFonts w:ascii="Calibri" w:hAnsi="Calibri"/>
                <w:sz w:val="18"/>
                <w:szCs w:val="18"/>
              </w:rPr>
              <w:t xml:space="preserve">Proposed </w:t>
            </w:r>
            <w:r w:rsidR="00B25B99">
              <w:rPr>
                <w:rFonts w:ascii="Calibri" w:hAnsi="Calibri"/>
                <w:sz w:val="18"/>
                <w:szCs w:val="18"/>
              </w:rPr>
              <w:t xml:space="preserve">Cooling </w:t>
            </w:r>
            <w:r w:rsidR="00B25B99" w:rsidRPr="003F64CF">
              <w:rPr>
                <w:rFonts w:ascii="Calibri" w:hAnsi="Calibri"/>
                <w:sz w:val="18"/>
                <w:szCs w:val="18"/>
              </w:rPr>
              <w:t>Efficiency</w:t>
            </w:r>
          </w:p>
        </w:tc>
        <w:tc>
          <w:tcPr>
            <w:tcW w:w="1090" w:type="dxa"/>
            <w:tcBorders>
              <w:top w:val="single" w:sz="6" w:space="0" w:color="auto"/>
              <w:bottom w:val="single" w:sz="6" w:space="0" w:color="auto"/>
            </w:tcBorders>
            <w:vAlign w:val="bottom"/>
          </w:tcPr>
          <w:p w14:paraId="308DB735" w14:textId="77777777" w:rsidR="003E21D4" w:rsidRDefault="00B25B99" w:rsidP="0054226B">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rsidP="0054226B">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rsidP="0054226B">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rsidP="0054226B">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rsidP="0054226B">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704276">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54226B">
            <w:pPr>
              <w:keepNext/>
              <w:jc w:val="center"/>
              <w:rPr>
                <w:rFonts w:ascii="Calibri" w:hAnsi="Calibri"/>
                <w:sz w:val="18"/>
                <w:szCs w:val="18"/>
              </w:rPr>
            </w:pPr>
            <w:r>
              <w:rPr>
                <w:rFonts w:ascii="Calibri" w:hAnsi="Calibri"/>
                <w:sz w:val="18"/>
                <w:szCs w:val="18"/>
              </w:rPr>
              <w:t>&lt;&lt;User Input: ObjectNamePermissive&gt;&gt;</w:t>
            </w:r>
          </w:p>
        </w:tc>
        <w:tc>
          <w:tcPr>
            <w:tcW w:w="1091" w:type="dxa"/>
            <w:tcBorders>
              <w:top w:val="single" w:sz="6" w:space="0" w:color="auto"/>
              <w:bottom w:val="single" w:sz="6" w:space="0" w:color="auto"/>
            </w:tcBorders>
            <w:vAlign w:val="bottom"/>
          </w:tcPr>
          <w:p w14:paraId="308DB73C" w14:textId="10D2A323" w:rsidR="00B25B99" w:rsidRPr="009B3A0C" w:rsidRDefault="004570AE" w:rsidP="0054226B">
            <w:pPr>
              <w:keepNext/>
              <w:jc w:val="center"/>
              <w:rPr>
                <w:rFonts w:ascii="Calibri" w:hAnsi="Calibri"/>
                <w:sz w:val="18"/>
                <w:szCs w:val="18"/>
              </w:rPr>
            </w:pPr>
            <w:r>
              <w:rPr>
                <w:rFonts w:ascii="Calibri" w:hAnsi="Calibri"/>
                <w:sz w:val="18"/>
                <w:szCs w:val="18"/>
              </w:rPr>
              <w:t>&lt;&lt;User selects from list: Boiler, Central gas furnace, Central large packaged HP, Central split HP, Combined hydronic, Combined hydronic forced air, Ductless HP, Electric, Gas space heater, Gas wall furnace, Hydronic, Hydronic forced air, Hydronic HP, Hydronic HP forced air, Room HP, Wood Heat, Packaged gas furnace; small duct high velocity&gt;&gt;</w:t>
            </w:r>
          </w:p>
        </w:tc>
        <w:tc>
          <w:tcPr>
            <w:tcW w:w="1091" w:type="dxa"/>
            <w:tcBorders>
              <w:top w:val="single" w:sz="6" w:space="0" w:color="auto"/>
              <w:bottom w:val="single" w:sz="6" w:space="0" w:color="auto"/>
            </w:tcBorders>
            <w:vAlign w:val="bottom"/>
          </w:tcPr>
          <w:p w14:paraId="308DB73D"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54226B">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1E44B35C" w:rsidR="00B25B99" w:rsidRPr="009B3A0C" w:rsidRDefault="004570AE" w:rsidP="0054226B">
            <w:pPr>
              <w:keepNext/>
              <w:jc w:val="center"/>
              <w:rPr>
                <w:rFonts w:ascii="Calibri" w:hAnsi="Calibri"/>
                <w:sz w:val="18"/>
                <w:szCs w:val="18"/>
              </w:rPr>
            </w:pPr>
            <w:r>
              <w:rPr>
                <w:rFonts w:ascii="Calibri" w:hAnsi="Calibri"/>
                <w:sz w:val="18"/>
                <w:szCs w:val="18"/>
              </w:rPr>
              <w:t>&lt;&lt;User selects from list: Central large packaged AC, Central large packaged HP, Central packaged AC, Central packaged HP, Central split AC, Central split HP, Ductless AC, Ductless HP, Evaporative direct, Evaporative indirect, Evaporative indirect direct, Evaporatively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
          <w:p w14:paraId="660580B7" w14:textId="77777777" w:rsidR="004B1452" w:rsidRDefault="00770256"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0" w14:textId="29583A1A" w:rsidR="00B25B99" w:rsidRPr="009B3A0C" w:rsidRDefault="004B1452" w:rsidP="0054226B">
            <w:pPr>
              <w:keepNext/>
              <w:jc w:val="center"/>
              <w:rPr>
                <w:rFonts w:ascii="Calibri" w:hAnsi="Calibri"/>
                <w:sz w:val="18"/>
                <w:szCs w:val="18"/>
              </w:rPr>
            </w:pPr>
            <w:r>
              <w:rPr>
                <w:rFonts w:ascii="Calibri" w:hAnsi="Calibri"/>
                <w:sz w:val="18"/>
                <w:szCs w:val="18"/>
              </w:rPr>
              <w:t>Else u</w:t>
            </w:r>
            <w:r w:rsidR="00770256">
              <w:rPr>
                <w:rFonts w:ascii="Calibri" w:hAnsi="Calibri"/>
                <w:sz w:val="18"/>
                <w:szCs w:val="18"/>
              </w:rPr>
              <w:t xml:space="preserve">ser </w:t>
            </w:r>
            <w:r w:rsidR="006333AD">
              <w:rPr>
                <w:rFonts w:ascii="Calibri" w:hAnsi="Calibri"/>
                <w:sz w:val="18"/>
                <w:szCs w:val="18"/>
              </w:rPr>
              <w:t>selects from list</w:t>
            </w:r>
            <w:r w:rsidR="00770256">
              <w:rPr>
                <w:rFonts w:ascii="Calibri" w:hAnsi="Calibri"/>
                <w:sz w:val="18"/>
                <w:szCs w:val="18"/>
              </w:rPr>
              <w:t xml:space="preserve">: </w:t>
            </w:r>
            <w:r w:rsidR="006333AD">
              <w:rPr>
                <w:rFonts w:ascii="Calibri" w:hAnsi="Calibri"/>
                <w:sz w:val="18"/>
                <w:szCs w:val="18"/>
              </w:rPr>
              <w:t xml:space="preserve"> SEER, EER&gt;</w:t>
            </w:r>
            <w:r w:rsidR="00770256">
              <w:rPr>
                <w:rFonts w:ascii="Calibri" w:hAnsi="Calibri"/>
                <w:sz w:val="18"/>
                <w:szCs w:val="18"/>
              </w:rPr>
              <w:t>&gt;&gt;</w:t>
            </w:r>
          </w:p>
        </w:tc>
        <w:tc>
          <w:tcPr>
            <w:tcW w:w="1090" w:type="dxa"/>
            <w:tcBorders>
              <w:top w:val="single" w:sz="6" w:space="0" w:color="auto"/>
              <w:bottom w:val="single" w:sz="6" w:space="0" w:color="auto"/>
            </w:tcBorders>
            <w:vAlign w:val="bottom"/>
          </w:tcPr>
          <w:p w14:paraId="677DD25F" w14:textId="77777777" w:rsidR="004B1452" w:rsidRDefault="009D55C5" w:rsidP="0054226B">
            <w:pPr>
              <w:keepNext/>
              <w:jc w:val="center"/>
              <w:rPr>
                <w:rFonts w:ascii="Calibri" w:hAnsi="Calibri"/>
                <w:sz w:val="18"/>
                <w:szCs w:val="18"/>
              </w:rPr>
            </w:pPr>
            <w:r>
              <w:rPr>
                <w:rFonts w:ascii="Calibri" w:hAnsi="Calibri"/>
                <w:sz w:val="18"/>
                <w:szCs w:val="18"/>
              </w:rPr>
              <w:t>&lt;&lt;</w:t>
            </w:r>
            <w:r w:rsidR="004B1452">
              <w:rPr>
                <w:rFonts w:ascii="Calibri" w:hAnsi="Calibri"/>
                <w:sz w:val="18"/>
                <w:szCs w:val="18"/>
              </w:rPr>
              <w:t>If value in K05 = no cooling, then value = N/A;</w:t>
            </w:r>
          </w:p>
          <w:p w14:paraId="308DB741" w14:textId="38B9C6A5" w:rsidR="00B25B99" w:rsidRPr="009B3A0C" w:rsidRDefault="004B1452" w:rsidP="0054226B">
            <w:pPr>
              <w:keepNext/>
              <w:jc w:val="center"/>
              <w:rPr>
                <w:rFonts w:ascii="Calibri" w:hAnsi="Calibri"/>
                <w:sz w:val="18"/>
                <w:szCs w:val="18"/>
              </w:rPr>
            </w:pPr>
            <w:r>
              <w:rPr>
                <w:rFonts w:ascii="Calibri" w:hAnsi="Calibri"/>
                <w:sz w:val="18"/>
                <w:szCs w:val="18"/>
              </w:rPr>
              <w:t>Else u</w:t>
            </w:r>
            <w:r w:rsidR="009D55C5">
              <w:rPr>
                <w:rFonts w:ascii="Calibri" w:hAnsi="Calibri"/>
                <w:sz w:val="18"/>
                <w:szCs w:val="18"/>
              </w:rPr>
              <w:t>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54226B">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37ED87F" w:rsidR="00F46D08" w:rsidRDefault="00770256" w:rsidP="0054226B">
            <w:pPr>
              <w:keepNext/>
              <w:jc w:val="center"/>
              <w:rPr>
                <w:rFonts w:ascii="Calibri" w:hAnsi="Calibri"/>
                <w:sz w:val="18"/>
                <w:szCs w:val="18"/>
              </w:rPr>
            </w:pPr>
            <w:r>
              <w:rPr>
                <w:rFonts w:ascii="Calibri" w:hAnsi="Calibri"/>
                <w:sz w:val="18"/>
                <w:szCs w:val="18"/>
              </w:rPr>
              <w:t>&lt;&lt;</w:t>
            </w:r>
            <w:r w:rsidR="00CC0B7B" w:rsidRPr="006457DC">
              <w:rPr>
                <w:sz w:val="20"/>
              </w:rPr>
              <w:t xml:space="preserve"> </w:t>
            </w:r>
            <w:r w:rsidR="00CC0B7B" w:rsidRPr="00CC0B7B">
              <w:rPr>
                <w:rFonts w:asciiTheme="minorHAnsi" w:hAnsiTheme="minorHAnsi" w:cstheme="minorHAnsi"/>
                <w:sz w:val="18"/>
                <w:szCs w:val="18"/>
              </w:rPr>
              <w:t>if K08 = Ductless, then value = No ducts, else</w:t>
            </w:r>
            <w:r w:rsidR="00F46D08">
              <w:rPr>
                <w:rFonts w:ascii="Calibri" w:hAnsi="Calibri"/>
                <w:sz w:val="18"/>
                <w:szCs w:val="18"/>
              </w:rPr>
              <w:t xml:space="preserve"> </w:t>
            </w:r>
            <w:r w:rsidR="00CC0B7B">
              <w:rPr>
                <w:rFonts w:ascii="Calibri" w:hAnsi="Calibri"/>
                <w:sz w:val="18"/>
                <w:szCs w:val="18"/>
              </w:rPr>
              <w:t>i</w:t>
            </w:r>
            <w:r w:rsidR="00F46D08">
              <w:rPr>
                <w:rFonts w:ascii="Calibri" w:hAnsi="Calibri"/>
                <w:sz w:val="18"/>
                <w:szCs w:val="18"/>
              </w:rPr>
              <w:t>f F01 = C, then value = Conditioned Space;</w:t>
            </w:r>
          </w:p>
          <w:p w14:paraId="308DB743" w14:textId="44446D15" w:rsidR="00F34B79" w:rsidRPr="009B3A0C" w:rsidRDefault="00F46D08" w:rsidP="00CC0B7B">
            <w:pPr>
              <w:keepNext/>
              <w:jc w:val="center"/>
              <w:rPr>
                <w:rFonts w:ascii="Calibri" w:hAnsi="Calibri"/>
                <w:sz w:val="18"/>
                <w:szCs w:val="18"/>
              </w:rPr>
            </w:pPr>
            <w:r w:rsidRPr="00CC0B7B">
              <w:rPr>
                <w:rFonts w:asciiTheme="minorHAnsi" w:hAnsiTheme="minorHAnsi" w:cstheme="minorHAnsi"/>
                <w:sz w:val="18"/>
                <w:szCs w:val="18"/>
              </w:rPr>
              <w:t>Else</w:t>
            </w:r>
            <w:r w:rsidR="00CC0B7B" w:rsidRPr="00CC0B7B">
              <w:rPr>
                <w:rFonts w:asciiTheme="minorHAnsi" w:hAnsiTheme="minorHAnsi" w:cstheme="minorHAnsi"/>
                <w:sz w:val="18"/>
                <w:szCs w:val="18"/>
              </w:rPr>
              <w:t xml:space="preserve"> if F01 = Option B, then</w:t>
            </w:r>
            <w:r>
              <w:rPr>
                <w:rFonts w:ascii="Calibri" w:hAnsi="Calibri"/>
                <w:sz w:val="18"/>
                <w:szCs w:val="18"/>
              </w:rPr>
              <w:t xml:space="preserve"> u</w:t>
            </w:r>
            <w:r w:rsidR="00770256">
              <w:rPr>
                <w:rFonts w:ascii="Calibri" w:hAnsi="Calibri"/>
                <w:sz w:val="18"/>
                <w:szCs w:val="18"/>
              </w:rPr>
              <w:t>ser selects from list: Conditioned space-, 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76A507B7" w:rsidR="00BE73AA" w:rsidRPr="009B3A0C" w:rsidRDefault="003F4E2E" w:rsidP="0054226B">
            <w:pPr>
              <w:keepNext/>
              <w:jc w:val="center"/>
              <w:rPr>
                <w:rFonts w:ascii="Calibri" w:hAnsi="Calibri"/>
                <w:sz w:val="18"/>
                <w:szCs w:val="18"/>
              </w:rPr>
            </w:pPr>
            <w:r>
              <w:rPr>
                <w:rFonts w:ascii="Calibri" w:hAnsi="Calibri"/>
                <w:sz w:val="18"/>
                <w:szCs w:val="18"/>
              </w:rPr>
              <w:t xml:space="preserve">&lt;&lt;if system is ductless, then display NA; elseif F01 = ‘Option B’ </w:t>
            </w:r>
            <w:r w:rsidR="009D55C5">
              <w:rPr>
                <w:rFonts w:ascii="Calibri" w:hAnsi="Calibri"/>
                <w:sz w:val="18"/>
                <w:szCs w:val="18"/>
              </w:rPr>
              <w:t>and</w:t>
            </w:r>
            <w:r>
              <w:rPr>
                <w:rFonts w:ascii="Calibri" w:hAnsi="Calibri"/>
                <w:sz w:val="18"/>
                <w:szCs w:val="18"/>
              </w:rPr>
              <w:t xml:space="preserve"> </w:t>
            </w:r>
            <w:r w:rsidR="009D55C5">
              <w:rPr>
                <w:rFonts w:ascii="Calibri" w:hAnsi="Calibri"/>
                <w:sz w:val="18"/>
                <w:szCs w:val="18"/>
              </w:rPr>
              <w:t xml:space="preserve">A09 </w:t>
            </w:r>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54226B">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54226B">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704276">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54226B">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54226B">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54226B">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54226B">
            <w:pPr>
              <w:keepNext/>
              <w:rPr>
                <w:rFonts w:ascii="Calibri" w:hAnsi="Calibri"/>
                <w:sz w:val="18"/>
                <w:szCs w:val="18"/>
              </w:rPr>
            </w:pPr>
          </w:p>
        </w:tc>
      </w:tr>
      <w:tr w:rsidR="00B25B99" w:rsidRPr="00BC3BC8" w14:paraId="308DB758" w14:textId="77777777" w:rsidTr="00704276">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54226B">
            <w:pPr>
              <w:keepNext/>
              <w:rPr>
                <w:rFonts w:ascii="Calibri" w:hAnsi="Calibri"/>
                <w:sz w:val="18"/>
                <w:szCs w:val="18"/>
              </w:rPr>
            </w:pPr>
            <w:r>
              <w:rPr>
                <w:rFonts w:ascii="Calibri" w:hAnsi="Calibri"/>
                <w:sz w:val="18"/>
                <w:szCs w:val="18"/>
              </w:rPr>
              <w:t>Notes</w:t>
            </w:r>
          </w:p>
          <w:p w14:paraId="07EF81EB" w14:textId="1CEF16FF" w:rsidR="004570AE" w:rsidRDefault="001105EE" w:rsidP="0054226B">
            <w:pPr>
              <w:keepNext/>
              <w:numPr>
                <w:ilvl w:val="0"/>
                <w:numId w:val="13"/>
              </w:numPr>
              <w:ind w:left="330"/>
              <w:rPr>
                <w:rFonts w:ascii="Calibri" w:hAnsi="Calibri"/>
                <w:sz w:val="18"/>
                <w:szCs w:val="18"/>
              </w:rPr>
            </w:pPr>
            <w:r>
              <w:rPr>
                <w:rFonts w:ascii="Calibri" w:hAnsi="Calibri"/>
                <w:sz w:val="18"/>
                <w:szCs w:val="18"/>
              </w:rPr>
              <w:t>Any gas heating</w:t>
            </w:r>
            <w:r w:rsidR="00936338">
              <w:rPr>
                <w:rFonts w:ascii="Calibri" w:hAnsi="Calibri"/>
                <w:sz w:val="18"/>
                <w:szCs w:val="18"/>
              </w:rPr>
              <w:t>,</w:t>
            </w:r>
            <w:r>
              <w:rPr>
                <w:rFonts w:ascii="Calibri" w:hAnsi="Calibri"/>
                <w:sz w:val="18"/>
                <w:szCs w:val="18"/>
              </w:rPr>
              <w:t xml:space="preserve"> h</w:t>
            </w:r>
            <w:r w:rsidR="004570AE">
              <w:rPr>
                <w:rFonts w:ascii="Calibri" w:hAnsi="Calibri"/>
                <w:sz w:val="18"/>
                <w:szCs w:val="18"/>
              </w:rPr>
              <w:t xml:space="preserve">eat pump </w:t>
            </w:r>
            <w:r>
              <w:rPr>
                <w:rFonts w:ascii="Calibri" w:hAnsi="Calibri"/>
                <w:sz w:val="18"/>
                <w:szCs w:val="18"/>
              </w:rPr>
              <w:t xml:space="preserve">or cooling </w:t>
            </w:r>
            <w:r w:rsidR="00936338">
              <w:rPr>
                <w:rFonts w:ascii="Calibri" w:hAnsi="Calibri"/>
                <w:sz w:val="18"/>
                <w:szCs w:val="18"/>
              </w:rPr>
              <w:t>appliance</w:t>
            </w:r>
            <w:r>
              <w:rPr>
                <w:rFonts w:ascii="Calibri" w:hAnsi="Calibri"/>
                <w:sz w:val="18"/>
                <w:szCs w:val="18"/>
              </w:rPr>
              <w:t xml:space="preserve"> </w:t>
            </w:r>
            <w:r w:rsidR="004570AE">
              <w:rPr>
                <w:rFonts w:ascii="Calibri" w:hAnsi="Calibri"/>
                <w:sz w:val="18"/>
                <w:szCs w:val="18"/>
              </w:rPr>
              <w:t xml:space="preserve">sold in California will meet the minimum appliance efficiency standard. </w:t>
            </w:r>
            <w:r>
              <w:rPr>
                <w:rFonts w:ascii="Calibri" w:hAnsi="Calibri"/>
                <w:sz w:val="18"/>
                <w:szCs w:val="18"/>
              </w:rPr>
              <w:t xml:space="preserve">Models can be checked at at </w:t>
            </w:r>
            <w:hyperlink r:id="rId24" w:history="1">
              <w:r w:rsidRPr="00BE2A2B">
                <w:rPr>
                  <w:rStyle w:val="Hyperlink"/>
                  <w:rFonts w:ascii="Calibri" w:hAnsi="Calibri"/>
                  <w:sz w:val="18"/>
                  <w:szCs w:val="18"/>
                </w:rPr>
                <w:t>https://cacertappliances.energy.ca.gov/</w:t>
              </w:r>
            </w:hyperlink>
            <w:r w:rsidR="00936338">
              <w:rPr>
                <w:rFonts w:ascii="Calibri" w:hAnsi="Calibri"/>
                <w:sz w:val="18"/>
                <w:szCs w:val="18"/>
              </w:rPr>
              <w:t>.</w:t>
            </w:r>
          </w:p>
          <w:p w14:paraId="64166773" w14:textId="77777777" w:rsidR="004570AE" w:rsidRDefault="004570AE" w:rsidP="0054226B">
            <w:pPr>
              <w:keepNext/>
              <w:numPr>
                <w:ilvl w:val="0"/>
                <w:numId w:val="13"/>
              </w:numPr>
              <w:ind w:left="330"/>
              <w:rPr>
                <w:rFonts w:ascii="Calibri" w:hAnsi="Calibri"/>
                <w:sz w:val="18"/>
                <w:szCs w:val="18"/>
              </w:rPr>
            </w:pPr>
            <w:r>
              <w:rPr>
                <w:rFonts w:ascii="Calibri" w:hAnsi="Calibri"/>
                <w:sz w:val="18"/>
                <w:szCs w:val="18"/>
              </w:rPr>
              <w:t>If ducted equipment, the duct location must be inside conditioned space if the project is in climate zone 4 or 8-16 and Table F, column 01 is set to Option C.</w:t>
            </w:r>
          </w:p>
          <w:p w14:paraId="308DB757" w14:textId="4A8BA448" w:rsidR="004570AE" w:rsidRPr="009B3A0C" w:rsidRDefault="004570AE" w:rsidP="0054226B">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c>
          <w:tcPr>
            <w:tcW w:w="14390" w:type="dxa"/>
            <w:gridSpan w:val="8"/>
          </w:tcPr>
          <w:p w14:paraId="0DD6F115" w14:textId="77777777" w:rsidR="004570AE" w:rsidRPr="0095485E" w:rsidRDefault="004570AE" w:rsidP="00FA39D6">
            <w:pPr>
              <w:rPr>
                <w:rFonts w:asciiTheme="minorHAnsi" w:hAnsiTheme="minorHAnsi"/>
                <w:sz w:val="20"/>
              </w:rPr>
            </w:pPr>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p>
        </w:tc>
      </w:tr>
      <w:tr w:rsidR="00E004BB" w14:paraId="430E4DAA" w14:textId="77777777" w:rsidTr="00FA39D6">
        <w:tc>
          <w:tcPr>
            <w:tcW w:w="14390" w:type="dxa"/>
            <w:gridSpan w:val="8"/>
          </w:tcPr>
          <w:p w14:paraId="563ED215" w14:textId="1E477755" w:rsidR="00E004BB" w:rsidRPr="0095485E" w:rsidRDefault="00E004BB" w:rsidP="00FA39D6">
            <w:pPr>
              <w:rPr>
                <w:rFonts w:asciiTheme="minorHAnsi" w:hAnsiTheme="minorHAnsi"/>
                <w:sz w:val="20"/>
              </w:rPr>
            </w:pPr>
            <w:r>
              <w:rPr>
                <w:rFonts w:asciiTheme="minorHAnsi" w:hAnsiTheme="minorHAnsi"/>
                <w:sz w:val="20"/>
              </w:rPr>
              <w:t>&lt;&lt;if A09 = 8 – 14</w:t>
            </w:r>
            <w:r w:rsidR="006660E1">
              <w:rPr>
                <w:rFonts w:asciiTheme="minorHAnsi" w:hAnsiTheme="minorHAnsi"/>
                <w:sz w:val="20"/>
              </w:rPr>
              <w:t xml:space="preserve"> </w:t>
            </w:r>
            <w:r w:rsidR="006660E1" w:rsidRPr="006660E1">
              <w:rPr>
                <w:rFonts w:asciiTheme="minorHAnsi" w:hAnsiTheme="minorHAnsi" w:cstheme="minorHAnsi"/>
                <w:sz w:val="20"/>
              </w:rPr>
              <w:t>and A11 = Single Family</w:t>
            </w:r>
            <w:r>
              <w:rPr>
                <w:rFonts w:asciiTheme="minorHAnsi" w:hAnsiTheme="minorHAnsi"/>
                <w:sz w:val="20"/>
              </w:rPr>
              <w:t>,</w:t>
            </w:r>
            <w:r w:rsidR="005738FD">
              <w:rPr>
                <w:rFonts w:asciiTheme="minorHAnsi" w:hAnsiTheme="minorHAnsi"/>
                <w:sz w:val="20"/>
              </w:rPr>
              <w:t xml:space="preserve"> show Table L;</w:t>
            </w:r>
            <w:r>
              <w:rPr>
                <w:rFonts w:asciiTheme="minorHAnsi" w:hAnsiTheme="minorHAnsi"/>
                <w:sz w:val="20"/>
              </w:rPr>
              <w:t xml:space="preserve"> else display the “section does not apply” </w:t>
            </w:r>
            <w:r w:rsidRPr="006660E1">
              <w:rPr>
                <w:rFonts w:asciiTheme="minorHAnsi" w:hAnsiTheme="minorHAnsi" w:cstheme="minorHAnsi"/>
                <w:sz w:val="20"/>
              </w:rPr>
              <w:t>message</w:t>
            </w:r>
            <w:r w:rsidR="006660E1" w:rsidRPr="006660E1">
              <w:rPr>
                <w:rFonts w:asciiTheme="minorHAnsi" w:hAnsiTheme="minorHAnsi" w:cstheme="minorHAnsi"/>
                <w:sz w:val="20"/>
              </w:rPr>
              <w:t xml:space="preserve"> (if A11 = Multi Family or Multi Family with central water heating, do not show table)</w:t>
            </w:r>
            <w:r w:rsidRPr="006660E1">
              <w:rPr>
                <w:rFonts w:asciiTheme="minorHAnsi" w:hAnsiTheme="minorHAnsi" w:cstheme="minorHAnsi"/>
                <w:sz w:val="20"/>
              </w:rPr>
              <w:t>&gt;&gt;</w:t>
            </w:r>
          </w:p>
        </w:tc>
      </w:tr>
      <w:tr w:rsidR="00207197" w:rsidRPr="0095485E" w14:paraId="204023FD" w14:textId="77777777" w:rsidTr="001F2244">
        <w:tc>
          <w:tcPr>
            <w:tcW w:w="1654" w:type="dxa"/>
            <w:vAlign w:val="bottom"/>
          </w:tcPr>
          <w:p w14:paraId="25E1552F" w14:textId="77777777" w:rsidR="004570AE" w:rsidRPr="0095485E" w:rsidRDefault="004570AE" w:rsidP="00FA39D6">
            <w:pPr>
              <w:jc w:val="center"/>
              <w:rPr>
                <w:rFonts w:asciiTheme="minorHAnsi" w:hAnsiTheme="minorHAnsi"/>
                <w:sz w:val="18"/>
              </w:rPr>
            </w:pPr>
            <w:r w:rsidRPr="0095485E">
              <w:rPr>
                <w:rFonts w:asciiTheme="minorHAnsi" w:hAnsiTheme="minorHAnsi"/>
                <w:sz w:val="18"/>
              </w:rPr>
              <w:t>01</w:t>
            </w:r>
          </w:p>
        </w:tc>
        <w:tc>
          <w:tcPr>
            <w:tcW w:w="1562" w:type="dxa"/>
            <w:vAlign w:val="bottom"/>
          </w:tcPr>
          <w:p w14:paraId="508DA146" w14:textId="77777777" w:rsidR="004570AE" w:rsidRPr="0095485E" w:rsidRDefault="004570AE" w:rsidP="00FA39D6">
            <w:pPr>
              <w:jc w:val="center"/>
              <w:rPr>
                <w:rFonts w:asciiTheme="minorHAnsi" w:hAnsiTheme="minorHAnsi"/>
                <w:sz w:val="18"/>
              </w:rPr>
            </w:pPr>
            <w:r>
              <w:rPr>
                <w:rFonts w:asciiTheme="minorHAnsi" w:hAnsiTheme="minorHAnsi"/>
                <w:sz w:val="18"/>
              </w:rPr>
              <w:t>02</w:t>
            </w:r>
          </w:p>
        </w:tc>
        <w:tc>
          <w:tcPr>
            <w:tcW w:w="1860" w:type="dxa"/>
            <w:vAlign w:val="bottom"/>
          </w:tcPr>
          <w:p w14:paraId="6470D2EB" w14:textId="77777777" w:rsidR="004570AE" w:rsidRPr="0095485E" w:rsidRDefault="004570AE" w:rsidP="00FA39D6">
            <w:pPr>
              <w:jc w:val="center"/>
              <w:rPr>
                <w:rFonts w:asciiTheme="minorHAnsi" w:hAnsiTheme="minorHAnsi"/>
                <w:sz w:val="18"/>
              </w:rPr>
            </w:pPr>
            <w:r>
              <w:rPr>
                <w:rFonts w:asciiTheme="minorHAnsi" w:hAnsiTheme="minorHAnsi"/>
                <w:sz w:val="18"/>
              </w:rPr>
              <w:t>03</w:t>
            </w:r>
          </w:p>
        </w:tc>
        <w:tc>
          <w:tcPr>
            <w:tcW w:w="1583" w:type="dxa"/>
            <w:vAlign w:val="bottom"/>
          </w:tcPr>
          <w:p w14:paraId="57586F11" w14:textId="77777777" w:rsidR="004570AE" w:rsidRPr="0095485E" w:rsidRDefault="004570AE" w:rsidP="00FA39D6">
            <w:pPr>
              <w:jc w:val="center"/>
              <w:rPr>
                <w:rFonts w:asciiTheme="minorHAnsi" w:hAnsiTheme="minorHAnsi"/>
                <w:sz w:val="18"/>
              </w:rPr>
            </w:pPr>
            <w:r>
              <w:rPr>
                <w:rFonts w:asciiTheme="minorHAnsi" w:hAnsiTheme="minorHAnsi"/>
                <w:sz w:val="18"/>
              </w:rPr>
              <w:t>04</w:t>
            </w:r>
          </w:p>
        </w:tc>
        <w:tc>
          <w:tcPr>
            <w:tcW w:w="1896" w:type="dxa"/>
            <w:vAlign w:val="bottom"/>
          </w:tcPr>
          <w:p w14:paraId="76A9B604" w14:textId="77777777" w:rsidR="004570AE" w:rsidRPr="0095485E" w:rsidRDefault="004570AE" w:rsidP="00FA39D6">
            <w:pPr>
              <w:jc w:val="center"/>
              <w:rPr>
                <w:rFonts w:asciiTheme="minorHAnsi" w:hAnsiTheme="minorHAnsi"/>
                <w:sz w:val="18"/>
              </w:rPr>
            </w:pPr>
            <w:r>
              <w:rPr>
                <w:rFonts w:asciiTheme="minorHAnsi" w:hAnsiTheme="minorHAnsi"/>
                <w:sz w:val="18"/>
              </w:rPr>
              <w:t>05</w:t>
            </w:r>
          </w:p>
        </w:tc>
        <w:tc>
          <w:tcPr>
            <w:tcW w:w="1843" w:type="dxa"/>
            <w:vAlign w:val="bottom"/>
          </w:tcPr>
          <w:p w14:paraId="67B8A54C" w14:textId="77777777" w:rsidR="004570AE" w:rsidRPr="0095485E" w:rsidRDefault="004570AE" w:rsidP="00FA39D6">
            <w:pPr>
              <w:jc w:val="center"/>
              <w:rPr>
                <w:rFonts w:asciiTheme="minorHAnsi" w:hAnsiTheme="minorHAnsi"/>
                <w:sz w:val="18"/>
              </w:rPr>
            </w:pPr>
            <w:r>
              <w:rPr>
                <w:rFonts w:asciiTheme="minorHAnsi" w:hAnsiTheme="minorHAnsi"/>
                <w:sz w:val="18"/>
              </w:rPr>
              <w:t>06</w:t>
            </w:r>
          </w:p>
        </w:tc>
        <w:tc>
          <w:tcPr>
            <w:tcW w:w="1833" w:type="dxa"/>
            <w:vAlign w:val="bottom"/>
          </w:tcPr>
          <w:p w14:paraId="31AA398A" w14:textId="77777777" w:rsidR="004570AE" w:rsidRPr="0095485E" w:rsidRDefault="004570AE" w:rsidP="00FA39D6">
            <w:pPr>
              <w:jc w:val="center"/>
              <w:rPr>
                <w:rFonts w:asciiTheme="minorHAnsi" w:hAnsiTheme="minorHAnsi"/>
                <w:sz w:val="18"/>
              </w:rPr>
            </w:pPr>
            <w:r>
              <w:rPr>
                <w:rFonts w:asciiTheme="minorHAnsi" w:hAnsiTheme="minorHAnsi"/>
                <w:sz w:val="18"/>
              </w:rPr>
              <w:t>07</w:t>
            </w:r>
          </w:p>
        </w:tc>
        <w:tc>
          <w:tcPr>
            <w:tcW w:w="2159" w:type="dxa"/>
            <w:vAlign w:val="bottom"/>
          </w:tcPr>
          <w:p w14:paraId="6A6E304F" w14:textId="77777777" w:rsidR="004570AE" w:rsidRPr="0095485E" w:rsidRDefault="004570AE" w:rsidP="00FA39D6">
            <w:pPr>
              <w:jc w:val="center"/>
              <w:rPr>
                <w:rFonts w:asciiTheme="minorHAnsi" w:hAnsiTheme="minorHAnsi"/>
                <w:sz w:val="18"/>
              </w:rPr>
            </w:pPr>
            <w:r>
              <w:rPr>
                <w:rFonts w:asciiTheme="minorHAnsi" w:hAnsiTheme="minorHAnsi"/>
                <w:sz w:val="18"/>
              </w:rPr>
              <w:t>08</w:t>
            </w:r>
          </w:p>
        </w:tc>
      </w:tr>
      <w:tr w:rsidR="00207197" w:rsidRPr="0095485E" w14:paraId="38ED1856" w14:textId="77777777" w:rsidTr="001F2244">
        <w:tc>
          <w:tcPr>
            <w:tcW w:w="8555" w:type="dxa"/>
            <w:gridSpan w:val="5"/>
            <w:vAlign w:val="bottom"/>
          </w:tcPr>
          <w:p w14:paraId="57B159DB"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Proposed</w:t>
            </w:r>
          </w:p>
        </w:tc>
        <w:tc>
          <w:tcPr>
            <w:tcW w:w="3676" w:type="dxa"/>
            <w:gridSpan w:val="2"/>
            <w:vAlign w:val="bottom"/>
          </w:tcPr>
          <w:p w14:paraId="49D10232" w14:textId="77777777" w:rsidR="004570AE" w:rsidRPr="0095485E" w:rsidRDefault="004570AE" w:rsidP="00FA39D6">
            <w:pPr>
              <w:jc w:val="center"/>
              <w:rPr>
                <w:rFonts w:asciiTheme="minorHAnsi" w:hAnsiTheme="minorHAnsi"/>
                <w:b/>
                <w:sz w:val="18"/>
              </w:rPr>
            </w:pPr>
            <w:r w:rsidRPr="0095485E">
              <w:rPr>
                <w:rFonts w:asciiTheme="minorHAnsi" w:hAnsiTheme="minorHAnsi"/>
                <w:b/>
                <w:sz w:val="18"/>
              </w:rPr>
              <w:t>Required</w:t>
            </w:r>
          </w:p>
        </w:tc>
        <w:tc>
          <w:tcPr>
            <w:tcW w:w="2159" w:type="dxa"/>
            <w:vAlign w:val="bottom"/>
          </w:tcPr>
          <w:p w14:paraId="724E179F" w14:textId="77777777" w:rsidR="004570AE" w:rsidRPr="0095485E" w:rsidRDefault="004570AE" w:rsidP="00FA39D6">
            <w:pPr>
              <w:jc w:val="center"/>
              <w:rPr>
                <w:rFonts w:asciiTheme="minorHAnsi" w:hAnsiTheme="minorHAnsi"/>
                <w:b/>
                <w:sz w:val="18"/>
              </w:rPr>
            </w:pPr>
          </w:p>
        </w:tc>
      </w:tr>
      <w:tr w:rsidR="00207197" w:rsidRPr="0095485E" w14:paraId="57E780AC" w14:textId="77777777" w:rsidTr="001F2244">
        <w:tc>
          <w:tcPr>
            <w:tcW w:w="1654" w:type="dxa"/>
            <w:vAlign w:val="bottom"/>
          </w:tcPr>
          <w:p w14:paraId="7ACB7288" w14:textId="52383FDF" w:rsidR="004570AE" w:rsidRPr="0095485E" w:rsidRDefault="004570AE" w:rsidP="00FA39D6">
            <w:pPr>
              <w:jc w:val="center"/>
              <w:rPr>
                <w:rFonts w:asciiTheme="minorHAnsi" w:hAnsiTheme="minorHAnsi"/>
                <w:sz w:val="18"/>
              </w:rPr>
            </w:pPr>
            <w:r>
              <w:rPr>
                <w:rFonts w:ascii="Calibri" w:hAnsi="Calibri"/>
                <w:sz w:val="18"/>
                <w:szCs w:val="18"/>
              </w:rPr>
              <w:t xml:space="preserve">Air Flow Rate (in CFM) for Certified Whole House Fan </w:t>
            </w:r>
          </w:p>
        </w:tc>
        <w:tc>
          <w:tcPr>
            <w:tcW w:w="1562" w:type="dxa"/>
            <w:vAlign w:val="bottom"/>
          </w:tcPr>
          <w:p w14:paraId="69F5BCB2" w14:textId="31536BC8" w:rsidR="004570AE" w:rsidRPr="0095485E" w:rsidRDefault="004570AE" w:rsidP="00FA39D6">
            <w:pPr>
              <w:jc w:val="center"/>
              <w:rPr>
                <w:rFonts w:asciiTheme="minorHAnsi" w:hAnsiTheme="minorHAnsi"/>
                <w:sz w:val="18"/>
              </w:rPr>
            </w:pPr>
            <w:r>
              <w:rPr>
                <w:rFonts w:ascii="Calibri" w:hAnsi="Calibri"/>
                <w:sz w:val="18"/>
                <w:szCs w:val="18"/>
              </w:rPr>
              <w:t>Number of Fans</w:t>
            </w:r>
          </w:p>
        </w:tc>
        <w:tc>
          <w:tcPr>
            <w:tcW w:w="1860" w:type="dxa"/>
            <w:vAlign w:val="bottom"/>
          </w:tcPr>
          <w:p w14:paraId="1354EB15" w14:textId="32B94624" w:rsidR="004570AE" w:rsidRPr="0095485E" w:rsidRDefault="00EB679B" w:rsidP="00CA53FC">
            <w:pPr>
              <w:jc w:val="center"/>
              <w:rPr>
                <w:rFonts w:asciiTheme="minorHAnsi" w:hAnsiTheme="minorHAnsi"/>
                <w:sz w:val="18"/>
              </w:rPr>
            </w:pPr>
            <w:r>
              <w:rPr>
                <w:rFonts w:ascii="Calibri" w:hAnsi="Calibri"/>
                <w:sz w:val="18"/>
                <w:szCs w:val="18"/>
              </w:rPr>
              <w:t xml:space="preserve">Total CFM </w:t>
            </w:r>
          </w:p>
        </w:tc>
        <w:tc>
          <w:tcPr>
            <w:tcW w:w="1583" w:type="dxa"/>
            <w:vAlign w:val="bottom"/>
          </w:tcPr>
          <w:p w14:paraId="3BCB461E" w14:textId="77777777" w:rsidR="004570AE" w:rsidRPr="0095485E" w:rsidRDefault="004570AE" w:rsidP="00FA39D6">
            <w:pPr>
              <w:jc w:val="center"/>
              <w:rPr>
                <w:rFonts w:asciiTheme="minorHAnsi" w:hAnsiTheme="minorHAnsi"/>
                <w:sz w:val="18"/>
              </w:rPr>
            </w:pPr>
            <w:r>
              <w:rPr>
                <w:rFonts w:asciiTheme="minorHAnsi" w:hAnsiTheme="minorHAnsi"/>
                <w:sz w:val="18"/>
              </w:rPr>
              <w:t>Directly Vented to Outside</w:t>
            </w:r>
          </w:p>
        </w:tc>
        <w:tc>
          <w:tcPr>
            <w:tcW w:w="1896" w:type="dxa"/>
            <w:vAlign w:val="bottom"/>
          </w:tcPr>
          <w:p w14:paraId="004DBD4D" w14:textId="6F376FF9" w:rsidR="004570AE" w:rsidRPr="0095485E" w:rsidRDefault="004570AE" w:rsidP="0033320F">
            <w:pPr>
              <w:jc w:val="center"/>
              <w:rPr>
                <w:rFonts w:asciiTheme="minorHAnsi" w:hAnsiTheme="minorHAnsi"/>
                <w:sz w:val="18"/>
              </w:rPr>
            </w:pPr>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w:t>
            </w:r>
            <w:ins w:id="15" w:author="Markstrum, Alexis@Energy" w:date="2019-09-24T10:46:00Z">
              <w:r w:rsidR="0033320F">
                <w:rPr>
                  <w:rFonts w:ascii="Calibri" w:hAnsi="Calibri"/>
                  <w:sz w:val="18"/>
                  <w:szCs w:val="18"/>
                  <w:vertAlign w:val="superscript"/>
                </w:rPr>
                <w:t>2</w:t>
              </w:r>
            </w:ins>
            <w:del w:id="16" w:author="Markstrum, Alexis@Energy" w:date="2019-09-24T10:46:00Z">
              <w:r w:rsidDel="0033320F">
                <w:rPr>
                  <w:rFonts w:ascii="Calibri" w:hAnsi="Calibri"/>
                  <w:sz w:val="18"/>
                  <w:szCs w:val="18"/>
                </w:rPr>
                <w:delText xml:space="preserve"> ft</w:delText>
              </w:r>
              <w:r w:rsidRPr="00A3314C" w:rsidDel="0033320F">
                <w:rPr>
                  <w:rFonts w:ascii="Calibri" w:hAnsi="Calibri"/>
                  <w:sz w:val="18"/>
                  <w:szCs w:val="18"/>
                  <w:vertAlign w:val="superscript"/>
                </w:rPr>
                <w:delText>2</w:delText>
              </w:r>
            </w:del>
            <w:r>
              <w:rPr>
                <w:rFonts w:ascii="Calibri" w:hAnsi="Calibri"/>
                <w:sz w:val="18"/>
                <w:szCs w:val="18"/>
              </w:rPr>
              <w:t>)</w:t>
            </w:r>
            <w:r w:rsidRPr="00A3314C">
              <w:rPr>
                <w:rFonts w:ascii="Calibri" w:hAnsi="Calibri"/>
                <w:sz w:val="18"/>
                <w:szCs w:val="18"/>
              </w:rPr>
              <w:t xml:space="preserve"> </w:t>
            </w:r>
            <w:r>
              <w:rPr>
                <w:rFonts w:ascii="Calibri" w:hAnsi="Calibri"/>
                <w:sz w:val="18"/>
                <w:szCs w:val="18"/>
              </w:rPr>
              <w:br/>
            </w:r>
          </w:p>
        </w:tc>
        <w:tc>
          <w:tcPr>
            <w:tcW w:w="1843" w:type="dxa"/>
            <w:vAlign w:val="bottom"/>
          </w:tcPr>
          <w:p w14:paraId="4163E2A1" w14:textId="77777777" w:rsidR="004570AE" w:rsidRPr="0095485E" w:rsidRDefault="004570AE" w:rsidP="00FA39D6">
            <w:pPr>
              <w:jc w:val="center"/>
              <w:rPr>
                <w:rFonts w:asciiTheme="minorHAnsi" w:hAnsiTheme="minorHAnsi"/>
                <w:sz w:val="18"/>
              </w:rPr>
            </w:pPr>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p>
        </w:tc>
        <w:tc>
          <w:tcPr>
            <w:tcW w:w="1833" w:type="dxa"/>
            <w:vAlign w:val="bottom"/>
          </w:tcPr>
          <w:p w14:paraId="2FFA020C" w14:textId="10199C84" w:rsidR="004570AE" w:rsidRPr="0095485E" w:rsidRDefault="004570AE" w:rsidP="00A310B7">
            <w:pPr>
              <w:jc w:val="center"/>
              <w:rPr>
                <w:rFonts w:asciiTheme="minorHAnsi" w:hAnsiTheme="minorHAnsi"/>
                <w:sz w:val="18"/>
              </w:rPr>
            </w:pPr>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sidR="00A310B7">
              <w:rPr>
                <w:rFonts w:ascii="Calibri" w:hAnsi="Calibri"/>
                <w:sz w:val="18"/>
                <w:szCs w:val="18"/>
              </w:rPr>
              <w:t xml:space="preserve">Total </w:t>
            </w:r>
            <w:r>
              <w:rPr>
                <w:rFonts w:ascii="Calibri" w:hAnsi="Calibri"/>
                <w:sz w:val="18"/>
                <w:szCs w:val="18"/>
              </w:rPr>
              <w:t>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p>
        </w:tc>
        <w:tc>
          <w:tcPr>
            <w:tcW w:w="2159" w:type="dxa"/>
            <w:vAlign w:val="bottom"/>
          </w:tcPr>
          <w:p w14:paraId="252D5A22" w14:textId="77777777" w:rsidR="004570AE" w:rsidRPr="00207197" w:rsidRDefault="004570AE" w:rsidP="00FA39D6">
            <w:pPr>
              <w:jc w:val="center"/>
              <w:rPr>
                <w:rFonts w:asciiTheme="minorHAnsi" w:hAnsiTheme="minorHAnsi"/>
                <w:sz w:val="18"/>
              </w:rPr>
            </w:pPr>
            <w:r w:rsidRPr="003E6383">
              <w:rPr>
                <w:rFonts w:asciiTheme="minorHAnsi" w:hAnsiTheme="minorHAnsi"/>
                <w:sz w:val="18"/>
              </w:rPr>
              <w:t>Location/Comments</w:t>
            </w:r>
          </w:p>
        </w:tc>
      </w:tr>
      <w:tr w:rsidR="00207197" w:rsidRPr="0095485E" w14:paraId="5A9EBF00" w14:textId="77777777" w:rsidTr="001F2244">
        <w:tc>
          <w:tcPr>
            <w:tcW w:w="1654" w:type="dxa"/>
            <w:vAlign w:val="bottom"/>
          </w:tcPr>
          <w:p w14:paraId="67403AC5" w14:textId="7A03A141" w:rsidR="00207197" w:rsidRPr="0095485E" w:rsidRDefault="00207197" w:rsidP="00866842">
            <w:pPr>
              <w:jc w:val="center"/>
              <w:rPr>
                <w:rFonts w:asciiTheme="minorHAnsi" w:hAnsiTheme="minorHAnsi"/>
                <w:sz w:val="18"/>
              </w:rPr>
            </w:pPr>
            <w:r>
              <w:rPr>
                <w:rFonts w:ascii="Calibri" w:hAnsi="Calibri"/>
                <w:sz w:val="18"/>
                <w:szCs w:val="18"/>
              </w:rPr>
              <w:t xml:space="preserve">&lt;&lt;User input: nonnegative </w:t>
            </w:r>
            <w:r w:rsidR="003E6383">
              <w:rPr>
                <w:rFonts w:ascii="Calibri" w:hAnsi="Calibri"/>
                <w:sz w:val="18"/>
                <w:szCs w:val="18"/>
              </w:rPr>
              <w:t xml:space="preserve">whole </w:t>
            </w:r>
            <w:r>
              <w:rPr>
                <w:rFonts w:ascii="Calibri" w:hAnsi="Calibri"/>
                <w:sz w:val="18"/>
                <w:szCs w:val="18"/>
              </w:rPr>
              <w:t>number</w:t>
            </w:r>
            <w:r w:rsidR="003E6383">
              <w:rPr>
                <w:rFonts w:ascii="Calibri" w:hAnsi="Calibri"/>
                <w:sz w:val="18"/>
                <w:szCs w:val="18"/>
              </w:rPr>
              <w:t xml:space="preserve"> </w:t>
            </w:r>
            <w:r w:rsidR="003059F8">
              <w:rPr>
                <w:rFonts w:ascii="Calibri" w:hAnsi="Calibri"/>
                <w:sz w:val="18"/>
                <w:szCs w:val="18"/>
              </w:rPr>
              <w:t>xxxxxx</w:t>
            </w:r>
            <w:r>
              <w:rPr>
                <w:rFonts w:ascii="Calibri" w:hAnsi="Calibri"/>
                <w:sz w:val="18"/>
                <w:szCs w:val="18"/>
              </w:rPr>
              <w:t>&gt;&gt;</w:t>
            </w:r>
          </w:p>
        </w:tc>
        <w:tc>
          <w:tcPr>
            <w:tcW w:w="1562" w:type="dxa"/>
            <w:vAlign w:val="bottom"/>
          </w:tcPr>
          <w:p w14:paraId="261B942D" w14:textId="1CBCA53C" w:rsidR="00207197" w:rsidRPr="0095485E" w:rsidRDefault="00207197" w:rsidP="001F2244">
            <w:pPr>
              <w:jc w:val="center"/>
              <w:rPr>
                <w:rFonts w:asciiTheme="minorHAnsi" w:hAnsiTheme="minorHAnsi"/>
                <w:sz w:val="18"/>
              </w:rPr>
            </w:pPr>
            <w:r>
              <w:rPr>
                <w:rFonts w:asciiTheme="minorHAnsi" w:hAnsiTheme="minorHAnsi"/>
                <w:sz w:val="18"/>
              </w:rPr>
              <w:t xml:space="preserve">&lt;&lt;user input:nonnegative </w:t>
            </w:r>
            <w:r w:rsidR="003E6383">
              <w:rPr>
                <w:rFonts w:asciiTheme="minorHAnsi" w:hAnsiTheme="minorHAnsi"/>
                <w:sz w:val="18"/>
              </w:rPr>
              <w:t xml:space="preserve">whole </w:t>
            </w:r>
            <w:r>
              <w:rPr>
                <w:rFonts w:asciiTheme="minorHAnsi" w:hAnsiTheme="minorHAnsi"/>
                <w:sz w:val="18"/>
              </w:rPr>
              <w:t>number</w:t>
            </w:r>
            <w:r w:rsidR="003E6383">
              <w:rPr>
                <w:rFonts w:asciiTheme="minorHAnsi" w:hAnsiTheme="minorHAnsi"/>
                <w:sz w:val="18"/>
              </w:rPr>
              <w:t>&gt;&gt;</w:t>
            </w:r>
          </w:p>
        </w:tc>
        <w:tc>
          <w:tcPr>
            <w:tcW w:w="1860" w:type="dxa"/>
            <w:vAlign w:val="bottom"/>
          </w:tcPr>
          <w:p w14:paraId="0B103873" w14:textId="3FA3CD2D" w:rsidR="00207197" w:rsidRPr="0095485E" w:rsidRDefault="003E6383" w:rsidP="0032404C">
            <w:pPr>
              <w:jc w:val="center"/>
              <w:rPr>
                <w:rFonts w:asciiTheme="minorHAnsi" w:hAnsiTheme="minorHAnsi"/>
                <w:sz w:val="18"/>
              </w:rPr>
            </w:pPr>
            <w:r>
              <w:rPr>
                <w:rFonts w:ascii="Calibri" w:hAnsi="Calibri"/>
                <w:sz w:val="18"/>
                <w:szCs w:val="18"/>
              </w:rPr>
              <w:t>&lt;&lt;</w:t>
            </w:r>
            <w:r w:rsidR="005714B9">
              <w:rPr>
                <w:rFonts w:ascii="Calibri" w:hAnsi="Calibri"/>
                <w:sz w:val="18"/>
                <w:szCs w:val="18"/>
              </w:rPr>
              <w:t xml:space="preserve">calculated field: </w:t>
            </w:r>
            <w:r>
              <w:rPr>
                <w:rFonts w:ascii="Calibri" w:hAnsi="Calibri"/>
                <w:sz w:val="18"/>
                <w:szCs w:val="18"/>
              </w:rPr>
              <w:t xml:space="preserve">[(column L01) </w:t>
            </w:r>
            <w:r w:rsidR="005714B9">
              <w:rPr>
                <w:rFonts w:ascii="Calibri" w:hAnsi="Calibri"/>
                <w:sz w:val="18"/>
                <w:szCs w:val="18"/>
              </w:rPr>
              <w:t>*</w:t>
            </w:r>
            <w:r>
              <w:rPr>
                <w:rFonts w:ascii="Calibri" w:hAnsi="Calibri"/>
                <w:sz w:val="18"/>
                <w:szCs w:val="18"/>
              </w:rPr>
              <w:t xml:space="preserve"> (column L02</w:t>
            </w:r>
            <w:r w:rsidRPr="00114474">
              <w:rPr>
                <w:rFonts w:ascii="Calibri" w:hAnsi="Calibri"/>
                <w:sz w:val="18"/>
                <w:szCs w:val="18"/>
              </w:rPr>
              <w:t>)]</w:t>
            </w:r>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eck value must be ≥ value in L</w:t>
            </w:r>
            <w:r w:rsidR="00114474" w:rsidRPr="00114474">
              <w:rPr>
                <w:rFonts w:ascii="Calibri" w:hAnsi="Calibri"/>
                <w:sz w:val="18"/>
                <w:szCs w:val="18"/>
              </w:rPr>
              <w:t>0</w:t>
            </w:r>
            <w:r w:rsidR="0032404C">
              <w:rPr>
                <w:rFonts w:ascii="Calibri" w:hAnsi="Calibri"/>
                <w:sz w:val="18"/>
                <w:szCs w:val="18"/>
              </w:rPr>
              <w:t>6</w:t>
            </w:r>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r>
              <w:rPr>
                <w:rFonts w:ascii="Calibri" w:hAnsi="Calibri"/>
                <w:sz w:val="18"/>
                <w:szCs w:val="18"/>
              </w:rPr>
              <w:t>&gt;&gt;</w:t>
            </w:r>
          </w:p>
        </w:tc>
        <w:tc>
          <w:tcPr>
            <w:tcW w:w="1583" w:type="dxa"/>
            <w:vAlign w:val="bottom"/>
          </w:tcPr>
          <w:p w14:paraId="08524CCD" w14:textId="4CDCB721" w:rsidR="00207197" w:rsidRPr="0095485E" w:rsidRDefault="00207197" w:rsidP="001F2244">
            <w:pPr>
              <w:jc w:val="center"/>
              <w:rPr>
                <w:rFonts w:asciiTheme="minorHAnsi" w:hAnsiTheme="minorHAnsi"/>
                <w:sz w:val="18"/>
              </w:rPr>
            </w:pPr>
            <w:r>
              <w:rPr>
                <w:rFonts w:asciiTheme="minorHAnsi" w:hAnsiTheme="minorHAnsi"/>
                <w:sz w:val="18"/>
              </w:rPr>
              <w:t>&lt;&lt;User selects:</w:t>
            </w:r>
            <w:r w:rsidR="005714B9">
              <w:rPr>
                <w:rFonts w:asciiTheme="minorHAnsi" w:hAnsiTheme="minorHAnsi"/>
                <w:sz w:val="18"/>
              </w:rPr>
              <w:t xml:space="preserve"> </w:t>
            </w:r>
            <w:r>
              <w:rPr>
                <w:rFonts w:asciiTheme="minorHAnsi" w:hAnsiTheme="minorHAnsi"/>
                <w:sz w:val="18"/>
              </w:rPr>
              <w:t>Yes or No&gt;&gt;</w:t>
            </w:r>
          </w:p>
        </w:tc>
        <w:tc>
          <w:tcPr>
            <w:tcW w:w="1896" w:type="dxa"/>
            <w:vAlign w:val="bottom"/>
          </w:tcPr>
          <w:p w14:paraId="585910B7" w14:textId="7C37D0F9" w:rsidR="00207197" w:rsidRPr="0095485E" w:rsidRDefault="003E6383" w:rsidP="0032404C">
            <w:pPr>
              <w:jc w:val="center"/>
              <w:rPr>
                <w:rFonts w:asciiTheme="minorHAnsi" w:hAnsiTheme="minorHAnsi"/>
                <w:sz w:val="18"/>
              </w:rPr>
            </w:pPr>
            <w:r>
              <w:rPr>
                <w:rFonts w:asciiTheme="minorHAnsi" w:hAnsiTheme="minorHAnsi"/>
                <w:sz w:val="18"/>
              </w:rPr>
              <w:t xml:space="preserve">&lt;&lt;User input: </w:t>
            </w:r>
            <w:r w:rsidRPr="0032404C">
              <w:rPr>
                <w:rFonts w:asciiTheme="minorHAnsi" w:hAnsiTheme="minorHAnsi"/>
                <w:sz w:val="18"/>
                <w:szCs w:val="18"/>
              </w:rPr>
              <w:t>Decimalnonnegative</w:t>
            </w:r>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r>
              <w:rPr>
                <w:rFonts w:asciiTheme="minorHAnsi" w:hAnsiTheme="minorHAnsi"/>
                <w:sz w:val="18"/>
              </w:rPr>
              <w:t>&gt;&gt;</w:t>
            </w:r>
          </w:p>
        </w:tc>
        <w:tc>
          <w:tcPr>
            <w:tcW w:w="1843" w:type="dxa"/>
            <w:vAlign w:val="bottom"/>
          </w:tcPr>
          <w:p w14:paraId="127A1A19" w14:textId="77777777" w:rsidR="00866842" w:rsidRDefault="00207197" w:rsidP="005714B9">
            <w:pPr>
              <w:jc w:val="center"/>
              <w:rPr>
                <w:rFonts w:ascii="Calibri" w:hAnsi="Calibri"/>
                <w:sz w:val="18"/>
                <w:szCs w:val="18"/>
              </w:rPr>
            </w:pPr>
            <w:r>
              <w:rPr>
                <w:rFonts w:ascii="Calibri" w:hAnsi="Calibri"/>
                <w:sz w:val="18"/>
                <w:szCs w:val="18"/>
              </w:rPr>
              <w:t>&lt;&lt;If A11</w:t>
            </w:r>
            <w:r w:rsidR="003E6383">
              <w:rPr>
                <w:rFonts w:ascii="Calibri" w:hAnsi="Calibri"/>
                <w:sz w:val="18"/>
                <w:szCs w:val="18"/>
              </w:rPr>
              <w:t xml:space="preserve"> </w:t>
            </w:r>
            <w:r>
              <w:rPr>
                <w:rFonts w:ascii="Calibri" w:hAnsi="Calibri"/>
                <w:sz w:val="18"/>
                <w:szCs w:val="18"/>
              </w:rPr>
              <w:t>=</w:t>
            </w:r>
            <w:r w:rsidR="003E6383">
              <w:rPr>
                <w:rFonts w:ascii="Calibri" w:hAnsi="Calibri"/>
                <w:sz w:val="18"/>
                <w:szCs w:val="18"/>
              </w:rPr>
              <w:t xml:space="preserve"> </w:t>
            </w:r>
            <w:r w:rsidR="004E6B12">
              <w:rPr>
                <w:rFonts w:ascii="Calibri" w:hAnsi="Calibri"/>
                <w:sz w:val="18"/>
                <w:szCs w:val="18"/>
              </w:rPr>
              <w:t>Single Family</w:t>
            </w:r>
            <w:r w:rsidR="005714B9">
              <w:rPr>
                <w:rFonts w:ascii="Calibri" w:hAnsi="Calibri"/>
                <w:sz w:val="18"/>
                <w:szCs w:val="18"/>
              </w:rPr>
              <w:t>,</w:t>
            </w:r>
            <w:r>
              <w:rPr>
                <w:rFonts w:ascii="Calibri" w:hAnsi="Calibri"/>
                <w:sz w:val="18"/>
                <w:szCs w:val="18"/>
              </w:rPr>
              <w:t xml:space="preserve"> calculate</w:t>
            </w:r>
            <w:r w:rsidR="005714B9">
              <w:rPr>
                <w:rFonts w:ascii="Calibri" w:hAnsi="Calibri"/>
                <w:sz w:val="18"/>
                <w:szCs w:val="18"/>
              </w:rPr>
              <w:t>d field:</w:t>
            </w:r>
            <w:r>
              <w:rPr>
                <w:rFonts w:ascii="Calibri" w:hAnsi="Calibri"/>
                <w:sz w:val="18"/>
                <w:szCs w:val="18"/>
              </w:rPr>
              <w:t xml:space="preserve"> [(1.5 CFM per ft</w:t>
            </w:r>
            <w:r w:rsidRPr="004358FA">
              <w:rPr>
                <w:rFonts w:ascii="Calibri" w:hAnsi="Calibri"/>
                <w:sz w:val="18"/>
                <w:szCs w:val="18"/>
                <w:vertAlign w:val="superscript"/>
              </w:rPr>
              <w:t>2</w:t>
            </w:r>
            <w:r>
              <w:rPr>
                <w:rFonts w:ascii="Calibri" w:hAnsi="Calibri"/>
                <w:sz w:val="18"/>
                <w:szCs w:val="18"/>
              </w:rPr>
              <w:t xml:space="preserve">) </w:t>
            </w:r>
            <w:r w:rsidR="005714B9">
              <w:rPr>
                <w:rFonts w:ascii="Calibri" w:hAnsi="Calibri"/>
                <w:sz w:val="18"/>
                <w:szCs w:val="18"/>
              </w:rPr>
              <w:t>*</w:t>
            </w:r>
            <w:r>
              <w:rPr>
                <w:rFonts w:ascii="Calibri" w:hAnsi="Calibri"/>
                <w:sz w:val="18"/>
                <w:szCs w:val="18"/>
              </w:rPr>
              <w:t xml:space="preserve"> A10]</w:t>
            </w:r>
            <w:r w:rsidR="003E6383">
              <w:rPr>
                <w:rFonts w:ascii="Calibri" w:hAnsi="Calibri"/>
                <w:sz w:val="18"/>
                <w:szCs w:val="18"/>
              </w:rPr>
              <w:t xml:space="preserve">; </w:t>
            </w:r>
          </w:p>
          <w:p w14:paraId="6BE317D1" w14:textId="3037CB2B" w:rsidR="00207197" w:rsidRPr="0095485E" w:rsidRDefault="003E6383" w:rsidP="005714B9">
            <w:pPr>
              <w:jc w:val="center"/>
              <w:rPr>
                <w:rFonts w:asciiTheme="minorHAnsi" w:hAnsiTheme="minorHAnsi"/>
                <w:sz w:val="18"/>
              </w:rPr>
            </w:pPr>
            <w:r>
              <w:rPr>
                <w:rFonts w:ascii="Calibri" w:hAnsi="Calibri"/>
                <w:sz w:val="18"/>
                <w:szCs w:val="18"/>
              </w:rPr>
              <w:t>Else N</w:t>
            </w:r>
            <w:r w:rsidR="00866842">
              <w:rPr>
                <w:rFonts w:ascii="Calibri" w:hAnsi="Calibri"/>
                <w:sz w:val="18"/>
                <w:szCs w:val="18"/>
              </w:rPr>
              <w:t>A</w:t>
            </w:r>
            <w:r w:rsidR="00207197">
              <w:rPr>
                <w:rFonts w:ascii="Calibri" w:hAnsi="Calibri"/>
                <w:sz w:val="18"/>
                <w:szCs w:val="18"/>
              </w:rPr>
              <w:t>&gt;&gt;</w:t>
            </w:r>
          </w:p>
        </w:tc>
        <w:tc>
          <w:tcPr>
            <w:tcW w:w="1833" w:type="dxa"/>
            <w:vAlign w:val="bottom"/>
          </w:tcPr>
          <w:p w14:paraId="021596E1" w14:textId="41963E48" w:rsidR="00207197" w:rsidRPr="0095485E" w:rsidRDefault="00207197" w:rsidP="001F2244">
            <w:pPr>
              <w:jc w:val="center"/>
              <w:rPr>
                <w:rFonts w:asciiTheme="minorHAnsi" w:hAnsiTheme="minorHAnsi"/>
                <w:sz w:val="18"/>
              </w:rPr>
            </w:pPr>
            <w:r>
              <w:rPr>
                <w:rFonts w:ascii="Calibri" w:hAnsi="Calibri"/>
                <w:sz w:val="18"/>
                <w:szCs w:val="18"/>
              </w:rPr>
              <w:t>&lt;&lt;</w:t>
            </w:r>
            <w:r w:rsidR="00B2654F">
              <w:rPr>
                <w:rFonts w:ascii="Calibri" w:hAnsi="Calibri"/>
                <w:sz w:val="18"/>
                <w:szCs w:val="18"/>
              </w:rPr>
              <w:t xml:space="preserve">calculated field: </w:t>
            </w:r>
            <w:r>
              <w:rPr>
                <w:rFonts w:ascii="Calibri" w:hAnsi="Calibri"/>
                <w:sz w:val="18"/>
                <w:szCs w:val="18"/>
              </w:rPr>
              <w:t>[(column L0</w:t>
            </w:r>
            <w:r w:rsidR="00A310B7">
              <w:rPr>
                <w:rFonts w:ascii="Calibri" w:hAnsi="Calibri"/>
                <w:sz w:val="18"/>
                <w:szCs w:val="18"/>
              </w:rPr>
              <w:t>3</w:t>
            </w:r>
            <w:r>
              <w:rPr>
                <w:rFonts w:ascii="Calibri" w:hAnsi="Calibri"/>
                <w:sz w:val="18"/>
                <w:szCs w:val="18"/>
              </w:rPr>
              <w:t>)</w:t>
            </w:r>
            <w:r w:rsidR="00B2654F">
              <w:rPr>
                <w:rFonts w:ascii="Calibri" w:hAnsi="Calibri"/>
                <w:sz w:val="18"/>
                <w:szCs w:val="18"/>
              </w:rPr>
              <w:t>*</w:t>
            </w:r>
            <w:r>
              <w:rPr>
                <w:rFonts w:ascii="Calibri" w:hAnsi="Calibri"/>
                <w:sz w:val="18"/>
                <w:szCs w:val="18"/>
              </w:rPr>
              <w:t xml:space="preserve"> 0.192]&gt;&gt;</w:t>
            </w:r>
          </w:p>
        </w:tc>
        <w:tc>
          <w:tcPr>
            <w:tcW w:w="2159" w:type="dxa"/>
            <w:vAlign w:val="bottom"/>
          </w:tcPr>
          <w:p w14:paraId="1149E339" w14:textId="7963B0D2" w:rsidR="00207197" w:rsidRPr="0095485E" w:rsidRDefault="00B115F2" w:rsidP="001F2244">
            <w:pPr>
              <w:jc w:val="center"/>
              <w:rPr>
                <w:rFonts w:asciiTheme="minorHAnsi" w:hAnsiTheme="minorHAnsi"/>
                <w:sz w:val="18"/>
              </w:rPr>
            </w:pPr>
            <w:r>
              <w:rPr>
                <w:rFonts w:ascii="Calibri" w:hAnsi="Calibri"/>
                <w:sz w:val="18"/>
                <w:szCs w:val="18"/>
              </w:rPr>
              <w:t>&lt;&lt;User Input: Text&gt;&gt;</w:t>
            </w:r>
          </w:p>
        </w:tc>
      </w:tr>
    </w:tbl>
    <w:p w14:paraId="308DB7BF" w14:textId="77777777" w:rsidR="00006CB2" w:rsidRDefault="00006CB2" w:rsidP="0031551A">
      <w:pPr>
        <w:rPr>
          <w:rFonts w:ascii="Calibri" w:hAnsi="Calibri"/>
        </w:rPr>
      </w:pPr>
    </w:p>
    <w:tbl>
      <w:tblPr>
        <w:tblStyle w:val="TableGrid"/>
        <w:tblpPr w:leftFromText="180" w:rightFromText="180" w:vertAnchor="text" w:tblpXSpec="right" w:tblpY="1"/>
        <w:tblOverlap w:val="never"/>
        <w:tblW w:w="14305" w:type="dxa"/>
        <w:tblLook w:val="04A0" w:firstRow="1" w:lastRow="0" w:firstColumn="1" w:lastColumn="0" w:noHBand="0" w:noVBand="1"/>
      </w:tblPr>
      <w:tblGrid>
        <w:gridCol w:w="785"/>
        <w:gridCol w:w="1055"/>
        <w:gridCol w:w="1111"/>
        <w:gridCol w:w="976"/>
        <w:gridCol w:w="843"/>
        <w:gridCol w:w="1307"/>
        <w:gridCol w:w="1057"/>
        <w:gridCol w:w="1057"/>
        <w:gridCol w:w="1128"/>
        <w:gridCol w:w="791"/>
        <w:gridCol w:w="935"/>
        <w:gridCol w:w="974"/>
        <w:gridCol w:w="1113"/>
        <w:gridCol w:w="1173"/>
      </w:tblGrid>
      <w:tr w:rsidR="004F7CE9" w:rsidRPr="000638D1" w14:paraId="5E7DC035" w14:textId="77777777" w:rsidTr="00711ADA">
        <w:trPr>
          <w:trHeight w:val="437"/>
        </w:trPr>
        <w:tc>
          <w:tcPr>
            <w:tcW w:w="14305" w:type="dxa"/>
            <w:gridSpan w:val="14"/>
          </w:tcPr>
          <w:p w14:paraId="46341CB4" w14:textId="77777777" w:rsidR="004F7CE9" w:rsidRPr="000638D1" w:rsidRDefault="004F7CE9" w:rsidP="003B5B14">
            <w:pPr>
              <w:keepNext/>
              <w:rPr>
                <w:rFonts w:ascii="Calibri" w:eastAsia="Calibri" w:hAnsi="Calibri"/>
                <w:b/>
                <w:sz w:val="18"/>
                <w:szCs w:val="18"/>
              </w:rPr>
            </w:pPr>
            <w:r w:rsidRPr="000638D1">
              <w:rPr>
                <w:rFonts w:ascii="Calibri" w:eastAsia="Calibri" w:hAnsi="Calibri"/>
                <w:b/>
                <w:sz w:val="18"/>
                <w:szCs w:val="18"/>
              </w:rPr>
              <w:t xml:space="preserve">M. Water Heating Systems </w:t>
            </w:r>
            <w:r w:rsidRPr="000638D1">
              <w:rPr>
                <w:rFonts w:ascii="Calibri" w:eastAsia="Calibri" w:hAnsi="Calibri"/>
                <w:sz w:val="18"/>
                <w:szCs w:val="18"/>
              </w:rPr>
              <w:t>(Section 150.1(c)8)</w:t>
            </w:r>
          </w:p>
          <w:p w14:paraId="583E061F" w14:textId="77777777" w:rsidR="004F7CE9" w:rsidRPr="000638D1" w:rsidRDefault="004F7CE9" w:rsidP="003B5B14">
            <w:pPr>
              <w:rPr>
                <w:rFonts w:ascii="Calibri" w:hAnsi="Calibri"/>
                <w:sz w:val="18"/>
                <w:szCs w:val="18"/>
              </w:rPr>
            </w:pPr>
            <w:r w:rsidRPr="000638D1">
              <w:rPr>
                <w:rFonts w:ascii="Calibri" w:eastAsia="Calibri" w:hAnsi="Calibri"/>
                <w:sz w:val="18"/>
                <w:szCs w:val="18"/>
              </w:rPr>
              <w:t>List water heaters and boilers for both domestic hot water (DHW) heaters and hydronic space heating.</w:t>
            </w:r>
          </w:p>
        </w:tc>
      </w:tr>
      <w:tr w:rsidR="003A6203" w:rsidRPr="004A470C" w14:paraId="17B5471E" w14:textId="77777777" w:rsidTr="00711ADA">
        <w:trPr>
          <w:trHeight w:val="225"/>
        </w:trPr>
        <w:tc>
          <w:tcPr>
            <w:tcW w:w="785" w:type="dxa"/>
            <w:vAlign w:val="center"/>
          </w:tcPr>
          <w:p w14:paraId="19438F24" w14:textId="77777777" w:rsidR="004F7CE9" w:rsidRPr="004A470C" w:rsidRDefault="004F7CE9" w:rsidP="003B5B14">
            <w:pPr>
              <w:jc w:val="center"/>
              <w:rPr>
                <w:rFonts w:ascii="Calibri" w:hAnsi="Calibri"/>
                <w:sz w:val="18"/>
              </w:rPr>
            </w:pPr>
            <w:r w:rsidRPr="004A470C">
              <w:rPr>
                <w:rFonts w:ascii="Calibri" w:hAnsi="Calibri"/>
                <w:sz w:val="18"/>
              </w:rPr>
              <w:t>01</w:t>
            </w:r>
          </w:p>
        </w:tc>
        <w:tc>
          <w:tcPr>
            <w:tcW w:w="1055" w:type="dxa"/>
          </w:tcPr>
          <w:p w14:paraId="4FD72268" w14:textId="77777777" w:rsidR="004F7CE9" w:rsidRPr="004A470C" w:rsidRDefault="004F7CE9" w:rsidP="003B5B14">
            <w:pPr>
              <w:jc w:val="center"/>
              <w:rPr>
                <w:rFonts w:ascii="Calibri" w:hAnsi="Calibri"/>
                <w:sz w:val="18"/>
              </w:rPr>
            </w:pPr>
            <w:r w:rsidRPr="004A470C">
              <w:rPr>
                <w:rFonts w:ascii="Calibri" w:hAnsi="Calibri"/>
                <w:sz w:val="18"/>
              </w:rPr>
              <w:t>02</w:t>
            </w:r>
          </w:p>
        </w:tc>
        <w:tc>
          <w:tcPr>
            <w:tcW w:w="1121" w:type="dxa"/>
            <w:vAlign w:val="center"/>
          </w:tcPr>
          <w:p w14:paraId="0B4FD0D1" w14:textId="77777777" w:rsidR="004F7CE9" w:rsidRPr="004A470C" w:rsidRDefault="004F7CE9" w:rsidP="003B5B14">
            <w:pPr>
              <w:jc w:val="center"/>
              <w:rPr>
                <w:rFonts w:ascii="Calibri" w:hAnsi="Calibri"/>
                <w:sz w:val="18"/>
              </w:rPr>
            </w:pPr>
            <w:r w:rsidRPr="004A470C">
              <w:rPr>
                <w:rFonts w:ascii="Calibri" w:hAnsi="Calibri"/>
                <w:sz w:val="18"/>
              </w:rPr>
              <w:t>03</w:t>
            </w:r>
          </w:p>
        </w:tc>
        <w:tc>
          <w:tcPr>
            <w:tcW w:w="976" w:type="dxa"/>
          </w:tcPr>
          <w:p w14:paraId="100A9E06" w14:textId="77777777" w:rsidR="004F7CE9" w:rsidRPr="004A470C" w:rsidRDefault="004F7CE9" w:rsidP="003B5B14">
            <w:pPr>
              <w:jc w:val="center"/>
              <w:rPr>
                <w:rFonts w:ascii="Calibri" w:hAnsi="Calibri"/>
                <w:sz w:val="18"/>
              </w:rPr>
            </w:pPr>
            <w:r w:rsidRPr="004A470C">
              <w:rPr>
                <w:rFonts w:ascii="Calibri" w:hAnsi="Calibri"/>
                <w:sz w:val="18"/>
              </w:rPr>
              <w:t>04</w:t>
            </w:r>
          </w:p>
        </w:tc>
        <w:tc>
          <w:tcPr>
            <w:tcW w:w="860" w:type="dxa"/>
          </w:tcPr>
          <w:p w14:paraId="025CF339" w14:textId="77777777" w:rsidR="004F7CE9" w:rsidRPr="004A470C" w:rsidDel="007B15E5" w:rsidRDefault="004F7CE9" w:rsidP="003B5B14">
            <w:pPr>
              <w:jc w:val="center"/>
              <w:rPr>
                <w:rFonts w:ascii="Calibri" w:hAnsi="Calibri"/>
                <w:sz w:val="18"/>
              </w:rPr>
            </w:pPr>
            <w:r w:rsidRPr="004A470C">
              <w:rPr>
                <w:rFonts w:ascii="Calibri" w:hAnsi="Calibri"/>
                <w:sz w:val="18"/>
              </w:rPr>
              <w:t>05</w:t>
            </w:r>
          </w:p>
        </w:tc>
        <w:tc>
          <w:tcPr>
            <w:tcW w:w="1307" w:type="dxa"/>
            <w:vAlign w:val="center"/>
          </w:tcPr>
          <w:p w14:paraId="42EB772C" w14:textId="77777777" w:rsidR="004F7CE9" w:rsidRPr="004A470C" w:rsidRDefault="004F7CE9" w:rsidP="003B5B14">
            <w:pPr>
              <w:jc w:val="center"/>
              <w:rPr>
                <w:rFonts w:ascii="Calibri" w:hAnsi="Calibri"/>
                <w:sz w:val="18"/>
              </w:rPr>
            </w:pPr>
            <w:r w:rsidRPr="004A470C">
              <w:rPr>
                <w:rFonts w:ascii="Calibri" w:hAnsi="Calibri"/>
                <w:sz w:val="18"/>
              </w:rPr>
              <w:t>06</w:t>
            </w:r>
          </w:p>
        </w:tc>
        <w:tc>
          <w:tcPr>
            <w:tcW w:w="1057" w:type="dxa"/>
            <w:vAlign w:val="center"/>
          </w:tcPr>
          <w:p w14:paraId="5E47A5EE" w14:textId="77777777" w:rsidR="004F7CE9" w:rsidRPr="004A470C" w:rsidRDefault="004F7CE9" w:rsidP="003B5B14">
            <w:pPr>
              <w:jc w:val="center"/>
              <w:rPr>
                <w:rFonts w:ascii="Calibri" w:hAnsi="Calibri"/>
                <w:sz w:val="18"/>
              </w:rPr>
            </w:pPr>
            <w:r w:rsidRPr="004A470C">
              <w:rPr>
                <w:rFonts w:ascii="Calibri" w:hAnsi="Calibri"/>
                <w:sz w:val="18"/>
              </w:rPr>
              <w:t>07</w:t>
            </w:r>
          </w:p>
        </w:tc>
        <w:tc>
          <w:tcPr>
            <w:tcW w:w="1057" w:type="dxa"/>
            <w:vAlign w:val="center"/>
          </w:tcPr>
          <w:p w14:paraId="7DB58F39" w14:textId="77777777" w:rsidR="004F7CE9" w:rsidRPr="004A470C" w:rsidRDefault="004F7CE9" w:rsidP="003B5B14">
            <w:pPr>
              <w:jc w:val="center"/>
              <w:rPr>
                <w:rFonts w:ascii="Calibri" w:hAnsi="Calibri"/>
                <w:sz w:val="18"/>
              </w:rPr>
            </w:pPr>
            <w:r w:rsidRPr="004A470C">
              <w:rPr>
                <w:rFonts w:ascii="Calibri" w:hAnsi="Calibri"/>
                <w:sz w:val="18"/>
              </w:rPr>
              <w:t>08</w:t>
            </w:r>
          </w:p>
        </w:tc>
        <w:tc>
          <w:tcPr>
            <w:tcW w:w="1128" w:type="dxa"/>
            <w:vAlign w:val="center"/>
          </w:tcPr>
          <w:p w14:paraId="39446FE6" w14:textId="77777777" w:rsidR="004F7CE9" w:rsidRPr="004A470C" w:rsidRDefault="004F7CE9" w:rsidP="003B5B14">
            <w:pPr>
              <w:jc w:val="center"/>
              <w:rPr>
                <w:rFonts w:ascii="Calibri" w:hAnsi="Calibri"/>
                <w:sz w:val="18"/>
              </w:rPr>
            </w:pPr>
            <w:r w:rsidRPr="004A470C">
              <w:rPr>
                <w:rFonts w:ascii="Calibri" w:hAnsi="Calibri"/>
                <w:sz w:val="18"/>
              </w:rPr>
              <w:t>09</w:t>
            </w:r>
          </w:p>
        </w:tc>
        <w:tc>
          <w:tcPr>
            <w:tcW w:w="850" w:type="dxa"/>
            <w:vAlign w:val="center"/>
          </w:tcPr>
          <w:p w14:paraId="11859D81" w14:textId="77777777" w:rsidR="004F7CE9" w:rsidRPr="004A470C" w:rsidRDefault="004F7CE9" w:rsidP="003B5B14">
            <w:pPr>
              <w:jc w:val="center"/>
              <w:rPr>
                <w:rFonts w:ascii="Calibri" w:hAnsi="Calibri"/>
                <w:sz w:val="18"/>
              </w:rPr>
            </w:pPr>
            <w:r w:rsidRPr="004A470C">
              <w:rPr>
                <w:rFonts w:ascii="Calibri" w:hAnsi="Calibri"/>
                <w:sz w:val="18"/>
              </w:rPr>
              <w:t>10</w:t>
            </w:r>
          </w:p>
        </w:tc>
        <w:tc>
          <w:tcPr>
            <w:tcW w:w="960" w:type="dxa"/>
          </w:tcPr>
          <w:p w14:paraId="4DF81443" w14:textId="77777777" w:rsidR="004F7CE9" w:rsidRPr="004A470C" w:rsidRDefault="004F7CE9" w:rsidP="003B5B14">
            <w:pPr>
              <w:jc w:val="center"/>
              <w:rPr>
                <w:rFonts w:ascii="Calibri" w:hAnsi="Calibri"/>
                <w:sz w:val="18"/>
              </w:rPr>
            </w:pPr>
            <w:r w:rsidRPr="004A470C">
              <w:rPr>
                <w:rFonts w:ascii="Calibri" w:hAnsi="Calibri"/>
                <w:sz w:val="18"/>
              </w:rPr>
              <w:t>11</w:t>
            </w:r>
          </w:p>
        </w:tc>
        <w:tc>
          <w:tcPr>
            <w:tcW w:w="990" w:type="dxa"/>
            <w:vAlign w:val="center"/>
          </w:tcPr>
          <w:p w14:paraId="412E233C" w14:textId="77777777" w:rsidR="004F7CE9" w:rsidRPr="004A470C" w:rsidRDefault="004F7CE9" w:rsidP="003B5B14">
            <w:pPr>
              <w:jc w:val="center"/>
              <w:rPr>
                <w:rFonts w:ascii="Calibri" w:hAnsi="Calibri"/>
                <w:sz w:val="18"/>
              </w:rPr>
            </w:pPr>
            <w:r w:rsidRPr="004A470C">
              <w:rPr>
                <w:rFonts w:ascii="Calibri" w:hAnsi="Calibri"/>
                <w:sz w:val="18"/>
              </w:rPr>
              <w:t>12</w:t>
            </w:r>
          </w:p>
        </w:tc>
        <w:tc>
          <w:tcPr>
            <w:tcW w:w="1113" w:type="dxa"/>
            <w:vAlign w:val="center"/>
          </w:tcPr>
          <w:p w14:paraId="220A86EC" w14:textId="77777777" w:rsidR="004F7CE9" w:rsidRPr="004A470C" w:rsidRDefault="004F7CE9" w:rsidP="003B5B14">
            <w:pPr>
              <w:jc w:val="center"/>
              <w:rPr>
                <w:rFonts w:ascii="Calibri" w:hAnsi="Calibri"/>
                <w:sz w:val="18"/>
              </w:rPr>
            </w:pPr>
            <w:r w:rsidRPr="004A470C">
              <w:rPr>
                <w:rFonts w:ascii="Calibri" w:hAnsi="Calibri"/>
                <w:sz w:val="18"/>
              </w:rPr>
              <w:t>13</w:t>
            </w:r>
          </w:p>
        </w:tc>
        <w:tc>
          <w:tcPr>
            <w:tcW w:w="1046" w:type="dxa"/>
            <w:vAlign w:val="center"/>
          </w:tcPr>
          <w:p w14:paraId="08E6C236" w14:textId="77777777" w:rsidR="004F7CE9" w:rsidRPr="004A470C" w:rsidRDefault="004F7CE9" w:rsidP="003B5B14">
            <w:pPr>
              <w:jc w:val="center"/>
              <w:rPr>
                <w:rFonts w:ascii="Calibri" w:hAnsi="Calibri"/>
                <w:sz w:val="18"/>
              </w:rPr>
            </w:pPr>
            <w:r w:rsidRPr="004A470C">
              <w:rPr>
                <w:rFonts w:ascii="Calibri" w:hAnsi="Calibri"/>
                <w:sz w:val="18"/>
              </w:rPr>
              <w:t>14</w:t>
            </w:r>
          </w:p>
        </w:tc>
      </w:tr>
      <w:tr w:rsidR="003A6203" w:rsidRPr="004A470C" w14:paraId="22C0B22B" w14:textId="77777777" w:rsidTr="00711ADA">
        <w:trPr>
          <w:trHeight w:val="873"/>
        </w:trPr>
        <w:tc>
          <w:tcPr>
            <w:tcW w:w="785" w:type="dxa"/>
            <w:vAlign w:val="bottom"/>
          </w:tcPr>
          <w:p w14:paraId="207617E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ID or Name</w:t>
            </w:r>
          </w:p>
        </w:tc>
        <w:tc>
          <w:tcPr>
            <w:tcW w:w="1055" w:type="dxa"/>
            <w:vAlign w:val="bottom"/>
          </w:tcPr>
          <w:p w14:paraId="6D7FAFC3"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Heating System Type</w:t>
            </w:r>
          </w:p>
        </w:tc>
        <w:tc>
          <w:tcPr>
            <w:tcW w:w="1121" w:type="dxa"/>
            <w:vAlign w:val="bottom"/>
          </w:tcPr>
          <w:p w14:paraId="5686CA8B" w14:textId="77777777" w:rsidR="004F7CE9" w:rsidRPr="004A470C" w:rsidRDefault="004F7CE9" w:rsidP="003B5B14">
            <w:pPr>
              <w:jc w:val="center"/>
              <w:rPr>
                <w:rFonts w:ascii="Calibri" w:hAnsi="Calibri"/>
                <w:sz w:val="18"/>
                <w:szCs w:val="18"/>
              </w:rPr>
            </w:pPr>
            <w:r w:rsidRPr="004A470C">
              <w:rPr>
                <w:rFonts w:ascii="Calibri" w:hAnsi="Calibri"/>
                <w:sz w:val="18"/>
                <w:szCs w:val="18"/>
              </w:rPr>
              <w:t>System Option (from §150.1(c)8)</w:t>
            </w:r>
          </w:p>
        </w:tc>
        <w:tc>
          <w:tcPr>
            <w:tcW w:w="976" w:type="dxa"/>
            <w:vAlign w:val="bottom"/>
          </w:tcPr>
          <w:p w14:paraId="0C151655" w14:textId="77777777" w:rsidR="004F7CE9" w:rsidRPr="004A470C" w:rsidRDefault="004F7CE9" w:rsidP="003B5B14">
            <w:pPr>
              <w:jc w:val="center"/>
              <w:rPr>
                <w:rFonts w:ascii="Calibri" w:hAnsi="Calibri"/>
                <w:sz w:val="18"/>
                <w:szCs w:val="18"/>
              </w:rPr>
            </w:pPr>
            <w:r w:rsidRPr="004A470C">
              <w:rPr>
                <w:rFonts w:ascii="Calibri" w:hAnsi="Calibri"/>
                <w:sz w:val="18"/>
                <w:szCs w:val="18"/>
              </w:rPr>
              <w:t># of Dwelling Units in System</w:t>
            </w:r>
          </w:p>
        </w:tc>
        <w:tc>
          <w:tcPr>
            <w:tcW w:w="860" w:type="dxa"/>
            <w:vAlign w:val="bottom"/>
          </w:tcPr>
          <w:p w14:paraId="20067A92" w14:textId="77777777" w:rsidR="004F7CE9" w:rsidRPr="004A470C" w:rsidRDefault="004F7CE9" w:rsidP="003B5B14">
            <w:pPr>
              <w:jc w:val="center"/>
              <w:rPr>
                <w:rFonts w:ascii="Calibri" w:hAnsi="Calibri"/>
                <w:sz w:val="18"/>
                <w:szCs w:val="18"/>
              </w:rPr>
            </w:pPr>
            <w:r w:rsidRPr="004A470C">
              <w:rPr>
                <w:rFonts w:ascii="Calibri" w:hAnsi="Calibri"/>
                <w:sz w:val="18"/>
                <w:szCs w:val="18"/>
              </w:rPr>
              <w:t># of Recir Loops</w:t>
            </w:r>
          </w:p>
        </w:tc>
        <w:tc>
          <w:tcPr>
            <w:tcW w:w="1307" w:type="dxa"/>
            <w:vAlign w:val="bottom"/>
          </w:tcPr>
          <w:p w14:paraId="3398F5A7" w14:textId="77777777" w:rsidR="004F7CE9" w:rsidRPr="004A470C" w:rsidRDefault="004F7CE9" w:rsidP="003B5B14">
            <w:pPr>
              <w:jc w:val="center"/>
              <w:rPr>
                <w:rFonts w:ascii="Calibri" w:hAnsi="Calibri"/>
                <w:sz w:val="18"/>
                <w:szCs w:val="18"/>
              </w:rPr>
            </w:pPr>
            <w:r w:rsidRPr="004A470C">
              <w:rPr>
                <w:rFonts w:ascii="Calibri" w:hAnsi="Calibri"/>
                <w:sz w:val="18"/>
                <w:szCs w:val="18"/>
              </w:rPr>
              <w:t>Water Heater Type</w:t>
            </w:r>
          </w:p>
        </w:tc>
        <w:tc>
          <w:tcPr>
            <w:tcW w:w="1057" w:type="dxa"/>
            <w:vAlign w:val="bottom"/>
          </w:tcPr>
          <w:p w14:paraId="0E14CD81" w14:textId="77777777" w:rsidR="004F7CE9" w:rsidRPr="004A470C" w:rsidRDefault="004F7CE9" w:rsidP="003B5B14">
            <w:pPr>
              <w:jc w:val="center"/>
              <w:rPr>
                <w:rFonts w:ascii="Calibri" w:hAnsi="Calibri"/>
                <w:sz w:val="18"/>
                <w:szCs w:val="18"/>
              </w:rPr>
            </w:pPr>
            <w:r w:rsidRPr="004A470C">
              <w:rPr>
                <w:rFonts w:ascii="Calibri" w:hAnsi="Calibri"/>
                <w:sz w:val="18"/>
                <w:szCs w:val="18"/>
              </w:rPr>
              <w:t>Volume</w:t>
            </w:r>
          </w:p>
        </w:tc>
        <w:tc>
          <w:tcPr>
            <w:tcW w:w="1057" w:type="dxa"/>
            <w:vAlign w:val="bottom"/>
          </w:tcPr>
          <w:p w14:paraId="4F1C8C6E" w14:textId="77777777" w:rsidR="004F7CE9" w:rsidRPr="004A470C" w:rsidRDefault="004F7CE9" w:rsidP="003B5B14">
            <w:pPr>
              <w:jc w:val="center"/>
              <w:rPr>
                <w:rFonts w:ascii="Calibri" w:hAnsi="Calibri"/>
                <w:sz w:val="18"/>
                <w:szCs w:val="18"/>
              </w:rPr>
            </w:pPr>
            <w:r w:rsidRPr="004A470C">
              <w:rPr>
                <w:rFonts w:ascii="Calibri" w:hAnsi="Calibri"/>
                <w:sz w:val="18"/>
                <w:szCs w:val="18"/>
              </w:rPr>
              <w:t>Fuel Type</w:t>
            </w:r>
          </w:p>
        </w:tc>
        <w:tc>
          <w:tcPr>
            <w:tcW w:w="1128" w:type="dxa"/>
            <w:vAlign w:val="bottom"/>
          </w:tcPr>
          <w:p w14:paraId="15442524" w14:textId="77777777" w:rsidR="004F7CE9" w:rsidRPr="004A470C" w:rsidRDefault="004F7CE9" w:rsidP="003B5B14">
            <w:pPr>
              <w:jc w:val="center"/>
              <w:rPr>
                <w:rFonts w:ascii="Calibri" w:hAnsi="Calibri"/>
                <w:sz w:val="18"/>
                <w:szCs w:val="18"/>
              </w:rPr>
            </w:pPr>
            <w:r w:rsidRPr="004A470C">
              <w:rPr>
                <w:rFonts w:ascii="Calibri" w:hAnsi="Calibri"/>
                <w:sz w:val="18"/>
                <w:szCs w:val="18"/>
              </w:rPr>
              <w:t># of Water Heaters in System</w:t>
            </w:r>
          </w:p>
        </w:tc>
        <w:tc>
          <w:tcPr>
            <w:tcW w:w="850" w:type="dxa"/>
            <w:vAlign w:val="bottom"/>
          </w:tcPr>
          <w:p w14:paraId="72518CFF" w14:textId="7F20BE71" w:rsidR="004F7CE9" w:rsidRPr="004A470C" w:rsidRDefault="004F7CE9" w:rsidP="0056230E">
            <w:pPr>
              <w:jc w:val="center"/>
              <w:rPr>
                <w:rFonts w:ascii="Calibri" w:hAnsi="Calibri"/>
                <w:sz w:val="18"/>
                <w:szCs w:val="18"/>
              </w:rPr>
            </w:pPr>
            <w:r w:rsidRPr="004A470C">
              <w:rPr>
                <w:rFonts w:ascii="Calibri" w:hAnsi="Calibri"/>
                <w:sz w:val="18"/>
                <w:szCs w:val="18"/>
              </w:rPr>
              <w:t xml:space="preserve">Rated Input </w:t>
            </w:r>
            <w:del w:id="17" w:author="Markstrum, Alexis@Energy" w:date="2019-09-24T11:04:00Z">
              <w:r w:rsidRPr="004A470C" w:rsidDel="0056230E">
                <w:rPr>
                  <w:rFonts w:ascii="Calibri" w:hAnsi="Calibri"/>
                  <w:sz w:val="18"/>
                  <w:szCs w:val="18"/>
                </w:rPr>
                <w:delText>(Range)</w:delText>
              </w:r>
            </w:del>
          </w:p>
        </w:tc>
        <w:tc>
          <w:tcPr>
            <w:tcW w:w="960" w:type="dxa"/>
            <w:vAlign w:val="bottom"/>
          </w:tcPr>
          <w:p w14:paraId="3D9B184F" w14:textId="77777777" w:rsidR="004F7CE9" w:rsidRPr="004A470C" w:rsidRDefault="004F7CE9" w:rsidP="003B5B14">
            <w:pPr>
              <w:jc w:val="center"/>
              <w:rPr>
                <w:rFonts w:ascii="Calibri" w:hAnsi="Calibri"/>
                <w:sz w:val="18"/>
                <w:szCs w:val="18"/>
              </w:rPr>
            </w:pPr>
            <w:r w:rsidRPr="004A470C">
              <w:rPr>
                <w:rFonts w:ascii="Calibri" w:hAnsi="Calibri"/>
                <w:sz w:val="18"/>
                <w:szCs w:val="18"/>
              </w:rPr>
              <w:t>Minimum Solar Savings Fraction</w:t>
            </w:r>
          </w:p>
        </w:tc>
        <w:tc>
          <w:tcPr>
            <w:tcW w:w="990" w:type="dxa"/>
            <w:vAlign w:val="bottom"/>
          </w:tcPr>
          <w:p w14:paraId="02006A57" w14:textId="77777777" w:rsidR="004F7CE9" w:rsidRPr="004A470C" w:rsidRDefault="004F7CE9" w:rsidP="003B5B14">
            <w:pPr>
              <w:jc w:val="center"/>
              <w:rPr>
                <w:rFonts w:ascii="Calibri" w:hAnsi="Calibri"/>
                <w:sz w:val="18"/>
                <w:szCs w:val="18"/>
              </w:rPr>
            </w:pPr>
            <w:r w:rsidRPr="004A470C">
              <w:rPr>
                <w:rFonts w:ascii="Calibri" w:hAnsi="Calibri"/>
                <w:sz w:val="18"/>
                <w:szCs w:val="18"/>
              </w:rPr>
              <w:t>Additional PV Capacity</w:t>
            </w:r>
          </w:p>
        </w:tc>
        <w:tc>
          <w:tcPr>
            <w:tcW w:w="1113" w:type="dxa"/>
            <w:vAlign w:val="bottom"/>
          </w:tcPr>
          <w:p w14:paraId="64FC44B3" w14:textId="77777777" w:rsidR="004F7CE9" w:rsidRPr="004A470C" w:rsidRDefault="004F7CE9" w:rsidP="003B5B14">
            <w:pPr>
              <w:jc w:val="center"/>
              <w:rPr>
                <w:rFonts w:ascii="Calibri" w:hAnsi="Calibri"/>
                <w:sz w:val="18"/>
                <w:szCs w:val="18"/>
              </w:rPr>
            </w:pPr>
            <w:r w:rsidRPr="004A470C">
              <w:rPr>
                <w:rFonts w:ascii="Calibri" w:hAnsi="Calibri"/>
                <w:sz w:val="18"/>
                <w:szCs w:val="18"/>
              </w:rPr>
              <w:t>Tank Location</w:t>
            </w:r>
          </w:p>
        </w:tc>
        <w:tc>
          <w:tcPr>
            <w:tcW w:w="1046" w:type="dxa"/>
            <w:vAlign w:val="bottom"/>
          </w:tcPr>
          <w:p w14:paraId="3CE4709B" w14:textId="77777777" w:rsidR="004F7CE9" w:rsidRPr="004A470C" w:rsidRDefault="004F7CE9" w:rsidP="003B5B14">
            <w:pPr>
              <w:jc w:val="center"/>
              <w:rPr>
                <w:rFonts w:ascii="Calibri" w:hAnsi="Calibri"/>
                <w:sz w:val="18"/>
                <w:szCs w:val="18"/>
              </w:rPr>
            </w:pPr>
            <w:r w:rsidRPr="004A470C">
              <w:rPr>
                <w:rFonts w:ascii="Calibri" w:hAnsi="Calibri"/>
                <w:sz w:val="18"/>
                <w:szCs w:val="18"/>
              </w:rPr>
              <w:t>Distribution Type</w:t>
            </w:r>
          </w:p>
        </w:tc>
      </w:tr>
      <w:tr w:rsidR="003A6203" w:rsidRPr="004A470C" w14:paraId="11AE4C7E" w14:textId="77777777" w:rsidTr="00711ADA">
        <w:trPr>
          <w:trHeight w:val="4752"/>
        </w:trPr>
        <w:tc>
          <w:tcPr>
            <w:tcW w:w="785" w:type="dxa"/>
          </w:tcPr>
          <w:p w14:paraId="557FD684" w14:textId="77777777" w:rsidR="004F7CE9" w:rsidRPr="004A470C" w:rsidRDefault="004F7CE9" w:rsidP="003B5B14">
            <w:pPr>
              <w:rPr>
                <w:rFonts w:ascii="Calibri" w:hAnsi="Calibri"/>
                <w:sz w:val="18"/>
              </w:rPr>
            </w:pPr>
            <w:r w:rsidRPr="004A470C">
              <w:rPr>
                <w:rFonts w:ascii="Calibri" w:hAnsi="Calibri"/>
                <w:sz w:val="18"/>
              </w:rPr>
              <w:t>&lt;&lt;user input text&gt;&gt;</w:t>
            </w:r>
          </w:p>
        </w:tc>
        <w:tc>
          <w:tcPr>
            <w:tcW w:w="1055" w:type="dxa"/>
          </w:tcPr>
          <w:p w14:paraId="245556F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&lt;&lt;user pick from list:</w:t>
            </w:r>
          </w:p>
          <w:p w14:paraId="78F58FA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*DHW;</w:t>
            </w:r>
          </w:p>
          <w:p w14:paraId="7F95D3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*Central;</w:t>
            </w:r>
          </w:p>
          <w:p w14:paraId="31D2BAB7"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*Hydronic;</w:t>
            </w:r>
          </w:p>
          <w:p w14:paraId="7C51CAD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*Combined Hydronic&gt;&gt;</w:t>
            </w:r>
          </w:p>
        </w:tc>
        <w:tc>
          <w:tcPr>
            <w:tcW w:w="1121" w:type="dxa"/>
          </w:tcPr>
          <w:p w14:paraId="68DF2ABD" w14:textId="29A7393F"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&lt;&lt;if A1</w:t>
            </w:r>
            <w:r w:rsidR="00711ADA">
              <w:rPr>
                <w:rFonts w:ascii="Calibri" w:hAnsi="Calibri"/>
                <w:sz w:val="18"/>
              </w:rPr>
              <w:t>1</w:t>
            </w:r>
            <w:r w:rsidRPr="004A470C">
              <w:rPr>
                <w:rFonts w:ascii="Calibri" w:hAnsi="Calibri"/>
                <w:sz w:val="18"/>
              </w:rPr>
              <w:t xml:space="preserve"> = Single Family or Multifamily, then user picks from list: 1, 2, 3, 4A, 4B, 5, 5A, 5B;</w:t>
            </w:r>
          </w:p>
          <w:p w14:paraId="54777B16" w14:textId="0F4BFE0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rPr>
            </w:pPr>
            <w:r w:rsidRPr="004A470C">
              <w:rPr>
                <w:rFonts w:ascii="Calibri" w:hAnsi="Calibri"/>
                <w:sz w:val="18"/>
              </w:rPr>
              <w:t>Elseif A1</w:t>
            </w:r>
            <w:r w:rsidR="00711ADA">
              <w:rPr>
                <w:rFonts w:ascii="Calibri" w:hAnsi="Calibri"/>
                <w:sz w:val="18"/>
              </w:rPr>
              <w:t>1</w:t>
            </w:r>
            <w:r w:rsidRPr="004A470C">
              <w:rPr>
                <w:rFonts w:ascii="Calibri" w:hAnsi="Calibri"/>
                <w:sz w:val="18"/>
              </w:rPr>
              <w:t xml:space="preserve"> = Multifamily with central water heating, then user picks from list: “A additional solar” or “B solar + drain water heat recovery”&gt;&gt;</w:t>
            </w:r>
          </w:p>
        </w:tc>
        <w:tc>
          <w:tcPr>
            <w:tcW w:w="976" w:type="dxa"/>
          </w:tcPr>
          <w:p w14:paraId="06B9E073" w14:textId="1339D843"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w:t>
            </w:r>
            <w:ins w:id="18" w:author="Markstrum, Alexis@Energy" w:date="2019-10-10T09:13:00Z">
              <w:r w:rsidR="003A6203">
                <w:rPr>
                  <w:rFonts w:ascii="Calibri" w:hAnsi="Calibri"/>
                  <w:sz w:val="18"/>
                  <w:szCs w:val="14"/>
                </w:rPr>
                <w:t xml:space="preserve">if A11 = Single Family, value =1; else </w:t>
              </w:r>
            </w:ins>
            <w:r w:rsidRPr="004A470C">
              <w:rPr>
                <w:rFonts w:ascii="Calibri" w:hAnsi="Calibri"/>
                <w:sz w:val="18"/>
                <w:szCs w:val="14"/>
              </w:rPr>
              <w:t>user input: whole number&gt;&gt;</w:t>
            </w:r>
          </w:p>
        </w:tc>
        <w:tc>
          <w:tcPr>
            <w:tcW w:w="860" w:type="dxa"/>
          </w:tcPr>
          <w:p w14:paraId="23E44D02" w14:textId="07A97B82" w:rsidR="004F7CE9" w:rsidRPr="004A470C" w:rsidRDefault="004F7CE9" w:rsidP="003B5B14">
            <w:pPr>
              <w:keepNext/>
              <w:rPr>
                <w:rFonts w:ascii="Calibri" w:hAnsi="Calibri"/>
                <w:sz w:val="18"/>
                <w:szCs w:val="18"/>
              </w:rPr>
            </w:pPr>
            <w:r w:rsidRPr="004A470C">
              <w:rPr>
                <w:rFonts w:ascii="Calibri" w:hAnsi="Calibri"/>
                <w:sz w:val="18"/>
                <w:szCs w:val="18"/>
              </w:rPr>
              <w:t>&lt;&lt;if M02 = Central</w:t>
            </w:r>
            <w:ins w:id="19" w:author="Markstrum, Alexis@Energy" w:date="2019-10-10T09:10:00Z">
              <w:r w:rsidR="003A6203">
                <w:rPr>
                  <w:rFonts w:ascii="Calibri" w:hAnsi="Calibri"/>
                  <w:sz w:val="18"/>
                  <w:szCs w:val="18"/>
                </w:rPr>
                <w:t xml:space="preserve"> and M04</w:t>
              </w:r>
            </w:ins>
            <w:ins w:id="20" w:author="Markstrum, Alexis@Energy" w:date="2019-10-10T09:11:00Z">
              <w:r w:rsidR="003A6203" w:rsidRPr="004A470C">
                <w:rPr>
                  <w:rFonts w:ascii="Calibri" w:hAnsi="Calibri"/>
                  <w:sz w:val="18"/>
                  <w:szCs w:val="18"/>
                </w:rPr>
                <w:t>≤</w:t>
              </w:r>
              <w:r w:rsidR="003A6203">
                <w:rPr>
                  <w:rFonts w:ascii="Calibri" w:hAnsi="Calibri"/>
                  <w:sz w:val="18"/>
                  <w:szCs w:val="18"/>
                </w:rPr>
                <w:t>8</w:t>
              </w:r>
            </w:ins>
            <w:r w:rsidRPr="004A470C">
              <w:rPr>
                <w:rFonts w:ascii="Calibri" w:hAnsi="Calibri"/>
                <w:sz w:val="18"/>
                <w:szCs w:val="18"/>
              </w:rPr>
              <w:t xml:space="preserve">, </w:t>
            </w:r>
            <w:ins w:id="21" w:author="Markstrum, Alexis@Energy" w:date="2019-10-10T09:11:00Z">
              <w:r w:rsidR="003A6203">
                <w:rPr>
                  <w:rFonts w:ascii="Calibri" w:hAnsi="Calibri"/>
                  <w:sz w:val="18"/>
                  <w:szCs w:val="18"/>
                </w:rPr>
                <w:t>then value=1</w:t>
              </w:r>
            </w:ins>
            <w:ins w:id="22" w:author="Markstrum, Alexis@Energy" w:date="2019-10-10T09:13:00Z">
              <w:r w:rsidR="003A6203">
                <w:rPr>
                  <w:rFonts w:ascii="Calibri" w:hAnsi="Calibri"/>
                  <w:sz w:val="18"/>
                  <w:szCs w:val="18"/>
                </w:rPr>
                <w:t>;</w:t>
              </w:r>
            </w:ins>
            <w:ins w:id="23" w:author="Markstrum, Alexis@Energy" w:date="2019-10-10T09:11:00Z">
              <w:r w:rsidR="003A6203">
                <w:rPr>
                  <w:rFonts w:ascii="Calibri" w:hAnsi="Calibri"/>
                  <w:sz w:val="18"/>
                  <w:szCs w:val="18"/>
                </w:rPr>
                <w:t xml:space="preserve"> elseif M02 = Central and M04 &gt;8</w:t>
              </w:r>
            </w:ins>
            <w:ins w:id="24" w:author="Markstrum, Alexis@Energy" w:date="2019-10-10T09:17:00Z">
              <w:r w:rsidR="006D05C5">
                <w:rPr>
                  <w:rFonts w:ascii="Calibri" w:hAnsi="Calibri"/>
                  <w:sz w:val="18"/>
                  <w:szCs w:val="18"/>
                </w:rPr>
                <w:t>,</w:t>
              </w:r>
            </w:ins>
            <w:ins w:id="25" w:author="Markstrum, Alexis@Energy" w:date="2019-10-10T09:12:00Z">
              <w:r w:rsidR="003A6203">
                <w:rPr>
                  <w:rFonts w:ascii="Calibri" w:hAnsi="Calibri"/>
                  <w:sz w:val="18"/>
                  <w:szCs w:val="18"/>
                </w:rPr>
                <w:t xml:space="preserve"> </w:t>
              </w:r>
            </w:ins>
            <w:r w:rsidRPr="004A470C">
              <w:rPr>
                <w:rFonts w:ascii="Calibri" w:hAnsi="Calibri"/>
                <w:sz w:val="18"/>
                <w:szCs w:val="18"/>
              </w:rPr>
              <w:t>then user entry: allow ≥2</w:t>
            </w:r>
            <w:del w:id="26" w:author="Markstrum, Alexis@Energy" w:date="2019-10-10T09:12:00Z">
              <w:r w:rsidRPr="004A470C" w:rsidDel="003A6203">
                <w:rPr>
                  <w:rFonts w:ascii="Calibri" w:hAnsi="Calibri"/>
                  <w:sz w:val="18"/>
                  <w:szCs w:val="18"/>
                </w:rPr>
                <w:delText xml:space="preserve"> unless M04 is ≤8 then allow 1</w:delText>
              </w:r>
            </w:del>
            <w:r w:rsidRPr="004A470C">
              <w:rPr>
                <w:rFonts w:ascii="Calibri" w:hAnsi="Calibri"/>
                <w:sz w:val="18"/>
                <w:szCs w:val="18"/>
              </w:rPr>
              <w:t>;</w:t>
            </w:r>
          </w:p>
          <w:p w14:paraId="086B062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8"/>
              </w:rPr>
              <w:t>Else value = NA&gt;&gt;</w:t>
            </w:r>
          </w:p>
        </w:tc>
        <w:tc>
          <w:tcPr>
            <w:tcW w:w="1307" w:type="dxa"/>
          </w:tcPr>
          <w:p w14:paraId="0CD85B31" w14:textId="79BF246D"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w:t>
            </w:r>
            <w:r w:rsidR="00711ADA">
              <w:rPr>
                <w:rFonts w:ascii="Calibri" w:hAnsi="Calibri"/>
                <w:sz w:val="18"/>
                <w:szCs w:val="14"/>
              </w:rPr>
              <w:t>3</w:t>
            </w:r>
            <w:r w:rsidRPr="004A470C">
              <w:rPr>
                <w:rFonts w:ascii="Calibri" w:hAnsi="Calibri"/>
                <w:sz w:val="18"/>
                <w:szCs w:val="14"/>
              </w:rPr>
              <w:t xml:space="preserve"> = 1 then value = Consumer instantaneous;</w:t>
            </w:r>
          </w:p>
          <w:p w14:paraId="632F29C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3, 4A, or 4B then value = Consumer storage; </w:t>
            </w:r>
          </w:p>
          <w:p w14:paraId="2362ECB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M03 is 5, 5A or 5B then value = NEEA Tier 3 heat pump water heater;</w:t>
            </w:r>
          </w:p>
          <w:p w14:paraId="251F38FD" w14:textId="34E555B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elseif A1</w:t>
            </w:r>
            <w:r w:rsidR="00711ADA">
              <w:rPr>
                <w:rFonts w:ascii="Calibri" w:hAnsi="Calibri"/>
                <w:sz w:val="18"/>
                <w:szCs w:val="14"/>
              </w:rPr>
              <w:t>1</w:t>
            </w:r>
            <w:r w:rsidRPr="004A470C">
              <w:rPr>
                <w:rFonts w:ascii="Calibri" w:hAnsi="Calibri"/>
                <w:sz w:val="18"/>
                <w:szCs w:val="14"/>
              </w:rPr>
              <w:t xml:space="preserve"> = Multifamily with central water heating, then user pick from list:</w:t>
            </w:r>
          </w:p>
          <w:p w14:paraId="39DA10F6"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*Boiler;</w:t>
            </w:r>
          </w:p>
          <w:p w14:paraId="7DC9790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*Indirect;</w:t>
            </w:r>
          </w:p>
          <w:p w14:paraId="3535865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Instantaneous;</w:t>
            </w:r>
          </w:p>
          <w:p w14:paraId="6170A93A"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Instantaneous;</w:t>
            </w:r>
          </w:p>
          <w:p w14:paraId="3A18F1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*Consumer Storage;</w:t>
            </w:r>
          </w:p>
          <w:p w14:paraId="69E96D1E"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*Commercial Storage;</w:t>
            </w:r>
          </w:p>
          <w:p w14:paraId="3B0BF7F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*Residential-Duty Commercial Storage&gt;&gt;</w:t>
            </w:r>
          </w:p>
        </w:tc>
        <w:tc>
          <w:tcPr>
            <w:tcW w:w="1057" w:type="dxa"/>
          </w:tcPr>
          <w:p w14:paraId="55344699" w14:textId="5D1651E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Single Family or Multifamily and if M03 = 2, then value = ≤ 55 gallons; if M03 = 3, then value = &gt; 55 gallons; else value = NA;</w:t>
            </w:r>
          </w:p>
          <w:p w14:paraId="51853831" w14:textId="3C4FFD01"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A1</w:t>
            </w:r>
            <w:r w:rsidR="00711ADA">
              <w:rPr>
                <w:rFonts w:ascii="Calibri" w:hAnsi="Calibri"/>
                <w:sz w:val="18"/>
                <w:szCs w:val="14"/>
              </w:rPr>
              <w:t>1</w:t>
            </w:r>
            <w:r w:rsidRPr="004A470C">
              <w:rPr>
                <w:rFonts w:ascii="Calibri" w:hAnsi="Calibri"/>
                <w:sz w:val="18"/>
                <w:szCs w:val="14"/>
              </w:rPr>
              <w:t xml:space="preserve"> = Multifamily with central water heating, then user input number&gt;&gt;</w:t>
            </w:r>
          </w:p>
        </w:tc>
        <w:tc>
          <w:tcPr>
            <w:tcW w:w="1057" w:type="dxa"/>
          </w:tcPr>
          <w:p w14:paraId="7EC99D1E" w14:textId="63A9E82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A1</w:t>
            </w:r>
            <w:r w:rsidR="00711ADA">
              <w:rPr>
                <w:rFonts w:ascii="Calibri" w:hAnsi="Calibri"/>
                <w:sz w:val="18"/>
                <w:szCs w:val="14"/>
              </w:rPr>
              <w:t>1</w:t>
            </w:r>
            <w:r w:rsidRPr="004A470C">
              <w:rPr>
                <w:rFonts w:ascii="Calibri" w:hAnsi="Calibri"/>
                <w:sz w:val="18"/>
                <w:szCs w:val="14"/>
              </w:rPr>
              <w:t xml:space="preserve"> = Multifamily with central water heating or If M03 = 1, 2, or 3, then user picks from list </w:t>
            </w:r>
          </w:p>
          <w:p w14:paraId="179D88A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*Natural gas, *Propane, </w:t>
            </w:r>
          </w:p>
          <w:p w14:paraId="118F3E5D"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p>
          <w:p w14:paraId="3F584044" w14:textId="193AE068"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M03 = 4A, 4B, 5, 5A, or 5B, then </w:t>
            </w:r>
            <w:r w:rsidR="002066E4">
              <w:rPr>
                <w:rFonts w:ascii="Calibri" w:hAnsi="Calibri"/>
                <w:sz w:val="18"/>
                <w:szCs w:val="14"/>
              </w:rPr>
              <w:t>value</w:t>
            </w:r>
            <w:r w:rsidRPr="004A470C">
              <w:rPr>
                <w:rFonts w:ascii="Calibri" w:hAnsi="Calibri"/>
                <w:sz w:val="18"/>
                <w:szCs w:val="14"/>
              </w:rPr>
              <w:t xml:space="preserve"> = Heat Pump</w:t>
            </w:r>
          </w:p>
          <w:p w14:paraId="37A6394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&gt;&gt;</w:t>
            </w:r>
          </w:p>
        </w:tc>
        <w:tc>
          <w:tcPr>
            <w:tcW w:w="1128" w:type="dxa"/>
          </w:tcPr>
          <w:p w14:paraId="7EF165E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&lt;&lt;user input: nonnegative number&gt;&gt;</w:t>
            </w:r>
          </w:p>
        </w:tc>
        <w:tc>
          <w:tcPr>
            <w:tcW w:w="850" w:type="dxa"/>
          </w:tcPr>
          <w:p w14:paraId="0DDF902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or 3, then value = 75,000; </w:t>
            </w:r>
          </w:p>
          <w:p w14:paraId="54AA39C1"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 value = NA&gt;&gt; </w:t>
            </w:r>
          </w:p>
        </w:tc>
        <w:tc>
          <w:tcPr>
            <w:tcW w:w="960" w:type="dxa"/>
          </w:tcPr>
          <w:p w14:paraId="2176782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A09 is 1-9 and M03 = ‘A’, then value = 0.20;</w:t>
            </w:r>
          </w:p>
          <w:p w14:paraId="58ED5919"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1-9 and M03 = ‘B’, then value = 0.15;</w:t>
            </w:r>
          </w:p>
          <w:p w14:paraId="247FEC8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‘A’, then value = 0.35;</w:t>
            </w:r>
          </w:p>
          <w:p w14:paraId="5AA0AADD" w14:textId="16CFCBCD" w:rsidR="004F7CE9" w:rsidRPr="004A470C" w:rsidRDefault="004F7CE9" w:rsidP="003B3FD5">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is 10-16 and M03 = ‘B’, then value = 0.30</w:t>
            </w:r>
            <w:r w:rsidR="003B3FD5">
              <w:rPr>
                <w:rFonts w:ascii="Calibri" w:hAnsi="Calibri"/>
                <w:sz w:val="18"/>
                <w:szCs w:val="14"/>
              </w:rPr>
              <w:t>; else value = N/A</w:t>
            </w:r>
            <w:r w:rsidRPr="004A470C">
              <w:rPr>
                <w:rFonts w:ascii="Calibri" w:hAnsi="Calibri"/>
                <w:sz w:val="18"/>
                <w:szCs w:val="14"/>
              </w:rPr>
              <w:t>&gt;&gt;</w:t>
            </w:r>
          </w:p>
        </w:tc>
        <w:tc>
          <w:tcPr>
            <w:tcW w:w="990" w:type="dxa"/>
          </w:tcPr>
          <w:p w14:paraId="60C7BB3F"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A09 = 2-15 and M03 = 4B then value is 0.3 kWdc; </w:t>
            </w:r>
          </w:p>
          <w:p w14:paraId="69674D5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4B then value is 1.1 kWdc; </w:t>
            </w:r>
          </w:p>
          <w:p w14:paraId="3B0F845C"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if A09 = 1 or 16 and M03 = 5A then value = 0.3 kWdc; else value is 0&gt;&gt;</w:t>
            </w:r>
          </w:p>
        </w:tc>
        <w:tc>
          <w:tcPr>
            <w:tcW w:w="1113" w:type="dxa"/>
          </w:tcPr>
          <w:p w14:paraId="5D559144"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&lt;&lt;If M03 = 4A, 4B, 5, 5A or 5B user select from list: Garage or Conditioned Space; else value is NA&gt;&gt;</w:t>
            </w:r>
          </w:p>
        </w:tc>
        <w:tc>
          <w:tcPr>
            <w:tcW w:w="1046" w:type="dxa"/>
          </w:tcPr>
          <w:p w14:paraId="36B2C15C" w14:textId="56ECF44E"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&lt;&lt;if </w:t>
            </w:r>
            <w:r w:rsidR="008B045C">
              <w:rPr>
                <w:rFonts w:ascii="Calibri" w:hAnsi="Calibri"/>
                <w:sz w:val="18"/>
                <w:szCs w:val="14"/>
              </w:rPr>
              <w:t>M02</w:t>
            </w:r>
            <w:r w:rsidR="008B045C" w:rsidRPr="004A470C">
              <w:rPr>
                <w:rFonts w:ascii="Calibri" w:hAnsi="Calibri"/>
                <w:sz w:val="18"/>
                <w:szCs w:val="14"/>
              </w:rPr>
              <w:t xml:space="preserve"> </w:t>
            </w:r>
            <w:r w:rsidRPr="004A470C">
              <w:rPr>
                <w:rFonts w:ascii="Calibri" w:hAnsi="Calibri"/>
                <w:sz w:val="18"/>
                <w:szCs w:val="14"/>
              </w:rPr>
              <w:t xml:space="preserve">= </w:t>
            </w:r>
            <w:r w:rsidR="00F06349">
              <w:rPr>
                <w:rFonts w:ascii="Calibri" w:hAnsi="Calibri"/>
                <w:sz w:val="18"/>
                <w:szCs w:val="14"/>
              </w:rPr>
              <w:t>Central</w:t>
            </w:r>
            <w:r w:rsidRPr="004A470C">
              <w:rPr>
                <w:rFonts w:ascii="Calibri" w:hAnsi="Calibri"/>
                <w:sz w:val="18"/>
                <w:szCs w:val="14"/>
              </w:rPr>
              <w:t xml:space="preserve">, then value = </w:t>
            </w:r>
            <w:r w:rsidR="00424504">
              <w:rPr>
                <w:rFonts w:ascii="Calibri" w:hAnsi="Calibri"/>
                <w:sz w:val="18"/>
                <w:szCs w:val="14"/>
              </w:rPr>
              <w:t xml:space="preserve">Multifamily: </w:t>
            </w:r>
            <w:r w:rsidRPr="004A470C">
              <w:rPr>
                <w:rFonts w:ascii="Calibri" w:hAnsi="Calibri"/>
                <w:sz w:val="18"/>
                <w:szCs w:val="14"/>
              </w:rPr>
              <w:t xml:space="preserve">Recirculation </w:t>
            </w:r>
            <w:r w:rsidR="00424504">
              <w:rPr>
                <w:rFonts w:ascii="Calibri" w:hAnsi="Calibri"/>
                <w:sz w:val="18"/>
                <w:szCs w:val="14"/>
              </w:rPr>
              <w:t>demand control</w:t>
            </w:r>
            <w:r w:rsidRPr="004A470C">
              <w:rPr>
                <w:rFonts w:ascii="Calibri" w:hAnsi="Calibri"/>
                <w:sz w:val="18"/>
                <w:szCs w:val="14"/>
              </w:rPr>
              <w:t>;</w:t>
            </w:r>
          </w:p>
          <w:p w14:paraId="02B0B03B" w14:textId="7D06321B"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Elseif </w:t>
            </w:r>
            <w:r w:rsidR="008B045C">
              <w:rPr>
                <w:rFonts w:ascii="Calibri" w:hAnsi="Calibri"/>
                <w:sz w:val="18"/>
                <w:szCs w:val="14"/>
              </w:rPr>
              <w:t>M02</w:t>
            </w:r>
            <w:r w:rsidR="008B045C" w:rsidRPr="004A470C">
              <w:rPr>
                <w:rFonts w:ascii="Calibri" w:hAnsi="Calibri"/>
                <w:sz w:val="18"/>
                <w:szCs w:val="14"/>
              </w:rPr>
              <w:t xml:space="preserve"> </w:t>
            </w:r>
            <w:r w:rsidR="009E19D0">
              <w:rPr>
                <w:rFonts w:ascii="Calibri" w:hAnsi="Calibri" w:cs="Calibri"/>
                <w:sz w:val="18"/>
                <w:szCs w:val="14"/>
              </w:rPr>
              <w:t>≠</w:t>
            </w:r>
            <w:r w:rsidR="009E19D0">
              <w:rPr>
                <w:rFonts w:ascii="Calibri" w:hAnsi="Calibri"/>
                <w:sz w:val="18"/>
                <w:szCs w:val="14"/>
              </w:rPr>
              <w:t xml:space="preserve"> </w:t>
            </w:r>
            <w:r w:rsidR="00F06349">
              <w:rPr>
                <w:rFonts w:ascii="Calibri" w:hAnsi="Calibri"/>
                <w:sz w:val="18"/>
                <w:szCs w:val="14"/>
              </w:rPr>
              <w:t>Central</w:t>
            </w:r>
            <w:r w:rsidR="008B045C">
              <w:rPr>
                <w:rFonts w:ascii="Calibri" w:hAnsi="Calibri"/>
                <w:sz w:val="18"/>
                <w:szCs w:val="14"/>
              </w:rPr>
              <w:t xml:space="preserve"> </w:t>
            </w:r>
            <w:r w:rsidRPr="004A470C">
              <w:rPr>
                <w:rFonts w:ascii="Calibri" w:hAnsi="Calibri"/>
                <w:sz w:val="18"/>
                <w:szCs w:val="14"/>
              </w:rPr>
              <w:t xml:space="preserve">and if M03 = 1 or 3, then user select from list: Standard or Demand Recirc; </w:t>
            </w:r>
          </w:p>
          <w:p w14:paraId="4F6577B0"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2, then user select from list: Compact hot water distrib Expanded (HERS) or Drain water heat recovery (HERS); </w:t>
            </w:r>
          </w:p>
          <w:p w14:paraId="02AD73E2"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M03 = 4A then value is Compact hot water distrib Basic and drain water heat recovery (HERS); </w:t>
            </w:r>
          </w:p>
          <w:p w14:paraId="53436085"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 xml:space="preserve">if A09 = 1 or 16 and M03 = 5B, then value =  Compact hot water distrib Basic; </w:t>
            </w:r>
          </w:p>
          <w:p w14:paraId="5ADAA9BB" w14:textId="77777777" w:rsidR="004F7CE9" w:rsidRPr="004A470C" w:rsidRDefault="004F7CE9" w:rsidP="003B5B14">
            <w:pPr>
              <w:keepNext/>
              <w:tabs>
                <w:tab w:val="left" w:pos="2160"/>
                <w:tab w:val="left" w:pos="2700"/>
                <w:tab w:val="left" w:pos="3420"/>
                <w:tab w:val="left" w:pos="3780"/>
                <w:tab w:val="left" w:pos="5760"/>
                <w:tab w:val="left" w:pos="7212"/>
              </w:tabs>
              <w:rPr>
                <w:rFonts w:ascii="Calibri" w:hAnsi="Calibri"/>
                <w:sz w:val="18"/>
                <w:szCs w:val="14"/>
              </w:rPr>
            </w:pPr>
            <w:r w:rsidRPr="004A470C">
              <w:rPr>
                <w:rFonts w:ascii="Calibri" w:hAnsi="Calibri"/>
                <w:sz w:val="18"/>
                <w:szCs w:val="14"/>
              </w:rPr>
              <w:t>else value is Standard or Demand Recirculation Manual Control&gt;&gt;</w:t>
            </w:r>
          </w:p>
        </w:tc>
      </w:tr>
      <w:tr w:rsidR="004F7CE9" w:rsidRPr="000638D1" w14:paraId="75674D67" w14:textId="77777777" w:rsidTr="00711ADA">
        <w:trPr>
          <w:trHeight w:val="4126"/>
        </w:trPr>
        <w:tc>
          <w:tcPr>
            <w:tcW w:w="14305" w:type="dxa"/>
            <w:gridSpan w:val="14"/>
          </w:tcPr>
          <w:p w14:paraId="66B94447"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0638D1">
              <w:rPr>
                <w:rFonts w:ascii="Calibri" w:hAnsi="Calibri"/>
                <w:sz w:val="18"/>
                <w:szCs w:val="18"/>
              </w:rPr>
              <w:t>Op</w:t>
            </w:r>
            <w:r w:rsidRPr="00B013A1">
              <w:rPr>
                <w:rFonts w:ascii="Calibri" w:hAnsi="Calibri"/>
                <w:sz w:val="18"/>
                <w:szCs w:val="18"/>
              </w:rPr>
              <w:t>tions:</w:t>
            </w:r>
          </w:p>
          <w:p w14:paraId="6C7D5512" w14:textId="77777777" w:rsidR="004F7CE9" w:rsidRPr="00B013A1" w:rsidRDefault="004F7CE9" w:rsidP="003B5B14">
            <w:pPr>
              <w:keepNext/>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Single Family &amp; Multifamily with Individual Water Heaters</w:t>
            </w:r>
          </w:p>
          <w:p w14:paraId="1F35885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Gas or propane instantaneous.</w:t>
            </w:r>
          </w:p>
          <w:p w14:paraId="63BCC56D" w14:textId="77777777" w:rsidR="004F7CE9" w:rsidRPr="00B013A1" w:rsidRDefault="004F7CE9" w:rsidP="00B677A4">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55 gallons or less storage tank with 75,000 Btu or less rated input. Distribution either compact hot water distribution (HERS) or drain water heat recovery (HERS).</w:t>
            </w:r>
          </w:p>
          <w:p w14:paraId="5BEED38B" w14:textId="77777777" w:rsidR="004F7CE9" w:rsidRPr="00B013A1" w:rsidRDefault="004F7CE9" w:rsidP="008461C6">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Greater than 55 gallons storage tank with 75,000 Btu or less rated input.</w:t>
            </w:r>
          </w:p>
          <w:p w14:paraId="74365961" w14:textId="77777777" w:rsidR="004F7CE9" w:rsidRPr="00B013A1" w:rsidRDefault="004F7CE9" w:rsidP="00CC0B7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Heat pump water heater. Installed in conditioned space or garage. Either:</w:t>
            </w:r>
          </w:p>
          <w:p w14:paraId="640FCEE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Compact hot water distribution basic and drain water heat recovery (HERS), or</w:t>
            </w:r>
          </w:p>
          <w:p w14:paraId="4D82617E" w14:textId="77777777" w:rsidR="004F7CE9" w:rsidRPr="00B013A1" w:rsidRDefault="004F7CE9" w:rsidP="004F7CE9">
            <w:pPr>
              <w:pStyle w:val="ListParagraph"/>
              <w:keepNext/>
              <w:numPr>
                <w:ilvl w:val="0"/>
                <w:numId w:val="39"/>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 xml:space="preserve">If climate zone 8-15, a PV system 0.3 kWdc larger than system required by Table O below, or If climate zone 1 or 16, a PV system 1.1 kWdc larger than system required by Table O below </w:t>
            </w:r>
          </w:p>
          <w:p w14:paraId="1DE3013B" w14:textId="77777777" w:rsidR="004F7CE9" w:rsidRPr="00B013A1" w:rsidRDefault="004F7CE9" w:rsidP="00300F1B">
            <w:pPr>
              <w:pStyle w:val="ListParagraph"/>
              <w:keepNext/>
              <w:numPr>
                <w:ilvl w:val="0"/>
                <w:numId w:val="56"/>
              </w:numPr>
              <w:tabs>
                <w:tab w:val="left" w:pos="2160"/>
                <w:tab w:val="left" w:pos="2700"/>
                <w:tab w:val="left" w:pos="3420"/>
                <w:tab w:val="left" w:pos="3780"/>
                <w:tab w:val="left" w:pos="5760"/>
                <w:tab w:val="left" w:pos="7212"/>
              </w:tabs>
              <w:rPr>
                <w:rFonts w:ascii="Calibri" w:hAnsi="Calibri"/>
                <w:sz w:val="18"/>
                <w:szCs w:val="18"/>
              </w:rPr>
            </w:pPr>
            <w:r w:rsidRPr="00B013A1">
              <w:rPr>
                <w:rFonts w:ascii="Calibri" w:hAnsi="Calibri"/>
                <w:sz w:val="18"/>
                <w:szCs w:val="18"/>
              </w:rPr>
              <w:t>Tier 3 heat water heater (as rated by Northwest Energy Efficiency Alliance (NEEA)). Installed in conditioned space or garage. If climate zone 1 or 16 either:</w:t>
            </w:r>
          </w:p>
          <w:p w14:paraId="28B301D6" w14:textId="77777777" w:rsidR="004F7CE9" w:rsidRPr="00B013A1" w:rsidRDefault="004F7CE9" w:rsidP="003B5B14">
            <w:pPr>
              <w:keepNext/>
              <w:tabs>
                <w:tab w:val="left" w:pos="2160"/>
                <w:tab w:val="left" w:pos="2700"/>
                <w:tab w:val="left" w:pos="3420"/>
                <w:tab w:val="left" w:pos="3780"/>
                <w:tab w:val="left" w:pos="5760"/>
                <w:tab w:val="left" w:pos="7212"/>
              </w:tabs>
              <w:ind w:left="1230" w:hanging="360"/>
              <w:rPr>
                <w:rFonts w:ascii="Calibri" w:hAnsi="Calibri"/>
                <w:sz w:val="18"/>
                <w:szCs w:val="18"/>
              </w:rPr>
            </w:pPr>
            <w:r w:rsidRPr="00B013A1">
              <w:rPr>
                <w:rFonts w:ascii="Calibri" w:hAnsi="Calibri"/>
                <w:sz w:val="18"/>
                <w:szCs w:val="18"/>
              </w:rPr>
              <w:t>A,</w:t>
            </w:r>
            <w:r w:rsidRPr="00B013A1">
              <w:rPr>
                <w:rFonts w:ascii="Calibri" w:hAnsi="Calibri"/>
                <w:sz w:val="18"/>
                <w:szCs w:val="18"/>
              </w:rPr>
              <w:tab/>
              <w:t>A PV system that is 0.3 kWdc larger than Table O below, or</w:t>
            </w:r>
          </w:p>
          <w:p w14:paraId="765A3A91" w14:textId="77777777" w:rsidR="004F7CE9" w:rsidRPr="00B013A1" w:rsidRDefault="004F7CE9" w:rsidP="004F7CE9">
            <w:pPr>
              <w:pStyle w:val="ListParagraph"/>
              <w:numPr>
                <w:ilvl w:val="0"/>
                <w:numId w:val="39"/>
              </w:numPr>
              <w:rPr>
                <w:rFonts w:ascii="Calibri" w:hAnsi="Calibri"/>
                <w:sz w:val="18"/>
                <w:szCs w:val="18"/>
              </w:rPr>
            </w:pPr>
            <w:r w:rsidRPr="00B013A1">
              <w:rPr>
                <w:rFonts w:ascii="Calibri" w:hAnsi="Calibri"/>
                <w:sz w:val="18"/>
                <w:szCs w:val="18"/>
              </w:rPr>
              <w:t>Compact hot water distribution basic.</w:t>
            </w:r>
          </w:p>
          <w:p w14:paraId="7E85C5FB" w14:textId="77777777" w:rsidR="004F7CE9" w:rsidRPr="000638D1" w:rsidRDefault="004F7CE9" w:rsidP="003B5B14">
            <w:pPr>
              <w:rPr>
                <w:rFonts w:ascii="Calibri" w:hAnsi="Calibri"/>
                <w:sz w:val="18"/>
                <w:szCs w:val="18"/>
              </w:rPr>
            </w:pPr>
          </w:p>
          <w:p w14:paraId="6D093161" w14:textId="77777777" w:rsidR="004F7CE9" w:rsidRPr="000638D1" w:rsidRDefault="004F7CE9" w:rsidP="003B5B14">
            <w:pPr>
              <w:rPr>
                <w:rFonts w:ascii="Calibri" w:hAnsi="Calibri"/>
                <w:sz w:val="18"/>
                <w:szCs w:val="18"/>
              </w:rPr>
            </w:pPr>
            <w:r w:rsidRPr="000638D1">
              <w:rPr>
                <w:rFonts w:ascii="Calibri" w:hAnsi="Calibri"/>
                <w:sz w:val="18"/>
                <w:szCs w:val="18"/>
              </w:rPr>
              <w:t>Multifamily with Central Water Heating</w:t>
            </w:r>
          </w:p>
          <w:p w14:paraId="14B8588B" w14:textId="77777777" w:rsidR="004F7CE9" w:rsidRPr="000638D1" w:rsidRDefault="004F7CE9" w:rsidP="00300F1B">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and a minimum solar savings fraction of 0.20 in Climate Zones 1 through 9 or a minimum solar savings fraction of 0.35 in Climate Zones 10 through 16.</w:t>
            </w:r>
          </w:p>
          <w:p w14:paraId="7F297B2C" w14:textId="77777777" w:rsidR="004F7CE9" w:rsidRPr="000638D1" w:rsidRDefault="004F7CE9" w:rsidP="00B677A4">
            <w:pPr>
              <w:pStyle w:val="ListParagraph"/>
              <w:numPr>
                <w:ilvl w:val="0"/>
                <w:numId w:val="57"/>
              </w:numPr>
              <w:rPr>
                <w:rFonts w:ascii="Calibri" w:hAnsi="Calibri"/>
                <w:sz w:val="18"/>
                <w:szCs w:val="18"/>
              </w:rPr>
            </w:pPr>
            <w:r w:rsidRPr="000638D1">
              <w:rPr>
                <w:rFonts w:ascii="Calibri" w:hAnsi="Calibri"/>
                <w:sz w:val="18"/>
                <w:szCs w:val="18"/>
              </w:rPr>
              <w:t>Gas or propane water heating system, a recirculation system, a minimum solar savings fraction of 0.15 in Climate Zones 1 through 9 or a minimum solar savings fraction of 0.30 in Climate Zones 10 through 16, and a drain water heat recovery system.</w:t>
            </w:r>
          </w:p>
        </w:tc>
      </w:tr>
    </w:tbl>
    <w:p w14:paraId="1DAF7A74" w14:textId="64360F4F" w:rsidR="00FE42A0" w:rsidRDefault="00FE42A0" w:rsidP="00FE42A0">
      <w:pPr>
        <w:rPr>
          <w:rFonts w:ascii="Calibri" w:hAnsi="Calibri"/>
        </w:rPr>
      </w:pPr>
    </w:p>
    <w:p w14:paraId="08F6311B" w14:textId="6BDDB667" w:rsidR="0045259E" w:rsidRDefault="0045259E" w:rsidP="00FE42A0">
      <w:pPr>
        <w:rPr>
          <w:rFonts w:ascii="Calibri" w:hAnsi="Calibri"/>
        </w:rPr>
      </w:pPr>
    </w:p>
    <w:p w14:paraId="33AB9138" w14:textId="13944556" w:rsidR="0045259E" w:rsidRDefault="0045259E" w:rsidP="00FE42A0">
      <w:pPr>
        <w:rPr>
          <w:rFonts w:ascii="Calibri" w:hAnsi="Calibri"/>
        </w:rPr>
      </w:pPr>
    </w:p>
    <w:p w14:paraId="144000FF" w14:textId="77777777" w:rsidR="0045259E" w:rsidRDefault="0045259E" w:rsidP="00FE42A0">
      <w:pPr>
        <w:rPr>
          <w:rFonts w:ascii="Calibri" w:hAnsi="Calibri"/>
        </w:rPr>
      </w:pPr>
    </w:p>
    <w:tbl>
      <w:tblPr>
        <w:tblpPr w:leftFromText="180" w:rightFromText="180" w:vertAnchor="text" w:tblpY="1"/>
        <w:tblOverlap w:val="neve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99"/>
        <w:gridCol w:w="2399"/>
        <w:gridCol w:w="2400"/>
        <w:gridCol w:w="2399"/>
        <w:gridCol w:w="2399"/>
        <w:gridCol w:w="2400"/>
      </w:tblGrid>
      <w:tr w:rsidR="004F7CE9" w14:paraId="55E50F50" w14:textId="77777777" w:rsidTr="003B5B14">
        <w:trPr>
          <w:trHeight w:val="348"/>
        </w:trPr>
        <w:tc>
          <w:tcPr>
            <w:tcW w:w="14396" w:type="dxa"/>
            <w:gridSpan w:val="6"/>
            <w:tcBorders>
              <w:top w:val="single" w:sz="4" w:space="0" w:color="auto"/>
              <w:left w:val="single" w:sz="4" w:space="0" w:color="auto"/>
              <w:bottom w:val="single" w:sz="6" w:space="0" w:color="auto"/>
              <w:right w:val="single" w:sz="4" w:space="0" w:color="auto"/>
            </w:tcBorders>
          </w:tcPr>
          <w:p w14:paraId="43B2B28B" w14:textId="1A84F22A" w:rsidR="004F7CE9" w:rsidRDefault="004F7CE9" w:rsidP="003B5B14">
            <w:pPr>
              <w:keepNext/>
              <w:rPr>
                <w:rFonts w:ascii="Calibri" w:eastAsia="Calibri" w:hAnsi="Calibri"/>
                <w:b/>
              </w:rPr>
            </w:pPr>
            <w:r>
              <w:rPr>
                <w:rFonts w:ascii="Calibri" w:eastAsia="Calibri" w:hAnsi="Calibri"/>
                <w:b/>
                <w:sz w:val="20"/>
              </w:rPr>
              <w:t>N</w:t>
            </w:r>
            <w:r w:rsidRPr="004358FA">
              <w:rPr>
                <w:rFonts w:ascii="Calibri" w:eastAsia="Calibri" w:hAnsi="Calibri"/>
                <w:b/>
                <w:sz w:val="20"/>
              </w:rPr>
              <w:t xml:space="preserve">. </w:t>
            </w:r>
            <w:r>
              <w:rPr>
                <w:rFonts w:ascii="Calibri" w:eastAsia="Calibri" w:hAnsi="Calibri"/>
                <w:b/>
                <w:sz w:val="20"/>
              </w:rPr>
              <w:t xml:space="preserve">Multifamily </w:t>
            </w:r>
            <w:r w:rsidRPr="004358FA">
              <w:rPr>
                <w:rFonts w:ascii="Calibri" w:eastAsia="Calibri" w:hAnsi="Calibri"/>
                <w:b/>
                <w:sz w:val="20"/>
              </w:rPr>
              <w:t xml:space="preserve">Space Conditioning Systems and Water Heating Systems </w:t>
            </w:r>
          </w:p>
          <w:p w14:paraId="39784468" w14:textId="34AE5737" w:rsidR="004F7CE9" w:rsidRDefault="004F7CE9" w:rsidP="003B5B14">
            <w:pPr>
              <w:keepNext/>
              <w:rPr>
                <w:rFonts w:ascii="Calibri" w:eastAsia="Calibri" w:hAnsi="Calibri"/>
                <w:sz w:val="18"/>
                <w:szCs w:val="18"/>
              </w:rPr>
            </w:pPr>
            <w:r w:rsidRPr="006E6E50">
              <w:rPr>
                <w:rFonts w:ascii="Calibri" w:eastAsia="Calibri" w:hAnsi="Calibri"/>
                <w:sz w:val="18"/>
                <w:szCs w:val="18"/>
              </w:rPr>
              <w:t>&lt;&lt;</w:t>
            </w:r>
            <w:r w:rsidRPr="006E6E50">
              <w:rPr>
                <w:rFonts w:ascii="Calibri" w:hAnsi="Calibri"/>
                <w:sz w:val="18"/>
                <w:szCs w:val="18"/>
              </w:rPr>
              <w:t xml:space="preserve"> If A11 = Single Family, then display the section does not apply message; else </w:t>
            </w:r>
            <w:r w:rsidRPr="006E6E50">
              <w:rPr>
                <w:rFonts w:ascii="Calibri" w:eastAsia="Calibri" w:hAnsi="Calibri"/>
                <w:sz w:val="18"/>
                <w:szCs w:val="18"/>
              </w:rPr>
              <w:t xml:space="preserve">require a minimum of one (1) row of data to be entered in this section for each of the quantity of dwelling units entered in A06; require one (1) </w:t>
            </w:r>
            <w:r w:rsidRPr="006E6E50">
              <w:rPr>
                <w:rFonts w:ascii="Calibri" w:eastAsia="Calibri" w:hAnsi="Calibri"/>
                <w:sz w:val="18"/>
                <w:szCs w:val="18"/>
                <w:u w:val="single"/>
              </w:rPr>
              <w:t>unique</w:t>
            </w:r>
            <w:r w:rsidRPr="006E6E50">
              <w:rPr>
                <w:rFonts w:ascii="Calibri" w:eastAsia="Calibri" w:hAnsi="Calibri"/>
                <w:sz w:val="18"/>
                <w:szCs w:val="18"/>
              </w:rPr>
              <w:t xml:space="preserve"> dwelling unit name in N01 for each of the quantity of dwelling units entered in A06  &gt;&gt;</w:t>
            </w:r>
          </w:p>
        </w:tc>
      </w:tr>
      <w:tr w:rsidR="004F7CE9" w:rsidRPr="0048403C" w14:paraId="6CA21C49" w14:textId="77777777" w:rsidTr="003B5B14">
        <w:trPr>
          <w:trHeight w:val="223"/>
        </w:trPr>
        <w:tc>
          <w:tcPr>
            <w:tcW w:w="2399" w:type="dxa"/>
            <w:tcBorders>
              <w:top w:val="single" w:sz="6" w:space="0" w:color="auto"/>
              <w:left w:val="single" w:sz="4" w:space="0" w:color="auto"/>
              <w:bottom w:val="single" w:sz="6" w:space="0" w:color="auto"/>
            </w:tcBorders>
            <w:vAlign w:val="bottom"/>
          </w:tcPr>
          <w:p w14:paraId="4F895F7B"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01</w:t>
            </w:r>
          </w:p>
        </w:tc>
        <w:tc>
          <w:tcPr>
            <w:tcW w:w="2399" w:type="dxa"/>
            <w:tcBorders>
              <w:top w:val="single" w:sz="6" w:space="0" w:color="auto"/>
              <w:bottom w:val="single" w:sz="6" w:space="0" w:color="auto"/>
            </w:tcBorders>
            <w:vAlign w:val="bottom"/>
          </w:tcPr>
          <w:p w14:paraId="6420CF58"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02</w:t>
            </w:r>
          </w:p>
        </w:tc>
        <w:tc>
          <w:tcPr>
            <w:tcW w:w="2400" w:type="dxa"/>
            <w:tcBorders>
              <w:top w:val="single" w:sz="6" w:space="0" w:color="auto"/>
              <w:bottom w:val="single" w:sz="6" w:space="0" w:color="auto"/>
            </w:tcBorders>
            <w:vAlign w:val="bottom"/>
          </w:tcPr>
          <w:p w14:paraId="59BF3EC1"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03</w:t>
            </w:r>
          </w:p>
        </w:tc>
        <w:tc>
          <w:tcPr>
            <w:tcW w:w="2399" w:type="dxa"/>
            <w:tcBorders>
              <w:top w:val="single" w:sz="6" w:space="0" w:color="auto"/>
              <w:bottom w:val="single" w:sz="6" w:space="0" w:color="auto"/>
            </w:tcBorders>
            <w:vAlign w:val="bottom"/>
          </w:tcPr>
          <w:p w14:paraId="18D75F83" w14:textId="77777777" w:rsidR="004F7CE9" w:rsidRPr="0048403C" w:rsidRDefault="004F7CE9" w:rsidP="003B5B14">
            <w:pPr>
              <w:keepNext/>
              <w:jc w:val="center"/>
              <w:rPr>
                <w:rFonts w:ascii="Calibri" w:hAnsi="Calibri"/>
                <w:sz w:val="18"/>
                <w:szCs w:val="18"/>
              </w:rPr>
            </w:pPr>
            <w:r>
              <w:rPr>
                <w:rFonts w:ascii="Calibri" w:hAnsi="Calibri"/>
                <w:sz w:val="18"/>
                <w:szCs w:val="18"/>
              </w:rPr>
              <w:t>04</w:t>
            </w:r>
          </w:p>
        </w:tc>
        <w:tc>
          <w:tcPr>
            <w:tcW w:w="2399" w:type="dxa"/>
            <w:tcBorders>
              <w:top w:val="single" w:sz="6" w:space="0" w:color="auto"/>
              <w:bottom w:val="single" w:sz="6" w:space="0" w:color="auto"/>
              <w:right w:val="single" w:sz="6" w:space="0" w:color="auto"/>
            </w:tcBorders>
            <w:vAlign w:val="bottom"/>
          </w:tcPr>
          <w:p w14:paraId="1977DF90" w14:textId="77777777" w:rsidR="004F7CE9" w:rsidRPr="0048403C" w:rsidRDefault="004F7CE9" w:rsidP="003B5B14">
            <w:pPr>
              <w:keepNext/>
              <w:jc w:val="center"/>
              <w:rPr>
                <w:rFonts w:ascii="Calibri" w:hAnsi="Calibri"/>
                <w:sz w:val="18"/>
                <w:szCs w:val="18"/>
              </w:rPr>
            </w:pPr>
            <w:r>
              <w:rPr>
                <w:rFonts w:ascii="Calibri" w:hAnsi="Calibri"/>
                <w:sz w:val="18"/>
                <w:szCs w:val="18"/>
              </w:rPr>
              <w:t>05</w:t>
            </w:r>
          </w:p>
        </w:tc>
        <w:tc>
          <w:tcPr>
            <w:tcW w:w="2400" w:type="dxa"/>
            <w:tcBorders>
              <w:top w:val="single" w:sz="6" w:space="0" w:color="auto"/>
              <w:left w:val="single" w:sz="6" w:space="0" w:color="auto"/>
              <w:bottom w:val="single" w:sz="6" w:space="0" w:color="auto"/>
              <w:right w:val="single" w:sz="4" w:space="0" w:color="auto"/>
            </w:tcBorders>
          </w:tcPr>
          <w:p w14:paraId="26C848EB" w14:textId="77777777" w:rsidR="004F7CE9" w:rsidRPr="0048403C" w:rsidRDefault="004F7CE9" w:rsidP="003B5B14">
            <w:pPr>
              <w:keepNext/>
              <w:jc w:val="center"/>
              <w:rPr>
                <w:rFonts w:ascii="Calibri" w:hAnsi="Calibri"/>
                <w:sz w:val="18"/>
                <w:szCs w:val="18"/>
              </w:rPr>
            </w:pPr>
            <w:r>
              <w:rPr>
                <w:rFonts w:ascii="Calibri" w:hAnsi="Calibri"/>
                <w:sz w:val="18"/>
                <w:szCs w:val="18"/>
              </w:rPr>
              <w:t>06</w:t>
            </w:r>
          </w:p>
        </w:tc>
      </w:tr>
      <w:tr w:rsidR="004F7CE9" w:rsidRPr="0048403C" w14:paraId="6643CC84" w14:textId="77777777" w:rsidTr="003B5B14">
        <w:trPr>
          <w:trHeight w:val="291"/>
        </w:trPr>
        <w:tc>
          <w:tcPr>
            <w:tcW w:w="2399" w:type="dxa"/>
            <w:tcBorders>
              <w:top w:val="single" w:sz="6" w:space="0" w:color="auto"/>
              <w:left w:val="single" w:sz="4" w:space="0" w:color="auto"/>
              <w:bottom w:val="single" w:sz="6" w:space="0" w:color="auto"/>
            </w:tcBorders>
            <w:vAlign w:val="bottom"/>
          </w:tcPr>
          <w:p w14:paraId="22241036" w14:textId="77777777" w:rsidR="004F7CE9" w:rsidRPr="0048403C" w:rsidRDefault="004F7CE9" w:rsidP="003B5B14">
            <w:pPr>
              <w:keepNext/>
              <w:jc w:val="center"/>
              <w:rPr>
                <w:rFonts w:ascii="Calibri" w:hAnsi="Calibri"/>
                <w:sz w:val="18"/>
                <w:szCs w:val="18"/>
                <w:vertAlign w:val="superscript"/>
              </w:rPr>
            </w:pPr>
            <w:r w:rsidRPr="0048403C">
              <w:rPr>
                <w:rFonts w:ascii="Calibri" w:hAnsi="Calibri"/>
                <w:sz w:val="18"/>
                <w:szCs w:val="18"/>
              </w:rPr>
              <w:t>Dwelling Unit Name</w:t>
            </w:r>
          </w:p>
        </w:tc>
        <w:tc>
          <w:tcPr>
            <w:tcW w:w="2399" w:type="dxa"/>
            <w:tcBorders>
              <w:top w:val="single" w:sz="6" w:space="0" w:color="auto"/>
              <w:bottom w:val="single" w:sz="6" w:space="0" w:color="auto"/>
            </w:tcBorders>
            <w:vAlign w:val="bottom"/>
          </w:tcPr>
          <w:p w14:paraId="5C8EAC7A" w14:textId="77777777" w:rsidR="004F7CE9" w:rsidRPr="00191EC3" w:rsidRDefault="004F7CE9" w:rsidP="003B5B14">
            <w:pPr>
              <w:keepNext/>
              <w:jc w:val="center"/>
              <w:rPr>
                <w:rFonts w:ascii="Calibri" w:hAnsi="Calibri"/>
                <w:sz w:val="18"/>
                <w:szCs w:val="18"/>
              </w:rPr>
            </w:pPr>
            <w:r>
              <w:rPr>
                <w:rFonts w:ascii="Calibri" w:hAnsi="Calibri"/>
                <w:sz w:val="18"/>
                <w:szCs w:val="18"/>
              </w:rPr>
              <w:t>Dwelling Unit Total CFA (ft</w:t>
            </w:r>
            <w:r>
              <w:rPr>
                <w:rFonts w:ascii="Calibri" w:hAnsi="Calibri"/>
                <w:sz w:val="18"/>
                <w:szCs w:val="18"/>
                <w:vertAlign w:val="superscript"/>
              </w:rPr>
              <w:t>2</w:t>
            </w:r>
            <w:r>
              <w:rPr>
                <w:rFonts w:ascii="Calibri" w:hAnsi="Calibri"/>
                <w:sz w:val="18"/>
                <w:szCs w:val="18"/>
              </w:rPr>
              <w:t>)</w:t>
            </w:r>
          </w:p>
        </w:tc>
        <w:tc>
          <w:tcPr>
            <w:tcW w:w="2400" w:type="dxa"/>
            <w:tcBorders>
              <w:top w:val="single" w:sz="6" w:space="0" w:color="auto"/>
              <w:bottom w:val="single" w:sz="6" w:space="0" w:color="auto"/>
            </w:tcBorders>
            <w:vAlign w:val="bottom"/>
          </w:tcPr>
          <w:p w14:paraId="687B9B63" w14:textId="77777777" w:rsidR="004F7CE9" w:rsidRPr="0048403C" w:rsidDel="00D819A5" w:rsidRDefault="004F7CE9" w:rsidP="003B5B14">
            <w:pPr>
              <w:keepNext/>
              <w:jc w:val="center"/>
              <w:rPr>
                <w:rFonts w:ascii="Calibri" w:hAnsi="Calibri"/>
                <w:sz w:val="18"/>
                <w:szCs w:val="18"/>
              </w:rPr>
            </w:pPr>
            <w:r>
              <w:rPr>
                <w:rFonts w:ascii="Calibri" w:hAnsi="Calibri"/>
                <w:sz w:val="18"/>
                <w:szCs w:val="18"/>
              </w:rPr>
              <w:t>Central Water Heating System ID or Name</w:t>
            </w:r>
          </w:p>
        </w:tc>
        <w:tc>
          <w:tcPr>
            <w:tcW w:w="2399" w:type="dxa"/>
            <w:tcBorders>
              <w:top w:val="single" w:sz="6" w:space="0" w:color="auto"/>
              <w:bottom w:val="single" w:sz="6" w:space="0" w:color="auto"/>
            </w:tcBorders>
            <w:vAlign w:val="bottom"/>
          </w:tcPr>
          <w:p w14:paraId="69050159"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Water Heating System ID or Name</w:t>
            </w:r>
          </w:p>
        </w:tc>
        <w:tc>
          <w:tcPr>
            <w:tcW w:w="2399" w:type="dxa"/>
            <w:tcBorders>
              <w:top w:val="single" w:sz="6" w:space="0" w:color="auto"/>
              <w:bottom w:val="single" w:sz="6" w:space="0" w:color="auto"/>
              <w:right w:val="single" w:sz="6" w:space="0" w:color="auto"/>
            </w:tcBorders>
            <w:vAlign w:val="bottom"/>
          </w:tcPr>
          <w:p w14:paraId="0011B21D" w14:textId="77777777" w:rsidR="004F7CE9" w:rsidRPr="0048403C" w:rsidRDefault="004F7CE9" w:rsidP="003B5B14">
            <w:pPr>
              <w:keepNext/>
              <w:jc w:val="center"/>
              <w:rPr>
                <w:rFonts w:ascii="Calibri" w:hAnsi="Calibri"/>
                <w:sz w:val="18"/>
                <w:szCs w:val="18"/>
              </w:rPr>
            </w:pPr>
            <w:r>
              <w:rPr>
                <w:rFonts w:ascii="Calibri" w:hAnsi="Calibri"/>
                <w:sz w:val="18"/>
                <w:szCs w:val="18"/>
              </w:rPr>
              <w:t>Dwelling Unit Space Conditioning System ID or Name</w:t>
            </w:r>
          </w:p>
        </w:tc>
        <w:tc>
          <w:tcPr>
            <w:tcW w:w="2400" w:type="dxa"/>
            <w:tcBorders>
              <w:top w:val="single" w:sz="6" w:space="0" w:color="auto"/>
              <w:left w:val="single" w:sz="6" w:space="0" w:color="auto"/>
              <w:bottom w:val="single" w:sz="6" w:space="0" w:color="auto"/>
              <w:right w:val="single" w:sz="4" w:space="0" w:color="auto"/>
            </w:tcBorders>
            <w:vAlign w:val="bottom"/>
          </w:tcPr>
          <w:p w14:paraId="41EAC2E6" w14:textId="77777777" w:rsidR="004F7CE9" w:rsidRPr="0048403C" w:rsidRDefault="004F7CE9" w:rsidP="003B5B14">
            <w:pPr>
              <w:keepNext/>
              <w:jc w:val="center"/>
              <w:rPr>
                <w:rFonts w:ascii="Calibri" w:hAnsi="Calibri"/>
                <w:sz w:val="18"/>
                <w:szCs w:val="18"/>
              </w:rPr>
            </w:pPr>
            <w:r w:rsidRPr="0048403C">
              <w:rPr>
                <w:rFonts w:ascii="Calibri" w:hAnsi="Calibri"/>
                <w:sz w:val="18"/>
                <w:szCs w:val="18"/>
              </w:rPr>
              <w:t>Comments</w:t>
            </w:r>
          </w:p>
        </w:tc>
      </w:tr>
      <w:tr w:rsidR="004F7CE9" w14:paraId="2DFE4DEB" w14:textId="77777777" w:rsidTr="003B5B14">
        <w:trPr>
          <w:trHeight w:val="250"/>
        </w:trPr>
        <w:tc>
          <w:tcPr>
            <w:tcW w:w="2399" w:type="dxa"/>
            <w:tcBorders>
              <w:top w:val="single" w:sz="6" w:space="0" w:color="auto"/>
              <w:left w:val="single" w:sz="4" w:space="0" w:color="auto"/>
              <w:bottom w:val="single" w:sz="6" w:space="0" w:color="auto"/>
            </w:tcBorders>
          </w:tcPr>
          <w:p w14:paraId="5209DF0F" w14:textId="77777777" w:rsidR="004F7CE9" w:rsidRDefault="004F7CE9" w:rsidP="003B5B14">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5FBF2CFF" w14:textId="77777777" w:rsidR="004F7CE9" w:rsidRPr="00C24189" w:rsidRDefault="004F7CE9" w:rsidP="003B5B14">
            <w:pPr>
              <w:keepNext/>
              <w:rPr>
                <w:rFonts w:ascii="Calibri" w:hAnsi="Calibri"/>
                <w:sz w:val="18"/>
                <w:szCs w:val="18"/>
              </w:rPr>
            </w:pPr>
            <w:r>
              <w:rPr>
                <w:rFonts w:ascii="Calibri" w:hAnsi="Calibri"/>
                <w:sz w:val="18"/>
                <w:szCs w:val="18"/>
              </w:rPr>
              <w:t>do not allow duplicate dwelling unit names&gt;&gt;</w:t>
            </w:r>
          </w:p>
        </w:tc>
        <w:tc>
          <w:tcPr>
            <w:tcW w:w="2399" w:type="dxa"/>
            <w:tcBorders>
              <w:top w:val="single" w:sz="6" w:space="0" w:color="auto"/>
              <w:bottom w:val="single" w:sz="6" w:space="0" w:color="auto"/>
            </w:tcBorders>
          </w:tcPr>
          <w:p w14:paraId="442E17B7" w14:textId="021ADCBE" w:rsidR="004F7CE9" w:rsidRDefault="004F7CE9" w:rsidP="003B5B14">
            <w:pPr>
              <w:keepNext/>
              <w:rPr>
                <w:rFonts w:ascii="Calibri" w:hAnsi="Calibri"/>
                <w:sz w:val="18"/>
                <w:szCs w:val="18"/>
              </w:rPr>
            </w:pPr>
            <w:r>
              <w:rPr>
                <w:rFonts w:ascii="Calibri" w:hAnsi="Calibri"/>
                <w:sz w:val="18"/>
                <w:szCs w:val="18"/>
              </w:rPr>
              <w:t xml:space="preserve">&lt;&lt;user entry: number </w:t>
            </w:r>
            <w:r>
              <w:rPr>
                <w:rFonts w:ascii="Calibri" w:hAnsi="Calibri" w:cs="Calibri"/>
                <w:sz w:val="18"/>
                <w:szCs w:val="18"/>
              </w:rPr>
              <w:t>≥</w:t>
            </w:r>
            <w:r>
              <w:rPr>
                <w:rFonts w:ascii="Calibri" w:hAnsi="Calibri"/>
                <w:sz w:val="18"/>
                <w:szCs w:val="18"/>
              </w:rPr>
              <w:t xml:space="preserve"> 0; for each dwelling unit name in N01&gt;&gt;</w:t>
            </w:r>
          </w:p>
        </w:tc>
        <w:tc>
          <w:tcPr>
            <w:tcW w:w="2400" w:type="dxa"/>
            <w:tcBorders>
              <w:top w:val="single" w:sz="6" w:space="0" w:color="auto"/>
              <w:bottom w:val="single" w:sz="6" w:space="0" w:color="auto"/>
            </w:tcBorders>
          </w:tcPr>
          <w:p w14:paraId="3750A298" w14:textId="77777777" w:rsidR="004F7CE9" w:rsidRDefault="004F7CE9" w:rsidP="003B5B14">
            <w:pPr>
              <w:keepNext/>
              <w:rPr>
                <w:rFonts w:ascii="Calibri" w:hAnsi="Calibri"/>
                <w:sz w:val="18"/>
                <w:szCs w:val="18"/>
              </w:rPr>
            </w:pPr>
            <w:r>
              <w:rPr>
                <w:rFonts w:ascii="Calibri" w:hAnsi="Calibri"/>
                <w:sz w:val="18"/>
                <w:szCs w:val="18"/>
              </w:rPr>
              <w:t>&lt;&lt;user pick from list comprised of all the Water Heating Systems in M01 in which M02 = Central; allow user to enter NA if the dwelling unit is not served by a central DHW system&gt;&gt;</w:t>
            </w:r>
          </w:p>
        </w:tc>
        <w:tc>
          <w:tcPr>
            <w:tcW w:w="2399" w:type="dxa"/>
            <w:tcBorders>
              <w:top w:val="single" w:sz="6" w:space="0" w:color="auto"/>
              <w:bottom w:val="single" w:sz="6" w:space="0" w:color="auto"/>
            </w:tcBorders>
          </w:tcPr>
          <w:p w14:paraId="2B7A7644" w14:textId="77777777" w:rsidR="004F7CE9" w:rsidRPr="00C24189" w:rsidRDefault="004F7CE9" w:rsidP="003B5B14">
            <w:pPr>
              <w:keepNext/>
              <w:rPr>
                <w:rFonts w:ascii="Calibri" w:hAnsi="Calibri"/>
                <w:sz w:val="18"/>
                <w:szCs w:val="18"/>
              </w:rPr>
            </w:pPr>
            <w:r>
              <w:rPr>
                <w:rFonts w:ascii="Calibri" w:hAnsi="Calibri"/>
                <w:sz w:val="18"/>
                <w:szCs w:val="18"/>
              </w:rPr>
              <w:t xml:space="preserve">&lt;&lt;user pick from list comprised of all the Water Heating Systems in M01 in which M02 </w:t>
            </w:r>
            <w:r>
              <w:rPr>
                <w:rFonts w:ascii="Calibri" w:hAnsi="Calibri" w:cs="Calibri"/>
                <w:sz w:val="18"/>
                <w:szCs w:val="18"/>
              </w:rPr>
              <w:t>≠</w:t>
            </w:r>
            <w:r>
              <w:rPr>
                <w:rFonts w:ascii="Calibri" w:hAnsi="Calibri"/>
                <w:sz w:val="18"/>
                <w:szCs w:val="18"/>
              </w:rPr>
              <w:t xml:space="preserve"> Central; allow user to enter NA if the dwelling unit is not served by an individual DHW system&gt;&gt;</w:t>
            </w:r>
          </w:p>
        </w:tc>
        <w:tc>
          <w:tcPr>
            <w:tcW w:w="2399" w:type="dxa"/>
            <w:tcBorders>
              <w:top w:val="single" w:sz="6" w:space="0" w:color="auto"/>
              <w:bottom w:val="single" w:sz="6" w:space="0" w:color="auto"/>
              <w:right w:val="single" w:sz="6" w:space="0" w:color="auto"/>
            </w:tcBorders>
          </w:tcPr>
          <w:p w14:paraId="1417C867" w14:textId="77777777" w:rsidR="004F7CE9" w:rsidRPr="00C24189" w:rsidRDefault="004F7CE9" w:rsidP="003B5B14">
            <w:pPr>
              <w:keepNext/>
              <w:rPr>
                <w:rFonts w:ascii="Calibri" w:hAnsi="Calibri"/>
                <w:sz w:val="18"/>
                <w:szCs w:val="18"/>
              </w:rPr>
            </w:pPr>
            <w:r>
              <w:rPr>
                <w:rFonts w:ascii="Calibri" w:hAnsi="Calibri"/>
                <w:sz w:val="18"/>
                <w:szCs w:val="18"/>
              </w:rPr>
              <w:t>&lt;&lt;user pick from list comprised of all the SC System names in K01&gt;&gt;&lt;&lt;</w:t>
            </w:r>
          </w:p>
        </w:tc>
        <w:tc>
          <w:tcPr>
            <w:tcW w:w="2400" w:type="dxa"/>
            <w:tcBorders>
              <w:top w:val="single" w:sz="6" w:space="0" w:color="auto"/>
              <w:left w:val="single" w:sz="6" w:space="0" w:color="auto"/>
              <w:bottom w:val="single" w:sz="6" w:space="0" w:color="auto"/>
              <w:right w:val="single" w:sz="4" w:space="0" w:color="auto"/>
            </w:tcBorders>
          </w:tcPr>
          <w:p w14:paraId="6F6FC5A5" w14:textId="77777777" w:rsidR="004F7CE9" w:rsidRDefault="004F7CE9" w:rsidP="003B5B14">
            <w:pPr>
              <w:keepNext/>
              <w:rPr>
                <w:rFonts w:ascii="Calibri" w:hAnsi="Calibri"/>
                <w:sz w:val="18"/>
                <w:szCs w:val="18"/>
              </w:rPr>
            </w:pPr>
            <w:r>
              <w:rPr>
                <w:rFonts w:ascii="Calibri" w:hAnsi="Calibri"/>
                <w:sz w:val="18"/>
                <w:szCs w:val="18"/>
              </w:rPr>
              <w:t>&lt;&lt;user input text&gt;&gt;</w:t>
            </w:r>
          </w:p>
        </w:tc>
      </w:tr>
      <w:tr w:rsidR="004F7CE9" w:rsidRPr="00C24189" w14:paraId="71C0C098" w14:textId="77777777" w:rsidTr="003B5B14">
        <w:trPr>
          <w:trHeight w:val="250"/>
        </w:trPr>
        <w:tc>
          <w:tcPr>
            <w:tcW w:w="2399" w:type="dxa"/>
            <w:tcBorders>
              <w:top w:val="single" w:sz="6" w:space="0" w:color="auto"/>
              <w:left w:val="single" w:sz="4" w:space="0" w:color="auto"/>
              <w:bottom w:val="single" w:sz="4" w:space="0" w:color="auto"/>
            </w:tcBorders>
            <w:vAlign w:val="bottom"/>
          </w:tcPr>
          <w:p w14:paraId="0FFFF755"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tcPr>
          <w:p w14:paraId="69C02BE0"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bottom w:val="single" w:sz="4" w:space="0" w:color="auto"/>
            </w:tcBorders>
          </w:tcPr>
          <w:p w14:paraId="0C6032D4"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tcBorders>
            <w:vAlign w:val="bottom"/>
          </w:tcPr>
          <w:p w14:paraId="618AAB8E" w14:textId="77777777" w:rsidR="004F7CE9" w:rsidRPr="00C24189" w:rsidRDefault="004F7CE9" w:rsidP="003B5B14">
            <w:pPr>
              <w:keepNext/>
              <w:jc w:val="center"/>
              <w:rPr>
                <w:rFonts w:ascii="Calibri" w:hAnsi="Calibri"/>
                <w:sz w:val="18"/>
                <w:szCs w:val="18"/>
              </w:rPr>
            </w:pPr>
          </w:p>
        </w:tc>
        <w:tc>
          <w:tcPr>
            <w:tcW w:w="2399" w:type="dxa"/>
            <w:tcBorders>
              <w:top w:val="single" w:sz="6" w:space="0" w:color="auto"/>
              <w:bottom w:val="single" w:sz="4" w:space="0" w:color="auto"/>
              <w:right w:val="single" w:sz="6" w:space="0" w:color="auto"/>
            </w:tcBorders>
            <w:vAlign w:val="bottom"/>
          </w:tcPr>
          <w:p w14:paraId="1FE45DCD" w14:textId="77777777" w:rsidR="004F7CE9" w:rsidRPr="00C24189" w:rsidRDefault="004F7CE9" w:rsidP="003B5B14">
            <w:pPr>
              <w:keepNext/>
              <w:jc w:val="center"/>
              <w:rPr>
                <w:rFonts w:ascii="Calibri" w:hAnsi="Calibri"/>
                <w:sz w:val="18"/>
                <w:szCs w:val="18"/>
              </w:rPr>
            </w:pPr>
          </w:p>
        </w:tc>
        <w:tc>
          <w:tcPr>
            <w:tcW w:w="2400" w:type="dxa"/>
            <w:tcBorders>
              <w:top w:val="single" w:sz="6" w:space="0" w:color="auto"/>
              <w:left w:val="single" w:sz="6" w:space="0" w:color="auto"/>
              <w:bottom w:val="single" w:sz="4" w:space="0" w:color="auto"/>
              <w:right w:val="single" w:sz="4" w:space="0" w:color="auto"/>
            </w:tcBorders>
          </w:tcPr>
          <w:p w14:paraId="16EF3494" w14:textId="77777777" w:rsidR="004F7CE9" w:rsidRPr="00C24189" w:rsidRDefault="004F7CE9" w:rsidP="003B5B14">
            <w:pPr>
              <w:keepNext/>
              <w:jc w:val="center"/>
              <w:rPr>
                <w:rFonts w:ascii="Calibri" w:hAnsi="Calibri"/>
                <w:sz w:val="18"/>
                <w:szCs w:val="18"/>
              </w:rPr>
            </w:pPr>
          </w:p>
        </w:tc>
      </w:tr>
    </w:tbl>
    <w:p w14:paraId="3B4F829C" w14:textId="77777777" w:rsidR="006F45C4" w:rsidRDefault="006F45C4"/>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c>
          <w:tcPr>
            <w:tcW w:w="14390" w:type="dxa"/>
            <w:gridSpan w:val="7"/>
          </w:tcPr>
          <w:p w14:paraId="249DE6A6" w14:textId="5BB342AB" w:rsidR="006304B9" w:rsidRPr="007C6199" w:rsidRDefault="007F7049" w:rsidP="00496217">
            <w:pPr>
              <w:rPr>
                <w:rFonts w:ascii="Calibri" w:hAnsi="Calibri"/>
                <w:sz w:val="20"/>
                <w:highlight w:val="yellow"/>
              </w:rPr>
            </w:pPr>
            <w:r>
              <w:rPr>
                <w:rFonts w:ascii="Calibri" w:hAnsi="Calibri"/>
                <w:b/>
                <w:sz w:val="20"/>
              </w:rPr>
              <w:t>O</w:t>
            </w:r>
            <w:r w:rsidR="006304B9" w:rsidRPr="005E368E">
              <w:rPr>
                <w:rFonts w:ascii="Calibri" w:hAnsi="Calibri"/>
                <w:b/>
                <w:sz w:val="20"/>
              </w:rPr>
              <w:t>. Photovoltaic Requirements</w:t>
            </w:r>
            <w:r w:rsidR="006304B9" w:rsidRPr="005E368E">
              <w:rPr>
                <w:rFonts w:ascii="Calibri" w:hAnsi="Calibri"/>
                <w:sz w:val="20"/>
              </w:rPr>
              <w:t xml:space="preserve"> (Section 150.1(c)14)</w:t>
            </w:r>
          </w:p>
        </w:tc>
      </w:tr>
      <w:tr w:rsidR="000B3ABA" w14:paraId="228BC18C" w14:textId="77777777" w:rsidTr="000B3ABA">
        <w:tc>
          <w:tcPr>
            <w:tcW w:w="2313" w:type="dxa"/>
          </w:tcPr>
          <w:p w14:paraId="5CBE95C4" w14:textId="26C2F44E" w:rsidR="000B3ABA" w:rsidRPr="006304B9" w:rsidRDefault="000B3ABA" w:rsidP="00496217">
            <w:pPr>
              <w:jc w:val="center"/>
              <w:rPr>
                <w:rFonts w:ascii="Calibri" w:hAnsi="Calibri"/>
                <w:sz w:val="18"/>
                <w:szCs w:val="18"/>
              </w:rPr>
            </w:pPr>
            <w:r>
              <w:rPr>
                <w:rFonts w:ascii="Calibri" w:hAnsi="Calibri"/>
                <w:sz w:val="18"/>
                <w:szCs w:val="18"/>
              </w:rPr>
              <w:t>01</w:t>
            </w:r>
          </w:p>
        </w:tc>
        <w:tc>
          <w:tcPr>
            <w:tcW w:w="1944" w:type="dxa"/>
            <w:vAlign w:val="bottom"/>
          </w:tcPr>
          <w:p w14:paraId="7B8143C3" w14:textId="1E93D6F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2</w:t>
            </w:r>
          </w:p>
        </w:tc>
        <w:tc>
          <w:tcPr>
            <w:tcW w:w="1876" w:type="dxa"/>
            <w:vAlign w:val="bottom"/>
          </w:tcPr>
          <w:p w14:paraId="29117AD7" w14:textId="28AB6D12"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3</w:t>
            </w:r>
          </w:p>
        </w:tc>
        <w:tc>
          <w:tcPr>
            <w:tcW w:w="1935" w:type="dxa"/>
            <w:vAlign w:val="bottom"/>
          </w:tcPr>
          <w:p w14:paraId="1EA24C45" w14:textId="5384181D" w:rsidR="000B3ABA" w:rsidRPr="007C6199" w:rsidRDefault="000B3ABA" w:rsidP="00496217">
            <w:pPr>
              <w:jc w:val="center"/>
              <w:rPr>
                <w:rFonts w:ascii="Calibri" w:hAnsi="Calibri"/>
                <w:sz w:val="18"/>
                <w:szCs w:val="18"/>
              </w:rPr>
            </w:pPr>
            <w:r w:rsidRPr="007C6199">
              <w:rPr>
                <w:rFonts w:ascii="Calibri" w:hAnsi="Calibri"/>
                <w:sz w:val="18"/>
                <w:szCs w:val="18"/>
              </w:rPr>
              <w:t>0</w:t>
            </w:r>
            <w:r>
              <w:rPr>
                <w:rFonts w:ascii="Calibri" w:hAnsi="Calibri"/>
                <w:sz w:val="18"/>
                <w:szCs w:val="18"/>
              </w:rPr>
              <w:t>4</w:t>
            </w:r>
          </w:p>
        </w:tc>
        <w:tc>
          <w:tcPr>
            <w:tcW w:w="1737" w:type="dxa"/>
            <w:vAlign w:val="bottom"/>
          </w:tcPr>
          <w:p w14:paraId="71D46CAA" w14:textId="0D9E02CE" w:rsidR="000B3ABA" w:rsidRPr="007C6199" w:rsidRDefault="000B3ABA" w:rsidP="008D4970">
            <w:pPr>
              <w:jc w:val="center"/>
              <w:rPr>
                <w:rFonts w:ascii="Calibri" w:hAnsi="Calibri"/>
                <w:sz w:val="18"/>
                <w:szCs w:val="18"/>
              </w:rPr>
            </w:pPr>
            <w:r w:rsidRPr="007C6199">
              <w:rPr>
                <w:rFonts w:ascii="Calibri" w:hAnsi="Calibri"/>
                <w:sz w:val="18"/>
                <w:szCs w:val="18"/>
              </w:rPr>
              <w:t>0</w:t>
            </w:r>
            <w:r>
              <w:rPr>
                <w:rFonts w:ascii="Calibri" w:hAnsi="Calibri"/>
                <w:sz w:val="18"/>
                <w:szCs w:val="18"/>
              </w:rPr>
              <w:t>5</w:t>
            </w:r>
          </w:p>
        </w:tc>
        <w:tc>
          <w:tcPr>
            <w:tcW w:w="1710" w:type="dxa"/>
            <w:vAlign w:val="bottom"/>
          </w:tcPr>
          <w:p w14:paraId="7D599DAE" w14:textId="01DE4C64" w:rsidR="000B3ABA" w:rsidRPr="007C6199" w:rsidRDefault="000B3ABA" w:rsidP="00594445">
            <w:pPr>
              <w:jc w:val="center"/>
              <w:rPr>
                <w:rFonts w:ascii="Calibri" w:hAnsi="Calibri"/>
                <w:sz w:val="18"/>
                <w:szCs w:val="18"/>
              </w:rPr>
            </w:pPr>
            <w:r w:rsidRPr="007C6199">
              <w:rPr>
                <w:rFonts w:ascii="Calibri" w:hAnsi="Calibri"/>
                <w:sz w:val="18"/>
                <w:szCs w:val="18"/>
              </w:rPr>
              <w:t>0</w:t>
            </w:r>
            <w:r>
              <w:rPr>
                <w:rFonts w:ascii="Calibri" w:hAnsi="Calibri"/>
                <w:sz w:val="18"/>
                <w:szCs w:val="18"/>
              </w:rPr>
              <w:t>6</w:t>
            </w:r>
          </w:p>
        </w:tc>
        <w:tc>
          <w:tcPr>
            <w:tcW w:w="2875" w:type="dxa"/>
            <w:vAlign w:val="bottom"/>
          </w:tcPr>
          <w:p w14:paraId="7C09E464" w14:textId="48254A9B" w:rsidR="000B3ABA" w:rsidRPr="007C6199" w:rsidRDefault="000B3ABA" w:rsidP="00496217">
            <w:pPr>
              <w:jc w:val="center"/>
              <w:rPr>
                <w:rFonts w:ascii="Calibri" w:hAnsi="Calibri"/>
                <w:sz w:val="18"/>
                <w:szCs w:val="18"/>
              </w:rPr>
            </w:pPr>
            <w:r>
              <w:rPr>
                <w:rFonts w:ascii="Calibri" w:hAnsi="Calibri"/>
                <w:sz w:val="18"/>
                <w:szCs w:val="18"/>
              </w:rPr>
              <w:t>07</w:t>
            </w:r>
          </w:p>
        </w:tc>
      </w:tr>
      <w:tr w:rsidR="000B3ABA" w14:paraId="3A9FA44E" w14:textId="77777777" w:rsidTr="000B3ABA">
        <w:tc>
          <w:tcPr>
            <w:tcW w:w="2313" w:type="dxa"/>
            <w:vAlign w:val="bottom"/>
          </w:tcPr>
          <w:p w14:paraId="7233BEFD" w14:textId="19D0E65D" w:rsidR="000B3ABA" w:rsidRPr="006304B9" w:rsidRDefault="000B3ABA" w:rsidP="00101C4A">
            <w:pPr>
              <w:jc w:val="center"/>
              <w:rPr>
                <w:rFonts w:ascii="Calibri" w:hAnsi="Calibri"/>
                <w:sz w:val="18"/>
                <w:szCs w:val="18"/>
              </w:rPr>
            </w:pPr>
            <w:r w:rsidRPr="00101C4A">
              <w:rPr>
                <w:rFonts w:ascii="Calibri" w:hAnsi="Calibri"/>
                <w:sz w:val="18"/>
                <w:szCs w:val="18"/>
              </w:rPr>
              <w:t>PV Array ID or Name</w:t>
            </w:r>
          </w:p>
        </w:tc>
        <w:tc>
          <w:tcPr>
            <w:tcW w:w="1944" w:type="dxa"/>
            <w:vAlign w:val="bottom"/>
          </w:tcPr>
          <w:p w14:paraId="32EBF16F" w14:textId="77777777" w:rsidR="000B3ABA" w:rsidRDefault="000B3ABA" w:rsidP="00496217">
            <w:pPr>
              <w:jc w:val="center"/>
              <w:rPr>
                <w:rFonts w:ascii="Calibri" w:hAnsi="Calibri"/>
                <w:sz w:val="18"/>
                <w:szCs w:val="18"/>
              </w:rPr>
            </w:pPr>
            <w:r w:rsidRPr="007C6199">
              <w:rPr>
                <w:rFonts w:ascii="Calibri" w:hAnsi="Calibri"/>
                <w:sz w:val="18"/>
                <w:szCs w:val="18"/>
              </w:rPr>
              <w:t xml:space="preserve">Value A </w:t>
            </w:r>
          </w:p>
          <w:p w14:paraId="668CDD04" w14:textId="28893611" w:rsidR="000B3ABA" w:rsidRPr="007C6199" w:rsidRDefault="000B3ABA" w:rsidP="00496217">
            <w:pPr>
              <w:jc w:val="center"/>
              <w:rPr>
                <w:rFonts w:ascii="Calibri" w:hAnsi="Calibri"/>
                <w:sz w:val="18"/>
                <w:szCs w:val="18"/>
              </w:rPr>
            </w:pPr>
            <w:r w:rsidRPr="007C6199">
              <w:rPr>
                <w:rFonts w:ascii="Calibri" w:hAnsi="Calibri"/>
                <w:sz w:val="18"/>
                <w:szCs w:val="18"/>
              </w:rPr>
              <w:t>from Table 150.1-C</w:t>
            </w:r>
          </w:p>
        </w:tc>
        <w:tc>
          <w:tcPr>
            <w:tcW w:w="1876" w:type="dxa"/>
            <w:vAlign w:val="bottom"/>
          </w:tcPr>
          <w:p w14:paraId="4507D565" w14:textId="77777777" w:rsidR="000B3ABA" w:rsidRPr="007C6199" w:rsidRDefault="000B3ABA" w:rsidP="00496217">
            <w:pPr>
              <w:jc w:val="center"/>
              <w:rPr>
                <w:rFonts w:ascii="Calibri" w:hAnsi="Calibri"/>
                <w:sz w:val="18"/>
                <w:szCs w:val="18"/>
              </w:rPr>
            </w:pPr>
            <w:r w:rsidRPr="007C6199">
              <w:rPr>
                <w:rFonts w:ascii="Calibri" w:hAnsi="Calibri"/>
                <w:sz w:val="18"/>
                <w:szCs w:val="18"/>
              </w:rPr>
              <w:t>Value B from Table 150.1-C</w:t>
            </w:r>
          </w:p>
        </w:tc>
        <w:tc>
          <w:tcPr>
            <w:tcW w:w="1935" w:type="dxa"/>
            <w:vAlign w:val="bottom"/>
          </w:tcPr>
          <w:p w14:paraId="58924F98" w14:textId="77777777" w:rsidR="000B3ABA" w:rsidRPr="007C6199" w:rsidRDefault="000B3ABA" w:rsidP="00496217">
            <w:pPr>
              <w:jc w:val="center"/>
              <w:rPr>
                <w:rFonts w:ascii="Calibri" w:hAnsi="Calibri"/>
                <w:sz w:val="18"/>
                <w:szCs w:val="18"/>
              </w:rPr>
            </w:pPr>
            <w:r w:rsidRPr="007C6199">
              <w:rPr>
                <w:rFonts w:ascii="Calibri" w:hAnsi="Calibri"/>
                <w:sz w:val="18"/>
                <w:szCs w:val="18"/>
              </w:rPr>
              <w:t>Minimum PV Size</w:t>
            </w:r>
          </w:p>
        </w:tc>
        <w:tc>
          <w:tcPr>
            <w:tcW w:w="1737" w:type="dxa"/>
            <w:vAlign w:val="bottom"/>
          </w:tcPr>
          <w:p w14:paraId="3797F5F5" w14:textId="77777777" w:rsidR="000B3ABA" w:rsidRPr="007C6199" w:rsidRDefault="000B3ABA" w:rsidP="00496217">
            <w:pPr>
              <w:jc w:val="center"/>
              <w:rPr>
                <w:rFonts w:ascii="Calibri" w:hAnsi="Calibri"/>
                <w:sz w:val="18"/>
                <w:szCs w:val="18"/>
              </w:rPr>
            </w:pPr>
            <w:r w:rsidRPr="007C6199">
              <w:rPr>
                <w:rFonts w:ascii="Calibri" w:hAnsi="Calibri"/>
                <w:sz w:val="18"/>
                <w:szCs w:val="18"/>
              </w:rPr>
              <w:t>Water Heating Adjustment</w:t>
            </w:r>
          </w:p>
        </w:tc>
        <w:tc>
          <w:tcPr>
            <w:tcW w:w="1710" w:type="dxa"/>
            <w:vAlign w:val="bottom"/>
          </w:tcPr>
          <w:p w14:paraId="5BC39789" w14:textId="77777777" w:rsidR="000B3ABA" w:rsidRPr="007C6199" w:rsidRDefault="000B3ABA" w:rsidP="00496217">
            <w:pPr>
              <w:jc w:val="center"/>
              <w:rPr>
                <w:rFonts w:ascii="Calibri" w:hAnsi="Calibri"/>
                <w:sz w:val="18"/>
                <w:szCs w:val="18"/>
              </w:rPr>
            </w:pPr>
            <w:r w:rsidRPr="007C6199">
              <w:rPr>
                <w:rFonts w:ascii="Calibri" w:hAnsi="Calibri"/>
                <w:sz w:val="18"/>
                <w:szCs w:val="18"/>
              </w:rPr>
              <w:t>Adjusted Minimum PV Size</w:t>
            </w:r>
          </w:p>
        </w:tc>
        <w:tc>
          <w:tcPr>
            <w:tcW w:w="2875" w:type="dxa"/>
            <w:vAlign w:val="bottom"/>
          </w:tcPr>
          <w:p w14:paraId="0A1DF729" w14:textId="77777777" w:rsidR="000B3ABA" w:rsidRPr="007C6199" w:rsidRDefault="000B3ABA" w:rsidP="00496217">
            <w:pPr>
              <w:jc w:val="center"/>
              <w:rPr>
                <w:rFonts w:ascii="Calibri" w:hAnsi="Calibri"/>
                <w:sz w:val="18"/>
                <w:szCs w:val="18"/>
              </w:rPr>
            </w:pPr>
            <w:r w:rsidRPr="007C6199">
              <w:rPr>
                <w:rFonts w:ascii="Calibri" w:hAnsi="Calibri"/>
                <w:sz w:val="18"/>
                <w:szCs w:val="18"/>
              </w:rPr>
              <w:t>Comments</w:t>
            </w:r>
          </w:p>
        </w:tc>
      </w:tr>
      <w:tr w:rsidR="000B3ABA" w14:paraId="25767E50" w14:textId="77777777" w:rsidTr="00FD19A0">
        <w:tc>
          <w:tcPr>
            <w:tcW w:w="2313" w:type="dxa"/>
            <w:tcBorders>
              <w:bottom w:val="single" w:sz="4" w:space="0" w:color="auto"/>
            </w:tcBorders>
            <w:vAlign w:val="bottom"/>
          </w:tcPr>
          <w:p w14:paraId="288BF8CE" w14:textId="76B8133D" w:rsidR="000B3ABA" w:rsidRPr="006304B9" w:rsidRDefault="000B3ABA" w:rsidP="007C6199">
            <w:pPr>
              <w:rPr>
                <w:rFonts w:ascii="Calibri" w:hAnsi="Calibri"/>
                <w:sz w:val="18"/>
                <w:szCs w:val="18"/>
              </w:rPr>
            </w:pPr>
            <w:r>
              <w:rPr>
                <w:rFonts w:ascii="Calibri" w:hAnsi="Calibri"/>
                <w:sz w:val="18"/>
                <w:szCs w:val="18"/>
              </w:rPr>
              <w:t>&lt;&lt;user input text&gt;&gt;</w:t>
            </w:r>
          </w:p>
        </w:tc>
        <w:tc>
          <w:tcPr>
            <w:tcW w:w="1944" w:type="dxa"/>
            <w:tcBorders>
              <w:bottom w:val="single" w:sz="4" w:space="0" w:color="auto"/>
            </w:tcBorders>
            <w:vAlign w:val="bottom"/>
          </w:tcPr>
          <w:p w14:paraId="196F17F5" w14:textId="59ABF194"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A for CZ from A09&gt;&gt;</w:t>
            </w:r>
          </w:p>
        </w:tc>
        <w:tc>
          <w:tcPr>
            <w:tcW w:w="1876" w:type="dxa"/>
            <w:tcBorders>
              <w:bottom w:val="single" w:sz="4" w:space="0" w:color="auto"/>
            </w:tcBorders>
            <w:vAlign w:val="bottom"/>
          </w:tcPr>
          <w:p w14:paraId="55F6E0C1" w14:textId="345FA05F" w:rsidR="000B3ABA" w:rsidRPr="007C6199" w:rsidRDefault="000B3ABA" w:rsidP="007C6199">
            <w:pPr>
              <w:rPr>
                <w:rFonts w:ascii="Calibri" w:hAnsi="Calibri"/>
                <w:sz w:val="18"/>
                <w:szCs w:val="18"/>
              </w:rPr>
            </w:pPr>
            <w:r w:rsidRPr="007C6199">
              <w:rPr>
                <w:rFonts w:ascii="Calibri" w:hAnsi="Calibri"/>
                <w:sz w:val="18"/>
                <w:szCs w:val="18"/>
              </w:rPr>
              <w:t>&lt;&lt;</w:t>
            </w:r>
            <w:r>
              <w:rPr>
                <w:rFonts w:ascii="Calibri" w:hAnsi="Calibri"/>
                <w:sz w:val="18"/>
                <w:szCs w:val="18"/>
              </w:rPr>
              <w:t>Reference l</w:t>
            </w:r>
            <w:r w:rsidRPr="007C6199">
              <w:rPr>
                <w:rFonts w:ascii="Calibri" w:hAnsi="Calibri"/>
                <w:sz w:val="18"/>
                <w:szCs w:val="18"/>
              </w:rPr>
              <w:t xml:space="preserve">ookup </w:t>
            </w:r>
            <w:r>
              <w:rPr>
                <w:rFonts w:ascii="Calibri" w:hAnsi="Calibri"/>
                <w:sz w:val="18"/>
                <w:szCs w:val="18"/>
              </w:rPr>
              <w:t xml:space="preserve">table: </w:t>
            </w:r>
            <w:r w:rsidRPr="007C6199">
              <w:rPr>
                <w:rFonts w:ascii="Calibri" w:hAnsi="Calibri"/>
                <w:sz w:val="18"/>
                <w:szCs w:val="18"/>
              </w:rPr>
              <w:t>enter value from column B for CZ from A09&gt;&gt;</w:t>
            </w:r>
          </w:p>
        </w:tc>
        <w:tc>
          <w:tcPr>
            <w:tcW w:w="1935" w:type="dxa"/>
            <w:tcBorders>
              <w:bottom w:val="single" w:sz="4" w:space="0" w:color="auto"/>
            </w:tcBorders>
            <w:vAlign w:val="bottom"/>
          </w:tcPr>
          <w:p w14:paraId="645084AA" w14:textId="77777777" w:rsidR="000B3ABA" w:rsidRDefault="000B3ABA" w:rsidP="007C6199">
            <w:pPr>
              <w:rPr>
                <w:rFonts w:ascii="Calibri" w:hAnsi="Calibri"/>
                <w:sz w:val="18"/>
                <w:szCs w:val="18"/>
              </w:rPr>
            </w:pPr>
            <w:r w:rsidRPr="007C6199">
              <w:rPr>
                <w:rFonts w:ascii="Calibri" w:hAnsi="Calibri"/>
                <w:sz w:val="18"/>
                <w:szCs w:val="18"/>
              </w:rPr>
              <w:t>&lt;&lt;Calculate</w:t>
            </w:r>
            <w:r>
              <w:rPr>
                <w:rFonts w:ascii="Calibri" w:hAnsi="Calibri"/>
                <w:sz w:val="18"/>
                <w:szCs w:val="18"/>
              </w:rPr>
              <w:t>d field:</w:t>
            </w:r>
            <w:r w:rsidRPr="007C6199">
              <w:rPr>
                <w:rFonts w:ascii="Calibri" w:hAnsi="Calibri"/>
                <w:sz w:val="18"/>
                <w:szCs w:val="18"/>
              </w:rPr>
              <w:t xml:space="preserve"> </w:t>
            </w:r>
          </w:p>
          <w:p w14:paraId="7B192247" w14:textId="630D9FF4" w:rsidR="000B3ABA" w:rsidRPr="007C6199" w:rsidRDefault="000B3ABA" w:rsidP="007C6199">
            <w:pPr>
              <w:rPr>
                <w:rFonts w:ascii="Calibri" w:hAnsi="Calibri"/>
                <w:sz w:val="18"/>
                <w:szCs w:val="18"/>
              </w:rPr>
            </w:pPr>
            <w:r w:rsidRPr="007C6199">
              <w:rPr>
                <w:rFonts w:ascii="Calibri" w:hAnsi="Calibri"/>
                <w:sz w:val="18"/>
                <w:szCs w:val="18"/>
              </w:rPr>
              <w:t>(A10</w:t>
            </w:r>
            <w:r>
              <w:rPr>
                <w:rFonts w:ascii="Calibri" w:hAnsi="Calibri"/>
                <w:sz w:val="18"/>
                <w:szCs w:val="18"/>
              </w:rPr>
              <w:t xml:space="preserve"> * O</w:t>
            </w:r>
            <w:r w:rsidRPr="007C6199">
              <w:rPr>
                <w:rFonts w:ascii="Calibri" w:hAnsi="Calibri"/>
                <w:sz w:val="18"/>
                <w:szCs w:val="18"/>
              </w:rPr>
              <w:t>0</w:t>
            </w:r>
            <w:r>
              <w:rPr>
                <w:rFonts w:ascii="Calibri" w:hAnsi="Calibri"/>
                <w:sz w:val="18"/>
                <w:szCs w:val="18"/>
              </w:rPr>
              <w:t>2</w:t>
            </w:r>
            <w:r w:rsidRPr="007C6199">
              <w:rPr>
                <w:rFonts w:ascii="Calibri" w:hAnsi="Calibri"/>
                <w:sz w:val="18"/>
                <w:szCs w:val="18"/>
              </w:rPr>
              <w:t>)/1000</w:t>
            </w:r>
            <w:r>
              <w:rPr>
                <w:rFonts w:ascii="Calibri" w:hAnsi="Calibri"/>
                <w:sz w:val="18"/>
                <w:szCs w:val="18"/>
              </w:rPr>
              <w:t xml:space="preserve"> </w:t>
            </w:r>
            <w:r w:rsidRPr="007C6199">
              <w:rPr>
                <w:rFonts w:ascii="Calibri" w:hAnsi="Calibri"/>
                <w:sz w:val="18"/>
                <w:szCs w:val="18"/>
              </w:rPr>
              <w:t>+</w:t>
            </w:r>
            <w:r>
              <w:rPr>
                <w:rFonts w:ascii="Calibri" w:hAnsi="Calibri"/>
                <w:sz w:val="18"/>
                <w:szCs w:val="18"/>
              </w:rPr>
              <w:t xml:space="preserve"> </w:t>
            </w:r>
            <w:r w:rsidRPr="007C6199">
              <w:rPr>
                <w:rFonts w:ascii="Calibri" w:hAnsi="Calibri"/>
                <w:sz w:val="18"/>
                <w:szCs w:val="18"/>
              </w:rPr>
              <w:t>(A06</w:t>
            </w:r>
            <w:r>
              <w:rPr>
                <w:rFonts w:ascii="Calibri" w:hAnsi="Calibri"/>
                <w:sz w:val="18"/>
                <w:szCs w:val="18"/>
              </w:rPr>
              <w:t>*O</w:t>
            </w:r>
            <w:r w:rsidRPr="007C6199">
              <w:rPr>
                <w:rFonts w:ascii="Calibri" w:hAnsi="Calibri"/>
                <w:sz w:val="18"/>
                <w:szCs w:val="18"/>
              </w:rPr>
              <w:t>0</w:t>
            </w:r>
            <w:r>
              <w:rPr>
                <w:rFonts w:ascii="Calibri" w:hAnsi="Calibri"/>
                <w:sz w:val="18"/>
                <w:szCs w:val="18"/>
              </w:rPr>
              <w:t>3)</w:t>
            </w:r>
            <w:r w:rsidRPr="007C6199">
              <w:rPr>
                <w:rFonts w:ascii="Calibri" w:hAnsi="Calibri"/>
                <w:sz w:val="18"/>
                <w:szCs w:val="18"/>
              </w:rPr>
              <w:t>&gt;&gt;</w:t>
            </w:r>
          </w:p>
        </w:tc>
        <w:tc>
          <w:tcPr>
            <w:tcW w:w="1737" w:type="dxa"/>
            <w:tcBorders>
              <w:bottom w:val="single" w:sz="4" w:space="0" w:color="auto"/>
            </w:tcBorders>
            <w:vAlign w:val="bottom"/>
          </w:tcPr>
          <w:p w14:paraId="001EA7B7" w14:textId="71BD2E4A" w:rsidR="000B3ABA" w:rsidRPr="007C6199" w:rsidRDefault="000B3ABA" w:rsidP="00FD19A0">
            <w:pPr>
              <w:rPr>
                <w:rFonts w:ascii="Calibri" w:hAnsi="Calibri"/>
                <w:sz w:val="18"/>
                <w:szCs w:val="18"/>
              </w:rPr>
            </w:pPr>
            <w:r w:rsidRPr="007C6199">
              <w:rPr>
                <w:rFonts w:ascii="Calibri" w:hAnsi="Calibri"/>
                <w:sz w:val="18"/>
                <w:szCs w:val="18"/>
              </w:rPr>
              <w:t>&lt;&lt;</w:t>
            </w:r>
            <w:r w:rsidR="00FD19A0">
              <w:rPr>
                <w:rFonts w:ascii="Calibri" w:hAnsi="Calibri"/>
                <w:sz w:val="18"/>
                <w:szCs w:val="18"/>
              </w:rPr>
              <w:t>sum of</w:t>
            </w:r>
            <w:r w:rsidRPr="007C6199">
              <w:rPr>
                <w:rFonts w:ascii="Calibri" w:hAnsi="Calibri"/>
                <w:sz w:val="18"/>
                <w:szCs w:val="18"/>
              </w:rPr>
              <w:t xml:space="preserve"> M</w:t>
            </w:r>
            <w:r w:rsidR="00E1251E">
              <w:rPr>
                <w:rFonts w:ascii="Calibri" w:hAnsi="Calibri"/>
                <w:sz w:val="18"/>
                <w:szCs w:val="18"/>
              </w:rPr>
              <w:t>12</w:t>
            </w:r>
            <w:r w:rsidRPr="007C6199">
              <w:rPr>
                <w:rFonts w:ascii="Calibri" w:hAnsi="Calibri"/>
                <w:sz w:val="18"/>
                <w:szCs w:val="18"/>
              </w:rPr>
              <w:t>&gt;&gt;</w:t>
            </w:r>
          </w:p>
        </w:tc>
        <w:tc>
          <w:tcPr>
            <w:tcW w:w="1710" w:type="dxa"/>
            <w:tcBorders>
              <w:bottom w:val="single" w:sz="4" w:space="0" w:color="auto"/>
            </w:tcBorders>
            <w:vAlign w:val="bottom"/>
          </w:tcPr>
          <w:p w14:paraId="633F8C2F" w14:textId="70AE861F" w:rsidR="000B3ABA" w:rsidRDefault="000B3ABA" w:rsidP="00DE3C25">
            <w:pPr>
              <w:rPr>
                <w:rFonts w:ascii="Calibri" w:hAnsi="Calibri"/>
                <w:sz w:val="18"/>
                <w:szCs w:val="18"/>
              </w:rPr>
            </w:pPr>
            <w:r w:rsidRPr="007C6199">
              <w:rPr>
                <w:rFonts w:ascii="Calibri" w:hAnsi="Calibri"/>
                <w:sz w:val="18"/>
                <w:szCs w:val="18"/>
              </w:rPr>
              <w:t>&lt;&lt;</w:t>
            </w:r>
            <w:r>
              <w:rPr>
                <w:rFonts w:ascii="Calibri" w:hAnsi="Calibri"/>
                <w:sz w:val="18"/>
                <w:szCs w:val="18"/>
              </w:rPr>
              <w:t>if O05 &gt; 0, then calculated field = O04 + O05;</w:t>
            </w:r>
          </w:p>
          <w:p w14:paraId="3314C9C2" w14:textId="4DC0400C" w:rsidR="000B3ABA" w:rsidRPr="007C6199" w:rsidRDefault="000B3ABA" w:rsidP="007C6199">
            <w:pPr>
              <w:rPr>
                <w:rFonts w:ascii="Calibri" w:hAnsi="Calibri"/>
                <w:sz w:val="18"/>
                <w:szCs w:val="18"/>
              </w:rPr>
            </w:pPr>
            <w:r>
              <w:rPr>
                <w:rFonts w:ascii="Calibri" w:hAnsi="Calibri"/>
                <w:sz w:val="18"/>
                <w:szCs w:val="18"/>
              </w:rPr>
              <w:t xml:space="preserve">Else value = O04 </w:t>
            </w:r>
            <w:r w:rsidRPr="007C6199">
              <w:rPr>
                <w:rFonts w:ascii="Calibri" w:hAnsi="Calibri"/>
                <w:sz w:val="18"/>
                <w:szCs w:val="18"/>
              </w:rPr>
              <w:t>&gt;&gt;</w:t>
            </w:r>
          </w:p>
        </w:tc>
        <w:tc>
          <w:tcPr>
            <w:tcW w:w="2875" w:type="dxa"/>
            <w:tcBorders>
              <w:bottom w:val="single" w:sz="4" w:space="0" w:color="auto"/>
            </w:tcBorders>
            <w:vAlign w:val="bottom"/>
          </w:tcPr>
          <w:p w14:paraId="1C633860" w14:textId="57173213" w:rsidR="000B3ABA" w:rsidRPr="007C6199" w:rsidRDefault="000B3ABA" w:rsidP="007C6199">
            <w:pPr>
              <w:rPr>
                <w:rFonts w:ascii="Calibri" w:hAnsi="Calibri"/>
                <w:sz w:val="18"/>
                <w:szCs w:val="18"/>
              </w:rPr>
            </w:pPr>
            <w:r w:rsidRPr="00EF7D2A">
              <w:rPr>
                <w:rFonts w:ascii="Calibri" w:hAnsi="Calibri"/>
                <w:sz w:val="18"/>
                <w:szCs w:val="18"/>
              </w:rPr>
              <w:t>&lt;&lt;user input text&gt;&gt;</w:t>
            </w:r>
          </w:p>
        </w:tc>
      </w:tr>
      <w:tr w:rsidR="000B3ABA" w14:paraId="2B1C8466" w14:textId="77777777" w:rsidTr="00FD19A0">
        <w:tc>
          <w:tcPr>
            <w:tcW w:w="2313" w:type="dxa"/>
            <w:tcBorders>
              <w:bottom w:val="single" w:sz="4" w:space="0" w:color="auto"/>
            </w:tcBorders>
          </w:tcPr>
          <w:p w14:paraId="28960E35" w14:textId="77777777" w:rsidR="000B3ABA" w:rsidRPr="006304B9" w:rsidRDefault="000B3ABA" w:rsidP="00496217">
            <w:pPr>
              <w:jc w:val="center"/>
              <w:rPr>
                <w:rFonts w:ascii="Calibri" w:hAnsi="Calibri"/>
                <w:sz w:val="18"/>
                <w:szCs w:val="18"/>
              </w:rPr>
            </w:pPr>
          </w:p>
        </w:tc>
        <w:tc>
          <w:tcPr>
            <w:tcW w:w="1944" w:type="dxa"/>
            <w:tcBorders>
              <w:bottom w:val="single" w:sz="4" w:space="0" w:color="auto"/>
            </w:tcBorders>
            <w:vAlign w:val="bottom"/>
          </w:tcPr>
          <w:p w14:paraId="4DD888D2" w14:textId="1CD4BE52" w:rsidR="000B3ABA" w:rsidRPr="007C6199" w:rsidRDefault="000B3ABA" w:rsidP="00496217">
            <w:pPr>
              <w:jc w:val="center"/>
              <w:rPr>
                <w:rFonts w:ascii="Calibri" w:hAnsi="Calibri"/>
                <w:sz w:val="18"/>
                <w:szCs w:val="18"/>
              </w:rPr>
            </w:pPr>
          </w:p>
        </w:tc>
        <w:tc>
          <w:tcPr>
            <w:tcW w:w="1876" w:type="dxa"/>
            <w:tcBorders>
              <w:bottom w:val="single" w:sz="4" w:space="0" w:color="auto"/>
            </w:tcBorders>
            <w:vAlign w:val="bottom"/>
          </w:tcPr>
          <w:p w14:paraId="0705BE41" w14:textId="77777777" w:rsidR="000B3ABA" w:rsidRDefault="000B3ABA" w:rsidP="00496217">
            <w:pPr>
              <w:jc w:val="center"/>
              <w:rPr>
                <w:rFonts w:ascii="Calibri" w:hAnsi="Calibri"/>
                <w:sz w:val="20"/>
              </w:rPr>
            </w:pPr>
          </w:p>
        </w:tc>
        <w:tc>
          <w:tcPr>
            <w:tcW w:w="1935" w:type="dxa"/>
            <w:tcBorders>
              <w:bottom w:val="single" w:sz="4" w:space="0" w:color="auto"/>
            </w:tcBorders>
            <w:vAlign w:val="bottom"/>
          </w:tcPr>
          <w:p w14:paraId="02606E8D" w14:textId="77777777" w:rsidR="000B3ABA" w:rsidRDefault="000B3ABA" w:rsidP="00496217">
            <w:pPr>
              <w:jc w:val="center"/>
              <w:rPr>
                <w:rFonts w:ascii="Calibri" w:hAnsi="Calibri"/>
                <w:sz w:val="20"/>
              </w:rPr>
            </w:pPr>
          </w:p>
        </w:tc>
        <w:tc>
          <w:tcPr>
            <w:tcW w:w="1737" w:type="dxa"/>
            <w:tcBorders>
              <w:bottom w:val="single" w:sz="4" w:space="0" w:color="auto"/>
            </w:tcBorders>
            <w:vAlign w:val="bottom"/>
          </w:tcPr>
          <w:p w14:paraId="073259B6" w14:textId="77777777" w:rsidR="000B3ABA" w:rsidRDefault="000B3ABA" w:rsidP="00496217">
            <w:pPr>
              <w:jc w:val="center"/>
              <w:rPr>
                <w:rFonts w:ascii="Calibri" w:hAnsi="Calibri"/>
                <w:sz w:val="20"/>
              </w:rPr>
            </w:pPr>
          </w:p>
        </w:tc>
        <w:tc>
          <w:tcPr>
            <w:tcW w:w="1710" w:type="dxa"/>
            <w:tcBorders>
              <w:bottom w:val="single" w:sz="4" w:space="0" w:color="auto"/>
            </w:tcBorders>
            <w:vAlign w:val="bottom"/>
          </w:tcPr>
          <w:p w14:paraId="31A84A67" w14:textId="77777777" w:rsidR="000B3ABA" w:rsidRDefault="000B3ABA" w:rsidP="00496217">
            <w:pPr>
              <w:jc w:val="center"/>
              <w:rPr>
                <w:rFonts w:ascii="Calibri" w:hAnsi="Calibri"/>
                <w:sz w:val="20"/>
              </w:rPr>
            </w:pPr>
          </w:p>
        </w:tc>
        <w:tc>
          <w:tcPr>
            <w:tcW w:w="2875" w:type="dxa"/>
            <w:tcBorders>
              <w:bottom w:val="single" w:sz="4" w:space="0" w:color="auto"/>
            </w:tcBorders>
            <w:vAlign w:val="bottom"/>
          </w:tcPr>
          <w:p w14:paraId="14736CAA" w14:textId="77777777" w:rsidR="000B3ABA" w:rsidRDefault="000B3ABA" w:rsidP="00496217">
            <w:pPr>
              <w:jc w:val="center"/>
              <w:rPr>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r>
              <w:rPr>
                <w:rFonts w:ascii="Calibri" w:hAnsi="Calibri"/>
                <w:sz w:val="20"/>
              </w:rPr>
              <w:t xml:space="preserve">&lt;&lt; do not show table, only use for lookup for Table </w:t>
            </w:r>
            <w:r w:rsidR="007F7049">
              <w:rPr>
                <w:rFonts w:ascii="Calibri" w:hAnsi="Calibri"/>
                <w:sz w:val="20"/>
              </w:rPr>
              <w:t>O</w:t>
            </w:r>
            <w:r>
              <w:rPr>
                <w:rFonts w:ascii="Calibri" w:hAnsi="Calibri"/>
                <w:sz w:val="20"/>
              </w:rPr>
              <w:t>&gt;&gt;</w:t>
            </w:r>
          </w:p>
        </w:tc>
      </w:tr>
      <w:tr w:rsidR="003E58E6" w14:paraId="16081267" w14:textId="77777777" w:rsidTr="00B1712A">
        <w:tc>
          <w:tcPr>
            <w:tcW w:w="1435" w:type="dxa"/>
          </w:tcPr>
          <w:p w14:paraId="20C63C84" w14:textId="754B1918" w:rsidR="003E58E6" w:rsidRDefault="003E58E6" w:rsidP="003E58E6">
            <w:pPr>
              <w:rPr>
                <w:rFonts w:ascii="Calibri" w:hAnsi="Calibri"/>
                <w:sz w:val="20"/>
              </w:rPr>
            </w:pPr>
            <w:r>
              <w:rPr>
                <w:rFonts w:ascii="Calibri" w:hAnsi="Calibri"/>
                <w:sz w:val="20"/>
              </w:rPr>
              <w:t>Row # &amp; CZ</w:t>
            </w:r>
          </w:p>
        </w:tc>
        <w:tc>
          <w:tcPr>
            <w:tcW w:w="2070" w:type="dxa"/>
          </w:tcPr>
          <w:p w14:paraId="700C4E2B" w14:textId="5D0EAC1F" w:rsidR="003E58E6" w:rsidRDefault="003E58E6" w:rsidP="003E58E6">
            <w:pPr>
              <w:rPr>
                <w:rFonts w:ascii="Calibri" w:hAnsi="Calibri"/>
                <w:sz w:val="20"/>
              </w:rPr>
            </w:pPr>
            <w:r>
              <w:rPr>
                <w:rFonts w:ascii="Calibri" w:hAnsi="Calibri"/>
                <w:sz w:val="20"/>
              </w:rPr>
              <w:t>A</w:t>
            </w:r>
          </w:p>
        </w:tc>
        <w:tc>
          <w:tcPr>
            <w:tcW w:w="2070" w:type="dxa"/>
          </w:tcPr>
          <w:p w14:paraId="231FCCFF" w14:textId="16EE0B96" w:rsidR="003E58E6" w:rsidRDefault="003E58E6" w:rsidP="003E58E6">
            <w:pPr>
              <w:rPr>
                <w:rFonts w:ascii="Calibri" w:hAnsi="Calibri"/>
                <w:sz w:val="20"/>
              </w:rPr>
            </w:pPr>
            <w:r>
              <w:rPr>
                <w:rFonts w:ascii="Calibri" w:hAnsi="Calibri"/>
                <w:sz w:val="20"/>
              </w:rPr>
              <w:t>B</w:t>
            </w:r>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359BC6A3" w:rsidR="002F643D" w:rsidRDefault="002F643D" w:rsidP="0031551A">
      <w:pPr>
        <w:rPr>
          <w:rFonts w:ascii="Calibri" w:hAnsi="Calibri"/>
        </w:rPr>
      </w:pPr>
    </w:p>
    <w:tbl>
      <w:tblPr>
        <w:tblStyle w:val="TableGrid"/>
        <w:tblW w:w="0" w:type="auto"/>
        <w:tblLook w:val="04A0" w:firstRow="1" w:lastRow="0" w:firstColumn="1" w:lastColumn="0" w:noHBand="0" w:noVBand="1"/>
      </w:tblPr>
      <w:tblGrid>
        <w:gridCol w:w="4796"/>
        <w:gridCol w:w="4797"/>
        <w:gridCol w:w="4797"/>
      </w:tblGrid>
      <w:tr w:rsidR="002239E8" w14:paraId="16BCA2D0" w14:textId="77777777" w:rsidTr="00FD4EC3">
        <w:tc>
          <w:tcPr>
            <w:tcW w:w="14390" w:type="dxa"/>
            <w:gridSpan w:val="3"/>
          </w:tcPr>
          <w:p w14:paraId="15CDE451" w14:textId="02A1B1A9" w:rsidR="002239E8" w:rsidRPr="0045259E" w:rsidRDefault="002239E8" w:rsidP="00FD4EC3">
            <w:pPr>
              <w:rPr>
                <w:rFonts w:ascii="Calibri" w:hAnsi="Calibri"/>
                <w:b/>
              </w:rPr>
            </w:pPr>
            <w:r>
              <w:rPr>
                <w:rFonts w:ascii="Calibri" w:hAnsi="Calibri"/>
                <w:b/>
                <w:sz w:val="20"/>
              </w:rPr>
              <w:t>P</w:t>
            </w:r>
            <w:r w:rsidRPr="0045259E">
              <w:rPr>
                <w:rFonts w:ascii="Calibri" w:hAnsi="Calibri"/>
                <w:b/>
                <w:sz w:val="20"/>
              </w:rPr>
              <w:t>. IAQ</w:t>
            </w:r>
            <w:r>
              <w:rPr>
                <w:rFonts w:ascii="Calibri" w:hAnsi="Calibri"/>
                <w:b/>
                <w:sz w:val="20"/>
              </w:rPr>
              <w:t xml:space="preserve"> Fan Information </w:t>
            </w:r>
          </w:p>
        </w:tc>
      </w:tr>
      <w:tr w:rsidR="002239E8" w14:paraId="45A3EA70" w14:textId="77777777" w:rsidTr="00FD4EC3">
        <w:tc>
          <w:tcPr>
            <w:tcW w:w="4796" w:type="dxa"/>
          </w:tcPr>
          <w:p w14:paraId="5DBEBF8E" w14:textId="77777777" w:rsidR="002239E8" w:rsidRPr="003C4CE8" w:rsidRDefault="002239E8" w:rsidP="00FD4EC3">
            <w:pPr>
              <w:jc w:val="center"/>
              <w:rPr>
                <w:rFonts w:ascii="Calibri" w:hAnsi="Calibri"/>
                <w:sz w:val="18"/>
                <w:szCs w:val="18"/>
              </w:rPr>
            </w:pPr>
            <w:r w:rsidRPr="003C4CE8">
              <w:rPr>
                <w:rFonts w:ascii="Calibri" w:hAnsi="Calibri"/>
                <w:sz w:val="18"/>
                <w:szCs w:val="18"/>
              </w:rPr>
              <w:t>01</w:t>
            </w:r>
          </w:p>
        </w:tc>
        <w:tc>
          <w:tcPr>
            <w:tcW w:w="4797" w:type="dxa"/>
          </w:tcPr>
          <w:p w14:paraId="79C79B0D" w14:textId="77777777" w:rsidR="002239E8" w:rsidRPr="003C4CE8" w:rsidRDefault="002239E8" w:rsidP="00FD4EC3">
            <w:pPr>
              <w:jc w:val="center"/>
              <w:rPr>
                <w:rFonts w:ascii="Calibri" w:hAnsi="Calibri"/>
                <w:sz w:val="18"/>
                <w:szCs w:val="18"/>
              </w:rPr>
            </w:pPr>
            <w:r w:rsidRPr="003C4CE8">
              <w:rPr>
                <w:rFonts w:ascii="Calibri" w:hAnsi="Calibri"/>
                <w:sz w:val="18"/>
                <w:szCs w:val="18"/>
              </w:rPr>
              <w:t>02</w:t>
            </w:r>
          </w:p>
        </w:tc>
        <w:tc>
          <w:tcPr>
            <w:tcW w:w="4797" w:type="dxa"/>
          </w:tcPr>
          <w:p w14:paraId="79943436" w14:textId="77777777" w:rsidR="002239E8" w:rsidRPr="003C4CE8" w:rsidRDefault="002239E8" w:rsidP="00FD4EC3">
            <w:pPr>
              <w:jc w:val="center"/>
              <w:rPr>
                <w:rFonts w:ascii="Calibri" w:hAnsi="Calibri"/>
                <w:sz w:val="18"/>
                <w:szCs w:val="18"/>
              </w:rPr>
            </w:pPr>
            <w:r w:rsidRPr="003C4CE8">
              <w:rPr>
                <w:rFonts w:ascii="Calibri" w:hAnsi="Calibri"/>
                <w:sz w:val="18"/>
                <w:szCs w:val="18"/>
              </w:rPr>
              <w:t>03</w:t>
            </w:r>
          </w:p>
        </w:tc>
      </w:tr>
      <w:tr w:rsidR="002239E8" w:rsidRPr="003C4CE8" w14:paraId="0A4F85BE" w14:textId="77777777" w:rsidTr="00FD4EC3">
        <w:tc>
          <w:tcPr>
            <w:tcW w:w="4796" w:type="dxa"/>
          </w:tcPr>
          <w:p w14:paraId="3C65970A" w14:textId="77777777" w:rsidR="002239E8" w:rsidRPr="003C4CE8" w:rsidRDefault="002239E8" w:rsidP="00FD4EC3">
            <w:pPr>
              <w:jc w:val="center"/>
              <w:rPr>
                <w:rFonts w:ascii="Calibri" w:hAnsi="Calibri"/>
                <w:sz w:val="18"/>
                <w:szCs w:val="18"/>
              </w:rPr>
            </w:pPr>
            <w:r w:rsidRPr="003C4CE8">
              <w:rPr>
                <w:rFonts w:ascii="Calibri" w:hAnsi="Calibri"/>
                <w:sz w:val="18"/>
                <w:szCs w:val="18"/>
              </w:rPr>
              <w:t>Fan Name</w:t>
            </w:r>
          </w:p>
        </w:tc>
        <w:tc>
          <w:tcPr>
            <w:tcW w:w="4797" w:type="dxa"/>
          </w:tcPr>
          <w:p w14:paraId="206037FF" w14:textId="77777777" w:rsidR="002239E8" w:rsidRPr="003C4CE8" w:rsidRDefault="002239E8" w:rsidP="00FD4EC3">
            <w:pPr>
              <w:jc w:val="center"/>
              <w:rPr>
                <w:rFonts w:ascii="Calibri" w:hAnsi="Calibri"/>
                <w:sz w:val="18"/>
                <w:szCs w:val="18"/>
              </w:rPr>
            </w:pPr>
            <w:r>
              <w:rPr>
                <w:rFonts w:ascii="Calibri" w:hAnsi="Calibri"/>
                <w:sz w:val="18"/>
                <w:szCs w:val="18"/>
              </w:rPr>
              <w:t>IAQ Type</w:t>
            </w:r>
          </w:p>
        </w:tc>
        <w:tc>
          <w:tcPr>
            <w:tcW w:w="4797" w:type="dxa"/>
          </w:tcPr>
          <w:p w14:paraId="2650F18D" w14:textId="77777777" w:rsidR="002239E8" w:rsidRPr="003C4CE8" w:rsidRDefault="002239E8" w:rsidP="00FD4EC3">
            <w:pPr>
              <w:jc w:val="center"/>
              <w:rPr>
                <w:rFonts w:ascii="Calibri" w:hAnsi="Calibri"/>
                <w:sz w:val="18"/>
                <w:szCs w:val="18"/>
              </w:rPr>
            </w:pPr>
            <w:r>
              <w:rPr>
                <w:rFonts w:ascii="Calibri" w:hAnsi="Calibri"/>
                <w:sz w:val="18"/>
                <w:szCs w:val="18"/>
              </w:rPr>
              <w:t>Comments</w:t>
            </w:r>
          </w:p>
        </w:tc>
      </w:tr>
      <w:tr w:rsidR="002239E8" w:rsidRPr="003C4CE8" w14:paraId="09CB21C3" w14:textId="77777777" w:rsidTr="00FD4EC3">
        <w:trPr>
          <w:trHeight w:val="593"/>
        </w:trPr>
        <w:tc>
          <w:tcPr>
            <w:tcW w:w="4796" w:type="dxa"/>
            <w:vAlign w:val="bottom"/>
          </w:tcPr>
          <w:p w14:paraId="27CA837F"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c>
          <w:tcPr>
            <w:tcW w:w="4797" w:type="dxa"/>
            <w:vAlign w:val="bottom"/>
          </w:tcPr>
          <w:p w14:paraId="1F235ED4" w14:textId="77777777" w:rsidR="002239E8" w:rsidRDefault="002239E8" w:rsidP="00FD4EC3">
            <w:pPr>
              <w:rPr>
                <w:rFonts w:ascii="Calibri" w:hAnsi="Calibri"/>
                <w:sz w:val="18"/>
                <w:szCs w:val="18"/>
              </w:rPr>
            </w:pPr>
            <w:r>
              <w:rPr>
                <w:rFonts w:ascii="Calibri" w:hAnsi="Calibri"/>
                <w:sz w:val="18"/>
                <w:szCs w:val="18"/>
              </w:rPr>
              <w:t xml:space="preserve">&lt;&lt;User pick from list: </w:t>
            </w:r>
          </w:p>
          <w:p w14:paraId="2AF9ADA1" w14:textId="77777777" w:rsidR="002239E8" w:rsidRDefault="002239E8" w:rsidP="00FD4EC3">
            <w:pPr>
              <w:rPr>
                <w:rFonts w:asciiTheme="minorHAnsi" w:hAnsiTheme="minorHAnsi" w:cstheme="minorHAnsi"/>
                <w:sz w:val="18"/>
                <w:szCs w:val="18"/>
              </w:rPr>
            </w:pPr>
            <w:r w:rsidRPr="007A5D38">
              <w:rPr>
                <w:rFonts w:asciiTheme="minorHAnsi" w:hAnsiTheme="minorHAnsi" w:cstheme="minorHAnsi"/>
                <w:sz w:val="18"/>
                <w:szCs w:val="18"/>
              </w:rPr>
              <w:t>**Supply</w:t>
            </w:r>
          </w:p>
          <w:p w14:paraId="4786BF52" w14:textId="77777777" w:rsidR="002239E8" w:rsidRPr="007A5D38" w:rsidRDefault="002239E8" w:rsidP="00FD4EC3">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176691B8"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or</w:t>
            </w:r>
          </w:p>
          <w:p w14:paraId="54F10D05"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3E8D561A"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4F2D02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CCF81C1"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FB18236" w14:textId="77777777" w:rsidR="002239E8" w:rsidRPr="001C365C" w:rsidRDefault="002239E8" w:rsidP="00FD4EC3">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27DD14D4" w14:textId="77777777" w:rsidR="002239E8" w:rsidRPr="003C4CE8" w:rsidRDefault="002239E8" w:rsidP="00FD4EC3">
            <w:pPr>
              <w:rPr>
                <w:rFonts w:ascii="Calibri" w:hAnsi="Calibri"/>
                <w:sz w:val="18"/>
                <w:szCs w:val="18"/>
              </w:rPr>
            </w:pPr>
            <w:r w:rsidRPr="001C365C">
              <w:rPr>
                <w:rFonts w:asciiTheme="minorHAnsi" w:hAnsiTheme="minorHAnsi" w:cstheme="minorHAnsi"/>
                <w:sz w:val="18"/>
                <w:szCs w:val="18"/>
              </w:rPr>
              <w:t>**Central Ventilation System – Balanced</w:t>
            </w:r>
            <w:r>
              <w:rPr>
                <w:rFonts w:asciiTheme="minorHAnsi" w:hAnsiTheme="minorHAnsi" w:cstheme="minorHAnsi"/>
                <w:sz w:val="18"/>
                <w:szCs w:val="18"/>
              </w:rPr>
              <w:t>&gt;&gt;</w:t>
            </w:r>
          </w:p>
        </w:tc>
        <w:tc>
          <w:tcPr>
            <w:tcW w:w="4797" w:type="dxa"/>
            <w:vAlign w:val="bottom"/>
          </w:tcPr>
          <w:p w14:paraId="6774E03B" w14:textId="77777777" w:rsidR="002239E8" w:rsidRPr="003C4CE8" w:rsidRDefault="002239E8" w:rsidP="00FD4EC3">
            <w:pPr>
              <w:jc w:val="center"/>
              <w:rPr>
                <w:rFonts w:ascii="Calibri" w:hAnsi="Calibri"/>
                <w:sz w:val="18"/>
                <w:szCs w:val="18"/>
              </w:rPr>
            </w:pPr>
            <w:r>
              <w:rPr>
                <w:rFonts w:ascii="Calibri" w:hAnsi="Calibri"/>
                <w:sz w:val="18"/>
                <w:szCs w:val="18"/>
              </w:rPr>
              <w:t>&lt;&lt;user input text&gt;&gt;</w:t>
            </w:r>
          </w:p>
        </w:tc>
      </w:tr>
      <w:tr w:rsidR="002239E8" w:rsidRPr="003C4CE8" w14:paraId="6109A806" w14:textId="77777777" w:rsidTr="00FD4EC3">
        <w:trPr>
          <w:trHeight w:val="278"/>
        </w:trPr>
        <w:tc>
          <w:tcPr>
            <w:tcW w:w="4796" w:type="dxa"/>
            <w:vAlign w:val="bottom"/>
          </w:tcPr>
          <w:p w14:paraId="50DADFA6" w14:textId="77777777" w:rsidR="002239E8" w:rsidRDefault="002239E8" w:rsidP="00FD4EC3">
            <w:pPr>
              <w:jc w:val="center"/>
              <w:rPr>
                <w:rFonts w:ascii="Calibri" w:hAnsi="Calibri"/>
                <w:sz w:val="18"/>
                <w:szCs w:val="18"/>
              </w:rPr>
            </w:pPr>
          </w:p>
        </w:tc>
        <w:tc>
          <w:tcPr>
            <w:tcW w:w="4797" w:type="dxa"/>
            <w:vAlign w:val="bottom"/>
          </w:tcPr>
          <w:p w14:paraId="77C2CAC7" w14:textId="77777777" w:rsidR="002239E8" w:rsidRDefault="002239E8" w:rsidP="00FD4EC3">
            <w:pPr>
              <w:rPr>
                <w:rFonts w:ascii="Calibri" w:hAnsi="Calibri"/>
                <w:sz w:val="18"/>
                <w:szCs w:val="18"/>
              </w:rPr>
            </w:pPr>
          </w:p>
        </w:tc>
        <w:tc>
          <w:tcPr>
            <w:tcW w:w="4797" w:type="dxa"/>
            <w:vAlign w:val="bottom"/>
          </w:tcPr>
          <w:p w14:paraId="06EA2E94" w14:textId="77777777" w:rsidR="002239E8" w:rsidRDefault="002239E8" w:rsidP="00FD4EC3">
            <w:pPr>
              <w:jc w:val="center"/>
              <w:rPr>
                <w:rFonts w:ascii="Calibri" w:hAnsi="Calibri"/>
                <w:sz w:val="18"/>
                <w:szCs w:val="18"/>
              </w:rPr>
            </w:pPr>
          </w:p>
        </w:tc>
      </w:tr>
    </w:tbl>
    <w:p w14:paraId="2F0F4381" w14:textId="77777777" w:rsidR="002239E8" w:rsidRDefault="002239E8" w:rsidP="0031551A">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2239E8">
        <w:trPr>
          <w:cantSplit/>
          <w:trHeight w:val="352"/>
        </w:trPr>
        <w:tc>
          <w:tcPr>
            <w:tcW w:w="14390" w:type="dxa"/>
            <w:shd w:val="clear" w:color="auto" w:fill="auto"/>
          </w:tcPr>
          <w:p w14:paraId="0BAC26ED" w14:textId="01A5D016" w:rsidR="003C6339" w:rsidRPr="00DA26CD" w:rsidRDefault="00DF1F18" w:rsidP="002239E8">
            <w:pPr>
              <w:keepNext/>
              <w:rPr>
                <w:rFonts w:ascii="Calibri" w:eastAsia="Calibri" w:hAnsi="Calibri"/>
                <w:b/>
                <w:sz w:val="18"/>
                <w:szCs w:val="18"/>
              </w:rPr>
            </w:pPr>
            <w:r>
              <w:rPr>
                <w:rFonts w:ascii="Calibri" w:eastAsia="Calibri" w:hAnsi="Calibri"/>
                <w:b/>
                <w:sz w:val="18"/>
                <w:szCs w:val="18"/>
              </w:rPr>
              <w:t>Q</w:t>
            </w:r>
            <w:r w:rsidR="005C39A9"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2239E8">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2239E8">
        <w:trPr>
          <w:cantSplit/>
          <w:trHeight w:val="352"/>
        </w:trPr>
        <w:tc>
          <w:tcPr>
            <w:tcW w:w="14390" w:type="dxa"/>
          </w:tcPr>
          <w:p w14:paraId="7CCEE8FD" w14:textId="77777777" w:rsidR="008F7F85" w:rsidRPr="00DA26CD" w:rsidRDefault="008F7F85" w:rsidP="002239E8">
            <w:pPr>
              <w:keepNext/>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Quality Insulation Installation – Section 150.1(c)1E</w:t>
            </w:r>
          </w:p>
          <w:p w14:paraId="28CD3017" w14:textId="77777777" w:rsidR="008F7F85" w:rsidRPr="00DA26CD" w:rsidRDefault="008F7F85" w:rsidP="002239E8">
            <w:pPr>
              <w:pStyle w:val="ListParagraph"/>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The dwelling unit shall meet all requirements of Quality Insulation Installation (QII) as specified in Reference Appendix RA3.5 as verified by a HERS rater.</w:t>
            </w:r>
          </w:p>
          <w:p w14:paraId="26AF85A9" w14:textId="62BAB7B2" w:rsidR="008F7F85" w:rsidRPr="00DA26CD" w:rsidRDefault="008F7F85" w:rsidP="002239E8">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r w:rsidRPr="00DA26CD">
              <w:rPr>
                <w:rFonts w:ascii="Calibri" w:hAnsi="Calibri"/>
                <w:sz w:val="18"/>
                <w:szCs w:val="18"/>
              </w:rPr>
              <w:t>EXCEPTION: Multifamily dwelling units in Climate Zone 7.</w:t>
            </w:r>
          </w:p>
        </w:tc>
      </w:tr>
      <w:tr w:rsidR="005C39A9" w:rsidRPr="009B3A0C" w14:paraId="308DB7EE" w14:textId="77777777" w:rsidTr="002239E8">
        <w:trPr>
          <w:cantSplit/>
          <w:trHeight w:val="352"/>
        </w:trPr>
        <w:tc>
          <w:tcPr>
            <w:tcW w:w="14390" w:type="dxa"/>
            <w:vAlign w:val="center"/>
          </w:tcPr>
          <w:p w14:paraId="308DB7EB"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2239E8">
        <w:trPr>
          <w:cantSplit/>
          <w:trHeight w:val="352"/>
        </w:trPr>
        <w:tc>
          <w:tcPr>
            <w:tcW w:w="14390" w:type="dxa"/>
            <w:vAlign w:val="center"/>
          </w:tcPr>
          <w:p w14:paraId="308DB7EF"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256BF560" w:rsidR="005C39A9" w:rsidRPr="00DA26CD" w:rsidRDefault="005C39A9" w:rsidP="002239E8">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p>
        </w:tc>
      </w:tr>
      <w:tr w:rsidR="005C39A9" w:rsidRPr="009B3A0C" w14:paraId="308DB7F5" w14:textId="77777777" w:rsidTr="002239E8">
        <w:trPr>
          <w:cantSplit/>
          <w:trHeight w:val="352"/>
        </w:trPr>
        <w:tc>
          <w:tcPr>
            <w:tcW w:w="14390" w:type="dxa"/>
            <w:vAlign w:val="center"/>
          </w:tcPr>
          <w:p w14:paraId="308DB7F2"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39B13D91" w:rsidR="00502131" w:rsidRPr="00DA26CD" w:rsidRDefault="005C39A9" w:rsidP="002239E8">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r w:rsidR="008F7F85" w:rsidRPr="00DA26CD">
              <w:rPr>
                <w:rFonts w:ascii="Calibri" w:hAnsi="Calibri"/>
                <w:sz w:val="18"/>
                <w:szCs w:val="18"/>
              </w:rPr>
              <w:t xml:space="preserve">air-cooled air conditions and </w:t>
            </w:r>
            <w:r w:rsidRPr="00DA26CD">
              <w:rPr>
                <w:rFonts w:ascii="Calibri" w:hAnsi="Calibri"/>
                <w:sz w:val="18"/>
                <w:szCs w:val="18"/>
              </w:rPr>
              <w:t>air source heat</w:t>
            </w:r>
            <w:r w:rsidR="00D11A7A" w:rsidRPr="00DA26CD">
              <w:rPr>
                <w:rFonts w:ascii="Calibri" w:hAnsi="Calibri"/>
                <w:sz w:val="18"/>
                <w:szCs w:val="18"/>
              </w:rPr>
              <w:t xml:space="preserve"> </w:t>
            </w:r>
            <w:r w:rsidRPr="00DA26CD">
              <w:rPr>
                <w:rFonts w:ascii="Calibri" w:hAnsi="Calibri"/>
                <w:sz w:val="18"/>
                <w:szCs w:val="18"/>
              </w:rPr>
              <w:t>pumps</w:t>
            </w:r>
            <w:r w:rsidR="008F7F85" w:rsidRPr="00DA26CD">
              <w:rPr>
                <w:rFonts w:ascii="Calibri" w:hAnsi="Calibri"/>
                <w:sz w:val="18"/>
                <w:szCs w:val="18"/>
              </w:rPr>
              <w:t>,</w:t>
            </w:r>
            <w:r w:rsidR="00B9305D" w:rsidRPr="00DA26CD">
              <w:rPr>
                <w:rFonts w:ascii="Calibri" w:hAnsi="Calibri"/>
                <w:sz w:val="18"/>
                <w:szCs w:val="18"/>
              </w:rPr>
              <w:t xml:space="preserve"> </w:t>
            </w:r>
            <w:r w:rsidR="00502131" w:rsidRPr="00DA26CD">
              <w:rPr>
                <w:rFonts w:ascii="Calibri" w:hAnsi="Calibri"/>
                <w:sz w:val="18"/>
                <w:szCs w:val="18"/>
              </w:rPr>
              <w:t>including ducted split systems, ducted package systems, small duct high velocity systems, and mini-split systems.</w:t>
            </w:r>
          </w:p>
          <w:p w14:paraId="308DB7F4" w14:textId="644EE1A5"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r w:rsidR="00502131" w:rsidRPr="00DA26CD">
              <w:rPr>
                <w:rFonts w:ascii="Calibri" w:hAnsi="Calibri"/>
                <w:sz w:val="18"/>
                <w:szCs w:val="18"/>
              </w:rPr>
              <w:t>.</w:t>
            </w:r>
          </w:p>
        </w:tc>
      </w:tr>
      <w:tr w:rsidR="005C39A9" w:rsidRPr="009B3A0C" w14:paraId="308DB7FA" w14:textId="77777777" w:rsidTr="002239E8">
        <w:trPr>
          <w:cantSplit/>
          <w:trHeight w:val="254"/>
        </w:trPr>
        <w:tc>
          <w:tcPr>
            <w:tcW w:w="14390" w:type="dxa"/>
            <w:vAlign w:val="center"/>
          </w:tcPr>
          <w:p w14:paraId="308DB7F6" w14:textId="77777777"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5F93A769"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r w:rsidR="008F7F85" w:rsidRPr="00DA26CD">
              <w:rPr>
                <w:rFonts w:ascii="Calibri" w:hAnsi="Calibri"/>
                <w:sz w:val="18"/>
                <w:szCs w:val="18"/>
              </w:rPr>
              <w:t>imum</w:t>
            </w:r>
            <w:r w:rsidRPr="00DA26CD">
              <w:rPr>
                <w:rFonts w:ascii="Calibri" w:hAnsi="Calibri"/>
                <w:sz w:val="18"/>
                <w:szCs w:val="18"/>
              </w:rPr>
              <w:t xml:space="preserve"> 350 cfm/ton) and Fan Efficacy (max </w:t>
            </w:r>
            <w:r w:rsidR="008F7F85" w:rsidRPr="00DA26CD">
              <w:rPr>
                <w:rFonts w:ascii="Calibri" w:hAnsi="Calibri"/>
                <w:sz w:val="18"/>
                <w:szCs w:val="18"/>
              </w:rPr>
              <w:t xml:space="preserve">0.45 Watts/cfm for gas furnace air handlers / </w:t>
            </w:r>
            <w:r w:rsidRPr="00DA26CD">
              <w:rPr>
                <w:rFonts w:ascii="Calibri" w:hAnsi="Calibri"/>
                <w:sz w:val="18"/>
                <w:szCs w:val="18"/>
              </w:rPr>
              <w:t>0.58 watts/cfm</w:t>
            </w:r>
            <w:r w:rsidR="008F7F85" w:rsidRPr="00DA26CD">
              <w:rPr>
                <w:rFonts w:ascii="Calibri" w:hAnsi="Calibri"/>
                <w:sz w:val="18"/>
                <w:szCs w:val="18"/>
              </w:rPr>
              <w:t xml:space="preserve"> for air handlers that are not gas furnaces</w:t>
            </w:r>
            <w:r w:rsidRPr="00DA26CD">
              <w:rPr>
                <w:rFonts w:ascii="Calibri" w:hAnsi="Calibri"/>
                <w:sz w:val="18"/>
                <w:szCs w:val="18"/>
              </w:rPr>
              <w:t xml:space="preserve">) on systems with ducted air conditioning </w:t>
            </w:r>
            <w:r w:rsidR="008F7F85" w:rsidRPr="00DA26CD">
              <w:rPr>
                <w:rFonts w:ascii="Calibri" w:hAnsi="Calibri"/>
                <w:sz w:val="18"/>
                <w:szCs w:val="18"/>
              </w:rPr>
              <w:t>as</w:t>
            </w:r>
            <w:r w:rsidRPr="00DA26CD">
              <w:rPr>
                <w:rFonts w:ascii="Calibri" w:hAnsi="Calibri"/>
                <w:sz w:val="18"/>
                <w:szCs w:val="18"/>
              </w:rPr>
              <w:t xml:space="preserve"> field verified by a HERS rater or Return Duct and Filter System Design according to tables 150.0-C/D will be HERS verified </w:t>
            </w:r>
          </w:p>
          <w:p w14:paraId="4BA23C49" w14:textId="5A16C7C4" w:rsidR="005C39A9" w:rsidRPr="00DA26CD" w:rsidRDefault="005C39A9"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r w:rsidR="008F7F85" w:rsidRPr="00DA26CD">
              <w:rPr>
                <w:rFonts w:ascii="Calibri" w:hAnsi="Calibri"/>
                <w:sz w:val="18"/>
                <w:szCs w:val="18"/>
              </w:rPr>
              <w:t>0.45</w:t>
            </w:r>
            <w:r w:rsidRPr="00DA26CD">
              <w:rPr>
                <w:rFonts w:ascii="Calibri" w:hAnsi="Calibri"/>
                <w:sz w:val="18"/>
                <w:szCs w:val="18"/>
              </w:rPr>
              <w:t xml:space="preserve"> watts</w:t>
            </w:r>
            <w:r w:rsidR="008F7F85" w:rsidRPr="00DA26CD">
              <w:rPr>
                <w:rFonts w:ascii="Calibri" w:hAnsi="Calibri"/>
                <w:sz w:val="18"/>
                <w:szCs w:val="18"/>
              </w:rPr>
              <w:t>/</w:t>
            </w:r>
            <w:r w:rsidRPr="00DA26CD">
              <w:rPr>
                <w:rFonts w:ascii="Calibri" w:hAnsi="Calibri"/>
                <w:sz w:val="18"/>
                <w:szCs w:val="18"/>
              </w:rPr>
              <w:t>cfm as verified by a HERS rater.</w:t>
            </w:r>
          </w:p>
          <w:p w14:paraId="308DB7F9" w14:textId="17EAFDC5" w:rsidR="008F7F85" w:rsidRPr="00DA26CD" w:rsidRDefault="008F7F85"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sz w:val="18"/>
                <w:szCs w:val="18"/>
              </w:rPr>
              <w:t>Small duct high velocity systems: airflow (minimum 250 cfm/ton) and fan efficacy (max 0.62 W/cfm) as verified by a HERS rater.</w:t>
            </w:r>
          </w:p>
        </w:tc>
      </w:tr>
      <w:tr w:rsidR="005C39A9" w:rsidRPr="009B3A0C" w14:paraId="308DB7FD" w14:textId="77777777" w:rsidTr="002239E8">
        <w:trPr>
          <w:cantSplit/>
          <w:trHeight w:val="168"/>
        </w:trPr>
        <w:tc>
          <w:tcPr>
            <w:tcW w:w="14390" w:type="dxa"/>
            <w:vAlign w:val="center"/>
          </w:tcPr>
          <w:p w14:paraId="308DB7FB" w14:textId="7809C87B" w:rsidR="005C39A9" w:rsidRPr="00DA26CD" w:rsidRDefault="005C39A9" w:rsidP="002239E8">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r w:rsidR="008F7F85" w:rsidRPr="00DA26CD">
              <w:rPr>
                <w:rFonts w:ascii="Calibri" w:hAnsi="Calibri"/>
                <w:b/>
                <w:sz w:val="18"/>
                <w:szCs w:val="18"/>
              </w:rPr>
              <w:t xml:space="preserve"> – Section 150.0(o)</w:t>
            </w:r>
          </w:p>
          <w:p w14:paraId="308DB7FC" w14:textId="66AC25A4" w:rsidR="005C39A9" w:rsidRPr="00DA26CD" w:rsidRDefault="00FB36BF" w:rsidP="002239E8">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bl>
    <w:p w14:paraId="308DB7FE" w14:textId="77777777" w:rsidR="005C39A9" w:rsidRDefault="005C39A9" w:rsidP="006E5709">
      <w:pPr>
        <w:rPr>
          <w:rFonts w:ascii="Calibri" w:hAnsi="Calibri"/>
        </w:rPr>
      </w:pPr>
    </w:p>
    <w:sectPr w:rsidR="005C39A9" w:rsidSect="00C23F22">
      <w:headerReference w:type="default" r:id="rId25"/>
      <w:pgSz w:w="15840" w:h="12240" w:orient="landscape" w:code="1"/>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hewmaker, Michael@Energy" w:date="2019-01-15T15:39:00Z" w:initials="SM">
    <w:p w14:paraId="4C1737CA" w14:textId="77777777" w:rsidR="0033320F" w:rsidRDefault="0033320F" w:rsidP="00FD3B9D">
      <w:pPr>
        <w:pStyle w:val="CommentText"/>
      </w:pPr>
      <w:r>
        <w:rPr>
          <w:rStyle w:val="CommentReference"/>
        </w:rPr>
        <w:annotationRef/>
      </w:r>
      <w:r>
        <w:t>Provide a description of the central DHW distribution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1737C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33B7E" w14:textId="77777777" w:rsidR="0033320F" w:rsidRDefault="0033320F">
      <w:r>
        <w:separator/>
      </w:r>
    </w:p>
  </w:endnote>
  <w:endnote w:type="continuationSeparator" w:id="0">
    <w:p w14:paraId="197BEBB6" w14:textId="77777777" w:rsidR="0033320F" w:rsidRDefault="0033320F">
      <w:r>
        <w:continuationSeparator/>
      </w:r>
    </w:p>
  </w:endnote>
  <w:endnote w:type="continuationNotice" w:id="1">
    <w:p w14:paraId="3BCE2C5D" w14:textId="77777777" w:rsidR="0033320F" w:rsidRDefault="003332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BC61D" w14:textId="77777777" w:rsidR="0033320F" w:rsidRDefault="00333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33320F" w:rsidRPr="00A97A73" w:rsidRDefault="0033320F"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5364D33E" w:rsidR="0033320F" w:rsidRPr="00A97A73" w:rsidRDefault="0033320F"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 xml:space="preserve">January </w:t>
    </w:r>
    <w:del w:id="4" w:author="Markstrum, Alexis@Energy" w:date="2019-10-10T13:29:00Z">
      <w:r w:rsidDel="003A3D04">
        <w:rPr>
          <w:rFonts w:ascii="Calibri" w:hAnsi="Calibri"/>
          <w:sz w:val="18"/>
          <w:szCs w:val="18"/>
        </w:rPr>
        <w:delText>2019</w:delText>
      </w:r>
    </w:del>
    <w:ins w:id="5" w:author="Markstrum, Alexis@Energy" w:date="2019-10-10T13:29:00Z">
      <w:r w:rsidR="003A3D04">
        <w:rPr>
          <w:rFonts w:ascii="Calibri" w:hAnsi="Calibri"/>
          <w:sz w:val="18"/>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5C5C" w14:textId="77777777" w:rsidR="0033320F" w:rsidRDefault="003332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1F36CE58" w:rsidR="0033320F" w:rsidRPr="00A97A73" w:rsidRDefault="0033320F"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r>
      <w:rPr>
        <w:rFonts w:ascii="Calibri" w:hAnsi="Calibri"/>
        <w:sz w:val="18"/>
        <w:szCs w:val="18"/>
      </w:rPr>
      <w:t>9</w:t>
    </w:r>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r>
      <w:rPr>
        <w:rFonts w:ascii="Calibri" w:hAnsi="Calibri"/>
        <w:sz w:val="18"/>
        <w:szCs w:val="18"/>
      </w:rPr>
      <w:t xml:space="preserve">January </w:t>
    </w:r>
    <w:del w:id="12" w:author="Markstrum, Alexis@Energy" w:date="2019-10-10T13:30:00Z">
      <w:r w:rsidDel="003A3D04">
        <w:rPr>
          <w:rFonts w:ascii="Calibri" w:hAnsi="Calibri"/>
          <w:sz w:val="18"/>
          <w:szCs w:val="18"/>
        </w:rPr>
        <w:delText>2019</w:delText>
      </w:r>
    </w:del>
    <w:ins w:id="13" w:author="Markstrum, Alexis@Energy" w:date="2019-10-10T13:30:00Z">
      <w:r w:rsidR="003A3D04">
        <w:rPr>
          <w:rFonts w:ascii="Calibri" w:hAnsi="Calibri"/>
          <w:sz w:val="18"/>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86962C" w14:textId="77777777" w:rsidR="0033320F" w:rsidRDefault="0033320F">
      <w:r>
        <w:separator/>
      </w:r>
    </w:p>
  </w:footnote>
  <w:footnote w:type="continuationSeparator" w:id="0">
    <w:p w14:paraId="653E9C69" w14:textId="77777777" w:rsidR="0033320F" w:rsidRDefault="0033320F">
      <w:r>
        <w:continuationSeparator/>
      </w:r>
    </w:p>
  </w:footnote>
  <w:footnote w:type="continuationNotice" w:id="1">
    <w:p w14:paraId="52C9FB62" w14:textId="77777777" w:rsidR="0033320F" w:rsidRDefault="0033320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33320F" w:rsidRDefault="00A84B1F">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33320F" w:rsidRPr="00FA5C66" w:rsidRDefault="0033320F"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sidR="00A84B1F">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33320F" w:rsidRPr="00FA5C66" w:rsidRDefault="0033320F" w:rsidP="00FA5C66">
    <w:pPr>
      <w:suppressAutoHyphens/>
      <w:ind w:left="-90"/>
      <w:rPr>
        <w:rFonts w:ascii="Arial" w:hAnsi="Arial" w:cs="Arial"/>
        <w:b/>
      </w:rPr>
    </w:pPr>
    <w:r>
      <w:rPr>
        <w:rFonts w:ascii="Arial" w:hAnsi="Arial" w:cs="Arial"/>
        <w:b/>
      </w:rPr>
      <w:t>NEWLY CONSTRUCTED BUILDINGS</w:t>
    </w:r>
  </w:p>
  <w:p w14:paraId="308DB809" w14:textId="7B9C7D82" w:rsidR="0033320F" w:rsidRPr="00FA5C66" w:rsidRDefault="0033320F"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01/</w:t>
    </w:r>
    <w:del w:id="2" w:author="Markstrum, Alexis@Energy" w:date="2019-10-10T13:29:00Z">
      <w:r w:rsidDel="003A3D04">
        <w:rPr>
          <w:rFonts w:ascii="Arial" w:hAnsi="Arial" w:cs="Arial"/>
          <w:sz w:val="14"/>
          <w:szCs w:val="14"/>
        </w:rPr>
        <w:delText>19</w:delText>
      </w:r>
    </w:del>
    <w:ins w:id="3" w:author="Markstrum, Alexis@Energy" w:date="2019-10-10T13:29:00Z">
      <w:r w:rsidR="003A3D04">
        <w:rPr>
          <w:rFonts w:ascii="Arial" w:hAnsi="Arial" w:cs="Arial"/>
          <w:sz w:val="14"/>
          <w:szCs w:val="14"/>
        </w:rPr>
        <w:t>20</w:t>
      </w:r>
    </w:ins>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33320F" w:rsidRPr="009B3A0C" w14:paraId="308DB80B" w14:textId="77777777" w:rsidTr="007C6199">
      <w:tc>
        <w:tcPr>
          <w:tcW w:w="14215" w:type="dxa"/>
          <w:gridSpan w:val="2"/>
          <w:shd w:val="clear" w:color="auto" w:fill="auto"/>
        </w:tcPr>
        <w:p w14:paraId="308DB80A" w14:textId="35836CF9" w:rsidR="0033320F" w:rsidRPr="009B3A0C" w:rsidRDefault="0033320F"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33320F" w:rsidRPr="009B3A0C" w14:paraId="308DB80D" w14:textId="77777777" w:rsidTr="007C6199">
      <w:tc>
        <w:tcPr>
          <w:tcW w:w="14215" w:type="dxa"/>
          <w:gridSpan w:val="2"/>
          <w:shd w:val="clear" w:color="auto" w:fill="auto"/>
        </w:tcPr>
        <w:p w14:paraId="308DB80C" w14:textId="5193B486" w:rsidR="0033320F" w:rsidRPr="00C645D8" w:rsidRDefault="0033320F"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A84B1F">
            <w:rPr>
              <w:rFonts w:asciiTheme="minorHAnsi" w:hAnsiTheme="minorHAnsi"/>
              <w:noProof/>
              <w:sz w:val="20"/>
              <w:szCs w:val="20"/>
            </w:rPr>
            <w:t>2</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A84B1F">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r w:rsidR="0033320F" w:rsidRPr="009B3A0C" w14:paraId="308DB810" w14:textId="77777777" w:rsidTr="007C6199">
      <w:tc>
        <w:tcPr>
          <w:tcW w:w="10137" w:type="dxa"/>
          <w:shd w:val="clear" w:color="auto" w:fill="auto"/>
        </w:tcPr>
        <w:p w14:paraId="308DB80E" w14:textId="77777777" w:rsidR="0033320F" w:rsidRPr="003611B9" w:rsidRDefault="0033320F">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33320F" w:rsidRPr="003611B9" w:rsidRDefault="0033320F">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33320F" w:rsidRPr="004358FA" w:rsidRDefault="0033320F">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33320F" w:rsidRDefault="00A84B1F">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33320F" w:rsidRDefault="00A84B1F">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33320F"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33320F"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33320F" w:rsidRPr="00F85124" w:rsidRDefault="0033320F"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6B2B9DE1" w:rsidR="0033320F" w:rsidRPr="006869A0" w:rsidRDefault="0033320F"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r>
                  <w:rPr>
                    <w:rFonts w:asciiTheme="minorHAnsi" w:hAnsiTheme="minorHAnsi"/>
                    <w:b w:val="0"/>
                    <w:bCs/>
                    <w:sz w:val="20"/>
                  </w:rPr>
                  <w:t>H</w:t>
                </w:r>
              </w:p>
            </w:tc>
          </w:tr>
          <w:tr w:rsidR="0033320F" w:rsidRPr="00C645D8" w14:paraId="308DB81B" w14:textId="77777777" w:rsidTr="007C6199">
            <w:trPr>
              <w:cantSplit/>
              <w:trHeight w:val="288"/>
            </w:trPr>
            <w:tc>
              <w:tcPr>
                <w:tcW w:w="2536" w:type="pct"/>
                <w:tcBorders>
                  <w:right w:val="nil"/>
                </w:tcBorders>
              </w:tcPr>
              <w:p w14:paraId="308DB819" w14:textId="77777777" w:rsidR="0033320F" w:rsidRPr="00C645D8" w:rsidRDefault="0033320F"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18DAB18D" w:rsidR="0033320F" w:rsidRPr="00C645D8" w:rsidRDefault="0033320F"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A84B1F">
                  <w:rPr>
                    <w:rFonts w:asciiTheme="minorHAnsi" w:hAnsiTheme="minorHAnsi"/>
                    <w:noProof/>
                    <w:sz w:val="20"/>
                    <w:szCs w:val="20"/>
                  </w:rPr>
                  <w:t>8</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A84B1F">
                  <w:rPr>
                    <w:rFonts w:asciiTheme="minorHAnsi" w:hAnsiTheme="minorHAnsi"/>
                    <w:noProof/>
                    <w:sz w:val="20"/>
                    <w:szCs w:val="20"/>
                  </w:rPr>
                  <w:t>8</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33320F" w:rsidRPr="009B3A0C" w:rsidRDefault="0033320F" w:rsidP="0017357F">
          <w:pPr>
            <w:pStyle w:val="Header"/>
            <w:tabs>
              <w:tab w:val="clear" w:pos="4320"/>
              <w:tab w:val="clear" w:pos="8640"/>
              <w:tab w:val="right" w:pos="14310"/>
            </w:tabs>
            <w:rPr>
              <w:rFonts w:ascii="Calibri" w:hAnsi="Calibri"/>
            </w:rPr>
          </w:pPr>
        </w:p>
      </w:tc>
    </w:tr>
  </w:tbl>
  <w:p w14:paraId="308DB81E" w14:textId="021CE5D3" w:rsidR="0033320F" w:rsidRPr="004358FA" w:rsidRDefault="00A84B1F"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33320F" w:rsidRDefault="00A84B1F">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33320F" w:rsidRPr="00C23F22" w14:paraId="308DB823" w14:textId="77777777" w:rsidTr="00D97726">
      <w:trPr>
        <w:cantSplit/>
        <w:trHeight w:val="288"/>
      </w:trPr>
      <w:tc>
        <w:tcPr>
          <w:tcW w:w="3877" w:type="pct"/>
          <w:tcBorders>
            <w:right w:val="nil"/>
          </w:tcBorders>
          <w:vAlign w:val="center"/>
        </w:tcPr>
        <w:p w14:paraId="308DB821" w14:textId="77777777" w:rsidR="0033320F" w:rsidRPr="00C23F22" w:rsidRDefault="0033320F"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67BD7E88" w:rsidR="0033320F" w:rsidRPr="00556C2C" w:rsidRDefault="0033320F" w:rsidP="0018347D">
          <w:pPr>
            <w:keepNext/>
            <w:jc w:val="right"/>
            <w:outlineLvl w:val="0"/>
            <w:rPr>
              <w:rFonts w:ascii="Calibri" w:hAnsi="Calibri"/>
              <w:bCs/>
              <w:sz w:val="20"/>
              <w:szCs w:val="20"/>
            </w:rPr>
          </w:pPr>
          <w:r w:rsidRPr="00556C2C">
            <w:rPr>
              <w:rFonts w:asciiTheme="minorHAnsi" w:hAnsiTheme="minorHAnsi"/>
              <w:bCs/>
              <w:sz w:val="20"/>
            </w:rPr>
            <w:t>CF1R-NCB-01-</w:t>
          </w:r>
          <w:r>
            <w:rPr>
              <w:rFonts w:asciiTheme="minorHAnsi" w:hAnsiTheme="minorHAnsi"/>
              <w:bCs/>
              <w:sz w:val="20"/>
            </w:rPr>
            <w:t>H</w:t>
          </w:r>
        </w:p>
      </w:tc>
    </w:tr>
    <w:tr w:rsidR="0033320F" w:rsidRPr="00C23F22" w14:paraId="308DB826" w14:textId="77777777" w:rsidTr="00D97726">
      <w:trPr>
        <w:cantSplit/>
        <w:trHeight w:val="288"/>
      </w:trPr>
      <w:tc>
        <w:tcPr>
          <w:tcW w:w="3877" w:type="pct"/>
          <w:tcBorders>
            <w:right w:val="nil"/>
          </w:tcBorders>
        </w:tcPr>
        <w:p w14:paraId="308DB824" w14:textId="77777777" w:rsidR="0033320F" w:rsidRPr="00C23F22" w:rsidRDefault="0033320F"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62D9E256" w:rsidR="0033320F" w:rsidRPr="00C23F22" w:rsidRDefault="0033320F"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A84B1F">
            <w:rPr>
              <w:rFonts w:ascii="Calibri" w:hAnsi="Calibri"/>
              <w:bCs/>
              <w:noProof/>
              <w:sz w:val="20"/>
              <w:szCs w:val="20"/>
            </w:rPr>
            <w:t>18</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A84B1F">
            <w:rPr>
              <w:rFonts w:ascii="Calibri" w:hAnsi="Calibri"/>
              <w:bCs/>
              <w:noProof/>
              <w:sz w:val="20"/>
              <w:szCs w:val="20"/>
            </w:rPr>
            <w:t>18</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33320F" w:rsidRPr="004358FA" w:rsidRDefault="0033320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314FE0"/>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C3C321E"/>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EC44427"/>
    <w:multiLevelType w:val="hybridMultilevel"/>
    <w:tmpl w:val="B6EC2230"/>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9"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182E9B"/>
    <w:multiLevelType w:val="hybridMultilevel"/>
    <w:tmpl w:val="FF9C8F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28"/>
  </w:num>
  <w:num w:numId="3">
    <w:abstractNumId w:val="41"/>
  </w:num>
  <w:num w:numId="4">
    <w:abstractNumId w:val="42"/>
  </w:num>
  <w:num w:numId="5">
    <w:abstractNumId w:val="4"/>
  </w:num>
  <w:num w:numId="6">
    <w:abstractNumId w:val="34"/>
  </w:num>
  <w:num w:numId="7">
    <w:abstractNumId w:val="13"/>
  </w:num>
  <w:num w:numId="8">
    <w:abstractNumId w:val="17"/>
  </w:num>
  <w:num w:numId="9">
    <w:abstractNumId w:val="7"/>
  </w:num>
  <w:num w:numId="10">
    <w:abstractNumId w:val="8"/>
  </w:num>
  <w:num w:numId="11">
    <w:abstractNumId w:val="30"/>
  </w:num>
  <w:num w:numId="12">
    <w:abstractNumId w:val="22"/>
  </w:num>
  <w:num w:numId="13">
    <w:abstractNumId w:val="54"/>
  </w:num>
  <w:num w:numId="14">
    <w:abstractNumId w:val="47"/>
  </w:num>
  <w:num w:numId="15">
    <w:abstractNumId w:val="27"/>
  </w:num>
  <w:num w:numId="16">
    <w:abstractNumId w:val="45"/>
  </w:num>
  <w:num w:numId="17">
    <w:abstractNumId w:val="0"/>
  </w:num>
  <w:num w:numId="18">
    <w:abstractNumId w:val="35"/>
  </w:num>
  <w:num w:numId="19">
    <w:abstractNumId w:val="23"/>
  </w:num>
  <w:num w:numId="20">
    <w:abstractNumId w:val="5"/>
  </w:num>
  <w:num w:numId="21">
    <w:abstractNumId w:val="40"/>
  </w:num>
  <w:num w:numId="22">
    <w:abstractNumId w:val="14"/>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1"/>
  </w:num>
  <w:num w:numId="25">
    <w:abstractNumId w:val="20"/>
  </w:num>
  <w:num w:numId="26">
    <w:abstractNumId w:val="26"/>
  </w:num>
  <w:num w:numId="27">
    <w:abstractNumId w:val="43"/>
  </w:num>
  <w:num w:numId="28">
    <w:abstractNumId w:val="38"/>
  </w:num>
  <w:num w:numId="29">
    <w:abstractNumId w:val="52"/>
  </w:num>
  <w:num w:numId="30">
    <w:abstractNumId w:val="2"/>
  </w:num>
  <w:num w:numId="31">
    <w:abstractNumId w:val="48"/>
  </w:num>
  <w:num w:numId="32">
    <w:abstractNumId w:val="39"/>
  </w:num>
  <w:num w:numId="33">
    <w:abstractNumId w:val="24"/>
  </w:num>
  <w:num w:numId="34">
    <w:abstractNumId w:val="29"/>
  </w:num>
  <w:num w:numId="35">
    <w:abstractNumId w:val="33"/>
  </w:num>
  <w:num w:numId="36">
    <w:abstractNumId w:val="25"/>
  </w:num>
  <w:num w:numId="37">
    <w:abstractNumId w:val="37"/>
  </w:num>
  <w:num w:numId="38">
    <w:abstractNumId w:val="49"/>
  </w:num>
  <w:num w:numId="39">
    <w:abstractNumId w:val="19"/>
  </w:num>
  <w:num w:numId="40">
    <w:abstractNumId w:val="11"/>
  </w:num>
  <w:num w:numId="41">
    <w:abstractNumId w:val="31"/>
  </w:num>
  <w:num w:numId="42">
    <w:abstractNumId w:val="9"/>
  </w:num>
  <w:num w:numId="43">
    <w:abstractNumId w:val="1"/>
  </w:num>
  <w:num w:numId="44">
    <w:abstractNumId w:val="56"/>
  </w:num>
  <w:num w:numId="45">
    <w:abstractNumId w:val="16"/>
  </w:num>
  <w:num w:numId="46">
    <w:abstractNumId w:val="53"/>
  </w:num>
  <w:num w:numId="47">
    <w:abstractNumId w:val="15"/>
  </w:num>
  <w:num w:numId="48">
    <w:abstractNumId w:val="12"/>
  </w:num>
  <w:num w:numId="49">
    <w:abstractNumId w:val="10"/>
  </w:num>
  <w:num w:numId="50">
    <w:abstractNumId w:val="55"/>
  </w:num>
  <w:num w:numId="51">
    <w:abstractNumId w:val="3"/>
  </w:num>
  <w:num w:numId="52">
    <w:abstractNumId w:val="6"/>
  </w:num>
  <w:num w:numId="53">
    <w:abstractNumId w:val="46"/>
  </w:num>
  <w:num w:numId="54">
    <w:abstractNumId w:val="21"/>
  </w:num>
  <w:num w:numId="55">
    <w:abstractNumId w:val="18"/>
  </w:num>
  <w:num w:numId="56">
    <w:abstractNumId w:val="44"/>
  </w:num>
  <w:num w:numId="57">
    <w:abstractNumId w:val="5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AF8"/>
    <w:rsid w:val="00023E60"/>
    <w:rsid w:val="0002430A"/>
    <w:rsid w:val="00024CAE"/>
    <w:rsid w:val="0002630E"/>
    <w:rsid w:val="0002650A"/>
    <w:rsid w:val="00026FDC"/>
    <w:rsid w:val="0002735A"/>
    <w:rsid w:val="000278EE"/>
    <w:rsid w:val="00027B68"/>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61F"/>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E9A"/>
    <w:rsid w:val="001A722C"/>
    <w:rsid w:val="001A7AD1"/>
    <w:rsid w:val="001B0826"/>
    <w:rsid w:val="001B1346"/>
    <w:rsid w:val="001B163D"/>
    <w:rsid w:val="001B19FB"/>
    <w:rsid w:val="001B218B"/>
    <w:rsid w:val="001B22F7"/>
    <w:rsid w:val="001B251B"/>
    <w:rsid w:val="001B2D9B"/>
    <w:rsid w:val="001B3EB0"/>
    <w:rsid w:val="001B464E"/>
    <w:rsid w:val="001B4C9C"/>
    <w:rsid w:val="001B535F"/>
    <w:rsid w:val="001B66A5"/>
    <w:rsid w:val="001B761B"/>
    <w:rsid w:val="001C0462"/>
    <w:rsid w:val="001C099B"/>
    <w:rsid w:val="001C1122"/>
    <w:rsid w:val="001C11C1"/>
    <w:rsid w:val="001C19C6"/>
    <w:rsid w:val="001C2A41"/>
    <w:rsid w:val="001C2BCE"/>
    <w:rsid w:val="001C39D8"/>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6E4"/>
    <w:rsid w:val="00206776"/>
    <w:rsid w:val="00207197"/>
    <w:rsid w:val="0020782D"/>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9E8"/>
    <w:rsid w:val="00223D1C"/>
    <w:rsid w:val="00223D32"/>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68D"/>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0E70"/>
    <w:rsid w:val="00261F08"/>
    <w:rsid w:val="00261FB4"/>
    <w:rsid w:val="002620B3"/>
    <w:rsid w:val="00262A08"/>
    <w:rsid w:val="002630CB"/>
    <w:rsid w:val="0026361E"/>
    <w:rsid w:val="002642EE"/>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4E08"/>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1D8C"/>
    <w:rsid w:val="002C2212"/>
    <w:rsid w:val="002C2929"/>
    <w:rsid w:val="002C2A3E"/>
    <w:rsid w:val="002C2E27"/>
    <w:rsid w:val="002C3057"/>
    <w:rsid w:val="002C30CC"/>
    <w:rsid w:val="002C3281"/>
    <w:rsid w:val="002C362D"/>
    <w:rsid w:val="002C3658"/>
    <w:rsid w:val="002C36E6"/>
    <w:rsid w:val="002C3F70"/>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337"/>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0F1B"/>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0F"/>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206F"/>
    <w:rsid w:val="003532AB"/>
    <w:rsid w:val="00353B08"/>
    <w:rsid w:val="00354B8A"/>
    <w:rsid w:val="0035505A"/>
    <w:rsid w:val="00355068"/>
    <w:rsid w:val="00355DBD"/>
    <w:rsid w:val="003571C7"/>
    <w:rsid w:val="003611B9"/>
    <w:rsid w:val="00361C88"/>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3D04"/>
    <w:rsid w:val="003A443D"/>
    <w:rsid w:val="003A459B"/>
    <w:rsid w:val="003A53ED"/>
    <w:rsid w:val="003A6203"/>
    <w:rsid w:val="003A73A6"/>
    <w:rsid w:val="003B0CBD"/>
    <w:rsid w:val="003B1154"/>
    <w:rsid w:val="003B1954"/>
    <w:rsid w:val="003B3616"/>
    <w:rsid w:val="003B3FD5"/>
    <w:rsid w:val="003B581C"/>
    <w:rsid w:val="003B5B14"/>
    <w:rsid w:val="003B67FB"/>
    <w:rsid w:val="003B7526"/>
    <w:rsid w:val="003C002B"/>
    <w:rsid w:val="003C0F4F"/>
    <w:rsid w:val="003C115F"/>
    <w:rsid w:val="003C164A"/>
    <w:rsid w:val="003C1674"/>
    <w:rsid w:val="003C4CE8"/>
    <w:rsid w:val="003C50D6"/>
    <w:rsid w:val="003C5F59"/>
    <w:rsid w:val="003C6339"/>
    <w:rsid w:val="003C6371"/>
    <w:rsid w:val="003C667A"/>
    <w:rsid w:val="003C66AC"/>
    <w:rsid w:val="003C67E5"/>
    <w:rsid w:val="003C680B"/>
    <w:rsid w:val="003C733E"/>
    <w:rsid w:val="003C7D70"/>
    <w:rsid w:val="003D02B2"/>
    <w:rsid w:val="003D057F"/>
    <w:rsid w:val="003D1912"/>
    <w:rsid w:val="003D427B"/>
    <w:rsid w:val="003D4AEB"/>
    <w:rsid w:val="003D52E8"/>
    <w:rsid w:val="003D534A"/>
    <w:rsid w:val="003D5FA4"/>
    <w:rsid w:val="003D602B"/>
    <w:rsid w:val="003D6818"/>
    <w:rsid w:val="003D73E3"/>
    <w:rsid w:val="003D78F7"/>
    <w:rsid w:val="003D7E18"/>
    <w:rsid w:val="003E0353"/>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504"/>
    <w:rsid w:val="004248B2"/>
    <w:rsid w:val="00425350"/>
    <w:rsid w:val="0042584F"/>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59E"/>
    <w:rsid w:val="004527B3"/>
    <w:rsid w:val="00453470"/>
    <w:rsid w:val="00453BFF"/>
    <w:rsid w:val="004542FC"/>
    <w:rsid w:val="00454A40"/>
    <w:rsid w:val="0045575A"/>
    <w:rsid w:val="004559CF"/>
    <w:rsid w:val="00455AF7"/>
    <w:rsid w:val="0045606D"/>
    <w:rsid w:val="004564D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2DD"/>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452"/>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D5E"/>
    <w:rsid w:val="004C5087"/>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CE9"/>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401A7"/>
    <w:rsid w:val="0054226B"/>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57A8"/>
    <w:rsid w:val="00555A4B"/>
    <w:rsid w:val="00555E21"/>
    <w:rsid w:val="00556C2C"/>
    <w:rsid w:val="00557C51"/>
    <w:rsid w:val="00557D09"/>
    <w:rsid w:val="00557DC6"/>
    <w:rsid w:val="00557FEE"/>
    <w:rsid w:val="005606B2"/>
    <w:rsid w:val="00561842"/>
    <w:rsid w:val="0056230E"/>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438B"/>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0DC8"/>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AAC"/>
    <w:rsid w:val="00615E63"/>
    <w:rsid w:val="006168FF"/>
    <w:rsid w:val="00617B1C"/>
    <w:rsid w:val="00617DEC"/>
    <w:rsid w:val="00617E1E"/>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361A"/>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1974"/>
    <w:rsid w:val="00662B11"/>
    <w:rsid w:val="0066339E"/>
    <w:rsid w:val="00663C69"/>
    <w:rsid w:val="0066500B"/>
    <w:rsid w:val="00665624"/>
    <w:rsid w:val="00665AFD"/>
    <w:rsid w:val="00665B22"/>
    <w:rsid w:val="00665D18"/>
    <w:rsid w:val="006660E1"/>
    <w:rsid w:val="0066616D"/>
    <w:rsid w:val="00667463"/>
    <w:rsid w:val="00667B3E"/>
    <w:rsid w:val="006721AA"/>
    <w:rsid w:val="0067243B"/>
    <w:rsid w:val="00672C02"/>
    <w:rsid w:val="00672F42"/>
    <w:rsid w:val="006730E2"/>
    <w:rsid w:val="00674931"/>
    <w:rsid w:val="0067574B"/>
    <w:rsid w:val="00675A0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5C5"/>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8D1"/>
    <w:rsid w:val="006E6D1F"/>
    <w:rsid w:val="006E7AD9"/>
    <w:rsid w:val="006F0516"/>
    <w:rsid w:val="006F154A"/>
    <w:rsid w:val="006F3D15"/>
    <w:rsid w:val="006F41D2"/>
    <w:rsid w:val="006F45C4"/>
    <w:rsid w:val="006F5BB7"/>
    <w:rsid w:val="006F6F35"/>
    <w:rsid w:val="006F7E0E"/>
    <w:rsid w:val="0070051D"/>
    <w:rsid w:val="00701B23"/>
    <w:rsid w:val="00702C6E"/>
    <w:rsid w:val="00702E56"/>
    <w:rsid w:val="007033CE"/>
    <w:rsid w:val="00703B54"/>
    <w:rsid w:val="00704276"/>
    <w:rsid w:val="00704A6B"/>
    <w:rsid w:val="007074C8"/>
    <w:rsid w:val="00711106"/>
    <w:rsid w:val="00711560"/>
    <w:rsid w:val="00711ADA"/>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55B6"/>
    <w:rsid w:val="00767054"/>
    <w:rsid w:val="00767547"/>
    <w:rsid w:val="00767B77"/>
    <w:rsid w:val="00770256"/>
    <w:rsid w:val="00770388"/>
    <w:rsid w:val="0077038B"/>
    <w:rsid w:val="00770F8D"/>
    <w:rsid w:val="00770FE1"/>
    <w:rsid w:val="0077195D"/>
    <w:rsid w:val="007720D3"/>
    <w:rsid w:val="007723AF"/>
    <w:rsid w:val="00772F7C"/>
    <w:rsid w:val="00773279"/>
    <w:rsid w:val="0077354B"/>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916"/>
    <w:rsid w:val="007C4E4C"/>
    <w:rsid w:val="007C6199"/>
    <w:rsid w:val="007C6C22"/>
    <w:rsid w:val="007C767A"/>
    <w:rsid w:val="007C7972"/>
    <w:rsid w:val="007C7FA7"/>
    <w:rsid w:val="007D00A6"/>
    <w:rsid w:val="007D0F0E"/>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1C6"/>
    <w:rsid w:val="008468D1"/>
    <w:rsid w:val="00846B06"/>
    <w:rsid w:val="00846F11"/>
    <w:rsid w:val="0085005A"/>
    <w:rsid w:val="00850236"/>
    <w:rsid w:val="008511A8"/>
    <w:rsid w:val="00852152"/>
    <w:rsid w:val="00852AEB"/>
    <w:rsid w:val="00852BA8"/>
    <w:rsid w:val="008535C4"/>
    <w:rsid w:val="0085423A"/>
    <w:rsid w:val="0085493C"/>
    <w:rsid w:val="0086090D"/>
    <w:rsid w:val="008611C3"/>
    <w:rsid w:val="008617FC"/>
    <w:rsid w:val="00863792"/>
    <w:rsid w:val="00863C5E"/>
    <w:rsid w:val="0086430D"/>
    <w:rsid w:val="0086524A"/>
    <w:rsid w:val="00866842"/>
    <w:rsid w:val="008703FB"/>
    <w:rsid w:val="00871895"/>
    <w:rsid w:val="00871C06"/>
    <w:rsid w:val="00871F46"/>
    <w:rsid w:val="008722C8"/>
    <w:rsid w:val="008724ED"/>
    <w:rsid w:val="00875BAE"/>
    <w:rsid w:val="00875F24"/>
    <w:rsid w:val="00876053"/>
    <w:rsid w:val="008764F2"/>
    <w:rsid w:val="0087707B"/>
    <w:rsid w:val="0088010F"/>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045C"/>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D47"/>
    <w:rsid w:val="008C4F71"/>
    <w:rsid w:val="008C61D8"/>
    <w:rsid w:val="008C7A36"/>
    <w:rsid w:val="008C7F9F"/>
    <w:rsid w:val="008D03AF"/>
    <w:rsid w:val="008D0CCE"/>
    <w:rsid w:val="008D1409"/>
    <w:rsid w:val="008D2416"/>
    <w:rsid w:val="008D2602"/>
    <w:rsid w:val="008D29F9"/>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6250"/>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19D0"/>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4A2"/>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0B7"/>
    <w:rsid w:val="00A31329"/>
    <w:rsid w:val="00A31A58"/>
    <w:rsid w:val="00A31B41"/>
    <w:rsid w:val="00A32006"/>
    <w:rsid w:val="00A3314C"/>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85D"/>
    <w:rsid w:val="00A45A86"/>
    <w:rsid w:val="00A461A0"/>
    <w:rsid w:val="00A466D3"/>
    <w:rsid w:val="00A479B0"/>
    <w:rsid w:val="00A47F33"/>
    <w:rsid w:val="00A50A51"/>
    <w:rsid w:val="00A512FA"/>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B1F"/>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3A1"/>
    <w:rsid w:val="00B015C3"/>
    <w:rsid w:val="00B01DF7"/>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37669"/>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677A4"/>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523"/>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76C"/>
    <w:rsid w:val="00C27F52"/>
    <w:rsid w:val="00C3025C"/>
    <w:rsid w:val="00C30951"/>
    <w:rsid w:val="00C3181D"/>
    <w:rsid w:val="00C31A65"/>
    <w:rsid w:val="00C32081"/>
    <w:rsid w:val="00C324F3"/>
    <w:rsid w:val="00C32AF6"/>
    <w:rsid w:val="00C34068"/>
    <w:rsid w:val="00C3470A"/>
    <w:rsid w:val="00C36FEF"/>
    <w:rsid w:val="00C400F0"/>
    <w:rsid w:val="00C40C9B"/>
    <w:rsid w:val="00C416A5"/>
    <w:rsid w:val="00C431CF"/>
    <w:rsid w:val="00C43360"/>
    <w:rsid w:val="00C4496A"/>
    <w:rsid w:val="00C461D5"/>
    <w:rsid w:val="00C47006"/>
    <w:rsid w:val="00C470CF"/>
    <w:rsid w:val="00C4727B"/>
    <w:rsid w:val="00C47B70"/>
    <w:rsid w:val="00C5113D"/>
    <w:rsid w:val="00C51362"/>
    <w:rsid w:val="00C51442"/>
    <w:rsid w:val="00C51DC3"/>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912"/>
    <w:rsid w:val="00C66D4D"/>
    <w:rsid w:val="00C6797F"/>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30E2"/>
    <w:rsid w:val="00C941AB"/>
    <w:rsid w:val="00C94AF1"/>
    <w:rsid w:val="00C95147"/>
    <w:rsid w:val="00C95D48"/>
    <w:rsid w:val="00C95E0A"/>
    <w:rsid w:val="00C97214"/>
    <w:rsid w:val="00C97375"/>
    <w:rsid w:val="00CA03C9"/>
    <w:rsid w:val="00CA0B20"/>
    <w:rsid w:val="00CA1A66"/>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7B"/>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437"/>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3FCF"/>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57864"/>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E4B"/>
    <w:rsid w:val="00DF00B5"/>
    <w:rsid w:val="00DF050D"/>
    <w:rsid w:val="00DF0F70"/>
    <w:rsid w:val="00DF1F18"/>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51E"/>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C76A2"/>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B45"/>
    <w:rsid w:val="00EE4F53"/>
    <w:rsid w:val="00EE6263"/>
    <w:rsid w:val="00EE6BA0"/>
    <w:rsid w:val="00EE6BFA"/>
    <w:rsid w:val="00EE6F43"/>
    <w:rsid w:val="00EE7739"/>
    <w:rsid w:val="00EF001D"/>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349"/>
    <w:rsid w:val="00F06A04"/>
    <w:rsid w:val="00F0762C"/>
    <w:rsid w:val="00F10F7A"/>
    <w:rsid w:val="00F1121C"/>
    <w:rsid w:val="00F12055"/>
    <w:rsid w:val="00F1205C"/>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6F28"/>
    <w:rsid w:val="00F407AA"/>
    <w:rsid w:val="00F40C2E"/>
    <w:rsid w:val="00F4136E"/>
    <w:rsid w:val="00F4234A"/>
    <w:rsid w:val="00F42533"/>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1E99"/>
    <w:rsid w:val="00F6219C"/>
    <w:rsid w:val="00F6219D"/>
    <w:rsid w:val="00F626D7"/>
    <w:rsid w:val="00F63ABD"/>
    <w:rsid w:val="00F66340"/>
    <w:rsid w:val="00F66935"/>
    <w:rsid w:val="00F66FEB"/>
    <w:rsid w:val="00F67A9B"/>
    <w:rsid w:val="00F706C4"/>
    <w:rsid w:val="00F709F4"/>
    <w:rsid w:val="00F711BB"/>
    <w:rsid w:val="00F71D06"/>
    <w:rsid w:val="00F72AC4"/>
    <w:rsid w:val="00F72CAF"/>
    <w:rsid w:val="00F730B2"/>
    <w:rsid w:val="00F7324C"/>
    <w:rsid w:val="00F733D1"/>
    <w:rsid w:val="00F73493"/>
    <w:rsid w:val="00F7372D"/>
    <w:rsid w:val="00F747A4"/>
    <w:rsid w:val="00F74A1B"/>
    <w:rsid w:val="00F768EF"/>
    <w:rsid w:val="00F777E1"/>
    <w:rsid w:val="00F77FF0"/>
    <w:rsid w:val="00F80392"/>
    <w:rsid w:val="00F80625"/>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5C66"/>
    <w:rsid w:val="00FA5E1E"/>
    <w:rsid w:val="00FB0E46"/>
    <w:rsid w:val="00FB1F1B"/>
    <w:rsid w:val="00FB2647"/>
    <w:rsid w:val="00FB28A8"/>
    <w:rsid w:val="00FB36BF"/>
    <w:rsid w:val="00FB3C13"/>
    <w:rsid w:val="00FB44DF"/>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70A"/>
    <w:rsid w:val="00FC7DF5"/>
    <w:rsid w:val="00FD12DA"/>
    <w:rsid w:val="00FD19A0"/>
    <w:rsid w:val="00FD29C8"/>
    <w:rsid w:val="00FD2D14"/>
    <w:rsid w:val="00FD2EC4"/>
    <w:rsid w:val="00FD3B12"/>
    <w:rsid w:val="00FD3B9D"/>
    <w:rsid w:val="00FD41D1"/>
    <w:rsid w:val="00FD49B7"/>
    <w:rsid w:val="00FD4EC3"/>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943DB9"/>
    <w:rPr>
      <w:sz w:val="16"/>
      <w:szCs w:val="16"/>
    </w:rPr>
  </w:style>
  <w:style w:type="paragraph" w:styleId="CommentText">
    <w:name w:val="annotation text"/>
    <w:basedOn w:val="Normal"/>
    <w:link w:val="CommentTextChar"/>
    <w:uiPriority w:val="99"/>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 w:type="character" w:customStyle="1" w:styleId="CommentTextChar">
    <w:name w:val="Comment Text Char"/>
    <w:basedOn w:val="DefaultParagraphFont"/>
    <w:link w:val="CommentText"/>
    <w:uiPriority w:val="99"/>
    <w:semiHidden/>
    <w:rsid w:val="00B0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nfrc.or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s://cacertappliances.energy.ca.gov/"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cacertappliances.energy.ca.gov/" TargetMode="External"/><Relationship Id="rId4" Type="http://schemas.openxmlformats.org/officeDocument/2006/relationships/styles" Target="styles.xml"/><Relationship Id="rId9" Type="http://schemas.openxmlformats.org/officeDocument/2006/relationships/hyperlink" Target="https://cacertappliances.energy.ca.gov/" TargetMode="External"/><Relationship Id="rId14" Type="http://schemas.openxmlformats.org/officeDocument/2006/relationships/footer" Target="footer1.xml"/><Relationship Id="rId22" Type="http://schemas.openxmlformats.org/officeDocument/2006/relationships/footer" Target="footer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28838-36CB-44B1-833B-21468916D234}">
  <ds:schemaRefs>
    <ds:schemaRef ds:uri="http://schemas.openxmlformats.org/officeDocument/2006/bibliography"/>
  </ds:schemaRefs>
</ds:datastoreItem>
</file>

<file path=customXml/itemProps2.xml><?xml version="1.0" encoding="utf-8"?>
<ds:datastoreItem xmlns:ds="http://schemas.openxmlformats.org/officeDocument/2006/customXml" ds:itemID="{2821BB37-AD1C-450B-9D3C-A9FD1963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12516</Words>
  <Characters>66353</Characters>
  <Application>Microsoft Office Word</Application>
  <DocSecurity>0</DocSecurity>
  <Lines>552</Lines>
  <Paragraphs>157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78712</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Markstrum, Alexis@Energy</cp:lastModifiedBy>
  <cp:revision>2</cp:revision>
  <cp:lastPrinted>2018-10-17T22:40:00Z</cp:lastPrinted>
  <dcterms:created xsi:type="dcterms:W3CDTF">2019-11-20T17:42:00Z</dcterms:created>
  <dcterms:modified xsi:type="dcterms:W3CDTF">2019-11-20T17:42:00Z</dcterms:modified>
</cp:coreProperties>
</file>
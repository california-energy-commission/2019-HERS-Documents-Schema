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D54A79" w:rsidRPr="00D83E48" w14:paraId="3C757F97" w14:textId="77777777" w:rsidTr="00D54A79">
        <w:trPr>
          <w:cantSplit/>
          <w:trHeight w:val="144"/>
        </w:trPr>
        <w:tc>
          <w:tcPr>
            <w:tcW w:w="11030" w:type="dxa"/>
            <w:gridSpan w:val="3"/>
            <w:tcBorders>
              <w:top w:val="single" w:sz="4" w:space="0" w:color="auto"/>
            </w:tcBorders>
            <w:vAlign w:val="center"/>
          </w:tcPr>
          <w:p w14:paraId="3C757F96" w14:textId="77777777" w:rsidR="00D54A79" w:rsidRPr="00753083" w:rsidRDefault="00D54A79" w:rsidP="00D54A79">
            <w:pPr>
              <w:keepNext/>
              <w:rPr>
                <w:rFonts w:ascii="Calibri" w:hAnsi="Calibri"/>
                <w:b/>
                <w:sz w:val="18"/>
                <w:szCs w:val="18"/>
              </w:rPr>
            </w:pPr>
            <w:bookmarkStart w:id="0" w:name="_GoBack"/>
            <w:bookmarkEnd w:id="0"/>
            <w:r w:rsidRPr="00753083">
              <w:rPr>
                <w:rFonts w:ascii="Calibri" w:hAnsi="Calibri"/>
                <w:b/>
                <w:sz w:val="18"/>
                <w:szCs w:val="18"/>
              </w:rPr>
              <w:t>A. Ducted Cooling System Information</w:t>
            </w:r>
          </w:p>
        </w:tc>
      </w:tr>
      <w:tr w:rsidR="008F5085" w:rsidRPr="00D83E48" w14:paraId="3C757F9B" w14:textId="77777777" w:rsidTr="002A4AB4">
        <w:trPr>
          <w:cantSplit/>
          <w:trHeight w:val="20"/>
        </w:trPr>
        <w:tc>
          <w:tcPr>
            <w:tcW w:w="475" w:type="dxa"/>
            <w:vAlign w:val="center"/>
          </w:tcPr>
          <w:p w14:paraId="3C757F98" w14:textId="77777777" w:rsidR="008F5085" w:rsidRPr="00753083"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5940" w:type="dxa"/>
            <w:vAlign w:val="center"/>
          </w:tcPr>
          <w:p w14:paraId="3C757F99" w14:textId="459E51FB"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Identification or Name </w:t>
            </w:r>
          </w:p>
        </w:tc>
        <w:tc>
          <w:tcPr>
            <w:tcW w:w="4615" w:type="dxa"/>
            <w:vAlign w:val="center"/>
          </w:tcPr>
          <w:p w14:paraId="3C757F9A" w14:textId="77777777" w:rsidR="008F5085" w:rsidRPr="00753083" w:rsidRDefault="008F5085" w:rsidP="008F5085">
            <w:pPr>
              <w:rPr>
                <w:rFonts w:ascii="Calibri" w:hAnsi="Calibri"/>
                <w:sz w:val="18"/>
                <w:szCs w:val="18"/>
              </w:rPr>
            </w:pPr>
          </w:p>
        </w:tc>
      </w:tr>
      <w:tr w:rsidR="008F5085" w:rsidRPr="00D83E48" w14:paraId="3C757F9F" w14:textId="77777777" w:rsidTr="002A4AB4">
        <w:trPr>
          <w:cantSplit/>
          <w:trHeight w:val="20"/>
        </w:trPr>
        <w:tc>
          <w:tcPr>
            <w:tcW w:w="475" w:type="dxa"/>
            <w:vAlign w:val="center"/>
          </w:tcPr>
          <w:p w14:paraId="3C757F9C" w14:textId="77777777" w:rsidR="008F5085" w:rsidRPr="00753083"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02</w:t>
            </w:r>
          </w:p>
        </w:tc>
        <w:tc>
          <w:tcPr>
            <w:tcW w:w="5940" w:type="dxa"/>
            <w:vAlign w:val="center"/>
          </w:tcPr>
          <w:p w14:paraId="3C757F9D" w14:textId="73ABF169"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3C757F9E" w14:textId="77777777" w:rsidR="008F5085" w:rsidRPr="00753083" w:rsidRDefault="008F5085" w:rsidP="008F5085">
            <w:pPr>
              <w:rPr>
                <w:rFonts w:ascii="Calibri" w:hAnsi="Calibri"/>
                <w:sz w:val="18"/>
                <w:szCs w:val="18"/>
              </w:rPr>
            </w:pPr>
          </w:p>
        </w:tc>
      </w:tr>
      <w:tr w:rsidR="008F5085" w:rsidRPr="00D83E48" w14:paraId="20E32AB4" w14:textId="77777777" w:rsidTr="002A4AB4">
        <w:trPr>
          <w:cantSplit/>
          <w:trHeight w:val="20"/>
        </w:trPr>
        <w:tc>
          <w:tcPr>
            <w:tcW w:w="475" w:type="dxa"/>
            <w:vAlign w:val="center"/>
          </w:tcPr>
          <w:p w14:paraId="5359E5D9" w14:textId="500972BC" w:rsidR="008F5085"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5940" w:type="dxa"/>
            <w:vAlign w:val="center"/>
          </w:tcPr>
          <w:p w14:paraId="3AD38FD2" w14:textId="0FA43A4D"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Indoor Unit Name</w:t>
            </w:r>
          </w:p>
        </w:tc>
        <w:tc>
          <w:tcPr>
            <w:tcW w:w="4615" w:type="dxa"/>
            <w:vAlign w:val="center"/>
          </w:tcPr>
          <w:p w14:paraId="61414AE5" w14:textId="77777777" w:rsidR="008F5085" w:rsidRPr="00753083" w:rsidRDefault="008F5085" w:rsidP="008F5085">
            <w:pPr>
              <w:rPr>
                <w:rFonts w:ascii="Calibri" w:hAnsi="Calibri"/>
                <w:sz w:val="18"/>
                <w:szCs w:val="18"/>
              </w:rPr>
            </w:pPr>
          </w:p>
        </w:tc>
      </w:tr>
      <w:tr w:rsidR="007D2060" w:rsidRPr="00D83E48" w14:paraId="3C757FA3" w14:textId="77777777" w:rsidTr="002A4AB4">
        <w:trPr>
          <w:cantSplit/>
          <w:trHeight w:val="20"/>
        </w:trPr>
        <w:tc>
          <w:tcPr>
            <w:tcW w:w="475" w:type="dxa"/>
            <w:vAlign w:val="center"/>
          </w:tcPr>
          <w:p w14:paraId="3C757FA0" w14:textId="26593A4A"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8F5085">
              <w:rPr>
                <w:rFonts w:ascii="Calibri" w:hAnsi="Calibri"/>
                <w:sz w:val="18"/>
                <w:szCs w:val="18"/>
              </w:rPr>
              <w:t>4</w:t>
            </w:r>
          </w:p>
        </w:tc>
        <w:tc>
          <w:tcPr>
            <w:tcW w:w="5940" w:type="dxa"/>
            <w:vAlign w:val="center"/>
          </w:tcPr>
          <w:p w14:paraId="3C757FA1" w14:textId="72881346"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System Installation Type</w:t>
            </w:r>
          </w:p>
        </w:tc>
        <w:tc>
          <w:tcPr>
            <w:tcW w:w="4615" w:type="dxa"/>
            <w:vAlign w:val="center"/>
          </w:tcPr>
          <w:p w14:paraId="3C757FA2" w14:textId="77777777" w:rsidR="007D2060" w:rsidRPr="00753083" w:rsidRDefault="007D2060" w:rsidP="007D2060">
            <w:pPr>
              <w:rPr>
                <w:rFonts w:ascii="Calibri" w:hAnsi="Calibri"/>
                <w:sz w:val="18"/>
                <w:szCs w:val="18"/>
              </w:rPr>
            </w:pPr>
          </w:p>
        </w:tc>
      </w:tr>
      <w:tr w:rsidR="007D2060" w:rsidRPr="00D83E48" w14:paraId="3C757FA7" w14:textId="77777777" w:rsidTr="002A4AB4">
        <w:trPr>
          <w:cantSplit/>
          <w:trHeight w:val="20"/>
        </w:trPr>
        <w:tc>
          <w:tcPr>
            <w:tcW w:w="475" w:type="dxa"/>
            <w:vAlign w:val="center"/>
          </w:tcPr>
          <w:p w14:paraId="3C757FA4" w14:textId="481DE726"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8F5085">
              <w:rPr>
                <w:rFonts w:ascii="Calibri" w:hAnsi="Calibri"/>
                <w:sz w:val="18"/>
                <w:szCs w:val="18"/>
              </w:rPr>
              <w:t>5</w:t>
            </w:r>
          </w:p>
        </w:tc>
        <w:tc>
          <w:tcPr>
            <w:tcW w:w="5940" w:type="dxa"/>
            <w:vAlign w:val="center"/>
          </w:tcPr>
          <w:p w14:paraId="3C757FA5" w14:textId="0DD7BF06" w:rsidR="007D2060" w:rsidRPr="00753083" w:rsidRDefault="007D2060" w:rsidP="001443DB">
            <w:pPr>
              <w:pStyle w:val="Header"/>
              <w:tabs>
                <w:tab w:val="clear" w:pos="4320"/>
                <w:tab w:val="clear" w:pos="8640"/>
              </w:tabs>
              <w:rPr>
                <w:rFonts w:ascii="Calibri" w:hAnsi="Calibri"/>
                <w:sz w:val="18"/>
                <w:szCs w:val="18"/>
              </w:rPr>
            </w:pPr>
            <w:r w:rsidRPr="00753083">
              <w:rPr>
                <w:rFonts w:ascii="Calibri" w:hAnsi="Calibri"/>
                <w:sz w:val="18"/>
                <w:szCs w:val="18"/>
              </w:rPr>
              <w:t>Nominal Cooling Capacity (tons)</w:t>
            </w:r>
          </w:p>
        </w:tc>
        <w:tc>
          <w:tcPr>
            <w:tcW w:w="4615" w:type="dxa"/>
            <w:vAlign w:val="center"/>
          </w:tcPr>
          <w:p w14:paraId="3C757FA6" w14:textId="77777777" w:rsidR="007D2060" w:rsidRPr="00753083" w:rsidRDefault="007D2060" w:rsidP="00D54A79">
            <w:pPr>
              <w:rPr>
                <w:rFonts w:ascii="Calibri" w:hAnsi="Calibri"/>
                <w:sz w:val="18"/>
                <w:szCs w:val="18"/>
              </w:rPr>
            </w:pPr>
          </w:p>
        </w:tc>
      </w:tr>
      <w:tr w:rsidR="007D2060" w:rsidRPr="00D83E48" w14:paraId="3C757FAB" w14:textId="77777777" w:rsidTr="002A4AB4">
        <w:trPr>
          <w:cantSplit/>
          <w:trHeight w:val="20"/>
        </w:trPr>
        <w:tc>
          <w:tcPr>
            <w:tcW w:w="475" w:type="dxa"/>
            <w:vAlign w:val="center"/>
          </w:tcPr>
          <w:p w14:paraId="3C757FA8" w14:textId="3E397479"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6</w:t>
            </w:r>
          </w:p>
        </w:tc>
        <w:tc>
          <w:tcPr>
            <w:tcW w:w="5940" w:type="dxa"/>
            <w:vAlign w:val="center"/>
          </w:tcPr>
          <w:p w14:paraId="3C757FA9" w14:textId="7C6A6B6E"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Condenser Speed Type</w:t>
            </w:r>
          </w:p>
        </w:tc>
        <w:tc>
          <w:tcPr>
            <w:tcW w:w="4615" w:type="dxa"/>
            <w:vAlign w:val="center"/>
          </w:tcPr>
          <w:p w14:paraId="3C757FAA" w14:textId="77777777" w:rsidR="007D2060" w:rsidRPr="00753083" w:rsidRDefault="007D2060" w:rsidP="00D54A79">
            <w:pPr>
              <w:rPr>
                <w:rFonts w:ascii="Calibri" w:hAnsi="Calibri"/>
                <w:sz w:val="18"/>
                <w:szCs w:val="18"/>
              </w:rPr>
            </w:pPr>
          </w:p>
        </w:tc>
      </w:tr>
      <w:tr w:rsidR="007D2060" w:rsidRPr="00D83E48" w14:paraId="3C757FAF" w14:textId="77777777" w:rsidTr="002A4AB4">
        <w:trPr>
          <w:cantSplit/>
          <w:trHeight w:val="20"/>
        </w:trPr>
        <w:tc>
          <w:tcPr>
            <w:tcW w:w="475" w:type="dxa"/>
            <w:vAlign w:val="center"/>
          </w:tcPr>
          <w:p w14:paraId="3C757FAC" w14:textId="3D360D5D"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7</w:t>
            </w:r>
          </w:p>
        </w:tc>
        <w:tc>
          <w:tcPr>
            <w:tcW w:w="5940" w:type="dxa"/>
            <w:vAlign w:val="center"/>
          </w:tcPr>
          <w:p w14:paraId="3C757FAD" w14:textId="19A84E34"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Cooling System Zonal Control Type</w:t>
            </w:r>
          </w:p>
        </w:tc>
        <w:tc>
          <w:tcPr>
            <w:tcW w:w="4615" w:type="dxa"/>
            <w:vAlign w:val="center"/>
          </w:tcPr>
          <w:p w14:paraId="3C757FAE" w14:textId="77777777" w:rsidR="007D2060" w:rsidRPr="00753083" w:rsidRDefault="007D2060" w:rsidP="00D54A79">
            <w:pPr>
              <w:rPr>
                <w:rFonts w:ascii="Calibri" w:hAnsi="Calibri"/>
                <w:sz w:val="18"/>
                <w:szCs w:val="18"/>
              </w:rPr>
            </w:pPr>
          </w:p>
        </w:tc>
      </w:tr>
      <w:tr w:rsidR="007D2060" w:rsidRPr="00D83E48" w14:paraId="3C757FB3" w14:textId="77777777" w:rsidTr="002A4AB4">
        <w:trPr>
          <w:cantSplit/>
          <w:trHeight w:val="20"/>
        </w:trPr>
        <w:tc>
          <w:tcPr>
            <w:tcW w:w="475" w:type="dxa"/>
            <w:vAlign w:val="center"/>
          </w:tcPr>
          <w:p w14:paraId="3C757FB0" w14:textId="5DAB8698"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8</w:t>
            </w:r>
          </w:p>
        </w:tc>
        <w:tc>
          <w:tcPr>
            <w:tcW w:w="5940" w:type="dxa"/>
            <w:vAlign w:val="center"/>
          </w:tcPr>
          <w:p w14:paraId="3C757FB1" w14:textId="68CCE24D" w:rsidR="007D2060" w:rsidRPr="00753083" w:rsidRDefault="007D2060" w:rsidP="00D54A79">
            <w:pPr>
              <w:keepNext/>
              <w:rPr>
                <w:rFonts w:ascii="Calibri" w:hAnsi="Calibri"/>
                <w:sz w:val="18"/>
                <w:szCs w:val="18"/>
              </w:rPr>
            </w:pPr>
            <w:r w:rsidRPr="00753083">
              <w:rPr>
                <w:rFonts w:ascii="Calibri" w:hAnsi="Calibri"/>
                <w:sz w:val="18"/>
                <w:szCs w:val="18"/>
              </w:rPr>
              <w:t>Central Fan Integrated (CFI) Ventilation System Status</w:t>
            </w:r>
          </w:p>
        </w:tc>
        <w:tc>
          <w:tcPr>
            <w:tcW w:w="4615" w:type="dxa"/>
            <w:vAlign w:val="center"/>
          </w:tcPr>
          <w:p w14:paraId="3C757FB2" w14:textId="77777777" w:rsidR="007D2060" w:rsidRPr="00753083" w:rsidRDefault="007D2060" w:rsidP="00D54A79">
            <w:pPr>
              <w:rPr>
                <w:rFonts w:ascii="Calibri" w:hAnsi="Calibri"/>
                <w:sz w:val="18"/>
                <w:szCs w:val="18"/>
              </w:rPr>
            </w:pPr>
          </w:p>
        </w:tc>
      </w:tr>
      <w:tr w:rsidR="007D2060" w:rsidRPr="00D83E48" w14:paraId="3C757FB7" w14:textId="77777777" w:rsidTr="002A4AB4">
        <w:trPr>
          <w:cantSplit/>
          <w:trHeight w:val="20"/>
        </w:trPr>
        <w:tc>
          <w:tcPr>
            <w:tcW w:w="475" w:type="dxa"/>
            <w:vAlign w:val="center"/>
          </w:tcPr>
          <w:p w14:paraId="3C757FB4" w14:textId="18575EF2"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9</w:t>
            </w:r>
          </w:p>
        </w:tc>
        <w:tc>
          <w:tcPr>
            <w:tcW w:w="5940" w:type="dxa"/>
            <w:vAlign w:val="center"/>
          </w:tcPr>
          <w:p w14:paraId="3C757FB5" w14:textId="171293C5" w:rsidR="007D2060" w:rsidRPr="00753083" w:rsidRDefault="007D2060" w:rsidP="00D54A79">
            <w:pPr>
              <w:keepNext/>
              <w:rPr>
                <w:rFonts w:ascii="Calibri" w:hAnsi="Calibri"/>
                <w:sz w:val="18"/>
                <w:szCs w:val="18"/>
              </w:rPr>
            </w:pPr>
            <w:r w:rsidRPr="00753083">
              <w:rPr>
                <w:rFonts w:ascii="Calibri" w:hAnsi="Calibri"/>
                <w:sz w:val="18"/>
                <w:szCs w:val="18"/>
              </w:rPr>
              <w:t>System Bypass Duct Status</w:t>
            </w:r>
          </w:p>
        </w:tc>
        <w:tc>
          <w:tcPr>
            <w:tcW w:w="4615" w:type="dxa"/>
            <w:vAlign w:val="center"/>
          </w:tcPr>
          <w:p w14:paraId="3C757FB6" w14:textId="77777777" w:rsidR="007D2060" w:rsidRPr="00753083" w:rsidRDefault="007D2060" w:rsidP="00D54A79">
            <w:pPr>
              <w:rPr>
                <w:rFonts w:ascii="Calibri" w:hAnsi="Calibri"/>
                <w:sz w:val="18"/>
                <w:szCs w:val="18"/>
              </w:rPr>
            </w:pPr>
          </w:p>
        </w:tc>
      </w:tr>
      <w:tr w:rsidR="007D2060" w:rsidRPr="00D83E48" w14:paraId="3C757FBB" w14:textId="77777777" w:rsidTr="002A4AB4">
        <w:trPr>
          <w:cantSplit/>
          <w:trHeight w:val="20"/>
        </w:trPr>
        <w:tc>
          <w:tcPr>
            <w:tcW w:w="475" w:type="dxa"/>
            <w:vAlign w:val="center"/>
          </w:tcPr>
          <w:p w14:paraId="3C757FB8" w14:textId="6AE228B4" w:rsidR="007D2060" w:rsidRPr="00753083" w:rsidRDefault="008F5085" w:rsidP="00D54A79">
            <w:pPr>
              <w:pStyle w:val="FootnoteText"/>
              <w:jc w:val="center"/>
              <w:rPr>
                <w:rFonts w:ascii="Calibri" w:hAnsi="Calibri"/>
                <w:sz w:val="18"/>
                <w:szCs w:val="18"/>
              </w:rPr>
            </w:pPr>
            <w:r>
              <w:rPr>
                <w:rFonts w:ascii="Calibri" w:hAnsi="Calibri"/>
                <w:sz w:val="18"/>
                <w:szCs w:val="18"/>
              </w:rPr>
              <w:t>10</w:t>
            </w:r>
          </w:p>
        </w:tc>
        <w:tc>
          <w:tcPr>
            <w:tcW w:w="5940" w:type="dxa"/>
            <w:vAlign w:val="center"/>
          </w:tcPr>
          <w:p w14:paraId="3C757FB9" w14:textId="3EBBA058" w:rsidR="007D2060" w:rsidRPr="00753083" w:rsidRDefault="007D2060" w:rsidP="00D54A79">
            <w:pPr>
              <w:keepNext/>
              <w:rPr>
                <w:rFonts w:ascii="Calibri" w:hAnsi="Calibri"/>
                <w:sz w:val="18"/>
                <w:szCs w:val="18"/>
              </w:rPr>
            </w:pPr>
            <w:r w:rsidRPr="00753083">
              <w:rPr>
                <w:rFonts w:ascii="Calibri" w:hAnsi="Calibri"/>
                <w:sz w:val="18"/>
                <w:szCs w:val="18"/>
              </w:rPr>
              <w:t>Date of System Airflow Rate Measurement</w:t>
            </w:r>
          </w:p>
        </w:tc>
        <w:tc>
          <w:tcPr>
            <w:tcW w:w="4615" w:type="dxa"/>
            <w:vAlign w:val="center"/>
          </w:tcPr>
          <w:p w14:paraId="3C757FBA" w14:textId="77777777" w:rsidR="007D2060" w:rsidRPr="00753083" w:rsidRDefault="007D2060" w:rsidP="00D54A79">
            <w:pPr>
              <w:keepNext/>
              <w:rPr>
                <w:rFonts w:ascii="Calibri" w:hAnsi="Calibri"/>
                <w:sz w:val="18"/>
                <w:szCs w:val="18"/>
              </w:rPr>
            </w:pPr>
          </w:p>
        </w:tc>
      </w:tr>
      <w:tr w:rsidR="007D2060" w:rsidRPr="00D83E48" w14:paraId="3C757FBF" w14:textId="77777777" w:rsidTr="002A4AB4">
        <w:trPr>
          <w:cantSplit/>
          <w:trHeight w:val="20"/>
        </w:trPr>
        <w:tc>
          <w:tcPr>
            <w:tcW w:w="475" w:type="dxa"/>
            <w:vAlign w:val="center"/>
          </w:tcPr>
          <w:p w14:paraId="3C757FBC" w14:textId="0140637A" w:rsidR="007D2060" w:rsidRPr="00753083" w:rsidDel="006E5AE2" w:rsidRDefault="002F506C" w:rsidP="00D54A79">
            <w:pPr>
              <w:pStyle w:val="FootnoteText"/>
              <w:jc w:val="center"/>
              <w:rPr>
                <w:rFonts w:ascii="Calibri" w:hAnsi="Calibri"/>
                <w:sz w:val="18"/>
                <w:szCs w:val="18"/>
              </w:rPr>
            </w:pPr>
            <w:r>
              <w:rPr>
                <w:rFonts w:ascii="Calibri" w:hAnsi="Calibri"/>
                <w:sz w:val="18"/>
                <w:szCs w:val="18"/>
              </w:rPr>
              <w:t>1</w:t>
            </w:r>
            <w:r w:rsidR="008F5085">
              <w:rPr>
                <w:rFonts w:ascii="Calibri" w:hAnsi="Calibri"/>
                <w:sz w:val="18"/>
                <w:szCs w:val="18"/>
              </w:rPr>
              <w:t>1</w:t>
            </w:r>
          </w:p>
        </w:tc>
        <w:tc>
          <w:tcPr>
            <w:tcW w:w="5940" w:type="dxa"/>
            <w:vAlign w:val="center"/>
          </w:tcPr>
          <w:p w14:paraId="3C757FBD" w14:textId="3F031727" w:rsidR="007D2060" w:rsidRPr="00753083" w:rsidRDefault="007D2060" w:rsidP="00D54A79">
            <w:pPr>
              <w:keepNext/>
              <w:rPr>
                <w:rFonts w:ascii="Calibri" w:hAnsi="Calibri"/>
                <w:sz w:val="18"/>
                <w:szCs w:val="18"/>
              </w:rPr>
            </w:pPr>
            <w:r w:rsidRPr="00753083">
              <w:rPr>
                <w:rFonts w:ascii="Calibri" w:hAnsi="Calibri"/>
                <w:sz w:val="18"/>
                <w:szCs w:val="18"/>
              </w:rPr>
              <w:t xml:space="preserve">Airflow Rate Protocol </w:t>
            </w:r>
            <w:r w:rsidR="00DC56B7">
              <w:rPr>
                <w:rFonts w:ascii="Calibri" w:hAnsi="Calibri"/>
                <w:sz w:val="18"/>
                <w:szCs w:val="18"/>
              </w:rPr>
              <w:t>U</w:t>
            </w:r>
            <w:r w:rsidRPr="00753083">
              <w:rPr>
                <w:rFonts w:ascii="Calibri" w:hAnsi="Calibri"/>
                <w:sz w:val="18"/>
                <w:szCs w:val="18"/>
              </w:rPr>
              <w:t>tilized</w:t>
            </w:r>
          </w:p>
        </w:tc>
        <w:tc>
          <w:tcPr>
            <w:tcW w:w="4615" w:type="dxa"/>
            <w:vAlign w:val="center"/>
          </w:tcPr>
          <w:p w14:paraId="3C757FBE" w14:textId="77777777" w:rsidR="007D2060" w:rsidRPr="00753083" w:rsidRDefault="007D2060" w:rsidP="00D54A79">
            <w:pPr>
              <w:keepNext/>
              <w:rPr>
                <w:rFonts w:ascii="Calibri" w:hAnsi="Calibri"/>
                <w:sz w:val="18"/>
                <w:szCs w:val="18"/>
              </w:rPr>
            </w:pPr>
          </w:p>
        </w:tc>
      </w:tr>
      <w:tr w:rsidR="00ED3862" w:rsidRPr="00D83E48" w14:paraId="6D2E9BE6" w14:textId="77777777" w:rsidTr="002A4AB4">
        <w:trPr>
          <w:cantSplit/>
          <w:trHeight w:val="20"/>
        </w:trPr>
        <w:tc>
          <w:tcPr>
            <w:tcW w:w="475" w:type="dxa"/>
            <w:vAlign w:val="center"/>
          </w:tcPr>
          <w:p w14:paraId="587652A2" w14:textId="1E34E9F5" w:rsidR="00ED3862" w:rsidRDefault="00ED3862" w:rsidP="00ED3862">
            <w:pPr>
              <w:pStyle w:val="FootnoteText"/>
              <w:jc w:val="center"/>
              <w:rPr>
                <w:rFonts w:ascii="Calibri" w:hAnsi="Calibri"/>
                <w:sz w:val="18"/>
                <w:szCs w:val="18"/>
              </w:rPr>
            </w:pPr>
            <w:r>
              <w:rPr>
                <w:rFonts w:asciiTheme="minorHAnsi" w:hAnsiTheme="minorHAnsi"/>
                <w:sz w:val="18"/>
                <w:szCs w:val="18"/>
              </w:rPr>
              <w:t>1</w:t>
            </w:r>
            <w:r w:rsidR="008F5085">
              <w:rPr>
                <w:rFonts w:asciiTheme="minorHAnsi" w:hAnsiTheme="minorHAnsi"/>
                <w:sz w:val="18"/>
                <w:szCs w:val="18"/>
              </w:rPr>
              <w:t>2</w:t>
            </w:r>
          </w:p>
        </w:tc>
        <w:tc>
          <w:tcPr>
            <w:tcW w:w="5940" w:type="dxa"/>
            <w:vAlign w:val="center"/>
          </w:tcPr>
          <w:p w14:paraId="4E4CF64E" w14:textId="43F8F507" w:rsidR="00ED3862" w:rsidRPr="00753083" w:rsidRDefault="00ED3862" w:rsidP="00ED3862">
            <w:pPr>
              <w:keepNext/>
              <w:rPr>
                <w:rFonts w:ascii="Calibri" w:hAnsi="Calibri"/>
                <w:sz w:val="18"/>
                <w:szCs w:val="18"/>
              </w:rPr>
            </w:pPr>
            <w:r>
              <w:rPr>
                <w:rFonts w:asciiTheme="minorHAnsi" w:hAnsiTheme="minorHAnsi"/>
                <w:sz w:val="18"/>
                <w:szCs w:val="18"/>
              </w:rPr>
              <w:t>Central Fan Ventilation Cooling System Status</w:t>
            </w:r>
          </w:p>
        </w:tc>
        <w:tc>
          <w:tcPr>
            <w:tcW w:w="4615" w:type="dxa"/>
            <w:vAlign w:val="center"/>
          </w:tcPr>
          <w:p w14:paraId="7991E5ED" w14:textId="77777777" w:rsidR="00ED3862" w:rsidRPr="00753083" w:rsidRDefault="00ED3862" w:rsidP="00ED3862">
            <w:pPr>
              <w:keepNext/>
              <w:rPr>
                <w:rFonts w:ascii="Calibri" w:hAnsi="Calibri"/>
                <w:sz w:val="18"/>
                <w:szCs w:val="18"/>
              </w:rPr>
            </w:pPr>
          </w:p>
        </w:tc>
      </w:tr>
    </w:tbl>
    <w:p w14:paraId="3C757FC0" w14:textId="77777777" w:rsidR="003C1763" w:rsidRPr="00B66E1A" w:rsidRDefault="003C1763"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7D2060" w:rsidRPr="00BD6432" w:rsidDel="001739A4" w14:paraId="3C757FC3" w14:textId="77777777" w:rsidTr="007D2060">
        <w:trPr>
          <w:cantSplit/>
          <w:trHeight w:val="144"/>
        </w:trPr>
        <w:tc>
          <w:tcPr>
            <w:tcW w:w="11030" w:type="dxa"/>
            <w:gridSpan w:val="3"/>
            <w:vAlign w:val="center"/>
          </w:tcPr>
          <w:p w14:paraId="3C757FC1" w14:textId="150E4B3F" w:rsidR="007D2060" w:rsidRPr="00BD6432" w:rsidRDefault="007D2060" w:rsidP="007D2060">
            <w:pPr>
              <w:keepNext/>
              <w:rPr>
                <w:rFonts w:asciiTheme="minorHAnsi" w:hAnsiTheme="minorHAnsi"/>
                <w:b/>
                <w:sz w:val="18"/>
                <w:szCs w:val="18"/>
              </w:rPr>
            </w:pPr>
            <w:r w:rsidRPr="00BD6432">
              <w:rPr>
                <w:rFonts w:asciiTheme="minorHAnsi" w:hAnsiTheme="minorHAnsi"/>
                <w:b/>
                <w:sz w:val="18"/>
                <w:szCs w:val="18"/>
              </w:rPr>
              <w:t xml:space="preserve">B. Hole for the </w:t>
            </w:r>
            <w:r w:rsidR="00DC56B7">
              <w:rPr>
                <w:rFonts w:asciiTheme="minorHAnsi" w:hAnsiTheme="minorHAnsi"/>
                <w:b/>
                <w:sz w:val="18"/>
                <w:szCs w:val="18"/>
              </w:rPr>
              <w:t>P</w:t>
            </w:r>
            <w:r w:rsidRPr="00BD6432">
              <w:rPr>
                <w:rFonts w:asciiTheme="minorHAnsi" w:hAnsiTheme="minorHAnsi"/>
                <w:b/>
                <w:sz w:val="18"/>
                <w:szCs w:val="18"/>
              </w:rPr>
              <w:t xml:space="preserve">lacement of a Static Pressure Probe (HSPP), and Permanently </w:t>
            </w:r>
            <w:r w:rsidR="00DC56B7">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DC56B7">
              <w:rPr>
                <w:rFonts w:asciiTheme="minorHAnsi" w:hAnsiTheme="minorHAnsi"/>
                <w:b/>
                <w:sz w:val="18"/>
                <w:szCs w:val="18"/>
              </w:rPr>
              <w:t>S</w:t>
            </w:r>
            <w:r w:rsidRPr="00BD6432">
              <w:rPr>
                <w:rFonts w:asciiTheme="minorHAnsi" w:hAnsiTheme="minorHAnsi"/>
                <w:b/>
                <w:sz w:val="18"/>
                <w:szCs w:val="18"/>
              </w:rPr>
              <w:t xml:space="preserve">upply </w:t>
            </w:r>
            <w:r w:rsidR="00DC56B7">
              <w:rPr>
                <w:rFonts w:asciiTheme="minorHAnsi" w:hAnsiTheme="minorHAnsi"/>
                <w:b/>
                <w:sz w:val="18"/>
                <w:szCs w:val="18"/>
              </w:rPr>
              <w:t>P</w:t>
            </w:r>
            <w:r w:rsidRPr="00BD6432">
              <w:rPr>
                <w:rFonts w:asciiTheme="minorHAnsi" w:hAnsiTheme="minorHAnsi"/>
                <w:b/>
                <w:sz w:val="18"/>
                <w:szCs w:val="18"/>
              </w:rPr>
              <w:t>lenum</w:t>
            </w:r>
          </w:p>
          <w:p w14:paraId="3C757FC2" w14:textId="77777777" w:rsidR="007D2060" w:rsidRPr="00DC56B7" w:rsidRDefault="007D2060" w:rsidP="007D2060">
            <w:pPr>
              <w:pStyle w:val="BulletCALetter"/>
              <w:spacing w:before="0"/>
              <w:ind w:left="0" w:firstLine="0"/>
              <w:rPr>
                <w:rFonts w:asciiTheme="minorHAnsi" w:hAnsiTheme="minorHAnsi"/>
                <w:sz w:val="18"/>
                <w:szCs w:val="18"/>
              </w:rPr>
            </w:pPr>
            <w:r w:rsidRPr="00DC56B7">
              <w:rPr>
                <w:rFonts w:asciiTheme="minorHAnsi" w:hAnsiTheme="minorHAnsi"/>
                <w:sz w:val="18"/>
                <w:szCs w:val="18"/>
              </w:rPr>
              <w:t xml:space="preserve">Procedures for installing HSPP or PSPP are specified in RA3.3.1.1.  </w:t>
            </w:r>
          </w:p>
        </w:tc>
      </w:tr>
      <w:tr w:rsidR="007D2060" w:rsidRPr="00BD6432" w:rsidDel="001739A4" w14:paraId="3C757FC7" w14:textId="77777777" w:rsidTr="002A4AB4">
        <w:trPr>
          <w:cantSplit/>
          <w:trHeight w:val="144"/>
        </w:trPr>
        <w:tc>
          <w:tcPr>
            <w:tcW w:w="475" w:type="dxa"/>
            <w:vAlign w:val="center"/>
          </w:tcPr>
          <w:p w14:paraId="3C757FC4" w14:textId="77777777" w:rsidR="007D2060" w:rsidRPr="00BD6432" w:rsidRDefault="007D2060" w:rsidP="007D2060">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3C757FC5" w14:textId="749BFC12" w:rsidR="007D2060" w:rsidRPr="00BD6432" w:rsidRDefault="007D2060" w:rsidP="00DC56B7">
            <w:pPr>
              <w:rPr>
                <w:rFonts w:asciiTheme="minorHAnsi" w:hAnsiTheme="minorHAnsi"/>
                <w:sz w:val="18"/>
                <w:szCs w:val="18"/>
              </w:rPr>
            </w:pPr>
            <w:r w:rsidRPr="006125E7">
              <w:rPr>
                <w:rFonts w:asciiTheme="minorHAnsi" w:hAnsiTheme="minorHAnsi"/>
                <w:sz w:val="18"/>
                <w:szCs w:val="18"/>
              </w:rPr>
              <w:t xml:space="preserve">Method </w:t>
            </w:r>
            <w:r w:rsidR="00DC56B7">
              <w:rPr>
                <w:rFonts w:asciiTheme="minorHAnsi" w:hAnsiTheme="minorHAnsi"/>
                <w:sz w:val="18"/>
                <w:szCs w:val="18"/>
              </w:rPr>
              <w:t>U</w:t>
            </w:r>
            <w:r w:rsidRPr="006125E7">
              <w:rPr>
                <w:rFonts w:asciiTheme="minorHAnsi" w:hAnsiTheme="minorHAnsi"/>
                <w:sz w:val="18"/>
                <w:szCs w:val="18"/>
              </w:rPr>
              <w:t xml:space="preserve">sed to </w:t>
            </w:r>
            <w:r w:rsidR="00DC56B7">
              <w:rPr>
                <w:rFonts w:asciiTheme="minorHAnsi" w:hAnsiTheme="minorHAnsi"/>
                <w:sz w:val="18"/>
                <w:szCs w:val="18"/>
              </w:rPr>
              <w:t>D</w:t>
            </w:r>
            <w:r w:rsidRPr="006125E7">
              <w:rPr>
                <w:rFonts w:asciiTheme="minorHAnsi" w:hAnsiTheme="minorHAnsi"/>
                <w:sz w:val="18"/>
                <w:szCs w:val="18"/>
              </w:rPr>
              <w:t xml:space="preserve">emonstrate </w:t>
            </w:r>
            <w:r w:rsidR="00DC56B7">
              <w:rPr>
                <w:rFonts w:asciiTheme="minorHAnsi" w:hAnsiTheme="minorHAnsi"/>
                <w:sz w:val="18"/>
                <w:szCs w:val="18"/>
              </w:rPr>
              <w:t>C</w:t>
            </w:r>
            <w:r w:rsidRPr="006125E7">
              <w:rPr>
                <w:rFonts w:asciiTheme="minorHAnsi" w:hAnsiTheme="minorHAnsi"/>
                <w:sz w:val="18"/>
                <w:szCs w:val="18"/>
              </w:rPr>
              <w:t xml:space="preserve">ompliance with the HSPP/PSPP </w:t>
            </w:r>
            <w:r w:rsidR="00DC56B7">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3C757FC6" w14:textId="77777777" w:rsidR="007D2060" w:rsidRPr="00BD6432" w:rsidRDefault="007D2060" w:rsidP="007D2060">
            <w:pPr>
              <w:pStyle w:val="Header"/>
              <w:keepNext/>
              <w:tabs>
                <w:tab w:val="clear" w:pos="4320"/>
                <w:tab w:val="clear" w:pos="8640"/>
              </w:tabs>
              <w:rPr>
                <w:rFonts w:asciiTheme="minorHAnsi" w:hAnsiTheme="minorHAnsi"/>
                <w:sz w:val="18"/>
                <w:szCs w:val="18"/>
              </w:rPr>
            </w:pPr>
          </w:p>
        </w:tc>
      </w:tr>
    </w:tbl>
    <w:p w14:paraId="3C757FC8" w14:textId="77777777" w:rsidR="007D2060" w:rsidRPr="00B66E1A" w:rsidRDefault="007D206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7"/>
        <w:gridCol w:w="5818"/>
        <w:gridCol w:w="4515"/>
      </w:tblGrid>
      <w:tr w:rsidR="007D2060" w:rsidRPr="00D83E48" w14:paraId="3C757FCB" w14:textId="77777777" w:rsidTr="007D2060">
        <w:trPr>
          <w:cantSplit/>
          <w:trHeight w:val="144"/>
        </w:trPr>
        <w:tc>
          <w:tcPr>
            <w:tcW w:w="5000" w:type="pct"/>
            <w:gridSpan w:val="3"/>
            <w:vAlign w:val="center"/>
          </w:tcPr>
          <w:p w14:paraId="3C757FC9" w14:textId="653A09BD" w:rsidR="007D2060" w:rsidRPr="00D54A79" w:rsidRDefault="007D2060" w:rsidP="007D206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7FCA" w14:textId="77777777" w:rsidR="007D2060" w:rsidRPr="00DC56B7" w:rsidRDefault="007D2060" w:rsidP="007D2060">
            <w:pPr>
              <w:keepNext/>
              <w:rPr>
                <w:rFonts w:asciiTheme="minorHAnsi" w:hAnsiTheme="minorHAnsi"/>
                <w:b/>
                <w:sz w:val="18"/>
                <w:szCs w:val="18"/>
              </w:rPr>
            </w:pPr>
            <w:r w:rsidRPr="00DC56B7">
              <w:rPr>
                <w:rFonts w:asciiTheme="minorHAnsi" w:hAnsiTheme="minorHAnsi"/>
                <w:sz w:val="18"/>
                <w:szCs w:val="18"/>
              </w:rPr>
              <w:t>Instrument Specifications are given in RA3.3.1.1, and system airflow rate measurement apparatus information is given in RA3.3.2.</w:t>
            </w:r>
          </w:p>
        </w:tc>
      </w:tr>
      <w:tr w:rsidR="007D2060" w:rsidRPr="00D83E48" w14:paraId="3C757FCF" w14:textId="77777777" w:rsidTr="002A4AB4">
        <w:trPr>
          <w:cantSplit/>
          <w:trHeight w:val="144"/>
        </w:trPr>
        <w:tc>
          <w:tcPr>
            <w:tcW w:w="212" w:type="pct"/>
            <w:vAlign w:val="center"/>
          </w:tcPr>
          <w:p w14:paraId="3C757FCC"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01</w:t>
            </w:r>
          </w:p>
        </w:tc>
        <w:tc>
          <w:tcPr>
            <w:tcW w:w="2696" w:type="pct"/>
            <w:vAlign w:val="center"/>
          </w:tcPr>
          <w:p w14:paraId="3C757FCD" w14:textId="1F2234A1"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Airflow Rate Measurement Type </w:t>
            </w:r>
            <w:r w:rsidR="00DC56B7">
              <w:rPr>
                <w:rFonts w:asciiTheme="minorHAnsi" w:hAnsiTheme="minorHAnsi"/>
                <w:sz w:val="18"/>
                <w:szCs w:val="18"/>
              </w:rPr>
              <w:t>U</w:t>
            </w:r>
            <w:r w:rsidRPr="00D54A79">
              <w:rPr>
                <w:rFonts w:asciiTheme="minorHAnsi" w:hAnsiTheme="minorHAnsi"/>
                <w:sz w:val="18"/>
                <w:szCs w:val="18"/>
              </w:rPr>
              <w:t xml:space="preserve">sed for this </w:t>
            </w:r>
            <w:r w:rsidR="00DC56B7">
              <w:rPr>
                <w:rFonts w:asciiTheme="minorHAnsi" w:hAnsiTheme="minorHAnsi"/>
                <w:sz w:val="18"/>
                <w:szCs w:val="18"/>
              </w:rPr>
              <w:t>A</w:t>
            </w:r>
            <w:r w:rsidRPr="00D54A79">
              <w:rPr>
                <w:rFonts w:asciiTheme="minorHAnsi" w:hAnsiTheme="minorHAnsi"/>
                <w:sz w:val="18"/>
                <w:szCs w:val="18"/>
              </w:rPr>
              <w:t xml:space="preserve">irflow </w:t>
            </w:r>
            <w:r w:rsidR="00DC56B7">
              <w:rPr>
                <w:rFonts w:asciiTheme="minorHAnsi" w:hAnsiTheme="minorHAnsi"/>
                <w:sz w:val="18"/>
                <w:szCs w:val="18"/>
              </w:rPr>
              <w:t>R</w:t>
            </w:r>
            <w:r w:rsidRPr="00D54A79">
              <w:rPr>
                <w:rFonts w:asciiTheme="minorHAnsi" w:hAnsiTheme="minorHAnsi"/>
                <w:sz w:val="18"/>
                <w:szCs w:val="18"/>
              </w:rPr>
              <w:t xml:space="preserve">ate </w:t>
            </w:r>
            <w:r w:rsidR="00DC56B7">
              <w:rPr>
                <w:rFonts w:asciiTheme="minorHAnsi" w:hAnsiTheme="minorHAnsi"/>
                <w:sz w:val="18"/>
                <w:szCs w:val="18"/>
              </w:rPr>
              <w:t>V</w:t>
            </w:r>
            <w:r w:rsidRPr="00D54A79">
              <w:rPr>
                <w:rFonts w:asciiTheme="minorHAnsi" w:hAnsiTheme="minorHAnsi"/>
                <w:sz w:val="18"/>
                <w:szCs w:val="18"/>
              </w:rPr>
              <w:t>erification</w:t>
            </w:r>
          </w:p>
        </w:tc>
        <w:tc>
          <w:tcPr>
            <w:tcW w:w="2092" w:type="pct"/>
          </w:tcPr>
          <w:p w14:paraId="3C757FCE" w14:textId="77777777" w:rsidR="007D2060" w:rsidRPr="00D54A79" w:rsidRDefault="007D2060" w:rsidP="007D2060">
            <w:pPr>
              <w:pStyle w:val="ListParagraph"/>
              <w:keepNext/>
              <w:ind w:left="0"/>
              <w:rPr>
                <w:rFonts w:asciiTheme="minorHAnsi" w:hAnsiTheme="minorHAnsi"/>
                <w:sz w:val="18"/>
                <w:szCs w:val="18"/>
              </w:rPr>
            </w:pPr>
          </w:p>
        </w:tc>
      </w:tr>
      <w:tr w:rsidR="007D2060" w:rsidRPr="00D83E48" w14:paraId="3C757FD3" w14:textId="77777777" w:rsidTr="002A4AB4">
        <w:trPr>
          <w:cantSplit/>
          <w:trHeight w:val="144"/>
        </w:trPr>
        <w:tc>
          <w:tcPr>
            <w:tcW w:w="212" w:type="pct"/>
            <w:vAlign w:val="center"/>
          </w:tcPr>
          <w:p w14:paraId="3C757FD0"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02</w:t>
            </w:r>
          </w:p>
        </w:tc>
        <w:tc>
          <w:tcPr>
            <w:tcW w:w="2696" w:type="pct"/>
            <w:vAlign w:val="center"/>
          </w:tcPr>
          <w:p w14:paraId="3C757FD1" w14:textId="7E49C227"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092" w:type="pct"/>
            <w:vAlign w:val="center"/>
          </w:tcPr>
          <w:p w14:paraId="3C757FD2" w14:textId="77777777" w:rsidR="007D2060" w:rsidRPr="00D54A79" w:rsidRDefault="007D2060" w:rsidP="007D2060">
            <w:pPr>
              <w:keepNext/>
              <w:rPr>
                <w:rFonts w:asciiTheme="minorHAnsi" w:hAnsiTheme="minorHAnsi"/>
                <w:sz w:val="18"/>
                <w:szCs w:val="18"/>
              </w:rPr>
            </w:pPr>
          </w:p>
        </w:tc>
      </w:tr>
      <w:tr w:rsidR="007D2060" w:rsidRPr="00D83E48" w14:paraId="3C757FD7" w14:textId="77777777" w:rsidTr="002A4AB4">
        <w:trPr>
          <w:cantSplit/>
          <w:trHeight w:val="144"/>
        </w:trPr>
        <w:tc>
          <w:tcPr>
            <w:tcW w:w="212" w:type="pct"/>
            <w:vAlign w:val="center"/>
          </w:tcPr>
          <w:p w14:paraId="3C757FD4"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03</w:t>
            </w:r>
          </w:p>
        </w:tc>
        <w:tc>
          <w:tcPr>
            <w:tcW w:w="2696" w:type="pct"/>
            <w:vAlign w:val="center"/>
          </w:tcPr>
          <w:p w14:paraId="3C757FD5" w14:textId="6EAA3ED0"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Model </w:t>
            </w:r>
            <w:r w:rsidR="00DC56B7">
              <w:rPr>
                <w:rFonts w:asciiTheme="minorHAnsi" w:hAnsiTheme="minorHAnsi"/>
                <w:sz w:val="18"/>
                <w:szCs w:val="18"/>
              </w:rPr>
              <w:t>N</w:t>
            </w:r>
            <w:r w:rsidRPr="00D54A79">
              <w:rPr>
                <w:rFonts w:asciiTheme="minorHAnsi" w:hAnsiTheme="minorHAnsi"/>
                <w:sz w:val="18"/>
                <w:szCs w:val="18"/>
              </w:rPr>
              <w:t>umber of Airflow Measurement Apparatus</w:t>
            </w:r>
          </w:p>
        </w:tc>
        <w:tc>
          <w:tcPr>
            <w:tcW w:w="2092" w:type="pct"/>
            <w:vAlign w:val="center"/>
          </w:tcPr>
          <w:p w14:paraId="3C757FD6" w14:textId="77777777" w:rsidR="007D2060" w:rsidRPr="00D54A79" w:rsidRDefault="007D2060" w:rsidP="007D2060">
            <w:pPr>
              <w:keepNext/>
              <w:rPr>
                <w:rFonts w:asciiTheme="minorHAnsi" w:hAnsiTheme="minorHAnsi"/>
                <w:sz w:val="18"/>
                <w:szCs w:val="18"/>
              </w:rPr>
            </w:pPr>
          </w:p>
        </w:tc>
      </w:tr>
      <w:tr w:rsidR="007D2060" w:rsidRPr="00D83E48" w14:paraId="3C757FDB" w14:textId="77777777" w:rsidTr="002A4AB4">
        <w:trPr>
          <w:cantSplit/>
          <w:trHeight w:val="144"/>
        </w:trPr>
        <w:tc>
          <w:tcPr>
            <w:tcW w:w="212" w:type="pct"/>
            <w:vAlign w:val="center"/>
          </w:tcPr>
          <w:p w14:paraId="3C757FD8"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04</w:t>
            </w:r>
          </w:p>
        </w:tc>
        <w:tc>
          <w:tcPr>
            <w:tcW w:w="2696" w:type="pct"/>
            <w:vAlign w:val="center"/>
          </w:tcPr>
          <w:p w14:paraId="3C757FD9" w14:textId="684919CF"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092" w:type="pct"/>
            <w:vAlign w:val="center"/>
          </w:tcPr>
          <w:p w14:paraId="3C757FDA" w14:textId="77777777" w:rsidR="007D2060" w:rsidRPr="00D54A79" w:rsidRDefault="007D2060" w:rsidP="007D2060">
            <w:pPr>
              <w:pStyle w:val="ListParagraph"/>
              <w:keepNext/>
              <w:ind w:left="0"/>
              <w:rPr>
                <w:rFonts w:asciiTheme="minorHAnsi" w:hAnsiTheme="minorHAnsi"/>
                <w:sz w:val="18"/>
                <w:szCs w:val="18"/>
              </w:rPr>
            </w:pPr>
          </w:p>
        </w:tc>
      </w:tr>
    </w:tbl>
    <w:p w14:paraId="48A8CDAB" w14:textId="77777777" w:rsidR="00405C44" w:rsidRPr="00B66E1A" w:rsidRDefault="00405C4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7D2060" w:rsidRPr="00D83E48" w14:paraId="3C757FE0" w14:textId="77777777" w:rsidTr="007D2060">
        <w:trPr>
          <w:cantSplit/>
          <w:trHeight w:val="144"/>
        </w:trPr>
        <w:tc>
          <w:tcPr>
            <w:tcW w:w="5000" w:type="pct"/>
            <w:vAlign w:val="center"/>
          </w:tcPr>
          <w:p w14:paraId="3C757FDF" w14:textId="78292FA3" w:rsidR="00AA6357" w:rsidRPr="00D54A79" w:rsidRDefault="007D2060" w:rsidP="007D2060">
            <w:pPr>
              <w:keepNext/>
              <w:rPr>
                <w:rFonts w:asciiTheme="minorHAnsi" w:hAnsiTheme="minorHAns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671DC49" w14:textId="77777777" w:rsidR="00CE3868" w:rsidRPr="00B66E1A" w:rsidRDefault="00CE3868" w:rsidP="007D2060">
      <w:pPr>
        <w:rPr>
          <w:rFonts w:asciiTheme="minorHAnsi" w:hAnsiTheme="minorHAnsi"/>
          <w:b/>
          <w:szCs w:val="18"/>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821"/>
        <w:gridCol w:w="4517"/>
      </w:tblGrid>
      <w:tr w:rsidR="00FF3A04" w:rsidRPr="00D83E48" w14:paraId="3C757FE4" w14:textId="77777777" w:rsidTr="00484EC1">
        <w:trPr>
          <w:cantSplit/>
          <w:trHeight w:val="144"/>
        </w:trPr>
        <w:tc>
          <w:tcPr>
            <w:tcW w:w="5000" w:type="pct"/>
            <w:gridSpan w:val="3"/>
            <w:vAlign w:val="center"/>
          </w:tcPr>
          <w:p w14:paraId="3C757FE2" w14:textId="71806CFB" w:rsidR="00FF3A04" w:rsidRDefault="00FF3A04" w:rsidP="00FF3A04">
            <w:pPr>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7FE3" w14:textId="69A9318D" w:rsidR="00FF3A04" w:rsidRPr="00CE3868" w:rsidRDefault="007C1808" w:rsidP="00FF3A04">
            <w:pPr>
              <w:keepNext/>
              <w:rPr>
                <w:rFonts w:asciiTheme="minorHAnsi" w:hAnsiTheme="minorHAnsi"/>
                <w:b/>
                <w:sz w:val="18"/>
                <w:szCs w:val="18"/>
              </w:rPr>
            </w:pPr>
            <w:r w:rsidRPr="00CE3868">
              <w:rPr>
                <w:rFonts w:ascii="Calibri" w:hAnsi="Calibri"/>
                <w:sz w:val="18"/>
                <w:szCs w:val="18"/>
              </w:rPr>
              <w:t xml:space="preserve">The installer shall attempt to correct non-compliant system airflow rates by performing the following remedial actions as specified in </w:t>
            </w:r>
            <w:r w:rsidR="00FF3A04" w:rsidRPr="00CE3868">
              <w:rPr>
                <w:rFonts w:ascii="Calibri" w:hAnsi="Calibri"/>
                <w:sz w:val="18"/>
                <w:szCs w:val="18"/>
              </w:rPr>
              <w:t>RA</w:t>
            </w:r>
            <w:r w:rsidR="00B1000D">
              <w:rPr>
                <w:rFonts w:ascii="Calibri" w:hAnsi="Calibri"/>
                <w:sz w:val="18"/>
                <w:szCs w:val="18"/>
              </w:rPr>
              <w:t>3.3.3.1.5</w:t>
            </w:r>
          </w:p>
        </w:tc>
      </w:tr>
      <w:tr w:rsidR="00895155" w:rsidRPr="00D83E48" w14:paraId="3C757FE8" w14:textId="77777777" w:rsidTr="00484EC1">
        <w:trPr>
          <w:cantSplit/>
          <w:trHeight w:val="144"/>
        </w:trPr>
        <w:tc>
          <w:tcPr>
            <w:tcW w:w="212" w:type="pct"/>
            <w:vAlign w:val="center"/>
          </w:tcPr>
          <w:p w14:paraId="3C757FE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lastRenderedPageBreak/>
              <w:t>01</w:t>
            </w:r>
          </w:p>
        </w:tc>
        <w:tc>
          <w:tcPr>
            <w:tcW w:w="2696" w:type="pct"/>
            <w:vAlign w:val="center"/>
          </w:tcPr>
          <w:p w14:paraId="3C757FE6" w14:textId="77777777" w:rsidR="00895155" w:rsidRPr="00D83E48" w:rsidRDefault="00895155" w:rsidP="00FF3A04">
            <w:pPr>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092" w:type="pct"/>
            <w:vAlign w:val="center"/>
          </w:tcPr>
          <w:p w14:paraId="3C757FE7" w14:textId="77777777" w:rsidR="00895155" w:rsidRPr="00D83E48" w:rsidDel="00F10646" w:rsidRDefault="00895155" w:rsidP="00895155">
            <w:pPr>
              <w:rPr>
                <w:rFonts w:ascii="Calibri" w:hAnsi="Calibri"/>
                <w:sz w:val="18"/>
                <w:szCs w:val="18"/>
              </w:rPr>
            </w:pPr>
          </w:p>
        </w:tc>
      </w:tr>
      <w:tr w:rsidR="00895155" w:rsidRPr="00D83E48" w14:paraId="3C757FEC" w14:textId="77777777" w:rsidTr="00484EC1">
        <w:trPr>
          <w:cantSplit/>
          <w:trHeight w:val="144"/>
        </w:trPr>
        <w:tc>
          <w:tcPr>
            <w:tcW w:w="212" w:type="pct"/>
            <w:vAlign w:val="center"/>
          </w:tcPr>
          <w:p w14:paraId="3C757FE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02</w:t>
            </w:r>
          </w:p>
        </w:tc>
        <w:tc>
          <w:tcPr>
            <w:tcW w:w="2696" w:type="pct"/>
          </w:tcPr>
          <w:p w14:paraId="3C757FE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092" w:type="pct"/>
            <w:vAlign w:val="center"/>
          </w:tcPr>
          <w:p w14:paraId="3C757FEB" w14:textId="77777777" w:rsidR="00895155" w:rsidRPr="00D83E48" w:rsidDel="00F10646" w:rsidRDefault="00895155" w:rsidP="00895155">
            <w:pPr>
              <w:rPr>
                <w:rFonts w:ascii="Calibri" w:hAnsi="Calibri"/>
                <w:sz w:val="18"/>
                <w:szCs w:val="18"/>
              </w:rPr>
            </w:pPr>
          </w:p>
        </w:tc>
      </w:tr>
      <w:tr w:rsidR="00895155" w:rsidRPr="00D83E48" w14:paraId="3C757FF0" w14:textId="77777777" w:rsidTr="00484EC1">
        <w:trPr>
          <w:cantSplit/>
          <w:trHeight w:val="144"/>
        </w:trPr>
        <w:tc>
          <w:tcPr>
            <w:tcW w:w="212" w:type="pct"/>
            <w:vAlign w:val="center"/>
          </w:tcPr>
          <w:p w14:paraId="3C757FE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03</w:t>
            </w:r>
          </w:p>
        </w:tc>
        <w:tc>
          <w:tcPr>
            <w:tcW w:w="2696" w:type="pct"/>
          </w:tcPr>
          <w:p w14:paraId="3C757FE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092" w:type="pct"/>
            <w:vAlign w:val="center"/>
          </w:tcPr>
          <w:p w14:paraId="3C757FEF" w14:textId="77777777" w:rsidR="00895155" w:rsidRPr="00D83E48" w:rsidDel="00F10646" w:rsidRDefault="00895155" w:rsidP="00895155">
            <w:pPr>
              <w:rPr>
                <w:rFonts w:ascii="Calibri" w:hAnsi="Calibri"/>
                <w:sz w:val="18"/>
                <w:szCs w:val="18"/>
              </w:rPr>
            </w:pPr>
          </w:p>
        </w:tc>
      </w:tr>
      <w:tr w:rsidR="00895155" w:rsidRPr="00D83E48" w14:paraId="3C757FF4" w14:textId="77777777" w:rsidTr="00484EC1">
        <w:trPr>
          <w:cantSplit/>
          <w:trHeight w:val="144"/>
        </w:trPr>
        <w:tc>
          <w:tcPr>
            <w:tcW w:w="212" w:type="pct"/>
            <w:vAlign w:val="center"/>
          </w:tcPr>
          <w:p w14:paraId="3C757FF1"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04</w:t>
            </w:r>
          </w:p>
        </w:tc>
        <w:tc>
          <w:tcPr>
            <w:tcW w:w="2696" w:type="pct"/>
          </w:tcPr>
          <w:p w14:paraId="3C757FF2"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092" w:type="pct"/>
            <w:vAlign w:val="center"/>
          </w:tcPr>
          <w:p w14:paraId="3C757FF3" w14:textId="77777777" w:rsidR="00895155" w:rsidRPr="00D83E48" w:rsidDel="00F10646" w:rsidRDefault="00895155" w:rsidP="00895155">
            <w:pPr>
              <w:rPr>
                <w:rFonts w:ascii="Calibri" w:hAnsi="Calibri"/>
                <w:sz w:val="18"/>
                <w:szCs w:val="18"/>
              </w:rPr>
            </w:pPr>
          </w:p>
        </w:tc>
      </w:tr>
      <w:tr w:rsidR="00895155" w:rsidRPr="00D83E48" w14:paraId="3C757FF8" w14:textId="77777777" w:rsidTr="00484EC1">
        <w:trPr>
          <w:cantSplit/>
          <w:trHeight w:val="144"/>
        </w:trPr>
        <w:tc>
          <w:tcPr>
            <w:tcW w:w="212" w:type="pct"/>
            <w:vAlign w:val="center"/>
          </w:tcPr>
          <w:p w14:paraId="3C757FF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05</w:t>
            </w:r>
          </w:p>
        </w:tc>
        <w:tc>
          <w:tcPr>
            <w:tcW w:w="2696" w:type="pct"/>
          </w:tcPr>
          <w:p w14:paraId="3C757FF6"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092" w:type="pct"/>
            <w:vAlign w:val="center"/>
          </w:tcPr>
          <w:p w14:paraId="3C757FF7" w14:textId="77777777" w:rsidR="00895155" w:rsidRPr="00D83E48" w:rsidDel="00F10646" w:rsidRDefault="00895155" w:rsidP="00895155">
            <w:pPr>
              <w:rPr>
                <w:rFonts w:ascii="Calibri" w:hAnsi="Calibri"/>
                <w:sz w:val="18"/>
                <w:szCs w:val="18"/>
              </w:rPr>
            </w:pPr>
          </w:p>
        </w:tc>
      </w:tr>
      <w:tr w:rsidR="00895155" w:rsidRPr="00D83E48" w14:paraId="3C757FFC" w14:textId="77777777" w:rsidTr="00484EC1">
        <w:trPr>
          <w:cantSplit/>
          <w:trHeight w:val="144"/>
        </w:trPr>
        <w:tc>
          <w:tcPr>
            <w:tcW w:w="212" w:type="pct"/>
            <w:vAlign w:val="center"/>
          </w:tcPr>
          <w:p w14:paraId="3C757FF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06</w:t>
            </w:r>
          </w:p>
        </w:tc>
        <w:tc>
          <w:tcPr>
            <w:tcW w:w="2696" w:type="pct"/>
          </w:tcPr>
          <w:p w14:paraId="3C757FF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092" w:type="pct"/>
            <w:vAlign w:val="center"/>
          </w:tcPr>
          <w:p w14:paraId="3C757FFB" w14:textId="77777777" w:rsidR="00895155" w:rsidRPr="00D83E48" w:rsidDel="00F10646" w:rsidRDefault="00895155" w:rsidP="00895155">
            <w:pPr>
              <w:rPr>
                <w:rFonts w:ascii="Calibri" w:hAnsi="Calibri"/>
                <w:sz w:val="18"/>
                <w:szCs w:val="18"/>
              </w:rPr>
            </w:pPr>
          </w:p>
        </w:tc>
      </w:tr>
      <w:tr w:rsidR="00895155" w:rsidRPr="00D83E48" w14:paraId="3C758000" w14:textId="77777777" w:rsidTr="00484EC1">
        <w:trPr>
          <w:cantSplit/>
          <w:trHeight w:val="144"/>
        </w:trPr>
        <w:tc>
          <w:tcPr>
            <w:tcW w:w="212" w:type="pct"/>
            <w:vAlign w:val="center"/>
          </w:tcPr>
          <w:p w14:paraId="3C757FF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07</w:t>
            </w:r>
          </w:p>
        </w:tc>
        <w:tc>
          <w:tcPr>
            <w:tcW w:w="2696" w:type="pct"/>
          </w:tcPr>
          <w:p w14:paraId="3C757FF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092" w:type="pct"/>
            <w:vAlign w:val="center"/>
          </w:tcPr>
          <w:p w14:paraId="3C757FFF" w14:textId="77777777" w:rsidR="00895155" w:rsidRPr="00D83E48" w:rsidDel="00F10646" w:rsidRDefault="00895155" w:rsidP="00895155">
            <w:pPr>
              <w:rPr>
                <w:rFonts w:ascii="Calibri" w:hAnsi="Calibri"/>
                <w:sz w:val="18"/>
                <w:szCs w:val="18"/>
              </w:rPr>
            </w:pPr>
          </w:p>
        </w:tc>
      </w:tr>
      <w:tr w:rsidR="00FF3A04" w:rsidRPr="00D83E48" w14:paraId="3C758004" w14:textId="77777777" w:rsidTr="00484EC1">
        <w:trPr>
          <w:cantSplit/>
          <w:trHeight w:val="144"/>
        </w:trPr>
        <w:tc>
          <w:tcPr>
            <w:tcW w:w="212" w:type="pct"/>
            <w:vAlign w:val="center"/>
          </w:tcPr>
          <w:p w14:paraId="3C758001" w14:textId="77777777" w:rsidR="00FF3A04" w:rsidRPr="002C3E94" w:rsidRDefault="00FF3A04" w:rsidP="00FF3A04">
            <w:pPr>
              <w:keepNext/>
              <w:jc w:val="center"/>
              <w:rPr>
                <w:rFonts w:asciiTheme="minorHAnsi" w:hAnsiTheme="minorHAnsi"/>
                <w:sz w:val="18"/>
                <w:szCs w:val="18"/>
              </w:rPr>
            </w:pPr>
            <w:r>
              <w:rPr>
                <w:rFonts w:asciiTheme="minorHAnsi" w:hAnsiTheme="minorHAnsi"/>
                <w:sz w:val="18"/>
                <w:szCs w:val="18"/>
              </w:rPr>
              <w:t>08</w:t>
            </w:r>
          </w:p>
        </w:tc>
        <w:tc>
          <w:tcPr>
            <w:tcW w:w="2696" w:type="pct"/>
          </w:tcPr>
          <w:p w14:paraId="3C758002" w14:textId="77777777" w:rsidR="00FF3A04" w:rsidRPr="00D83E48" w:rsidRDefault="00FF3A04" w:rsidP="00FF3A04">
            <w:pPr>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092" w:type="pct"/>
          </w:tcPr>
          <w:p w14:paraId="3C758003" w14:textId="77777777" w:rsidR="00FF3A04" w:rsidRPr="00D83E48" w:rsidRDefault="00FF3A04" w:rsidP="00FF3A04">
            <w:pPr>
              <w:rPr>
                <w:rFonts w:ascii="Calibri" w:hAnsi="Calibri"/>
                <w:sz w:val="18"/>
                <w:szCs w:val="18"/>
              </w:rPr>
            </w:pPr>
          </w:p>
        </w:tc>
      </w:tr>
      <w:tr w:rsidR="00E35F0F" w:rsidRPr="00D83E48" w14:paraId="29CE520D" w14:textId="77777777" w:rsidTr="00484EC1">
        <w:trPr>
          <w:cantSplit/>
          <w:trHeight w:val="144"/>
        </w:trPr>
        <w:tc>
          <w:tcPr>
            <w:tcW w:w="212" w:type="pct"/>
            <w:tcBorders>
              <w:right w:val="single" w:sz="4" w:space="0" w:color="auto"/>
            </w:tcBorders>
            <w:vAlign w:val="center"/>
          </w:tcPr>
          <w:p w14:paraId="6448ECAD" w14:textId="0693B555" w:rsidR="00E35F0F" w:rsidRDefault="00E35F0F">
            <w:pPr>
              <w:keepNext/>
              <w:jc w:val="center"/>
              <w:rPr>
                <w:rFonts w:asciiTheme="minorHAnsi" w:hAnsiTheme="minorHAnsi"/>
                <w:sz w:val="18"/>
                <w:szCs w:val="18"/>
              </w:rPr>
            </w:pPr>
            <w:r>
              <w:rPr>
                <w:rFonts w:asciiTheme="minorHAnsi" w:hAnsiTheme="minorHAnsi" w:cs="Calibri-Bold"/>
                <w:bCs/>
                <w:sz w:val="18"/>
                <w:szCs w:val="18"/>
              </w:rPr>
              <w:t>0</w:t>
            </w:r>
            <w:r w:rsidR="00AC172E">
              <w:rPr>
                <w:rFonts w:asciiTheme="minorHAnsi" w:hAnsiTheme="minorHAnsi" w:cs="Calibri-Bold"/>
                <w:bCs/>
                <w:sz w:val="18"/>
                <w:szCs w:val="18"/>
              </w:rPr>
              <w:t>9</w:t>
            </w:r>
          </w:p>
        </w:tc>
        <w:tc>
          <w:tcPr>
            <w:tcW w:w="2696" w:type="pct"/>
            <w:tcBorders>
              <w:top w:val="single" w:sz="4" w:space="0" w:color="auto"/>
              <w:left w:val="single" w:sz="4" w:space="0" w:color="auto"/>
              <w:bottom w:val="single" w:sz="4" w:space="0" w:color="auto"/>
              <w:right w:val="single" w:sz="4" w:space="0" w:color="auto"/>
            </w:tcBorders>
            <w:vAlign w:val="center"/>
          </w:tcPr>
          <w:p w14:paraId="5CAC8B9A" w14:textId="7383A9B7" w:rsidR="00E35F0F" w:rsidRPr="006860D2" w:rsidRDefault="00E35F0F" w:rsidP="00E35F0F">
            <w:pPr>
              <w:rPr>
                <w:rFonts w:ascii="Calibri" w:hAnsi="Calibr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2092" w:type="pct"/>
            <w:tcBorders>
              <w:top w:val="single" w:sz="4" w:space="0" w:color="auto"/>
              <w:left w:val="single" w:sz="4" w:space="0" w:color="auto"/>
              <w:bottom w:val="single" w:sz="4" w:space="0" w:color="auto"/>
              <w:right w:val="single" w:sz="4" w:space="0" w:color="auto"/>
            </w:tcBorders>
            <w:vAlign w:val="center"/>
          </w:tcPr>
          <w:p w14:paraId="1D12BBCE" w14:textId="77777777" w:rsidR="00E35F0F" w:rsidRDefault="00E35F0F" w:rsidP="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F1CC0C0" w14:textId="77777777" w:rsidR="00E35F0F" w:rsidRDefault="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62747C38" w14:textId="1F80E6A3" w:rsidR="00E35F0F" w:rsidRPr="00D83E48" w:rsidRDefault="00E35F0F">
            <w:pPr>
              <w:pStyle w:val="ListParagraph"/>
              <w:keepNext/>
              <w:numPr>
                <w:ilvl w:val="0"/>
                <w:numId w:val="47"/>
              </w:numPr>
              <w:tabs>
                <w:tab w:val="left" w:pos="356"/>
              </w:tabs>
              <w:rPr>
                <w:rFonts w:ascii="Calibri" w:hAnsi="Calibri"/>
                <w:sz w:val="18"/>
                <w:szCs w:val="18"/>
              </w:rPr>
            </w:pPr>
            <w:r w:rsidRPr="00BD573B">
              <w:rPr>
                <w:rFonts w:ascii="Calibri" w:hAnsi="Calibri"/>
                <w:sz w:val="18"/>
                <w:szCs w:val="18"/>
                <w:u w:val="single"/>
              </w:rPr>
              <w:t>All N/A</w:t>
            </w:r>
            <w:r w:rsidRPr="00BD573B">
              <w:rPr>
                <w:rFonts w:ascii="Calibri" w:hAnsi="Calibri"/>
                <w:sz w:val="18"/>
                <w:szCs w:val="18"/>
              </w:rPr>
              <w:t xml:space="preserve"> - This entire table is not applicable</w:t>
            </w:r>
          </w:p>
        </w:tc>
      </w:tr>
      <w:tr w:rsidR="00E35F0F" w:rsidRPr="00D83E48" w14:paraId="2D928461" w14:textId="77777777" w:rsidTr="00484EC1">
        <w:trPr>
          <w:cantSplit/>
          <w:trHeight w:val="144"/>
        </w:trPr>
        <w:tc>
          <w:tcPr>
            <w:tcW w:w="212" w:type="pct"/>
            <w:tcBorders>
              <w:right w:val="single" w:sz="4" w:space="0" w:color="auto"/>
            </w:tcBorders>
            <w:vAlign w:val="center"/>
          </w:tcPr>
          <w:p w14:paraId="6CE7DBB1" w14:textId="095AE28E" w:rsidR="00E35F0F" w:rsidRDefault="00AC172E" w:rsidP="00E35F0F">
            <w:pPr>
              <w:keepNext/>
              <w:jc w:val="center"/>
              <w:rPr>
                <w:rFonts w:asciiTheme="minorHAnsi" w:hAnsiTheme="minorHAnsi"/>
                <w:sz w:val="18"/>
                <w:szCs w:val="18"/>
              </w:rPr>
            </w:pPr>
            <w:r>
              <w:rPr>
                <w:rFonts w:asciiTheme="minorHAnsi" w:hAnsiTheme="minorHAnsi"/>
                <w:sz w:val="18"/>
                <w:szCs w:val="18"/>
              </w:rPr>
              <w:t>10</w:t>
            </w:r>
          </w:p>
        </w:tc>
        <w:tc>
          <w:tcPr>
            <w:tcW w:w="2696" w:type="pct"/>
            <w:tcBorders>
              <w:top w:val="single" w:sz="4" w:space="0" w:color="auto"/>
              <w:left w:val="single" w:sz="4" w:space="0" w:color="auto"/>
              <w:bottom w:val="single" w:sz="4" w:space="0" w:color="auto"/>
              <w:right w:val="single" w:sz="4" w:space="0" w:color="auto"/>
            </w:tcBorders>
            <w:vAlign w:val="center"/>
          </w:tcPr>
          <w:p w14:paraId="15E408D8" w14:textId="584B4FC4" w:rsidR="00E35F0F" w:rsidRPr="006860D2" w:rsidRDefault="00E35F0F" w:rsidP="00E35F0F">
            <w:pPr>
              <w:rPr>
                <w:rFonts w:ascii="Calibri" w:hAnsi="Calibri"/>
                <w:sz w:val="18"/>
                <w:szCs w:val="18"/>
              </w:rPr>
            </w:pPr>
            <w:r>
              <w:rPr>
                <w:rFonts w:ascii="Calibri" w:hAnsi="Calibri"/>
                <w:sz w:val="18"/>
              </w:rPr>
              <w:t>Correction Notes:</w:t>
            </w:r>
          </w:p>
        </w:tc>
        <w:tc>
          <w:tcPr>
            <w:tcW w:w="2092" w:type="pct"/>
          </w:tcPr>
          <w:p w14:paraId="6833FD8A" w14:textId="77777777" w:rsidR="00E35F0F" w:rsidRPr="00D83E48" w:rsidRDefault="00E35F0F" w:rsidP="00E35F0F">
            <w:pPr>
              <w:rPr>
                <w:rFonts w:ascii="Calibri" w:hAnsi="Calibri"/>
                <w:sz w:val="18"/>
                <w:szCs w:val="18"/>
              </w:rPr>
            </w:pPr>
          </w:p>
        </w:tc>
      </w:tr>
      <w:tr w:rsidR="00E35F0F" w:rsidRPr="00D83E48" w14:paraId="55F113EF" w14:textId="77777777" w:rsidTr="00E35F0F">
        <w:trPr>
          <w:cantSplit/>
          <w:trHeight w:val="144"/>
        </w:trPr>
        <w:tc>
          <w:tcPr>
            <w:tcW w:w="212" w:type="pct"/>
            <w:tcBorders>
              <w:right w:val="single" w:sz="4" w:space="0" w:color="auto"/>
            </w:tcBorders>
            <w:vAlign w:val="center"/>
          </w:tcPr>
          <w:p w14:paraId="37A84C47" w14:textId="1D47AFC9" w:rsidR="00E35F0F" w:rsidRDefault="00E35F0F">
            <w:pPr>
              <w:keepNext/>
              <w:jc w:val="center"/>
              <w:rPr>
                <w:rFonts w:asciiTheme="minorHAnsi" w:hAnsiTheme="minorHAnsi" w:cs="Calibri-Bold"/>
                <w:bCs/>
                <w:sz w:val="18"/>
                <w:szCs w:val="18"/>
              </w:rPr>
            </w:pPr>
            <w:r>
              <w:rPr>
                <w:rFonts w:asciiTheme="minorHAnsi" w:hAnsiTheme="minorHAnsi" w:cs="Calibri-Bold"/>
                <w:bCs/>
                <w:sz w:val="18"/>
                <w:szCs w:val="18"/>
              </w:rPr>
              <w:t>1</w:t>
            </w:r>
            <w:r w:rsidR="00AC172E">
              <w:rPr>
                <w:rFonts w:asciiTheme="minorHAnsi" w:hAnsiTheme="minorHAnsi" w:cs="Calibri-Bold"/>
                <w:bCs/>
                <w:sz w:val="18"/>
                <w:szCs w:val="18"/>
              </w:rPr>
              <w:t>1</w:t>
            </w:r>
          </w:p>
        </w:tc>
        <w:tc>
          <w:tcPr>
            <w:tcW w:w="2696" w:type="pct"/>
            <w:tcBorders>
              <w:top w:val="single" w:sz="4" w:space="0" w:color="auto"/>
              <w:left w:val="single" w:sz="4" w:space="0" w:color="auto"/>
              <w:bottom w:val="single" w:sz="4" w:space="0" w:color="auto"/>
              <w:right w:val="single" w:sz="4" w:space="0" w:color="auto"/>
            </w:tcBorders>
            <w:vAlign w:val="center"/>
          </w:tcPr>
          <w:p w14:paraId="4E8305DA" w14:textId="4A061AC2" w:rsidR="00E35F0F" w:rsidRDefault="00E35F0F" w:rsidP="00E35F0F">
            <w:pPr>
              <w:rPr>
                <w:rFonts w:ascii="Calibri" w:hAnsi="Calibri"/>
                <w:sz w:val="18"/>
              </w:rPr>
            </w:pPr>
            <w:r>
              <w:rPr>
                <w:rFonts w:ascii="Calibri" w:hAnsi="Calibri"/>
                <w:sz w:val="18"/>
              </w:rPr>
              <w:t>Optional Notes:</w:t>
            </w:r>
          </w:p>
        </w:tc>
        <w:tc>
          <w:tcPr>
            <w:tcW w:w="2092" w:type="pct"/>
          </w:tcPr>
          <w:p w14:paraId="13844FAB" w14:textId="77777777" w:rsidR="00E35F0F" w:rsidRPr="00D83E48" w:rsidRDefault="00E35F0F" w:rsidP="00E35F0F">
            <w:pPr>
              <w:rPr>
                <w:rFonts w:ascii="Calibri" w:hAnsi="Calibri"/>
                <w:sz w:val="18"/>
                <w:szCs w:val="18"/>
              </w:rPr>
            </w:pPr>
          </w:p>
        </w:tc>
      </w:tr>
      <w:tr w:rsidR="00E35F0F" w:rsidRPr="00D83E48" w14:paraId="562FB24C" w14:textId="77777777" w:rsidTr="00E35F0F">
        <w:trPr>
          <w:cantSplit/>
          <w:trHeight w:val="144"/>
        </w:trPr>
        <w:tc>
          <w:tcPr>
            <w:tcW w:w="5000" w:type="pct"/>
            <w:gridSpan w:val="3"/>
            <w:vAlign w:val="center"/>
          </w:tcPr>
          <w:p w14:paraId="6BC3EB88" w14:textId="716D9C3A" w:rsidR="00E35F0F" w:rsidRPr="00D83E48" w:rsidRDefault="00E35F0F" w:rsidP="00E35F0F">
            <w:pPr>
              <w:rPr>
                <w:rFonts w:ascii="Calibri" w:hAnsi="Calibr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007" w14:textId="77777777" w:rsidR="00FF3A04" w:rsidRPr="00B66E1A" w:rsidRDefault="00FF3A04" w:rsidP="007D2060">
      <w:pPr>
        <w:rPr>
          <w:rFonts w:asciiTheme="minorHAnsi" w:hAnsiTheme="minorHAns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
        <w:gridCol w:w="463"/>
        <w:gridCol w:w="5800"/>
        <w:gridCol w:w="4657"/>
      </w:tblGrid>
      <w:tr w:rsidR="00895155" w:rsidRPr="00D83E48" w14:paraId="3C75800A" w14:textId="77777777" w:rsidTr="00895155">
        <w:trPr>
          <w:gridBefore w:val="1"/>
          <w:wBefore w:w="3" w:type="pct"/>
          <w:trHeight w:val="20"/>
        </w:trPr>
        <w:tc>
          <w:tcPr>
            <w:tcW w:w="4997" w:type="pct"/>
            <w:gridSpan w:val="3"/>
          </w:tcPr>
          <w:p w14:paraId="3C758008" w14:textId="78F1052B" w:rsidR="00895155" w:rsidRPr="00D54A79" w:rsidRDefault="00895155" w:rsidP="00895155">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009" w14:textId="77777777" w:rsidR="00895155" w:rsidRPr="00CE3868" w:rsidRDefault="007C1808" w:rsidP="00895155">
            <w:pPr>
              <w:keepNext/>
              <w:rPr>
                <w:rFonts w:asciiTheme="minorHAnsi" w:hAnsiTheme="minorHAnsi"/>
                <w:b/>
                <w:sz w:val="18"/>
                <w:szCs w:val="18"/>
              </w:rPr>
            </w:pPr>
            <w:r w:rsidRPr="00CE3868">
              <w:rPr>
                <w:rFonts w:asciiTheme="minorHAnsi" w:hAnsiTheme="minorHAnsi"/>
                <w:sz w:val="18"/>
                <w:szCs w:val="18"/>
              </w:rPr>
              <w:t xml:space="preserve">The procedures for System Airflow Rate Verification are specified in Reference Residential Appendix RA3.3. </w:t>
            </w:r>
          </w:p>
        </w:tc>
      </w:tr>
      <w:tr w:rsidR="00895155" w:rsidRPr="00D83E48" w14:paraId="3C75800E"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B"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01</w:t>
            </w:r>
          </w:p>
        </w:tc>
        <w:tc>
          <w:tcPr>
            <w:tcW w:w="2654" w:type="pct"/>
            <w:vAlign w:val="center"/>
          </w:tcPr>
          <w:p w14:paraId="3C75800C" w14:textId="5770154E"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131" w:type="pct"/>
            <w:vAlign w:val="center"/>
          </w:tcPr>
          <w:p w14:paraId="3C75800D" w14:textId="77777777" w:rsidR="00895155" w:rsidRPr="00D54A79" w:rsidRDefault="00895155" w:rsidP="00895155">
            <w:pPr>
              <w:keepNext/>
              <w:rPr>
                <w:rFonts w:asciiTheme="minorHAnsi" w:hAnsiTheme="minorHAnsi"/>
                <w:sz w:val="18"/>
                <w:szCs w:val="18"/>
              </w:rPr>
            </w:pPr>
          </w:p>
        </w:tc>
      </w:tr>
      <w:tr w:rsidR="00895155" w:rsidRPr="00D83E48" w14:paraId="3C758012"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F"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02</w:t>
            </w:r>
          </w:p>
        </w:tc>
        <w:tc>
          <w:tcPr>
            <w:tcW w:w="2654" w:type="pct"/>
            <w:vAlign w:val="center"/>
          </w:tcPr>
          <w:p w14:paraId="3C758010" w14:textId="01EE3BE3"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131" w:type="pct"/>
            <w:vAlign w:val="center"/>
          </w:tcPr>
          <w:p w14:paraId="3C758011" w14:textId="77777777" w:rsidR="00895155" w:rsidRPr="00D54A79" w:rsidRDefault="00895155" w:rsidP="00895155">
            <w:pPr>
              <w:keepNext/>
              <w:rPr>
                <w:rFonts w:asciiTheme="minorHAnsi" w:hAnsiTheme="minorHAnsi"/>
                <w:sz w:val="18"/>
                <w:szCs w:val="18"/>
              </w:rPr>
            </w:pPr>
          </w:p>
        </w:tc>
      </w:tr>
      <w:tr w:rsidR="00895155" w:rsidRPr="00D83E48" w14:paraId="3C758016"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3"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03</w:t>
            </w:r>
          </w:p>
        </w:tc>
        <w:tc>
          <w:tcPr>
            <w:tcW w:w="2654" w:type="pct"/>
            <w:vAlign w:val="center"/>
          </w:tcPr>
          <w:p w14:paraId="3C758014" w14:textId="10309DD8"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131" w:type="pct"/>
            <w:vAlign w:val="center"/>
          </w:tcPr>
          <w:p w14:paraId="3C758015" w14:textId="77777777" w:rsidR="00895155" w:rsidRPr="00D54A79" w:rsidRDefault="00895155" w:rsidP="00895155">
            <w:pPr>
              <w:keepNext/>
              <w:rPr>
                <w:rFonts w:asciiTheme="minorHAnsi" w:hAnsiTheme="minorHAnsi"/>
                <w:sz w:val="18"/>
                <w:szCs w:val="18"/>
              </w:rPr>
            </w:pPr>
          </w:p>
        </w:tc>
      </w:tr>
      <w:tr w:rsidR="00895155" w:rsidRPr="00D83E48" w14:paraId="3C75801A"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7"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04</w:t>
            </w:r>
          </w:p>
        </w:tc>
        <w:tc>
          <w:tcPr>
            <w:tcW w:w="2654" w:type="pct"/>
            <w:vAlign w:val="center"/>
          </w:tcPr>
          <w:p w14:paraId="3C758018"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Compliance Statement:</w:t>
            </w:r>
          </w:p>
        </w:tc>
        <w:tc>
          <w:tcPr>
            <w:tcW w:w="2131" w:type="pct"/>
            <w:vAlign w:val="center"/>
          </w:tcPr>
          <w:p w14:paraId="3C758019" w14:textId="77777777" w:rsidR="00895155" w:rsidRPr="00D54A79" w:rsidRDefault="00895155" w:rsidP="00895155">
            <w:pPr>
              <w:keepNext/>
              <w:rPr>
                <w:rFonts w:asciiTheme="minorHAnsi" w:hAnsiTheme="minorHAnsi"/>
                <w:sz w:val="18"/>
                <w:szCs w:val="18"/>
              </w:rPr>
            </w:pPr>
          </w:p>
        </w:tc>
      </w:tr>
      <w:tr w:rsidR="00895155" w:rsidRPr="00D83E48" w14:paraId="3C75801E" w14:textId="77777777" w:rsidTr="00B66E1A">
        <w:tblPrEx>
          <w:tblCellMar>
            <w:top w:w="0" w:type="dxa"/>
            <w:left w:w="115" w:type="dxa"/>
            <w:bottom w:w="0" w:type="dxa"/>
            <w:right w:w="115" w:type="dxa"/>
          </w:tblCellMar>
        </w:tblPrEx>
        <w:trPr>
          <w:cantSplit/>
          <w:trHeight w:val="20"/>
        </w:trPr>
        <w:tc>
          <w:tcPr>
            <w:tcW w:w="215" w:type="pct"/>
            <w:gridSpan w:val="2"/>
            <w:vAlign w:val="center"/>
          </w:tcPr>
          <w:p w14:paraId="3C75801B" w14:textId="77777777" w:rsidR="00895155" w:rsidRPr="00D54A79" w:rsidRDefault="00895155" w:rsidP="00895155">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654" w:type="pct"/>
            <w:vAlign w:val="center"/>
          </w:tcPr>
          <w:p w14:paraId="3C75801C" w14:textId="34241494" w:rsidR="00895155" w:rsidRPr="00D54A79" w:rsidRDefault="00895155" w:rsidP="00895155">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131" w:type="pct"/>
          </w:tcPr>
          <w:p w14:paraId="3C75801D" w14:textId="77777777" w:rsidR="00895155" w:rsidRPr="00D54A79" w:rsidRDefault="00895155" w:rsidP="00895155">
            <w:pPr>
              <w:pStyle w:val="FootnoteText"/>
              <w:keepNext/>
              <w:rPr>
                <w:rFonts w:asciiTheme="minorHAnsi" w:hAnsiTheme="minorHAnsi"/>
                <w:sz w:val="18"/>
                <w:szCs w:val="18"/>
              </w:rPr>
            </w:pPr>
          </w:p>
        </w:tc>
      </w:tr>
    </w:tbl>
    <w:p w14:paraId="3C75801F" w14:textId="77777777" w:rsidR="00895155" w:rsidRPr="00B66E1A" w:rsidRDefault="00895155" w:rsidP="007D206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340"/>
        <w:gridCol w:w="8190"/>
      </w:tblGrid>
      <w:tr w:rsidR="001E402F" w:rsidRPr="00D83E48" w14:paraId="3C758021" w14:textId="77777777" w:rsidTr="002F506C">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3C758020" w14:textId="77777777" w:rsidR="001E402F" w:rsidRPr="00FA0024" w:rsidRDefault="001E402F" w:rsidP="001E402F">
            <w:pPr>
              <w:keepNext/>
              <w:rPr>
                <w:rFonts w:asciiTheme="minorHAnsi" w:hAnsiTheme="minorHAnsi"/>
                <w:b/>
                <w:sz w:val="18"/>
                <w:szCs w:val="18"/>
              </w:rPr>
            </w:pPr>
            <w:r>
              <w:rPr>
                <w:rFonts w:asciiTheme="minorHAnsi" w:hAnsiTheme="minorHAnsi"/>
                <w:b/>
                <w:sz w:val="18"/>
                <w:szCs w:val="18"/>
              </w:rPr>
              <w:lastRenderedPageBreak/>
              <w:t>F</w:t>
            </w:r>
            <w:r w:rsidRPr="008D67CB">
              <w:rPr>
                <w:rFonts w:asciiTheme="minorHAnsi" w:hAnsiTheme="minorHAnsi"/>
                <w:b/>
                <w:sz w:val="18"/>
                <w:szCs w:val="18"/>
              </w:rPr>
              <w:t>. Additional Requirements</w:t>
            </w:r>
          </w:p>
        </w:tc>
      </w:tr>
      <w:tr w:rsidR="001E402F" w:rsidRPr="00D83E48" w14:paraId="3C758024" w14:textId="77777777" w:rsidTr="002F506C">
        <w:trPr>
          <w:trHeight w:val="144"/>
        </w:trPr>
        <w:tc>
          <w:tcPr>
            <w:tcW w:w="468" w:type="dxa"/>
            <w:vAlign w:val="center"/>
          </w:tcPr>
          <w:p w14:paraId="3C75802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3C758023" w14:textId="2B7C322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027" w14:textId="77777777" w:rsidTr="002F506C">
        <w:trPr>
          <w:trHeight w:val="144"/>
        </w:trPr>
        <w:tc>
          <w:tcPr>
            <w:tcW w:w="468" w:type="dxa"/>
            <w:vAlign w:val="center"/>
          </w:tcPr>
          <w:p w14:paraId="3C75802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3C75802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02A" w14:textId="77777777" w:rsidTr="002F506C">
        <w:trPr>
          <w:trHeight w:val="144"/>
        </w:trPr>
        <w:tc>
          <w:tcPr>
            <w:tcW w:w="468" w:type="dxa"/>
            <w:vAlign w:val="center"/>
          </w:tcPr>
          <w:p w14:paraId="3C75802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3C758029" w14:textId="4B947DE2"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B66E1A">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2F506C">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02D" w14:textId="77777777" w:rsidTr="002F506C">
        <w:trPr>
          <w:trHeight w:val="144"/>
        </w:trPr>
        <w:tc>
          <w:tcPr>
            <w:tcW w:w="468" w:type="dxa"/>
            <w:vAlign w:val="center"/>
          </w:tcPr>
          <w:p w14:paraId="3C75802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3C75802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030" w14:textId="77777777" w:rsidTr="002F506C">
        <w:trPr>
          <w:trHeight w:val="144"/>
        </w:trPr>
        <w:tc>
          <w:tcPr>
            <w:tcW w:w="468" w:type="dxa"/>
            <w:vAlign w:val="center"/>
          </w:tcPr>
          <w:p w14:paraId="3C75802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3C75802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033" w14:textId="77777777" w:rsidTr="002F506C">
        <w:trPr>
          <w:trHeight w:val="144"/>
        </w:trPr>
        <w:tc>
          <w:tcPr>
            <w:tcW w:w="468" w:type="dxa"/>
            <w:vAlign w:val="center"/>
          </w:tcPr>
          <w:p w14:paraId="3C75803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3C75803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036" w14:textId="77777777" w:rsidTr="002F506C">
        <w:trPr>
          <w:trHeight w:val="144"/>
        </w:trPr>
        <w:tc>
          <w:tcPr>
            <w:tcW w:w="468" w:type="dxa"/>
            <w:vAlign w:val="center"/>
          </w:tcPr>
          <w:p w14:paraId="3C75803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3C75803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039" w14:textId="77777777" w:rsidTr="002F506C">
        <w:trPr>
          <w:trHeight w:val="144"/>
        </w:trPr>
        <w:tc>
          <w:tcPr>
            <w:tcW w:w="468" w:type="dxa"/>
            <w:vAlign w:val="center"/>
          </w:tcPr>
          <w:p w14:paraId="3C75803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3C758038" w14:textId="569DE9D3"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C014E" w:rsidRPr="00D83E48" w14:paraId="3C75803C" w14:textId="77777777" w:rsidTr="002F506C">
        <w:trPr>
          <w:trHeight w:val="144"/>
        </w:trPr>
        <w:tc>
          <w:tcPr>
            <w:tcW w:w="468" w:type="dxa"/>
            <w:vAlign w:val="center"/>
          </w:tcPr>
          <w:p w14:paraId="3C75803A" w14:textId="77777777" w:rsidR="00AC014E" w:rsidRPr="00837C51" w:rsidRDefault="00AC014E" w:rsidP="002F506C">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3C75803B" w14:textId="1ADEE895" w:rsidR="00AC014E" w:rsidRPr="00837C51" w:rsidRDefault="00AC014E" w:rsidP="002F506C">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E35F0F" w:rsidRPr="00D83E48" w14:paraId="10A5BCB0" w14:textId="77777777" w:rsidTr="007904C3">
        <w:trPr>
          <w:trHeight w:val="144"/>
        </w:trPr>
        <w:tc>
          <w:tcPr>
            <w:tcW w:w="468" w:type="dxa"/>
            <w:vAlign w:val="center"/>
          </w:tcPr>
          <w:p w14:paraId="1C3E9840" w14:textId="1C1BD554" w:rsidR="00E35F0F" w:rsidRDefault="00E35F0F" w:rsidP="00E35F0F">
            <w:pPr>
              <w:pStyle w:val="FootnoteText"/>
              <w:keepNext/>
              <w:jc w:val="center"/>
              <w:rPr>
                <w:rFonts w:asciiTheme="minorHAnsi" w:hAnsiTheme="minorHAnsi"/>
                <w:sz w:val="18"/>
                <w:szCs w:val="18"/>
              </w:rPr>
            </w:pPr>
            <w:r>
              <w:rPr>
                <w:rFonts w:asciiTheme="minorHAnsi" w:hAnsiTheme="minorHAnsi" w:cs="Calibri-Bold"/>
                <w:bCs/>
                <w:sz w:val="18"/>
                <w:szCs w:val="18"/>
              </w:rPr>
              <w:t>10</w:t>
            </w:r>
          </w:p>
        </w:tc>
        <w:tc>
          <w:tcPr>
            <w:tcW w:w="2340" w:type="dxa"/>
            <w:vAlign w:val="center"/>
          </w:tcPr>
          <w:p w14:paraId="163B9026" w14:textId="72D3B2B5" w:rsidR="00E35F0F" w:rsidRPr="00E20833" w:rsidRDefault="00E35F0F" w:rsidP="00E35F0F">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90" w:type="dxa"/>
            <w:vAlign w:val="center"/>
          </w:tcPr>
          <w:p w14:paraId="3E7BB6A0" w14:textId="77777777" w:rsidR="00E35F0F" w:rsidRDefault="00E35F0F" w:rsidP="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076435E" w14:textId="77777777" w:rsidR="00E35F0F" w:rsidRPr="00E35F0F" w:rsidRDefault="00E35F0F">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28639DB4" w14:textId="038B422C" w:rsidR="00E35F0F" w:rsidRPr="00E20833" w:rsidRDefault="00E35F0F">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E35F0F" w:rsidRPr="00D83E48" w14:paraId="7FCFF681" w14:textId="77777777" w:rsidTr="007904C3">
        <w:trPr>
          <w:trHeight w:val="144"/>
        </w:trPr>
        <w:tc>
          <w:tcPr>
            <w:tcW w:w="468" w:type="dxa"/>
            <w:vAlign w:val="center"/>
          </w:tcPr>
          <w:p w14:paraId="5AD3DC39" w14:textId="50AC2AF6" w:rsidR="00E35F0F" w:rsidRDefault="00E35F0F" w:rsidP="00E35F0F">
            <w:pPr>
              <w:pStyle w:val="FootnoteText"/>
              <w:keepNext/>
              <w:jc w:val="center"/>
              <w:rPr>
                <w:rFonts w:asciiTheme="minorHAnsi" w:hAnsiTheme="minorHAnsi"/>
                <w:sz w:val="18"/>
                <w:szCs w:val="18"/>
              </w:rPr>
            </w:pPr>
            <w:r>
              <w:rPr>
                <w:rFonts w:asciiTheme="minorHAnsi" w:hAnsiTheme="minorHAnsi" w:cs="Calibri-Bold"/>
                <w:bCs/>
                <w:sz w:val="18"/>
                <w:szCs w:val="18"/>
              </w:rPr>
              <w:t>11</w:t>
            </w:r>
          </w:p>
        </w:tc>
        <w:tc>
          <w:tcPr>
            <w:tcW w:w="2340" w:type="dxa"/>
            <w:vAlign w:val="center"/>
          </w:tcPr>
          <w:p w14:paraId="69ED7FC7" w14:textId="77F905B7" w:rsidR="00E35F0F" w:rsidRPr="00E20833" w:rsidRDefault="00E35F0F" w:rsidP="00E35F0F">
            <w:pPr>
              <w:pStyle w:val="FootnoteText"/>
              <w:keepNext/>
              <w:rPr>
                <w:rFonts w:asciiTheme="minorHAnsi" w:hAnsiTheme="minorHAnsi"/>
                <w:sz w:val="18"/>
                <w:szCs w:val="18"/>
              </w:rPr>
            </w:pPr>
            <w:r>
              <w:rPr>
                <w:rFonts w:ascii="Calibri" w:hAnsi="Calibri"/>
                <w:sz w:val="18"/>
              </w:rPr>
              <w:t>Correction Notes:</w:t>
            </w:r>
          </w:p>
        </w:tc>
        <w:tc>
          <w:tcPr>
            <w:tcW w:w="8190" w:type="dxa"/>
            <w:vAlign w:val="center"/>
          </w:tcPr>
          <w:p w14:paraId="0CB46694" w14:textId="36E4285E" w:rsidR="00E35F0F" w:rsidRPr="00E20833" w:rsidRDefault="00E35F0F" w:rsidP="00E35F0F">
            <w:pPr>
              <w:pStyle w:val="FootnoteText"/>
              <w:keepNext/>
              <w:rPr>
                <w:rFonts w:asciiTheme="minorHAnsi" w:hAnsiTheme="minorHAnsi"/>
                <w:sz w:val="18"/>
                <w:szCs w:val="18"/>
              </w:rPr>
            </w:pPr>
          </w:p>
        </w:tc>
      </w:tr>
      <w:tr w:rsidR="00E35F0F" w:rsidRPr="00D83E48" w14:paraId="3C75803E" w14:textId="77777777" w:rsidTr="002F506C">
        <w:trPr>
          <w:trHeight w:val="144"/>
        </w:trPr>
        <w:tc>
          <w:tcPr>
            <w:tcW w:w="10998" w:type="dxa"/>
            <w:gridSpan w:val="3"/>
            <w:vAlign w:val="center"/>
          </w:tcPr>
          <w:p w14:paraId="3C75803D" w14:textId="72670772" w:rsidR="00E35F0F" w:rsidRPr="008D67CB" w:rsidRDefault="00E35F0F" w:rsidP="00E35F0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03F" w14:textId="4407E84F" w:rsidR="007D2060" w:rsidRDefault="007D2060"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35F0F" w:rsidRPr="00DF3F73" w14:paraId="084659B4" w14:textId="77777777" w:rsidTr="00E35F0F">
        <w:trPr>
          <w:cantSplit/>
          <w:trHeight w:val="432"/>
        </w:trPr>
        <w:tc>
          <w:tcPr>
            <w:tcW w:w="5000" w:type="pct"/>
            <w:gridSpan w:val="2"/>
            <w:vAlign w:val="center"/>
          </w:tcPr>
          <w:p w14:paraId="327BBE14" w14:textId="77777777" w:rsidR="00E35F0F" w:rsidRPr="00DF3F73" w:rsidRDefault="00E35F0F" w:rsidP="00E35F0F">
            <w:pPr>
              <w:keepNext/>
              <w:rPr>
                <w:rFonts w:asciiTheme="minorHAnsi" w:hAnsiTheme="minorHAnsi"/>
                <w:b/>
                <w:sz w:val="18"/>
                <w:szCs w:val="18"/>
              </w:rPr>
            </w:pPr>
            <w:r>
              <w:rPr>
                <w:rFonts w:asciiTheme="minorHAnsi" w:hAnsiTheme="minorHAnsi"/>
                <w:b/>
                <w:sz w:val="18"/>
                <w:szCs w:val="18"/>
              </w:rPr>
              <w:t>G. Determination of HERS Verification Compliance</w:t>
            </w:r>
          </w:p>
          <w:p w14:paraId="5037D07E" w14:textId="77777777" w:rsidR="00E35F0F" w:rsidRPr="00DF3F73" w:rsidRDefault="00E35F0F" w:rsidP="00E35F0F">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E35F0F" w:rsidRPr="00DF3F73" w14:paraId="051143CA" w14:textId="77777777" w:rsidTr="00E35F0F">
        <w:trPr>
          <w:cantSplit/>
          <w:trHeight w:val="432"/>
        </w:trPr>
        <w:tc>
          <w:tcPr>
            <w:tcW w:w="253" w:type="pct"/>
            <w:vAlign w:val="center"/>
          </w:tcPr>
          <w:p w14:paraId="0DEBFF66" w14:textId="77777777" w:rsidR="00E35F0F" w:rsidRPr="00DF3F73" w:rsidDel="00C76C40" w:rsidRDefault="00E35F0F" w:rsidP="00E35F0F">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1B19797" w14:textId="77777777" w:rsidR="00E35F0F" w:rsidRPr="00DF3F73" w:rsidRDefault="00E35F0F" w:rsidP="00E35F0F">
            <w:pPr>
              <w:keepNext/>
              <w:rPr>
                <w:rFonts w:asciiTheme="minorHAnsi" w:hAnsiTheme="minorHAnsi"/>
                <w:sz w:val="18"/>
                <w:szCs w:val="18"/>
              </w:rPr>
            </w:pPr>
          </w:p>
        </w:tc>
      </w:tr>
    </w:tbl>
    <w:p w14:paraId="7E67EF8B" w14:textId="33AD8B69" w:rsidR="00E35F0F" w:rsidRDefault="00E35F0F" w:rsidP="00B816B4">
      <w:pPr>
        <w:rPr>
          <w:rFonts w:asciiTheme="minorHAnsi" w:hAnsiTheme="minorHAnsi"/>
          <w:sz w:val="18"/>
          <w:szCs w:val="18"/>
        </w:rPr>
      </w:pPr>
    </w:p>
    <w:p w14:paraId="23CA0F97" w14:textId="3695D1DE" w:rsidR="00E35F0F" w:rsidRDefault="00E35F0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E35F0F" w:rsidRPr="0077032F" w14:paraId="34F0F44E" w14:textId="77777777" w:rsidTr="00E35F0F">
        <w:trPr>
          <w:trHeight w:val="288"/>
        </w:trPr>
        <w:tc>
          <w:tcPr>
            <w:tcW w:w="10950" w:type="dxa"/>
            <w:gridSpan w:val="4"/>
            <w:vAlign w:val="center"/>
          </w:tcPr>
          <w:p w14:paraId="313E0FCD"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E35F0F" w:rsidRPr="0077032F" w14:paraId="163DE382" w14:textId="77777777" w:rsidTr="00E35F0F">
        <w:trPr>
          <w:trHeight w:val="269"/>
        </w:trPr>
        <w:tc>
          <w:tcPr>
            <w:tcW w:w="10950" w:type="dxa"/>
            <w:gridSpan w:val="4"/>
            <w:vAlign w:val="center"/>
          </w:tcPr>
          <w:p w14:paraId="1AD91D18" w14:textId="77777777" w:rsidR="00E35F0F" w:rsidRPr="0077032F" w:rsidRDefault="00E35F0F" w:rsidP="00E35F0F">
            <w:pPr>
              <w:numPr>
                <w:ilvl w:val="0"/>
                <w:numId w:val="37"/>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E35F0F" w:rsidRPr="0077032F" w14:paraId="1A174C4F" w14:textId="77777777" w:rsidTr="00E35F0F">
        <w:trPr>
          <w:trHeight w:val="360"/>
        </w:trPr>
        <w:tc>
          <w:tcPr>
            <w:tcW w:w="5434" w:type="dxa"/>
          </w:tcPr>
          <w:p w14:paraId="5F4DB822"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439DDC40"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Documentation Author Signature:</w:t>
            </w:r>
          </w:p>
        </w:tc>
      </w:tr>
      <w:tr w:rsidR="00E35F0F" w:rsidRPr="0077032F" w14:paraId="048AD7A2" w14:textId="77777777" w:rsidTr="00E35F0F">
        <w:trPr>
          <w:trHeight w:val="360"/>
        </w:trPr>
        <w:tc>
          <w:tcPr>
            <w:tcW w:w="5434" w:type="dxa"/>
          </w:tcPr>
          <w:p w14:paraId="0AD72A00"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7B72F76C"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Date Signed:</w:t>
            </w:r>
          </w:p>
        </w:tc>
      </w:tr>
      <w:tr w:rsidR="00E35F0F" w:rsidRPr="0077032F" w14:paraId="3288ACE5" w14:textId="77777777" w:rsidTr="00E35F0F">
        <w:trPr>
          <w:trHeight w:val="360"/>
        </w:trPr>
        <w:tc>
          <w:tcPr>
            <w:tcW w:w="5434" w:type="dxa"/>
          </w:tcPr>
          <w:p w14:paraId="5D7F1CD2"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70817C41"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E35F0F" w:rsidRPr="0077032F" w14:paraId="48FCF04E" w14:textId="77777777" w:rsidTr="00E35F0F">
        <w:trPr>
          <w:trHeight w:val="360"/>
        </w:trPr>
        <w:tc>
          <w:tcPr>
            <w:tcW w:w="5434" w:type="dxa"/>
          </w:tcPr>
          <w:p w14:paraId="405D9A98"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6200850B"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Phone:</w:t>
            </w:r>
          </w:p>
        </w:tc>
      </w:tr>
      <w:tr w:rsidR="00E35F0F" w:rsidRPr="0077032F" w14:paraId="33B23CFA" w14:textId="77777777" w:rsidTr="00E35F0F">
        <w:tblPrEx>
          <w:tblCellMar>
            <w:left w:w="115" w:type="dxa"/>
            <w:right w:w="115" w:type="dxa"/>
          </w:tblCellMar>
        </w:tblPrEx>
        <w:trPr>
          <w:trHeight w:val="296"/>
        </w:trPr>
        <w:tc>
          <w:tcPr>
            <w:tcW w:w="10950" w:type="dxa"/>
            <w:gridSpan w:val="4"/>
            <w:vAlign w:val="center"/>
          </w:tcPr>
          <w:p w14:paraId="2A9BBD19"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E35F0F" w:rsidRPr="0077032F" w14:paraId="01DCD4D8" w14:textId="77777777" w:rsidTr="00E35F0F">
        <w:tblPrEx>
          <w:tblCellMar>
            <w:left w:w="115" w:type="dxa"/>
            <w:right w:w="115" w:type="dxa"/>
          </w:tblCellMar>
        </w:tblPrEx>
        <w:trPr>
          <w:trHeight w:val="504"/>
        </w:trPr>
        <w:tc>
          <w:tcPr>
            <w:tcW w:w="10950" w:type="dxa"/>
            <w:gridSpan w:val="4"/>
            <w:shd w:val="clear" w:color="auto" w:fill="auto"/>
          </w:tcPr>
          <w:p w14:paraId="57DA14F1" w14:textId="77777777" w:rsidR="00E35F0F" w:rsidRPr="0077032F" w:rsidRDefault="00E35F0F" w:rsidP="00E35F0F">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64623E63"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280037D4"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2B6A8E04"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1D70CAA"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20DAE1A"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E35F0F" w:rsidRPr="0077032F" w14:paraId="56C5ED89" w14:textId="77777777" w:rsidTr="00E35F0F">
        <w:tblPrEx>
          <w:tblCellMar>
            <w:left w:w="115" w:type="dxa"/>
            <w:right w:w="115" w:type="dxa"/>
          </w:tblCellMar>
        </w:tblPrEx>
        <w:trPr>
          <w:trHeight w:val="278"/>
        </w:trPr>
        <w:tc>
          <w:tcPr>
            <w:tcW w:w="10950" w:type="dxa"/>
            <w:gridSpan w:val="4"/>
            <w:vAlign w:val="center"/>
          </w:tcPr>
          <w:p w14:paraId="0FDE1B31"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E35F0F" w:rsidRPr="0077032F" w14:paraId="7F6F1FD0" w14:textId="77777777" w:rsidTr="00E35F0F">
        <w:tblPrEx>
          <w:tblCellMar>
            <w:left w:w="115" w:type="dxa"/>
            <w:right w:w="115" w:type="dxa"/>
          </w:tblCellMar>
        </w:tblPrEx>
        <w:trPr>
          <w:trHeight w:hRule="exact" w:val="360"/>
        </w:trPr>
        <w:tc>
          <w:tcPr>
            <w:tcW w:w="10950" w:type="dxa"/>
            <w:gridSpan w:val="4"/>
            <w:vAlign w:val="center"/>
          </w:tcPr>
          <w:p w14:paraId="02367D3C"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E35F0F" w:rsidRPr="0077032F" w14:paraId="0715F625" w14:textId="77777777" w:rsidTr="00E35F0F">
        <w:tblPrEx>
          <w:tblCellMar>
            <w:left w:w="115" w:type="dxa"/>
            <w:right w:w="115" w:type="dxa"/>
          </w:tblCellMar>
        </w:tblPrEx>
        <w:trPr>
          <w:trHeight w:hRule="exact" w:val="360"/>
        </w:trPr>
        <w:tc>
          <w:tcPr>
            <w:tcW w:w="5475" w:type="dxa"/>
            <w:gridSpan w:val="2"/>
          </w:tcPr>
          <w:p w14:paraId="65247788" w14:textId="77777777" w:rsidR="00E35F0F" w:rsidRPr="0077032F" w:rsidRDefault="00E35F0F" w:rsidP="00E35F0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430A8ED2" w14:textId="77777777" w:rsidR="00E35F0F" w:rsidRPr="0077032F" w:rsidRDefault="00E35F0F" w:rsidP="00E35F0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E35F0F" w:rsidRPr="0077032F" w14:paraId="75768556" w14:textId="77777777" w:rsidTr="00E35F0F">
        <w:tblPrEx>
          <w:tblCellMar>
            <w:left w:w="108" w:type="dxa"/>
            <w:right w:w="108" w:type="dxa"/>
          </w:tblCellMar>
        </w:tblPrEx>
        <w:trPr>
          <w:trHeight w:hRule="exact" w:val="288"/>
        </w:trPr>
        <w:tc>
          <w:tcPr>
            <w:tcW w:w="10950" w:type="dxa"/>
            <w:gridSpan w:val="4"/>
            <w:vAlign w:val="center"/>
          </w:tcPr>
          <w:p w14:paraId="70909379"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E35F0F" w:rsidRPr="0077032F" w14:paraId="0D3FD6EF" w14:textId="77777777" w:rsidTr="00E35F0F">
        <w:tblPrEx>
          <w:tblCellMar>
            <w:left w:w="108" w:type="dxa"/>
            <w:right w:w="108" w:type="dxa"/>
          </w:tblCellMar>
        </w:tblPrEx>
        <w:trPr>
          <w:trHeight w:hRule="exact" w:val="360"/>
        </w:trPr>
        <w:tc>
          <w:tcPr>
            <w:tcW w:w="5482" w:type="dxa"/>
            <w:gridSpan w:val="3"/>
          </w:tcPr>
          <w:p w14:paraId="5EE62229"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3DB96AB8"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E35F0F" w:rsidRPr="0077032F" w14:paraId="629E07EF" w14:textId="77777777" w:rsidTr="00E35F0F">
        <w:tblPrEx>
          <w:tblCellMar>
            <w:left w:w="108" w:type="dxa"/>
            <w:right w:w="108" w:type="dxa"/>
          </w:tblCellMar>
        </w:tblPrEx>
        <w:trPr>
          <w:trHeight w:val="288"/>
        </w:trPr>
        <w:tc>
          <w:tcPr>
            <w:tcW w:w="10950" w:type="dxa"/>
            <w:gridSpan w:val="4"/>
            <w:vAlign w:val="center"/>
          </w:tcPr>
          <w:p w14:paraId="65254A3E"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E35F0F" w:rsidRPr="0077032F" w14:paraId="0AC3E49A" w14:textId="77777777" w:rsidTr="00E35F0F">
        <w:tblPrEx>
          <w:tblCellMar>
            <w:left w:w="108" w:type="dxa"/>
            <w:right w:w="108" w:type="dxa"/>
          </w:tblCellMar>
        </w:tblPrEx>
        <w:trPr>
          <w:trHeight w:hRule="exact" w:val="360"/>
        </w:trPr>
        <w:tc>
          <w:tcPr>
            <w:tcW w:w="10950" w:type="dxa"/>
            <w:gridSpan w:val="4"/>
          </w:tcPr>
          <w:p w14:paraId="63A34CBD"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E35F0F" w:rsidRPr="0077032F" w14:paraId="16EDA224" w14:textId="77777777" w:rsidTr="00E35F0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82597AD"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538965F"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E35F0F" w:rsidRPr="0077032F" w14:paraId="3005808F" w14:textId="77777777" w:rsidTr="00E35F0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571FAA6"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0A9754A"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54DB1B66" w14:textId="77777777" w:rsidR="00E35F0F" w:rsidRPr="00D83E48" w:rsidRDefault="00E35F0F" w:rsidP="00DA2B2D">
      <w:pPr>
        <w:rPr>
          <w:rFonts w:ascii="Calibri" w:hAnsi="Calibri"/>
          <w:b/>
          <w:sz w:val="32"/>
          <w:szCs w:val="32"/>
        </w:rPr>
        <w:sectPr w:rsidR="00E35F0F" w:rsidRPr="00D83E48" w:rsidSect="00E0002F">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3C75806C" w14:textId="6C2FB4F1" w:rsidR="003C1763" w:rsidRPr="00B66E1A" w:rsidRDefault="00DC56B7" w:rsidP="00CE3868">
      <w:pPr>
        <w:jc w:val="center"/>
        <w:rPr>
          <w:rFonts w:ascii="Calibri" w:hAnsi="Calibri"/>
          <w:b/>
        </w:rPr>
      </w:pPr>
      <w:r w:rsidRPr="00B66E1A">
        <w:rPr>
          <w:rFonts w:ascii="Calibri" w:hAnsi="Calibri"/>
          <w:b/>
        </w:rPr>
        <w:lastRenderedPageBreak/>
        <w:t>CF2R-MCH-23c-H User Instructions</w:t>
      </w:r>
    </w:p>
    <w:p w14:paraId="3C75806D" w14:textId="77777777" w:rsidR="003C1763" w:rsidRDefault="003C1763" w:rsidP="00DA2B2D">
      <w:pPr>
        <w:rPr>
          <w:rFonts w:ascii="Calibri" w:hAnsi="Calibri"/>
        </w:rPr>
      </w:pPr>
    </w:p>
    <w:p w14:paraId="3C75806E" w14:textId="135F135A" w:rsidR="00676AD2" w:rsidRPr="0015741B" w:rsidRDefault="00676AD2" w:rsidP="00676AD2">
      <w:pPr>
        <w:rPr>
          <w:rFonts w:ascii="Calibri" w:hAnsi="Calibri"/>
        </w:rPr>
      </w:pPr>
      <w:r>
        <w:rPr>
          <w:rFonts w:ascii="Calibri" w:hAnsi="Calibri"/>
          <w:b/>
        </w:rPr>
        <w:t>Section A. Ducted Cooling System Information</w:t>
      </w:r>
    </w:p>
    <w:p w14:paraId="3C75806F" w14:textId="2D1EBC89"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rPr>
        <w:t>System Identification or Name: This field is filled out automatically. It is referenced from the CF2R-MCH-01, which must be completed prior to this document.</w:t>
      </w:r>
    </w:p>
    <w:p w14:paraId="3C758070" w14:textId="1FCCBB2C" w:rsidR="00676AD2"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Location or Area Served:</w:t>
      </w:r>
      <w:r w:rsidRPr="007C1808">
        <w:rPr>
          <w:rFonts w:asciiTheme="minorHAnsi" w:hAnsiTheme="minorHAnsi"/>
        </w:rPr>
        <w:t xml:space="preserve"> This field is filled out automatically. It is referenced from the CF2R-MCH-01, which must be completed prior to this document.</w:t>
      </w:r>
    </w:p>
    <w:p w14:paraId="0C354ACC" w14:textId="371F4AD6" w:rsidR="003C7749" w:rsidRPr="003C7749" w:rsidRDefault="003C7749" w:rsidP="003C7749">
      <w:pPr>
        <w:pStyle w:val="ListParagraph"/>
        <w:numPr>
          <w:ilvl w:val="0"/>
          <w:numId w:val="38"/>
        </w:numPr>
        <w:ind w:left="360" w:hanging="360"/>
        <w:rPr>
          <w:rFonts w:asciiTheme="minorHAnsi" w:hAnsiTheme="minorHAnsi"/>
        </w:rPr>
      </w:pPr>
      <w:r w:rsidRPr="003C7749">
        <w:rPr>
          <w:rFonts w:asciiTheme="minorHAnsi" w:hAnsiTheme="minorHAnsi"/>
        </w:rPr>
        <w:t>Indoor Unit Name: This field is filled out automatically. It is referenced from the CF2R-MCH-01, which must be completed prior to this document.</w:t>
      </w:r>
    </w:p>
    <w:p w14:paraId="3C758071" w14:textId="77777777"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Installation Type:</w:t>
      </w:r>
      <w:r w:rsidRPr="007C1808">
        <w:rPr>
          <w:rFonts w:asciiTheme="minorHAnsi" w:hAnsiTheme="minorHAnsi"/>
        </w:rPr>
        <w:t xml:space="preserve"> Select the appropriate System Installation Type from the following choices:</w:t>
      </w:r>
    </w:p>
    <w:p w14:paraId="3C758072" w14:textId="0D6CEAE6"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New:</w:t>
      </w:r>
      <w:r w:rsidR="00DC56B7">
        <w:rPr>
          <w:rFonts w:asciiTheme="minorHAnsi" w:hAnsiTheme="minorHAnsi" w:cs="Calibri"/>
          <w:szCs w:val="32"/>
        </w:rPr>
        <w:t xml:space="preserve"> </w:t>
      </w:r>
      <w:r w:rsidRPr="007C1808">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3C758073" w14:textId="23AA3E3D"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Replacement:</w:t>
      </w:r>
      <w:r w:rsidR="00DC56B7">
        <w:rPr>
          <w:rFonts w:asciiTheme="minorHAnsi" w:hAnsiTheme="minorHAnsi" w:cs="Calibri"/>
          <w:szCs w:val="32"/>
        </w:rPr>
        <w:t xml:space="preserve"> </w:t>
      </w:r>
      <w:r w:rsidRPr="007C1808">
        <w:rPr>
          <w:rFonts w:asciiTheme="minorHAnsi" w:hAnsiTheme="minorHAnsi" w:cs="Calibri"/>
          <w:szCs w:val="32"/>
        </w:rPr>
        <w:t>Use this choice if the system is a</w:t>
      </w:r>
      <w:r w:rsidRPr="007C1808">
        <w:rPr>
          <w:rFonts w:asciiTheme="minorHAnsi" w:hAnsiTheme="minorHAnsi"/>
          <w:bCs/>
          <w:szCs w:val="26"/>
        </w:rPr>
        <w:t xml:space="preserve"> complete</w:t>
      </w:r>
      <w:r w:rsidR="00DC56B7">
        <w:rPr>
          <w:rFonts w:asciiTheme="minorHAnsi" w:hAnsiTheme="minorHAnsi"/>
          <w:bCs/>
          <w:szCs w:val="26"/>
        </w:rPr>
        <w:t xml:space="preserve"> </w:t>
      </w:r>
      <w:r w:rsidRPr="007C1808">
        <w:rPr>
          <w:rFonts w:asciiTheme="minorHAnsi" w:hAnsiTheme="minorHAnsi"/>
          <w:bCs/>
          <w:szCs w:val="26"/>
        </w:rPr>
        <w:t>replacement</w:t>
      </w:r>
      <w:r w:rsidR="00DC56B7">
        <w:rPr>
          <w:rFonts w:asciiTheme="minorHAnsi" w:hAnsiTheme="minorHAnsi"/>
          <w:bCs/>
          <w:szCs w:val="26"/>
        </w:rPr>
        <w:t xml:space="preserve"> </w:t>
      </w:r>
      <w:r w:rsidRPr="007C1808">
        <w:rPr>
          <w:rFonts w:asciiTheme="minorHAnsi" w:hAnsiTheme="minorHAnsi"/>
          <w:bCs/>
          <w:szCs w:val="26"/>
        </w:rPr>
        <w:t>space-conditioning system</w:t>
      </w:r>
      <w:r w:rsidR="00DC56B7">
        <w:rPr>
          <w:rFonts w:asciiTheme="minorHAnsi" w:hAnsiTheme="minorHAnsi"/>
          <w:bCs/>
          <w:szCs w:val="26"/>
        </w:rPr>
        <w:t xml:space="preserve"> </w:t>
      </w:r>
      <w:r w:rsidRPr="007C1808">
        <w:rPr>
          <w:rFonts w:asciiTheme="minorHAnsi" w:hAnsiTheme="minorHAnsi"/>
          <w:szCs w:val="26"/>
        </w:rPr>
        <w:t>installed as part of an alteration,</w:t>
      </w:r>
      <w:r w:rsidRPr="007C1808">
        <w:rPr>
          <w:rFonts w:asciiTheme="minorHAnsi" w:hAnsiTheme="minorHAnsi"/>
          <w:szCs w:val="32"/>
        </w:rPr>
        <w:t xml:space="preserve"> and </w:t>
      </w:r>
      <w:r w:rsidRPr="007C1808">
        <w:rPr>
          <w:rFonts w:asciiTheme="minorHAnsi" w:hAnsiTheme="minorHAnsi"/>
          <w:szCs w:val="26"/>
        </w:rPr>
        <w:t>includes all the system heating or cooling equipment plus a replacement duct system</w:t>
      </w:r>
      <w:r w:rsidRPr="007C1808">
        <w:rPr>
          <w:rFonts w:asciiTheme="minorHAnsi" w:hAnsiTheme="minorHAnsi"/>
          <w:szCs w:val="32"/>
        </w:rPr>
        <w:t xml:space="preserve"> </w:t>
      </w:r>
      <w:r w:rsidRPr="007C1808">
        <w:rPr>
          <w:rFonts w:asciiTheme="minorHAnsi" w:hAnsiTheme="minorHAnsi"/>
          <w:szCs w:val="26"/>
        </w:rPr>
        <w:t xml:space="preserve">(150.2(b)1Diia) where </w:t>
      </w:r>
      <w:r w:rsidR="00676AD2" w:rsidRPr="00212C11">
        <w:rPr>
          <w:rFonts w:asciiTheme="minorHAnsi" w:hAnsiTheme="minorHAnsi"/>
        </w:rPr>
        <w:t>the ducts are at least 75</w:t>
      </w:r>
      <w:r w:rsidR="002A4AB4">
        <w:rPr>
          <w:rFonts w:asciiTheme="minorHAnsi" w:hAnsiTheme="minorHAnsi"/>
        </w:rPr>
        <w:t>%</w:t>
      </w:r>
      <w:r w:rsidR="00676AD2" w:rsidRPr="00212C11">
        <w:rPr>
          <w:rFonts w:asciiTheme="minorHAnsi" w:hAnsiTheme="minorHAnsi"/>
        </w:rPr>
        <w:t xml:space="preserve"> or more newly installed duct material (up to 25</w:t>
      </w:r>
      <w:r w:rsidR="002A4AB4">
        <w:rPr>
          <w:rFonts w:asciiTheme="minorHAnsi" w:hAnsiTheme="minorHAnsi"/>
        </w:rPr>
        <w:t>%</w:t>
      </w:r>
      <w:r w:rsidR="00676AD2" w:rsidRPr="00212C11">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C1808">
        <w:rPr>
          <w:rFonts w:asciiTheme="minorHAnsi" w:hAnsiTheme="minorHAnsi"/>
          <w:szCs w:val="26"/>
        </w:rPr>
        <w:t>; plus a replacement air handler.</w:t>
      </w:r>
    </w:p>
    <w:p w14:paraId="3C758074" w14:textId="55227755"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Alteration:</w:t>
      </w:r>
      <w:r w:rsidR="00DC56B7">
        <w:rPr>
          <w:rFonts w:asciiTheme="minorHAnsi" w:hAnsiTheme="minorHAnsi" w:cs="Calibri"/>
          <w:szCs w:val="32"/>
        </w:rPr>
        <w:t xml:space="preserve"> </w:t>
      </w:r>
      <w:r w:rsidRPr="007C1808">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3C758075" w14:textId="2E96A8DC"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40 feet</w:t>
      </w:r>
      <w:r w:rsidR="00DC56B7">
        <w:rPr>
          <w:rFonts w:asciiTheme="minorHAnsi" w:hAnsiTheme="minorHAnsi" w:cs="Calibri"/>
          <w:szCs w:val="32"/>
        </w:rPr>
        <w:t xml:space="preserve"> </w:t>
      </w:r>
      <w:r w:rsidRPr="007C1808">
        <w:rPr>
          <w:rFonts w:asciiTheme="minorHAnsi" w:hAnsiTheme="minorHAnsi" w:cs="Calibri"/>
          <w:szCs w:val="32"/>
        </w:rPr>
        <w:t>or more</w:t>
      </w:r>
      <w:r w:rsidR="00DC56B7">
        <w:rPr>
          <w:rFonts w:asciiTheme="minorHAnsi" w:hAnsiTheme="minorHAnsi" w:cs="Calibri"/>
          <w:szCs w:val="32"/>
        </w:rPr>
        <w:t xml:space="preserve"> </w:t>
      </w:r>
      <w:r w:rsidRPr="007C1808">
        <w:rPr>
          <w:rFonts w:asciiTheme="minorHAnsi" w:hAnsiTheme="minorHAnsi" w:cs="Calibri"/>
          <w:szCs w:val="32"/>
        </w:rPr>
        <w:t>of space-conditioning system ducts are installed in unconditioned space or indirectly conditioned space.</w:t>
      </w:r>
    </w:p>
    <w:p w14:paraId="3C758076"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conditioning or heat pump condenser</w:t>
      </w:r>
    </w:p>
    <w:p w14:paraId="3C758077"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Heating or cooling coil</w:t>
      </w:r>
    </w:p>
    <w:p w14:paraId="3C758078"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handler (e.g., furnace, fan coil, package unit)</w:t>
      </w:r>
    </w:p>
    <w:p w14:paraId="11686909" w14:textId="77777777" w:rsidR="001443DB" w:rsidRPr="0029461A" w:rsidRDefault="001443DB" w:rsidP="001443DB">
      <w:pPr>
        <w:pStyle w:val="ListParagraph"/>
        <w:numPr>
          <w:ilvl w:val="0"/>
          <w:numId w:val="38"/>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3C75807A" w14:textId="54287103"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Condenser Speed Type:</w:t>
      </w:r>
      <w:r w:rsidR="00676AD2" w:rsidRPr="00212C11">
        <w:rPr>
          <w:rFonts w:ascii="Calibri" w:hAnsi="Calibri"/>
        </w:rPr>
        <w:t xml:space="preserve"> This field is filled out automatically. It is referenced from the CF2R-MCH-01, which must be completed prior to this document.</w:t>
      </w:r>
    </w:p>
    <w:p w14:paraId="3C75807B" w14:textId="666CDC62"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Cooling System Zonal Control Type:</w:t>
      </w:r>
      <w:r w:rsidR="00676AD2" w:rsidRPr="00212C11">
        <w:rPr>
          <w:rFonts w:ascii="Calibri" w:hAnsi="Calibri"/>
        </w:rPr>
        <w:t xml:space="preserve"> This field is filled out automatically. It is referenced from the CF2R-MCH-01, which must be completed prior to this document.</w:t>
      </w:r>
    </w:p>
    <w:p w14:paraId="3C75807C"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Central Fan Integrated (CFI) Ventilation System Status:</w:t>
      </w:r>
      <w:r w:rsidR="00676AD2" w:rsidRPr="00212C11">
        <w:rPr>
          <w:rFonts w:ascii="Calibri" w:hAnsi="Calibri"/>
        </w:rPr>
        <w:t xml:space="preserve"> If the system has Central Fan Integrated System, then select “CFI System”, otherwise select “Not a CFI system”.</w:t>
      </w:r>
    </w:p>
    <w:p w14:paraId="3C75807D" w14:textId="73005B14"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System Bypass Duct Status:</w:t>
      </w:r>
      <w:r w:rsidR="00676AD2" w:rsidRPr="00212C11">
        <w:rPr>
          <w:rFonts w:ascii="Calibri" w:hAnsi="Calibri"/>
        </w:rPr>
        <w:t xml:space="preserve"> This field is filled out automatically. It is referenced from the CF2R-MCH-01, which must be completed prior to this document.</w:t>
      </w:r>
    </w:p>
    <w:p w14:paraId="3C75807E"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Date of System Airflow Rate Measurement:</w:t>
      </w:r>
      <w:r w:rsidR="00676AD2" w:rsidRPr="00212C11">
        <w:rPr>
          <w:rFonts w:ascii="Calibri" w:hAnsi="Calibri"/>
        </w:rPr>
        <w:t xml:space="preserve"> Enter the date that the airflow test was performed.</w:t>
      </w:r>
    </w:p>
    <w:p w14:paraId="3C75807F" w14:textId="0B550DF1" w:rsidR="00676AD2"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 xml:space="preserve">Airflow Rate Protocol </w:t>
      </w:r>
      <w:r w:rsidR="00DC56B7">
        <w:rPr>
          <w:rFonts w:asciiTheme="minorHAnsi" w:hAnsiTheme="minorHAnsi"/>
          <w:szCs w:val="18"/>
        </w:rPr>
        <w:t>U</w:t>
      </w:r>
      <w:r w:rsidRPr="007C1808">
        <w:rPr>
          <w:rFonts w:asciiTheme="minorHAnsi" w:hAnsiTheme="minorHAnsi"/>
          <w:szCs w:val="18"/>
        </w:rPr>
        <w:t>tilized:</w:t>
      </w:r>
      <w:r w:rsidR="00676AD2" w:rsidRPr="00212C11">
        <w:rPr>
          <w:rFonts w:ascii="Calibri" w:hAnsi="Calibri"/>
        </w:rPr>
        <w:t xml:space="preserve"> If the system installation type is “New” or “Replacement” then only the RA3.3 airflow methods may be used. If </w:t>
      </w:r>
      <w:r w:rsidR="00725EA7">
        <w:rPr>
          <w:rFonts w:ascii="Calibri" w:hAnsi="Calibri"/>
        </w:rPr>
        <w:t xml:space="preserve">the system installation type is “Alteration”, the RA3.3 airflow methods may be used, but the Alternative to Compliance with Minimum System Airflow Requirements (“Best I Can Do” </w:t>
      </w:r>
      <w:r w:rsidR="002A4AB4">
        <w:rPr>
          <w:rFonts w:ascii="Calibri" w:hAnsi="Calibri"/>
        </w:rPr>
        <w:t>A</w:t>
      </w:r>
      <w:r w:rsidR="00725EA7">
        <w:rPr>
          <w:rFonts w:ascii="Calibri" w:hAnsi="Calibri"/>
        </w:rPr>
        <w:t>irflow) is an option for existing systems that may require substantial modification to improve the airflow.</w:t>
      </w:r>
    </w:p>
    <w:p w14:paraId="73D5DFAE" w14:textId="396A12A1" w:rsidR="00D654A7" w:rsidRDefault="00D654A7" w:rsidP="00676AD2">
      <w:pPr>
        <w:pStyle w:val="ListParagraph"/>
        <w:numPr>
          <w:ilvl w:val="0"/>
          <w:numId w:val="38"/>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3C758080" w14:textId="77777777" w:rsidR="00676AD2" w:rsidRPr="00212C11" w:rsidRDefault="00676AD2" w:rsidP="00676AD2">
      <w:pPr>
        <w:rPr>
          <w:rFonts w:ascii="Calibri" w:hAnsi="Calibri"/>
        </w:rPr>
      </w:pPr>
    </w:p>
    <w:p w14:paraId="3C758081" w14:textId="1D03791E" w:rsidR="00676AD2" w:rsidRPr="00212C11" w:rsidRDefault="00725EA7" w:rsidP="00676AD2">
      <w:pPr>
        <w:keepNext/>
        <w:rPr>
          <w:rFonts w:asciiTheme="minorHAnsi" w:hAnsiTheme="minorHAnsi"/>
          <w:b/>
          <w:szCs w:val="18"/>
        </w:rPr>
      </w:pPr>
      <w:r>
        <w:rPr>
          <w:rFonts w:asciiTheme="minorHAnsi" w:hAnsiTheme="minorHAnsi"/>
          <w:b/>
          <w:szCs w:val="18"/>
        </w:rPr>
        <w:t xml:space="preserve">Section B. Hole for the </w:t>
      </w:r>
      <w:r w:rsidR="00DC56B7">
        <w:rPr>
          <w:rFonts w:asciiTheme="minorHAnsi" w:hAnsiTheme="minorHAnsi"/>
          <w:b/>
          <w:szCs w:val="18"/>
        </w:rPr>
        <w:t>P</w:t>
      </w:r>
      <w:r>
        <w:rPr>
          <w:rFonts w:asciiTheme="minorHAnsi" w:hAnsiTheme="minorHAnsi"/>
          <w:b/>
          <w:szCs w:val="18"/>
        </w:rPr>
        <w:t xml:space="preserve">lacement of a Static Pressure Probe (HSPP), and Permanently </w:t>
      </w:r>
      <w:r w:rsidR="00DC56B7">
        <w:rPr>
          <w:rFonts w:asciiTheme="minorHAnsi" w:hAnsiTheme="minorHAnsi"/>
          <w:b/>
          <w:szCs w:val="18"/>
        </w:rPr>
        <w:t>I</w:t>
      </w:r>
      <w:r>
        <w:rPr>
          <w:rFonts w:asciiTheme="minorHAnsi" w:hAnsiTheme="minorHAnsi"/>
          <w:b/>
          <w:szCs w:val="18"/>
        </w:rPr>
        <w:t xml:space="preserve">nstalled Static Pressure Probe (PSPP) in the </w:t>
      </w:r>
      <w:r w:rsidR="00DC56B7">
        <w:rPr>
          <w:rFonts w:asciiTheme="minorHAnsi" w:hAnsiTheme="minorHAnsi"/>
          <w:b/>
          <w:szCs w:val="18"/>
        </w:rPr>
        <w:t>S</w:t>
      </w:r>
      <w:r>
        <w:rPr>
          <w:rFonts w:asciiTheme="minorHAnsi" w:hAnsiTheme="minorHAnsi"/>
          <w:b/>
          <w:szCs w:val="18"/>
        </w:rPr>
        <w:t xml:space="preserve">upply </w:t>
      </w:r>
      <w:r w:rsidR="00DC56B7">
        <w:rPr>
          <w:rFonts w:asciiTheme="minorHAnsi" w:hAnsiTheme="minorHAnsi"/>
          <w:b/>
          <w:szCs w:val="18"/>
        </w:rPr>
        <w:t>P</w:t>
      </w:r>
      <w:r>
        <w:rPr>
          <w:rFonts w:asciiTheme="minorHAnsi" w:hAnsiTheme="minorHAnsi"/>
          <w:b/>
          <w:szCs w:val="18"/>
        </w:rPr>
        <w:t>lenum</w:t>
      </w:r>
    </w:p>
    <w:p w14:paraId="3C758082" w14:textId="4D54789D" w:rsidR="00676AD2" w:rsidRPr="00212C11" w:rsidRDefault="00725EA7" w:rsidP="00676AD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3C758083" w14:textId="77777777" w:rsidR="00676AD2" w:rsidRPr="00212C11" w:rsidRDefault="00725EA7" w:rsidP="002A4AB4">
      <w:pPr>
        <w:numPr>
          <w:ilvl w:val="0"/>
          <w:numId w:val="44"/>
        </w:numPr>
        <w:ind w:left="1080"/>
        <w:rPr>
          <w:rFonts w:ascii="Calibri" w:hAnsi="Calibri"/>
        </w:rPr>
      </w:pPr>
      <w:r>
        <w:rPr>
          <w:rFonts w:ascii="Calibri" w:hAnsi="Calibri"/>
          <w:bCs/>
        </w:rPr>
        <w:t>If an Hole Static Pressure Probe is installed then select “HSPP Installed”</w:t>
      </w:r>
    </w:p>
    <w:p w14:paraId="3C758084" w14:textId="77777777" w:rsidR="00676AD2" w:rsidRPr="00212C11" w:rsidRDefault="00725EA7" w:rsidP="002A4AB4">
      <w:pPr>
        <w:numPr>
          <w:ilvl w:val="0"/>
          <w:numId w:val="44"/>
        </w:numPr>
        <w:ind w:left="1080"/>
        <w:rPr>
          <w:rFonts w:ascii="Calibri" w:hAnsi="Calibri"/>
        </w:rPr>
      </w:pPr>
      <w:r>
        <w:rPr>
          <w:rFonts w:ascii="Calibri" w:hAnsi="Calibri"/>
          <w:bCs/>
        </w:rPr>
        <w:t>If a Permanent Static Pressure Probe is installed then select “PSPP Installed”</w:t>
      </w:r>
    </w:p>
    <w:p w14:paraId="3C758085" w14:textId="18CD434D" w:rsidR="00676AD2" w:rsidRPr="00212C11" w:rsidRDefault="00725EA7" w:rsidP="002A4AB4">
      <w:pPr>
        <w:numPr>
          <w:ilvl w:val="0"/>
          <w:numId w:val="44"/>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3C758086" w14:textId="77777777" w:rsidR="00676AD2" w:rsidRPr="00212C11" w:rsidRDefault="00725EA7" w:rsidP="002A4AB4">
      <w:pPr>
        <w:numPr>
          <w:ilvl w:val="0"/>
          <w:numId w:val="44"/>
        </w:numPr>
        <w:ind w:left="1080"/>
        <w:rPr>
          <w:rFonts w:ascii="Calibri" w:hAnsi="Calibri"/>
        </w:rPr>
      </w:pPr>
      <w:r>
        <w:rPr>
          <w:rFonts w:ascii="Calibri" w:hAnsi="Calibri"/>
        </w:rPr>
        <w:t>If the system is such that an HSPP or PSPP is not applicable, select “HSPP/PSPP are not applicable to this system”.</w:t>
      </w:r>
    </w:p>
    <w:p w14:paraId="3C758087" w14:textId="77777777" w:rsidR="00676AD2" w:rsidRDefault="00676AD2" w:rsidP="00676AD2">
      <w:pPr>
        <w:ind w:left="720"/>
        <w:rPr>
          <w:rFonts w:ascii="Calibri" w:hAnsi="Calibri"/>
          <w:bCs/>
        </w:rPr>
      </w:pPr>
    </w:p>
    <w:p w14:paraId="754C6EEE" w14:textId="77777777" w:rsidR="00405C44" w:rsidRDefault="00405C44" w:rsidP="00676AD2">
      <w:pPr>
        <w:ind w:left="720"/>
        <w:rPr>
          <w:rFonts w:ascii="Calibri" w:hAnsi="Calibri"/>
          <w:bCs/>
        </w:rPr>
      </w:pPr>
    </w:p>
    <w:p w14:paraId="73BD6D6F" w14:textId="77777777" w:rsidR="00405C44" w:rsidRPr="00212C11" w:rsidRDefault="00405C44" w:rsidP="00676AD2">
      <w:pPr>
        <w:ind w:left="720"/>
        <w:rPr>
          <w:rFonts w:ascii="Calibri" w:hAnsi="Calibri"/>
          <w:bCs/>
        </w:rPr>
      </w:pPr>
    </w:p>
    <w:p w14:paraId="3C758088" w14:textId="07D823CE" w:rsidR="00676AD2" w:rsidRPr="00212C11" w:rsidRDefault="007C1808" w:rsidP="00676AD2">
      <w:pPr>
        <w:keepNext/>
        <w:rPr>
          <w:rFonts w:asciiTheme="minorHAnsi" w:hAnsiTheme="minorHAnsi"/>
          <w:b/>
          <w:szCs w:val="18"/>
        </w:rPr>
      </w:pPr>
      <w:r w:rsidRPr="007C1808">
        <w:rPr>
          <w:rFonts w:asciiTheme="minorHAnsi" w:hAnsiTheme="minorHAnsi"/>
          <w:b/>
          <w:szCs w:val="18"/>
        </w:rPr>
        <w:t>Section C. Airflow Rate Measurement Apparatus and Procedure Information</w:t>
      </w:r>
    </w:p>
    <w:p w14:paraId="3C758089" w14:textId="77777777" w:rsidR="00676AD2" w:rsidRPr="00212C11" w:rsidDel="00E1065B" w:rsidRDefault="007C1808" w:rsidP="00676AD2">
      <w:pPr>
        <w:numPr>
          <w:ilvl w:val="0"/>
          <w:numId w:val="40"/>
        </w:numPr>
        <w:ind w:left="360"/>
        <w:rPr>
          <w:rFonts w:ascii="Calibri" w:hAnsi="Calibri"/>
        </w:rPr>
      </w:pPr>
      <w:r w:rsidRPr="007C1808">
        <w:rPr>
          <w:rFonts w:asciiTheme="minorHAnsi" w:hAnsiTheme="minorHAnsi"/>
          <w:szCs w:val="18"/>
        </w:rPr>
        <w:t>Airflow Rate Measurement Type used for this airflow rate verification:</w:t>
      </w:r>
      <w:r w:rsidR="00676AD2" w:rsidRPr="00212C11">
        <w:rPr>
          <w:rFonts w:asciiTheme="minorHAnsi" w:hAnsiTheme="minorHAnsi"/>
          <w:szCs w:val="18"/>
        </w:rPr>
        <w:t xml:space="preserve"> </w:t>
      </w:r>
      <w:r w:rsidR="00676AD2" w:rsidRPr="00212C11">
        <w:rPr>
          <w:rFonts w:ascii="Calibri" w:hAnsi="Calibri"/>
        </w:rPr>
        <w:t>Select the appropriate airflow test procedure from the following options for the method used to determine actual fan air flow</w:t>
      </w:r>
      <w:r w:rsidRPr="007C1808">
        <w:rPr>
          <w:rFonts w:ascii="Calibri" w:hAnsi="Calibri"/>
        </w:rPr>
        <w:t>:</w:t>
      </w:r>
    </w:p>
    <w:p w14:paraId="3C75808A" w14:textId="77777777" w:rsidR="00676AD2" w:rsidRPr="00212C11" w:rsidDel="00E1065B" w:rsidRDefault="00676AD2" w:rsidP="002A4AB4">
      <w:pPr>
        <w:numPr>
          <w:ilvl w:val="1"/>
          <w:numId w:val="40"/>
        </w:numPr>
        <w:ind w:left="1080"/>
        <w:rPr>
          <w:rFonts w:ascii="Calibri" w:hAnsi="Calibri"/>
        </w:rPr>
      </w:pPr>
      <w:r w:rsidRPr="00212C11">
        <w:rPr>
          <w:rFonts w:ascii="Calibri" w:hAnsi="Calibri"/>
        </w:rPr>
        <w:t>Diagnostic Fan Flow Using Fan Flow Meter (aka Plenum Pressure Matching) according to the procedures in RA3.3.3.1.1</w:t>
      </w:r>
    </w:p>
    <w:p w14:paraId="3C75808B"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Flow Grid Measurement according to the procedures in RA3.3.3.1.2</w:t>
      </w:r>
    </w:p>
    <w:p w14:paraId="3C75808C"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Powered Flow Capture Hood according to the procedures in RA3.3.3.1.3</w:t>
      </w:r>
    </w:p>
    <w:p w14:paraId="3C75808D" w14:textId="77777777" w:rsidR="00676AD2" w:rsidRPr="00212C11" w:rsidRDefault="00725EA7" w:rsidP="002A4AB4">
      <w:pPr>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3C75808E"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Manufacturer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name of the manufacturer of the airflow </w:t>
      </w:r>
      <w:r w:rsidR="00725EA7">
        <w:rPr>
          <w:rFonts w:asciiTheme="minorHAnsi" w:hAnsiTheme="minorHAnsi"/>
          <w:szCs w:val="18"/>
        </w:rPr>
        <w:t xml:space="preserve">measurement tool used to measure the airflow for this test. </w:t>
      </w:r>
    </w:p>
    <w:p w14:paraId="3C75808F"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Model number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model number of the airflow </w:t>
      </w:r>
      <w:r w:rsidR="00725EA7">
        <w:rPr>
          <w:rFonts w:asciiTheme="minorHAnsi" w:hAnsiTheme="minorHAnsi"/>
          <w:szCs w:val="18"/>
        </w:rPr>
        <w:t>measurement tool used to measure the airflow for this test.</w:t>
      </w:r>
      <w:r w:rsidR="00725EA7">
        <w:t xml:space="preserve"> </w:t>
      </w:r>
    </w:p>
    <w:p w14:paraId="3C758090" w14:textId="222EF934" w:rsidR="00676AD2" w:rsidRPr="00212C11" w:rsidDel="00E1065B" w:rsidRDefault="007C1808" w:rsidP="00676AD2">
      <w:pPr>
        <w:keepNext/>
        <w:numPr>
          <w:ilvl w:val="0"/>
          <w:numId w:val="40"/>
        </w:numPr>
        <w:ind w:left="360"/>
        <w:rPr>
          <w:rFonts w:ascii="Calibri" w:hAnsi="Calibri"/>
        </w:rPr>
      </w:pPr>
      <w:r w:rsidRPr="007C1808">
        <w:rPr>
          <w:rFonts w:asciiTheme="minorHAnsi" w:hAnsiTheme="minorHAnsi"/>
          <w:szCs w:val="18"/>
        </w:rPr>
        <w:t xml:space="preserve">Certification Status of the Airflow Measurement Apparatus Accuracy: </w:t>
      </w:r>
      <w:r w:rsidR="00676AD2" w:rsidRPr="00212C11">
        <w:rPr>
          <w:rFonts w:asciiTheme="minorHAnsi" w:hAnsiTheme="minorHAnsi"/>
          <w:szCs w:val="18"/>
        </w:rPr>
        <w:t xml:space="preserve">The measurement apparatus used to perform airflow verification measurements must appear on the CEC list of approved devices found at </w:t>
      </w:r>
      <w:hyperlink r:id="rId14" w:history="1">
        <w:r w:rsidR="007636C7" w:rsidRPr="00212C11">
          <w:rPr>
            <w:rStyle w:val="Hyperlink"/>
            <w:rFonts w:asciiTheme="minorHAnsi" w:hAnsiTheme="minorHAnsi"/>
            <w:szCs w:val="18"/>
          </w:rPr>
          <w:t>http://www.energy.ca.gov/</w:t>
        </w:r>
        <w:r w:rsidR="008F30DB" w:rsidRPr="00212C11">
          <w:rPr>
            <w:rStyle w:val="Hyperlink"/>
            <w:rFonts w:asciiTheme="minorHAnsi" w:hAnsiTheme="minorHAnsi"/>
            <w:szCs w:val="18"/>
          </w:rPr>
          <w:t>title24/equipment_cert/ama_fas/index.html</w:t>
        </w:r>
      </w:hyperlink>
      <w:r w:rsidR="00676AD2" w:rsidRPr="00212C11">
        <w:rPr>
          <w:rFonts w:asciiTheme="minorHAnsi" w:hAnsiTheme="minorHAnsi"/>
          <w:szCs w:val="18"/>
        </w:rPr>
        <w:t xml:space="preserve">, if this is true, select “Certified”, otherwise select “Not Certified”. The latter choice will not allow the system to pass until a certified device is used. </w:t>
      </w:r>
    </w:p>
    <w:p w14:paraId="3C758091" w14:textId="77777777" w:rsidR="00676AD2" w:rsidRPr="00212C11" w:rsidRDefault="00676AD2" w:rsidP="00676AD2">
      <w:pPr>
        <w:rPr>
          <w:rFonts w:ascii="Calibri" w:hAnsi="Calibri"/>
        </w:rPr>
      </w:pPr>
    </w:p>
    <w:p w14:paraId="3C758092" w14:textId="64FFCF29" w:rsidR="00676AD2" w:rsidRPr="00212C11" w:rsidRDefault="007C1808" w:rsidP="00676AD2">
      <w:pPr>
        <w:rPr>
          <w:rFonts w:ascii="Calibri" w:hAnsi="Calibri"/>
          <w:sz w:val="22"/>
        </w:rPr>
      </w:pPr>
      <w:r w:rsidRPr="007C1808">
        <w:rPr>
          <w:rFonts w:ascii="Calibri" w:hAnsi="Calibri"/>
          <w:b/>
          <w:szCs w:val="18"/>
        </w:rPr>
        <w:t>Section D. Alternative to Compliance with Minimum System Airflow Requirements for Altered Systems</w:t>
      </w:r>
    </w:p>
    <w:p w14:paraId="3C758093" w14:textId="19320EF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4" w14:textId="3073D6EB"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5" w14:textId="6708C505" w:rsidR="00676AD2" w:rsidRPr="004E3CAB" w:rsidRDefault="00676AD2" w:rsidP="00676AD2">
      <w:pPr>
        <w:numPr>
          <w:ilvl w:val="0"/>
          <w:numId w:val="41"/>
        </w:numPr>
        <w:rPr>
          <w:rFonts w:ascii="Calibri" w:hAnsi="Calibri"/>
        </w:rPr>
      </w:pPr>
      <w:r w:rsidRPr="004E3CAB">
        <w:rPr>
          <w:rFonts w:ascii="Calibri" w:hAnsi="Calibri"/>
        </w:rPr>
        <w:t>Refer to sectio</w:t>
      </w:r>
      <w:r w:rsidRPr="00212C11">
        <w:rPr>
          <w:rFonts w:ascii="Calibri" w:hAnsi="Calibri"/>
        </w:rPr>
        <w:t xml:space="preserve">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6" w14:textId="567B2DE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7" w14:textId="4E9BDB24"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8" w14:textId="4C32DC14" w:rsidR="00676AD2" w:rsidRPr="004E3CAB" w:rsidRDefault="00676AD2" w:rsidP="00676AD2">
      <w:pPr>
        <w:numPr>
          <w:ilvl w:val="0"/>
          <w:numId w:val="41"/>
        </w:numPr>
        <w:rPr>
          <w:rFonts w:ascii="Calibri" w:hAnsi="Calibri"/>
        </w:rPr>
      </w:pPr>
      <w:r w:rsidRPr="004E3CAB">
        <w:rPr>
          <w:rFonts w:ascii="Calibri" w:hAnsi="Calibri"/>
        </w:rPr>
        <w:t>Refe</w:t>
      </w:r>
      <w:r w:rsidRPr="00212C11">
        <w:rPr>
          <w:rFonts w:ascii="Calibri" w:hAnsi="Calibri"/>
        </w:rPr>
        <w:t xml:space="preserv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9" w14:textId="5631C999"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2A230E9C" w14:textId="08D07281" w:rsidR="00E35F0F" w:rsidRPr="00E35F0F" w:rsidRDefault="00E35F0F" w:rsidP="00E35F0F">
      <w:pPr>
        <w:numPr>
          <w:ilvl w:val="0"/>
          <w:numId w:val="41"/>
        </w:numPr>
        <w:rPr>
          <w:rFonts w:ascii="Calibri" w:hAnsi="Calibri"/>
        </w:rPr>
      </w:pPr>
      <w:r w:rsidRPr="00484EC1">
        <w:rPr>
          <w:rFonts w:ascii="Calibri" w:hAnsi="Calibri"/>
          <w:i/>
        </w:rPr>
        <w:t>Verification Status:</w:t>
      </w:r>
      <w:r w:rsidRPr="00484EC1">
        <w:rPr>
          <w:rFonts w:ascii="Calibri" w:hAnsi="Calibri"/>
        </w:rPr>
        <w:t xml:space="preserve"> If this Section does not apply, then select “All N/A”. </w:t>
      </w:r>
      <w:r w:rsidRPr="00E35F0F">
        <w:rPr>
          <w:rFonts w:ascii="Calibri" w:hAnsi="Calibri"/>
        </w:rPr>
        <w:t>If the system meets the airflow criteria then select “Pass”, otherwise select “Fail”. The latter selection means that the system does not meet the requirements and the CF1R will have to be revised, or the system will need to be modified to meet the requirements.</w:t>
      </w:r>
    </w:p>
    <w:p w14:paraId="1DF44AF8" w14:textId="77777777" w:rsidR="00E35F0F" w:rsidRPr="00E35F0F" w:rsidRDefault="00E35F0F" w:rsidP="00E35F0F">
      <w:pPr>
        <w:numPr>
          <w:ilvl w:val="0"/>
          <w:numId w:val="41"/>
        </w:numPr>
        <w:rPr>
          <w:rFonts w:ascii="Calibri" w:hAnsi="Calibri"/>
        </w:rPr>
      </w:pPr>
      <w:r w:rsidRPr="00E35F0F">
        <w:rPr>
          <w:rFonts w:ascii="Calibri" w:hAnsi="Calibri"/>
          <w:i/>
        </w:rPr>
        <w:t>Correction Notes:</w:t>
      </w:r>
      <w:r w:rsidRPr="00E35F0F">
        <w:rPr>
          <w:rFonts w:ascii="Calibri" w:hAnsi="Calibri"/>
        </w:rPr>
        <w:t xml:space="preserve"> If one or more applicable requirements are not met “Fail” will appear in the row above. When this occurs the rater is required to enter detailed notes here that describe what failed and why. </w:t>
      </w:r>
    </w:p>
    <w:p w14:paraId="108BAEDB" w14:textId="3C74102E" w:rsidR="00E35F0F" w:rsidRPr="00E35F0F" w:rsidRDefault="00E35F0F">
      <w:pPr>
        <w:numPr>
          <w:ilvl w:val="0"/>
          <w:numId w:val="41"/>
        </w:numPr>
        <w:rPr>
          <w:rFonts w:ascii="Calibri" w:hAnsi="Calibri"/>
        </w:rPr>
      </w:pPr>
      <w:r w:rsidRPr="00E35F0F">
        <w:rPr>
          <w:rFonts w:ascii="Calibri" w:hAnsi="Calibri"/>
        </w:rPr>
        <w:t>If any of the above items could not be completed due to inaccessibility or significant cost, provide additional explanation here.</w:t>
      </w:r>
    </w:p>
    <w:p w14:paraId="3C75809B" w14:textId="77777777" w:rsidR="00676AD2" w:rsidRPr="00212C11" w:rsidRDefault="00676AD2" w:rsidP="00676AD2">
      <w:pPr>
        <w:rPr>
          <w:rFonts w:ascii="Calibri" w:hAnsi="Calibri"/>
        </w:rPr>
      </w:pPr>
    </w:p>
    <w:p w14:paraId="3C75809C" w14:textId="7C10DDFB" w:rsidR="00676AD2" w:rsidRPr="00212C11" w:rsidRDefault="007C1808" w:rsidP="00676AD2">
      <w:pPr>
        <w:rPr>
          <w:rFonts w:ascii="Calibri" w:hAnsi="Calibri"/>
          <w:sz w:val="22"/>
        </w:rPr>
      </w:pPr>
      <w:r w:rsidRPr="007C1808">
        <w:rPr>
          <w:rFonts w:asciiTheme="minorHAnsi" w:hAnsiTheme="minorHAnsi"/>
          <w:b/>
          <w:szCs w:val="18"/>
        </w:rPr>
        <w:t>Section E. Forced Air System Airflow Rate Measurement - Best Airflow Rate Attainable</w:t>
      </w:r>
    </w:p>
    <w:p w14:paraId="3C75809D" w14:textId="7EA384C8"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Rate (cfm/ton): </w:t>
      </w:r>
      <w:r w:rsidR="00676AD2" w:rsidRPr="00212C11">
        <w:rPr>
          <w:rFonts w:ascii="Calibri" w:hAnsi="Calibri"/>
        </w:rPr>
        <w:t>This field is filled automatically. The target is always 300 cfm/ton for this option.</w:t>
      </w:r>
    </w:p>
    <w:p w14:paraId="3C75809E" w14:textId="7F7EA156"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Target (cfm): </w:t>
      </w:r>
      <w:r w:rsidR="00676AD2" w:rsidRPr="00212C11">
        <w:rPr>
          <w:rFonts w:ascii="Calibri" w:hAnsi="Calibri"/>
        </w:rPr>
        <w:t>This field is calculated automatically. It is the product of the minimum airflow rate per ton and the tonnage of the system condenser.</w:t>
      </w:r>
    </w:p>
    <w:p w14:paraId="3C75809F" w14:textId="6D66416E" w:rsidR="00676AD2" w:rsidRPr="00212C11" w:rsidRDefault="007C1808" w:rsidP="00676AD2">
      <w:pPr>
        <w:numPr>
          <w:ilvl w:val="0"/>
          <w:numId w:val="42"/>
        </w:numPr>
        <w:rPr>
          <w:rFonts w:ascii="Calibri" w:hAnsi="Calibri"/>
        </w:rPr>
      </w:pPr>
      <w:r w:rsidRPr="007C1808">
        <w:rPr>
          <w:rFonts w:ascii="Calibri" w:hAnsi="Calibri"/>
        </w:rPr>
        <w:t xml:space="preserve">Actual System Airflow Rate Measurement (cfm): </w:t>
      </w:r>
      <w:r w:rsidR="00676AD2" w:rsidRPr="00212C11">
        <w:rPr>
          <w:rFonts w:ascii="Calibri" w:hAnsi="Calibri"/>
        </w:rPr>
        <w:t>Enter the actual tested value of the airflow measured using the apparatus specified above.</w:t>
      </w:r>
    </w:p>
    <w:p w14:paraId="3C7580A0" w14:textId="4F0FE6B8" w:rsidR="00676AD2" w:rsidRPr="00B66E1A" w:rsidRDefault="007C1808" w:rsidP="00676AD2">
      <w:pPr>
        <w:numPr>
          <w:ilvl w:val="0"/>
          <w:numId w:val="42"/>
        </w:numPr>
        <w:rPr>
          <w:rFonts w:ascii="Calibri" w:hAnsi="Calibri"/>
        </w:rPr>
      </w:pPr>
      <w:r w:rsidRPr="00B66E1A">
        <w:rPr>
          <w:rFonts w:ascii="Calibri" w:hAnsi="Calibri"/>
        </w:rPr>
        <w:t xml:space="preserve">Compliance Statement: </w:t>
      </w:r>
      <w:r w:rsidR="00676AD2" w:rsidRPr="00B66E1A">
        <w:rPr>
          <w:rFonts w:ascii="Calibri" w:hAnsi="Calibri"/>
        </w:rPr>
        <w:t xml:space="preserve">This field is filled automatically. Compliance requires that the measured airflow meets the minimum airflow target, however if the criteria of </w:t>
      </w:r>
      <w:r w:rsidRPr="00B66E1A">
        <w:rPr>
          <w:rFonts w:ascii="Calibri" w:hAnsi="Calibri"/>
        </w:rPr>
        <w:t>RA</w:t>
      </w:r>
      <w:r w:rsidR="00B1000D">
        <w:rPr>
          <w:rFonts w:ascii="Calibri" w:hAnsi="Calibri"/>
        </w:rPr>
        <w:t>3.3.3</w:t>
      </w:r>
      <w:r w:rsidR="00676AD2" w:rsidRPr="00B66E1A">
        <w:rPr>
          <w:rFonts w:ascii="Calibri" w:hAnsi="Calibri"/>
        </w:rPr>
        <w:t xml:space="preserve"> is met the best attainable airflow rate will suffice.</w:t>
      </w:r>
    </w:p>
    <w:p w14:paraId="3C7580A1" w14:textId="30130F84" w:rsidR="00676AD2" w:rsidRPr="00B66E1A" w:rsidRDefault="007C1808" w:rsidP="00676AD2">
      <w:pPr>
        <w:numPr>
          <w:ilvl w:val="0"/>
          <w:numId w:val="42"/>
        </w:numPr>
        <w:rPr>
          <w:rFonts w:ascii="Calibri" w:hAnsi="Calibri"/>
        </w:rPr>
      </w:pPr>
      <w:r w:rsidRPr="00B66E1A">
        <w:rPr>
          <w:rFonts w:asciiTheme="minorHAnsi" w:hAnsiTheme="minorHAnsi"/>
        </w:rPr>
        <w:t>HERS Sample Group Eligibility</w:t>
      </w:r>
      <w:r w:rsidRPr="00B66E1A">
        <w:rPr>
          <w:rFonts w:ascii="Calibri" w:hAnsi="Calibri"/>
        </w:rPr>
        <w:t>:</w:t>
      </w:r>
      <w:r w:rsidR="00676AD2" w:rsidRPr="00B66E1A">
        <w:rPr>
          <w:rFonts w:ascii="Calibri" w:hAnsi="Calibri"/>
        </w:rPr>
        <w:t xml:space="preserve"> This field is filled out automatically. If the minimum airflow rate cannot be met and the criteria of </w:t>
      </w:r>
      <w:r w:rsidRPr="00B66E1A">
        <w:rPr>
          <w:rFonts w:ascii="Calibri" w:hAnsi="Calibri"/>
        </w:rPr>
        <w:t>RA</w:t>
      </w:r>
      <w:r w:rsidR="00B1000D">
        <w:rPr>
          <w:rFonts w:ascii="Calibri" w:hAnsi="Calibri"/>
        </w:rPr>
        <w:t>3.3.3</w:t>
      </w:r>
      <w:r w:rsidR="00676AD2" w:rsidRPr="00B66E1A">
        <w:rPr>
          <w:rFonts w:ascii="Calibri" w:hAnsi="Calibri"/>
        </w:rPr>
        <w:t xml:space="preserve"> is used, the system cannot be included in a HERS sample group.</w:t>
      </w:r>
    </w:p>
    <w:p w14:paraId="3C7580A2" w14:textId="77777777" w:rsidR="00676AD2" w:rsidRPr="00212C11" w:rsidRDefault="00676AD2" w:rsidP="00676AD2">
      <w:pPr>
        <w:rPr>
          <w:rFonts w:ascii="Calibri" w:hAnsi="Calibri"/>
        </w:rPr>
      </w:pPr>
    </w:p>
    <w:p w14:paraId="3C7580A3" w14:textId="77777777" w:rsidR="00676AD2" w:rsidRPr="00212C11" w:rsidRDefault="00676AD2" w:rsidP="00676AD2">
      <w:pPr>
        <w:rPr>
          <w:rFonts w:ascii="Calibri" w:hAnsi="Calibri"/>
          <w:b/>
        </w:rPr>
      </w:pPr>
      <w:r w:rsidRPr="00212C11">
        <w:rPr>
          <w:rFonts w:ascii="Calibri" w:hAnsi="Calibri"/>
          <w:b/>
          <w:szCs w:val="28"/>
        </w:rPr>
        <w:t xml:space="preserve">Section </w:t>
      </w:r>
      <w:r w:rsidRPr="00212C11">
        <w:rPr>
          <w:rFonts w:asciiTheme="minorHAnsi" w:hAnsiTheme="minorHAnsi"/>
          <w:b/>
          <w:szCs w:val="18"/>
        </w:rPr>
        <w:t>F. Additional Requirements</w:t>
      </w:r>
      <w:r w:rsidRPr="00212C11" w:rsidDel="0061750C">
        <w:rPr>
          <w:rFonts w:ascii="Calibri" w:hAnsi="Calibri"/>
          <w:b/>
          <w:szCs w:val="28"/>
        </w:rPr>
        <w:t xml:space="preserve"> </w:t>
      </w:r>
    </w:p>
    <w:p w14:paraId="3C7580A4"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5"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6"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7"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8"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9"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A"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B" w14:textId="681031B1" w:rsidR="00676AD2" w:rsidRDefault="007C1808" w:rsidP="00DA2B2D">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176F77B1" w14:textId="77777777" w:rsidR="00E35F0F" w:rsidRPr="00A2424F" w:rsidRDefault="00E35F0F" w:rsidP="00E35F0F">
      <w:pPr>
        <w:numPr>
          <w:ilvl w:val="0"/>
          <w:numId w:val="43"/>
        </w:numPr>
        <w:ind w:left="360" w:hanging="360"/>
        <w:rPr>
          <w:rFonts w:ascii="Calibri" w:hAnsi="Calibri"/>
        </w:rPr>
      </w:pPr>
      <w:r w:rsidRPr="00A2424F">
        <w:rPr>
          <w:rFonts w:ascii="Calibri" w:hAnsi="Calibri"/>
          <w:i/>
        </w:rPr>
        <w:t>Verification Status:</w:t>
      </w:r>
      <w:r w:rsidRPr="00A2424F">
        <w:rPr>
          <w:rFonts w:ascii="Calibri" w:hAnsi="Calibri"/>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p>
    <w:p w14:paraId="504F3408" w14:textId="0DCC0F34" w:rsidR="00E35F0F" w:rsidRPr="00E35F0F" w:rsidRDefault="00E35F0F">
      <w:pPr>
        <w:numPr>
          <w:ilvl w:val="0"/>
          <w:numId w:val="43"/>
        </w:numPr>
        <w:ind w:left="360" w:hanging="360"/>
        <w:rPr>
          <w:rFonts w:asciiTheme="minorHAnsi" w:hAnsiTheme="minorHAnsi"/>
        </w:rPr>
      </w:pPr>
      <w:r w:rsidRPr="00E35F0F">
        <w:rPr>
          <w:rFonts w:ascii="Calibri" w:hAnsi="Calibri"/>
          <w:i/>
        </w:rPr>
        <w:t>Correction Notes:</w:t>
      </w:r>
      <w:r w:rsidRPr="00E35F0F">
        <w:rPr>
          <w:rFonts w:ascii="Calibri" w:hAnsi="Calibri"/>
        </w:rPr>
        <w:t xml:space="preserve"> If one or more applicable requirements are not met “Fail” will appear in the row above. When this occurs the rater is required to enter detailed notes here that describe what failed and why. </w:t>
      </w:r>
    </w:p>
    <w:p w14:paraId="3C7580AC" w14:textId="77777777" w:rsidR="00676AD2" w:rsidRPr="00CB33D5" w:rsidRDefault="00676AD2" w:rsidP="00DA2B2D">
      <w:pPr>
        <w:rPr>
          <w:rFonts w:ascii="Calibri" w:hAnsi="Calibri"/>
        </w:rPr>
      </w:pPr>
    </w:p>
    <w:p w14:paraId="3C7580AD" w14:textId="77777777" w:rsidR="003C1763" w:rsidRPr="00D83E48" w:rsidRDefault="003C1763" w:rsidP="0009456E">
      <w:pPr>
        <w:rPr>
          <w:rFonts w:ascii="Calibri" w:hAnsi="Calibri"/>
        </w:rPr>
      </w:pPr>
    </w:p>
    <w:p w14:paraId="3C7580AE" w14:textId="77777777" w:rsidR="003C1763" w:rsidRPr="00D83E48" w:rsidRDefault="003C1763" w:rsidP="0009456E">
      <w:pPr>
        <w:rPr>
          <w:rFonts w:ascii="Calibri" w:hAnsi="Calibri"/>
        </w:rPr>
      </w:pPr>
    </w:p>
    <w:p w14:paraId="3C7580AF" w14:textId="77777777" w:rsidR="003C1763" w:rsidRPr="00D83E48" w:rsidRDefault="003C1763" w:rsidP="0009456E">
      <w:pPr>
        <w:rPr>
          <w:rFonts w:ascii="Calibri" w:hAnsi="Calibri"/>
        </w:rPr>
        <w:sectPr w:rsidR="003C1763" w:rsidRPr="00D83E48" w:rsidSect="00E0002F">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2F506C" w:rsidRPr="00966F61" w14:paraId="3C7580B1" w14:textId="77777777" w:rsidTr="002F506C">
        <w:trPr>
          <w:cantSplit/>
          <w:trHeight w:val="144"/>
        </w:trPr>
        <w:tc>
          <w:tcPr>
            <w:tcW w:w="11030" w:type="dxa"/>
            <w:gridSpan w:val="3"/>
            <w:tcBorders>
              <w:top w:val="single" w:sz="4" w:space="0" w:color="auto"/>
            </w:tcBorders>
            <w:vAlign w:val="center"/>
          </w:tcPr>
          <w:p w14:paraId="3C7580B0" w14:textId="77777777" w:rsidR="002F506C" w:rsidRPr="00966F61" w:rsidRDefault="002F506C" w:rsidP="002F506C">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8F5085" w:rsidRPr="00966F61" w14:paraId="3C7580B5" w14:textId="77777777" w:rsidTr="002F506C">
        <w:trPr>
          <w:cantSplit/>
          <w:trHeight w:val="144"/>
        </w:trPr>
        <w:tc>
          <w:tcPr>
            <w:tcW w:w="475" w:type="dxa"/>
            <w:vAlign w:val="center"/>
          </w:tcPr>
          <w:p w14:paraId="3C7580B2" w14:textId="77777777" w:rsidR="008F5085" w:rsidRPr="00966F61" w:rsidRDefault="008F5085" w:rsidP="008F5085">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3C7580B3" w14:textId="3FC56E38" w:rsidR="008F5085" w:rsidRPr="00966F61" w:rsidRDefault="008F5085" w:rsidP="008F5085">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3C7580B4" w14:textId="77777777" w:rsidR="008F5085" w:rsidRDefault="008F5085" w:rsidP="008F5085">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8F5085" w:rsidRPr="00966F61" w14:paraId="3C7580B9" w14:textId="77777777" w:rsidTr="002F506C">
        <w:trPr>
          <w:cantSplit/>
          <w:trHeight w:val="144"/>
        </w:trPr>
        <w:tc>
          <w:tcPr>
            <w:tcW w:w="475" w:type="dxa"/>
            <w:vAlign w:val="center"/>
          </w:tcPr>
          <w:p w14:paraId="3C7580B6" w14:textId="77777777" w:rsidR="008F5085" w:rsidRPr="00966F61" w:rsidRDefault="008F5085" w:rsidP="008F5085">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3C7580B7" w14:textId="7E0DCE31" w:rsidR="008F5085" w:rsidRPr="00966F61" w:rsidRDefault="008F5085" w:rsidP="008F5085">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3C7580B8" w14:textId="77777777" w:rsidR="008F5085" w:rsidRDefault="008F5085" w:rsidP="008F5085">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8F5085" w:rsidRPr="00966F61" w14:paraId="36987C10" w14:textId="77777777" w:rsidTr="002F506C">
        <w:trPr>
          <w:cantSplit/>
          <w:trHeight w:val="144"/>
        </w:trPr>
        <w:tc>
          <w:tcPr>
            <w:tcW w:w="475" w:type="dxa"/>
            <w:vAlign w:val="center"/>
          </w:tcPr>
          <w:p w14:paraId="40DA8EDB" w14:textId="1E5FEC2C" w:rsidR="008F5085" w:rsidRPr="00966F61" w:rsidRDefault="008F5085" w:rsidP="008F5085">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1BA74F09" w14:textId="4B214F36" w:rsidR="008F5085" w:rsidRPr="00966F61" w:rsidRDefault="008F5085" w:rsidP="008F5085">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7C8FE030" w14:textId="00B816AA" w:rsidR="008F5085" w:rsidRPr="00966F61" w:rsidRDefault="008F5085" w:rsidP="008F5085">
            <w:pPr>
              <w:rPr>
                <w:rFonts w:asciiTheme="minorHAnsi" w:hAnsiTheme="minorHAnsi"/>
                <w:sz w:val="18"/>
                <w:szCs w:val="18"/>
              </w:rPr>
            </w:pPr>
            <w:r w:rsidRPr="008F5085">
              <w:rPr>
                <w:rFonts w:asciiTheme="minorHAnsi" w:hAnsiTheme="minorHAnsi"/>
                <w:sz w:val="18"/>
                <w:szCs w:val="18"/>
              </w:rPr>
              <w:t>&lt;&lt;auto filled text: referenced from MCH01&gt;&gt;</w:t>
            </w:r>
          </w:p>
        </w:tc>
      </w:tr>
      <w:tr w:rsidR="002F506C" w:rsidRPr="00966F61" w14:paraId="3C7580BD" w14:textId="77777777" w:rsidTr="002F506C">
        <w:trPr>
          <w:cantSplit/>
          <w:trHeight w:val="144"/>
        </w:trPr>
        <w:tc>
          <w:tcPr>
            <w:tcW w:w="475" w:type="dxa"/>
            <w:vAlign w:val="center"/>
          </w:tcPr>
          <w:p w14:paraId="3C7580BA" w14:textId="72AC3425" w:rsidR="002F506C" w:rsidRPr="00966F61" w:rsidRDefault="002F506C" w:rsidP="002F506C">
            <w:pPr>
              <w:pStyle w:val="FootnoteText"/>
              <w:jc w:val="center"/>
              <w:rPr>
                <w:rFonts w:asciiTheme="minorHAnsi" w:hAnsiTheme="minorHAnsi"/>
                <w:sz w:val="18"/>
                <w:szCs w:val="18"/>
              </w:rPr>
            </w:pPr>
            <w:r w:rsidRPr="00966F61">
              <w:rPr>
                <w:rFonts w:asciiTheme="minorHAnsi" w:hAnsiTheme="minorHAnsi"/>
                <w:sz w:val="18"/>
                <w:szCs w:val="18"/>
              </w:rPr>
              <w:t>0</w:t>
            </w:r>
            <w:r w:rsidR="008F5085">
              <w:rPr>
                <w:rFonts w:asciiTheme="minorHAnsi" w:hAnsiTheme="minorHAnsi"/>
                <w:sz w:val="18"/>
                <w:szCs w:val="18"/>
              </w:rPr>
              <w:t>4</w:t>
            </w:r>
          </w:p>
        </w:tc>
        <w:tc>
          <w:tcPr>
            <w:tcW w:w="4950" w:type="dxa"/>
            <w:vAlign w:val="center"/>
          </w:tcPr>
          <w:p w14:paraId="3C7580BB" w14:textId="050E3118" w:rsidR="002F506C" w:rsidRPr="00966F61" w:rsidRDefault="002F506C" w:rsidP="002F506C">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3C7580BC" w14:textId="53596381" w:rsidR="002F506C" w:rsidRPr="00966F61" w:rsidRDefault="002F506C" w:rsidP="002F506C">
            <w:pPr>
              <w:rPr>
                <w:rFonts w:asciiTheme="minorHAnsi" w:hAnsiTheme="minorHAnsi"/>
                <w:sz w:val="18"/>
                <w:szCs w:val="18"/>
              </w:rPr>
            </w:pPr>
            <w:r w:rsidRPr="00966F61">
              <w:rPr>
                <w:rFonts w:asciiTheme="minorHAnsi" w:hAnsiTheme="minorHAnsi"/>
                <w:sz w:val="18"/>
                <w:szCs w:val="18"/>
              </w:rPr>
              <w:t>&lt;&lt;</w:t>
            </w:r>
            <w:r w:rsidR="00375378">
              <w:rPr>
                <w:rFonts w:asciiTheme="minorHAnsi" w:hAnsiTheme="minorHAnsi"/>
                <w:sz w:val="18"/>
                <w:szCs w:val="18"/>
              </w:rPr>
              <w:t>if the parent is a MCH-01b and a “yes” answer is given in B08 or B09, then A0</w:t>
            </w:r>
            <w:r w:rsidR="008F5085">
              <w:rPr>
                <w:rFonts w:asciiTheme="minorHAnsi" w:hAnsiTheme="minorHAnsi"/>
                <w:sz w:val="18"/>
                <w:szCs w:val="18"/>
              </w:rPr>
              <w:t>4</w:t>
            </w:r>
            <w:r w:rsidR="00375378">
              <w:rPr>
                <w:rFonts w:asciiTheme="minorHAnsi" w:hAnsiTheme="minorHAnsi"/>
                <w:sz w:val="18"/>
                <w:szCs w:val="18"/>
              </w:rPr>
              <w:t xml:space="preserve"> </w:t>
            </w:r>
            <w:r w:rsidR="00375378">
              <w:rPr>
                <w:rFonts w:asciiTheme="minorHAnsi" w:hAnsiTheme="minorHAnsi" w:cstheme="minorHAnsi"/>
                <w:sz w:val="18"/>
                <w:szCs w:val="18"/>
              </w:rPr>
              <w:t>≠</w:t>
            </w:r>
            <w:r w:rsidR="00375378">
              <w:rPr>
                <w:rFonts w:asciiTheme="minorHAnsi" w:hAnsiTheme="minorHAnsi"/>
                <w:sz w:val="18"/>
                <w:szCs w:val="18"/>
              </w:rPr>
              <w:t xml:space="preserve"> “alteration”; else </w:t>
            </w:r>
            <w:r>
              <w:rPr>
                <w:rFonts w:asciiTheme="minorHAnsi" w:hAnsiTheme="minorHAnsi"/>
                <w:sz w:val="18"/>
                <w:szCs w:val="18"/>
              </w:rPr>
              <w:t xml:space="preserve">User pick from </w:t>
            </w:r>
            <w:r w:rsidR="00375378">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1443DB" w:rsidRPr="00966F61" w14:paraId="3C7580C3" w14:textId="77777777" w:rsidTr="002F506C">
        <w:trPr>
          <w:cantSplit/>
          <w:trHeight w:val="144"/>
        </w:trPr>
        <w:tc>
          <w:tcPr>
            <w:tcW w:w="475" w:type="dxa"/>
            <w:vAlign w:val="center"/>
          </w:tcPr>
          <w:p w14:paraId="3C7580BE" w14:textId="274B33A4"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3C7580BF" w14:textId="56D1A7B1" w:rsidR="001443DB" w:rsidRPr="00966F61" w:rsidRDefault="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629DE575"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&lt;&lt;calculated field: </w:t>
            </w:r>
          </w:p>
          <w:p w14:paraId="5E789BF5"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5403F9C4"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3791C665" w14:textId="77777777" w:rsidR="001443DB" w:rsidRPr="00480A17" w:rsidRDefault="001443DB" w:rsidP="001443DB">
            <w:pPr>
              <w:rPr>
                <w:rFonts w:asciiTheme="minorHAnsi" w:hAnsiTheme="minorHAnsi"/>
                <w:sz w:val="16"/>
                <w:szCs w:val="16"/>
              </w:rPr>
            </w:pPr>
          </w:p>
          <w:p w14:paraId="6E74E3A2" w14:textId="77777777" w:rsidR="001443DB" w:rsidRPr="00480A17" w:rsidRDefault="001443DB" w:rsidP="001443DB">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154DC0FB" w14:textId="3C57942C" w:rsidR="001443DB" w:rsidRPr="00480A17" w:rsidRDefault="001443DB" w:rsidP="001443DB">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1" w:author="Shewmaker, Michael@Energy" w:date="2019-11-22T09:13:00Z">
              <w:r w:rsidR="00672177">
                <w:rPr>
                  <w:rFonts w:asciiTheme="minorHAnsi" w:hAnsiTheme="minorHAnsi"/>
                  <w:sz w:val="16"/>
                  <w:szCs w:val="16"/>
                </w:rPr>
                <w:t xml:space="preserve">and the system type in </w:t>
              </w:r>
              <w:r w:rsidR="00672177" w:rsidRPr="00672177">
                <w:rPr>
                  <w:rFonts w:asciiTheme="minorHAnsi" w:hAnsiTheme="minorHAnsi"/>
                  <w:sz w:val="16"/>
                  <w:szCs w:val="16"/>
                  <w:highlight w:val="yellow"/>
                </w:rPr>
                <w:t>MCH-01a fields D04 or D05</w:t>
              </w:r>
              <w:r w:rsidR="00672177">
                <w:rPr>
                  <w:rFonts w:asciiTheme="minorHAnsi" w:hAnsiTheme="minorHAnsi"/>
                  <w:sz w:val="16"/>
                  <w:szCs w:val="16"/>
                </w:rPr>
                <w:t xml:space="preserve"> are one of the following three types: 1:[VCHP-Ducted], 2</w:t>
              </w:r>
            </w:ins>
            <w:ins w:id="2" w:author="Shewmaker, Michael@Energy" w:date="2019-11-22T09:14:00Z">
              <w:r w:rsidR="00672177">
                <w:rPr>
                  <w:rFonts w:asciiTheme="minorHAnsi" w:hAnsiTheme="minorHAnsi"/>
                  <w:sz w:val="16"/>
                  <w:szCs w:val="16"/>
                </w:rPr>
                <w:t>:[VCHP-Ductless], 3:[VCHP-Ducted+Ductless],</w:t>
              </w:r>
            </w:ins>
          </w:p>
          <w:p w14:paraId="62F10BDD"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5460FD58" w14:textId="77777777" w:rsidR="001443DB" w:rsidRPr="00480A17" w:rsidRDefault="001443DB" w:rsidP="001443DB">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27E3ED91" w14:textId="77777777" w:rsidR="001443DB" w:rsidRPr="00480A17" w:rsidRDefault="001443DB" w:rsidP="001443DB">
            <w:pPr>
              <w:ind w:left="160"/>
              <w:rPr>
                <w:rFonts w:asciiTheme="minorHAnsi" w:hAnsiTheme="minorHAnsi"/>
                <w:sz w:val="16"/>
                <w:szCs w:val="16"/>
              </w:rPr>
            </w:pPr>
          </w:p>
          <w:p w14:paraId="6E1D89EC"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7E41100D"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2111C387" w14:textId="77777777" w:rsidR="001443DB" w:rsidRPr="00480A17" w:rsidRDefault="001443DB" w:rsidP="001443DB">
            <w:pPr>
              <w:rPr>
                <w:rFonts w:asciiTheme="minorHAnsi" w:hAnsiTheme="minorHAnsi"/>
                <w:sz w:val="16"/>
                <w:szCs w:val="16"/>
              </w:rPr>
            </w:pPr>
          </w:p>
          <w:p w14:paraId="4186CECF"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6BB8C0F3" w14:textId="21755AC1" w:rsidR="001443DB" w:rsidRPr="00480A17" w:rsidRDefault="001443DB" w:rsidP="00672177">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3" w:author="Shewmaker, Michael@Energy" w:date="2019-11-22T09:14:00Z">
              <w:r w:rsidR="00672177">
                <w:rPr>
                  <w:rFonts w:asciiTheme="minorHAnsi" w:hAnsiTheme="minorHAnsi"/>
                  <w:sz w:val="16"/>
                  <w:szCs w:val="16"/>
                </w:rPr>
                <w:t xml:space="preserve"> and the system type in </w:t>
              </w:r>
              <w:r w:rsidR="00672177" w:rsidRPr="00672177">
                <w:rPr>
                  <w:rFonts w:asciiTheme="minorHAnsi" w:hAnsiTheme="minorHAnsi"/>
                  <w:sz w:val="16"/>
                  <w:szCs w:val="16"/>
                  <w:highlight w:val="yellow"/>
                </w:rPr>
                <w:t>MCH-01b fields C03 or C07</w:t>
              </w:r>
              <w:r w:rsidR="00672177">
                <w:rPr>
                  <w:rFonts w:asciiTheme="minorHAnsi" w:hAnsiTheme="minorHAnsi"/>
                  <w:sz w:val="16"/>
                  <w:szCs w:val="16"/>
                </w:rPr>
                <w:t xml:space="preserve"> are one of the following three types: 1:[VCHP-Ducted], 2:[VCHP-Ductless], 3:[VCHP-Ducted+Ductless],</w:t>
              </w:r>
            </w:ins>
          </w:p>
          <w:p w14:paraId="29CF1DBE"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09B4D86B" w14:textId="77777777" w:rsidR="001443DB" w:rsidRPr="00480A17" w:rsidRDefault="001443DB" w:rsidP="001443DB">
            <w:pPr>
              <w:ind w:firstLine="160"/>
              <w:rPr>
                <w:rFonts w:asciiTheme="minorHAnsi" w:hAnsiTheme="minorHAnsi"/>
                <w:sz w:val="16"/>
                <w:szCs w:val="16"/>
              </w:rPr>
            </w:pPr>
          </w:p>
          <w:p w14:paraId="79DF44E7" w14:textId="77777777" w:rsidR="001443DB" w:rsidRPr="00480A17" w:rsidRDefault="001443DB" w:rsidP="001443DB">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05634F6D" w14:textId="77777777" w:rsidR="001443DB" w:rsidRPr="00480A17" w:rsidRDefault="001443DB" w:rsidP="001443DB">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4DEAC5AA" w14:textId="77777777" w:rsidR="001443DB" w:rsidRPr="00480A17" w:rsidRDefault="001443DB" w:rsidP="001443DB">
            <w:pPr>
              <w:ind w:left="154"/>
              <w:rPr>
                <w:rFonts w:asciiTheme="minorHAnsi" w:hAnsiTheme="minorHAnsi"/>
                <w:b/>
                <w:sz w:val="16"/>
                <w:szCs w:val="16"/>
              </w:rPr>
            </w:pPr>
          </w:p>
          <w:p w14:paraId="42ADE605"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245E30CC" w14:textId="77777777" w:rsidR="001443DB" w:rsidRPr="00480A17" w:rsidRDefault="001443DB" w:rsidP="001443DB">
            <w:pPr>
              <w:rPr>
                <w:rFonts w:asciiTheme="minorHAnsi" w:hAnsiTheme="minorHAnsi"/>
                <w:sz w:val="16"/>
                <w:szCs w:val="16"/>
              </w:rPr>
            </w:pPr>
          </w:p>
          <w:p w14:paraId="4C82D9ED"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52EF2E71" w14:textId="7238F004" w:rsidR="001443DB" w:rsidRPr="00480A17" w:rsidRDefault="001443DB" w:rsidP="00672177">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4" w:author="Shewmaker, Michael@Energy" w:date="2019-11-22T09:15:00Z">
              <w:r w:rsidR="00672177">
                <w:rPr>
                  <w:rFonts w:asciiTheme="minorHAnsi" w:hAnsiTheme="minorHAnsi"/>
                  <w:sz w:val="16"/>
                  <w:szCs w:val="16"/>
                </w:rPr>
                <w:t xml:space="preserve"> and the system type in </w:t>
              </w:r>
              <w:r w:rsidR="00672177" w:rsidRPr="00672177">
                <w:rPr>
                  <w:rFonts w:asciiTheme="minorHAnsi" w:hAnsiTheme="minorHAnsi"/>
                  <w:sz w:val="16"/>
                  <w:szCs w:val="16"/>
                  <w:highlight w:val="yellow"/>
                </w:rPr>
                <w:t>MCH-01c fields C04 or C05</w:t>
              </w:r>
              <w:r w:rsidR="00672177">
                <w:rPr>
                  <w:rFonts w:asciiTheme="minorHAnsi" w:hAnsiTheme="minorHAnsi"/>
                  <w:sz w:val="16"/>
                  <w:szCs w:val="16"/>
                </w:rPr>
                <w:t xml:space="preserve"> are one of the following three types: 1:[VCHP-Ducted], 2:[VCHP-Ductless], 3:[VCHP-Ducted+Ductless],</w:t>
              </w:r>
            </w:ins>
          </w:p>
          <w:p w14:paraId="3CD57A9F"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64CDE9DF"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4A91EE1F" w14:textId="77777777" w:rsidR="001443DB" w:rsidRPr="00480A17" w:rsidRDefault="001443DB" w:rsidP="001443DB">
            <w:pPr>
              <w:rPr>
                <w:rFonts w:asciiTheme="minorHAnsi" w:hAnsiTheme="minorHAnsi"/>
                <w:sz w:val="16"/>
                <w:szCs w:val="16"/>
              </w:rPr>
            </w:pPr>
          </w:p>
          <w:p w14:paraId="5B68FA7F"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655EAECE"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7C64F86A" w14:textId="77777777" w:rsidR="001443DB" w:rsidRPr="00480A17" w:rsidRDefault="001443DB" w:rsidP="001443DB">
            <w:pPr>
              <w:rPr>
                <w:rFonts w:asciiTheme="minorHAnsi" w:hAnsiTheme="minorHAnsi"/>
                <w:sz w:val="16"/>
                <w:szCs w:val="16"/>
              </w:rPr>
            </w:pPr>
          </w:p>
          <w:p w14:paraId="489AE3B5"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791E717D" w14:textId="4323A7E1" w:rsidR="001443DB" w:rsidRPr="00480A17" w:rsidRDefault="001443DB" w:rsidP="00672177">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5" w:author="Shewmaker, Michael@Energy" w:date="2019-11-22T09:16:00Z">
              <w:r w:rsidR="00672177">
                <w:rPr>
                  <w:rFonts w:asciiTheme="minorHAnsi" w:hAnsiTheme="minorHAnsi"/>
                  <w:sz w:val="16"/>
                  <w:szCs w:val="16"/>
                </w:rPr>
                <w:t xml:space="preserve">, and the system type in </w:t>
              </w:r>
              <w:r w:rsidR="00672177" w:rsidRPr="00672177">
                <w:rPr>
                  <w:rFonts w:asciiTheme="minorHAnsi" w:hAnsiTheme="minorHAnsi"/>
                  <w:sz w:val="16"/>
                  <w:szCs w:val="16"/>
                  <w:highlight w:val="yellow"/>
                </w:rPr>
                <w:t>MCH-01d fields D04 or D05</w:t>
              </w:r>
              <w:r w:rsidR="00672177">
                <w:rPr>
                  <w:rFonts w:asciiTheme="minorHAnsi" w:hAnsiTheme="minorHAnsi"/>
                  <w:sz w:val="16"/>
                  <w:szCs w:val="16"/>
                </w:rPr>
                <w:t xml:space="preserve"> are one of the following three types: 1:[VCHP-Ducted], 2:[VCHP-Ductless], 3:[VCHP-Ducted+Ductless],</w:t>
              </w:r>
            </w:ins>
          </w:p>
          <w:p w14:paraId="1FF4C757" w14:textId="77777777" w:rsidR="001443DB" w:rsidRPr="00480A17" w:rsidRDefault="001443DB" w:rsidP="001443DB">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0C90230F" w14:textId="77777777" w:rsidR="001443DB" w:rsidRPr="00480A17" w:rsidRDefault="001443DB" w:rsidP="001443DB">
            <w:pPr>
              <w:ind w:left="153"/>
              <w:rPr>
                <w:rFonts w:asciiTheme="minorHAnsi" w:hAnsiTheme="minorHAnsi"/>
                <w:sz w:val="16"/>
                <w:szCs w:val="16"/>
              </w:rPr>
            </w:pPr>
          </w:p>
          <w:p w14:paraId="109DB0BF" w14:textId="77777777" w:rsidR="001443DB" w:rsidRPr="00480A17" w:rsidRDefault="001443DB" w:rsidP="001443DB">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0C924F01" w14:textId="77777777" w:rsidR="001443DB" w:rsidRPr="00480A17" w:rsidRDefault="001443DB" w:rsidP="001443DB">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63ED9501" w14:textId="77777777" w:rsidR="001443DB" w:rsidRPr="00480A17" w:rsidRDefault="001443DB" w:rsidP="001443DB">
            <w:pPr>
              <w:ind w:left="153"/>
              <w:rPr>
                <w:rFonts w:asciiTheme="minorHAnsi" w:hAnsiTheme="minorHAnsi"/>
                <w:b/>
                <w:sz w:val="16"/>
                <w:szCs w:val="16"/>
              </w:rPr>
            </w:pPr>
          </w:p>
          <w:p w14:paraId="2C7A37AF" w14:textId="77777777" w:rsidR="001443DB" w:rsidRPr="00480A17" w:rsidRDefault="001443DB" w:rsidP="001443DB">
            <w:pPr>
              <w:ind w:left="153"/>
              <w:rPr>
                <w:rFonts w:asciiTheme="minorHAnsi" w:hAnsiTheme="minorHAnsi"/>
                <w:b/>
                <w:sz w:val="16"/>
                <w:szCs w:val="16"/>
              </w:rPr>
            </w:pPr>
          </w:p>
          <w:p w14:paraId="67B6F2C3" w14:textId="77777777" w:rsidR="001443DB" w:rsidRPr="00480A17" w:rsidRDefault="001443DB" w:rsidP="001443DB">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708C19E6" w14:textId="77777777" w:rsidR="001443DB" w:rsidRPr="00480A17" w:rsidRDefault="001443DB" w:rsidP="001443DB">
            <w:pPr>
              <w:rPr>
                <w:rFonts w:asciiTheme="minorHAnsi" w:hAnsiTheme="minorHAnsi"/>
                <w:sz w:val="16"/>
                <w:szCs w:val="16"/>
              </w:rPr>
            </w:pPr>
          </w:p>
          <w:p w14:paraId="49CA7E72"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7861B8D9"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3C7580C2" w14:textId="50F1AEE9" w:rsidR="001443DB" w:rsidRPr="00966F61" w:rsidRDefault="001443DB" w:rsidP="001443DB">
            <w:pPr>
              <w:rPr>
                <w:rFonts w:asciiTheme="minorHAnsi" w:hAnsiTheme="minorHAnsi"/>
                <w:sz w:val="18"/>
                <w:szCs w:val="18"/>
              </w:rPr>
            </w:pPr>
            <w:r w:rsidRPr="00480A17">
              <w:rPr>
                <w:rFonts w:asciiTheme="minorHAnsi" w:hAnsiTheme="minorHAnsi"/>
                <w:sz w:val="16"/>
                <w:szCs w:val="16"/>
              </w:rPr>
              <w:t>&gt;&gt;</w:t>
            </w:r>
          </w:p>
        </w:tc>
      </w:tr>
      <w:tr w:rsidR="001443DB" w:rsidRPr="00966F61" w14:paraId="3C7580CC" w14:textId="77777777" w:rsidTr="002F506C">
        <w:trPr>
          <w:cantSplit/>
          <w:trHeight w:val="144"/>
        </w:trPr>
        <w:tc>
          <w:tcPr>
            <w:tcW w:w="475" w:type="dxa"/>
            <w:vAlign w:val="center"/>
          </w:tcPr>
          <w:p w14:paraId="3C7580C4" w14:textId="0B08E403" w:rsidR="001443DB" w:rsidRPr="00966F61" w:rsidRDefault="001443DB" w:rsidP="001443D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3C7580C5" w14:textId="5F1A67FF" w:rsidR="001443DB" w:rsidRPr="00966F61" w:rsidRDefault="001443DB" w:rsidP="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3C7580C6" w14:textId="77777777"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C7" w14:textId="77777777" w:rsidR="001443DB" w:rsidRDefault="001443DB" w:rsidP="001443DB">
            <w:pPr>
              <w:rPr>
                <w:rFonts w:asciiTheme="minorHAnsi" w:hAnsiTheme="minorHAnsi"/>
                <w:sz w:val="18"/>
                <w:szCs w:val="18"/>
              </w:rPr>
            </w:pPr>
            <w:r>
              <w:rPr>
                <w:rFonts w:asciiTheme="minorHAnsi" w:hAnsiTheme="minorHAnsi"/>
                <w:sz w:val="18"/>
                <w:szCs w:val="18"/>
              </w:rPr>
              <w:t>elsif  the condenser speed type is not  given on the MCH-01,</w:t>
            </w:r>
          </w:p>
          <w:p w14:paraId="3C7580C8" w14:textId="77777777" w:rsidR="001443DB" w:rsidRDefault="001443DB" w:rsidP="001443DB">
            <w:pPr>
              <w:rPr>
                <w:rFonts w:asciiTheme="minorHAnsi" w:hAnsiTheme="minorHAnsi"/>
                <w:sz w:val="18"/>
                <w:szCs w:val="18"/>
              </w:rPr>
            </w:pPr>
            <w:r>
              <w:rPr>
                <w:rFonts w:asciiTheme="minorHAnsi" w:hAnsiTheme="minorHAnsi"/>
                <w:sz w:val="18"/>
                <w:szCs w:val="18"/>
              </w:rPr>
              <w:t>then display text n/a –Condenser Speed requirements do not apply;</w:t>
            </w:r>
          </w:p>
          <w:p w14:paraId="3C7580C9" w14:textId="77777777" w:rsidR="001443DB" w:rsidRDefault="001443DB" w:rsidP="001443DB">
            <w:pPr>
              <w:rPr>
                <w:rFonts w:asciiTheme="minorHAnsi" w:hAnsiTheme="minorHAnsi"/>
                <w:sz w:val="18"/>
                <w:szCs w:val="18"/>
              </w:rPr>
            </w:pPr>
            <w:r>
              <w:rPr>
                <w:rFonts w:asciiTheme="minorHAnsi" w:hAnsiTheme="minorHAnsi"/>
                <w:sz w:val="18"/>
                <w:szCs w:val="18"/>
              </w:rPr>
              <w:t>elsif  the condenser speed type is given on the MCH-01,</w:t>
            </w:r>
          </w:p>
          <w:p w14:paraId="3C7580CA" w14:textId="77777777" w:rsidR="001443DB" w:rsidRDefault="001443DB" w:rsidP="001443DB">
            <w:pPr>
              <w:rPr>
                <w:rFonts w:asciiTheme="minorHAnsi" w:hAnsiTheme="minorHAnsi"/>
                <w:sz w:val="18"/>
                <w:szCs w:val="18"/>
              </w:rPr>
            </w:pPr>
            <w:r>
              <w:rPr>
                <w:rFonts w:asciiTheme="minorHAnsi" w:hAnsiTheme="minorHAnsi"/>
                <w:sz w:val="18"/>
                <w:szCs w:val="18"/>
              </w:rPr>
              <w:t xml:space="preserve"> then display value for Condenser Speed Type</w:t>
            </w:r>
          </w:p>
          <w:p w14:paraId="3C7580CB" w14:textId="77777777" w:rsidR="001443DB" w:rsidRDefault="001443DB" w:rsidP="001443D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1443DB" w:rsidRPr="00966F61" w14:paraId="3C7580D5" w14:textId="77777777" w:rsidTr="002F506C">
        <w:trPr>
          <w:cantSplit/>
          <w:trHeight w:val="144"/>
        </w:trPr>
        <w:tc>
          <w:tcPr>
            <w:tcW w:w="475" w:type="dxa"/>
            <w:vAlign w:val="center"/>
          </w:tcPr>
          <w:p w14:paraId="3C7580CD" w14:textId="6F1FFADD" w:rsidR="001443DB" w:rsidRPr="00966F61" w:rsidRDefault="001443DB" w:rsidP="001443D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3C7580CE" w14:textId="13147CC1" w:rsidR="001443DB" w:rsidRPr="00966F61" w:rsidRDefault="001443DB" w:rsidP="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3C7580CF" w14:textId="38E7DDD5"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D0" w14:textId="77777777" w:rsidR="001443DB" w:rsidRDefault="001443DB" w:rsidP="001443D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3C7580D1" w14:textId="77777777" w:rsidR="001443DB" w:rsidRDefault="001443DB" w:rsidP="001443DB">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3C7580D2" w14:textId="77777777" w:rsidR="001443DB" w:rsidRDefault="001443DB" w:rsidP="001443DB">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3C7580D3" w14:textId="77777777" w:rsidR="001443DB" w:rsidRDefault="001443DB" w:rsidP="001443DB">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3C7580D4" w14:textId="77777777" w:rsidR="001443DB" w:rsidRDefault="001443DB" w:rsidP="001443D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1443DB" w:rsidRPr="00966F61" w14:paraId="3C7580E0" w14:textId="77777777" w:rsidTr="002F506C">
        <w:trPr>
          <w:cantSplit/>
          <w:trHeight w:val="144"/>
        </w:trPr>
        <w:tc>
          <w:tcPr>
            <w:tcW w:w="475" w:type="dxa"/>
            <w:vAlign w:val="center"/>
          </w:tcPr>
          <w:p w14:paraId="3C7580D6" w14:textId="3235FD6F"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3C7580D7" w14:textId="1402A6CC"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3C7580D8" w14:textId="77777777" w:rsidR="001443DB" w:rsidRDefault="001443DB" w:rsidP="001443DB">
            <w:pPr>
              <w:rPr>
                <w:rFonts w:asciiTheme="minorHAnsi" w:hAnsiTheme="minorHAnsi"/>
                <w:sz w:val="18"/>
                <w:szCs w:val="18"/>
              </w:rPr>
            </w:pPr>
            <w:r>
              <w:rPr>
                <w:rFonts w:asciiTheme="minorHAnsi" w:hAnsiTheme="minorHAnsi"/>
                <w:sz w:val="18"/>
                <w:szCs w:val="18"/>
              </w:rPr>
              <w:t>&lt;&lt;calculated field:</w:t>
            </w:r>
          </w:p>
          <w:p w14:paraId="3C7580D9" w14:textId="77777777" w:rsidR="001443DB" w:rsidRDefault="001443DB" w:rsidP="001443DB">
            <w:pPr>
              <w:rPr>
                <w:rFonts w:asciiTheme="minorHAnsi" w:hAnsiTheme="minorHAnsi"/>
                <w:sz w:val="18"/>
                <w:szCs w:val="18"/>
              </w:rPr>
            </w:pPr>
            <w:r>
              <w:rPr>
                <w:rFonts w:asciiTheme="minorHAnsi" w:hAnsiTheme="minorHAnsi"/>
                <w:sz w:val="18"/>
                <w:szCs w:val="18"/>
              </w:rPr>
              <w:t xml:space="preserve">reference value from MCH-01; </w:t>
            </w:r>
          </w:p>
          <w:p w14:paraId="3C7580DA" w14:textId="77777777" w:rsidR="001443DB" w:rsidRDefault="001443DB" w:rsidP="001443DB">
            <w:pPr>
              <w:rPr>
                <w:rFonts w:asciiTheme="minorHAnsi" w:hAnsiTheme="minorHAnsi"/>
                <w:sz w:val="18"/>
                <w:szCs w:val="18"/>
              </w:rPr>
            </w:pPr>
            <w:r>
              <w:rPr>
                <w:rFonts w:asciiTheme="minorHAnsi" w:hAnsiTheme="minorHAnsi"/>
                <w:sz w:val="18"/>
                <w:szCs w:val="18"/>
              </w:rPr>
              <w:t xml:space="preserve">note: allowable values = </w:t>
            </w:r>
          </w:p>
          <w:p w14:paraId="3C7580DB" w14:textId="77777777" w:rsidR="001443DB" w:rsidRPr="008F5085" w:rsidRDefault="001443DB" w:rsidP="001443DB">
            <w:pPr>
              <w:keepNext/>
              <w:rPr>
                <w:rFonts w:ascii="Calibri" w:hAnsi="Calibri"/>
                <w:sz w:val="18"/>
                <w:szCs w:val="18"/>
              </w:rPr>
            </w:pPr>
            <w:r w:rsidRPr="008F5085">
              <w:rPr>
                <w:rFonts w:ascii="Calibri" w:hAnsi="Calibri"/>
                <w:sz w:val="18"/>
                <w:szCs w:val="18"/>
              </w:rPr>
              <w:t>*CFI System</w:t>
            </w:r>
          </w:p>
          <w:p w14:paraId="3C7580DC" w14:textId="77777777" w:rsidR="001443DB" w:rsidRPr="008F5085" w:rsidRDefault="001443DB" w:rsidP="001443DB">
            <w:pPr>
              <w:rPr>
                <w:rFonts w:asciiTheme="minorHAnsi" w:hAnsiTheme="minorHAnsi"/>
                <w:sz w:val="18"/>
                <w:szCs w:val="18"/>
              </w:rPr>
            </w:pPr>
            <w:r w:rsidRPr="008F5085">
              <w:rPr>
                <w:rFonts w:ascii="Calibri" w:hAnsi="Calibri"/>
                <w:sz w:val="18"/>
                <w:szCs w:val="18"/>
              </w:rPr>
              <w:t>*</w:t>
            </w:r>
            <w:r w:rsidRPr="008F5085">
              <w:rPr>
                <w:rFonts w:asciiTheme="minorHAnsi" w:hAnsiTheme="minorHAnsi"/>
                <w:sz w:val="18"/>
                <w:szCs w:val="18"/>
              </w:rPr>
              <w:t>Not CFI&gt;&gt;</w:t>
            </w:r>
          </w:p>
          <w:p w14:paraId="3C7580DF" w14:textId="37915398" w:rsidR="001443DB" w:rsidRDefault="001443DB" w:rsidP="001443DB">
            <w:pPr>
              <w:rPr>
                <w:rFonts w:asciiTheme="minorHAnsi" w:hAnsiTheme="minorHAnsi"/>
                <w:sz w:val="18"/>
                <w:szCs w:val="18"/>
              </w:rPr>
            </w:pPr>
          </w:p>
        </w:tc>
      </w:tr>
      <w:tr w:rsidR="001443DB" w:rsidRPr="00966F61" w14:paraId="3C7580E8" w14:textId="77777777" w:rsidTr="002F506C">
        <w:trPr>
          <w:cantSplit/>
          <w:trHeight w:val="144"/>
        </w:trPr>
        <w:tc>
          <w:tcPr>
            <w:tcW w:w="475" w:type="dxa"/>
            <w:vAlign w:val="center"/>
          </w:tcPr>
          <w:p w14:paraId="3C7580E1" w14:textId="5C4868FC"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3C7580E2" w14:textId="44C599CE"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3C7580E3" w14:textId="77777777"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p>
          <w:p w14:paraId="3C7580E4" w14:textId="64B23EA1" w:rsidR="001443DB" w:rsidRDefault="001443DB" w:rsidP="001443DB">
            <w:pPr>
              <w:rPr>
                <w:rFonts w:asciiTheme="minorHAnsi" w:hAnsiTheme="minorHAnsi"/>
                <w:sz w:val="18"/>
                <w:szCs w:val="18"/>
              </w:rPr>
            </w:pPr>
            <w:r>
              <w:rPr>
                <w:rFonts w:asciiTheme="minorHAnsi" w:hAnsiTheme="minorHAnsi"/>
                <w:sz w:val="18"/>
                <w:szCs w:val="18"/>
              </w:rPr>
              <w:t>If parent is MCH-01b, MCH-01c, or MCH-01d then value=N/A;</w:t>
            </w:r>
          </w:p>
          <w:p w14:paraId="3C7580E7" w14:textId="44A8DF5D" w:rsidR="001443DB" w:rsidRPr="00966F61" w:rsidRDefault="001443DB" w:rsidP="001443DB">
            <w:pPr>
              <w:rPr>
                <w:rFonts w:asciiTheme="minorHAnsi" w:hAnsiTheme="minorHAnsi"/>
                <w:sz w:val="18"/>
                <w:szCs w:val="18"/>
              </w:rPr>
            </w:pPr>
            <w:r>
              <w:rPr>
                <w:rFonts w:asciiTheme="minorHAnsi" w:hAnsiTheme="minorHAnsi"/>
                <w:sz w:val="18"/>
                <w:szCs w:val="18"/>
              </w:rPr>
              <w:t>elseif parent isMCH-01a, reference value from MCH-01a section J 10</w:t>
            </w:r>
            <w:r w:rsidDel="00B977CE">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1443DB" w:rsidRPr="00966F61" w14:paraId="3C7580EC" w14:textId="77777777" w:rsidTr="002F506C">
        <w:trPr>
          <w:cantSplit/>
          <w:trHeight w:val="144"/>
        </w:trPr>
        <w:tc>
          <w:tcPr>
            <w:tcW w:w="475" w:type="dxa"/>
            <w:vAlign w:val="center"/>
          </w:tcPr>
          <w:p w14:paraId="3C7580E9" w14:textId="1D8DC9C8" w:rsidR="001443DB" w:rsidRPr="00966F61" w:rsidRDefault="001443DB" w:rsidP="001443DB">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3C7580EA" w14:textId="6BAA486D"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3C7580EB"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1443DB" w:rsidRPr="00966F61" w14:paraId="3C7580F4" w14:textId="77777777" w:rsidTr="002F506C">
        <w:trPr>
          <w:cantSplit/>
          <w:trHeight w:val="144"/>
        </w:trPr>
        <w:tc>
          <w:tcPr>
            <w:tcW w:w="475" w:type="dxa"/>
            <w:vAlign w:val="center"/>
          </w:tcPr>
          <w:p w14:paraId="3C7580ED" w14:textId="6382ACB6" w:rsidR="001443DB" w:rsidRPr="00966F61" w:rsidDel="006E5AE2" w:rsidRDefault="001443DB" w:rsidP="001443DB">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3C7580EE" w14:textId="7EA98092"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3C7580EF"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 xml:space="preserve">&lt;&lt;Calculated field:  </w:t>
            </w:r>
          </w:p>
          <w:p w14:paraId="3C7580F0" w14:textId="27289EA8" w:rsidR="001443DB" w:rsidRDefault="001443DB" w:rsidP="001443DB">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3C7580F1" w14:textId="5C5B5305" w:rsidR="001443DB" w:rsidRDefault="001443DB" w:rsidP="001443DB">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3C7580F2" w14:textId="6646F94B" w:rsidR="001443DB" w:rsidRDefault="001443DB" w:rsidP="001443D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3C7580F3"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1443DB" w:rsidRPr="00966F61" w14:paraId="6513E734" w14:textId="77777777" w:rsidTr="002F506C">
        <w:trPr>
          <w:cantSplit/>
          <w:trHeight w:val="144"/>
        </w:trPr>
        <w:tc>
          <w:tcPr>
            <w:tcW w:w="475" w:type="dxa"/>
            <w:vAlign w:val="center"/>
          </w:tcPr>
          <w:p w14:paraId="21D626F8" w14:textId="368CC54D" w:rsidR="001443DB" w:rsidRDefault="001443DB" w:rsidP="001443DB">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2FA1BFA7" w14:textId="69D1CFBE" w:rsidR="001443DB" w:rsidRPr="00966F61" w:rsidRDefault="001443DB" w:rsidP="001443DB">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11BA110" w14:textId="77777777" w:rsidR="001443DB" w:rsidRDefault="001443DB" w:rsidP="001443DB">
            <w:pPr>
              <w:keepNext/>
              <w:rPr>
                <w:rFonts w:asciiTheme="minorHAnsi" w:hAnsiTheme="minorHAnsi"/>
                <w:sz w:val="18"/>
                <w:szCs w:val="18"/>
              </w:rPr>
            </w:pPr>
            <w:r>
              <w:rPr>
                <w:rFonts w:asciiTheme="minorHAnsi" w:hAnsiTheme="minorHAnsi"/>
                <w:sz w:val="18"/>
                <w:szCs w:val="18"/>
              </w:rPr>
              <w:t>&lt;&lt;Calculated Field:</w:t>
            </w:r>
          </w:p>
          <w:p w14:paraId="272C1F94" w14:textId="77777777" w:rsidR="001443DB" w:rsidRDefault="001443DB" w:rsidP="001443DB">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51B04C8E" w14:textId="52D742D7" w:rsidR="001443DB" w:rsidRDefault="001443DB" w:rsidP="001443DB">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375CF8E" w14:textId="77777777" w:rsidR="001443DB" w:rsidRDefault="001443DB" w:rsidP="001443DB">
            <w:pPr>
              <w:keepNext/>
              <w:rPr>
                <w:rFonts w:asciiTheme="minorHAnsi" w:hAnsiTheme="minorHAnsi"/>
                <w:sz w:val="18"/>
                <w:szCs w:val="18"/>
              </w:rPr>
            </w:pPr>
            <w:r>
              <w:rPr>
                <w:rFonts w:asciiTheme="minorHAnsi" w:hAnsiTheme="minorHAnsi"/>
                <w:sz w:val="18"/>
                <w:szCs w:val="18"/>
              </w:rPr>
              <w:t>ElseIf Type = Fixed, then display ‘Fixed CFVCS’,</w:t>
            </w:r>
          </w:p>
          <w:p w14:paraId="6B422F0D" w14:textId="09A870FA" w:rsidR="001443DB" w:rsidRPr="00966F61" w:rsidRDefault="001443DB" w:rsidP="001443DB">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3C7580F5" w14:textId="77777777" w:rsidR="00BF4164" w:rsidRPr="00B66E1A" w:rsidRDefault="00BF4164"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3C1763" w:rsidRPr="00D83E48" w:rsidDel="001739A4" w14:paraId="3C7580F8" w14:textId="77777777" w:rsidTr="00753083">
        <w:trPr>
          <w:cantSplit/>
          <w:trHeight w:val="144"/>
        </w:trPr>
        <w:tc>
          <w:tcPr>
            <w:tcW w:w="11030" w:type="dxa"/>
            <w:gridSpan w:val="3"/>
            <w:vAlign w:val="center"/>
          </w:tcPr>
          <w:p w14:paraId="3C7580F6" w14:textId="7B5441F4" w:rsidR="003C1763" w:rsidRPr="00CE3868" w:rsidRDefault="003C1763" w:rsidP="00693010">
            <w:pPr>
              <w:keepNext/>
              <w:rPr>
                <w:rFonts w:ascii="Calibri" w:hAnsi="Calibri"/>
                <w:b/>
                <w:sz w:val="18"/>
                <w:szCs w:val="18"/>
              </w:rPr>
            </w:pPr>
            <w:r w:rsidRPr="00CE3868">
              <w:rPr>
                <w:rFonts w:ascii="Calibri" w:hAnsi="Calibri"/>
                <w:b/>
                <w:sz w:val="18"/>
                <w:szCs w:val="18"/>
              </w:rPr>
              <w:t xml:space="preserve">B. Hole for the </w:t>
            </w:r>
            <w:r w:rsidR="00CE3868">
              <w:rPr>
                <w:rFonts w:ascii="Calibri" w:hAnsi="Calibri"/>
                <w:b/>
                <w:sz w:val="18"/>
                <w:szCs w:val="18"/>
              </w:rPr>
              <w:t>P</w:t>
            </w:r>
            <w:r w:rsidRPr="00CE3868">
              <w:rPr>
                <w:rFonts w:ascii="Calibri" w:hAnsi="Calibri"/>
                <w:b/>
                <w:sz w:val="18"/>
                <w:szCs w:val="18"/>
              </w:rPr>
              <w:t xml:space="preserve">lacement of a Static Pressure Probe (HSPP), and Permanently </w:t>
            </w:r>
            <w:r w:rsidR="00CE3868">
              <w:rPr>
                <w:rFonts w:ascii="Calibri" w:hAnsi="Calibri"/>
                <w:b/>
                <w:sz w:val="18"/>
                <w:szCs w:val="18"/>
              </w:rPr>
              <w:t>I</w:t>
            </w:r>
            <w:r w:rsidRPr="00CE3868">
              <w:rPr>
                <w:rFonts w:ascii="Calibri" w:hAnsi="Calibri"/>
                <w:b/>
                <w:sz w:val="18"/>
                <w:szCs w:val="18"/>
              </w:rPr>
              <w:t xml:space="preserve">nstalled Static Pressure Probe (PSPP) in the </w:t>
            </w:r>
            <w:r w:rsidR="00CE3868">
              <w:rPr>
                <w:rFonts w:ascii="Calibri" w:hAnsi="Calibri"/>
                <w:b/>
                <w:sz w:val="18"/>
                <w:szCs w:val="18"/>
              </w:rPr>
              <w:t>S</w:t>
            </w:r>
            <w:r w:rsidRPr="00CE3868">
              <w:rPr>
                <w:rFonts w:ascii="Calibri" w:hAnsi="Calibri"/>
                <w:b/>
                <w:sz w:val="18"/>
                <w:szCs w:val="18"/>
              </w:rPr>
              <w:t xml:space="preserve">upply </w:t>
            </w:r>
            <w:r w:rsidR="00CE3868">
              <w:rPr>
                <w:rFonts w:ascii="Calibri" w:hAnsi="Calibri"/>
                <w:b/>
                <w:sz w:val="18"/>
                <w:szCs w:val="18"/>
              </w:rPr>
              <w:t>P</w:t>
            </w:r>
            <w:r w:rsidRPr="00CE3868">
              <w:rPr>
                <w:rFonts w:ascii="Calibri" w:hAnsi="Calibri"/>
                <w:b/>
                <w:sz w:val="18"/>
                <w:szCs w:val="18"/>
              </w:rPr>
              <w:t>lenum</w:t>
            </w:r>
          </w:p>
          <w:p w14:paraId="3C7580F7" w14:textId="77777777" w:rsidR="003C1763" w:rsidRPr="00CE3868" w:rsidRDefault="003C1763" w:rsidP="00693010">
            <w:pPr>
              <w:pStyle w:val="BulletCALetter"/>
              <w:spacing w:before="0"/>
              <w:ind w:left="0" w:firstLine="0"/>
              <w:rPr>
                <w:rFonts w:ascii="Calibri" w:hAnsi="Calibri"/>
                <w:sz w:val="18"/>
                <w:szCs w:val="18"/>
              </w:rPr>
            </w:pPr>
            <w:r w:rsidRPr="00CE3868">
              <w:rPr>
                <w:rFonts w:ascii="Calibri" w:hAnsi="Calibri"/>
                <w:i/>
                <w:sz w:val="18"/>
                <w:szCs w:val="18"/>
              </w:rPr>
              <w:t xml:space="preserve">Procedures for installing HSPP or PSPP are specified in RA3.3.1.1.  </w:t>
            </w:r>
          </w:p>
        </w:tc>
      </w:tr>
      <w:tr w:rsidR="003C1763" w:rsidRPr="00D83E48" w:rsidDel="001739A4" w14:paraId="3C758103" w14:textId="77777777" w:rsidTr="00753083">
        <w:trPr>
          <w:cantSplit/>
          <w:trHeight w:val="144"/>
        </w:trPr>
        <w:tc>
          <w:tcPr>
            <w:tcW w:w="475" w:type="dxa"/>
            <w:vAlign w:val="center"/>
          </w:tcPr>
          <w:p w14:paraId="3C7580F9" w14:textId="77777777" w:rsidR="003C1763" w:rsidRPr="00753083" w:rsidRDefault="003C1763" w:rsidP="00693010">
            <w:pPr>
              <w:pStyle w:val="IndexHeading"/>
              <w:jc w:val="center"/>
              <w:rPr>
                <w:rFonts w:ascii="Calibri" w:hAnsi="Calibri"/>
                <w:b w:val="0"/>
                <w:sz w:val="18"/>
                <w:szCs w:val="18"/>
              </w:rPr>
            </w:pPr>
            <w:r w:rsidRPr="00753083">
              <w:rPr>
                <w:rFonts w:ascii="Calibri" w:hAnsi="Calibri"/>
                <w:b w:val="0"/>
                <w:sz w:val="18"/>
                <w:szCs w:val="18"/>
              </w:rPr>
              <w:t>01</w:t>
            </w:r>
          </w:p>
        </w:tc>
        <w:tc>
          <w:tcPr>
            <w:tcW w:w="4921" w:type="dxa"/>
            <w:vAlign w:val="center"/>
          </w:tcPr>
          <w:p w14:paraId="3C7580FA" w14:textId="47B64E5C" w:rsidR="003C1763" w:rsidRPr="00753083" w:rsidRDefault="003C1763" w:rsidP="00405C44">
            <w:pPr>
              <w:rPr>
                <w:rFonts w:ascii="Calibri" w:hAnsi="Calibri"/>
                <w:sz w:val="18"/>
                <w:szCs w:val="18"/>
              </w:rPr>
            </w:pPr>
            <w:r w:rsidRPr="00753083">
              <w:rPr>
                <w:rFonts w:ascii="Calibri" w:hAnsi="Calibri"/>
                <w:sz w:val="18"/>
                <w:szCs w:val="18"/>
              </w:rPr>
              <w:t xml:space="preserve">Method </w:t>
            </w:r>
            <w:r w:rsidR="00405C44">
              <w:rPr>
                <w:rFonts w:ascii="Calibri" w:hAnsi="Calibri"/>
                <w:sz w:val="18"/>
                <w:szCs w:val="18"/>
              </w:rPr>
              <w:t>U</w:t>
            </w:r>
            <w:r w:rsidRPr="00753083">
              <w:rPr>
                <w:rFonts w:ascii="Calibri" w:hAnsi="Calibri"/>
                <w:sz w:val="18"/>
                <w:szCs w:val="18"/>
              </w:rPr>
              <w:t xml:space="preserve">sed to </w:t>
            </w:r>
            <w:r w:rsidR="00405C44">
              <w:rPr>
                <w:rFonts w:ascii="Calibri" w:hAnsi="Calibri"/>
                <w:sz w:val="18"/>
                <w:szCs w:val="18"/>
              </w:rPr>
              <w:t>D</w:t>
            </w:r>
            <w:r w:rsidRPr="00753083">
              <w:rPr>
                <w:rFonts w:ascii="Calibri" w:hAnsi="Calibri"/>
                <w:sz w:val="18"/>
                <w:szCs w:val="18"/>
              </w:rPr>
              <w:t xml:space="preserve">emonstrate </w:t>
            </w:r>
            <w:r w:rsidR="00405C44">
              <w:rPr>
                <w:rFonts w:ascii="Calibri" w:hAnsi="Calibri"/>
                <w:sz w:val="18"/>
                <w:szCs w:val="18"/>
              </w:rPr>
              <w:t>C</w:t>
            </w:r>
            <w:r w:rsidRPr="00753083">
              <w:rPr>
                <w:rFonts w:ascii="Calibri" w:hAnsi="Calibri"/>
                <w:sz w:val="18"/>
                <w:szCs w:val="18"/>
              </w:rPr>
              <w:t xml:space="preserve">ompliance with the HSPP/PSPP </w:t>
            </w:r>
            <w:r w:rsidR="00405C44">
              <w:rPr>
                <w:rFonts w:ascii="Calibri" w:hAnsi="Calibri"/>
                <w:sz w:val="18"/>
                <w:szCs w:val="18"/>
              </w:rPr>
              <w:t>R</w:t>
            </w:r>
            <w:r w:rsidRPr="00753083">
              <w:rPr>
                <w:rFonts w:ascii="Calibri" w:hAnsi="Calibri"/>
                <w:sz w:val="18"/>
                <w:szCs w:val="18"/>
              </w:rPr>
              <w:t>equirement</w:t>
            </w:r>
          </w:p>
        </w:tc>
        <w:tc>
          <w:tcPr>
            <w:tcW w:w="5634" w:type="dxa"/>
            <w:vAlign w:val="center"/>
          </w:tcPr>
          <w:p w14:paraId="3C7580FB"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&lt;&lt;user select one of the options from list: </w:t>
            </w:r>
          </w:p>
          <w:p w14:paraId="3C7580FC"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HSPP installed</w:t>
            </w:r>
            <w:r w:rsidRPr="00753083">
              <w:rPr>
                <w:rFonts w:ascii="Calibri" w:hAnsi="Calibri"/>
                <w:sz w:val="18"/>
                <w:szCs w:val="18"/>
              </w:rPr>
              <w:t xml:space="preserve"> and labeled consistent with Figure RA3.3-1; </w:t>
            </w:r>
          </w:p>
          <w:p w14:paraId="3C7580FD"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or </w:t>
            </w:r>
          </w:p>
          <w:p w14:paraId="3C7580FE"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PSPP installed</w:t>
            </w:r>
            <w:r w:rsidRPr="00753083">
              <w:rPr>
                <w:rFonts w:ascii="Calibri" w:hAnsi="Calibri"/>
                <w:sz w:val="18"/>
                <w:szCs w:val="18"/>
              </w:rPr>
              <w:t xml:space="preserve"> and labeled consistent with Figure RA3.3-1, </w:t>
            </w:r>
          </w:p>
          <w:p w14:paraId="3C7580FF"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or</w:t>
            </w:r>
          </w:p>
          <w:p w14:paraId="3C758100"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**HSPP/PSPP cannot be installed consistent with Figure RA3.3-1.  An </w:t>
            </w:r>
            <w:r w:rsidRPr="00753083">
              <w:rPr>
                <w:rFonts w:ascii="Calibri" w:hAnsi="Calibri"/>
                <w:sz w:val="18"/>
                <w:szCs w:val="18"/>
                <w:u w:val="single"/>
              </w:rPr>
              <w:t>alternative location</w:t>
            </w:r>
            <w:r w:rsidRPr="00753083">
              <w:rPr>
                <w:rFonts w:ascii="Calibri" w:hAnsi="Calibri"/>
                <w:sz w:val="18"/>
                <w:szCs w:val="18"/>
              </w:rPr>
              <w:t xml:space="preserve"> has been provided and clearly labeled, </w:t>
            </w:r>
          </w:p>
          <w:p w14:paraId="3C758101"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or </w:t>
            </w:r>
          </w:p>
          <w:p w14:paraId="3C758102" w14:textId="77777777" w:rsidR="00753083" w:rsidRPr="00753083" w:rsidRDefault="003C1763">
            <w:pPr>
              <w:pStyle w:val="ListParagraph"/>
              <w:keepNext/>
              <w:ind w:left="0"/>
              <w:rPr>
                <w:rFonts w:ascii="Calibri" w:hAnsi="Calibri"/>
                <w:sz w:val="18"/>
                <w:szCs w:val="18"/>
              </w:rPr>
            </w:pPr>
            <w:r w:rsidRPr="00753083">
              <w:rPr>
                <w:rFonts w:ascii="Calibri" w:hAnsi="Calibri"/>
                <w:sz w:val="18"/>
                <w:szCs w:val="18"/>
              </w:rPr>
              <w:t xml:space="preserve">** HSPP/PSPP  are </w:t>
            </w:r>
            <w:r w:rsidRPr="00753083">
              <w:rPr>
                <w:rFonts w:ascii="Calibri" w:hAnsi="Calibri"/>
                <w:sz w:val="18"/>
                <w:szCs w:val="18"/>
                <w:u w:val="single"/>
              </w:rPr>
              <w:t>not applicable</w:t>
            </w:r>
            <w:r w:rsidRPr="00753083">
              <w:rPr>
                <w:rFonts w:ascii="Calibri" w:hAnsi="Calibri"/>
                <w:sz w:val="18"/>
                <w:szCs w:val="18"/>
              </w:rPr>
              <w:t xml:space="preserve"> to this system &gt;&gt;</w:t>
            </w:r>
          </w:p>
        </w:tc>
      </w:tr>
    </w:tbl>
    <w:p w14:paraId="3C758104" w14:textId="77777777" w:rsidR="003C1763" w:rsidRDefault="003C1763"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4101"/>
        <w:gridCol w:w="6276"/>
      </w:tblGrid>
      <w:tr w:rsidR="003C1763" w:rsidRPr="00D83E48" w14:paraId="3C758108" w14:textId="77777777" w:rsidTr="002C3E94">
        <w:trPr>
          <w:cantSplit/>
          <w:trHeight w:val="144"/>
        </w:trPr>
        <w:tc>
          <w:tcPr>
            <w:tcW w:w="5000" w:type="pct"/>
            <w:gridSpan w:val="3"/>
            <w:vAlign w:val="center"/>
          </w:tcPr>
          <w:p w14:paraId="3C758106" w14:textId="35388FE1" w:rsidR="003C1763" w:rsidRPr="00D54A79" w:rsidRDefault="003C1763" w:rsidP="0069301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8107" w14:textId="77777777" w:rsidR="003C1763" w:rsidRPr="00405C44" w:rsidRDefault="003C1763" w:rsidP="00693010">
            <w:pPr>
              <w:keepNext/>
              <w:rPr>
                <w:rFonts w:asciiTheme="minorHAnsi" w:hAnsiTheme="minorHAnsi"/>
                <w:b/>
                <w:sz w:val="18"/>
                <w:szCs w:val="18"/>
              </w:rPr>
            </w:pPr>
            <w:r w:rsidRPr="00CE3868">
              <w:rPr>
                <w:rFonts w:asciiTheme="minorHAnsi" w:hAnsiTheme="minorHAnsi"/>
                <w:sz w:val="18"/>
                <w:szCs w:val="18"/>
              </w:rPr>
              <w:t>Instrument Specifications are given in RA3.3.1.1, and system airflow rate measurement apparatus information is given in RA3.3.2.</w:t>
            </w:r>
          </w:p>
        </w:tc>
      </w:tr>
      <w:tr w:rsidR="003C1763" w:rsidRPr="00D83E48" w14:paraId="3C758110" w14:textId="77777777" w:rsidTr="00ED3862">
        <w:trPr>
          <w:cantSplit/>
          <w:trHeight w:val="144"/>
        </w:trPr>
        <w:tc>
          <w:tcPr>
            <w:tcW w:w="187" w:type="pct"/>
            <w:vAlign w:val="center"/>
          </w:tcPr>
          <w:p w14:paraId="3C758109"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01</w:t>
            </w:r>
          </w:p>
        </w:tc>
        <w:tc>
          <w:tcPr>
            <w:tcW w:w="1968" w:type="pct"/>
            <w:vAlign w:val="center"/>
          </w:tcPr>
          <w:p w14:paraId="3C75810A" w14:textId="3B6788D7" w:rsidR="003C1763" w:rsidRPr="00D54A79" w:rsidRDefault="003C1763" w:rsidP="00405C44">
            <w:pPr>
              <w:keepNext/>
              <w:rPr>
                <w:rFonts w:asciiTheme="minorHAnsi" w:hAnsiTheme="minorHAnsi"/>
                <w:sz w:val="18"/>
                <w:szCs w:val="18"/>
              </w:rPr>
            </w:pPr>
            <w:r w:rsidRPr="00D54A79">
              <w:rPr>
                <w:rFonts w:asciiTheme="minorHAnsi" w:hAnsiTheme="minorHAnsi"/>
                <w:sz w:val="18"/>
                <w:szCs w:val="18"/>
              </w:rPr>
              <w:t xml:space="preserve">Airflow Rate Measurement Type </w:t>
            </w:r>
            <w:r w:rsidR="00405C44">
              <w:rPr>
                <w:rFonts w:asciiTheme="minorHAnsi" w:hAnsiTheme="minorHAnsi"/>
                <w:sz w:val="18"/>
                <w:szCs w:val="18"/>
              </w:rPr>
              <w:t>U</w:t>
            </w:r>
            <w:r w:rsidRPr="00D54A79">
              <w:rPr>
                <w:rFonts w:asciiTheme="minorHAnsi" w:hAnsiTheme="minorHAnsi"/>
                <w:sz w:val="18"/>
                <w:szCs w:val="18"/>
              </w:rPr>
              <w:t xml:space="preserve">sed for this </w:t>
            </w:r>
            <w:r w:rsidR="00405C44">
              <w:rPr>
                <w:rFonts w:asciiTheme="minorHAnsi" w:hAnsiTheme="minorHAnsi"/>
                <w:sz w:val="18"/>
                <w:szCs w:val="18"/>
              </w:rPr>
              <w:t>A</w:t>
            </w:r>
            <w:r w:rsidRPr="00D54A79">
              <w:rPr>
                <w:rFonts w:asciiTheme="minorHAnsi" w:hAnsiTheme="minorHAnsi"/>
                <w:sz w:val="18"/>
                <w:szCs w:val="18"/>
              </w:rPr>
              <w:t xml:space="preserve">irflow </w:t>
            </w:r>
            <w:r w:rsidR="00405C44">
              <w:rPr>
                <w:rFonts w:asciiTheme="minorHAnsi" w:hAnsiTheme="minorHAnsi"/>
                <w:sz w:val="18"/>
                <w:szCs w:val="18"/>
              </w:rPr>
              <w:t>R</w:t>
            </w:r>
            <w:r w:rsidRPr="00D54A79">
              <w:rPr>
                <w:rFonts w:asciiTheme="minorHAnsi" w:hAnsiTheme="minorHAnsi"/>
                <w:sz w:val="18"/>
                <w:szCs w:val="18"/>
              </w:rPr>
              <w:t xml:space="preserve">ate </w:t>
            </w:r>
            <w:r w:rsidR="00405C44">
              <w:rPr>
                <w:rFonts w:asciiTheme="minorHAnsi" w:hAnsiTheme="minorHAnsi"/>
                <w:sz w:val="18"/>
                <w:szCs w:val="18"/>
              </w:rPr>
              <w:t>V</w:t>
            </w:r>
            <w:r w:rsidRPr="00D54A79">
              <w:rPr>
                <w:rFonts w:asciiTheme="minorHAnsi" w:hAnsiTheme="minorHAnsi"/>
                <w:sz w:val="18"/>
                <w:szCs w:val="18"/>
              </w:rPr>
              <w:t>erification</w:t>
            </w:r>
          </w:p>
        </w:tc>
        <w:tc>
          <w:tcPr>
            <w:tcW w:w="2845" w:type="pct"/>
          </w:tcPr>
          <w:p w14:paraId="3C75810B"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&lt;&lt; user select one from list: </w:t>
            </w:r>
          </w:p>
          <w:p w14:paraId="3C75810C"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Fan Flowmeter </w:t>
            </w:r>
            <w:r>
              <w:rPr>
                <w:rFonts w:asciiTheme="minorHAnsi" w:hAnsiTheme="minorHAnsi"/>
                <w:sz w:val="18"/>
                <w:szCs w:val="18"/>
              </w:rPr>
              <w:t>according to procedure in RA3.3.3.1.1</w:t>
            </w:r>
          </w:p>
          <w:p w14:paraId="3C75810D"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Flow Grid </w:t>
            </w:r>
            <w:r>
              <w:rPr>
                <w:rFonts w:asciiTheme="minorHAnsi" w:hAnsiTheme="minorHAnsi"/>
                <w:sz w:val="18"/>
                <w:szCs w:val="18"/>
              </w:rPr>
              <w:t>according to procedure in RA3.3.3.1.2</w:t>
            </w:r>
          </w:p>
          <w:p w14:paraId="3C75810E"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Powered Flow Capture Hood </w:t>
            </w:r>
            <w:r>
              <w:rPr>
                <w:rFonts w:asciiTheme="minorHAnsi" w:hAnsiTheme="minorHAnsi"/>
                <w:sz w:val="18"/>
                <w:szCs w:val="18"/>
              </w:rPr>
              <w:t>according to procedure in RA3.3.3.1.3</w:t>
            </w:r>
          </w:p>
          <w:p w14:paraId="3C75810F"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Traditional Flow Capture Hood</w:t>
            </w:r>
            <w:r>
              <w:rPr>
                <w:rFonts w:asciiTheme="minorHAnsi" w:hAnsiTheme="minorHAnsi"/>
                <w:sz w:val="18"/>
                <w:szCs w:val="18"/>
              </w:rPr>
              <w:t xml:space="preserve"> according to procedure in RA3.3.3.1.4&gt;&gt;</w:t>
            </w:r>
          </w:p>
        </w:tc>
      </w:tr>
      <w:tr w:rsidR="003C1763" w:rsidRPr="00D83E48" w14:paraId="3C758114" w14:textId="77777777" w:rsidTr="00ED3862">
        <w:trPr>
          <w:cantSplit/>
          <w:trHeight w:val="144"/>
        </w:trPr>
        <w:tc>
          <w:tcPr>
            <w:tcW w:w="187" w:type="pct"/>
            <w:vAlign w:val="center"/>
          </w:tcPr>
          <w:p w14:paraId="3C758111"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02</w:t>
            </w:r>
          </w:p>
        </w:tc>
        <w:tc>
          <w:tcPr>
            <w:tcW w:w="1968" w:type="pct"/>
            <w:vAlign w:val="center"/>
          </w:tcPr>
          <w:p w14:paraId="3C758112" w14:textId="7FC64FF9"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845" w:type="pct"/>
            <w:vAlign w:val="center"/>
          </w:tcPr>
          <w:p w14:paraId="3C758113"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&lt;&lt;user entry : text (or consider referencing from a data registry user profile)&gt;&gt;</w:t>
            </w:r>
          </w:p>
        </w:tc>
      </w:tr>
      <w:tr w:rsidR="003C1763" w:rsidRPr="00D83E48" w14:paraId="3C758118" w14:textId="77777777" w:rsidTr="00ED3862">
        <w:trPr>
          <w:cantSplit/>
          <w:trHeight w:val="144"/>
        </w:trPr>
        <w:tc>
          <w:tcPr>
            <w:tcW w:w="187" w:type="pct"/>
            <w:vAlign w:val="center"/>
          </w:tcPr>
          <w:p w14:paraId="3C758115"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03</w:t>
            </w:r>
          </w:p>
        </w:tc>
        <w:tc>
          <w:tcPr>
            <w:tcW w:w="1968" w:type="pct"/>
            <w:vAlign w:val="center"/>
          </w:tcPr>
          <w:p w14:paraId="3C758116" w14:textId="75F7089A"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Model </w:t>
            </w:r>
            <w:r w:rsidR="00405C44">
              <w:rPr>
                <w:rFonts w:asciiTheme="minorHAnsi" w:hAnsiTheme="minorHAnsi"/>
                <w:sz w:val="18"/>
                <w:szCs w:val="18"/>
              </w:rPr>
              <w:t>N</w:t>
            </w:r>
            <w:r w:rsidRPr="00D54A79">
              <w:rPr>
                <w:rFonts w:asciiTheme="minorHAnsi" w:hAnsiTheme="minorHAnsi"/>
                <w:sz w:val="18"/>
                <w:szCs w:val="18"/>
              </w:rPr>
              <w:t>umber of Airflow Measurement Apparatus</w:t>
            </w:r>
          </w:p>
        </w:tc>
        <w:tc>
          <w:tcPr>
            <w:tcW w:w="2845" w:type="pct"/>
            <w:vAlign w:val="center"/>
          </w:tcPr>
          <w:p w14:paraId="3C758117"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&lt;&lt;user entry: text (or consider referencing from a data registry user profile)&gt;&gt;</w:t>
            </w:r>
          </w:p>
        </w:tc>
      </w:tr>
      <w:tr w:rsidR="003C1763" w:rsidRPr="00D83E48" w14:paraId="3C75811F" w14:textId="77777777" w:rsidTr="00ED3862">
        <w:trPr>
          <w:cantSplit/>
          <w:trHeight w:val="144"/>
        </w:trPr>
        <w:tc>
          <w:tcPr>
            <w:tcW w:w="187" w:type="pct"/>
            <w:vAlign w:val="center"/>
          </w:tcPr>
          <w:p w14:paraId="3C758119"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04</w:t>
            </w:r>
          </w:p>
        </w:tc>
        <w:tc>
          <w:tcPr>
            <w:tcW w:w="1968" w:type="pct"/>
            <w:vAlign w:val="center"/>
          </w:tcPr>
          <w:p w14:paraId="3C75811A" w14:textId="0DF97142"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845" w:type="pct"/>
            <w:vAlign w:val="center"/>
          </w:tcPr>
          <w:p w14:paraId="3C75811B"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&lt;&lt;user select from list:  </w:t>
            </w:r>
          </w:p>
          <w:p w14:paraId="3C75811C" w14:textId="77777777" w:rsidR="003C1763" w:rsidRPr="00D54A79" w:rsidRDefault="003B2E93" w:rsidP="00693010">
            <w:pPr>
              <w:pStyle w:val="ListParagraph"/>
              <w:keepNext/>
              <w:numPr>
                <w:ilvl w:val="0"/>
                <w:numId w:val="30"/>
              </w:numPr>
              <w:rPr>
                <w:rFonts w:asciiTheme="minorHAnsi" w:hAnsiTheme="minorHAnsi"/>
                <w:sz w:val="18"/>
                <w:szCs w:val="18"/>
              </w:rPr>
            </w:pPr>
            <w:r>
              <w:rPr>
                <w:rFonts w:asciiTheme="minorHAnsi" w:hAnsiTheme="minorHAnsi"/>
                <w:sz w:val="18"/>
                <w:szCs w:val="18"/>
              </w:rPr>
              <w:t>Certified by Manufacturer and listed on CEC Website at</w:t>
            </w:r>
          </w:p>
          <w:p w14:paraId="3C75811D" w14:textId="56623B99" w:rsidR="003C1763" w:rsidRPr="00D54A79" w:rsidRDefault="00CB75C5" w:rsidP="00693010">
            <w:pPr>
              <w:pStyle w:val="ListParagraph"/>
              <w:keepNext/>
              <w:rPr>
                <w:rFonts w:asciiTheme="minorHAnsi" w:hAnsiTheme="minorHAnsi"/>
                <w:sz w:val="18"/>
                <w:szCs w:val="18"/>
              </w:rPr>
            </w:pPr>
            <w:hyperlink r:id="rId20" w:history="1">
              <w:r w:rsidR="003A5D41">
                <w:rPr>
                  <w:rStyle w:val="Hyperlink"/>
                  <w:rFonts w:asciiTheme="minorHAnsi" w:hAnsiTheme="minorHAnsi"/>
                  <w:sz w:val="18"/>
                  <w:szCs w:val="18"/>
                </w:rPr>
                <w:t>http://www.energy.ca.gov/</w:t>
              </w:r>
              <w:r w:rsidR="00027FC6" w:rsidRPr="00D00779">
                <w:rPr>
                  <w:rStyle w:val="Hyperlink"/>
                  <w:rFonts w:asciiTheme="minorHAnsi" w:hAnsiTheme="minorHAnsi"/>
                  <w:sz w:val="18"/>
                  <w:szCs w:val="18"/>
                </w:rPr>
                <w:t>title24/equipment_cert/ama_fas/index.html</w:t>
              </w:r>
            </w:hyperlink>
            <w:r w:rsidR="003C1763" w:rsidRPr="00D54A79">
              <w:rPr>
                <w:rFonts w:asciiTheme="minorHAnsi" w:hAnsiTheme="minorHAnsi"/>
                <w:sz w:val="18"/>
                <w:szCs w:val="18"/>
              </w:rPr>
              <w:t>, or</w:t>
            </w:r>
          </w:p>
          <w:p w14:paraId="3C75811E" w14:textId="77777777" w:rsidR="003C1763" w:rsidRPr="00D54A79" w:rsidRDefault="003C1763" w:rsidP="00693010">
            <w:pPr>
              <w:pStyle w:val="ListParagraph"/>
              <w:keepNext/>
              <w:numPr>
                <w:ilvl w:val="0"/>
                <w:numId w:val="30"/>
              </w:numPr>
              <w:rPr>
                <w:rFonts w:asciiTheme="minorHAnsi" w:hAnsiTheme="minorHAnsi"/>
                <w:sz w:val="18"/>
                <w:szCs w:val="18"/>
              </w:rPr>
            </w:pPr>
            <w:r w:rsidRPr="00D54A79">
              <w:rPr>
                <w:rFonts w:asciiTheme="minorHAnsi" w:hAnsiTheme="minorHAnsi"/>
                <w:sz w:val="18"/>
                <w:szCs w:val="18"/>
              </w:rPr>
              <w:t>Not Certified (do not continue)&gt;&gt;</w:t>
            </w:r>
          </w:p>
        </w:tc>
      </w:tr>
      <w:tr w:rsidR="00D654A7" w:rsidRPr="00D83E48" w14:paraId="3C758137" w14:textId="77777777" w:rsidTr="00ED3862">
        <w:trPr>
          <w:cantSplit/>
          <w:trHeight w:val="144"/>
        </w:trPr>
        <w:tc>
          <w:tcPr>
            <w:tcW w:w="187" w:type="pct"/>
            <w:vAlign w:val="center"/>
          </w:tcPr>
          <w:p w14:paraId="3C758120" w14:textId="77777777" w:rsidR="00D654A7" w:rsidRPr="00D54A79" w:rsidRDefault="00D654A7" w:rsidP="00D654A7">
            <w:pPr>
              <w:keepNext/>
              <w:jc w:val="center"/>
              <w:rPr>
                <w:rFonts w:asciiTheme="minorHAnsi" w:hAnsiTheme="minorHAnsi"/>
                <w:sz w:val="18"/>
                <w:szCs w:val="18"/>
              </w:rPr>
            </w:pPr>
            <w:r w:rsidRPr="00D54A79">
              <w:rPr>
                <w:rFonts w:asciiTheme="minorHAnsi" w:hAnsiTheme="minorHAnsi"/>
                <w:sz w:val="18"/>
                <w:szCs w:val="18"/>
              </w:rPr>
              <w:t>05</w:t>
            </w:r>
          </w:p>
        </w:tc>
        <w:tc>
          <w:tcPr>
            <w:tcW w:w="1968" w:type="pct"/>
            <w:vAlign w:val="center"/>
          </w:tcPr>
          <w:p w14:paraId="3C758121" w14:textId="77777777" w:rsidR="00D654A7" w:rsidRPr="00D54A79" w:rsidRDefault="00D654A7" w:rsidP="00D654A7">
            <w:pPr>
              <w:keepNext/>
              <w:rPr>
                <w:rFonts w:asciiTheme="minorHAnsi" w:hAnsiTheme="minorHAnsi"/>
                <w:sz w:val="18"/>
                <w:szCs w:val="18"/>
              </w:rPr>
            </w:pPr>
            <w:r w:rsidRPr="00D54A79">
              <w:rPr>
                <w:rFonts w:asciiTheme="minorHAnsi" w:hAnsiTheme="minorHAnsi"/>
                <w:sz w:val="18"/>
                <w:szCs w:val="18"/>
              </w:rPr>
              <w:t>Determination of MCH23 type (this field not visible to user)</w:t>
            </w:r>
          </w:p>
        </w:tc>
        <w:tc>
          <w:tcPr>
            <w:tcW w:w="2845" w:type="pct"/>
            <w:vAlign w:val="center"/>
          </w:tcPr>
          <w:p w14:paraId="45ED1F0C" w14:textId="77777777" w:rsidR="00D654A7" w:rsidRDefault="00D654A7" w:rsidP="00D654A7">
            <w:pPr>
              <w:keepNext/>
              <w:rPr>
                <w:rFonts w:asciiTheme="minorHAnsi" w:hAnsiTheme="minorHAnsi"/>
                <w:sz w:val="18"/>
                <w:szCs w:val="18"/>
              </w:rPr>
            </w:pPr>
            <w:r>
              <w:rPr>
                <w:rFonts w:asciiTheme="minorHAnsi" w:hAnsiTheme="minorHAnsi"/>
                <w:sz w:val="18"/>
                <w:szCs w:val="18"/>
              </w:rPr>
              <w:t xml:space="preserve">&lt;&lt;calculated field: </w:t>
            </w:r>
          </w:p>
          <w:p w14:paraId="34CCEBAC" w14:textId="5179F6AF"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If A1</w:t>
            </w:r>
            <w:r w:rsidR="008F5085">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3479F6EF" w14:textId="4EF97E00" w:rsidR="00D654A7" w:rsidRPr="00E00244" w:rsidRDefault="00D654A7" w:rsidP="00D654A7">
            <w:pPr>
              <w:keepNext/>
              <w:ind w:left="720"/>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4602F34F" w14:textId="5463AB74" w:rsidR="00D654A7" w:rsidRPr="00E00244" w:rsidRDefault="00D654A7" w:rsidP="00D654A7">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8F5085">
              <w:rPr>
                <w:rFonts w:asciiTheme="minorHAnsi" w:hAnsiTheme="minorHAnsi"/>
                <w:sz w:val="16"/>
                <w:szCs w:val="16"/>
              </w:rPr>
              <w:t>1</w:t>
            </w:r>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46CDDE15" w14:textId="0EB558BC" w:rsidR="00D654A7" w:rsidRDefault="00D654A7" w:rsidP="00D654A7">
            <w:pPr>
              <w:keepNext/>
              <w:ind w:left="720"/>
              <w:rPr>
                <w:rFonts w:asciiTheme="minorHAnsi" w:hAnsiTheme="minorHAnsi"/>
                <w:sz w:val="16"/>
                <w:szCs w:val="16"/>
              </w:rPr>
            </w:pPr>
            <w:r>
              <w:rPr>
                <w:rFonts w:asciiTheme="minorHAnsi" w:hAnsiTheme="minorHAnsi"/>
                <w:sz w:val="16"/>
                <w:szCs w:val="16"/>
              </w:rPr>
              <w:t>If A0</w:t>
            </w:r>
            <w:r w:rsidR="008F5085">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62CDB55A" w14:textId="5E19E4BC" w:rsidR="00D654A7" w:rsidRDefault="00D654A7" w:rsidP="00D654A7">
            <w:pPr>
              <w:keepNext/>
              <w:ind w:left="720"/>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08B322DA" w14:textId="77777777" w:rsidR="00D654A7" w:rsidRDefault="00D654A7" w:rsidP="00D654A7">
            <w:pPr>
              <w:keepNext/>
              <w:ind w:left="720"/>
              <w:rPr>
                <w:rFonts w:asciiTheme="minorHAnsi" w:hAnsiTheme="minorHAnsi"/>
                <w:sz w:val="16"/>
                <w:szCs w:val="16"/>
              </w:rPr>
            </w:pPr>
            <w:r>
              <w:rPr>
                <w:rFonts w:asciiTheme="minorHAnsi" w:hAnsiTheme="minorHAnsi"/>
                <w:sz w:val="16"/>
                <w:szCs w:val="16"/>
              </w:rPr>
              <w:t>Else use MCH-23a</w:t>
            </w:r>
          </w:p>
          <w:p w14:paraId="0329ED23" w14:textId="77777777" w:rsidR="00D654A7" w:rsidRDefault="00D654A7" w:rsidP="00D654A7">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A7B0352" w14:textId="77777777" w:rsidR="00D654A7" w:rsidRPr="00E00244" w:rsidRDefault="00D654A7" w:rsidP="00D654A7">
            <w:pPr>
              <w:keepNext/>
              <w:rPr>
                <w:rFonts w:asciiTheme="minorHAnsi" w:hAnsiTheme="minorHAnsi"/>
                <w:sz w:val="16"/>
                <w:szCs w:val="16"/>
              </w:rPr>
            </w:pPr>
          </w:p>
          <w:p w14:paraId="5C3B560E" w14:textId="2268E23B"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7</w:t>
            </w:r>
            <w:r w:rsidRPr="00E00244">
              <w:rPr>
                <w:rFonts w:asciiTheme="minorHAnsi" w:hAnsiTheme="minorHAnsi"/>
                <w:sz w:val="16"/>
                <w:szCs w:val="16"/>
              </w:rPr>
              <w:t xml:space="preserve"> =  ZonallyControlled Then</w:t>
            </w:r>
          </w:p>
          <w:p w14:paraId="3F81AD44" w14:textId="2CBBB46C" w:rsidR="00D654A7" w:rsidRDefault="00D654A7" w:rsidP="00D654A7">
            <w:pPr>
              <w:keepNext/>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6CE0D1B5" w14:textId="3805558C"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07D9FBF4" w14:textId="77777777" w:rsidR="00D654A7" w:rsidRPr="00E00244" w:rsidRDefault="00D654A7" w:rsidP="00D654A7">
            <w:pPr>
              <w:keepNext/>
              <w:ind w:left="646"/>
              <w:rPr>
                <w:rFonts w:asciiTheme="minorHAnsi" w:hAnsiTheme="minorHAnsi"/>
                <w:sz w:val="16"/>
                <w:szCs w:val="16"/>
              </w:rPr>
            </w:pPr>
            <w:r>
              <w:rPr>
                <w:rFonts w:asciiTheme="minorHAnsi" w:hAnsiTheme="minorHAnsi"/>
                <w:sz w:val="16"/>
                <w:szCs w:val="16"/>
              </w:rPr>
              <w:t>Else use variant MCH-23b;</w:t>
            </w:r>
          </w:p>
          <w:p w14:paraId="50A36208" w14:textId="3FAFAC2F" w:rsidR="00D654A7" w:rsidRDefault="00D654A7" w:rsidP="00D654A7">
            <w:pPr>
              <w:keepNext/>
              <w:rPr>
                <w:rFonts w:asciiTheme="minorHAnsi" w:hAnsiTheme="minorHAnsi"/>
                <w:sz w:val="16"/>
                <w:szCs w:val="16"/>
              </w:rPr>
            </w:pPr>
            <w:r w:rsidRPr="00E00244">
              <w:rPr>
                <w:rFonts w:asciiTheme="minorHAnsi" w:hAnsiTheme="minorHAnsi"/>
                <w:sz w:val="16"/>
                <w:szCs w:val="16"/>
              </w:rPr>
              <w:t>ElseIf A0</w:t>
            </w:r>
            <w:r w:rsidR="008F5085">
              <w:rPr>
                <w:rFonts w:asciiTheme="minorHAnsi" w:hAnsiTheme="minorHAnsi"/>
                <w:sz w:val="16"/>
                <w:szCs w:val="16"/>
              </w:rPr>
              <w:t>6</w:t>
            </w:r>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p>
          <w:p w14:paraId="26F4B50F" w14:textId="516D561F"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14D2C65C" w14:textId="77777777" w:rsidR="00D654A7" w:rsidRDefault="00D654A7" w:rsidP="00D654A7">
            <w:pPr>
              <w:keepNext/>
              <w:ind w:left="646"/>
              <w:rPr>
                <w:rFonts w:asciiTheme="minorHAnsi" w:hAnsiTheme="minorHAnsi"/>
                <w:sz w:val="16"/>
                <w:szCs w:val="16"/>
              </w:rPr>
            </w:pPr>
            <w:r>
              <w:rPr>
                <w:rFonts w:asciiTheme="minorHAnsi" w:hAnsiTheme="minorHAnsi"/>
                <w:sz w:val="16"/>
                <w:szCs w:val="16"/>
              </w:rPr>
              <w:t>Else use variant MCH-23a;</w:t>
            </w:r>
          </w:p>
          <w:p w14:paraId="75107CF4" w14:textId="77777777" w:rsidR="00D654A7" w:rsidRPr="00E00244" w:rsidRDefault="00D654A7" w:rsidP="00D654A7">
            <w:pPr>
              <w:keepNext/>
              <w:ind w:left="646"/>
              <w:rPr>
                <w:rFonts w:asciiTheme="minorHAnsi" w:hAnsiTheme="minorHAnsi"/>
                <w:sz w:val="16"/>
                <w:szCs w:val="16"/>
              </w:rPr>
            </w:pPr>
          </w:p>
          <w:p w14:paraId="14968C10" w14:textId="6A8DD54D"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ElseIf A0</w:t>
            </w:r>
            <w:r w:rsidR="008F5085">
              <w:rPr>
                <w:rFonts w:asciiTheme="minorHAnsi" w:hAnsiTheme="minorHAnsi"/>
                <w:sz w:val="16"/>
                <w:szCs w:val="16"/>
              </w:rPr>
              <w:t>7</w:t>
            </w:r>
            <w:r w:rsidRPr="00E00244">
              <w:rPr>
                <w:rFonts w:asciiTheme="minorHAnsi" w:hAnsiTheme="minorHAnsi"/>
                <w:sz w:val="16"/>
                <w:szCs w:val="16"/>
              </w:rPr>
              <w:t xml:space="preserve"> = NotZonal Then</w:t>
            </w:r>
          </w:p>
          <w:p w14:paraId="6E87F92F" w14:textId="5EF7D2F8" w:rsidR="00D654A7" w:rsidRPr="00E00244" w:rsidRDefault="00D654A7" w:rsidP="00D654A7">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8F5085">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16F62D4" w14:textId="64656E99" w:rsidR="00D654A7" w:rsidRDefault="00D654A7" w:rsidP="00D654A7">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8F5085">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then</w:t>
            </w:r>
          </w:p>
          <w:p w14:paraId="592F4870" w14:textId="2250E31D"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05FAE069" w14:textId="77777777" w:rsidR="00D654A7" w:rsidRDefault="00D654A7" w:rsidP="00D654A7">
            <w:pPr>
              <w:keepNext/>
              <w:ind w:left="646"/>
              <w:rPr>
                <w:rFonts w:asciiTheme="minorHAnsi" w:hAnsiTheme="minorHAnsi"/>
                <w:sz w:val="16"/>
                <w:szCs w:val="16"/>
              </w:rPr>
            </w:pPr>
            <w:r>
              <w:rPr>
                <w:rFonts w:asciiTheme="minorHAnsi" w:hAnsiTheme="minorHAnsi"/>
                <w:sz w:val="16"/>
                <w:szCs w:val="16"/>
              </w:rPr>
              <w:t>Else use variant MCH-23a;</w:t>
            </w:r>
          </w:p>
          <w:p w14:paraId="78ECD148" w14:textId="77777777" w:rsidR="00D654A7" w:rsidRDefault="00D654A7" w:rsidP="00D654A7">
            <w:pPr>
              <w:keepNext/>
              <w:ind w:left="646"/>
              <w:rPr>
                <w:rFonts w:asciiTheme="minorHAnsi" w:hAnsiTheme="minorHAnsi"/>
                <w:sz w:val="16"/>
                <w:szCs w:val="16"/>
              </w:rPr>
            </w:pPr>
          </w:p>
          <w:p w14:paraId="3025BD21" w14:textId="142588DC" w:rsidR="00D654A7" w:rsidRDefault="00D654A7" w:rsidP="00D654A7">
            <w:pPr>
              <w:keepNext/>
              <w:rPr>
                <w:rFonts w:ascii="Calibri" w:hAnsi="Calibri"/>
                <w:sz w:val="16"/>
                <w:szCs w:val="16"/>
              </w:rPr>
            </w:pPr>
            <w:r w:rsidRPr="00E00244">
              <w:rPr>
                <w:rFonts w:ascii="Calibri" w:hAnsi="Calibri"/>
                <w:sz w:val="16"/>
                <w:szCs w:val="16"/>
              </w:rPr>
              <w:t>ElseIf A0</w:t>
            </w:r>
            <w:r w:rsidR="008F5085">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69D2371" w14:textId="7F0011AC" w:rsidR="00D654A7" w:rsidRDefault="00D654A7" w:rsidP="00D654A7">
            <w:pPr>
              <w:keepNext/>
              <w:ind w:left="646"/>
              <w:rPr>
                <w:rFonts w:ascii="Calibri" w:hAnsi="Calibri"/>
                <w:sz w:val="16"/>
                <w:szCs w:val="16"/>
              </w:rPr>
            </w:pPr>
            <w:r w:rsidRPr="00E00244">
              <w:rPr>
                <w:rFonts w:ascii="Calibri" w:hAnsi="Calibri"/>
                <w:sz w:val="16"/>
                <w:szCs w:val="16"/>
              </w:rPr>
              <w:t>if A0</w:t>
            </w:r>
            <w:r w:rsidR="008F5085">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35659FA9" w14:textId="29FC928D" w:rsidR="00D654A7" w:rsidRDefault="00D654A7" w:rsidP="00D654A7">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8F5085">
              <w:rPr>
                <w:rFonts w:ascii="Calibri" w:hAnsi="Calibri"/>
                <w:sz w:val="16"/>
                <w:szCs w:val="16"/>
              </w:rPr>
              <w:t>8</w:t>
            </w:r>
            <w:r>
              <w:rPr>
                <w:rFonts w:ascii="Calibri" w:hAnsi="Calibri"/>
                <w:sz w:val="16"/>
                <w:szCs w:val="16"/>
              </w:rPr>
              <w:t xml:space="preserve"> = CFI System or A1</w:t>
            </w:r>
            <w:r w:rsidR="008F5085">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16AAE8AB" w14:textId="598EF7CC" w:rsidR="00D654A7" w:rsidRDefault="00D654A7" w:rsidP="00D654A7">
            <w:pPr>
              <w:keepNext/>
              <w:ind w:left="646"/>
              <w:rPr>
                <w:rFonts w:ascii="Calibri" w:hAnsi="Calibri"/>
                <w:sz w:val="16"/>
                <w:szCs w:val="16"/>
              </w:rPr>
            </w:pPr>
            <w:r>
              <w:rPr>
                <w:rFonts w:ascii="Calibri" w:hAnsi="Calibri"/>
                <w:sz w:val="16"/>
                <w:szCs w:val="16"/>
              </w:rPr>
              <w:t>if A1</w:t>
            </w:r>
            <w:r w:rsidR="008F5085">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53C5CC38" w14:textId="77777777" w:rsidR="00D654A7" w:rsidRPr="00E00244" w:rsidRDefault="00D654A7" w:rsidP="00D654A7">
            <w:pPr>
              <w:keepNext/>
              <w:ind w:left="646"/>
              <w:rPr>
                <w:rFonts w:ascii="Calibri" w:hAnsi="Calibri"/>
                <w:sz w:val="16"/>
                <w:szCs w:val="16"/>
              </w:rPr>
            </w:pPr>
            <w:r>
              <w:rPr>
                <w:rFonts w:ascii="Calibri" w:hAnsi="Calibri"/>
                <w:sz w:val="16"/>
                <w:szCs w:val="16"/>
              </w:rPr>
              <w:t>Else use variant MCH-23-a</w:t>
            </w:r>
          </w:p>
          <w:p w14:paraId="663864F8" w14:textId="77777777" w:rsidR="00D654A7" w:rsidRDefault="00D654A7" w:rsidP="00D654A7">
            <w:pPr>
              <w:keepNext/>
              <w:ind w:left="1006"/>
              <w:rPr>
                <w:rFonts w:asciiTheme="minorHAnsi" w:hAnsiTheme="minorHAnsi"/>
                <w:sz w:val="16"/>
                <w:szCs w:val="16"/>
              </w:rPr>
            </w:pPr>
            <w:r w:rsidRPr="00E00244">
              <w:rPr>
                <w:rFonts w:asciiTheme="minorHAnsi" w:hAnsiTheme="minorHAnsi"/>
                <w:sz w:val="16"/>
                <w:szCs w:val="16"/>
              </w:rPr>
              <w:t>End</w:t>
            </w:r>
          </w:p>
          <w:p w14:paraId="3C758136" w14:textId="2839A148" w:rsidR="00D654A7" w:rsidRPr="00D54A79" w:rsidRDefault="00D654A7" w:rsidP="00D654A7">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3C758139" w14:textId="77777777" w:rsidR="003C1763" w:rsidRPr="00B66E1A" w:rsidRDefault="003C1763" w:rsidP="00693010">
      <w:pPr>
        <w:rPr>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3C1763" w:rsidRPr="00D83E48" w14:paraId="3C75813D" w14:textId="77777777" w:rsidTr="002C3E94">
        <w:trPr>
          <w:trHeight w:val="144"/>
        </w:trPr>
        <w:tc>
          <w:tcPr>
            <w:tcW w:w="5000" w:type="pct"/>
          </w:tcPr>
          <w:p w14:paraId="3C75813C" w14:textId="60343E00" w:rsidR="00AA6357" w:rsidRPr="002C3E94" w:rsidRDefault="003C1763" w:rsidP="002C3E94">
            <w:pPr>
              <w:rPr>
                <w:rFonts w:ascii="Calibri" w:hAnsi="Calibr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C75813F" w14:textId="77777777" w:rsidR="009116F2" w:rsidRPr="00B66E1A" w:rsidRDefault="009116F2" w:rsidP="00693010">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4851"/>
        <w:gridCol w:w="5481"/>
      </w:tblGrid>
      <w:tr w:rsidR="009116F2" w:rsidRPr="00D83E48" w14:paraId="3C758142" w14:textId="77777777" w:rsidTr="009116F2">
        <w:trPr>
          <w:cantSplit/>
          <w:trHeight w:val="144"/>
        </w:trPr>
        <w:tc>
          <w:tcPr>
            <w:tcW w:w="5000" w:type="pct"/>
            <w:gridSpan w:val="3"/>
            <w:vAlign w:val="center"/>
          </w:tcPr>
          <w:p w14:paraId="3C758140" w14:textId="4F3B5CB1" w:rsidR="009116F2" w:rsidRDefault="009116F2" w:rsidP="00D527DA">
            <w:pPr>
              <w:keepNext/>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8141" w14:textId="4BD690E1" w:rsidR="009116F2" w:rsidRPr="002C3E94" w:rsidRDefault="009116F2" w:rsidP="00D527DA">
            <w:pPr>
              <w:keepNext/>
              <w:rPr>
                <w:rFonts w:asciiTheme="minorHAnsi" w:hAnsiTheme="minorHAnsi"/>
                <w:b/>
                <w:sz w:val="18"/>
                <w:szCs w:val="18"/>
              </w:rPr>
            </w:pPr>
            <w:r w:rsidRPr="006860D2">
              <w:rPr>
                <w:rFonts w:ascii="Calibri" w:hAnsi="Calibri"/>
                <w:sz w:val="18"/>
                <w:szCs w:val="18"/>
              </w:rPr>
              <w:t xml:space="preserve">The installer shall attempt to correct non-compliant system airflow </w:t>
            </w:r>
            <w:r>
              <w:rPr>
                <w:rFonts w:ascii="Calibri" w:hAnsi="Calibri"/>
                <w:sz w:val="18"/>
                <w:szCs w:val="18"/>
              </w:rPr>
              <w:t xml:space="preserve">rates </w:t>
            </w:r>
            <w:r w:rsidRPr="006860D2">
              <w:rPr>
                <w:rFonts w:ascii="Calibri" w:hAnsi="Calibri"/>
                <w:sz w:val="18"/>
                <w:szCs w:val="18"/>
              </w:rPr>
              <w:t xml:space="preserve">by performing the following remedial </w:t>
            </w:r>
            <w:r>
              <w:rPr>
                <w:rFonts w:ascii="Calibri" w:hAnsi="Calibri"/>
                <w:sz w:val="18"/>
                <w:szCs w:val="18"/>
              </w:rPr>
              <w:t>actions as specified in</w:t>
            </w:r>
            <w:r w:rsidRPr="006860D2">
              <w:rPr>
                <w:rFonts w:ascii="Calibri" w:hAnsi="Calibri"/>
                <w:sz w:val="18"/>
                <w:szCs w:val="18"/>
              </w:rPr>
              <w:t xml:space="preserve"> </w:t>
            </w:r>
            <w:r w:rsidRPr="004333E7">
              <w:rPr>
                <w:rFonts w:ascii="Calibri" w:hAnsi="Calibri"/>
                <w:sz w:val="18"/>
                <w:szCs w:val="18"/>
              </w:rPr>
              <w:t>RA</w:t>
            </w:r>
            <w:r w:rsidR="00B1000D" w:rsidRPr="004333E7">
              <w:rPr>
                <w:rFonts w:ascii="Calibri" w:hAnsi="Calibri"/>
                <w:sz w:val="18"/>
                <w:szCs w:val="18"/>
              </w:rPr>
              <w:t>3.3.3.1.5</w:t>
            </w:r>
          </w:p>
        </w:tc>
      </w:tr>
      <w:tr w:rsidR="009116F2" w:rsidRPr="00D83E48" w14:paraId="3C758146" w14:textId="77777777" w:rsidTr="009116F2">
        <w:trPr>
          <w:cantSplit/>
          <w:trHeight w:val="144"/>
        </w:trPr>
        <w:tc>
          <w:tcPr>
            <w:tcW w:w="212" w:type="pct"/>
            <w:vAlign w:val="center"/>
          </w:tcPr>
          <w:p w14:paraId="3C75814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01</w:t>
            </w:r>
          </w:p>
        </w:tc>
        <w:tc>
          <w:tcPr>
            <w:tcW w:w="2248" w:type="pct"/>
            <w:vAlign w:val="center"/>
          </w:tcPr>
          <w:p w14:paraId="3C758144" w14:textId="77777777" w:rsidR="009116F2" w:rsidRPr="00D83E48" w:rsidRDefault="009116F2" w:rsidP="00D527DA">
            <w:pPr>
              <w:keepNext/>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540" w:type="pct"/>
            <w:vAlign w:val="center"/>
          </w:tcPr>
          <w:p w14:paraId="3C75814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A" w14:textId="77777777" w:rsidTr="009116F2">
        <w:trPr>
          <w:cantSplit/>
          <w:trHeight w:val="144"/>
        </w:trPr>
        <w:tc>
          <w:tcPr>
            <w:tcW w:w="212" w:type="pct"/>
            <w:vAlign w:val="center"/>
          </w:tcPr>
          <w:p w14:paraId="3C75814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02</w:t>
            </w:r>
          </w:p>
        </w:tc>
        <w:tc>
          <w:tcPr>
            <w:tcW w:w="2248" w:type="pct"/>
          </w:tcPr>
          <w:p w14:paraId="3C75814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540" w:type="pct"/>
            <w:vAlign w:val="center"/>
          </w:tcPr>
          <w:p w14:paraId="3C75814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E" w14:textId="77777777" w:rsidTr="009116F2">
        <w:trPr>
          <w:cantSplit/>
          <w:trHeight w:val="144"/>
        </w:trPr>
        <w:tc>
          <w:tcPr>
            <w:tcW w:w="212" w:type="pct"/>
            <w:vAlign w:val="center"/>
          </w:tcPr>
          <w:p w14:paraId="3C75814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03</w:t>
            </w:r>
          </w:p>
        </w:tc>
        <w:tc>
          <w:tcPr>
            <w:tcW w:w="2248" w:type="pct"/>
          </w:tcPr>
          <w:p w14:paraId="3C75814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540" w:type="pct"/>
            <w:vAlign w:val="center"/>
          </w:tcPr>
          <w:p w14:paraId="3C75814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2" w14:textId="77777777" w:rsidTr="009116F2">
        <w:trPr>
          <w:cantSplit/>
          <w:trHeight w:val="144"/>
        </w:trPr>
        <w:tc>
          <w:tcPr>
            <w:tcW w:w="212" w:type="pct"/>
            <w:vAlign w:val="center"/>
          </w:tcPr>
          <w:p w14:paraId="3C75814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04</w:t>
            </w:r>
          </w:p>
        </w:tc>
        <w:tc>
          <w:tcPr>
            <w:tcW w:w="2248" w:type="pct"/>
          </w:tcPr>
          <w:p w14:paraId="3C758150"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540" w:type="pct"/>
            <w:vAlign w:val="center"/>
          </w:tcPr>
          <w:p w14:paraId="3C758151"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6" w14:textId="77777777" w:rsidTr="009116F2">
        <w:trPr>
          <w:cantSplit/>
          <w:trHeight w:val="144"/>
        </w:trPr>
        <w:tc>
          <w:tcPr>
            <w:tcW w:w="212" w:type="pct"/>
            <w:vAlign w:val="center"/>
          </w:tcPr>
          <w:p w14:paraId="3C75815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05</w:t>
            </w:r>
          </w:p>
        </w:tc>
        <w:tc>
          <w:tcPr>
            <w:tcW w:w="2248" w:type="pct"/>
          </w:tcPr>
          <w:p w14:paraId="3C758154"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540" w:type="pct"/>
            <w:vAlign w:val="center"/>
          </w:tcPr>
          <w:p w14:paraId="3C75815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A" w14:textId="77777777" w:rsidTr="009116F2">
        <w:trPr>
          <w:cantSplit/>
          <w:trHeight w:val="144"/>
        </w:trPr>
        <w:tc>
          <w:tcPr>
            <w:tcW w:w="212" w:type="pct"/>
            <w:vAlign w:val="center"/>
          </w:tcPr>
          <w:p w14:paraId="3C75815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06</w:t>
            </w:r>
          </w:p>
        </w:tc>
        <w:tc>
          <w:tcPr>
            <w:tcW w:w="2248" w:type="pct"/>
          </w:tcPr>
          <w:p w14:paraId="3C75815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540" w:type="pct"/>
            <w:vAlign w:val="center"/>
          </w:tcPr>
          <w:p w14:paraId="3C75815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E" w14:textId="77777777" w:rsidTr="009116F2">
        <w:trPr>
          <w:cantSplit/>
          <w:trHeight w:val="144"/>
        </w:trPr>
        <w:tc>
          <w:tcPr>
            <w:tcW w:w="212" w:type="pct"/>
            <w:vAlign w:val="center"/>
          </w:tcPr>
          <w:p w14:paraId="3C75815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07</w:t>
            </w:r>
          </w:p>
        </w:tc>
        <w:tc>
          <w:tcPr>
            <w:tcW w:w="2248" w:type="pct"/>
          </w:tcPr>
          <w:p w14:paraId="3C75815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540" w:type="pct"/>
            <w:vAlign w:val="center"/>
          </w:tcPr>
          <w:p w14:paraId="3C75815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62" w14:textId="77777777" w:rsidTr="009116F2">
        <w:trPr>
          <w:cantSplit/>
          <w:trHeight w:val="144"/>
        </w:trPr>
        <w:tc>
          <w:tcPr>
            <w:tcW w:w="212" w:type="pct"/>
            <w:vAlign w:val="center"/>
          </w:tcPr>
          <w:p w14:paraId="3C75815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08</w:t>
            </w:r>
          </w:p>
        </w:tc>
        <w:tc>
          <w:tcPr>
            <w:tcW w:w="2248" w:type="pct"/>
          </w:tcPr>
          <w:p w14:paraId="3C758160" w14:textId="77777777" w:rsidR="009116F2" w:rsidRPr="00D83E48" w:rsidRDefault="009116F2" w:rsidP="00D527DA">
            <w:pPr>
              <w:keepNext/>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540" w:type="pct"/>
          </w:tcPr>
          <w:p w14:paraId="3C758161" w14:textId="77777777" w:rsidR="009116F2" w:rsidRPr="00D83E48" w:rsidRDefault="009116F2" w:rsidP="00D527DA">
            <w:pPr>
              <w:keepNext/>
              <w:rPr>
                <w:rFonts w:ascii="Calibri" w:hAnsi="Calibri"/>
                <w:sz w:val="18"/>
                <w:szCs w:val="18"/>
              </w:rPr>
            </w:pPr>
            <w:r w:rsidRPr="006860D2">
              <w:rPr>
                <w:rFonts w:ascii="Calibri" w:hAnsi="Calibri"/>
                <w:sz w:val="18"/>
                <w:szCs w:val="18"/>
              </w:rPr>
              <w:t>&lt;&lt;user input, text, maximum 500 characters&gt;&gt;</w:t>
            </w:r>
          </w:p>
        </w:tc>
      </w:tr>
      <w:tr w:rsidR="00E35F0F" w:rsidRPr="00D83E48" w14:paraId="0E1FB9C4" w14:textId="77777777" w:rsidTr="00484EC1">
        <w:trPr>
          <w:cantSplit/>
          <w:trHeight w:val="144"/>
        </w:trPr>
        <w:tc>
          <w:tcPr>
            <w:tcW w:w="212" w:type="pct"/>
            <w:vAlign w:val="center"/>
          </w:tcPr>
          <w:p w14:paraId="2F2DFCEB" w14:textId="7CDCA6BF" w:rsidR="00E35F0F" w:rsidRDefault="00E35F0F">
            <w:pPr>
              <w:keepNext/>
              <w:jc w:val="center"/>
              <w:rPr>
                <w:rFonts w:asciiTheme="minorHAnsi" w:hAnsiTheme="minorHAnsi"/>
                <w:sz w:val="18"/>
                <w:szCs w:val="18"/>
              </w:rPr>
            </w:pPr>
            <w:r>
              <w:rPr>
                <w:rFonts w:asciiTheme="minorHAnsi" w:hAnsiTheme="minorHAnsi" w:cs="Calibri-Bold"/>
                <w:bCs/>
                <w:sz w:val="18"/>
                <w:szCs w:val="18"/>
              </w:rPr>
              <w:t>09</w:t>
            </w:r>
          </w:p>
        </w:tc>
        <w:tc>
          <w:tcPr>
            <w:tcW w:w="2248" w:type="pct"/>
            <w:vAlign w:val="center"/>
          </w:tcPr>
          <w:p w14:paraId="124C87A2" w14:textId="0AF9483B" w:rsidR="00E35F0F" w:rsidRPr="006860D2" w:rsidRDefault="00E35F0F" w:rsidP="00E35F0F">
            <w:pPr>
              <w:keepNext/>
              <w:rPr>
                <w:rFonts w:ascii="Calibri" w:hAnsi="Calibr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2540" w:type="pct"/>
            <w:vAlign w:val="center"/>
          </w:tcPr>
          <w:p w14:paraId="1854B336" w14:textId="77777777" w:rsidR="00E35F0F" w:rsidRPr="00E90488" w:rsidRDefault="00E35F0F" w:rsidP="00E35F0F">
            <w:pPr>
              <w:keepNext/>
              <w:rPr>
                <w:sz w:val="24"/>
                <w:szCs w:val="24"/>
              </w:rPr>
            </w:pPr>
            <w:r w:rsidRPr="00E90488">
              <w:rPr>
                <w:rFonts w:ascii="Calibri" w:hAnsi="Calibri"/>
                <w:sz w:val="18"/>
              </w:rPr>
              <w:t>&lt;&lt;</w:t>
            </w:r>
            <w:r>
              <w:rPr>
                <w:rFonts w:ascii="Calibri" w:hAnsi="Calibri"/>
                <w:sz w:val="18"/>
              </w:rPr>
              <w:t>calculated Field:</w:t>
            </w:r>
          </w:p>
          <w:p w14:paraId="1CFC178A" w14:textId="046BE5CE" w:rsidR="00E35F0F" w:rsidRPr="006860D2" w:rsidRDefault="00E35F0F" w:rsidP="00E35F0F">
            <w:pPr>
              <w:keepNext/>
              <w:rPr>
                <w:rFonts w:ascii="Calibri" w:hAnsi="Calibri"/>
                <w:sz w:val="18"/>
                <w:szCs w:val="18"/>
              </w:rPr>
            </w:pPr>
            <w:r>
              <w:rPr>
                <w:rFonts w:ascii="Calibri" w:hAnsi="Calibri"/>
                <w:sz w:val="18"/>
              </w:rPr>
              <w:t>if</w:t>
            </w:r>
            <w:r w:rsidRPr="00E90488">
              <w:rPr>
                <w:rFonts w:ascii="Calibri" w:hAnsi="Calibri"/>
                <w:sz w:val="18"/>
              </w:rPr>
              <w:t xml:space="preserve"> </w:t>
            </w:r>
            <w:r>
              <w:rPr>
                <w:rFonts w:ascii="Calibri" w:hAnsi="Calibri"/>
                <w:sz w:val="18"/>
              </w:rPr>
              <w:t>Value=pass in all rows in Range D01-D07, Then display result=System Complies; else display result=System Does Not Comply</w:t>
            </w:r>
            <w:r>
              <w:rPr>
                <w:sz w:val="24"/>
                <w:szCs w:val="24"/>
              </w:rPr>
              <w:t xml:space="preserve">:  </w:t>
            </w:r>
            <w:r w:rsidRPr="00E90488">
              <w:rPr>
                <w:rFonts w:ascii="Calibri" w:hAnsi="Calibri"/>
                <w:sz w:val="18"/>
              </w:rPr>
              <w:t xml:space="preserve">one or more applicable </w:t>
            </w:r>
            <w:r>
              <w:rPr>
                <w:rFonts w:ascii="Calibri" w:hAnsi="Calibri"/>
                <w:sz w:val="18"/>
              </w:rPr>
              <w:t>remedial actions were not completed as required</w:t>
            </w:r>
            <w:r w:rsidRPr="00E90488">
              <w:rPr>
                <w:rFonts w:ascii="Calibri" w:hAnsi="Calibri"/>
                <w:sz w:val="18"/>
              </w:rPr>
              <w:t xml:space="preserve">. </w:t>
            </w:r>
            <w:r>
              <w:rPr>
                <w:rFonts w:ascii="Calibri" w:hAnsi="Calibri"/>
                <w:sz w:val="18"/>
              </w:rPr>
              <w:t xml:space="preserve"> </w:t>
            </w:r>
            <w:r w:rsidRPr="00E90488">
              <w:rPr>
                <w:rFonts w:ascii="Calibri" w:hAnsi="Calibri"/>
                <w:sz w:val="18"/>
              </w:rPr>
              <w:t>Enter reason</w:t>
            </w:r>
            <w:r>
              <w:rPr>
                <w:rFonts w:ascii="Calibri" w:hAnsi="Calibri"/>
                <w:sz w:val="18"/>
              </w:rPr>
              <w:t>(s)</w:t>
            </w:r>
            <w:r w:rsidRPr="00E90488">
              <w:rPr>
                <w:rFonts w:ascii="Calibri" w:hAnsi="Calibri"/>
                <w:sz w:val="18"/>
              </w:rPr>
              <w:t xml:space="preserve"> for </w:t>
            </w:r>
            <w:r>
              <w:rPr>
                <w:rFonts w:ascii="Calibri" w:hAnsi="Calibri"/>
                <w:sz w:val="18"/>
              </w:rPr>
              <w:t>non-compliance</w:t>
            </w:r>
            <w:r w:rsidRPr="00E90488">
              <w:rPr>
                <w:rFonts w:ascii="Calibri" w:hAnsi="Calibri"/>
                <w:sz w:val="18"/>
              </w:rPr>
              <w:t xml:space="preserve"> in</w:t>
            </w:r>
            <w:r>
              <w:rPr>
                <w:rFonts w:ascii="Calibri" w:hAnsi="Calibri"/>
                <w:sz w:val="18"/>
              </w:rPr>
              <w:t xml:space="preserve"> corrections notes field below&gt;&gt;</w:t>
            </w:r>
          </w:p>
        </w:tc>
      </w:tr>
      <w:tr w:rsidR="00E35F0F" w:rsidRPr="00D83E48" w14:paraId="5C848D5E" w14:textId="77777777" w:rsidTr="00484EC1">
        <w:trPr>
          <w:cantSplit/>
          <w:trHeight w:val="144"/>
        </w:trPr>
        <w:tc>
          <w:tcPr>
            <w:tcW w:w="212" w:type="pct"/>
            <w:vAlign w:val="center"/>
          </w:tcPr>
          <w:p w14:paraId="09DDE159" w14:textId="2D78108F" w:rsidR="00E35F0F" w:rsidRDefault="00E35F0F">
            <w:pPr>
              <w:keepNext/>
              <w:jc w:val="center"/>
              <w:rPr>
                <w:rFonts w:asciiTheme="minorHAnsi" w:hAnsiTheme="minorHAnsi"/>
                <w:sz w:val="18"/>
                <w:szCs w:val="18"/>
              </w:rPr>
            </w:pPr>
            <w:r>
              <w:rPr>
                <w:rFonts w:asciiTheme="minorHAnsi" w:hAnsiTheme="minorHAnsi" w:cs="Calibri-Bold"/>
                <w:bCs/>
                <w:sz w:val="18"/>
                <w:szCs w:val="18"/>
              </w:rPr>
              <w:t>10</w:t>
            </w:r>
          </w:p>
        </w:tc>
        <w:tc>
          <w:tcPr>
            <w:tcW w:w="2248" w:type="pct"/>
            <w:vAlign w:val="center"/>
          </w:tcPr>
          <w:p w14:paraId="201AC0AA" w14:textId="6AD702F6" w:rsidR="00E35F0F" w:rsidRPr="006860D2" w:rsidRDefault="00E35F0F" w:rsidP="00E35F0F">
            <w:pPr>
              <w:keepNext/>
              <w:rPr>
                <w:rFonts w:ascii="Calibri" w:hAnsi="Calibri"/>
                <w:sz w:val="18"/>
                <w:szCs w:val="18"/>
              </w:rPr>
            </w:pPr>
            <w:r>
              <w:rPr>
                <w:rFonts w:ascii="Calibri" w:hAnsi="Calibri"/>
                <w:sz w:val="18"/>
              </w:rPr>
              <w:t>Correction Notes:</w:t>
            </w:r>
          </w:p>
        </w:tc>
        <w:tc>
          <w:tcPr>
            <w:tcW w:w="2540" w:type="pct"/>
            <w:vAlign w:val="center"/>
          </w:tcPr>
          <w:p w14:paraId="3D5E0F7A" w14:textId="55997B65" w:rsidR="00E35F0F" w:rsidRPr="006860D2" w:rsidRDefault="00E35F0F" w:rsidP="00E35F0F">
            <w:pPr>
              <w:keepNext/>
              <w:rPr>
                <w:rFonts w:ascii="Calibri" w:hAnsi="Calibr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as condition of registration of the failure;  user input text&gt;&gt;</w:t>
            </w:r>
          </w:p>
        </w:tc>
      </w:tr>
      <w:tr w:rsidR="00E35F0F" w:rsidRPr="00D83E48" w14:paraId="67803AFB" w14:textId="77777777" w:rsidTr="00484EC1">
        <w:trPr>
          <w:cantSplit/>
          <w:trHeight w:val="144"/>
        </w:trPr>
        <w:tc>
          <w:tcPr>
            <w:tcW w:w="212" w:type="pct"/>
            <w:vAlign w:val="center"/>
          </w:tcPr>
          <w:p w14:paraId="1CF996D6" w14:textId="60647E7C" w:rsidR="00E35F0F" w:rsidRDefault="00E35F0F">
            <w:pPr>
              <w:keepNext/>
              <w:jc w:val="center"/>
              <w:rPr>
                <w:rFonts w:asciiTheme="minorHAnsi" w:hAnsiTheme="minorHAnsi"/>
                <w:sz w:val="18"/>
                <w:szCs w:val="18"/>
              </w:rPr>
            </w:pPr>
            <w:r>
              <w:rPr>
                <w:rFonts w:asciiTheme="minorHAnsi" w:hAnsiTheme="minorHAnsi" w:cs="Calibri-Bold"/>
                <w:bCs/>
                <w:sz w:val="18"/>
                <w:szCs w:val="18"/>
              </w:rPr>
              <w:t>11</w:t>
            </w:r>
          </w:p>
        </w:tc>
        <w:tc>
          <w:tcPr>
            <w:tcW w:w="2248" w:type="pct"/>
            <w:vAlign w:val="center"/>
          </w:tcPr>
          <w:p w14:paraId="2E1C3FB3" w14:textId="68D8B17C" w:rsidR="00E35F0F" w:rsidRPr="006860D2" w:rsidRDefault="00E35F0F" w:rsidP="00E35F0F">
            <w:pPr>
              <w:keepNext/>
              <w:rPr>
                <w:rFonts w:ascii="Calibri" w:hAnsi="Calibri"/>
                <w:sz w:val="18"/>
                <w:szCs w:val="18"/>
              </w:rPr>
            </w:pPr>
            <w:r>
              <w:rPr>
                <w:rFonts w:ascii="Calibri" w:hAnsi="Calibri"/>
                <w:sz w:val="18"/>
              </w:rPr>
              <w:t>Optional Notes:</w:t>
            </w:r>
          </w:p>
        </w:tc>
        <w:tc>
          <w:tcPr>
            <w:tcW w:w="2540" w:type="pct"/>
            <w:vAlign w:val="center"/>
          </w:tcPr>
          <w:p w14:paraId="5C1DDF40" w14:textId="7EA78846" w:rsidR="00E35F0F" w:rsidRDefault="00E35F0F" w:rsidP="00E35F0F">
            <w:pPr>
              <w:pStyle w:val="FootnoteText"/>
              <w:keepNext/>
              <w:rPr>
                <w:rFonts w:ascii="Calibri" w:hAnsi="Calibri"/>
                <w:sz w:val="18"/>
              </w:rPr>
            </w:pPr>
            <w:r>
              <w:rPr>
                <w:rFonts w:ascii="Calibri" w:hAnsi="Calibri"/>
                <w:sz w:val="18"/>
              </w:rPr>
              <w:t>&lt;&lt;response is optional: user input text&gt;&gt;</w:t>
            </w:r>
          </w:p>
          <w:p w14:paraId="0CC47319" w14:textId="77777777" w:rsidR="00E35F0F" w:rsidRPr="006860D2" w:rsidRDefault="00E35F0F" w:rsidP="00E35F0F">
            <w:pPr>
              <w:keepNext/>
              <w:rPr>
                <w:rFonts w:ascii="Calibri" w:hAnsi="Calibri"/>
                <w:sz w:val="18"/>
                <w:szCs w:val="18"/>
              </w:rPr>
            </w:pPr>
          </w:p>
        </w:tc>
      </w:tr>
      <w:tr w:rsidR="00E35F0F" w:rsidRPr="00D83E48" w14:paraId="3C758164" w14:textId="77777777" w:rsidTr="009116F2">
        <w:trPr>
          <w:cantSplit/>
          <w:trHeight w:val="144"/>
        </w:trPr>
        <w:tc>
          <w:tcPr>
            <w:tcW w:w="5000" w:type="pct"/>
            <w:gridSpan w:val="3"/>
            <w:vAlign w:val="center"/>
          </w:tcPr>
          <w:p w14:paraId="3C758163" w14:textId="3710E9FE" w:rsidR="00E35F0F" w:rsidRPr="002C3E94" w:rsidRDefault="00E35F0F" w:rsidP="00E35F0F">
            <w:pPr>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165" w14:textId="77777777" w:rsidR="003C1763" w:rsidRPr="00B66E1A" w:rsidRDefault="003C1763" w:rsidP="00693010">
      <w:pPr>
        <w:rPr>
          <w:rFonts w:ascii="Calibri" w:hAnsi="Calibr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3"/>
        <w:gridCol w:w="4908"/>
        <w:gridCol w:w="5548"/>
      </w:tblGrid>
      <w:tr w:rsidR="003C1763" w:rsidRPr="00D83E48" w14:paraId="3C758168" w14:textId="77777777" w:rsidTr="00FC3B1D">
        <w:trPr>
          <w:gridBefore w:val="1"/>
          <w:wBefore w:w="3" w:type="pct"/>
          <w:trHeight w:val="233"/>
        </w:trPr>
        <w:tc>
          <w:tcPr>
            <w:tcW w:w="4997" w:type="pct"/>
            <w:gridSpan w:val="3"/>
          </w:tcPr>
          <w:p w14:paraId="3C758166" w14:textId="335FD236" w:rsidR="003C1763" w:rsidRPr="00D54A79" w:rsidRDefault="003C1763" w:rsidP="00097E10">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167" w14:textId="77777777" w:rsidR="003C1763" w:rsidRPr="00D54A79" w:rsidRDefault="003C1763" w:rsidP="00097E10">
            <w:pPr>
              <w:keepNext/>
              <w:rPr>
                <w:rFonts w:asciiTheme="minorHAnsi" w:hAnsiTheme="minorHAnsi"/>
                <w:b/>
                <w:sz w:val="18"/>
                <w:szCs w:val="18"/>
              </w:rPr>
            </w:pPr>
            <w:r w:rsidRPr="00D54A79">
              <w:rPr>
                <w:rFonts w:asciiTheme="minorHAnsi" w:hAnsiTheme="minorHAnsi"/>
                <w:sz w:val="18"/>
                <w:szCs w:val="18"/>
              </w:rPr>
              <w:t xml:space="preserve">The procedures for System Airflow Rate Verification are specified in Reference Residential Appendix RA3.3. </w:t>
            </w:r>
          </w:p>
        </w:tc>
      </w:tr>
      <w:tr w:rsidR="003C1763" w:rsidRPr="00D83E48" w14:paraId="3C75816C"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9"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01</w:t>
            </w:r>
          </w:p>
        </w:tc>
        <w:tc>
          <w:tcPr>
            <w:tcW w:w="2246" w:type="pct"/>
            <w:vAlign w:val="center"/>
          </w:tcPr>
          <w:p w14:paraId="3C75816A" w14:textId="357A999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539" w:type="pct"/>
            <w:vAlign w:val="center"/>
          </w:tcPr>
          <w:p w14:paraId="79454919" w14:textId="77777777" w:rsidR="00ED3862" w:rsidRDefault="003C1763" w:rsidP="00ED3862">
            <w:pPr>
              <w:keepNext/>
              <w:rPr>
                <w:rFonts w:asciiTheme="minorHAnsi" w:hAnsiTheme="minorHAnsi"/>
                <w:sz w:val="18"/>
                <w:szCs w:val="18"/>
              </w:rPr>
            </w:pPr>
            <w:r w:rsidRPr="00D54A79">
              <w:rPr>
                <w:rFonts w:asciiTheme="minorHAnsi" w:hAnsiTheme="minorHAnsi"/>
                <w:sz w:val="18"/>
                <w:szCs w:val="18"/>
              </w:rPr>
              <w:t>&lt;&lt;</w:t>
            </w:r>
            <w:r w:rsidR="00ED3862">
              <w:rPr>
                <w:rFonts w:asciiTheme="minorHAnsi" w:hAnsiTheme="minorHAnsi"/>
                <w:sz w:val="18"/>
                <w:szCs w:val="18"/>
              </w:rPr>
              <w:t xml:space="preserve">calculated field: </w:t>
            </w:r>
          </w:p>
          <w:p w14:paraId="23B35CD0" w14:textId="1D100B42" w:rsidR="00ED3862" w:rsidRDefault="00ED3862" w:rsidP="00ED3862">
            <w:pPr>
              <w:keepNext/>
              <w:rPr>
                <w:rFonts w:asciiTheme="minorHAnsi" w:hAnsiTheme="minorHAnsi"/>
                <w:sz w:val="18"/>
                <w:szCs w:val="18"/>
              </w:rPr>
            </w:pPr>
            <w:r>
              <w:rPr>
                <w:rFonts w:asciiTheme="minorHAnsi" w:hAnsiTheme="minorHAnsi"/>
                <w:sz w:val="18"/>
                <w:szCs w:val="18"/>
              </w:rPr>
              <w:t>If MCH-01 – ResidentialCoolingSystemType = Small Duct High Velocity</w:t>
            </w:r>
            <w:r w:rsidR="00D654A7">
              <w:rPr>
                <w:rFonts w:asciiTheme="minorHAnsi" w:hAnsiTheme="minorHAnsi"/>
                <w:sz w:val="18"/>
                <w:szCs w:val="18"/>
              </w:rPr>
              <w:t xml:space="preserve"> AC or Small Duct High Velocity HP</w:t>
            </w:r>
            <w:r>
              <w:rPr>
                <w:rFonts w:asciiTheme="minorHAnsi" w:hAnsiTheme="minorHAnsi"/>
                <w:sz w:val="18"/>
                <w:szCs w:val="18"/>
              </w:rPr>
              <w:t>, then value = 250</w:t>
            </w:r>
          </w:p>
          <w:p w14:paraId="3C6AAC42" w14:textId="77777777" w:rsidR="00ED3862" w:rsidRDefault="00ED3862" w:rsidP="00097E10">
            <w:pPr>
              <w:keepNext/>
              <w:rPr>
                <w:rFonts w:asciiTheme="minorHAnsi" w:hAnsiTheme="minorHAnsi"/>
                <w:sz w:val="18"/>
                <w:szCs w:val="18"/>
              </w:rPr>
            </w:pPr>
          </w:p>
          <w:p w14:paraId="3C75816B" w14:textId="277A7FCA" w:rsidR="003C1763" w:rsidRPr="00D54A79" w:rsidRDefault="00ED3862" w:rsidP="00097E10">
            <w:pPr>
              <w:keepNext/>
              <w:rPr>
                <w:rFonts w:asciiTheme="minorHAnsi" w:hAnsiTheme="minorHAnsi"/>
                <w:sz w:val="18"/>
                <w:szCs w:val="18"/>
              </w:rPr>
            </w:pPr>
            <w:r>
              <w:rPr>
                <w:rFonts w:asciiTheme="minorHAnsi" w:hAnsiTheme="minorHAnsi"/>
                <w:sz w:val="18"/>
                <w:szCs w:val="18"/>
              </w:rPr>
              <w:t xml:space="preserve">ElsIf, value = </w:t>
            </w:r>
            <w:r w:rsidR="003C1763" w:rsidRPr="00D54A79">
              <w:rPr>
                <w:rFonts w:asciiTheme="minorHAnsi" w:hAnsiTheme="minorHAnsi"/>
                <w:sz w:val="18"/>
                <w:szCs w:val="18"/>
              </w:rPr>
              <w:t>300&gt;&gt;</w:t>
            </w:r>
          </w:p>
        </w:tc>
      </w:tr>
      <w:tr w:rsidR="003C1763" w:rsidRPr="00D83E48" w14:paraId="3C758170"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D"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02</w:t>
            </w:r>
          </w:p>
        </w:tc>
        <w:tc>
          <w:tcPr>
            <w:tcW w:w="2246" w:type="pct"/>
            <w:vAlign w:val="center"/>
          </w:tcPr>
          <w:p w14:paraId="3C75816E" w14:textId="3B62FA91"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539" w:type="pct"/>
            <w:vAlign w:val="center"/>
          </w:tcPr>
          <w:p w14:paraId="3C75816F" w14:textId="1B24F6DF" w:rsidR="003C1763" w:rsidRPr="00D54A79" w:rsidRDefault="003C1763">
            <w:pPr>
              <w:keepNext/>
              <w:rPr>
                <w:rFonts w:asciiTheme="minorHAnsi" w:hAnsiTheme="minorHAnsi"/>
                <w:sz w:val="18"/>
                <w:szCs w:val="18"/>
              </w:rPr>
            </w:pPr>
            <w:r w:rsidRPr="00D54A79">
              <w:rPr>
                <w:rFonts w:asciiTheme="minorHAnsi" w:hAnsiTheme="minorHAnsi"/>
                <w:sz w:val="18"/>
                <w:szCs w:val="18"/>
              </w:rPr>
              <w:t>&lt;&lt; calculated field: = A0</w:t>
            </w:r>
            <w:r w:rsidR="008F5085">
              <w:rPr>
                <w:rFonts w:asciiTheme="minorHAnsi" w:hAnsiTheme="minorHAnsi"/>
                <w:sz w:val="18"/>
                <w:szCs w:val="18"/>
              </w:rPr>
              <w:t>5</w:t>
            </w:r>
            <w:r w:rsidRPr="00D54A79">
              <w:rPr>
                <w:rFonts w:asciiTheme="minorHAnsi" w:hAnsiTheme="minorHAnsi"/>
                <w:sz w:val="18"/>
                <w:szCs w:val="18"/>
              </w:rPr>
              <w:t xml:space="preserve"> multiplied by </w:t>
            </w:r>
            <w:r w:rsidR="00E970E9">
              <w:rPr>
                <w:rFonts w:asciiTheme="minorHAnsi" w:hAnsiTheme="minorHAnsi"/>
                <w:sz w:val="18"/>
                <w:szCs w:val="18"/>
              </w:rPr>
              <w:t>E01</w:t>
            </w:r>
            <w:r w:rsidRPr="00D54A79">
              <w:rPr>
                <w:rFonts w:asciiTheme="minorHAnsi" w:hAnsiTheme="minorHAnsi"/>
                <w:sz w:val="18"/>
                <w:szCs w:val="18"/>
              </w:rPr>
              <w:t>&gt;&gt;</w:t>
            </w:r>
          </w:p>
        </w:tc>
      </w:tr>
      <w:tr w:rsidR="003C1763" w:rsidRPr="00D83E48" w14:paraId="3C758174"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1"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03</w:t>
            </w:r>
          </w:p>
        </w:tc>
        <w:tc>
          <w:tcPr>
            <w:tcW w:w="2246" w:type="pct"/>
            <w:vAlign w:val="center"/>
          </w:tcPr>
          <w:p w14:paraId="3C758172" w14:textId="1A218B1F"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539" w:type="pct"/>
            <w:vAlign w:val="center"/>
          </w:tcPr>
          <w:p w14:paraId="3C758173"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&lt;&lt;user input numeric value: xxxx&gt;&gt;</w:t>
            </w:r>
          </w:p>
        </w:tc>
      </w:tr>
      <w:tr w:rsidR="009116F2" w:rsidRPr="00D83E48" w14:paraId="3C758178"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5" w14:textId="77777777" w:rsidR="009116F2" w:rsidRPr="00D54A79" w:rsidRDefault="009116F2" w:rsidP="00097E10">
            <w:pPr>
              <w:keepNext/>
              <w:rPr>
                <w:rFonts w:asciiTheme="minorHAnsi" w:hAnsiTheme="minorHAnsi"/>
                <w:sz w:val="18"/>
                <w:szCs w:val="18"/>
              </w:rPr>
            </w:pPr>
            <w:r w:rsidRPr="00D54A79">
              <w:rPr>
                <w:rFonts w:asciiTheme="minorHAnsi" w:hAnsiTheme="minorHAnsi"/>
                <w:sz w:val="18"/>
                <w:szCs w:val="18"/>
              </w:rPr>
              <w:t>04</w:t>
            </w:r>
          </w:p>
        </w:tc>
        <w:tc>
          <w:tcPr>
            <w:tcW w:w="2246" w:type="pct"/>
            <w:vAlign w:val="center"/>
          </w:tcPr>
          <w:p w14:paraId="3C758176" w14:textId="6085C6A9" w:rsidR="009116F2" w:rsidRPr="00D54A79" w:rsidRDefault="009116F2" w:rsidP="009116F2">
            <w:pPr>
              <w:keepNext/>
              <w:rPr>
                <w:rFonts w:asciiTheme="minorHAnsi" w:hAnsiTheme="minorHAnsi"/>
                <w:sz w:val="18"/>
                <w:szCs w:val="18"/>
              </w:rPr>
            </w:pPr>
            <w:r w:rsidRPr="00D54A79">
              <w:rPr>
                <w:rFonts w:asciiTheme="minorHAnsi" w:hAnsiTheme="minorHAnsi"/>
                <w:sz w:val="18"/>
                <w:szCs w:val="18"/>
              </w:rPr>
              <w:t>Compliance Statement:</w:t>
            </w:r>
          </w:p>
        </w:tc>
        <w:tc>
          <w:tcPr>
            <w:tcW w:w="2539" w:type="pct"/>
            <w:vAlign w:val="center"/>
          </w:tcPr>
          <w:p w14:paraId="3C758177" w14:textId="0180F164" w:rsidR="009116F2" w:rsidRPr="00D54A79" w:rsidRDefault="009116F2" w:rsidP="00454DD7">
            <w:pPr>
              <w:keepNext/>
              <w:rPr>
                <w:rFonts w:asciiTheme="minorHAnsi" w:hAnsiTheme="minorHAnsi"/>
                <w:sz w:val="18"/>
                <w:szCs w:val="18"/>
              </w:rPr>
            </w:pPr>
            <w:r w:rsidRPr="00D54A79">
              <w:rPr>
                <w:rFonts w:asciiTheme="minorHAnsi" w:hAnsiTheme="minorHAnsi"/>
                <w:sz w:val="18"/>
                <w:szCs w:val="18"/>
              </w:rPr>
              <w:t xml:space="preserve">&lt;&lt;If E03≥E02, the display text </w:t>
            </w:r>
            <w:r w:rsidRPr="00454DD7">
              <w:rPr>
                <w:rFonts w:asciiTheme="minorHAnsi" w:hAnsiTheme="minorHAnsi"/>
                <w:sz w:val="18"/>
                <w:szCs w:val="18"/>
              </w:rPr>
              <w:t xml:space="preserve">= system complies </w:t>
            </w:r>
            <w:r w:rsidRPr="00D54A79">
              <w:rPr>
                <w:rFonts w:asciiTheme="minorHAnsi" w:hAnsiTheme="minorHAnsi"/>
                <w:sz w:val="18"/>
                <w:szCs w:val="18"/>
              </w:rPr>
              <w:t>with minimum airflow rate requirement;  else display text = The measured Airflow Rate reported on this document is the best airflow rate attainable</w:t>
            </w:r>
            <w:r w:rsidR="002F506C">
              <w:rPr>
                <w:rFonts w:asciiTheme="minorHAnsi" w:hAnsiTheme="minorHAnsi"/>
                <w:sz w:val="18"/>
                <w:szCs w:val="18"/>
              </w:rPr>
              <w:t xml:space="preserve"> </w:t>
            </w:r>
            <w:r w:rsidR="00454DD7">
              <w:rPr>
                <w:rFonts w:asciiTheme="minorHAnsi" w:hAnsiTheme="minorHAnsi"/>
                <w:sz w:val="18"/>
                <w:szCs w:val="18"/>
              </w:rPr>
              <w:t xml:space="preserve">for compliance utilizing the </w:t>
            </w:r>
            <w:r w:rsidR="00454DD7" w:rsidRPr="00454DD7">
              <w:rPr>
                <w:rFonts w:ascii="Calibri" w:hAnsi="Calibri"/>
                <w:sz w:val="18"/>
                <w:szCs w:val="18"/>
              </w:rPr>
              <w:t xml:space="preserve">procedures given in </w:t>
            </w:r>
            <w:r w:rsidR="00454DD7" w:rsidRPr="00454DD7">
              <w:t xml:space="preserve"> </w:t>
            </w:r>
            <w:r w:rsidR="00454DD7" w:rsidRPr="00454DD7">
              <w:rPr>
                <w:rFonts w:ascii="Calibri" w:hAnsi="Calibri"/>
                <w:sz w:val="18"/>
                <w:szCs w:val="18"/>
              </w:rPr>
              <w:t>RA</w:t>
            </w:r>
            <w:r w:rsidR="00B1000D">
              <w:rPr>
                <w:rFonts w:ascii="Calibri" w:hAnsi="Calibri"/>
                <w:sz w:val="18"/>
                <w:szCs w:val="18"/>
              </w:rPr>
              <w:t>3.3.3.1.5</w:t>
            </w:r>
            <w:r w:rsidRPr="00454DD7">
              <w:rPr>
                <w:rFonts w:asciiTheme="minorHAnsi" w:hAnsiTheme="minorHAnsi"/>
                <w:sz w:val="18"/>
                <w:szCs w:val="18"/>
              </w:rPr>
              <w:t>.</w:t>
            </w:r>
            <w:r w:rsidRPr="00D54A79">
              <w:rPr>
                <w:rFonts w:asciiTheme="minorHAnsi" w:hAnsiTheme="minorHAnsi"/>
                <w:sz w:val="18"/>
                <w:szCs w:val="18"/>
              </w:rPr>
              <w:t xml:space="preserve"> This system shall not be included in a sample group for HERS verification compliance&gt;&gt;</w:t>
            </w:r>
          </w:p>
        </w:tc>
      </w:tr>
      <w:tr w:rsidR="003C1763" w:rsidRPr="00D83E48" w14:paraId="3C75817E" w14:textId="77777777" w:rsidTr="00097E10">
        <w:tblPrEx>
          <w:tblCellMar>
            <w:top w:w="0" w:type="dxa"/>
            <w:left w:w="115" w:type="dxa"/>
            <w:bottom w:w="0" w:type="dxa"/>
            <w:right w:w="115" w:type="dxa"/>
          </w:tblCellMar>
        </w:tblPrEx>
        <w:trPr>
          <w:cantSplit/>
          <w:trHeight w:val="432"/>
        </w:trPr>
        <w:tc>
          <w:tcPr>
            <w:tcW w:w="215" w:type="pct"/>
            <w:gridSpan w:val="2"/>
            <w:vAlign w:val="center"/>
          </w:tcPr>
          <w:p w14:paraId="3C758179" w14:textId="77777777" w:rsidR="003C1763" w:rsidRPr="00D54A79" w:rsidRDefault="003C1763" w:rsidP="00097E10">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246" w:type="pct"/>
            <w:vAlign w:val="center"/>
          </w:tcPr>
          <w:p w14:paraId="3C75817A" w14:textId="13E2DBDD"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539" w:type="pct"/>
          </w:tcPr>
          <w:p w14:paraId="3C75817B"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 xml:space="preserve">&lt;&lt;if E04 result = </w:t>
            </w:r>
            <w:r w:rsidRPr="00D54A79">
              <w:rPr>
                <w:rFonts w:asciiTheme="minorHAnsi" w:hAnsiTheme="minorHAnsi"/>
                <w:sz w:val="18"/>
                <w:szCs w:val="18"/>
                <w:u w:val="single"/>
              </w:rPr>
              <w:t>system complies with minimum airflow rate requirement,</w:t>
            </w:r>
            <w:r w:rsidRPr="00D54A79">
              <w:rPr>
                <w:rFonts w:asciiTheme="minorHAnsi" w:hAnsiTheme="minorHAnsi"/>
                <w:sz w:val="18"/>
                <w:szCs w:val="18"/>
              </w:rPr>
              <w:t xml:space="preserve"> </w:t>
            </w:r>
          </w:p>
          <w:p w14:paraId="3C75817C"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then display result = Eligible for HERS sample group;</w:t>
            </w:r>
          </w:p>
          <w:p w14:paraId="3C75817D" w14:textId="77777777" w:rsidR="003C1763" w:rsidRPr="00D54A79" w:rsidRDefault="003C1763" w:rsidP="00895155">
            <w:pPr>
              <w:pStyle w:val="FootnoteText"/>
              <w:keepNext/>
              <w:rPr>
                <w:rFonts w:asciiTheme="minorHAnsi" w:hAnsiTheme="minorHAnsi"/>
                <w:sz w:val="18"/>
                <w:szCs w:val="18"/>
              </w:rPr>
            </w:pPr>
            <w:r w:rsidRPr="00D54A79">
              <w:rPr>
                <w:rFonts w:asciiTheme="minorHAnsi" w:hAnsiTheme="minorHAnsi"/>
                <w:sz w:val="18"/>
                <w:szCs w:val="18"/>
              </w:rPr>
              <w:t>else display result = Not Eligible for HERS Sample Group</w:t>
            </w:r>
            <w:r w:rsidR="00895155">
              <w:rPr>
                <w:rFonts w:asciiTheme="minorHAnsi" w:hAnsiTheme="minorHAnsi"/>
                <w:sz w:val="18"/>
                <w:szCs w:val="18"/>
              </w:rPr>
              <w:t xml:space="preserve"> for Airflow</w:t>
            </w:r>
          </w:p>
        </w:tc>
      </w:tr>
    </w:tbl>
    <w:p w14:paraId="3C75817F" w14:textId="77777777" w:rsidR="003C1763" w:rsidRPr="00B66E1A" w:rsidRDefault="003C1763"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1E402F" w:rsidRPr="00D83E48" w14:paraId="3C758181" w14:textId="77777777" w:rsidTr="002F506C">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3C758180" w14:textId="77777777" w:rsidR="001E402F" w:rsidRPr="00FA0024" w:rsidRDefault="001E402F" w:rsidP="002F506C">
            <w:pPr>
              <w:keepNext/>
              <w:rPr>
                <w:rFonts w:asciiTheme="minorHAnsi" w:hAnsiTheme="minorHAnsi"/>
                <w:b/>
                <w:sz w:val="18"/>
                <w:szCs w:val="18"/>
              </w:rPr>
            </w:pPr>
            <w:r>
              <w:rPr>
                <w:rFonts w:asciiTheme="minorHAnsi" w:hAnsiTheme="minorHAnsi"/>
                <w:b/>
                <w:sz w:val="18"/>
                <w:szCs w:val="18"/>
              </w:rPr>
              <w:t>F</w:t>
            </w:r>
            <w:r w:rsidRPr="008D67CB">
              <w:rPr>
                <w:rFonts w:asciiTheme="minorHAnsi" w:hAnsiTheme="minorHAnsi"/>
                <w:b/>
                <w:sz w:val="18"/>
                <w:szCs w:val="18"/>
              </w:rPr>
              <w:t>. Additional Requirements</w:t>
            </w:r>
          </w:p>
        </w:tc>
      </w:tr>
      <w:tr w:rsidR="001E402F" w:rsidRPr="00D83E48" w14:paraId="3C758184" w14:textId="77777777" w:rsidTr="002F506C">
        <w:trPr>
          <w:trHeight w:val="144"/>
        </w:trPr>
        <w:tc>
          <w:tcPr>
            <w:tcW w:w="468" w:type="dxa"/>
            <w:vAlign w:val="center"/>
          </w:tcPr>
          <w:p w14:paraId="3C75818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3C758183" w14:textId="5F3355C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187" w14:textId="77777777" w:rsidTr="002F506C">
        <w:trPr>
          <w:trHeight w:val="144"/>
        </w:trPr>
        <w:tc>
          <w:tcPr>
            <w:tcW w:w="468" w:type="dxa"/>
            <w:vAlign w:val="center"/>
          </w:tcPr>
          <w:p w14:paraId="3C75818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3C75818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18A" w14:textId="77777777" w:rsidTr="002F506C">
        <w:trPr>
          <w:trHeight w:val="144"/>
        </w:trPr>
        <w:tc>
          <w:tcPr>
            <w:tcW w:w="468" w:type="dxa"/>
            <w:vAlign w:val="center"/>
          </w:tcPr>
          <w:p w14:paraId="3C75818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3C758189" w14:textId="2B59B8BB"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C74B3C">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454DD7">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18D" w14:textId="77777777" w:rsidTr="002F506C">
        <w:trPr>
          <w:trHeight w:val="144"/>
        </w:trPr>
        <w:tc>
          <w:tcPr>
            <w:tcW w:w="468" w:type="dxa"/>
            <w:vAlign w:val="center"/>
          </w:tcPr>
          <w:p w14:paraId="3C75818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3C75818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190" w14:textId="77777777" w:rsidTr="002F506C">
        <w:trPr>
          <w:trHeight w:val="144"/>
        </w:trPr>
        <w:tc>
          <w:tcPr>
            <w:tcW w:w="468" w:type="dxa"/>
            <w:vAlign w:val="center"/>
          </w:tcPr>
          <w:p w14:paraId="3C75818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3C75818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193" w14:textId="77777777" w:rsidTr="002F506C">
        <w:trPr>
          <w:trHeight w:val="144"/>
        </w:trPr>
        <w:tc>
          <w:tcPr>
            <w:tcW w:w="468" w:type="dxa"/>
            <w:vAlign w:val="center"/>
          </w:tcPr>
          <w:p w14:paraId="3C75819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3C75819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196" w14:textId="77777777" w:rsidTr="002F506C">
        <w:trPr>
          <w:trHeight w:val="144"/>
        </w:trPr>
        <w:tc>
          <w:tcPr>
            <w:tcW w:w="468" w:type="dxa"/>
            <w:vAlign w:val="center"/>
          </w:tcPr>
          <w:p w14:paraId="3C75819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3C75819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199" w14:textId="77777777" w:rsidTr="002F506C">
        <w:trPr>
          <w:trHeight w:val="144"/>
        </w:trPr>
        <w:tc>
          <w:tcPr>
            <w:tcW w:w="468" w:type="dxa"/>
            <w:vAlign w:val="center"/>
          </w:tcPr>
          <w:p w14:paraId="3C75819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3C758198" w14:textId="4F6FA4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E20833" w:rsidRPr="00E20833" w14:paraId="3C75819C" w14:textId="77777777" w:rsidTr="002F506C">
        <w:trPr>
          <w:trHeight w:val="144"/>
        </w:trPr>
        <w:tc>
          <w:tcPr>
            <w:tcW w:w="468" w:type="dxa"/>
            <w:vAlign w:val="center"/>
          </w:tcPr>
          <w:p w14:paraId="3C75819A" w14:textId="77777777" w:rsidR="00E20833" w:rsidRPr="00837C51" w:rsidRDefault="00E20833" w:rsidP="00E20833">
            <w:pPr>
              <w:pStyle w:val="FootnoteText"/>
              <w:keepNext/>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3C75819B" w14:textId="4AB94126" w:rsidR="00E20833" w:rsidRPr="00E20833" w:rsidRDefault="00E20833" w:rsidP="00E20833">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sidR="00492BCC">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AC172E" w:rsidRPr="00E20833" w14:paraId="29D17F32" w14:textId="77777777" w:rsidTr="007904C3">
        <w:trPr>
          <w:trHeight w:val="144"/>
        </w:trPr>
        <w:tc>
          <w:tcPr>
            <w:tcW w:w="468" w:type="dxa"/>
            <w:vAlign w:val="center"/>
          </w:tcPr>
          <w:p w14:paraId="2FA9D748" w14:textId="035C2A1C" w:rsidR="00AC172E" w:rsidRDefault="00AC172E" w:rsidP="00AC172E">
            <w:pPr>
              <w:pStyle w:val="FootnoteText"/>
              <w:keepNext/>
              <w:rPr>
                <w:rFonts w:asciiTheme="minorHAnsi" w:hAnsiTheme="minorHAnsi"/>
                <w:sz w:val="18"/>
                <w:szCs w:val="18"/>
              </w:rPr>
            </w:pPr>
            <w:r>
              <w:rPr>
                <w:rFonts w:asciiTheme="minorHAnsi" w:hAnsiTheme="minorHAnsi" w:cs="Calibri-Bold"/>
                <w:bCs/>
                <w:sz w:val="18"/>
                <w:szCs w:val="18"/>
              </w:rPr>
              <w:t>10</w:t>
            </w:r>
          </w:p>
        </w:tc>
        <w:tc>
          <w:tcPr>
            <w:tcW w:w="2610" w:type="dxa"/>
            <w:vAlign w:val="center"/>
          </w:tcPr>
          <w:p w14:paraId="3033AC3D" w14:textId="01C81478" w:rsidR="00AC172E" w:rsidRPr="00E20833" w:rsidRDefault="00AC172E" w:rsidP="00AC172E">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73C5FE15" w14:textId="77777777" w:rsidR="00AC172E" w:rsidRPr="00E90488" w:rsidRDefault="00AC172E" w:rsidP="00AC172E">
            <w:pPr>
              <w:rPr>
                <w:sz w:val="24"/>
                <w:szCs w:val="24"/>
              </w:rPr>
            </w:pPr>
            <w:r w:rsidRPr="00E90488">
              <w:rPr>
                <w:rFonts w:ascii="Calibri" w:hAnsi="Calibri"/>
                <w:sz w:val="18"/>
              </w:rPr>
              <w:t>&lt;&lt;user pick from list:</w:t>
            </w:r>
          </w:p>
          <w:p w14:paraId="0DB15835" w14:textId="77777777" w:rsidR="00AC172E" w:rsidRPr="00E90488" w:rsidRDefault="00AC172E" w:rsidP="00AC172E">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679194EF" w14:textId="77777777" w:rsidR="00AC172E" w:rsidRPr="00E90488" w:rsidRDefault="00AC172E" w:rsidP="00AC172E">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21B4A2AD" w14:textId="570B910E" w:rsidR="00AC172E" w:rsidRPr="00E20833" w:rsidRDefault="00AC172E" w:rsidP="00AC172E">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AC172E" w:rsidRPr="00E20833" w14:paraId="2A10B40B" w14:textId="77777777" w:rsidTr="007904C3">
        <w:trPr>
          <w:trHeight w:val="144"/>
        </w:trPr>
        <w:tc>
          <w:tcPr>
            <w:tcW w:w="468" w:type="dxa"/>
            <w:vAlign w:val="center"/>
          </w:tcPr>
          <w:p w14:paraId="0D2127C7" w14:textId="71C8A611" w:rsidR="00AC172E" w:rsidRDefault="00AC172E" w:rsidP="00AC172E">
            <w:pPr>
              <w:pStyle w:val="FootnoteText"/>
              <w:keepNext/>
              <w:rPr>
                <w:rFonts w:asciiTheme="minorHAnsi" w:hAnsiTheme="minorHAnsi"/>
                <w:sz w:val="18"/>
                <w:szCs w:val="18"/>
              </w:rPr>
            </w:pPr>
            <w:r>
              <w:rPr>
                <w:rFonts w:asciiTheme="minorHAnsi" w:hAnsiTheme="minorHAnsi" w:cs="Calibri-Bold"/>
                <w:bCs/>
                <w:sz w:val="18"/>
                <w:szCs w:val="18"/>
              </w:rPr>
              <w:t>11</w:t>
            </w:r>
          </w:p>
        </w:tc>
        <w:tc>
          <w:tcPr>
            <w:tcW w:w="2610" w:type="dxa"/>
            <w:vAlign w:val="center"/>
          </w:tcPr>
          <w:p w14:paraId="68B5010B" w14:textId="3997CE2A" w:rsidR="00AC172E" w:rsidRPr="00E20833" w:rsidRDefault="00AC172E" w:rsidP="00AC172E">
            <w:pPr>
              <w:pStyle w:val="FootnoteText"/>
              <w:keepNext/>
              <w:rPr>
                <w:rFonts w:asciiTheme="minorHAnsi" w:hAnsiTheme="minorHAnsi"/>
                <w:sz w:val="18"/>
                <w:szCs w:val="18"/>
              </w:rPr>
            </w:pPr>
            <w:r>
              <w:rPr>
                <w:rFonts w:ascii="Calibri" w:hAnsi="Calibri"/>
                <w:sz w:val="18"/>
              </w:rPr>
              <w:t>Correction Notes:</w:t>
            </w:r>
          </w:p>
        </w:tc>
        <w:tc>
          <w:tcPr>
            <w:tcW w:w="7920" w:type="dxa"/>
            <w:vAlign w:val="center"/>
          </w:tcPr>
          <w:p w14:paraId="4BFFA95A" w14:textId="0FCD01FE" w:rsidR="00AC172E" w:rsidRPr="00E20833" w:rsidRDefault="00AC172E" w:rsidP="00AC172E">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AC172E" w:rsidRPr="00D83E48" w14:paraId="3C75819E" w14:textId="77777777" w:rsidTr="002F506C">
        <w:trPr>
          <w:trHeight w:val="144"/>
        </w:trPr>
        <w:tc>
          <w:tcPr>
            <w:tcW w:w="10998" w:type="dxa"/>
            <w:gridSpan w:val="3"/>
            <w:vAlign w:val="center"/>
          </w:tcPr>
          <w:p w14:paraId="3C75819D" w14:textId="741F9848" w:rsidR="00AC172E" w:rsidRPr="008D67CB" w:rsidRDefault="00AC172E" w:rsidP="00AC172E">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19F" w14:textId="46C8E65C" w:rsidR="003C1763" w:rsidRDefault="003C1763"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AC172E" w:rsidRPr="00DF3F73" w14:paraId="6905F4CB" w14:textId="77777777" w:rsidTr="00BD2A46">
        <w:trPr>
          <w:cantSplit/>
          <w:trHeight w:val="432"/>
        </w:trPr>
        <w:tc>
          <w:tcPr>
            <w:tcW w:w="5000" w:type="pct"/>
            <w:gridSpan w:val="2"/>
            <w:vAlign w:val="center"/>
          </w:tcPr>
          <w:p w14:paraId="0CCABD95" w14:textId="77777777" w:rsidR="00AC172E" w:rsidRPr="00DF3F73" w:rsidRDefault="00AC172E" w:rsidP="00BD2A46">
            <w:pPr>
              <w:keepNext/>
              <w:rPr>
                <w:rFonts w:asciiTheme="minorHAnsi" w:hAnsiTheme="minorHAnsi"/>
                <w:b/>
                <w:sz w:val="18"/>
                <w:szCs w:val="18"/>
              </w:rPr>
            </w:pPr>
            <w:r>
              <w:rPr>
                <w:rFonts w:asciiTheme="minorHAnsi" w:hAnsiTheme="minorHAnsi"/>
                <w:b/>
                <w:sz w:val="18"/>
                <w:szCs w:val="18"/>
              </w:rPr>
              <w:t>G. Determination of HERS Verification Compliance</w:t>
            </w:r>
          </w:p>
          <w:p w14:paraId="58D7C74F" w14:textId="77777777" w:rsidR="00AC172E" w:rsidRPr="00DF3F73" w:rsidRDefault="00AC172E" w:rsidP="00BD2A46">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AC172E" w:rsidRPr="00DF3F73" w14:paraId="31B8C30C" w14:textId="77777777" w:rsidTr="00BD2A46">
        <w:trPr>
          <w:cantSplit/>
          <w:trHeight w:val="432"/>
        </w:trPr>
        <w:tc>
          <w:tcPr>
            <w:tcW w:w="253" w:type="pct"/>
            <w:vAlign w:val="center"/>
          </w:tcPr>
          <w:p w14:paraId="248CFA72" w14:textId="77777777" w:rsidR="00AC172E" w:rsidRPr="00DF3F73" w:rsidDel="00C76C40" w:rsidRDefault="00AC172E" w:rsidP="00BD2A46">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4F70B411" w14:textId="2DCBFC24" w:rsidR="00AC172E" w:rsidRPr="00DF3F73" w:rsidRDefault="00AC172E">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D09=system complies; and F10=system complies;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243A31CA" w14:textId="488EB9F3" w:rsidR="00AC172E" w:rsidRDefault="00AC172E" w:rsidP="0009456E">
      <w:pPr>
        <w:rPr>
          <w:rFonts w:ascii="Calibri" w:hAnsi="Calibri"/>
        </w:rPr>
      </w:pPr>
    </w:p>
    <w:p w14:paraId="26808149" w14:textId="77777777" w:rsidR="00AC172E" w:rsidRPr="00D83E48" w:rsidRDefault="00AC172E" w:rsidP="0009456E">
      <w:pPr>
        <w:rPr>
          <w:rFonts w:ascii="Calibri" w:hAnsi="Calibri"/>
        </w:rPr>
      </w:pPr>
    </w:p>
    <w:sectPr w:rsidR="00AC172E" w:rsidRPr="00D83E48" w:rsidSect="00E0002F">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EFE72" w14:textId="77777777" w:rsidR="00402BA9" w:rsidRDefault="00402BA9">
      <w:r>
        <w:separator/>
      </w:r>
    </w:p>
  </w:endnote>
  <w:endnote w:type="continuationSeparator" w:id="0">
    <w:p w14:paraId="7B77D872" w14:textId="77777777" w:rsidR="00402BA9" w:rsidRDefault="00402BA9">
      <w:r>
        <w:continuationSeparator/>
      </w:r>
    </w:p>
  </w:endnote>
  <w:endnote w:type="continuationNotice" w:id="1">
    <w:p w14:paraId="7F593CCC" w14:textId="77777777" w:rsidR="00402BA9" w:rsidRDefault="00402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B8" w14:textId="77777777" w:rsidR="00402BA9" w:rsidRPr="00CB64DD" w:rsidRDefault="00402BA9" w:rsidP="00D13207">
    <w:pPr>
      <w:pStyle w:val="Footer"/>
    </w:pPr>
    <w:r w:rsidRPr="00CB64DD">
      <w:t xml:space="preserve">Registration Number:                                                           Registration Date/Time:                                           HERS Provider:                       </w:t>
    </w:r>
  </w:p>
  <w:p w14:paraId="3C7581B9" w14:textId="54B99365" w:rsidR="00402BA9" w:rsidRPr="00CB64DD" w:rsidRDefault="00402BA9">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9" w14:textId="77777777" w:rsidR="00402BA9" w:rsidRPr="00CB64DD" w:rsidRDefault="00402BA9">
    <w:pPr>
      <w:pStyle w:val="Footer"/>
    </w:pPr>
    <w:r w:rsidRPr="00CB64DD">
      <w:t xml:space="preserve">Registration Number:                                                           Registration Date/Time:                                           HERS Provider:                       </w:t>
    </w:r>
  </w:p>
  <w:p w14:paraId="3C7581CA" w14:textId="77777777" w:rsidR="00402BA9" w:rsidRPr="00CB64DD" w:rsidRDefault="00402BA9">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3" w14:textId="402BEAF2" w:rsidR="00402BA9" w:rsidRPr="00CB64DD" w:rsidRDefault="00402BA9" w:rsidP="00D13207">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B" w14:textId="77777777" w:rsidR="00402BA9" w:rsidRPr="00CB64DD" w:rsidRDefault="00402BA9">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45214" w14:textId="77777777" w:rsidR="00402BA9" w:rsidRDefault="00402BA9">
      <w:r>
        <w:separator/>
      </w:r>
    </w:p>
  </w:footnote>
  <w:footnote w:type="continuationSeparator" w:id="0">
    <w:p w14:paraId="0CE8855E" w14:textId="77777777" w:rsidR="00402BA9" w:rsidRDefault="00402BA9">
      <w:r>
        <w:continuationSeparator/>
      </w:r>
    </w:p>
  </w:footnote>
  <w:footnote w:type="continuationNotice" w:id="1">
    <w:p w14:paraId="78E1167B" w14:textId="77777777" w:rsidR="00402BA9" w:rsidRDefault="00402BA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4" w14:textId="77777777" w:rsidR="00402BA9" w:rsidRDefault="00CB75C5">
    <w:pPr>
      <w:pStyle w:val="Header"/>
    </w:pPr>
    <w:r>
      <w:rPr>
        <w:noProof/>
      </w:rPr>
      <w:pict w14:anchorId="3C758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5"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5" w14:textId="483557F2" w:rsidR="00402BA9" w:rsidRPr="007770C5" w:rsidRDefault="00402BA9"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7016F0B" wp14:editId="7E48C187">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713C29" wp14:editId="03C1AF98">
          <wp:simplePos x="0" y="0"/>
          <wp:positionH relativeFrom="column">
            <wp:posOffset>6525895</wp:posOffset>
          </wp:positionH>
          <wp:positionV relativeFrom="paragraph">
            <wp:posOffset>44450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00CB75C5">
      <w:rPr>
        <w:noProof/>
      </w:rPr>
      <w:pict w14:anchorId="3C758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6"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3C7581A6" w14:textId="3895414B" w:rsidR="00402BA9" w:rsidRPr="007770C5" w:rsidRDefault="00402BA9"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3C7581A7" w14:textId="28A0A369" w:rsidR="00402BA9" w:rsidRPr="007770C5" w:rsidRDefault="00402BA9"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402BA9" w:rsidRPr="00F85124" w14:paraId="3C7581AA" w14:textId="77777777" w:rsidTr="00986D7B">
      <w:trPr>
        <w:cantSplit/>
        <w:trHeight w:val="288"/>
      </w:trPr>
      <w:tc>
        <w:tcPr>
          <w:tcW w:w="4016" w:type="pct"/>
          <w:gridSpan w:val="3"/>
          <w:tcBorders>
            <w:right w:val="nil"/>
          </w:tcBorders>
          <w:vAlign w:val="center"/>
        </w:tcPr>
        <w:p w14:paraId="3C7581A8" w14:textId="35A9B11C" w:rsidR="00402BA9" w:rsidRPr="00F85124" w:rsidRDefault="00402BA9" w:rsidP="00BD2A46">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3C7581A9" w14:textId="49FC6154" w:rsidR="00402BA9" w:rsidRPr="00F85124" w:rsidRDefault="00402BA9" w:rsidP="007924C2">
          <w:pPr>
            <w:pStyle w:val="Heading1"/>
            <w:jc w:val="right"/>
            <w:rPr>
              <w:rFonts w:ascii="Calibri" w:hAnsi="Calibri"/>
              <w:b w:val="0"/>
              <w:bCs/>
              <w:sz w:val="20"/>
            </w:rPr>
          </w:pPr>
          <w:r>
            <w:rPr>
              <w:rFonts w:ascii="Calibri" w:hAnsi="Calibri"/>
              <w:b w:val="0"/>
              <w:bCs/>
              <w:sz w:val="20"/>
            </w:rPr>
            <w:t>CF3R-MCH-23-H</w:t>
          </w:r>
        </w:p>
      </w:tc>
    </w:tr>
    <w:tr w:rsidR="00402BA9" w:rsidRPr="00F85124" w14:paraId="3C7581AD" w14:textId="77777777" w:rsidTr="007924C2">
      <w:trPr>
        <w:cantSplit/>
        <w:trHeight w:val="288"/>
      </w:trPr>
      <w:tc>
        <w:tcPr>
          <w:tcW w:w="2500" w:type="pct"/>
          <w:gridSpan w:val="2"/>
          <w:tcBorders>
            <w:right w:val="nil"/>
          </w:tcBorders>
        </w:tcPr>
        <w:p w14:paraId="3C7581AB" w14:textId="77777777" w:rsidR="00402BA9" w:rsidRPr="002E105D" w:rsidRDefault="00402BA9"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3C7581AC" w14:textId="06AE8FF3" w:rsidR="00402BA9" w:rsidRPr="00F85124" w:rsidRDefault="00402BA9"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B75C5">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B75C5">
            <w:rPr>
              <w:rFonts w:ascii="Calibri" w:hAnsi="Calibri"/>
              <w:bCs/>
              <w:noProof/>
            </w:rPr>
            <w:t>4</w:t>
          </w:r>
          <w:r>
            <w:rPr>
              <w:rFonts w:ascii="Calibri" w:hAnsi="Calibri"/>
              <w:bCs/>
              <w:noProof/>
            </w:rPr>
            <w:fldChar w:fldCharType="end"/>
          </w:r>
          <w:r w:rsidRPr="00F85124">
            <w:rPr>
              <w:rFonts w:ascii="Calibri" w:hAnsi="Calibri"/>
              <w:bCs/>
            </w:rPr>
            <w:t>)</w:t>
          </w:r>
        </w:p>
      </w:tc>
    </w:tr>
    <w:tr w:rsidR="00402BA9" w:rsidRPr="00F85124" w14:paraId="3C7581B1" w14:textId="77777777" w:rsidTr="00986D7B">
      <w:trPr>
        <w:cantSplit/>
        <w:trHeight w:val="288"/>
      </w:trPr>
      <w:tc>
        <w:tcPr>
          <w:tcW w:w="0" w:type="auto"/>
        </w:tcPr>
        <w:p w14:paraId="3C7581AE" w14:textId="77777777" w:rsidR="00402BA9" w:rsidRPr="00F85124" w:rsidRDefault="00402BA9" w:rsidP="007924C2">
          <w:pPr>
            <w:rPr>
              <w:rFonts w:ascii="Calibri" w:hAnsi="Calibri"/>
              <w:sz w:val="12"/>
              <w:szCs w:val="12"/>
            </w:rPr>
          </w:pPr>
          <w:r w:rsidRPr="00F85124">
            <w:rPr>
              <w:rFonts w:ascii="Calibri" w:hAnsi="Calibri"/>
              <w:sz w:val="12"/>
              <w:szCs w:val="12"/>
            </w:rPr>
            <w:t>Project Name:</w:t>
          </w:r>
        </w:p>
      </w:tc>
      <w:tc>
        <w:tcPr>
          <w:tcW w:w="1655" w:type="pct"/>
          <w:gridSpan w:val="2"/>
        </w:tcPr>
        <w:p w14:paraId="3C7581AF" w14:textId="77777777" w:rsidR="00402BA9" w:rsidRPr="00F85124" w:rsidRDefault="00402BA9" w:rsidP="007924C2">
          <w:pPr>
            <w:rPr>
              <w:rFonts w:ascii="Calibri" w:hAnsi="Calibri"/>
              <w:sz w:val="12"/>
              <w:szCs w:val="12"/>
            </w:rPr>
          </w:pPr>
          <w:r w:rsidRPr="00F85124">
            <w:rPr>
              <w:rFonts w:ascii="Calibri" w:hAnsi="Calibri"/>
              <w:sz w:val="12"/>
              <w:szCs w:val="12"/>
            </w:rPr>
            <w:t>Enforcement Agency:</w:t>
          </w:r>
        </w:p>
      </w:tc>
      <w:tc>
        <w:tcPr>
          <w:tcW w:w="984" w:type="pct"/>
        </w:tcPr>
        <w:p w14:paraId="3C7581B0" w14:textId="77777777" w:rsidR="00402BA9" w:rsidRPr="00F85124" w:rsidRDefault="00402BA9" w:rsidP="007924C2">
          <w:pPr>
            <w:rPr>
              <w:rFonts w:ascii="Calibri" w:hAnsi="Calibri"/>
              <w:sz w:val="12"/>
              <w:szCs w:val="12"/>
            </w:rPr>
          </w:pPr>
          <w:r w:rsidRPr="00F85124">
            <w:rPr>
              <w:rFonts w:ascii="Calibri" w:hAnsi="Calibri"/>
              <w:sz w:val="12"/>
              <w:szCs w:val="12"/>
            </w:rPr>
            <w:t>Permit Number:</w:t>
          </w:r>
        </w:p>
      </w:tc>
    </w:tr>
    <w:tr w:rsidR="00402BA9" w:rsidRPr="00F85124" w14:paraId="3C7581B5" w14:textId="77777777" w:rsidTr="00986D7B">
      <w:trPr>
        <w:cantSplit/>
        <w:trHeight w:val="288"/>
      </w:trPr>
      <w:tc>
        <w:tcPr>
          <w:tcW w:w="0" w:type="auto"/>
        </w:tcPr>
        <w:p w14:paraId="3C7581B2" w14:textId="77777777" w:rsidR="00402BA9" w:rsidRPr="00F85124" w:rsidRDefault="00402BA9"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3C7581B3" w14:textId="03473619" w:rsidR="00402BA9" w:rsidRPr="00F85124" w:rsidRDefault="00402BA9"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3C7581B4" w14:textId="5DF2FE80" w:rsidR="00402BA9" w:rsidRPr="00F85124" w:rsidRDefault="00402BA9"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C7581B6" w14:textId="77777777" w:rsidR="00402BA9" w:rsidRDefault="00402BA9"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402BA9" w:rsidRPr="00F85124" w14:paraId="3C7581BC" w14:textId="77777777" w:rsidTr="002E105D">
      <w:trPr>
        <w:cantSplit/>
        <w:trHeight w:val="288"/>
      </w:trPr>
      <w:tc>
        <w:tcPr>
          <w:tcW w:w="3738" w:type="pct"/>
          <w:gridSpan w:val="3"/>
          <w:tcBorders>
            <w:right w:val="nil"/>
          </w:tcBorders>
          <w:vAlign w:val="center"/>
        </w:tcPr>
        <w:p w14:paraId="3C7581BA" w14:textId="76CDEB3B" w:rsidR="00402BA9" w:rsidRPr="00F85124" w:rsidRDefault="00402BA9"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3C7581BB" w14:textId="77777777" w:rsidR="00402BA9" w:rsidRPr="00F85124" w:rsidRDefault="00402BA9" w:rsidP="002E105D">
          <w:pPr>
            <w:pStyle w:val="Heading1"/>
            <w:jc w:val="right"/>
            <w:rPr>
              <w:rFonts w:ascii="Calibri" w:hAnsi="Calibri"/>
              <w:b w:val="0"/>
              <w:bCs/>
              <w:sz w:val="20"/>
            </w:rPr>
          </w:pPr>
          <w:r>
            <w:rPr>
              <w:rFonts w:ascii="Calibri" w:hAnsi="Calibri"/>
              <w:b w:val="0"/>
              <w:bCs/>
              <w:sz w:val="20"/>
            </w:rPr>
            <w:t>CF2R-MCH-23-H</w:t>
          </w:r>
        </w:p>
      </w:tc>
    </w:tr>
    <w:tr w:rsidR="00402BA9" w:rsidRPr="00F85124" w14:paraId="3C7581BF" w14:textId="77777777" w:rsidTr="007924C2">
      <w:trPr>
        <w:cantSplit/>
        <w:trHeight w:val="288"/>
      </w:trPr>
      <w:tc>
        <w:tcPr>
          <w:tcW w:w="2500" w:type="pct"/>
          <w:gridSpan w:val="2"/>
          <w:tcBorders>
            <w:right w:val="nil"/>
          </w:tcBorders>
        </w:tcPr>
        <w:p w14:paraId="3C7581BD" w14:textId="77777777" w:rsidR="00402BA9" w:rsidRPr="002E105D" w:rsidRDefault="00402BA9"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BE" w14:textId="77777777" w:rsidR="00402BA9" w:rsidRPr="00F85124" w:rsidRDefault="00402BA9"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402BA9" w:rsidRPr="00F85124" w14:paraId="3C7581C3" w14:textId="77777777" w:rsidTr="002E105D">
      <w:trPr>
        <w:cantSplit/>
        <w:trHeight w:val="288"/>
      </w:trPr>
      <w:tc>
        <w:tcPr>
          <w:tcW w:w="0" w:type="auto"/>
        </w:tcPr>
        <w:p w14:paraId="3C7581C0" w14:textId="77777777" w:rsidR="00402BA9" w:rsidRPr="00F85124" w:rsidRDefault="00402BA9" w:rsidP="007924C2">
          <w:pPr>
            <w:rPr>
              <w:rFonts w:ascii="Calibri" w:hAnsi="Calibri"/>
              <w:sz w:val="12"/>
              <w:szCs w:val="12"/>
            </w:rPr>
          </w:pPr>
          <w:r w:rsidRPr="00F85124">
            <w:rPr>
              <w:rFonts w:ascii="Calibri" w:hAnsi="Calibri"/>
              <w:sz w:val="12"/>
              <w:szCs w:val="12"/>
            </w:rPr>
            <w:t>Project Name:</w:t>
          </w:r>
        </w:p>
      </w:tc>
      <w:tc>
        <w:tcPr>
          <w:tcW w:w="1377" w:type="pct"/>
          <w:gridSpan w:val="2"/>
        </w:tcPr>
        <w:p w14:paraId="3C7581C1" w14:textId="77777777" w:rsidR="00402BA9" w:rsidRPr="00F85124" w:rsidRDefault="00402BA9" w:rsidP="007924C2">
          <w:pPr>
            <w:rPr>
              <w:rFonts w:ascii="Calibri" w:hAnsi="Calibri"/>
              <w:sz w:val="12"/>
              <w:szCs w:val="12"/>
            </w:rPr>
          </w:pPr>
          <w:r w:rsidRPr="00F85124">
            <w:rPr>
              <w:rFonts w:ascii="Calibri" w:hAnsi="Calibri"/>
              <w:sz w:val="12"/>
              <w:szCs w:val="12"/>
            </w:rPr>
            <w:t>Enforcement Agency:</w:t>
          </w:r>
        </w:p>
      </w:tc>
      <w:tc>
        <w:tcPr>
          <w:tcW w:w="1262" w:type="pct"/>
        </w:tcPr>
        <w:p w14:paraId="3C7581C2" w14:textId="77777777" w:rsidR="00402BA9" w:rsidRPr="00F85124" w:rsidRDefault="00402BA9" w:rsidP="007924C2">
          <w:pPr>
            <w:rPr>
              <w:rFonts w:ascii="Calibri" w:hAnsi="Calibri"/>
              <w:sz w:val="12"/>
              <w:szCs w:val="12"/>
            </w:rPr>
          </w:pPr>
          <w:r w:rsidRPr="00F85124">
            <w:rPr>
              <w:rFonts w:ascii="Calibri" w:hAnsi="Calibri"/>
              <w:sz w:val="12"/>
              <w:szCs w:val="12"/>
            </w:rPr>
            <w:t>Permit Number:</w:t>
          </w:r>
        </w:p>
      </w:tc>
    </w:tr>
    <w:tr w:rsidR="00402BA9" w:rsidRPr="00F85124" w14:paraId="3C7581C7" w14:textId="77777777" w:rsidTr="002E105D">
      <w:trPr>
        <w:cantSplit/>
        <w:trHeight w:val="288"/>
      </w:trPr>
      <w:tc>
        <w:tcPr>
          <w:tcW w:w="0" w:type="auto"/>
        </w:tcPr>
        <w:p w14:paraId="3C7581C4" w14:textId="77777777" w:rsidR="00402BA9" w:rsidRPr="00F85124" w:rsidRDefault="00402BA9"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3C7581C5" w14:textId="77777777" w:rsidR="00402BA9" w:rsidRPr="00F85124" w:rsidRDefault="00402BA9"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3C7581C6" w14:textId="77777777" w:rsidR="00402BA9" w:rsidRPr="00F85124" w:rsidRDefault="00402BA9" w:rsidP="007924C2">
          <w:pPr>
            <w:rPr>
              <w:rFonts w:ascii="Calibri" w:hAnsi="Calibri"/>
              <w:sz w:val="12"/>
              <w:szCs w:val="12"/>
              <w:vertAlign w:val="superscript"/>
            </w:rPr>
          </w:pPr>
          <w:r w:rsidRPr="00F85124">
            <w:rPr>
              <w:rFonts w:ascii="Calibri" w:hAnsi="Calibri"/>
              <w:sz w:val="12"/>
              <w:szCs w:val="12"/>
            </w:rPr>
            <w:t>Zip Code</w:t>
          </w:r>
        </w:p>
      </w:tc>
    </w:tr>
  </w:tbl>
  <w:p w14:paraId="3C7581C8" w14:textId="54C63BE1" w:rsidR="00402BA9" w:rsidRDefault="00CB75C5">
    <w:pPr>
      <w:pStyle w:val="Header"/>
    </w:pPr>
    <w:r>
      <w:rPr>
        <w:rFonts w:ascii="Calibri" w:hAnsi="Calibri"/>
        <w:b/>
        <w:bCs/>
        <w:noProof/>
      </w:rPr>
      <w:pict w14:anchorId="3C758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4"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B" w14:textId="77777777" w:rsidR="00402BA9" w:rsidRDefault="00CB75C5">
    <w:pPr>
      <w:pStyle w:val="Header"/>
    </w:pPr>
    <w:r>
      <w:rPr>
        <w:noProof/>
      </w:rPr>
      <w:pict w14:anchorId="3C758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8"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402BA9" w:rsidRPr="00F85124" w14:paraId="3C7581CE" w14:textId="77777777" w:rsidTr="00CB64DD">
      <w:trPr>
        <w:cantSplit/>
        <w:trHeight w:val="288"/>
      </w:trPr>
      <w:tc>
        <w:tcPr>
          <w:tcW w:w="4016" w:type="pct"/>
          <w:gridSpan w:val="2"/>
          <w:tcBorders>
            <w:right w:val="nil"/>
          </w:tcBorders>
          <w:vAlign w:val="center"/>
        </w:tcPr>
        <w:p w14:paraId="3C7581CC" w14:textId="0DE9F481" w:rsidR="00402BA9" w:rsidRPr="00F85124" w:rsidRDefault="00402BA9" w:rsidP="00BD2A46">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3C7581CD" w14:textId="77777777" w:rsidR="00402BA9" w:rsidRPr="00F85124" w:rsidRDefault="00402BA9" w:rsidP="007924C2">
          <w:pPr>
            <w:pStyle w:val="Heading1"/>
            <w:jc w:val="right"/>
            <w:rPr>
              <w:rFonts w:ascii="Calibri" w:hAnsi="Calibri"/>
              <w:b w:val="0"/>
              <w:bCs/>
              <w:sz w:val="20"/>
            </w:rPr>
          </w:pPr>
          <w:r>
            <w:rPr>
              <w:rFonts w:ascii="Calibri" w:hAnsi="Calibri"/>
              <w:b w:val="0"/>
              <w:bCs/>
              <w:sz w:val="20"/>
            </w:rPr>
            <w:t>CF2R-MCH-23-H</w:t>
          </w:r>
        </w:p>
      </w:tc>
    </w:tr>
    <w:tr w:rsidR="00402BA9" w:rsidRPr="00F85124" w14:paraId="3C7581D1" w14:textId="77777777" w:rsidTr="007924C2">
      <w:trPr>
        <w:cantSplit/>
        <w:trHeight w:val="288"/>
      </w:trPr>
      <w:tc>
        <w:tcPr>
          <w:tcW w:w="2500" w:type="pct"/>
          <w:tcBorders>
            <w:right w:val="nil"/>
          </w:tcBorders>
        </w:tcPr>
        <w:p w14:paraId="3C7581CF" w14:textId="77777777" w:rsidR="00402BA9" w:rsidRPr="002E105D" w:rsidRDefault="00402BA9"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D0" w14:textId="6433CFBE" w:rsidR="00402BA9" w:rsidRPr="00F85124" w:rsidRDefault="00402BA9"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B75C5">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B75C5">
            <w:rPr>
              <w:rFonts w:ascii="Calibri" w:hAnsi="Calibri"/>
              <w:bCs/>
              <w:noProof/>
            </w:rPr>
            <w:t>3</w:t>
          </w:r>
          <w:r>
            <w:rPr>
              <w:rFonts w:ascii="Calibri" w:hAnsi="Calibri"/>
              <w:bCs/>
              <w:noProof/>
            </w:rPr>
            <w:fldChar w:fldCharType="end"/>
          </w:r>
          <w:r w:rsidRPr="00F85124">
            <w:rPr>
              <w:rFonts w:ascii="Calibri" w:hAnsi="Calibri"/>
              <w:bCs/>
            </w:rPr>
            <w:t>)</w:t>
          </w:r>
        </w:p>
      </w:tc>
    </w:tr>
  </w:tbl>
  <w:p w14:paraId="3C7581D2" w14:textId="6355B002" w:rsidR="00402BA9" w:rsidRDefault="00CB75C5" w:rsidP="002E105D">
    <w:pPr>
      <w:pStyle w:val="Header"/>
    </w:pPr>
    <w:r>
      <w:rPr>
        <w:rFonts w:ascii="Calibri" w:hAnsi="Calibri"/>
        <w:b/>
        <w:bCs/>
        <w:noProof/>
      </w:rPr>
      <w:pict w14:anchorId="3C758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9"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02BA9" w:rsidRPr="00F85124" w14:paraId="3C7581D6" w14:textId="77777777" w:rsidTr="002E105D">
      <w:trPr>
        <w:cantSplit/>
        <w:trHeight w:val="288"/>
      </w:trPr>
      <w:tc>
        <w:tcPr>
          <w:tcW w:w="4016" w:type="pct"/>
          <w:gridSpan w:val="2"/>
          <w:tcBorders>
            <w:right w:val="nil"/>
          </w:tcBorders>
          <w:vAlign w:val="center"/>
        </w:tcPr>
        <w:p w14:paraId="3C7581D4" w14:textId="3EF81D58" w:rsidR="00402BA9" w:rsidRPr="00F85124" w:rsidRDefault="00402BA9"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D5" w14:textId="77777777" w:rsidR="00402BA9" w:rsidRPr="00F85124" w:rsidRDefault="00402BA9" w:rsidP="002E105D">
          <w:pPr>
            <w:pStyle w:val="Heading1"/>
            <w:jc w:val="right"/>
            <w:rPr>
              <w:rFonts w:ascii="Calibri" w:hAnsi="Calibri"/>
              <w:b w:val="0"/>
              <w:bCs/>
              <w:sz w:val="20"/>
            </w:rPr>
          </w:pPr>
          <w:r>
            <w:rPr>
              <w:rFonts w:ascii="Calibri" w:hAnsi="Calibri"/>
              <w:b w:val="0"/>
              <w:bCs/>
              <w:sz w:val="20"/>
            </w:rPr>
            <w:t>CF2R-MCH-23-H</w:t>
          </w:r>
        </w:p>
      </w:tc>
    </w:tr>
    <w:tr w:rsidR="00402BA9" w:rsidRPr="00F85124" w14:paraId="3C7581D9" w14:textId="77777777" w:rsidTr="007924C2">
      <w:trPr>
        <w:cantSplit/>
        <w:trHeight w:val="288"/>
      </w:trPr>
      <w:tc>
        <w:tcPr>
          <w:tcW w:w="2500" w:type="pct"/>
          <w:tcBorders>
            <w:right w:val="nil"/>
          </w:tcBorders>
        </w:tcPr>
        <w:p w14:paraId="3C7581D7" w14:textId="77777777" w:rsidR="00402BA9" w:rsidRPr="002E105D" w:rsidRDefault="00402BA9"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D8" w14:textId="77777777" w:rsidR="00402BA9" w:rsidRPr="00F85124" w:rsidRDefault="00402BA9"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3C7581DA" w14:textId="4F8A99C7" w:rsidR="00402BA9" w:rsidRDefault="00CB75C5">
    <w:pPr>
      <w:pStyle w:val="Header"/>
    </w:pPr>
    <w:r>
      <w:rPr>
        <w:rFonts w:ascii="Calibri" w:hAnsi="Calibri"/>
        <w:b/>
        <w:bCs/>
        <w:noProof/>
      </w:rPr>
      <w:pict w14:anchorId="3C758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7"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C" w14:textId="77777777" w:rsidR="00402BA9" w:rsidRDefault="00CB75C5">
    <w:pPr>
      <w:pStyle w:val="Header"/>
    </w:pPr>
    <w:r>
      <w:rPr>
        <w:noProof/>
      </w:rPr>
      <w:pict w14:anchorId="3C758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1"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402BA9" w:rsidRPr="00F85124" w14:paraId="3C7581DF" w14:textId="77777777" w:rsidTr="00CB64DD">
      <w:trPr>
        <w:cantSplit/>
        <w:trHeight w:val="288"/>
      </w:trPr>
      <w:tc>
        <w:tcPr>
          <w:tcW w:w="4016" w:type="pct"/>
          <w:gridSpan w:val="2"/>
          <w:tcBorders>
            <w:right w:val="nil"/>
          </w:tcBorders>
          <w:vAlign w:val="center"/>
        </w:tcPr>
        <w:p w14:paraId="3C7581DD" w14:textId="16388FAB" w:rsidR="00402BA9" w:rsidRPr="00F85124" w:rsidRDefault="00402BA9" w:rsidP="00BD2A46">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C7581DE" w14:textId="77777777" w:rsidR="00402BA9" w:rsidRPr="00F85124" w:rsidRDefault="00402BA9" w:rsidP="007924C2">
          <w:pPr>
            <w:pStyle w:val="Heading1"/>
            <w:jc w:val="right"/>
            <w:rPr>
              <w:rFonts w:ascii="Calibri" w:hAnsi="Calibri"/>
              <w:b w:val="0"/>
              <w:bCs/>
              <w:sz w:val="20"/>
            </w:rPr>
          </w:pPr>
          <w:r>
            <w:rPr>
              <w:rFonts w:ascii="Calibri" w:hAnsi="Calibri"/>
              <w:b w:val="0"/>
              <w:bCs/>
              <w:sz w:val="20"/>
            </w:rPr>
            <w:t>CF2R-MCH-23-H</w:t>
          </w:r>
        </w:p>
      </w:tc>
    </w:tr>
    <w:tr w:rsidR="00402BA9" w:rsidRPr="00F85124" w14:paraId="3C7581E2" w14:textId="77777777" w:rsidTr="007924C2">
      <w:trPr>
        <w:cantSplit/>
        <w:trHeight w:val="288"/>
      </w:trPr>
      <w:tc>
        <w:tcPr>
          <w:tcW w:w="2500" w:type="pct"/>
          <w:tcBorders>
            <w:right w:val="nil"/>
          </w:tcBorders>
        </w:tcPr>
        <w:p w14:paraId="3C7581E0" w14:textId="77777777" w:rsidR="00402BA9" w:rsidRPr="002E105D" w:rsidRDefault="00402BA9"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E1" w14:textId="29B6044A" w:rsidR="00402BA9" w:rsidRPr="00F85124" w:rsidRDefault="00402BA9"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B75C5">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B75C5">
            <w:rPr>
              <w:rFonts w:ascii="Calibri" w:hAnsi="Calibri"/>
              <w:bCs/>
              <w:noProof/>
            </w:rPr>
            <w:t>6</w:t>
          </w:r>
          <w:r>
            <w:rPr>
              <w:rFonts w:ascii="Calibri" w:hAnsi="Calibri"/>
              <w:bCs/>
              <w:noProof/>
            </w:rPr>
            <w:fldChar w:fldCharType="end"/>
          </w:r>
          <w:r w:rsidRPr="00F85124">
            <w:rPr>
              <w:rFonts w:ascii="Calibri" w:hAnsi="Calibri"/>
              <w:bCs/>
            </w:rPr>
            <w:t>)</w:t>
          </w:r>
        </w:p>
      </w:tc>
    </w:tr>
  </w:tbl>
  <w:p w14:paraId="3C7581E3" w14:textId="12EC55A9" w:rsidR="00402BA9" w:rsidRDefault="00CB75C5" w:rsidP="002E105D">
    <w:pPr>
      <w:pStyle w:val="Header"/>
    </w:pPr>
    <w:r>
      <w:rPr>
        <w:rFonts w:ascii="Calibri" w:hAnsi="Calibri"/>
        <w:b/>
        <w:bCs/>
        <w:noProof/>
      </w:rPr>
      <w:pict w14:anchorId="3C758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2"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E4" w14:textId="77777777" w:rsidR="00402BA9" w:rsidRDefault="00CB75C5">
    <w:pPr>
      <w:pStyle w:val="Header"/>
    </w:pPr>
    <w:r>
      <w:rPr>
        <w:noProof/>
      </w:rPr>
      <w:pict w14:anchorId="3C758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0"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5A54A066"/>
    <w:lvl w:ilvl="0" w:tplc="E1F4C946">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6746622"/>
    <w:multiLevelType w:val="hybridMultilevel"/>
    <w:tmpl w:val="DD467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A6A6C3A6"/>
    <w:lvl w:ilvl="0" w:tplc="67F8F14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52DC790E"/>
    <w:multiLevelType w:val="hybridMultilevel"/>
    <w:tmpl w:val="B7BE8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8EA287C8"/>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9"/>
  </w:num>
  <w:num w:numId="18">
    <w:abstractNumId w:val="9"/>
  </w:num>
  <w:num w:numId="19">
    <w:abstractNumId w:val="2"/>
  </w:num>
  <w:num w:numId="20">
    <w:abstractNumId w:val="18"/>
  </w:num>
  <w:num w:numId="21">
    <w:abstractNumId w:val="15"/>
  </w:num>
  <w:num w:numId="22">
    <w:abstractNumId w:val="28"/>
  </w:num>
  <w:num w:numId="23">
    <w:abstractNumId w:val="17"/>
  </w:num>
  <w:num w:numId="24">
    <w:abstractNumId w:val="24"/>
  </w:num>
  <w:num w:numId="25">
    <w:abstractNumId w:val="23"/>
  </w:num>
  <w:num w:numId="26">
    <w:abstractNumId w:val="22"/>
  </w:num>
  <w:num w:numId="27">
    <w:abstractNumId w:val="6"/>
  </w:num>
  <w:num w:numId="28">
    <w:abstractNumId w:val="14"/>
  </w:num>
  <w:num w:numId="29">
    <w:abstractNumId w:val="25"/>
  </w:num>
  <w:num w:numId="30">
    <w:abstractNumId w:val="21"/>
  </w:num>
  <w:num w:numId="31">
    <w:abstractNumId w:val="16"/>
  </w:num>
  <w:num w:numId="32">
    <w:abstractNumId w:val="12"/>
  </w:num>
  <w:num w:numId="33">
    <w:abstractNumId w:val="27"/>
  </w:num>
  <w:num w:numId="34">
    <w:abstractNumId w:val="7"/>
  </w:num>
  <w:num w:numId="35">
    <w:abstractNumId w:val="13"/>
  </w:num>
  <w:num w:numId="36">
    <w:abstractNumId w:val="8"/>
  </w:num>
  <w:num w:numId="37">
    <w:abstractNumId w:val="19"/>
  </w:num>
  <w:num w:numId="38">
    <w:abstractNumId w:val="4"/>
  </w:num>
  <w:num w:numId="39">
    <w:abstractNumId w:val="3"/>
  </w:num>
  <w:num w:numId="40">
    <w:abstractNumId w:val="26"/>
  </w:num>
  <w:num w:numId="41">
    <w:abstractNumId w:val="20"/>
  </w:num>
  <w:num w:numId="42">
    <w:abstractNumId w:val="30"/>
  </w:num>
  <w:num w:numId="43">
    <w:abstractNumId w:val="5"/>
  </w:num>
  <w:num w:numId="44">
    <w:abstractNumId w:val="10"/>
  </w:num>
  <w:num w:numId="4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6">
    <w:abstractNumId w:val="8"/>
  </w:num>
  <w:num w:numId="47">
    <w:abstractNumId w:val="29"/>
  </w:num>
  <w:num w:numId="48">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48CB"/>
    <w:rsid w:val="0001436B"/>
    <w:rsid w:val="00024CA6"/>
    <w:rsid w:val="000253BC"/>
    <w:rsid w:val="00025422"/>
    <w:rsid w:val="00026750"/>
    <w:rsid w:val="00027FC6"/>
    <w:rsid w:val="0003329A"/>
    <w:rsid w:val="00035A79"/>
    <w:rsid w:val="00037926"/>
    <w:rsid w:val="00042F52"/>
    <w:rsid w:val="0004396E"/>
    <w:rsid w:val="000470D7"/>
    <w:rsid w:val="000471F6"/>
    <w:rsid w:val="00051F14"/>
    <w:rsid w:val="00053A0E"/>
    <w:rsid w:val="00056129"/>
    <w:rsid w:val="0006016B"/>
    <w:rsid w:val="000631C6"/>
    <w:rsid w:val="0006337C"/>
    <w:rsid w:val="000644B7"/>
    <w:rsid w:val="00076155"/>
    <w:rsid w:val="00076F08"/>
    <w:rsid w:val="0008089C"/>
    <w:rsid w:val="00080A37"/>
    <w:rsid w:val="00080EEE"/>
    <w:rsid w:val="00081216"/>
    <w:rsid w:val="00081867"/>
    <w:rsid w:val="00083548"/>
    <w:rsid w:val="000861F1"/>
    <w:rsid w:val="00087F7F"/>
    <w:rsid w:val="000902F7"/>
    <w:rsid w:val="00091C81"/>
    <w:rsid w:val="00091D81"/>
    <w:rsid w:val="0009456E"/>
    <w:rsid w:val="0009471E"/>
    <w:rsid w:val="00094EF2"/>
    <w:rsid w:val="00097E10"/>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0BCF"/>
    <w:rsid w:val="000F3B26"/>
    <w:rsid w:val="000F67E7"/>
    <w:rsid w:val="000F754C"/>
    <w:rsid w:val="00104505"/>
    <w:rsid w:val="00104AAF"/>
    <w:rsid w:val="00112E80"/>
    <w:rsid w:val="001131A2"/>
    <w:rsid w:val="00121AAA"/>
    <w:rsid w:val="00123861"/>
    <w:rsid w:val="00125717"/>
    <w:rsid w:val="00126F26"/>
    <w:rsid w:val="001305CE"/>
    <w:rsid w:val="0013118A"/>
    <w:rsid w:val="001315EE"/>
    <w:rsid w:val="00131783"/>
    <w:rsid w:val="00134757"/>
    <w:rsid w:val="00135763"/>
    <w:rsid w:val="00137AA4"/>
    <w:rsid w:val="00142FD3"/>
    <w:rsid w:val="001443DB"/>
    <w:rsid w:val="00147411"/>
    <w:rsid w:val="0015180E"/>
    <w:rsid w:val="001524D3"/>
    <w:rsid w:val="00154354"/>
    <w:rsid w:val="00155ACD"/>
    <w:rsid w:val="00155BF5"/>
    <w:rsid w:val="00156E5F"/>
    <w:rsid w:val="0015741B"/>
    <w:rsid w:val="001577AB"/>
    <w:rsid w:val="001615D7"/>
    <w:rsid w:val="00162081"/>
    <w:rsid w:val="00171597"/>
    <w:rsid w:val="001739A4"/>
    <w:rsid w:val="001739FA"/>
    <w:rsid w:val="00174BD1"/>
    <w:rsid w:val="00175D42"/>
    <w:rsid w:val="00177A87"/>
    <w:rsid w:val="00181190"/>
    <w:rsid w:val="00183ECC"/>
    <w:rsid w:val="00185834"/>
    <w:rsid w:val="00187604"/>
    <w:rsid w:val="0019624F"/>
    <w:rsid w:val="0019726F"/>
    <w:rsid w:val="001A1145"/>
    <w:rsid w:val="001A2E6A"/>
    <w:rsid w:val="001A5583"/>
    <w:rsid w:val="001B25A6"/>
    <w:rsid w:val="001B3D76"/>
    <w:rsid w:val="001B5BA4"/>
    <w:rsid w:val="001C6A01"/>
    <w:rsid w:val="001D53B4"/>
    <w:rsid w:val="001D677E"/>
    <w:rsid w:val="001E3C52"/>
    <w:rsid w:val="001E402F"/>
    <w:rsid w:val="001F0C9D"/>
    <w:rsid w:val="001F0E8D"/>
    <w:rsid w:val="001F20EE"/>
    <w:rsid w:val="001F3EEF"/>
    <w:rsid w:val="00200E53"/>
    <w:rsid w:val="0020229C"/>
    <w:rsid w:val="00202608"/>
    <w:rsid w:val="00206039"/>
    <w:rsid w:val="00212C11"/>
    <w:rsid w:val="00213E8E"/>
    <w:rsid w:val="002155B9"/>
    <w:rsid w:val="00216C55"/>
    <w:rsid w:val="00222F6D"/>
    <w:rsid w:val="002241A5"/>
    <w:rsid w:val="0023173E"/>
    <w:rsid w:val="00231FA2"/>
    <w:rsid w:val="00231FB7"/>
    <w:rsid w:val="00236841"/>
    <w:rsid w:val="002377C5"/>
    <w:rsid w:val="002379A7"/>
    <w:rsid w:val="002420D2"/>
    <w:rsid w:val="00243047"/>
    <w:rsid w:val="00243923"/>
    <w:rsid w:val="00245AF0"/>
    <w:rsid w:val="00251448"/>
    <w:rsid w:val="00251B09"/>
    <w:rsid w:val="002532A8"/>
    <w:rsid w:val="002562A4"/>
    <w:rsid w:val="00256D2C"/>
    <w:rsid w:val="002615BC"/>
    <w:rsid w:val="00261971"/>
    <w:rsid w:val="00262721"/>
    <w:rsid w:val="0026342B"/>
    <w:rsid w:val="002641C7"/>
    <w:rsid w:val="00266FDB"/>
    <w:rsid w:val="002710BB"/>
    <w:rsid w:val="002719D2"/>
    <w:rsid w:val="00271E1D"/>
    <w:rsid w:val="00272C92"/>
    <w:rsid w:val="00274618"/>
    <w:rsid w:val="00277212"/>
    <w:rsid w:val="0028466E"/>
    <w:rsid w:val="00284AFC"/>
    <w:rsid w:val="00284C8F"/>
    <w:rsid w:val="00285960"/>
    <w:rsid w:val="00285A7C"/>
    <w:rsid w:val="0028618B"/>
    <w:rsid w:val="00286D3A"/>
    <w:rsid w:val="002873B8"/>
    <w:rsid w:val="00287573"/>
    <w:rsid w:val="0029058A"/>
    <w:rsid w:val="00291F72"/>
    <w:rsid w:val="00292CE8"/>
    <w:rsid w:val="00292D49"/>
    <w:rsid w:val="00295ED5"/>
    <w:rsid w:val="002979F2"/>
    <w:rsid w:val="002A1004"/>
    <w:rsid w:val="002A199B"/>
    <w:rsid w:val="002A3F41"/>
    <w:rsid w:val="002A4AB4"/>
    <w:rsid w:val="002A6A1F"/>
    <w:rsid w:val="002B2393"/>
    <w:rsid w:val="002B4F6F"/>
    <w:rsid w:val="002B73D1"/>
    <w:rsid w:val="002C131A"/>
    <w:rsid w:val="002C3E94"/>
    <w:rsid w:val="002C423D"/>
    <w:rsid w:val="002C586B"/>
    <w:rsid w:val="002D1475"/>
    <w:rsid w:val="002D1AB0"/>
    <w:rsid w:val="002D22CF"/>
    <w:rsid w:val="002D38CA"/>
    <w:rsid w:val="002D3BA6"/>
    <w:rsid w:val="002D59DB"/>
    <w:rsid w:val="002D680A"/>
    <w:rsid w:val="002D7AC0"/>
    <w:rsid w:val="002D7DB8"/>
    <w:rsid w:val="002E105D"/>
    <w:rsid w:val="002E1841"/>
    <w:rsid w:val="002E3676"/>
    <w:rsid w:val="002E3F17"/>
    <w:rsid w:val="002E7941"/>
    <w:rsid w:val="002F40A7"/>
    <w:rsid w:val="002F506C"/>
    <w:rsid w:val="002F6775"/>
    <w:rsid w:val="003051D0"/>
    <w:rsid w:val="0030536C"/>
    <w:rsid w:val="00306026"/>
    <w:rsid w:val="00312673"/>
    <w:rsid w:val="00313178"/>
    <w:rsid w:val="0031378A"/>
    <w:rsid w:val="00314D52"/>
    <w:rsid w:val="00314EC3"/>
    <w:rsid w:val="0032018D"/>
    <w:rsid w:val="00320F01"/>
    <w:rsid w:val="00323157"/>
    <w:rsid w:val="003247CA"/>
    <w:rsid w:val="00332EA7"/>
    <w:rsid w:val="003337EB"/>
    <w:rsid w:val="00334030"/>
    <w:rsid w:val="00335C78"/>
    <w:rsid w:val="00337397"/>
    <w:rsid w:val="00340CE9"/>
    <w:rsid w:val="00346A44"/>
    <w:rsid w:val="003500C8"/>
    <w:rsid w:val="003502F5"/>
    <w:rsid w:val="00350A8C"/>
    <w:rsid w:val="00350A99"/>
    <w:rsid w:val="0035179E"/>
    <w:rsid w:val="00353C3B"/>
    <w:rsid w:val="003554BB"/>
    <w:rsid w:val="00355827"/>
    <w:rsid w:val="0035603C"/>
    <w:rsid w:val="00357343"/>
    <w:rsid w:val="003668B7"/>
    <w:rsid w:val="00371157"/>
    <w:rsid w:val="00372700"/>
    <w:rsid w:val="00375378"/>
    <w:rsid w:val="003761D5"/>
    <w:rsid w:val="00376EAA"/>
    <w:rsid w:val="003809C0"/>
    <w:rsid w:val="00383ADD"/>
    <w:rsid w:val="003850E9"/>
    <w:rsid w:val="00386209"/>
    <w:rsid w:val="003864EA"/>
    <w:rsid w:val="0038684E"/>
    <w:rsid w:val="00386CC0"/>
    <w:rsid w:val="0039142A"/>
    <w:rsid w:val="00394C8C"/>
    <w:rsid w:val="00396CC3"/>
    <w:rsid w:val="003A3E27"/>
    <w:rsid w:val="003A4FE2"/>
    <w:rsid w:val="003A5D41"/>
    <w:rsid w:val="003B20F8"/>
    <w:rsid w:val="003B2E93"/>
    <w:rsid w:val="003B3641"/>
    <w:rsid w:val="003B4815"/>
    <w:rsid w:val="003B5B3C"/>
    <w:rsid w:val="003C1763"/>
    <w:rsid w:val="003C1788"/>
    <w:rsid w:val="003C1D00"/>
    <w:rsid w:val="003C60D3"/>
    <w:rsid w:val="003C7749"/>
    <w:rsid w:val="003C7B7A"/>
    <w:rsid w:val="003D0341"/>
    <w:rsid w:val="003D349A"/>
    <w:rsid w:val="003D449E"/>
    <w:rsid w:val="003D5183"/>
    <w:rsid w:val="003D5350"/>
    <w:rsid w:val="003D7D22"/>
    <w:rsid w:val="003E13D9"/>
    <w:rsid w:val="003E1E09"/>
    <w:rsid w:val="003E22AB"/>
    <w:rsid w:val="003E3866"/>
    <w:rsid w:val="003F064C"/>
    <w:rsid w:val="003F1C6F"/>
    <w:rsid w:val="003F49BD"/>
    <w:rsid w:val="003F6A76"/>
    <w:rsid w:val="00401367"/>
    <w:rsid w:val="00402BA9"/>
    <w:rsid w:val="00404538"/>
    <w:rsid w:val="00405C44"/>
    <w:rsid w:val="00413C34"/>
    <w:rsid w:val="004145CD"/>
    <w:rsid w:val="00415FD0"/>
    <w:rsid w:val="00417B94"/>
    <w:rsid w:val="00426AD4"/>
    <w:rsid w:val="00430C61"/>
    <w:rsid w:val="00430CEA"/>
    <w:rsid w:val="00432098"/>
    <w:rsid w:val="004333E7"/>
    <w:rsid w:val="0043390E"/>
    <w:rsid w:val="0043422C"/>
    <w:rsid w:val="00435279"/>
    <w:rsid w:val="004367A7"/>
    <w:rsid w:val="00440841"/>
    <w:rsid w:val="004471E4"/>
    <w:rsid w:val="004507D3"/>
    <w:rsid w:val="004510F5"/>
    <w:rsid w:val="00451C85"/>
    <w:rsid w:val="00452364"/>
    <w:rsid w:val="00454C3D"/>
    <w:rsid w:val="00454DD7"/>
    <w:rsid w:val="00462AAE"/>
    <w:rsid w:val="00462AC1"/>
    <w:rsid w:val="00463CA1"/>
    <w:rsid w:val="00463D1E"/>
    <w:rsid w:val="004655CC"/>
    <w:rsid w:val="0046633E"/>
    <w:rsid w:val="0046705B"/>
    <w:rsid w:val="00470951"/>
    <w:rsid w:val="00472384"/>
    <w:rsid w:val="00473374"/>
    <w:rsid w:val="004737C4"/>
    <w:rsid w:val="00474509"/>
    <w:rsid w:val="00474A7A"/>
    <w:rsid w:val="00475987"/>
    <w:rsid w:val="00475F22"/>
    <w:rsid w:val="00477D56"/>
    <w:rsid w:val="0048031E"/>
    <w:rsid w:val="004809EE"/>
    <w:rsid w:val="00483995"/>
    <w:rsid w:val="0048472E"/>
    <w:rsid w:val="00484EC1"/>
    <w:rsid w:val="00486CD2"/>
    <w:rsid w:val="00486F0B"/>
    <w:rsid w:val="00492BCC"/>
    <w:rsid w:val="004944D6"/>
    <w:rsid w:val="004948E2"/>
    <w:rsid w:val="004973FF"/>
    <w:rsid w:val="004A025A"/>
    <w:rsid w:val="004A1BEB"/>
    <w:rsid w:val="004A264A"/>
    <w:rsid w:val="004A4030"/>
    <w:rsid w:val="004A4903"/>
    <w:rsid w:val="004A5C7F"/>
    <w:rsid w:val="004A6E7F"/>
    <w:rsid w:val="004B056A"/>
    <w:rsid w:val="004B0D6C"/>
    <w:rsid w:val="004B1012"/>
    <w:rsid w:val="004B2092"/>
    <w:rsid w:val="004B4582"/>
    <w:rsid w:val="004B7BD2"/>
    <w:rsid w:val="004C0E48"/>
    <w:rsid w:val="004C23D9"/>
    <w:rsid w:val="004C2C61"/>
    <w:rsid w:val="004C6E7B"/>
    <w:rsid w:val="004D1CE3"/>
    <w:rsid w:val="004D287C"/>
    <w:rsid w:val="004D49F5"/>
    <w:rsid w:val="004E112A"/>
    <w:rsid w:val="004E230B"/>
    <w:rsid w:val="004E3CAB"/>
    <w:rsid w:val="004E3EB0"/>
    <w:rsid w:val="004E4E00"/>
    <w:rsid w:val="004E73D1"/>
    <w:rsid w:val="004F0A7F"/>
    <w:rsid w:val="004F40C1"/>
    <w:rsid w:val="004F650F"/>
    <w:rsid w:val="004F66DC"/>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472F9"/>
    <w:rsid w:val="00550783"/>
    <w:rsid w:val="00550F1E"/>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58E"/>
    <w:rsid w:val="005877FC"/>
    <w:rsid w:val="0059070E"/>
    <w:rsid w:val="00594C36"/>
    <w:rsid w:val="005B19EC"/>
    <w:rsid w:val="005B1AD1"/>
    <w:rsid w:val="005B3A68"/>
    <w:rsid w:val="005B6F6C"/>
    <w:rsid w:val="005C1AC1"/>
    <w:rsid w:val="005C4233"/>
    <w:rsid w:val="005C4D4D"/>
    <w:rsid w:val="005C5038"/>
    <w:rsid w:val="005C73C7"/>
    <w:rsid w:val="005D0792"/>
    <w:rsid w:val="005D2752"/>
    <w:rsid w:val="005D30D4"/>
    <w:rsid w:val="005D43B3"/>
    <w:rsid w:val="005D55BB"/>
    <w:rsid w:val="005E23CD"/>
    <w:rsid w:val="005E2724"/>
    <w:rsid w:val="005E2AE3"/>
    <w:rsid w:val="005E3E55"/>
    <w:rsid w:val="005E68FF"/>
    <w:rsid w:val="005F178B"/>
    <w:rsid w:val="005F4CDC"/>
    <w:rsid w:val="005F6403"/>
    <w:rsid w:val="006016EB"/>
    <w:rsid w:val="006019F9"/>
    <w:rsid w:val="00601C19"/>
    <w:rsid w:val="006040F5"/>
    <w:rsid w:val="00605944"/>
    <w:rsid w:val="00605FEF"/>
    <w:rsid w:val="00606804"/>
    <w:rsid w:val="00607D00"/>
    <w:rsid w:val="00611910"/>
    <w:rsid w:val="00613F4A"/>
    <w:rsid w:val="00614268"/>
    <w:rsid w:val="006169F1"/>
    <w:rsid w:val="00616C4D"/>
    <w:rsid w:val="00617B42"/>
    <w:rsid w:val="006200D7"/>
    <w:rsid w:val="006222FF"/>
    <w:rsid w:val="006225F1"/>
    <w:rsid w:val="006227B1"/>
    <w:rsid w:val="00622943"/>
    <w:rsid w:val="00622990"/>
    <w:rsid w:val="00627B53"/>
    <w:rsid w:val="00631115"/>
    <w:rsid w:val="00632F51"/>
    <w:rsid w:val="00632F73"/>
    <w:rsid w:val="00633F6C"/>
    <w:rsid w:val="006411CF"/>
    <w:rsid w:val="00641C71"/>
    <w:rsid w:val="00641F88"/>
    <w:rsid w:val="0064300C"/>
    <w:rsid w:val="00643BDC"/>
    <w:rsid w:val="00643FF1"/>
    <w:rsid w:val="00646786"/>
    <w:rsid w:val="00654BBD"/>
    <w:rsid w:val="00654F37"/>
    <w:rsid w:val="00663AF7"/>
    <w:rsid w:val="00663F56"/>
    <w:rsid w:val="00664AA2"/>
    <w:rsid w:val="00666C02"/>
    <w:rsid w:val="00667362"/>
    <w:rsid w:val="00672177"/>
    <w:rsid w:val="00674FED"/>
    <w:rsid w:val="00676AD2"/>
    <w:rsid w:val="006804AD"/>
    <w:rsid w:val="00680780"/>
    <w:rsid w:val="00682193"/>
    <w:rsid w:val="0068226F"/>
    <w:rsid w:val="00682CBA"/>
    <w:rsid w:val="00685276"/>
    <w:rsid w:val="00685D72"/>
    <w:rsid w:val="006860D2"/>
    <w:rsid w:val="00686B8B"/>
    <w:rsid w:val="006918F5"/>
    <w:rsid w:val="00692EDF"/>
    <w:rsid w:val="00693010"/>
    <w:rsid w:val="006930E5"/>
    <w:rsid w:val="00697E29"/>
    <w:rsid w:val="006A156C"/>
    <w:rsid w:val="006A1EB6"/>
    <w:rsid w:val="006A57F1"/>
    <w:rsid w:val="006A722E"/>
    <w:rsid w:val="006A7840"/>
    <w:rsid w:val="006B3B06"/>
    <w:rsid w:val="006B4081"/>
    <w:rsid w:val="006B6431"/>
    <w:rsid w:val="006C0044"/>
    <w:rsid w:val="006C0E98"/>
    <w:rsid w:val="006C3CC2"/>
    <w:rsid w:val="006C50E4"/>
    <w:rsid w:val="006C703E"/>
    <w:rsid w:val="006C7335"/>
    <w:rsid w:val="006C7406"/>
    <w:rsid w:val="006D21DC"/>
    <w:rsid w:val="006D2463"/>
    <w:rsid w:val="006D4D01"/>
    <w:rsid w:val="006D5730"/>
    <w:rsid w:val="006D5C1B"/>
    <w:rsid w:val="006D7492"/>
    <w:rsid w:val="006E1FC1"/>
    <w:rsid w:val="006E36A3"/>
    <w:rsid w:val="006E5AE2"/>
    <w:rsid w:val="006E65DA"/>
    <w:rsid w:val="006E7DAB"/>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3136"/>
    <w:rsid w:val="00725EA7"/>
    <w:rsid w:val="007261EC"/>
    <w:rsid w:val="00731F6D"/>
    <w:rsid w:val="00740640"/>
    <w:rsid w:val="00740E3B"/>
    <w:rsid w:val="00743217"/>
    <w:rsid w:val="007439DA"/>
    <w:rsid w:val="0074424A"/>
    <w:rsid w:val="007445B3"/>
    <w:rsid w:val="00750EA4"/>
    <w:rsid w:val="00751673"/>
    <w:rsid w:val="00753083"/>
    <w:rsid w:val="00753CFA"/>
    <w:rsid w:val="007551EC"/>
    <w:rsid w:val="007635A5"/>
    <w:rsid w:val="007636C7"/>
    <w:rsid w:val="0076441C"/>
    <w:rsid w:val="00764CBD"/>
    <w:rsid w:val="00765F67"/>
    <w:rsid w:val="007755D6"/>
    <w:rsid w:val="007756F6"/>
    <w:rsid w:val="00776799"/>
    <w:rsid w:val="007770C5"/>
    <w:rsid w:val="00777B2F"/>
    <w:rsid w:val="00783A13"/>
    <w:rsid w:val="00785B34"/>
    <w:rsid w:val="007904C3"/>
    <w:rsid w:val="007924C2"/>
    <w:rsid w:val="007931FB"/>
    <w:rsid w:val="00793E1C"/>
    <w:rsid w:val="0079472E"/>
    <w:rsid w:val="00795EB8"/>
    <w:rsid w:val="00797224"/>
    <w:rsid w:val="00797290"/>
    <w:rsid w:val="00797860"/>
    <w:rsid w:val="007A2BF2"/>
    <w:rsid w:val="007A430D"/>
    <w:rsid w:val="007A4603"/>
    <w:rsid w:val="007A6818"/>
    <w:rsid w:val="007B1CE6"/>
    <w:rsid w:val="007B2B98"/>
    <w:rsid w:val="007B4BEA"/>
    <w:rsid w:val="007B645E"/>
    <w:rsid w:val="007C05F6"/>
    <w:rsid w:val="007C12FC"/>
    <w:rsid w:val="007C1808"/>
    <w:rsid w:val="007C24A3"/>
    <w:rsid w:val="007C30FF"/>
    <w:rsid w:val="007D060B"/>
    <w:rsid w:val="007D0D8F"/>
    <w:rsid w:val="007D19B2"/>
    <w:rsid w:val="007D2060"/>
    <w:rsid w:val="007D2198"/>
    <w:rsid w:val="007D2DD3"/>
    <w:rsid w:val="007D39E2"/>
    <w:rsid w:val="007D726A"/>
    <w:rsid w:val="007E142B"/>
    <w:rsid w:val="007E26E9"/>
    <w:rsid w:val="007E2934"/>
    <w:rsid w:val="007E32B3"/>
    <w:rsid w:val="007E655F"/>
    <w:rsid w:val="007F2283"/>
    <w:rsid w:val="007F3E17"/>
    <w:rsid w:val="007F4A73"/>
    <w:rsid w:val="007F57DC"/>
    <w:rsid w:val="00802596"/>
    <w:rsid w:val="00802671"/>
    <w:rsid w:val="00804C36"/>
    <w:rsid w:val="00807045"/>
    <w:rsid w:val="00810CCF"/>
    <w:rsid w:val="00811285"/>
    <w:rsid w:val="00812024"/>
    <w:rsid w:val="00812BDF"/>
    <w:rsid w:val="00814D0C"/>
    <w:rsid w:val="00815AA1"/>
    <w:rsid w:val="0081628C"/>
    <w:rsid w:val="00816F4C"/>
    <w:rsid w:val="00821F42"/>
    <w:rsid w:val="0082221F"/>
    <w:rsid w:val="00822E28"/>
    <w:rsid w:val="0082448D"/>
    <w:rsid w:val="00824EFA"/>
    <w:rsid w:val="008322F3"/>
    <w:rsid w:val="008353B6"/>
    <w:rsid w:val="00837995"/>
    <w:rsid w:val="00840723"/>
    <w:rsid w:val="00840759"/>
    <w:rsid w:val="00841186"/>
    <w:rsid w:val="008459F6"/>
    <w:rsid w:val="00847E91"/>
    <w:rsid w:val="00847EF3"/>
    <w:rsid w:val="00851334"/>
    <w:rsid w:val="0085268F"/>
    <w:rsid w:val="00853177"/>
    <w:rsid w:val="008540F3"/>
    <w:rsid w:val="00855246"/>
    <w:rsid w:val="008555E3"/>
    <w:rsid w:val="00855670"/>
    <w:rsid w:val="00857498"/>
    <w:rsid w:val="00857939"/>
    <w:rsid w:val="00860E60"/>
    <w:rsid w:val="00861BF8"/>
    <w:rsid w:val="0086585A"/>
    <w:rsid w:val="00865861"/>
    <w:rsid w:val="0087046E"/>
    <w:rsid w:val="00873A16"/>
    <w:rsid w:val="00877B70"/>
    <w:rsid w:val="00880727"/>
    <w:rsid w:val="00882BD7"/>
    <w:rsid w:val="00886660"/>
    <w:rsid w:val="00890DB2"/>
    <w:rsid w:val="008931CD"/>
    <w:rsid w:val="00894E3E"/>
    <w:rsid w:val="00895155"/>
    <w:rsid w:val="008A2338"/>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268"/>
    <w:rsid w:val="008C6F5C"/>
    <w:rsid w:val="008C793A"/>
    <w:rsid w:val="008D0B8D"/>
    <w:rsid w:val="008D14C1"/>
    <w:rsid w:val="008D3743"/>
    <w:rsid w:val="008D3813"/>
    <w:rsid w:val="008D464B"/>
    <w:rsid w:val="008D7E1D"/>
    <w:rsid w:val="008E429B"/>
    <w:rsid w:val="008E42D0"/>
    <w:rsid w:val="008E4542"/>
    <w:rsid w:val="008E7E5C"/>
    <w:rsid w:val="008F1900"/>
    <w:rsid w:val="008F1DA0"/>
    <w:rsid w:val="008F30DB"/>
    <w:rsid w:val="008F5085"/>
    <w:rsid w:val="00900C86"/>
    <w:rsid w:val="0090130C"/>
    <w:rsid w:val="00904D03"/>
    <w:rsid w:val="00910674"/>
    <w:rsid w:val="0091105E"/>
    <w:rsid w:val="009116F2"/>
    <w:rsid w:val="009119ED"/>
    <w:rsid w:val="009142F9"/>
    <w:rsid w:val="00915048"/>
    <w:rsid w:val="00915BCF"/>
    <w:rsid w:val="00931348"/>
    <w:rsid w:val="0093223E"/>
    <w:rsid w:val="009336E6"/>
    <w:rsid w:val="009379DB"/>
    <w:rsid w:val="009412E7"/>
    <w:rsid w:val="00941530"/>
    <w:rsid w:val="00941E17"/>
    <w:rsid w:val="009437C6"/>
    <w:rsid w:val="009461BE"/>
    <w:rsid w:val="00946688"/>
    <w:rsid w:val="00954E45"/>
    <w:rsid w:val="00955A9A"/>
    <w:rsid w:val="009561BC"/>
    <w:rsid w:val="009564C7"/>
    <w:rsid w:val="00956675"/>
    <w:rsid w:val="009579A1"/>
    <w:rsid w:val="00971957"/>
    <w:rsid w:val="00972766"/>
    <w:rsid w:val="009727B8"/>
    <w:rsid w:val="0097558E"/>
    <w:rsid w:val="009757C5"/>
    <w:rsid w:val="009764A9"/>
    <w:rsid w:val="00976637"/>
    <w:rsid w:val="00980FB6"/>
    <w:rsid w:val="00982535"/>
    <w:rsid w:val="00985804"/>
    <w:rsid w:val="00985B3F"/>
    <w:rsid w:val="00986D7B"/>
    <w:rsid w:val="00987E76"/>
    <w:rsid w:val="00992035"/>
    <w:rsid w:val="00992EF8"/>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7266"/>
    <w:rsid w:val="009D0F10"/>
    <w:rsid w:val="009D1A2A"/>
    <w:rsid w:val="009D3023"/>
    <w:rsid w:val="009D6A39"/>
    <w:rsid w:val="009E0B1A"/>
    <w:rsid w:val="009E2E57"/>
    <w:rsid w:val="009E3BB5"/>
    <w:rsid w:val="009E5099"/>
    <w:rsid w:val="009E5CA1"/>
    <w:rsid w:val="009E6B59"/>
    <w:rsid w:val="009E79DC"/>
    <w:rsid w:val="009F2090"/>
    <w:rsid w:val="009F3C44"/>
    <w:rsid w:val="009F5E57"/>
    <w:rsid w:val="00A0027A"/>
    <w:rsid w:val="00A00AE7"/>
    <w:rsid w:val="00A02090"/>
    <w:rsid w:val="00A029A2"/>
    <w:rsid w:val="00A034B7"/>
    <w:rsid w:val="00A034EC"/>
    <w:rsid w:val="00A05D8F"/>
    <w:rsid w:val="00A079A5"/>
    <w:rsid w:val="00A07D19"/>
    <w:rsid w:val="00A11984"/>
    <w:rsid w:val="00A12015"/>
    <w:rsid w:val="00A16546"/>
    <w:rsid w:val="00A24BE2"/>
    <w:rsid w:val="00A24F9F"/>
    <w:rsid w:val="00A251BE"/>
    <w:rsid w:val="00A279BA"/>
    <w:rsid w:val="00A30A15"/>
    <w:rsid w:val="00A33A50"/>
    <w:rsid w:val="00A3438B"/>
    <w:rsid w:val="00A37075"/>
    <w:rsid w:val="00A4021A"/>
    <w:rsid w:val="00A40525"/>
    <w:rsid w:val="00A40540"/>
    <w:rsid w:val="00A42C60"/>
    <w:rsid w:val="00A44A18"/>
    <w:rsid w:val="00A455A2"/>
    <w:rsid w:val="00A4594F"/>
    <w:rsid w:val="00A46AEC"/>
    <w:rsid w:val="00A51851"/>
    <w:rsid w:val="00A55365"/>
    <w:rsid w:val="00A55444"/>
    <w:rsid w:val="00A57A07"/>
    <w:rsid w:val="00A61B32"/>
    <w:rsid w:val="00A66D66"/>
    <w:rsid w:val="00A670F8"/>
    <w:rsid w:val="00A677BB"/>
    <w:rsid w:val="00A702F0"/>
    <w:rsid w:val="00A70722"/>
    <w:rsid w:val="00A742B3"/>
    <w:rsid w:val="00A75B9B"/>
    <w:rsid w:val="00A81137"/>
    <w:rsid w:val="00A87572"/>
    <w:rsid w:val="00A90ECB"/>
    <w:rsid w:val="00A970F0"/>
    <w:rsid w:val="00AA01C1"/>
    <w:rsid w:val="00AA18EC"/>
    <w:rsid w:val="00AA25FC"/>
    <w:rsid w:val="00AA464A"/>
    <w:rsid w:val="00AA6357"/>
    <w:rsid w:val="00AA63EF"/>
    <w:rsid w:val="00AA767E"/>
    <w:rsid w:val="00AB07F0"/>
    <w:rsid w:val="00AB1578"/>
    <w:rsid w:val="00AB4166"/>
    <w:rsid w:val="00AB4EB9"/>
    <w:rsid w:val="00AB7E1D"/>
    <w:rsid w:val="00AC014E"/>
    <w:rsid w:val="00AC172E"/>
    <w:rsid w:val="00AC212D"/>
    <w:rsid w:val="00AC2C0E"/>
    <w:rsid w:val="00AC348D"/>
    <w:rsid w:val="00AC4422"/>
    <w:rsid w:val="00AC4755"/>
    <w:rsid w:val="00AC5DE9"/>
    <w:rsid w:val="00AC65B1"/>
    <w:rsid w:val="00AD4561"/>
    <w:rsid w:val="00AD4FAE"/>
    <w:rsid w:val="00AD5A7C"/>
    <w:rsid w:val="00AD67BC"/>
    <w:rsid w:val="00AE39CC"/>
    <w:rsid w:val="00AF314D"/>
    <w:rsid w:val="00AF4004"/>
    <w:rsid w:val="00B02BCF"/>
    <w:rsid w:val="00B02E79"/>
    <w:rsid w:val="00B04BC3"/>
    <w:rsid w:val="00B1000D"/>
    <w:rsid w:val="00B132B1"/>
    <w:rsid w:val="00B17F24"/>
    <w:rsid w:val="00B2256E"/>
    <w:rsid w:val="00B23304"/>
    <w:rsid w:val="00B273D8"/>
    <w:rsid w:val="00B27A2A"/>
    <w:rsid w:val="00B30A7D"/>
    <w:rsid w:val="00B33471"/>
    <w:rsid w:val="00B34290"/>
    <w:rsid w:val="00B35C45"/>
    <w:rsid w:val="00B36033"/>
    <w:rsid w:val="00B401EA"/>
    <w:rsid w:val="00B40F13"/>
    <w:rsid w:val="00B4146E"/>
    <w:rsid w:val="00B4216F"/>
    <w:rsid w:val="00B429F3"/>
    <w:rsid w:val="00B446FE"/>
    <w:rsid w:val="00B47B99"/>
    <w:rsid w:val="00B51352"/>
    <w:rsid w:val="00B55F60"/>
    <w:rsid w:val="00B61D39"/>
    <w:rsid w:val="00B6238C"/>
    <w:rsid w:val="00B644F7"/>
    <w:rsid w:val="00B6647D"/>
    <w:rsid w:val="00B66E1A"/>
    <w:rsid w:val="00B67A1C"/>
    <w:rsid w:val="00B7450E"/>
    <w:rsid w:val="00B767F7"/>
    <w:rsid w:val="00B778B9"/>
    <w:rsid w:val="00B816B4"/>
    <w:rsid w:val="00B82CAC"/>
    <w:rsid w:val="00B82F48"/>
    <w:rsid w:val="00B85CEC"/>
    <w:rsid w:val="00B867D6"/>
    <w:rsid w:val="00B90B29"/>
    <w:rsid w:val="00B90F8F"/>
    <w:rsid w:val="00B940F6"/>
    <w:rsid w:val="00B94F6B"/>
    <w:rsid w:val="00B977CE"/>
    <w:rsid w:val="00BA0A8C"/>
    <w:rsid w:val="00BA2927"/>
    <w:rsid w:val="00BA3419"/>
    <w:rsid w:val="00BA6B7B"/>
    <w:rsid w:val="00BA6FA0"/>
    <w:rsid w:val="00BB5A6F"/>
    <w:rsid w:val="00BB7A32"/>
    <w:rsid w:val="00BC184C"/>
    <w:rsid w:val="00BC323B"/>
    <w:rsid w:val="00BC64F6"/>
    <w:rsid w:val="00BC6DD0"/>
    <w:rsid w:val="00BC6EE1"/>
    <w:rsid w:val="00BC6F83"/>
    <w:rsid w:val="00BC786D"/>
    <w:rsid w:val="00BD2452"/>
    <w:rsid w:val="00BD2A46"/>
    <w:rsid w:val="00BD71C5"/>
    <w:rsid w:val="00BD7CD9"/>
    <w:rsid w:val="00BD7DA4"/>
    <w:rsid w:val="00BE1B07"/>
    <w:rsid w:val="00BE7F99"/>
    <w:rsid w:val="00BF2635"/>
    <w:rsid w:val="00BF4164"/>
    <w:rsid w:val="00BF530C"/>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27ECE"/>
    <w:rsid w:val="00C30BB9"/>
    <w:rsid w:val="00C30FB6"/>
    <w:rsid w:val="00C30FDD"/>
    <w:rsid w:val="00C35471"/>
    <w:rsid w:val="00C360F4"/>
    <w:rsid w:val="00C36596"/>
    <w:rsid w:val="00C367B7"/>
    <w:rsid w:val="00C36879"/>
    <w:rsid w:val="00C42E0D"/>
    <w:rsid w:val="00C46999"/>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74DA"/>
    <w:rsid w:val="00C91D27"/>
    <w:rsid w:val="00C94090"/>
    <w:rsid w:val="00CA129C"/>
    <w:rsid w:val="00CA1A3D"/>
    <w:rsid w:val="00CA1FA3"/>
    <w:rsid w:val="00CA2CCA"/>
    <w:rsid w:val="00CA425A"/>
    <w:rsid w:val="00CA49FF"/>
    <w:rsid w:val="00CB096F"/>
    <w:rsid w:val="00CB33D5"/>
    <w:rsid w:val="00CB3D99"/>
    <w:rsid w:val="00CB64DD"/>
    <w:rsid w:val="00CB691A"/>
    <w:rsid w:val="00CB6FE9"/>
    <w:rsid w:val="00CB7159"/>
    <w:rsid w:val="00CB75C5"/>
    <w:rsid w:val="00CC211E"/>
    <w:rsid w:val="00CC2620"/>
    <w:rsid w:val="00CC2F36"/>
    <w:rsid w:val="00CC3614"/>
    <w:rsid w:val="00CC4758"/>
    <w:rsid w:val="00CC6B2C"/>
    <w:rsid w:val="00CC6E96"/>
    <w:rsid w:val="00CD031A"/>
    <w:rsid w:val="00CD394A"/>
    <w:rsid w:val="00CD3EBD"/>
    <w:rsid w:val="00CD5AE2"/>
    <w:rsid w:val="00CD6076"/>
    <w:rsid w:val="00CD7D13"/>
    <w:rsid w:val="00CE104A"/>
    <w:rsid w:val="00CE113F"/>
    <w:rsid w:val="00CE2183"/>
    <w:rsid w:val="00CE2409"/>
    <w:rsid w:val="00CE33A8"/>
    <w:rsid w:val="00CE3868"/>
    <w:rsid w:val="00CE4AF0"/>
    <w:rsid w:val="00CE4E99"/>
    <w:rsid w:val="00CE5390"/>
    <w:rsid w:val="00CE6EA5"/>
    <w:rsid w:val="00CF3659"/>
    <w:rsid w:val="00CF6791"/>
    <w:rsid w:val="00D00777"/>
    <w:rsid w:val="00D01766"/>
    <w:rsid w:val="00D05A28"/>
    <w:rsid w:val="00D06E4B"/>
    <w:rsid w:val="00D0788B"/>
    <w:rsid w:val="00D13207"/>
    <w:rsid w:val="00D165AA"/>
    <w:rsid w:val="00D17E5B"/>
    <w:rsid w:val="00D2266C"/>
    <w:rsid w:val="00D2673F"/>
    <w:rsid w:val="00D32BE4"/>
    <w:rsid w:val="00D35026"/>
    <w:rsid w:val="00D430F6"/>
    <w:rsid w:val="00D44F0C"/>
    <w:rsid w:val="00D462C2"/>
    <w:rsid w:val="00D4686B"/>
    <w:rsid w:val="00D47F2D"/>
    <w:rsid w:val="00D50B07"/>
    <w:rsid w:val="00D527DA"/>
    <w:rsid w:val="00D53350"/>
    <w:rsid w:val="00D53733"/>
    <w:rsid w:val="00D54A79"/>
    <w:rsid w:val="00D56CD8"/>
    <w:rsid w:val="00D57A73"/>
    <w:rsid w:val="00D60D69"/>
    <w:rsid w:val="00D62DB5"/>
    <w:rsid w:val="00D651D1"/>
    <w:rsid w:val="00D654A7"/>
    <w:rsid w:val="00D67071"/>
    <w:rsid w:val="00D7323D"/>
    <w:rsid w:val="00D73581"/>
    <w:rsid w:val="00D76FE3"/>
    <w:rsid w:val="00D77E2E"/>
    <w:rsid w:val="00D81ED4"/>
    <w:rsid w:val="00D82516"/>
    <w:rsid w:val="00D83CD6"/>
    <w:rsid w:val="00D83E48"/>
    <w:rsid w:val="00D84532"/>
    <w:rsid w:val="00D87559"/>
    <w:rsid w:val="00D909FB"/>
    <w:rsid w:val="00D916A4"/>
    <w:rsid w:val="00D960E5"/>
    <w:rsid w:val="00DA23E0"/>
    <w:rsid w:val="00DA2B2D"/>
    <w:rsid w:val="00DA3D14"/>
    <w:rsid w:val="00DA40CB"/>
    <w:rsid w:val="00DA41D8"/>
    <w:rsid w:val="00DA6654"/>
    <w:rsid w:val="00DA7914"/>
    <w:rsid w:val="00DB040D"/>
    <w:rsid w:val="00DB17CA"/>
    <w:rsid w:val="00DB44FE"/>
    <w:rsid w:val="00DB49D1"/>
    <w:rsid w:val="00DB5125"/>
    <w:rsid w:val="00DB6C4A"/>
    <w:rsid w:val="00DC0505"/>
    <w:rsid w:val="00DC20F2"/>
    <w:rsid w:val="00DC242D"/>
    <w:rsid w:val="00DC4510"/>
    <w:rsid w:val="00DC4DEF"/>
    <w:rsid w:val="00DC516E"/>
    <w:rsid w:val="00DC56B7"/>
    <w:rsid w:val="00DC7484"/>
    <w:rsid w:val="00DD2B0C"/>
    <w:rsid w:val="00DD2F31"/>
    <w:rsid w:val="00DD41B5"/>
    <w:rsid w:val="00DE0768"/>
    <w:rsid w:val="00DE0AD3"/>
    <w:rsid w:val="00DE4647"/>
    <w:rsid w:val="00DF1740"/>
    <w:rsid w:val="00DF25CC"/>
    <w:rsid w:val="00DF453E"/>
    <w:rsid w:val="00DF6ADD"/>
    <w:rsid w:val="00E0002F"/>
    <w:rsid w:val="00E00E2C"/>
    <w:rsid w:val="00E00F00"/>
    <w:rsid w:val="00E01B17"/>
    <w:rsid w:val="00E02ED3"/>
    <w:rsid w:val="00E04D18"/>
    <w:rsid w:val="00E074BC"/>
    <w:rsid w:val="00E12FCC"/>
    <w:rsid w:val="00E1414A"/>
    <w:rsid w:val="00E20833"/>
    <w:rsid w:val="00E224A4"/>
    <w:rsid w:val="00E23A7C"/>
    <w:rsid w:val="00E25456"/>
    <w:rsid w:val="00E25F01"/>
    <w:rsid w:val="00E26825"/>
    <w:rsid w:val="00E32371"/>
    <w:rsid w:val="00E336A6"/>
    <w:rsid w:val="00E35F0F"/>
    <w:rsid w:val="00E35F78"/>
    <w:rsid w:val="00E36AEC"/>
    <w:rsid w:val="00E40256"/>
    <w:rsid w:val="00E419F7"/>
    <w:rsid w:val="00E458D7"/>
    <w:rsid w:val="00E45D6F"/>
    <w:rsid w:val="00E47FB6"/>
    <w:rsid w:val="00E510FF"/>
    <w:rsid w:val="00E53C54"/>
    <w:rsid w:val="00E57065"/>
    <w:rsid w:val="00E570A4"/>
    <w:rsid w:val="00E573E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5EFD"/>
    <w:rsid w:val="00E96503"/>
    <w:rsid w:val="00E970E9"/>
    <w:rsid w:val="00EA0E37"/>
    <w:rsid w:val="00EB1719"/>
    <w:rsid w:val="00EB19D1"/>
    <w:rsid w:val="00EB42BF"/>
    <w:rsid w:val="00EB4D48"/>
    <w:rsid w:val="00EB6A58"/>
    <w:rsid w:val="00EB6AA7"/>
    <w:rsid w:val="00EC09AF"/>
    <w:rsid w:val="00EC21BB"/>
    <w:rsid w:val="00ED0C3C"/>
    <w:rsid w:val="00ED0EBB"/>
    <w:rsid w:val="00ED3862"/>
    <w:rsid w:val="00EE19D8"/>
    <w:rsid w:val="00EE2A79"/>
    <w:rsid w:val="00EE35D0"/>
    <w:rsid w:val="00EE5F28"/>
    <w:rsid w:val="00EE7347"/>
    <w:rsid w:val="00EE77ED"/>
    <w:rsid w:val="00EF00B4"/>
    <w:rsid w:val="00EF1254"/>
    <w:rsid w:val="00EF2540"/>
    <w:rsid w:val="00EF3E05"/>
    <w:rsid w:val="00EF764F"/>
    <w:rsid w:val="00F00493"/>
    <w:rsid w:val="00F00B7C"/>
    <w:rsid w:val="00F0379B"/>
    <w:rsid w:val="00F03A36"/>
    <w:rsid w:val="00F03C64"/>
    <w:rsid w:val="00F04902"/>
    <w:rsid w:val="00F07C0D"/>
    <w:rsid w:val="00F10646"/>
    <w:rsid w:val="00F14D4B"/>
    <w:rsid w:val="00F230AF"/>
    <w:rsid w:val="00F23B4A"/>
    <w:rsid w:val="00F24AEA"/>
    <w:rsid w:val="00F25D56"/>
    <w:rsid w:val="00F36DEC"/>
    <w:rsid w:val="00F36ECE"/>
    <w:rsid w:val="00F37CED"/>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96E"/>
    <w:rsid w:val="00F77F99"/>
    <w:rsid w:val="00F81046"/>
    <w:rsid w:val="00F821B1"/>
    <w:rsid w:val="00F83320"/>
    <w:rsid w:val="00F85124"/>
    <w:rsid w:val="00F93566"/>
    <w:rsid w:val="00F949C8"/>
    <w:rsid w:val="00F94DD8"/>
    <w:rsid w:val="00FA1346"/>
    <w:rsid w:val="00FA2F41"/>
    <w:rsid w:val="00FA35DD"/>
    <w:rsid w:val="00FA473E"/>
    <w:rsid w:val="00FA5BCF"/>
    <w:rsid w:val="00FB2FA7"/>
    <w:rsid w:val="00FB3189"/>
    <w:rsid w:val="00FB3217"/>
    <w:rsid w:val="00FC0300"/>
    <w:rsid w:val="00FC0A25"/>
    <w:rsid w:val="00FC25BE"/>
    <w:rsid w:val="00FC2A0E"/>
    <w:rsid w:val="00FC3B1D"/>
    <w:rsid w:val="00FC5339"/>
    <w:rsid w:val="00FD1218"/>
    <w:rsid w:val="00FD3283"/>
    <w:rsid w:val="00FD3686"/>
    <w:rsid w:val="00FD380D"/>
    <w:rsid w:val="00FD3F8A"/>
    <w:rsid w:val="00FE0622"/>
    <w:rsid w:val="00FE153B"/>
    <w:rsid w:val="00FE3982"/>
    <w:rsid w:val="00FE5E48"/>
    <w:rsid w:val="00FF218D"/>
    <w:rsid w:val="00FF21DA"/>
    <w:rsid w:val="00FF3A04"/>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3C757F96"/>
  <w15:docId w15:val="{88289625-15FC-47E1-A900-C4D17998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1320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13207"/>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076F3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2016">
      <w:bodyDiv w:val="1"/>
      <w:marLeft w:val="0"/>
      <w:marRight w:val="0"/>
      <w:marTop w:val="0"/>
      <w:marBottom w:val="0"/>
      <w:divBdr>
        <w:top w:val="none" w:sz="0" w:space="0" w:color="auto"/>
        <w:left w:val="none" w:sz="0" w:space="0" w:color="auto"/>
        <w:bottom w:val="none" w:sz="0" w:space="0" w:color="auto"/>
        <w:right w:val="none" w:sz="0" w:space="0" w:color="auto"/>
      </w:divBdr>
    </w:div>
    <w:div w:id="14315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006524-610B-44AF-848C-A89E67B7EC00}">
  <ds:schemaRefs>
    <ds:schemaRef ds:uri="http://schemas.openxmlformats.org/officeDocument/2006/bibliography"/>
  </ds:schemaRefs>
</ds:datastoreItem>
</file>

<file path=customXml/itemProps2.xml><?xml version="1.0" encoding="utf-8"?>
<ds:datastoreItem xmlns:ds="http://schemas.openxmlformats.org/officeDocument/2006/customXml" ds:itemID="{D0434D18-7646-44BB-8E9F-AE5A7C86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5177</Words>
  <Characters>28351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dcterms:created xsi:type="dcterms:W3CDTF">2019-11-27T21:20:00Z</dcterms:created>
  <dcterms:modified xsi:type="dcterms:W3CDTF">2019-11-27T21:20:00Z</dcterms:modified>
</cp:coreProperties>
</file>
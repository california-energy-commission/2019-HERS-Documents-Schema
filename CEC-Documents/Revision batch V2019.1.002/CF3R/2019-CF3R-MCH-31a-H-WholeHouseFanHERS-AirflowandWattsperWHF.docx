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80"/>
        <w:gridCol w:w="5575"/>
      </w:tblGrid>
      <w:tr w:rsidR="007E2192" w:rsidRPr="009577D0" w14:paraId="19AEA51F" w14:textId="77777777" w:rsidTr="007D271F">
        <w:trPr>
          <w:trHeight w:val="144"/>
        </w:trPr>
        <w:tc>
          <w:tcPr>
            <w:tcW w:w="10790" w:type="dxa"/>
            <w:gridSpan w:val="3"/>
          </w:tcPr>
          <w:p w14:paraId="509C5D28" w14:textId="5CD6E039" w:rsidR="007E2192" w:rsidRPr="00FF77DD" w:rsidRDefault="007E2192" w:rsidP="00285DBE">
            <w:pPr>
              <w:spacing w:after="0" w:line="240" w:lineRule="auto"/>
              <w:rPr>
                <w:rFonts w:asciiTheme="minorHAnsi" w:hAnsiTheme="minorHAnsi"/>
                <w:b/>
                <w:sz w:val="20"/>
                <w:szCs w:val="18"/>
              </w:rPr>
            </w:pPr>
            <w:bookmarkStart w:id="0" w:name="_GoBack"/>
            <w:bookmarkEnd w:id="0"/>
            <w:r>
              <w:rPr>
                <w:rFonts w:asciiTheme="minorHAnsi" w:hAnsiTheme="minorHAnsi"/>
                <w:b/>
                <w:sz w:val="20"/>
                <w:szCs w:val="18"/>
              </w:rPr>
              <w:t>A</w:t>
            </w:r>
            <w:r w:rsidRPr="00FF77DD">
              <w:rPr>
                <w:rFonts w:asciiTheme="minorHAnsi" w:hAnsiTheme="minorHAnsi"/>
                <w:b/>
                <w:sz w:val="20"/>
                <w:szCs w:val="18"/>
              </w:rPr>
              <w:t xml:space="preserve">. Whole House Fan </w:t>
            </w:r>
            <w:r>
              <w:rPr>
                <w:rFonts w:asciiTheme="minorHAnsi" w:hAnsiTheme="minorHAnsi"/>
                <w:b/>
                <w:sz w:val="20"/>
                <w:szCs w:val="18"/>
              </w:rPr>
              <w:t>Measurement</w:t>
            </w:r>
            <w:r w:rsidR="00285DBE">
              <w:rPr>
                <w:rFonts w:asciiTheme="minorHAnsi" w:hAnsiTheme="minorHAnsi"/>
                <w:b/>
                <w:sz w:val="20"/>
                <w:szCs w:val="18"/>
              </w:rPr>
              <w:t xml:space="preserve"> Procedures</w:t>
            </w:r>
          </w:p>
        </w:tc>
      </w:tr>
      <w:tr w:rsidR="007E2192" w:rsidRPr="009577D0" w14:paraId="689F815A" w14:textId="77777777" w:rsidTr="007D271F">
        <w:trPr>
          <w:trHeight w:val="144"/>
        </w:trPr>
        <w:tc>
          <w:tcPr>
            <w:tcW w:w="535" w:type="dxa"/>
          </w:tcPr>
          <w:p w14:paraId="0B04F4AA" w14:textId="56C3FA78" w:rsidR="007E2192" w:rsidRDefault="007E2192" w:rsidP="00D24170">
            <w:pPr>
              <w:spacing w:after="0" w:line="240" w:lineRule="auto"/>
              <w:jc w:val="center"/>
              <w:rPr>
                <w:rStyle w:val="CommentReference"/>
              </w:rPr>
            </w:pPr>
            <w:r>
              <w:rPr>
                <w:rStyle w:val="CommentReference"/>
              </w:rPr>
              <w:t>01</w:t>
            </w:r>
          </w:p>
        </w:tc>
        <w:tc>
          <w:tcPr>
            <w:tcW w:w="4680" w:type="dxa"/>
            <w:vAlign w:val="center"/>
          </w:tcPr>
          <w:p w14:paraId="5C0144B7" w14:textId="7B38F0A5" w:rsidR="007E2192" w:rsidRDefault="007E2192">
            <w:pPr>
              <w:spacing w:after="0" w:line="240" w:lineRule="auto"/>
              <w:rPr>
                <w:rFonts w:asciiTheme="minorHAnsi" w:hAnsiTheme="minorHAnsi"/>
                <w:sz w:val="18"/>
                <w:szCs w:val="18"/>
              </w:rPr>
            </w:pPr>
            <w:r>
              <w:rPr>
                <w:rFonts w:asciiTheme="minorHAnsi" w:hAnsiTheme="minorHAnsi"/>
                <w:sz w:val="18"/>
                <w:szCs w:val="18"/>
              </w:rPr>
              <w:t xml:space="preserve">Whole House Fan </w:t>
            </w:r>
            <w:r w:rsidR="00D24170">
              <w:rPr>
                <w:rFonts w:asciiTheme="minorHAnsi" w:hAnsiTheme="minorHAnsi"/>
                <w:sz w:val="18"/>
                <w:szCs w:val="18"/>
              </w:rPr>
              <w:t xml:space="preserve">Airflow / </w:t>
            </w:r>
            <w:r>
              <w:rPr>
                <w:rFonts w:asciiTheme="minorHAnsi" w:hAnsiTheme="minorHAnsi"/>
                <w:sz w:val="18"/>
                <w:szCs w:val="18"/>
              </w:rPr>
              <w:t>Watt</w:t>
            </w:r>
            <w:r w:rsidR="00D24170">
              <w:rPr>
                <w:rFonts w:asciiTheme="minorHAnsi" w:hAnsiTheme="minorHAnsi"/>
                <w:sz w:val="18"/>
                <w:szCs w:val="18"/>
              </w:rPr>
              <w:t>s</w:t>
            </w:r>
            <w:r>
              <w:rPr>
                <w:rFonts w:asciiTheme="minorHAnsi" w:hAnsiTheme="minorHAnsi"/>
                <w:sz w:val="18"/>
                <w:szCs w:val="18"/>
              </w:rPr>
              <w:t xml:space="preserve"> Measurement Procedure:</w:t>
            </w:r>
          </w:p>
        </w:tc>
        <w:tc>
          <w:tcPr>
            <w:tcW w:w="5575" w:type="dxa"/>
            <w:vAlign w:val="center"/>
          </w:tcPr>
          <w:p w14:paraId="2566823F" w14:textId="7D65E44F" w:rsidR="007E2192" w:rsidRDefault="007E2192" w:rsidP="006E4D76">
            <w:pPr>
              <w:spacing w:after="0" w:line="240" w:lineRule="auto"/>
              <w:jc w:val="center"/>
              <w:rPr>
                <w:rFonts w:asciiTheme="minorHAnsi" w:hAnsiTheme="minorHAnsi"/>
                <w:sz w:val="18"/>
                <w:szCs w:val="18"/>
              </w:rPr>
            </w:pPr>
          </w:p>
        </w:tc>
      </w:tr>
    </w:tbl>
    <w:p w14:paraId="32831E23" w14:textId="64316921" w:rsidR="00B83A59" w:rsidRPr="007D271F" w:rsidRDefault="00B83A59" w:rsidP="008D7F13">
      <w:pPr>
        <w:spacing w:after="0"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7D271F">
        <w:trPr>
          <w:trHeight w:val="144"/>
        </w:trPr>
        <w:tc>
          <w:tcPr>
            <w:tcW w:w="10790" w:type="dxa"/>
            <w:vAlign w:val="center"/>
          </w:tcPr>
          <w:p w14:paraId="6393F14E" w14:textId="7A340BA3" w:rsidR="005F157F" w:rsidRPr="00FF77DD" w:rsidRDefault="005F157F" w:rsidP="005F157F">
            <w:pPr>
              <w:spacing w:after="0" w:line="240" w:lineRule="auto"/>
              <w:rPr>
                <w:rFonts w:asciiTheme="minorHAnsi" w:hAnsiTheme="minorHAnsi"/>
                <w:b/>
                <w:sz w:val="20"/>
                <w:szCs w:val="18"/>
              </w:rPr>
            </w:pPr>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p>
        </w:tc>
      </w:tr>
    </w:tbl>
    <w:p w14:paraId="569B079B" w14:textId="65A35A1C" w:rsidR="005F157F" w:rsidRDefault="005F157F" w:rsidP="008D7F13">
      <w:pPr>
        <w:spacing w:after="0" w:line="240" w:lineRule="auto"/>
        <w:contextualSpacing/>
        <w:rPr>
          <w:ins w:id="1" w:author="Markstrum, Alexis@Energy" w:date="2019-10-09T09:00:00Z"/>
          <w:sz w:val="18"/>
          <w:szCs w:val="18"/>
        </w:rPr>
      </w:pPr>
    </w:p>
    <w:tbl>
      <w:tblPr>
        <w:tblStyle w:val="TableGrid"/>
        <w:tblW w:w="10800" w:type="dxa"/>
        <w:tblLook w:val="04A0" w:firstRow="1" w:lastRow="0" w:firstColumn="1" w:lastColumn="0" w:noHBand="0" w:noVBand="1"/>
      </w:tblPr>
      <w:tblGrid>
        <w:gridCol w:w="3600"/>
        <w:gridCol w:w="3600"/>
        <w:gridCol w:w="3600"/>
      </w:tblGrid>
      <w:tr w:rsidR="005200AB" w:rsidRPr="00FA05A2" w14:paraId="63835002" w14:textId="77777777" w:rsidTr="0043068D">
        <w:trPr>
          <w:ins w:id="2" w:author="Markstrum, Alexis@Energy" w:date="2019-10-09T09:0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5200AB" w:rsidRPr="005200AB" w14:paraId="32EFDD1A" w14:textId="77777777" w:rsidTr="0043068D">
              <w:trPr>
                <w:trHeight w:val="158"/>
                <w:ins w:id="3" w:author="Markstrum, Alexis@Energy" w:date="2019-10-09T09:00:00Z"/>
              </w:trPr>
              <w:tc>
                <w:tcPr>
                  <w:tcW w:w="10584" w:type="dxa"/>
                  <w:tcBorders>
                    <w:top w:val="nil"/>
                    <w:left w:val="nil"/>
                    <w:bottom w:val="nil"/>
                    <w:right w:val="nil"/>
                  </w:tcBorders>
                  <w:vAlign w:val="center"/>
                </w:tcPr>
                <w:p w14:paraId="377231DE" w14:textId="77777777" w:rsidR="005200AB" w:rsidRPr="005200AB" w:rsidRDefault="005200AB" w:rsidP="0043068D">
                  <w:pPr>
                    <w:spacing w:after="0" w:line="240" w:lineRule="auto"/>
                    <w:ind w:left="-115"/>
                    <w:rPr>
                      <w:ins w:id="4" w:author="Markstrum, Alexis@Energy" w:date="2019-10-09T09:00:00Z"/>
                      <w:rFonts w:asciiTheme="minorHAnsi" w:hAnsiTheme="minorHAnsi"/>
                      <w:sz w:val="20"/>
                      <w:szCs w:val="18"/>
                    </w:rPr>
                  </w:pPr>
                  <w:ins w:id="5" w:author="Markstrum, Alexis@Energy" w:date="2019-10-09T09:00:00Z">
                    <w:r w:rsidRPr="005200AB">
                      <w:rPr>
                        <w:rFonts w:asciiTheme="minorHAnsi" w:hAnsiTheme="minorHAnsi"/>
                        <w:b/>
                        <w:sz w:val="20"/>
                        <w:szCs w:val="18"/>
                      </w:rPr>
                      <w:t>B. Required Whole House Fan Specifications</w:t>
                    </w:r>
                  </w:ins>
                </w:p>
              </w:tc>
            </w:tr>
          </w:tbl>
          <w:p w14:paraId="370204EA" w14:textId="77777777" w:rsidR="005200AB" w:rsidRPr="005200AB" w:rsidRDefault="005200AB" w:rsidP="0043068D">
            <w:pPr>
              <w:spacing w:line="240" w:lineRule="auto"/>
              <w:contextualSpacing/>
              <w:rPr>
                <w:ins w:id="6" w:author="Markstrum, Alexis@Energy" w:date="2019-10-09T09:00:00Z"/>
                <w:sz w:val="20"/>
                <w:szCs w:val="18"/>
              </w:rPr>
            </w:pPr>
          </w:p>
        </w:tc>
      </w:tr>
      <w:tr w:rsidR="005200AB" w:rsidRPr="00FA05A2" w14:paraId="38F779CC" w14:textId="77777777" w:rsidTr="0043068D">
        <w:trPr>
          <w:ins w:id="7" w:author="Markstrum, Alexis@Energy" w:date="2019-10-09T09:00:00Z"/>
        </w:trPr>
        <w:tc>
          <w:tcPr>
            <w:tcW w:w="3600" w:type="dxa"/>
            <w:vAlign w:val="center"/>
          </w:tcPr>
          <w:p w14:paraId="3FA1561C" w14:textId="77777777" w:rsidR="005200AB" w:rsidRPr="00FA05A2" w:rsidRDefault="005200AB" w:rsidP="0043068D">
            <w:pPr>
              <w:spacing w:line="240" w:lineRule="auto"/>
              <w:contextualSpacing/>
              <w:jc w:val="center"/>
              <w:rPr>
                <w:ins w:id="8" w:author="Markstrum, Alexis@Energy" w:date="2019-10-09T09:00:00Z"/>
                <w:sz w:val="18"/>
                <w:szCs w:val="18"/>
              </w:rPr>
            </w:pPr>
            <w:ins w:id="9" w:author="Markstrum, Alexis@Energy" w:date="2019-10-09T09:00:00Z">
              <w:r w:rsidRPr="00FA05A2">
                <w:rPr>
                  <w:rFonts w:asciiTheme="minorHAnsi" w:hAnsiTheme="minorHAnsi"/>
                  <w:sz w:val="18"/>
                  <w:szCs w:val="18"/>
                </w:rPr>
                <w:t>01</w:t>
              </w:r>
            </w:ins>
          </w:p>
        </w:tc>
        <w:tc>
          <w:tcPr>
            <w:tcW w:w="3600" w:type="dxa"/>
            <w:vAlign w:val="center"/>
          </w:tcPr>
          <w:p w14:paraId="2B7153E7" w14:textId="77777777" w:rsidR="005200AB" w:rsidRPr="00FA05A2" w:rsidRDefault="005200AB" w:rsidP="0043068D">
            <w:pPr>
              <w:spacing w:line="240" w:lineRule="auto"/>
              <w:contextualSpacing/>
              <w:jc w:val="center"/>
              <w:rPr>
                <w:ins w:id="10" w:author="Markstrum, Alexis@Energy" w:date="2019-10-09T09:00:00Z"/>
                <w:sz w:val="18"/>
                <w:szCs w:val="18"/>
              </w:rPr>
            </w:pPr>
            <w:ins w:id="11" w:author="Markstrum, Alexis@Energy" w:date="2019-10-09T09:00:00Z">
              <w:r w:rsidRPr="00FA05A2">
                <w:rPr>
                  <w:rFonts w:asciiTheme="minorHAnsi" w:hAnsiTheme="minorHAnsi"/>
                  <w:sz w:val="18"/>
                  <w:szCs w:val="18"/>
                </w:rPr>
                <w:t>0</w:t>
              </w:r>
              <w:r>
                <w:rPr>
                  <w:rFonts w:asciiTheme="minorHAnsi" w:hAnsiTheme="minorHAnsi"/>
                  <w:sz w:val="18"/>
                  <w:szCs w:val="18"/>
                </w:rPr>
                <w:t>2</w:t>
              </w:r>
            </w:ins>
          </w:p>
        </w:tc>
        <w:tc>
          <w:tcPr>
            <w:tcW w:w="3600" w:type="dxa"/>
          </w:tcPr>
          <w:p w14:paraId="35AC95B1" w14:textId="77777777" w:rsidR="005200AB" w:rsidRPr="00FA05A2" w:rsidRDefault="005200AB" w:rsidP="0043068D">
            <w:pPr>
              <w:spacing w:line="240" w:lineRule="auto"/>
              <w:contextualSpacing/>
              <w:jc w:val="center"/>
              <w:rPr>
                <w:ins w:id="12" w:author="Markstrum, Alexis@Energy" w:date="2019-10-09T09:00:00Z"/>
                <w:rFonts w:asciiTheme="minorHAnsi" w:hAnsiTheme="minorHAnsi"/>
                <w:sz w:val="18"/>
                <w:szCs w:val="18"/>
              </w:rPr>
            </w:pPr>
            <w:ins w:id="13" w:author="Markstrum, Alexis@Energy" w:date="2019-10-09T09:00:00Z">
              <w:r>
                <w:rPr>
                  <w:rFonts w:asciiTheme="minorHAnsi" w:hAnsiTheme="minorHAnsi"/>
                  <w:sz w:val="18"/>
                  <w:szCs w:val="18"/>
                </w:rPr>
                <w:t>03</w:t>
              </w:r>
            </w:ins>
          </w:p>
        </w:tc>
      </w:tr>
      <w:tr w:rsidR="005200AB" w:rsidRPr="00FA05A2" w14:paraId="4447C6ED" w14:textId="77777777" w:rsidTr="0043068D">
        <w:trPr>
          <w:ins w:id="14" w:author="Markstrum, Alexis@Energy" w:date="2019-10-09T09:00:00Z"/>
        </w:trPr>
        <w:tc>
          <w:tcPr>
            <w:tcW w:w="3600" w:type="dxa"/>
            <w:vAlign w:val="center"/>
          </w:tcPr>
          <w:p w14:paraId="0908606D" w14:textId="77777777" w:rsidR="005200AB" w:rsidRPr="00FA05A2" w:rsidRDefault="005200AB" w:rsidP="0043068D">
            <w:pPr>
              <w:spacing w:line="240" w:lineRule="auto"/>
              <w:contextualSpacing/>
              <w:jc w:val="center"/>
              <w:rPr>
                <w:ins w:id="15" w:author="Markstrum, Alexis@Energy" w:date="2019-10-09T09:00:00Z"/>
                <w:sz w:val="18"/>
                <w:szCs w:val="18"/>
              </w:rPr>
            </w:pPr>
            <w:ins w:id="16" w:author="Markstrum, Alexis@Energy" w:date="2019-10-09T09:00:00Z">
              <w:r w:rsidRPr="00FA05A2">
                <w:rPr>
                  <w:rFonts w:asciiTheme="minorHAnsi" w:hAnsiTheme="minorHAnsi"/>
                  <w:sz w:val="18"/>
                  <w:szCs w:val="18"/>
                </w:rPr>
                <w:t>Fan Name</w:t>
              </w:r>
            </w:ins>
          </w:p>
        </w:tc>
        <w:tc>
          <w:tcPr>
            <w:tcW w:w="3600" w:type="dxa"/>
            <w:vAlign w:val="center"/>
          </w:tcPr>
          <w:p w14:paraId="2167FCDB" w14:textId="77777777" w:rsidR="005200AB" w:rsidRPr="00FA05A2" w:rsidRDefault="005200AB" w:rsidP="0043068D">
            <w:pPr>
              <w:spacing w:line="240" w:lineRule="auto"/>
              <w:contextualSpacing/>
              <w:jc w:val="center"/>
              <w:rPr>
                <w:ins w:id="17" w:author="Markstrum, Alexis@Energy" w:date="2019-10-09T09:00:00Z"/>
                <w:sz w:val="18"/>
                <w:szCs w:val="18"/>
              </w:rPr>
            </w:pPr>
            <w:ins w:id="18" w:author="Markstrum, Alexis@Energy" w:date="2019-10-09T09:00: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D5C2D6F" w14:textId="77777777" w:rsidR="005200AB" w:rsidRPr="00FA05A2" w:rsidRDefault="005200AB" w:rsidP="0043068D">
            <w:pPr>
              <w:spacing w:line="240" w:lineRule="auto"/>
              <w:contextualSpacing/>
              <w:jc w:val="center"/>
              <w:rPr>
                <w:ins w:id="19" w:author="Markstrum, Alexis@Energy" w:date="2019-10-09T09:00:00Z"/>
                <w:rFonts w:asciiTheme="minorHAnsi" w:hAnsiTheme="minorHAnsi"/>
                <w:sz w:val="18"/>
                <w:szCs w:val="18"/>
              </w:rPr>
            </w:pPr>
            <w:ins w:id="20" w:author="Markstrum, Alexis@Energy" w:date="2019-10-09T09:00: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5200AB" w:rsidRPr="00FA05A2" w14:paraId="049D6408" w14:textId="77777777" w:rsidTr="0043068D">
        <w:trPr>
          <w:ins w:id="21" w:author="Markstrum, Alexis@Energy" w:date="2019-10-09T09:00:00Z"/>
        </w:trPr>
        <w:tc>
          <w:tcPr>
            <w:tcW w:w="3600" w:type="dxa"/>
          </w:tcPr>
          <w:p w14:paraId="10A75681" w14:textId="77777777" w:rsidR="005200AB" w:rsidRPr="00FA05A2" w:rsidRDefault="005200AB" w:rsidP="0043068D">
            <w:pPr>
              <w:spacing w:line="240" w:lineRule="auto"/>
              <w:contextualSpacing/>
              <w:rPr>
                <w:ins w:id="22" w:author="Markstrum, Alexis@Energy" w:date="2019-10-09T09:00:00Z"/>
                <w:sz w:val="18"/>
                <w:szCs w:val="18"/>
              </w:rPr>
            </w:pPr>
          </w:p>
        </w:tc>
        <w:tc>
          <w:tcPr>
            <w:tcW w:w="3600" w:type="dxa"/>
          </w:tcPr>
          <w:p w14:paraId="7EAE559F" w14:textId="77777777" w:rsidR="005200AB" w:rsidRPr="00FA05A2" w:rsidRDefault="005200AB" w:rsidP="0043068D">
            <w:pPr>
              <w:spacing w:line="240" w:lineRule="auto"/>
              <w:contextualSpacing/>
              <w:rPr>
                <w:ins w:id="23" w:author="Markstrum, Alexis@Energy" w:date="2019-10-09T09:00:00Z"/>
                <w:sz w:val="18"/>
                <w:szCs w:val="18"/>
              </w:rPr>
            </w:pPr>
          </w:p>
        </w:tc>
        <w:tc>
          <w:tcPr>
            <w:tcW w:w="3600" w:type="dxa"/>
          </w:tcPr>
          <w:p w14:paraId="0117AEE6" w14:textId="77777777" w:rsidR="005200AB" w:rsidRPr="00FA05A2" w:rsidRDefault="005200AB" w:rsidP="0043068D">
            <w:pPr>
              <w:spacing w:line="240" w:lineRule="auto"/>
              <w:contextualSpacing/>
              <w:rPr>
                <w:ins w:id="24" w:author="Markstrum, Alexis@Energy" w:date="2019-10-09T09:00:00Z"/>
                <w:sz w:val="18"/>
                <w:szCs w:val="18"/>
              </w:rPr>
            </w:pPr>
          </w:p>
        </w:tc>
      </w:tr>
      <w:tr w:rsidR="005200AB" w:rsidRPr="00FA05A2" w14:paraId="3D4FF2A6" w14:textId="77777777" w:rsidTr="0043068D">
        <w:trPr>
          <w:ins w:id="25" w:author="Markstrum, Alexis@Energy" w:date="2019-10-09T09:00:00Z"/>
        </w:trPr>
        <w:tc>
          <w:tcPr>
            <w:tcW w:w="3600" w:type="dxa"/>
          </w:tcPr>
          <w:p w14:paraId="25133C68" w14:textId="77777777" w:rsidR="005200AB" w:rsidRPr="00FA05A2" w:rsidRDefault="005200AB" w:rsidP="0043068D">
            <w:pPr>
              <w:spacing w:line="240" w:lineRule="auto"/>
              <w:contextualSpacing/>
              <w:rPr>
                <w:ins w:id="26" w:author="Markstrum, Alexis@Energy" w:date="2019-10-09T09:00:00Z"/>
                <w:sz w:val="18"/>
                <w:szCs w:val="18"/>
              </w:rPr>
            </w:pPr>
          </w:p>
        </w:tc>
        <w:tc>
          <w:tcPr>
            <w:tcW w:w="3600" w:type="dxa"/>
          </w:tcPr>
          <w:p w14:paraId="6E013B47" w14:textId="77777777" w:rsidR="005200AB" w:rsidRPr="00FA05A2" w:rsidRDefault="005200AB" w:rsidP="0043068D">
            <w:pPr>
              <w:spacing w:line="240" w:lineRule="auto"/>
              <w:contextualSpacing/>
              <w:rPr>
                <w:ins w:id="27" w:author="Markstrum, Alexis@Energy" w:date="2019-10-09T09:00:00Z"/>
                <w:sz w:val="18"/>
                <w:szCs w:val="18"/>
              </w:rPr>
            </w:pPr>
          </w:p>
        </w:tc>
        <w:tc>
          <w:tcPr>
            <w:tcW w:w="3600" w:type="dxa"/>
          </w:tcPr>
          <w:p w14:paraId="404BF703" w14:textId="77777777" w:rsidR="005200AB" w:rsidRPr="00FA05A2" w:rsidRDefault="005200AB" w:rsidP="0043068D">
            <w:pPr>
              <w:spacing w:line="240" w:lineRule="auto"/>
              <w:contextualSpacing/>
              <w:rPr>
                <w:ins w:id="28" w:author="Markstrum, Alexis@Energy" w:date="2019-10-09T09:00:00Z"/>
                <w:sz w:val="18"/>
                <w:szCs w:val="18"/>
              </w:rPr>
            </w:pPr>
          </w:p>
        </w:tc>
      </w:tr>
    </w:tbl>
    <w:p w14:paraId="4175D393" w14:textId="77777777" w:rsidR="005200AB" w:rsidRPr="007D271F" w:rsidRDefault="005200AB" w:rsidP="008D7F13">
      <w:pPr>
        <w:spacing w:after="0"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14:paraId="4099841C" w14:textId="77777777" w:rsidTr="007D271F">
        <w:trPr>
          <w:trHeight w:val="144"/>
        </w:trPr>
        <w:tc>
          <w:tcPr>
            <w:tcW w:w="10790" w:type="dxa"/>
            <w:gridSpan w:val="6"/>
          </w:tcPr>
          <w:p w14:paraId="37D0DCBB" w14:textId="71C66D6C" w:rsidR="00934A16" w:rsidRDefault="005200AB" w:rsidP="003F77CC">
            <w:pPr>
              <w:spacing w:after="0" w:line="240" w:lineRule="auto"/>
              <w:rPr>
                <w:rFonts w:asciiTheme="minorHAnsi" w:hAnsiTheme="minorHAnsi"/>
                <w:b/>
                <w:sz w:val="18"/>
                <w:szCs w:val="18"/>
              </w:rPr>
            </w:pPr>
            <w:ins w:id="29" w:author="Markstrum, Alexis@Energy" w:date="2019-10-09T09:10:00Z">
              <w:r>
                <w:rPr>
                  <w:rFonts w:asciiTheme="minorHAnsi" w:hAnsiTheme="minorHAnsi"/>
                  <w:b/>
                  <w:sz w:val="20"/>
                  <w:szCs w:val="18"/>
                </w:rPr>
                <w:t>C</w:t>
              </w:r>
            </w:ins>
            <w:del w:id="30" w:author="Markstrum, Alexis@Energy" w:date="2019-10-09T09:10:00Z">
              <w:r w:rsidR="00934A16" w:rsidDel="005200AB">
                <w:rPr>
                  <w:rFonts w:asciiTheme="minorHAnsi" w:hAnsiTheme="minorHAnsi"/>
                  <w:b/>
                  <w:sz w:val="20"/>
                  <w:szCs w:val="18"/>
                </w:rPr>
                <w:delText>B</w:delText>
              </w:r>
            </w:del>
            <w:r w:rsidR="00934A16" w:rsidRPr="00FF77DD">
              <w:rPr>
                <w:rFonts w:asciiTheme="minorHAnsi" w:hAnsiTheme="minorHAnsi"/>
                <w:b/>
                <w:sz w:val="20"/>
                <w:szCs w:val="18"/>
              </w:rPr>
              <w:t xml:space="preserve">. </w:t>
            </w:r>
            <w:ins w:id="31" w:author="Markstrum, Alexis@Energy" w:date="2019-10-09T09:05:00Z">
              <w:r>
                <w:rPr>
                  <w:rFonts w:asciiTheme="minorHAnsi" w:hAnsiTheme="minorHAnsi"/>
                  <w:b/>
                  <w:sz w:val="20"/>
                  <w:szCs w:val="18"/>
                </w:rPr>
                <w:t xml:space="preserve">Tested </w:t>
              </w:r>
            </w:ins>
            <w:r w:rsidR="00934A16"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487F56"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487F56" w:rsidRDefault="00934A16" w:rsidP="00D33417">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sidR="006E4D76">
                    <w:rPr>
                      <w:rFonts w:asciiTheme="minorHAnsi" w:hAnsiTheme="minorHAnsi"/>
                      <w:sz w:val="18"/>
                      <w:szCs w:val="18"/>
                    </w:rPr>
                    <w:t xml:space="preserve">s 150.1(b)3.B.vi. and </w:t>
                  </w:r>
                  <w:r w:rsidR="006E4D76" w:rsidRPr="00487F56">
                    <w:rPr>
                      <w:rFonts w:asciiTheme="minorHAnsi" w:hAnsiTheme="minorHAnsi"/>
                      <w:sz w:val="18"/>
                      <w:szCs w:val="18"/>
                    </w:rPr>
                    <w:t>150.1(c)12</w:t>
                  </w:r>
                  <w:del w:id="32" w:author="Markstrum, Alexis@Energy" w:date="2019-10-22T11:03:00Z">
                    <w:r w:rsidR="006E4D76" w:rsidDel="00937EF7">
                      <w:rPr>
                        <w:rFonts w:asciiTheme="minorHAnsi" w:hAnsiTheme="minorHAnsi"/>
                        <w:sz w:val="18"/>
                        <w:szCs w:val="18"/>
                      </w:rPr>
                      <w:delText>d</w:delText>
                    </w:r>
                  </w:del>
                </w:p>
              </w:tc>
            </w:tr>
          </w:tbl>
          <w:p w14:paraId="6CC0EEE4" w14:textId="77777777" w:rsidR="00934A16" w:rsidRDefault="00934A16">
            <w:pPr>
              <w:spacing w:line="240" w:lineRule="auto"/>
              <w:contextualSpacing/>
            </w:pPr>
          </w:p>
        </w:tc>
      </w:tr>
      <w:tr w:rsidR="002166CE" w14:paraId="3D8C26A4" w14:textId="77777777" w:rsidTr="007D271F">
        <w:trPr>
          <w:trHeight w:val="144"/>
        </w:trPr>
        <w:tc>
          <w:tcPr>
            <w:tcW w:w="1656" w:type="dxa"/>
            <w:vAlign w:val="center"/>
          </w:tcPr>
          <w:p w14:paraId="5C6DF392" w14:textId="30734010"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01261A3C" w14:textId="5B7EDC76"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2DC91C61" w14:textId="2CDC94B4" w:rsidR="00934A16" w:rsidRDefault="00934A16" w:rsidP="00D24170">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7529201" w14:textId="5C936F4D" w:rsidR="00934A16" w:rsidRDefault="00934A16" w:rsidP="00D24170">
            <w:pPr>
              <w:spacing w:line="240" w:lineRule="auto"/>
              <w:contextualSpacing/>
              <w:jc w:val="center"/>
            </w:pPr>
            <w:r>
              <w:rPr>
                <w:rFonts w:asciiTheme="minorHAnsi" w:hAnsiTheme="minorHAnsi"/>
                <w:sz w:val="18"/>
                <w:szCs w:val="18"/>
              </w:rPr>
              <w:t>04</w:t>
            </w:r>
          </w:p>
        </w:tc>
        <w:tc>
          <w:tcPr>
            <w:tcW w:w="1440" w:type="dxa"/>
            <w:vAlign w:val="center"/>
          </w:tcPr>
          <w:p w14:paraId="55B7EA65" w14:textId="6AABA407" w:rsidR="00934A16" w:rsidRDefault="00934A16" w:rsidP="00D24170">
            <w:pPr>
              <w:spacing w:line="240" w:lineRule="auto"/>
              <w:contextualSpacing/>
              <w:jc w:val="center"/>
            </w:pPr>
            <w:r>
              <w:rPr>
                <w:rFonts w:asciiTheme="minorHAnsi" w:hAnsiTheme="minorHAnsi"/>
                <w:sz w:val="18"/>
                <w:szCs w:val="18"/>
              </w:rPr>
              <w:t>05</w:t>
            </w:r>
          </w:p>
        </w:tc>
        <w:tc>
          <w:tcPr>
            <w:tcW w:w="1435" w:type="dxa"/>
            <w:vAlign w:val="center"/>
          </w:tcPr>
          <w:p w14:paraId="0BA80577" w14:textId="55C0859F" w:rsidR="00934A16" w:rsidRDefault="00934A16" w:rsidP="00D24170">
            <w:pPr>
              <w:spacing w:line="240" w:lineRule="auto"/>
              <w:contextualSpacing/>
              <w:jc w:val="center"/>
            </w:pPr>
            <w:r>
              <w:rPr>
                <w:rFonts w:asciiTheme="minorHAnsi" w:hAnsiTheme="minorHAnsi"/>
                <w:sz w:val="18"/>
                <w:szCs w:val="18"/>
              </w:rPr>
              <w:t>06</w:t>
            </w:r>
          </w:p>
        </w:tc>
      </w:tr>
      <w:tr w:rsidR="002166CE" w14:paraId="422634B4" w14:textId="77777777" w:rsidTr="007D271F">
        <w:trPr>
          <w:trHeight w:val="144"/>
        </w:trPr>
        <w:tc>
          <w:tcPr>
            <w:tcW w:w="1656" w:type="dxa"/>
            <w:vAlign w:val="center"/>
          </w:tcPr>
          <w:p w14:paraId="6B8DA09B" w14:textId="3DCC829C" w:rsidR="00934A16" w:rsidRDefault="00934A16" w:rsidP="00D24170">
            <w:pPr>
              <w:spacing w:line="240" w:lineRule="auto"/>
              <w:contextualSpacing/>
              <w:jc w:val="center"/>
            </w:pPr>
            <w:r>
              <w:rPr>
                <w:rFonts w:asciiTheme="minorHAnsi" w:hAnsiTheme="minorHAnsi"/>
                <w:sz w:val="18"/>
                <w:szCs w:val="18"/>
              </w:rPr>
              <w:t>Fan Name</w:t>
            </w:r>
          </w:p>
        </w:tc>
        <w:tc>
          <w:tcPr>
            <w:tcW w:w="1656" w:type="dxa"/>
            <w:vAlign w:val="center"/>
          </w:tcPr>
          <w:p w14:paraId="33573A11" w14:textId="3ADB3AB0" w:rsidR="00934A16" w:rsidRDefault="00934A16" w:rsidP="00D24170">
            <w:pPr>
              <w:spacing w:line="240" w:lineRule="auto"/>
              <w:contextualSpacing/>
              <w:jc w:val="center"/>
            </w:pPr>
            <w:r>
              <w:rPr>
                <w:rFonts w:asciiTheme="minorHAnsi" w:hAnsiTheme="minorHAnsi"/>
                <w:sz w:val="18"/>
                <w:szCs w:val="18"/>
              </w:rPr>
              <w:t>Fan Location</w:t>
            </w:r>
          </w:p>
        </w:tc>
        <w:tc>
          <w:tcPr>
            <w:tcW w:w="2304" w:type="dxa"/>
            <w:vAlign w:val="center"/>
          </w:tcPr>
          <w:p w14:paraId="345B7D69" w14:textId="45BB0A6F" w:rsidR="00934A16" w:rsidRDefault="00934A16" w:rsidP="00D24170">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34E6F9D1" w14:textId="0DF563F0" w:rsidR="00934A16" w:rsidRDefault="00934A16" w:rsidP="00D24170">
            <w:pPr>
              <w:spacing w:line="240" w:lineRule="auto"/>
              <w:contextualSpacing/>
              <w:jc w:val="center"/>
            </w:pPr>
            <w:r>
              <w:rPr>
                <w:rFonts w:asciiTheme="minorHAnsi" w:hAnsiTheme="minorHAnsi"/>
                <w:sz w:val="18"/>
                <w:szCs w:val="18"/>
              </w:rPr>
              <w:t>WHF Model Number</w:t>
            </w:r>
          </w:p>
        </w:tc>
        <w:tc>
          <w:tcPr>
            <w:tcW w:w="1440" w:type="dxa"/>
            <w:vAlign w:val="center"/>
          </w:tcPr>
          <w:p w14:paraId="1C0A8425" w14:textId="7047E991" w:rsidR="00934A16" w:rsidRDefault="00934A16" w:rsidP="005200AB">
            <w:pPr>
              <w:spacing w:line="240" w:lineRule="auto"/>
              <w:contextualSpacing/>
              <w:jc w:val="center"/>
            </w:pPr>
            <w:r>
              <w:rPr>
                <w:rFonts w:asciiTheme="minorHAnsi" w:hAnsiTheme="minorHAnsi"/>
                <w:sz w:val="18"/>
                <w:szCs w:val="18"/>
              </w:rPr>
              <w:t xml:space="preserve">WHF </w:t>
            </w:r>
            <w:del w:id="33" w:author="Markstrum, Alexis@Energy" w:date="2019-10-09T09:06:00Z">
              <w:r w:rsidDel="005200AB">
                <w:rPr>
                  <w:rFonts w:asciiTheme="minorHAnsi" w:hAnsiTheme="minorHAnsi"/>
                  <w:sz w:val="18"/>
                  <w:szCs w:val="18"/>
                </w:rPr>
                <w:delText xml:space="preserve">Measured </w:delText>
              </w:r>
            </w:del>
            <w:ins w:id="34" w:author="Markstrum, Alexis@Energy" w:date="2019-10-09T09:06:00Z">
              <w:r w:rsidR="005200AB">
                <w:rPr>
                  <w:rFonts w:asciiTheme="minorHAnsi" w:hAnsiTheme="minorHAnsi"/>
                  <w:sz w:val="18"/>
                  <w:szCs w:val="18"/>
                </w:rPr>
                <w:t xml:space="preserve">Tested </w:t>
              </w:r>
            </w:ins>
            <w:r>
              <w:rPr>
                <w:rFonts w:asciiTheme="minorHAnsi" w:hAnsiTheme="minorHAnsi"/>
                <w:sz w:val="18"/>
                <w:szCs w:val="18"/>
              </w:rPr>
              <w:t>Airflow (CFM)</w:t>
            </w:r>
            <w:ins w:id="35" w:author="Markstrum, Alexis@Energy" w:date="2019-10-09T09:06:00Z">
              <w:r w:rsidR="005200AB">
                <w:rPr>
                  <w:rFonts w:asciiTheme="minorHAnsi" w:hAnsiTheme="minorHAnsi"/>
                  <w:sz w:val="18"/>
                  <w:szCs w:val="18"/>
                </w:rPr>
                <w:t xml:space="preserve"> Per RA3.9.4.1</w:t>
              </w:r>
            </w:ins>
          </w:p>
        </w:tc>
        <w:tc>
          <w:tcPr>
            <w:tcW w:w="1435" w:type="dxa"/>
            <w:vAlign w:val="center"/>
          </w:tcPr>
          <w:p w14:paraId="5A7C4247" w14:textId="700938DB" w:rsidR="00934A16" w:rsidRDefault="00934A16" w:rsidP="005200AB">
            <w:pPr>
              <w:spacing w:line="240" w:lineRule="auto"/>
              <w:contextualSpacing/>
              <w:jc w:val="center"/>
            </w:pPr>
            <w:r>
              <w:rPr>
                <w:rFonts w:asciiTheme="minorHAnsi" w:hAnsiTheme="minorHAnsi"/>
                <w:sz w:val="18"/>
                <w:szCs w:val="18"/>
              </w:rPr>
              <w:t xml:space="preserve">WHF </w:t>
            </w:r>
            <w:del w:id="36" w:author="Markstrum, Alexis@Energy" w:date="2019-10-09T09:06:00Z">
              <w:r w:rsidDel="005200AB">
                <w:rPr>
                  <w:rFonts w:asciiTheme="minorHAnsi" w:hAnsiTheme="minorHAnsi"/>
                  <w:sz w:val="18"/>
                  <w:szCs w:val="18"/>
                </w:rPr>
                <w:delText xml:space="preserve">Measured </w:delText>
              </w:r>
            </w:del>
            <w:ins w:id="37" w:author="Markstrum, Alexis@Energy" w:date="2019-10-09T09:06:00Z">
              <w:r w:rsidR="005200AB">
                <w:rPr>
                  <w:rFonts w:asciiTheme="minorHAnsi" w:hAnsiTheme="minorHAnsi"/>
                  <w:sz w:val="18"/>
                  <w:szCs w:val="18"/>
                </w:rPr>
                <w:t xml:space="preserve">Tested </w:t>
              </w:r>
            </w:ins>
            <w:r>
              <w:rPr>
                <w:rFonts w:asciiTheme="minorHAnsi" w:hAnsiTheme="minorHAnsi"/>
                <w:sz w:val="18"/>
                <w:szCs w:val="18"/>
              </w:rPr>
              <w:t>Watts</w:t>
            </w:r>
            <w:ins w:id="38" w:author="Markstrum, Alexis@Energy" w:date="2019-10-09T09:06:00Z">
              <w:r w:rsidR="005200AB">
                <w:rPr>
                  <w:rFonts w:asciiTheme="minorHAnsi" w:hAnsiTheme="minorHAnsi"/>
                  <w:sz w:val="18"/>
                  <w:szCs w:val="18"/>
                </w:rPr>
                <w:t xml:space="preserve"> Per RA3.9.4.2</w:t>
              </w:r>
            </w:ins>
          </w:p>
        </w:tc>
      </w:tr>
      <w:tr w:rsidR="002166CE" w14:paraId="61C4CB17" w14:textId="77777777" w:rsidTr="007D271F">
        <w:trPr>
          <w:trHeight w:val="144"/>
        </w:trPr>
        <w:tc>
          <w:tcPr>
            <w:tcW w:w="1656" w:type="dxa"/>
          </w:tcPr>
          <w:p w14:paraId="75A7D1F8" w14:textId="77777777" w:rsidR="00934A16" w:rsidRDefault="00934A16" w:rsidP="00934A16">
            <w:pPr>
              <w:spacing w:line="240" w:lineRule="auto"/>
              <w:contextualSpacing/>
            </w:pPr>
          </w:p>
        </w:tc>
        <w:tc>
          <w:tcPr>
            <w:tcW w:w="1656" w:type="dxa"/>
          </w:tcPr>
          <w:p w14:paraId="422F0BE8" w14:textId="77777777" w:rsidR="00934A16" w:rsidRDefault="00934A16" w:rsidP="00934A16">
            <w:pPr>
              <w:spacing w:line="240" w:lineRule="auto"/>
              <w:contextualSpacing/>
            </w:pPr>
          </w:p>
        </w:tc>
        <w:tc>
          <w:tcPr>
            <w:tcW w:w="2304" w:type="dxa"/>
          </w:tcPr>
          <w:p w14:paraId="21E8A404" w14:textId="77777777" w:rsidR="00934A16" w:rsidRDefault="00934A16" w:rsidP="00934A16">
            <w:pPr>
              <w:spacing w:line="240" w:lineRule="auto"/>
              <w:contextualSpacing/>
            </w:pPr>
          </w:p>
        </w:tc>
        <w:tc>
          <w:tcPr>
            <w:tcW w:w="2304" w:type="dxa"/>
          </w:tcPr>
          <w:p w14:paraId="74E8F408" w14:textId="77777777" w:rsidR="00934A16" w:rsidRDefault="00934A16" w:rsidP="00934A16">
            <w:pPr>
              <w:spacing w:line="240" w:lineRule="auto"/>
              <w:contextualSpacing/>
            </w:pPr>
          </w:p>
        </w:tc>
        <w:tc>
          <w:tcPr>
            <w:tcW w:w="1440" w:type="dxa"/>
          </w:tcPr>
          <w:p w14:paraId="27E6DB28" w14:textId="77777777" w:rsidR="00934A16" w:rsidRDefault="00934A16" w:rsidP="00934A16">
            <w:pPr>
              <w:spacing w:line="240" w:lineRule="auto"/>
              <w:contextualSpacing/>
            </w:pPr>
          </w:p>
        </w:tc>
        <w:tc>
          <w:tcPr>
            <w:tcW w:w="1435" w:type="dxa"/>
          </w:tcPr>
          <w:p w14:paraId="5E7257EF" w14:textId="77777777" w:rsidR="00934A16" w:rsidRDefault="00934A16" w:rsidP="00934A16">
            <w:pPr>
              <w:spacing w:line="240" w:lineRule="auto"/>
              <w:contextualSpacing/>
            </w:pPr>
          </w:p>
        </w:tc>
      </w:tr>
      <w:tr w:rsidR="002166CE" w14:paraId="55E78512" w14:textId="77777777" w:rsidTr="007D271F">
        <w:trPr>
          <w:trHeight w:val="144"/>
        </w:trPr>
        <w:tc>
          <w:tcPr>
            <w:tcW w:w="1656" w:type="dxa"/>
          </w:tcPr>
          <w:p w14:paraId="0BC30B7F" w14:textId="77777777" w:rsidR="00500DE8" w:rsidRDefault="00500DE8" w:rsidP="00934A16">
            <w:pPr>
              <w:spacing w:line="240" w:lineRule="auto"/>
              <w:contextualSpacing/>
            </w:pPr>
          </w:p>
        </w:tc>
        <w:tc>
          <w:tcPr>
            <w:tcW w:w="1656" w:type="dxa"/>
          </w:tcPr>
          <w:p w14:paraId="549CB298" w14:textId="77777777" w:rsidR="00500DE8" w:rsidRDefault="00500DE8" w:rsidP="00934A16">
            <w:pPr>
              <w:spacing w:line="240" w:lineRule="auto"/>
              <w:contextualSpacing/>
            </w:pPr>
          </w:p>
        </w:tc>
        <w:tc>
          <w:tcPr>
            <w:tcW w:w="2304" w:type="dxa"/>
          </w:tcPr>
          <w:p w14:paraId="1A7C588C" w14:textId="77777777" w:rsidR="00500DE8" w:rsidRDefault="00500DE8" w:rsidP="00934A16">
            <w:pPr>
              <w:spacing w:line="240" w:lineRule="auto"/>
              <w:contextualSpacing/>
            </w:pPr>
          </w:p>
        </w:tc>
        <w:tc>
          <w:tcPr>
            <w:tcW w:w="2304" w:type="dxa"/>
          </w:tcPr>
          <w:p w14:paraId="2F5DB8D8" w14:textId="77777777" w:rsidR="00500DE8" w:rsidRDefault="00500DE8" w:rsidP="00934A16">
            <w:pPr>
              <w:spacing w:line="240" w:lineRule="auto"/>
              <w:contextualSpacing/>
            </w:pPr>
          </w:p>
        </w:tc>
        <w:tc>
          <w:tcPr>
            <w:tcW w:w="1440" w:type="dxa"/>
          </w:tcPr>
          <w:p w14:paraId="398902F9" w14:textId="77777777" w:rsidR="00500DE8" w:rsidRDefault="00500DE8" w:rsidP="00934A16">
            <w:pPr>
              <w:spacing w:line="240" w:lineRule="auto"/>
              <w:contextualSpacing/>
            </w:pPr>
          </w:p>
        </w:tc>
        <w:tc>
          <w:tcPr>
            <w:tcW w:w="1435" w:type="dxa"/>
          </w:tcPr>
          <w:p w14:paraId="5843CF64" w14:textId="77777777" w:rsidR="00500DE8" w:rsidRDefault="00500DE8" w:rsidP="00934A16">
            <w:pPr>
              <w:spacing w:line="240" w:lineRule="auto"/>
              <w:contextualSpacing/>
            </w:pPr>
          </w:p>
        </w:tc>
      </w:tr>
      <w:tr w:rsidR="002166CE" w14:paraId="17277757" w14:textId="77777777" w:rsidTr="007D271F">
        <w:trPr>
          <w:trHeight w:val="144"/>
        </w:trPr>
        <w:tc>
          <w:tcPr>
            <w:tcW w:w="1656" w:type="dxa"/>
          </w:tcPr>
          <w:p w14:paraId="0B6BE73B" w14:textId="77777777" w:rsidR="00500DE8" w:rsidRDefault="00500DE8" w:rsidP="00934A16">
            <w:pPr>
              <w:spacing w:line="240" w:lineRule="auto"/>
              <w:contextualSpacing/>
            </w:pPr>
          </w:p>
        </w:tc>
        <w:tc>
          <w:tcPr>
            <w:tcW w:w="1656" w:type="dxa"/>
          </w:tcPr>
          <w:p w14:paraId="4592728A" w14:textId="77777777" w:rsidR="00500DE8" w:rsidRDefault="00500DE8" w:rsidP="00934A16">
            <w:pPr>
              <w:spacing w:line="240" w:lineRule="auto"/>
              <w:contextualSpacing/>
            </w:pPr>
          </w:p>
        </w:tc>
        <w:tc>
          <w:tcPr>
            <w:tcW w:w="2304" w:type="dxa"/>
          </w:tcPr>
          <w:p w14:paraId="1E40E323" w14:textId="77777777" w:rsidR="00500DE8" w:rsidRDefault="00500DE8" w:rsidP="00934A16">
            <w:pPr>
              <w:spacing w:line="240" w:lineRule="auto"/>
              <w:contextualSpacing/>
            </w:pPr>
          </w:p>
        </w:tc>
        <w:tc>
          <w:tcPr>
            <w:tcW w:w="2304" w:type="dxa"/>
          </w:tcPr>
          <w:p w14:paraId="3A5688BC" w14:textId="77777777" w:rsidR="00500DE8" w:rsidRDefault="00500DE8" w:rsidP="00934A16">
            <w:pPr>
              <w:spacing w:line="240" w:lineRule="auto"/>
              <w:contextualSpacing/>
            </w:pPr>
          </w:p>
        </w:tc>
        <w:tc>
          <w:tcPr>
            <w:tcW w:w="1440" w:type="dxa"/>
          </w:tcPr>
          <w:p w14:paraId="24C87807" w14:textId="77777777" w:rsidR="00500DE8" w:rsidRDefault="00500DE8" w:rsidP="00934A16">
            <w:pPr>
              <w:spacing w:line="240" w:lineRule="auto"/>
              <w:contextualSpacing/>
            </w:pPr>
          </w:p>
        </w:tc>
        <w:tc>
          <w:tcPr>
            <w:tcW w:w="1435" w:type="dxa"/>
          </w:tcPr>
          <w:p w14:paraId="39B17551" w14:textId="77777777" w:rsidR="00500DE8" w:rsidRDefault="00500DE8" w:rsidP="00934A16">
            <w:pPr>
              <w:spacing w:line="240" w:lineRule="auto"/>
              <w:contextualSpacing/>
            </w:pPr>
          </w:p>
        </w:tc>
      </w:tr>
    </w:tbl>
    <w:p w14:paraId="46D5A5E4" w14:textId="1BD6DF5C" w:rsidR="00F60148" w:rsidRPr="007D271F" w:rsidRDefault="00F60148" w:rsidP="008D7F13">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9577D0" w14:paraId="46D5A5E6" w14:textId="77777777" w:rsidTr="007D271F">
        <w:trPr>
          <w:trHeight w:val="144"/>
        </w:trPr>
        <w:tc>
          <w:tcPr>
            <w:tcW w:w="10795" w:type="dxa"/>
            <w:gridSpan w:val="3"/>
            <w:vAlign w:val="center"/>
          </w:tcPr>
          <w:p w14:paraId="46D5A5E5" w14:textId="43645974" w:rsidR="007060EC" w:rsidRPr="00E94E5A" w:rsidRDefault="004C5B47" w:rsidP="005057DF">
            <w:pPr>
              <w:spacing w:after="0" w:line="240" w:lineRule="auto"/>
              <w:rPr>
                <w:rFonts w:asciiTheme="minorHAnsi" w:hAnsiTheme="minorHAnsi"/>
                <w:b/>
                <w:sz w:val="18"/>
                <w:szCs w:val="18"/>
              </w:rPr>
            </w:pPr>
            <w:del w:id="39" w:author="Markstrum, Alexis@Energy" w:date="2019-10-09T09:10:00Z">
              <w:r w:rsidDel="005200AB">
                <w:rPr>
                  <w:rFonts w:asciiTheme="minorHAnsi" w:hAnsiTheme="minorHAnsi"/>
                  <w:b/>
                  <w:sz w:val="20"/>
                  <w:szCs w:val="18"/>
                </w:rPr>
                <w:delText>C</w:delText>
              </w:r>
            </w:del>
            <w:ins w:id="40" w:author="Markstrum, Alexis@Energy" w:date="2019-10-09T09:10:00Z">
              <w:r w:rsidR="005200AB">
                <w:rPr>
                  <w:rFonts w:asciiTheme="minorHAnsi" w:hAnsiTheme="minorHAnsi"/>
                  <w:b/>
                  <w:sz w:val="20"/>
                  <w:szCs w:val="18"/>
                </w:rPr>
                <w:t>D</w:t>
              </w:r>
            </w:ins>
            <w:r w:rsidR="007060EC" w:rsidRPr="00FF77DD">
              <w:rPr>
                <w:rFonts w:asciiTheme="minorHAnsi" w:hAnsiTheme="minorHAnsi"/>
                <w:b/>
                <w:sz w:val="20"/>
                <w:szCs w:val="18"/>
              </w:rPr>
              <w:t xml:space="preserve">. Whole House Fan </w:t>
            </w:r>
            <w:r w:rsidR="003A6D01">
              <w:rPr>
                <w:rFonts w:asciiTheme="minorHAnsi" w:hAnsiTheme="minorHAnsi"/>
                <w:b/>
                <w:sz w:val="20"/>
                <w:szCs w:val="18"/>
              </w:rPr>
              <w:t>C</w:t>
            </w:r>
            <w:r w:rsidR="007060EC" w:rsidRPr="00FF77DD">
              <w:rPr>
                <w:rFonts w:asciiTheme="minorHAnsi" w:hAnsiTheme="minorHAnsi"/>
                <w:b/>
                <w:sz w:val="20"/>
                <w:szCs w:val="18"/>
              </w:rPr>
              <w:t xml:space="preserve">ompliance </w:t>
            </w:r>
            <w:r w:rsidR="003A6D01">
              <w:rPr>
                <w:rFonts w:asciiTheme="minorHAnsi" w:hAnsiTheme="minorHAnsi"/>
                <w:b/>
                <w:sz w:val="20"/>
                <w:szCs w:val="18"/>
              </w:rPr>
              <w:t>C</w:t>
            </w:r>
            <w:r w:rsidR="007060EC" w:rsidRPr="00FF77DD">
              <w:rPr>
                <w:rFonts w:asciiTheme="minorHAnsi" w:hAnsiTheme="minorHAnsi"/>
                <w:b/>
                <w:sz w:val="20"/>
                <w:szCs w:val="18"/>
              </w:rPr>
              <w:t>alculations</w:t>
            </w:r>
          </w:p>
        </w:tc>
      </w:tr>
      <w:tr w:rsidR="007060EC" w:rsidRPr="009577D0" w14:paraId="46D5A5EE" w14:textId="77777777" w:rsidTr="007D271F">
        <w:tblPrEx>
          <w:tblCellMar>
            <w:left w:w="115" w:type="dxa"/>
            <w:right w:w="115" w:type="dxa"/>
          </w:tblCellMar>
        </w:tblPrEx>
        <w:trPr>
          <w:trHeight w:val="144"/>
        </w:trPr>
        <w:tc>
          <w:tcPr>
            <w:tcW w:w="583" w:type="dxa"/>
            <w:vAlign w:val="center"/>
          </w:tcPr>
          <w:p w14:paraId="46D5A5EB" w14:textId="591B5882"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1</w:t>
            </w:r>
          </w:p>
        </w:tc>
        <w:tc>
          <w:tcPr>
            <w:tcW w:w="4651" w:type="dxa"/>
            <w:vAlign w:val="center"/>
          </w:tcPr>
          <w:p w14:paraId="46D5A5EC" w14:textId="7AF1DA5E"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61" w:type="dxa"/>
            <w:vAlign w:val="center"/>
          </w:tcPr>
          <w:p w14:paraId="46D5A5ED" w14:textId="77777777" w:rsidR="007060EC" w:rsidRPr="009577D0" w:rsidDel="00B82A05" w:rsidRDefault="007060EC" w:rsidP="005057DF">
            <w:pPr>
              <w:spacing w:after="0" w:line="240" w:lineRule="auto"/>
              <w:rPr>
                <w:rFonts w:asciiTheme="minorHAnsi" w:hAnsiTheme="minorHAnsi"/>
                <w:sz w:val="18"/>
                <w:szCs w:val="18"/>
              </w:rPr>
            </w:pPr>
          </w:p>
        </w:tc>
      </w:tr>
      <w:tr w:rsidR="007060EC" w:rsidRPr="009577D0" w14:paraId="46D5A5F2" w14:textId="77777777" w:rsidTr="007D271F">
        <w:tblPrEx>
          <w:tblCellMar>
            <w:left w:w="115" w:type="dxa"/>
            <w:right w:w="115" w:type="dxa"/>
          </w:tblCellMar>
        </w:tblPrEx>
        <w:trPr>
          <w:trHeight w:val="144"/>
        </w:trPr>
        <w:tc>
          <w:tcPr>
            <w:tcW w:w="583" w:type="dxa"/>
            <w:vAlign w:val="center"/>
          </w:tcPr>
          <w:p w14:paraId="46D5A5EF" w14:textId="2B53517E" w:rsidR="007060EC" w:rsidRDefault="007060EC" w:rsidP="005057DF">
            <w:pPr>
              <w:spacing w:after="0" w:line="240" w:lineRule="auto"/>
              <w:jc w:val="center"/>
              <w:rPr>
                <w:rFonts w:asciiTheme="minorHAnsi" w:hAnsiTheme="minorHAnsi"/>
                <w:sz w:val="18"/>
                <w:szCs w:val="18"/>
              </w:rPr>
            </w:pPr>
            <w:r>
              <w:rPr>
                <w:rFonts w:asciiTheme="minorHAnsi" w:hAnsiTheme="minorHAnsi"/>
                <w:sz w:val="18"/>
                <w:szCs w:val="18"/>
              </w:rPr>
              <w:t>0</w:t>
            </w:r>
            <w:r w:rsidR="004C602E">
              <w:rPr>
                <w:rFonts w:asciiTheme="minorHAnsi" w:hAnsiTheme="minorHAnsi"/>
                <w:sz w:val="18"/>
                <w:szCs w:val="18"/>
              </w:rPr>
              <w:t>2</w:t>
            </w:r>
          </w:p>
        </w:tc>
        <w:tc>
          <w:tcPr>
            <w:tcW w:w="4651" w:type="dxa"/>
            <w:vAlign w:val="center"/>
          </w:tcPr>
          <w:p w14:paraId="46D5A5F0" w14:textId="72A60B8F" w:rsidR="007060EC" w:rsidRPr="009577D0" w:rsidRDefault="00C73D60"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61" w:type="dxa"/>
            <w:vAlign w:val="center"/>
          </w:tcPr>
          <w:p w14:paraId="46D5A5F1" w14:textId="77777777" w:rsidR="007060EC" w:rsidRPr="00C77D58" w:rsidRDefault="007060EC" w:rsidP="005057DF">
            <w:pPr>
              <w:spacing w:after="0" w:line="240" w:lineRule="auto"/>
              <w:rPr>
                <w:rFonts w:asciiTheme="minorHAnsi" w:hAnsiTheme="minorHAnsi"/>
                <w:sz w:val="18"/>
                <w:szCs w:val="18"/>
              </w:rPr>
            </w:pPr>
          </w:p>
        </w:tc>
      </w:tr>
      <w:tr w:rsidR="00F85ED7" w:rsidRPr="009577D0" w14:paraId="46D5A5F6" w14:textId="77777777" w:rsidTr="007D271F">
        <w:tblPrEx>
          <w:tblCellMar>
            <w:left w:w="115" w:type="dxa"/>
            <w:right w:w="115" w:type="dxa"/>
          </w:tblCellMar>
        </w:tblPrEx>
        <w:trPr>
          <w:trHeight w:val="144"/>
        </w:trPr>
        <w:tc>
          <w:tcPr>
            <w:tcW w:w="583" w:type="dxa"/>
            <w:vAlign w:val="center"/>
          </w:tcPr>
          <w:p w14:paraId="46D5A5F3" w14:textId="67166548"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3</w:t>
            </w:r>
          </w:p>
        </w:tc>
        <w:tc>
          <w:tcPr>
            <w:tcW w:w="4651" w:type="dxa"/>
            <w:vAlign w:val="center"/>
          </w:tcPr>
          <w:p w14:paraId="46D5A5F4" w14:textId="7E8E6732" w:rsidR="00F85ED7" w:rsidRDefault="00C73D60" w:rsidP="00FF77DD">
            <w:pPr>
              <w:spacing w:after="0" w:line="240" w:lineRule="auto"/>
              <w:rPr>
                <w:rFonts w:asciiTheme="minorHAnsi" w:hAnsiTheme="minorHAnsi"/>
                <w:sz w:val="18"/>
                <w:szCs w:val="18"/>
              </w:rPr>
            </w:pPr>
            <w:r>
              <w:rPr>
                <w:rFonts w:asciiTheme="minorHAnsi" w:hAnsiTheme="minorHAnsi"/>
                <w:sz w:val="18"/>
                <w:szCs w:val="18"/>
              </w:rPr>
              <w:t>Required Fan Efficacy</w:t>
            </w:r>
            <w:r w:rsidR="00AD1F69">
              <w:rPr>
                <w:rFonts w:asciiTheme="minorHAnsi" w:hAnsiTheme="minorHAnsi"/>
                <w:sz w:val="18"/>
                <w:szCs w:val="18"/>
              </w:rPr>
              <w:t xml:space="preserve"> (Watts/CFM)</w:t>
            </w:r>
          </w:p>
        </w:tc>
        <w:tc>
          <w:tcPr>
            <w:tcW w:w="5561" w:type="dxa"/>
            <w:vAlign w:val="center"/>
          </w:tcPr>
          <w:p w14:paraId="46D5A5F5" w14:textId="77777777" w:rsidR="00F85ED7" w:rsidRPr="00C77D58" w:rsidRDefault="00F85ED7" w:rsidP="005057DF">
            <w:pPr>
              <w:spacing w:after="0" w:line="240" w:lineRule="auto"/>
              <w:rPr>
                <w:rFonts w:asciiTheme="minorHAnsi" w:hAnsiTheme="minorHAnsi"/>
                <w:sz w:val="18"/>
                <w:szCs w:val="18"/>
              </w:rPr>
            </w:pPr>
          </w:p>
        </w:tc>
      </w:tr>
      <w:tr w:rsidR="00F85ED7" w:rsidRPr="009577D0" w14:paraId="46D5A5FA" w14:textId="77777777" w:rsidTr="007D271F">
        <w:tblPrEx>
          <w:tblCellMar>
            <w:left w:w="115" w:type="dxa"/>
            <w:right w:w="115" w:type="dxa"/>
          </w:tblCellMar>
        </w:tblPrEx>
        <w:trPr>
          <w:trHeight w:val="144"/>
        </w:trPr>
        <w:tc>
          <w:tcPr>
            <w:tcW w:w="583" w:type="dxa"/>
            <w:vAlign w:val="center"/>
          </w:tcPr>
          <w:p w14:paraId="46D5A5F7" w14:textId="3819E3AC" w:rsidR="00F85ED7" w:rsidRDefault="00F85ED7" w:rsidP="005057DF">
            <w:pPr>
              <w:spacing w:after="0" w:line="240" w:lineRule="auto"/>
              <w:jc w:val="center"/>
              <w:rPr>
                <w:rFonts w:asciiTheme="minorHAnsi" w:hAnsiTheme="minorHAnsi"/>
                <w:sz w:val="18"/>
                <w:szCs w:val="18"/>
              </w:rPr>
            </w:pPr>
            <w:r>
              <w:rPr>
                <w:rFonts w:asciiTheme="minorHAnsi" w:hAnsiTheme="minorHAnsi"/>
                <w:sz w:val="18"/>
                <w:szCs w:val="18"/>
              </w:rPr>
              <w:t>0</w:t>
            </w:r>
            <w:r w:rsidR="007617C2">
              <w:rPr>
                <w:rFonts w:asciiTheme="minorHAnsi" w:hAnsiTheme="minorHAnsi"/>
                <w:sz w:val="18"/>
                <w:szCs w:val="18"/>
              </w:rPr>
              <w:t>4</w:t>
            </w:r>
          </w:p>
        </w:tc>
        <w:tc>
          <w:tcPr>
            <w:tcW w:w="4651" w:type="dxa"/>
            <w:vAlign w:val="center"/>
          </w:tcPr>
          <w:p w14:paraId="46D5A5F8" w14:textId="6118D4EA" w:rsidR="00F85ED7" w:rsidRDefault="00C73D60" w:rsidP="005057DF">
            <w:pPr>
              <w:spacing w:after="0" w:line="240" w:lineRule="auto"/>
              <w:rPr>
                <w:rFonts w:asciiTheme="minorHAnsi" w:hAnsiTheme="minorHAnsi"/>
                <w:sz w:val="18"/>
                <w:szCs w:val="18"/>
              </w:rPr>
            </w:pPr>
            <w:r>
              <w:rPr>
                <w:rFonts w:asciiTheme="minorHAnsi" w:hAnsiTheme="minorHAnsi"/>
                <w:sz w:val="18"/>
                <w:szCs w:val="18"/>
              </w:rPr>
              <w:t>Installed Fan Efficacy</w:t>
            </w:r>
            <w:r w:rsidR="00AD1F69">
              <w:rPr>
                <w:rFonts w:asciiTheme="minorHAnsi" w:hAnsiTheme="minorHAnsi"/>
                <w:sz w:val="18"/>
                <w:szCs w:val="18"/>
              </w:rPr>
              <w:t xml:space="preserve"> (Watts/CFM)</w:t>
            </w:r>
          </w:p>
        </w:tc>
        <w:tc>
          <w:tcPr>
            <w:tcW w:w="5561" w:type="dxa"/>
            <w:vAlign w:val="center"/>
          </w:tcPr>
          <w:p w14:paraId="46D5A5F9" w14:textId="77777777" w:rsidR="00F85ED7" w:rsidRPr="00C77D58" w:rsidRDefault="00F85ED7" w:rsidP="005057DF">
            <w:pPr>
              <w:spacing w:after="0" w:line="240" w:lineRule="auto"/>
              <w:rPr>
                <w:rFonts w:asciiTheme="minorHAnsi" w:hAnsiTheme="minorHAnsi"/>
                <w:sz w:val="18"/>
                <w:szCs w:val="18"/>
              </w:rPr>
            </w:pPr>
          </w:p>
        </w:tc>
      </w:tr>
    </w:tbl>
    <w:p w14:paraId="46D5A5FB" w14:textId="77777777" w:rsidR="007060EC"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0AF8C942" w:rsidR="007060EC" w:rsidRPr="0060558D" w:rsidRDefault="005200AB" w:rsidP="005057DF">
            <w:pPr>
              <w:spacing w:after="0"/>
              <w:rPr>
                <w:rFonts w:asciiTheme="minorHAnsi" w:hAnsiTheme="minorHAnsi"/>
                <w:b/>
                <w:sz w:val="18"/>
                <w:szCs w:val="18"/>
              </w:rPr>
            </w:pPr>
            <w:ins w:id="41" w:author="Markstrum, Alexis@Energy" w:date="2019-10-09T09:10:00Z">
              <w:r>
                <w:rPr>
                  <w:rFonts w:asciiTheme="minorHAnsi" w:hAnsiTheme="minorHAnsi"/>
                  <w:b/>
                  <w:sz w:val="20"/>
                  <w:szCs w:val="18"/>
                </w:rPr>
                <w:t>E</w:t>
              </w:r>
            </w:ins>
            <w:del w:id="42" w:author="Markstrum, Alexis@Energy" w:date="2019-10-09T09:10:00Z">
              <w:r w:rsidR="004C5B47" w:rsidDel="005200AB">
                <w:rPr>
                  <w:rFonts w:asciiTheme="minorHAnsi" w:hAnsiTheme="minorHAnsi"/>
                  <w:b/>
                  <w:sz w:val="20"/>
                  <w:szCs w:val="18"/>
                </w:rPr>
                <w:delText>D</w:delText>
              </w:r>
            </w:del>
            <w:r w:rsidR="007060EC" w:rsidRPr="00FF77DD">
              <w:rPr>
                <w:rFonts w:asciiTheme="minorHAnsi" w:hAnsiTheme="minorHAnsi"/>
                <w:b/>
                <w:sz w:val="20"/>
                <w:szCs w:val="18"/>
              </w:rPr>
              <w:t>. Compliance Statement</w:t>
            </w:r>
          </w:p>
        </w:tc>
      </w:tr>
      <w:tr w:rsidR="007060EC" w:rsidRPr="00305DBA" w14:paraId="46D5A5FF" w14:textId="77777777" w:rsidTr="007D271F">
        <w:trPr>
          <w:trHeight w:val="144"/>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60558D" w:rsidRDefault="007060EC" w:rsidP="005057DF">
            <w:pPr>
              <w:spacing w:after="0" w:line="240" w:lineRule="auto"/>
              <w:rPr>
                <w:rFonts w:asciiTheme="minorHAnsi" w:hAnsiTheme="minorHAnsi"/>
                <w:sz w:val="18"/>
                <w:szCs w:val="18"/>
              </w:rPr>
            </w:pPr>
          </w:p>
        </w:tc>
      </w:tr>
    </w:tbl>
    <w:p w14:paraId="46D5A600" w14:textId="77777777" w:rsidR="007060EC" w:rsidRPr="00BA0606" w:rsidRDefault="007060EC" w:rsidP="008D7F1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2863"/>
        <w:gridCol w:w="7386"/>
      </w:tblGrid>
      <w:tr w:rsidR="007060EC" w:rsidRPr="009577D0" w14:paraId="46D5A602" w14:textId="77777777" w:rsidTr="007D271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46D5A601" w14:textId="7F150BB7" w:rsidR="007060EC" w:rsidRPr="00E94E5A" w:rsidRDefault="005200AB" w:rsidP="004C5B47">
            <w:pPr>
              <w:spacing w:after="0"/>
              <w:rPr>
                <w:rFonts w:asciiTheme="minorHAnsi" w:hAnsiTheme="minorHAnsi"/>
                <w:b/>
                <w:sz w:val="18"/>
                <w:szCs w:val="18"/>
              </w:rPr>
            </w:pPr>
            <w:ins w:id="43" w:author="Markstrum, Alexis@Energy" w:date="2019-10-09T09:10:00Z">
              <w:r>
                <w:rPr>
                  <w:rFonts w:asciiTheme="minorHAnsi" w:hAnsiTheme="minorHAnsi"/>
                  <w:b/>
                  <w:sz w:val="20"/>
                  <w:szCs w:val="18"/>
                </w:rPr>
                <w:t>F</w:t>
              </w:r>
            </w:ins>
            <w:del w:id="44" w:author="Markstrum, Alexis@Energy" w:date="2019-10-09T09:10:00Z">
              <w:r w:rsidR="004C5B47" w:rsidDel="005200AB">
                <w:rPr>
                  <w:rFonts w:asciiTheme="minorHAnsi" w:hAnsiTheme="minorHAnsi"/>
                  <w:b/>
                  <w:sz w:val="20"/>
                  <w:szCs w:val="18"/>
                </w:rPr>
                <w:delText>E</w:delText>
              </w:r>
            </w:del>
            <w:r w:rsidR="007060EC" w:rsidRPr="00FF77DD">
              <w:rPr>
                <w:rFonts w:asciiTheme="minorHAnsi" w:hAnsiTheme="minorHAnsi"/>
                <w:b/>
                <w:sz w:val="20"/>
                <w:szCs w:val="18"/>
              </w:rPr>
              <w:t>. Additional Requirements</w:t>
            </w:r>
          </w:p>
        </w:tc>
      </w:tr>
      <w:tr w:rsidR="007060EC" w:rsidRPr="009577D0" w14:paraId="46D5A605" w14:textId="77777777" w:rsidTr="005200AB">
        <w:trPr>
          <w:trHeight w:val="144"/>
        </w:trPr>
        <w:tc>
          <w:tcPr>
            <w:tcW w:w="546" w:type="dxa"/>
            <w:vAlign w:val="center"/>
          </w:tcPr>
          <w:p w14:paraId="46D5A603"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01</w:t>
            </w:r>
          </w:p>
        </w:tc>
        <w:tc>
          <w:tcPr>
            <w:tcW w:w="10249" w:type="dxa"/>
            <w:gridSpan w:val="2"/>
            <w:vAlign w:val="center"/>
          </w:tcPr>
          <w:p w14:paraId="46D5A604" w14:textId="180A6999" w:rsidR="007060EC" w:rsidRPr="00C73FEB" w:rsidRDefault="007060EC"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C46F20" w:rsidRPr="00C31FEF">
              <w:rPr>
                <w:rFonts w:asciiTheme="minorHAnsi" w:hAnsiTheme="minorHAnsi"/>
                <w:sz w:val="18"/>
                <w:szCs w:val="18"/>
              </w:rPr>
              <w:t>CEC</w:t>
            </w:r>
            <w:r w:rsidR="00C46F20">
              <w:rPr>
                <w:rFonts w:asciiTheme="minorHAnsi" w:hAnsiTheme="minorHAnsi"/>
                <w:sz w:val="18"/>
                <w:szCs w:val="18"/>
              </w:rPr>
              <w:t xml:space="preserve">’s </w:t>
            </w:r>
            <w:r w:rsidR="00C46F20">
              <w:rPr>
                <w:rFonts w:asciiTheme="minorHAnsi" w:hAnsiTheme="minorHAnsi"/>
                <w:sz w:val="18"/>
              </w:rPr>
              <w:t>Modernized Appliance Efficiency Database</w:t>
            </w:r>
            <w:r w:rsidR="00C46F20">
              <w:rPr>
                <w:rFonts w:asciiTheme="minorHAnsi" w:hAnsiTheme="minorHAnsi"/>
                <w:sz w:val="18"/>
                <w:szCs w:val="18"/>
              </w:rPr>
              <w:t xml:space="preserve"> </w:t>
            </w:r>
            <w:r w:rsidRPr="00C73FEB">
              <w:rPr>
                <w:rFonts w:asciiTheme="minorHAnsi" w:hAnsiTheme="minorHAnsi"/>
                <w:sz w:val="18"/>
                <w:szCs w:val="18"/>
              </w:rPr>
              <w:t>as an approved model.</w:t>
            </w:r>
          </w:p>
        </w:tc>
      </w:tr>
      <w:tr w:rsidR="007060EC" w:rsidRPr="009577D0" w14:paraId="46D5A608" w14:textId="77777777" w:rsidTr="005200AB">
        <w:trPr>
          <w:trHeight w:val="144"/>
        </w:trPr>
        <w:tc>
          <w:tcPr>
            <w:tcW w:w="546" w:type="dxa"/>
            <w:vAlign w:val="center"/>
          </w:tcPr>
          <w:p w14:paraId="46D5A606" w14:textId="77777777" w:rsidR="007060EC" w:rsidRPr="009577D0" w:rsidRDefault="007060EC" w:rsidP="00FF77DD">
            <w:pPr>
              <w:spacing w:after="0" w:line="240" w:lineRule="auto"/>
              <w:jc w:val="center"/>
              <w:rPr>
                <w:rFonts w:asciiTheme="minorHAnsi" w:hAnsiTheme="minorHAnsi"/>
                <w:sz w:val="18"/>
                <w:szCs w:val="18"/>
              </w:rPr>
            </w:pPr>
            <w:r>
              <w:rPr>
                <w:rFonts w:asciiTheme="minorHAnsi" w:hAnsiTheme="minorHAnsi"/>
                <w:sz w:val="18"/>
                <w:szCs w:val="18"/>
              </w:rPr>
              <w:t>02</w:t>
            </w:r>
          </w:p>
        </w:tc>
        <w:tc>
          <w:tcPr>
            <w:tcW w:w="10249" w:type="dxa"/>
            <w:gridSpan w:val="2"/>
            <w:vAlign w:val="center"/>
          </w:tcPr>
          <w:p w14:paraId="46D5A607" w14:textId="77777777" w:rsidR="007060EC" w:rsidRPr="00F85ED7" w:rsidRDefault="007060EC" w:rsidP="00FF77DD">
            <w:pPr>
              <w:spacing w:after="0" w:line="240" w:lineRule="auto"/>
              <w:rPr>
                <w:rFonts w:asciiTheme="minorHAnsi" w:hAnsiTheme="minorHAnsi"/>
                <w:sz w:val="18"/>
                <w:szCs w:val="18"/>
              </w:rPr>
            </w:pPr>
            <w:r w:rsidRPr="00F85ED7">
              <w:rPr>
                <w:rFonts w:asciiTheme="minorHAnsi" w:hAnsiTheme="minorHAnsi"/>
                <w:sz w:val="18"/>
                <w:szCs w:val="18"/>
              </w:rPr>
              <w:t>The homeowner shall be provided with user instructions documentation that describe</w:t>
            </w:r>
            <w:r w:rsidR="00F85ED7">
              <w:rPr>
                <w:rFonts w:asciiTheme="minorHAnsi" w:hAnsiTheme="minorHAnsi"/>
                <w:sz w:val="18"/>
                <w:szCs w:val="18"/>
              </w:rPr>
              <w:t>s</w:t>
            </w:r>
            <w:r w:rsidRPr="00F85ED7">
              <w:rPr>
                <w:rFonts w:asciiTheme="minorHAnsi" w:hAnsiTheme="minorHAnsi"/>
                <w:sz w:val="18"/>
                <w:szCs w:val="18"/>
              </w:rPr>
              <w:t xml:space="preserve"> the proper use of the whole house fan necessary</w:t>
            </w:r>
            <w:r w:rsidRPr="00F85ED7">
              <w:rPr>
                <w:rFonts w:asciiTheme="minorHAnsi" w:eastAsia="Times New Roman" w:hAnsiTheme="minorHAnsi" w:cs="Arial"/>
                <w:bCs/>
                <w:sz w:val="18"/>
                <w:szCs w:val="18"/>
              </w:rPr>
              <w:t xml:space="preserve"> to obtain the full energy savings benefit</w:t>
            </w:r>
            <w:r w:rsidRPr="00F85ED7">
              <w:rPr>
                <w:rFonts w:asciiTheme="minorHAnsi" w:hAnsiTheme="minorHAnsi"/>
                <w:sz w:val="18"/>
                <w:szCs w:val="18"/>
              </w:rPr>
              <w:t>.</w:t>
            </w:r>
          </w:p>
        </w:tc>
      </w:tr>
      <w:tr w:rsidR="00706858" w:rsidRPr="009577D0" w14:paraId="42ECEBF2" w14:textId="77777777" w:rsidTr="005200AB">
        <w:trPr>
          <w:trHeight w:val="144"/>
        </w:trPr>
        <w:tc>
          <w:tcPr>
            <w:tcW w:w="546" w:type="dxa"/>
            <w:vAlign w:val="center"/>
          </w:tcPr>
          <w:p w14:paraId="220BA8D4" w14:textId="67E3E818" w:rsidR="00706858" w:rsidRDefault="00706858" w:rsidP="00BA0606">
            <w:pPr>
              <w:spacing w:after="0" w:line="240" w:lineRule="auto"/>
              <w:jc w:val="center"/>
              <w:rPr>
                <w:rFonts w:asciiTheme="minorHAnsi" w:hAnsiTheme="minorHAnsi"/>
                <w:sz w:val="18"/>
                <w:szCs w:val="18"/>
              </w:rPr>
            </w:pPr>
            <w:r w:rsidRPr="00877B2C">
              <w:rPr>
                <w:rFonts w:asciiTheme="minorHAnsi" w:hAnsiTheme="minorHAnsi"/>
                <w:sz w:val="18"/>
                <w:szCs w:val="18"/>
              </w:rPr>
              <w:t>0</w:t>
            </w:r>
            <w:r w:rsidR="00BA0606">
              <w:rPr>
                <w:rFonts w:asciiTheme="minorHAnsi" w:hAnsiTheme="minorHAnsi"/>
                <w:sz w:val="18"/>
                <w:szCs w:val="18"/>
              </w:rPr>
              <w:t>3</w:t>
            </w:r>
          </w:p>
        </w:tc>
        <w:tc>
          <w:tcPr>
            <w:tcW w:w="2863" w:type="dxa"/>
            <w:vAlign w:val="center"/>
          </w:tcPr>
          <w:p w14:paraId="79303A91" w14:textId="0CFAD0D9" w:rsidR="00706858" w:rsidRPr="00F85ED7" w:rsidRDefault="00706858" w:rsidP="00706858">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386" w:type="dxa"/>
            <w:vAlign w:val="center"/>
          </w:tcPr>
          <w:p w14:paraId="0D2ABFB2" w14:textId="77777777" w:rsidR="00706858" w:rsidRDefault="00706858" w:rsidP="00706858">
            <w:pPr>
              <w:pStyle w:val="ListParagraph"/>
              <w:keepNext/>
              <w:numPr>
                <w:ilvl w:val="0"/>
                <w:numId w:val="35"/>
              </w:numPr>
              <w:tabs>
                <w:tab w:val="left" w:pos="356"/>
              </w:tabs>
              <w:spacing w:after="0" w:line="240" w:lineRule="auto"/>
              <w:rPr>
                <w:sz w:val="18"/>
                <w:szCs w:val="18"/>
              </w:rPr>
            </w:pPr>
            <w:r>
              <w:rPr>
                <w:sz w:val="18"/>
                <w:szCs w:val="18"/>
                <w:u w:val="single"/>
              </w:rPr>
              <w:t>Pass</w:t>
            </w:r>
            <w:r>
              <w:rPr>
                <w:sz w:val="18"/>
                <w:szCs w:val="18"/>
              </w:rPr>
              <w:t xml:space="preserve"> - all applicable requirements are met; or</w:t>
            </w:r>
          </w:p>
          <w:p w14:paraId="345884D7" w14:textId="3C08BF3E" w:rsidR="00706858" w:rsidRPr="00706858" w:rsidRDefault="00706858" w:rsidP="00706858">
            <w:pPr>
              <w:pStyle w:val="ListParagraph"/>
              <w:numPr>
                <w:ilvl w:val="0"/>
                <w:numId w:val="35"/>
              </w:numPr>
              <w:spacing w:after="0" w:line="240" w:lineRule="auto"/>
              <w:rPr>
                <w:rFonts w:asciiTheme="minorHAnsi" w:hAnsiTheme="minorHAnsi"/>
                <w:sz w:val="18"/>
                <w:szCs w:val="18"/>
              </w:rPr>
            </w:pPr>
            <w:r w:rsidRPr="00706858">
              <w:rPr>
                <w:sz w:val="18"/>
                <w:szCs w:val="18"/>
                <w:u w:val="single"/>
              </w:rPr>
              <w:t>Fail</w:t>
            </w:r>
            <w:r w:rsidRPr="00706858">
              <w:rPr>
                <w:sz w:val="18"/>
                <w:szCs w:val="18"/>
              </w:rPr>
              <w:t xml:space="preserve"> - one or more applicable requirements are not met. Enter reason for failure in corrections notes field below</w:t>
            </w:r>
          </w:p>
        </w:tc>
      </w:tr>
      <w:tr w:rsidR="00706858" w:rsidRPr="009577D0" w14:paraId="7EB9B7DB" w14:textId="77777777" w:rsidTr="005200AB">
        <w:trPr>
          <w:trHeight w:val="144"/>
        </w:trPr>
        <w:tc>
          <w:tcPr>
            <w:tcW w:w="546" w:type="dxa"/>
            <w:vAlign w:val="center"/>
          </w:tcPr>
          <w:p w14:paraId="29425649" w14:textId="7D67E6B3" w:rsidR="00706858" w:rsidRDefault="00706858" w:rsidP="00BA0606">
            <w:pPr>
              <w:spacing w:after="0" w:line="240" w:lineRule="auto"/>
              <w:jc w:val="center"/>
              <w:rPr>
                <w:rFonts w:asciiTheme="minorHAnsi" w:hAnsiTheme="minorHAnsi"/>
                <w:sz w:val="18"/>
                <w:szCs w:val="18"/>
              </w:rPr>
            </w:pPr>
            <w:r w:rsidRPr="00877B2C">
              <w:rPr>
                <w:rFonts w:asciiTheme="minorHAnsi" w:hAnsiTheme="minorHAnsi"/>
                <w:sz w:val="18"/>
                <w:szCs w:val="18"/>
              </w:rPr>
              <w:t>0</w:t>
            </w:r>
            <w:r w:rsidR="00BA0606">
              <w:rPr>
                <w:rFonts w:asciiTheme="minorHAnsi" w:hAnsiTheme="minorHAnsi"/>
                <w:sz w:val="18"/>
                <w:szCs w:val="18"/>
              </w:rPr>
              <w:t>4</w:t>
            </w:r>
          </w:p>
        </w:tc>
        <w:tc>
          <w:tcPr>
            <w:tcW w:w="10249" w:type="dxa"/>
            <w:gridSpan w:val="2"/>
            <w:vAlign w:val="center"/>
          </w:tcPr>
          <w:p w14:paraId="70F4E9C9" w14:textId="5655D5D3" w:rsidR="00706858" w:rsidRPr="00F85ED7" w:rsidRDefault="00706858" w:rsidP="00706858">
            <w:pPr>
              <w:spacing w:after="0" w:line="240" w:lineRule="auto"/>
              <w:rPr>
                <w:rFonts w:asciiTheme="minorHAnsi" w:hAnsiTheme="minorHAnsi"/>
                <w:sz w:val="18"/>
                <w:szCs w:val="18"/>
              </w:rPr>
            </w:pPr>
            <w:r w:rsidRPr="00877B2C">
              <w:rPr>
                <w:rFonts w:asciiTheme="minorHAnsi" w:hAnsiTheme="minorHAnsi"/>
                <w:sz w:val="18"/>
                <w:szCs w:val="18"/>
              </w:rPr>
              <w:t>Correction Notes:</w:t>
            </w:r>
          </w:p>
        </w:tc>
      </w:tr>
      <w:tr w:rsidR="00706858" w:rsidRPr="008D7F13" w14:paraId="46D5A60A" w14:textId="77777777" w:rsidTr="007D271F">
        <w:trPr>
          <w:trHeight w:val="144"/>
        </w:trPr>
        <w:tc>
          <w:tcPr>
            <w:tcW w:w="10795" w:type="dxa"/>
            <w:gridSpan w:val="3"/>
            <w:vAlign w:val="center"/>
          </w:tcPr>
          <w:p w14:paraId="46D5A609" w14:textId="6281BE1D" w:rsidR="00706858" w:rsidRPr="00C73FEB" w:rsidRDefault="007E0910" w:rsidP="00706858">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25E2979" w14:textId="77777777" w:rsidR="005200AB" w:rsidRDefault="005200AB" w:rsidP="005200AB">
      <w:pPr>
        <w:spacing w:after="0"/>
        <w:rPr>
          <w:ins w:id="45" w:author="Markstrum, Alexis@Energy" w:date="2019-10-09T09:10:00Z"/>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6"/>
        <w:gridCol w:w="10249"/>
      </w:tblGrid>
      <w:tr w:rsidR="00706858" w:rsidRPr="00695C2B" w14:paraId="4CCBF294" w14:textId="77777777" w:rsidTr="007D271F">
        <w:trPr>
          <w:cantSplit/>
          <w:trHeight w:val="144"/>
        </w:trPr>
        <w:tc>
          <w:tcPr>
            <w:tcW w:w="5000" w:type="pct"/>
            <w:gridSpan w:val="2"/>
            <w:vAlign w:val="center"/>
          </w:tcPr>
          <w:p w14:paraId="1B3F568D" w14:textId="77777777" w:rsidR="00706858" w:rsidRPr="00FB4A2B" w:rsidRDefault="00650B66" w:rsidP="008D7F13">
            <w:pPr>
              <w:keepNext/>
              <w:spacing w:after="0" w:line="240" w:lineRule="auto"/>
              <w:rPr>
                <w:rFonts w:asciiTheme="minorHAnsi" w:hAnsiTheme="minorHAnsi"/>
                <w:b/>
                <w:sz w:val="20"/>
                <w:szCs w:val="20"/>
              </w:rPr>
            </w:pPr>
            <w:r w:rsidRPr="00AD5934">
              <w:rPr>
                <w:rFonts w:asciiTheme="minorHAnsi" w:hAnsiTheme="minorHAnsi"/>
                <w:color w:val="FF0000"/>
                <w:sz w:val="18"/>
                <w:szCs w:val="18"/>
              </w:rPr>
              <w:t xml:space="preserve">  </w:t>
            </w:r>
            <w:r w:rsidR="003F77CC" w:rsidRPr="00FB4A2B">
              <w:rPr>
                <w:rFonts w:asciiTheme="minorHAnsi" w:hAnsiTheme="minorHAnsi"/>
                <w:b/>
                <w:sz w:val="20"/>
                <w:szCs w:val="20"/>
              </w:rPr>
              <w:t>F</w:t>
            </w:r>
            <w:r w:rsidR="00706858" w:rsidRPr="00FB4A2B">
              <w:rPr>
                <w:rFonts w:asciiTheme="minorHAnsi" w:hAnsiTheme="minorHAnsi"/>
                <w:b/>
                <w:sz w:val="20"/>
                <w:szCs w:val="20"/>
              </w:rPr>
              <w:t>. Determination of HERS Verification Compliance</w:t>
            </w:r>
          </w:p>
          <w:p w14:paraId="67E81073" w14:textId="77777777" w:rsidR="00706858" w:rsidRPr="00695C2B" w:rsidRDefault="00706858" w:rsidP="003F77CC">
            <w:pPr>
              <w:keepNext/>
              <w:spacing w:after="0" w:line="240" w:lineRule="auto"/>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06858" w:rsidRPr="00695C2B" w14:paraId="05585AC5" w14:textId="77777777" w:rsidTr="007D271F">
        <w:trPr>
          <w:cantSplit/>
          <w:trHeight w:val="144"/>
        </w:trPr>
        <w:tc>
          <w:tcPr>
            <w:tcW w:w="253" w:type="pct"/>
            <w:vAlign w:val="center"/>
          </w:tcPr>
          <w:p w14:paraId="4725F9B2" w14:textId="77777777" w:rsidR="00706858" w:rsidRPr="00695C2B" w:rsidDel="00C76C40" w:rsidRDefault="00706858" w:rsidP="00D33417">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16E90B04" w14:textId="224F7FAA" w:rsidR="00706858" w:rsidRPr="00695C2B" w:rsidRDefault="00706858" w:rsidP="00D33417">
            <w:pPr>
              <w:keepNext/>
              <w:spacing w:after="0" w:line="240" w:lineRule="auto"/>
              <w:rPr>
                <w:rFonts w:asciiTheme="minorHAnsi" w:hAnsiTheme="minorHAnsi"/>
                <w:sz w:val="18"/>
                <w:szCs w:val="18"/>
              </w:rPr>
            </w:pPr>
          </w:p>
        </w:tc>
      </w:tr>
    </w:tbl>
    <w:p w14:paraId="5D2EFDAA" w14:textId="248972A4" w:rsidR="00D33417" w:rsidRDefault="00D33417">
      <w:pPr>
        <w:spacing w:after="0" w:line="240" w:lineRule="auto"/>
        <w:rPr>
          <w:sz w:val="16"/>
          <w:szCs w:val="16"/>
        </w:rPr>
      </w:pPr>
    </w:p>
    <w:p w14:paraId="47FFCC41" w14:textId="77777777" w:rsidR="00D33417" w:rsidRDefault="00D33417">
      <w:pPr>
        <w:spacing w:after="0" w:line="240" w:lineRule="auto"/>
        <w:rPr>
          <w:sz w:val="16"/>
          <w:szCs w:val="16"/>
        </w:rPr>
      </w:pPr>
      <w:r>
        <w:rPr>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B119D9" w14:paraId="617A420D"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41C5EF4D"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Pr>
                <w:rFonts w:cs="Arial"/>
                <w:b/>
                <w:caps/>
                <w:sz w:val="18"/>
                <w:szCs w:val="18"/>
              </w:rPr>
              <w:lastRenderedPageBreak/>
              <w:t>Documentation Author's Declaration Statement</w:t>
            </w:r>
          </w:p>
        </w:tc>
      </w:tr>
      <w:tr w:rsidR="00B119D9" w14:paraId="2BB331CA"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2A44C7D6" w14:textId="77777777" w:rsidR="00B119D9" w:rsidRDefault="00B119D9" w:rsidP="00B119D9">
            <w:pPr>
              <w:numPr>
                <w:ilvl w:val="0"/>
                <w:numId w:val="33"/>
              </w:numPr>
              <w:spacing w:after="0" w:line="240" w:lineRule="auto"/>
              <w:ind w:left="271" w:hanging="270"/>
              <w:rPr>
                <w:sz w:val="18"/>
                <w:szCs w:val="18"/>
              </w:rPr>
            </w:pPr>
            <w:r>
              <w:rPr>
                <w:sz w:val="18"/>
                <w:szCs w:val="18"/>
              </w:rPr>
              <w:t>I certify that this Certificate of Verification documentation is accurate and complete.</w:t>
            </w:r>
          </w:p>
        </w:tc>
      </w:tr>
      <w:tr w:rsidR="00B119D9" w14:paraId="590CA788"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1489CC15" w14:textId="77777777" w:rsidR="00B119D9" w:rsidRDefault="00B119D9" w:rsidP="00AB09C4">
            <w:pPr>
              <w:spacing w:after="0"/>
              <w:rPr>
                <w:sz w:val="14"/>
                <w:szCs w:val="14"/>
              </w:rPr>
            </w:pPr>
            <w:r>
              <w:rPr>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0566EFDD" w14:textId="77777777" w:rsidR="00B119D9" w:rsidRDefault="00B119D9" w:rsidP="00AB09C4">
            <w:pPr>
              <w:spacing w:after="0"/>
              <w:rPr>
                <w:sz w:val="14"/>
                <w:szCs w:val="14"/>
              </w:rPr>
            </w:pPr>
            <w:r>
              <w:rPr>
                <w:sz w:val="14"/>
                <w:szCs w:val="14"/>
              </w:rPr>
              <w:t>Documentation Author Signature:</w:t>
            </w:r>
          </w:p>
        </w:tc>
      </w:tr>
      <w:tr w:rsidR="00B119D9" w14:paraId="5EE562E9"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5583F9BA" w14:textId="77777777" w:rsidR="00B119D9" w:rsidRDefault="00B119D9" w:rsidP="00AB09C4">
            <w:pPr>
              <w:spacing w:after="0"/>
              <w:rPr>
                <w:sz w:val="14"/>
                <w:szCs w:val="14"/>
              </w:rPr>
            </w:pPr>
            <w:r>
              <w:rPr>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43102EEF" w14:textId="77777777" w:rsidR="00B119D9" w:rsidRDefault="00B119D9" w:rsidP="00AB09C4">
            <w:pPr>
              <w:spacing w:after="0"/>
              <w:rPr>
                <w:sz w:val="14"/>
                <w:szCs w:val="14"/>
              </w:rPr>
            </w:pPr>
            <w:r>
              <w:rPr>
                <w:sz w:val="14"/>
                <w:szCs w:val="14"/>
              </w:rPr>
              <w:t>Date Signed:</w:t>
            </w:r>
          </w:p>
        </w:tc>
      </w:tr>
      <w:tr w:rsidR="00B119D9" w14:paraId="6B3C5500"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2110678D" w14:textId="77777777" w:rsidR="00B119D9" w:rsidRDefault="00B119D9" w:rsidP="00AB09C4">
            <w:pPr>
              <w:spacing w:after="0"/>
              <w:rPr>
                <w:sz w:val="14"/>
                <w:szCs w:val="14"/>
              </w:rPr>
            </w:pPr>
            <w:r>
              <w:rPr>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0D615D13" w14:textId="77777777" w:rsidR="00B119D9" w:rsidRDefault="00B119D9" w:rsidP="00AB09C4">
            <w:pPr>
              <w:spacing w:after="0"/>
              <w:rPr>
                <w:sz w:val="14"/>
                <w:szCs w:val="14"/>
              </w:rPr>
            </w:pPr>
            <w:r>
              <w:rPr>
                <w:sz w:val="14"/>
                <w:szCs w:val="14"/>
              </w:rPr>
              <w:t>CEA/HERS Certification Information (if applicable):</w:t>
            </w:r>
          </w:p>
        </w:tc>
      </w:tr>
      <w:tr w:rsidR="00B119D9" w14:paraId="6B86FD59" w14:textId="77777777" w:rsidTr="00B729D0">
        <w:trPr>
          <w:trHeight w:val="360"/>
        </w:trPr>
        <w:tc>
          <w:tcPr>
            <w:tcW w:w="5344" w:type="dxa"/>
            <w:tcBorders>
              <w:top w:val="single" w:sz="4" w:space="0" w:color="auto"/>
              <w:left w:val="single" w:sz="4" w:space="0" w:color="auto"/>
              <w:bottom w:val="single" w:sz="4" w:space="0" w:color="auto"/>
              <w:right w:val="single" w:sz="4" w:space="0" w:color="auto"/>
            </w:tcBorders>
            <w:hideMark/>
          </w:tcPr>
          <w:p w14:paraId="0495DC90" w14:textId="77777777" w:rsidR="00B119D9" w:rsidRDefault="00B119D9" w:rsidP="00AB09C4">
            <w:pPr>
              <w:spacing w:after="0"/>
              <w:rPr>
                <w:sz w:val="14"/>
                <w:szCs w:val="14"/>
              </w:rPr>
            </w:pPr>
            <w:r>
              <w:rPr>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043B21A9" w14:textId="77777777" w:rsidR="00B119D9" w:rsidRDefault="00B119D9" w:rsidP="00AB09C4">
            <w:pPr>
              <w:spacing w:after="0"/>
              <w:rPr>
                <w:sz w:val="14"/>
                <w:szCs w:val="14"/>
              </w:rPr>
            </w:pPr>
            <w:r>
              <w:rPr>
                <w:sz w:val="14"/>
                <w:szCs w:val="14"/>
              </w:rPr>
              <w:t>Phone:</w:t>
            </w:r>
          </w:p>
        </w:tc>
      </w:tr>
      <w:tr w:rsidR="00B119D9" w14:paraId="35253D8D" w14:textId="77777777" w:rsidTr="00B729D0">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4B23E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B119D9" w14:paraId="342AA77F" w14:textId="77777777" w:rsidTr="00B729D0">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B7252F" w14:textId="77777777" w:rsidR="00B119D9" w:rsidRDefault="00B119D9" w:rsidP="00AB09C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D1A698C"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94FE1DF"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489902D3"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0E3830"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98E539F"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119D9" w14:paraId="39BC299C" w14:textId="77777777" w:rsidTr="00B729D0">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368777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B119D9" w14:paraId="2CDB624A"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95188C"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B119D9" w14:paraId="50A4F8C7" w14:textId="77777777" w:rsidTr="00B729D0">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5689E6"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F5254E"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B119D9" w14:paraId="7393BFB4"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E8C32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B119D9" w14:paraId="4A860D8F"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2E44FF"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38198DA1"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5B2CA9"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0FCD1AB3"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B119D9" w14:paraId="3A052270" w14:textId="77777777" w:rsidTr="00B729D0">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C2FA33"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B119D9" w14:paraId="5ECF3124" w14:textId="77777777" w:rsidTr="00B729D0">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06E718"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0DDC7DB5"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B119D9" w14:paraId="40A3B541"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9D083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522E62"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17CA22B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B119D9" w14:paraId="3FF65AA0" w14:textId="77777777" w:rsidTr="00B729D0">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D5D78"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7C325"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59A6909F" w14:textId="4ADAB03C" w:rsidR="00ED4453" w:rsidRDefault="00ED4453" w:rsidP="00ED4453">
      <w:pPr>
        <w:rPr>
          <w:rFonts w:asciiTheme="minorHAnsi" w:hAnsiTheme="minorHAnsi"/>
          <w:sz w:val="18"/>
          <w:szCs w:val="18"/>
        </w:rPr>
      </w:pPr>
    </w:p>
    <w:p w14:paraId="42A7C6D0" w14:textId="77777777" w:rsidR="003C0502" w:rsidRPr="00ED4453" w:rsidRDefault="003C0502" w:rsidP="00ED4453">
      <w:pPr>
        <w:rPr>
          <w:rFonts w:asciiTheme="minorHAnsi" w:hAnsiTheme="minorHAnsi"/>
          <w:sz w:val="18"/>
          <w:szCs w:val="18"/>
        </w:rPr>
        <w:sectPr w:rsidR="003C0502" w:rsidRPr="00ED4453"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4FCDA0CF" w:rsidR="0045400A" w:rsidRPr="008D7F13" w:rsidRDefault="003A6D01" w:rsidP="008D7F13">
      <w:pPr>
        <w:spacing w:after="0" w:line="240" w:lineRule="auto"/>
        <w:jc w:val="center"/>
        <w:rPr>
          <w:rFonts w:asciiTheme="minorHAnsi" w:hAnsiTheme="minorHAnsi"/>
          <w:b/>
          <w:sz w:val="18"/>
          <w:szCs w:val="18"/>
        </w:rPr>
      </w:pPr>
      <w:r w:rsidRPr="008D7F13">
        <w:rPr>
          <w:rFonts w:asciiTheme="minorHAnsi" w:hAnsiTheme="minorHAnsi"/>
          <w:b/>
          <w:sz w:val="18"/>
          <w:szCs w:val="18"/>
        </w:rPr>
        <w:lastRenderedPageBreak/>
        <w:t>CF</w:t>
      </w:r>
      <w:r w:rsidR="0034275D" w:rsidRPr="008D7F13">
        <w:rPr>
          <w:rFonts w:asciiTheme="minorHAnsi" w:hAnsiTheme="minorHAnsi"/>
          <w:b/>
          <w:sz w:val="18"/>
          <w:szCs w:val="18"/>
        </w:rPr>
        <w:t>3</w:t>
      </w:r>
      <w:r w:rsidRPr="008D7F13">
        <w:rPr>
          <w:rFonts w:asciiTheme="minorHAnsi" w:hAnsiTheme="minorHAnsi"/>
          <w:b/>
          <w:sz w:val="18"/>
          <w:szCs w:val="18"/>
        </w:rPr>
        <w:t>R-MCH-</w:t>
      </w:r>
      <w:r w:rsidR="0034275D" w:rsidRPr="008D7F13">
        <w:rPr>
          <w:rFonts w:asciiTheme="minorHAnsi" w:hAnsiTheme="minorHAnsi"/>
          <w:b/>
          <w:sz w:val="18"/>
          <w:szCs w:val="18"/>
        </w:rPr>
        <w:t>31a</w:t>
      </w:r>
      <w:r w:rsidRPr="008D7F13">
        <w:rPr>
          <w:rFonts w:asciiTheme="minorHAnsi" w:hAnsiTheme="minorHAnsi"/>
          <w:b/>
          <w:sz w:val="18"/>
          <w:szCs w:val="18"/>
        </w:rPr>
        <w:t>-</w:t>
      </w:r>
      <w:r w:rsidR="00ED4CB7" w:rsidRPr="008D7F13">
        <w:rPr>
          <w:rFonts w:asciiTheme="minorHAnsi" w:hAnsiTheme="minorHAnsi"/>
          <w:b/>
          <w:sz w:val="18"/>
          <w:szCs w:val="18"/>
        </w:rPr>
        <w:t>H</w:t>
      </w:r>
      <w:r w:rsidRPr="008D7F13">
        <w:rPr>
          <w:rFonts w:asciiTheme="minorHAnsi" w:hAnsiTheme="minorHAnsi"/>
          <w:b/>
          <w:sz w:val="18"/>
          <w:szCs w:val="18"/>
        </w:rPr>
        <w:t xml:space="preserve"> User Instructions</w:t>
      </w:r>
    </w:p>
    <w:p w14:paraId="46D5A637" w14:textId="77777777" w:rsidR="0045400A" w:rsidRPr="008D7F13" w:rsidRDefault="0045400A" w:rsidP="008D7F13">
      <w:pPr>
        <w:spacing w:after="0" w:line="240" w:lineRule="auto"/>
        <w:rPr>
          <w:rFonts w:asciiTheme="minorHAnsi" w:hAnsiTheme="minorHAnsi"/>
          <w:b/>
          <w:sz w:val="18"/>
          <w:szCs w:val="18"/>
        </w:rPr>
      </w:pPr>
    </w:p>
    <w:p w14:paraId="09809336" w14:textId="7D8372C5" w:rsidR="00DC762F" w:rsidRPr="008D7F13" w:rsidRDefault="00DC762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A. Whole House Fan </w:t>
      </w:r>
      <w:r w:rsidR="000E15FD" w:rsidRPr="008D7F13">
        <w:rPr>
          <w:rFonts w:asciiTheme="minorHAnsi" w:hAnsiTheme="minorHAnsi"/>
          <w:b/>
          <w:sz w:val="18"/>
          <w:szCs w:val="18"/>
        </w:rPr>
        <w:t>Measurement Procedures</w:t>
      </w:r>
    </w:p>
    <w:p w14:paraId="384119EB" w14:textId="1E9EFF57" w:rsidR="00DC762F" w:rsidRPr="008D7F13" w:rsidRDefault="00D5049E" w:rsidP="008D7F13">
      <w:pPr>
        <w:pStyle w:val="ListParagraph"/>
        <w:numPr>
          <w:ilvl w:val="0"/>
          <w:numId w:val="32"/>
        </w:numPr>
        <w:spacing w:after="0" w:line="240" w:lineRule="auto"/>
        <w:rPr>
          <w:rFonts w:asciiTheme="minorHAnsi" w:hAnsiTheme="minorHAnsi"/>
          <w:sz w:val="18"/>
          <w:szCs w:val="18"/>
        </w:rPr>
      </w:pPr>
      <w:r w:rsidRPr="008D7F13">
        <w:rPr>
          <w:rFonts w:asciiTheme="minorHAnsi" w:hAnsiTheme="minorHAnsi"/>
          <w:sz w:val="18"/>
          <w:szCs w:val="18"/>
        </w:rPr>
        <w:t>Select</w:t>
      </w:r>
      <w:r w:rsidR="00B5580B" w:rsidRPr="008D7F13">
        <w:rPr>
          <w:rFonts w:asciiTheme="minorHAnsi" w:hAnsiTheme="minorHAnsi"/>
          <w:sz w:val="18"/>
          <w:szCs w:val="18"/>
        </w:rPr>
        <w:t xml:space="preserve"> </w:t>
      </w:r>
      <w:r w:rsidR="0076440E" w:rsidRPr="008D7F13">
        <w:rPr>
          <w:rFonts w:asciiTheme="minorHAnsi" w:hAnsiTheme="minorHAnsi"/>
          <w:sz w:val="18"/>
          <w:szCs w:val="18"/>
        </w:rPr>
        <w:t>the</w:t>
      </w:r>
      <w:r w:rsidRPr="008D7F13">
        <w:rPr>
          <w:rFonts w:asciiTheme="minorHAnsi" w:hAnsiTheme="minorHAnsi"/>
          <w:sz w:val="18"/>
          <w:szCs w:val="18"/>
        </w:rPr>
        <w:t xml:space="preserve"> procedure used to measure </w:t>
      </w:r>
      <w:r w:rsidR="00EA36F6" w:rsidRPr="008D7F13">
        <w:rPr>
          <w:rFonts w:asciiTheme="minorHAnsi" w:hAnsiTheme="minorHAnsi"/>
          <w:sz w:val="18"/>
          <w:szCs w:val="18"/>
        </w:rPr>
        <w:t>whole house fan Airflow</w:t>
      </w:r>
      <w:r w:rsidRPr="008D7F13">
        <w:rPr>
          <w:rFonts w:asciiTheme="minorHAnsi" w:hAnsiTheme="minorHAnsi"/>
          <w:sz w:val="18"/>
          <w:szCs w:val="18"/>
        </w:rPr>
        <w:t>.</w:t>
      </w:r>
    </w:p>
    <w:p w14:paraId="3D530F04" w14:textId="77777777" w:rsidR="0034275D" w:rsidRPr="008D7F13" w:rsidRDefault="0034275D" w:rsidP="008D7F13">
      <w:pPr>
        <w:pStyle w:val="ListParagraph"/>
        <w:numPr>
          <w:ilvl w:val="0"/>
          <w:numId w:val="32"/>
        </w:numPr>
        <w:spacing w:after="0" w:line="240" w:lineRule="auto"/>
        <w:rPr>
          <w:rFonts w:asciiTheme="minorHAnsi" w:hAnsiTheme="minorHAnsi"/>
          <w:sz w:val="18"/>
          <w:szCs w:val="18"/>
        </w:rPr>
      </w:pPr>
      <w:r w:rsidRPr="008D7F13">
        <w:rPr>
          <w:rFonts w:asciiTheme="minorHAnsi" w:hAnsiTheme="minorHAnsi"/>
          <w:sz w:val="18"/>
          <w:szCs w:val="18"/>
        </w:rPr>
        <w:t>Select the procedure used to measure whole house fan Watts.</w:t>
      </w:r>
    </w:p>
    <w:p w14:paraId="48FEC886" w14:textId="1B030F91" w:rsidR="0008534D" w:rsidRDefault="0008534D" w:rsidP="008D7F13">
      <w:pPr>
        <w:spacing w:after="0" w:line="240" w:lineRule="auto"/>
        <w:rPr>
          <w:ins w:id="50" w:author="Markstrum, Alexis@Energy" w:date="2019-10-09T09:10:00Z"/>
          <w:rFonts w:asciiTheme="minorHAnsi" w:hAnsiTheme="minorHAnsi"/>
          <w:b/>
          <w:sz w:val="18"/>
          <w:szCs w:val="18"/>
        </w:rPr>
      </w:pPr>
    </w:p>
    <w:p w14:paraId="038D252D" w14:textId="77777777" w:rsidR="005200AB" w:rsidRPr="00B434AE" w:rsidRDefault="005200AB" w:rsidP="005200AB">
      <w:pPr>
        <w:spacing w:after="0" w:line="240" w:lineRule="auto"/>
        <w:rPr>
          <w:ins w:id="51" w:author="Markstrum, Alexis@Energy" w:date="2019-10-09T09:10:00Z"/>
          <w:rFonts w:asciiTheme="minorHAnsi" w:hAnsiTheme="minorHAnsi"/>
          <w:b/>
          <w:sz w:val="18"/>
          <w:szCs w:val="18"/>
        </w:rPr>
      </w:pPr>
      <w:ins w:id="52" w:author="Markstrum, Alexis@Energy" w:date="2019-10-09T09:10: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58D7E871" w14:textId="50256B62" w:rsidR="005200AB" w:rsidRDefault="005200AB" w:rsidP="005200AB">
      <w:pPr>
        <w:numPr>
          <w:ilvl w:val="0"/>
          <w:numId w:val="15"/>
        </w:numPr>
        <w:spacing w:after="0" w:line="240" w:lineRule="auto"/>
        <w:rPr>
          <w:ins w:id="53" w:author="Markstrum, Alexis@Energy" w:date="2019-10-09T09:10:00Z"/>
          <w:rFonts w:asciiTheme="minorHAnsi" w:hAnsiTheme="minorHAnsi"/>
          <w:sz w:val="18"/>
          <w:szCs w:val="18"/>
        </w:rPr>
      </w:pPr>
      <w:ins w:id="54" w:author="Markstrum, Alexis@Energy" w:date="2019-10-09T09:10: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w:t>
        </w:r>
      </w:ins>
      <w:ins w:id="55" w:author="Markstrum, Alexis@Energy" w:date="2019-10-09T09:20:00Z">
        <w:r w:rsidR="00807853">
          <w:rPr>
            <w:rFonts w:asciiTheme="minorHAnsi" w:hAnsiTheme="minorHAnsi"/>
            <w:sz w:val="18"/>
            <w:szCs w:val="18"/>
          </w:rPr>
          <w:t>2</w:t>
        </w:r>
      </w:ins>
      <w:ins w:id="56" w:author="Markstrum, Alexis@Energy" w:date="2019-10-09T09:10:00Z">
        <w:r w:rsidRPr="00B434AE">
          <w:rPr>
            <w:rFonts w:asciiTheme="minorHAnsi" w:hAnsiTheme="minorHAnsi"/>
            <w:sz w:val="18"/>
            <w:szCs w:val="18"/>
          </w:rPr>
          <w:t>R.</w:t>
        </w:r>
      </w:ins>
    </w:p>
    <w:p w14:paraId="6DFD209F" w14:textId="4E80CA49" w:rsidR="005200AB" w:rsidRDefault="005200AB" w:rsidP="005200AB">
      <w:pPr>
        <w:numPr>
          <w:ilvl w:val="0"/>
          <w:numId w:val="15"/>
        </w:numPr>
        <w:spacing w:after="0" w:line="240" w:lineRule="auto"/>
        <w:rPr>
          <w:ins w:id="57" w:author="Markstrum, Alexis@Energy" w:date="2019-10-09T09:10:00Z"/>
          <w:rFonts w:asciiTheme="minorHAnsi" w:hAnsiTheme="minorHAnsi"/>
          <w:sz w:val="18"/>
          <w:szCs w:val="18"/>
        </w:rPr>
      </w:pPr>
      <w:ins w:id="58" w:author="Markstrum, Alexis@Energy" w:date="2019-10-09T09:1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ins>
      <w:ins w:id="59" w:author="Markstrum, Alexis@Energy" w:date="2019-10-09T09:20:00Z">
        <w:r w:rsidR="00807853">
          <w:rPr>
            <w:rFonts w:asciiTheme="minorHAnsi" w:hAnsiTheme="minorHAnsi"/>
            <w:sz w:val="18"/>
            <w:szCs w:val="18"/>
          </w:rPr>
          <w:t>2</w:t>
        </w:r>
      </w:ins>
      <w:ins w:id="60" w:author="Markstrum, Alexis@Energy" w:date="2019-10-09T09:10:00Z">
        <w:r w:rsidRPr="00B434AE">
          <w:rPr>
            <w:rFonts w:asciiTheme="minorHAnsi" w:hAnsiTheme="minorHAnsi"/>
            <w:sz w:val="18"/>
            <w:szCs w:val="18"/>
          </w:rPr>
          <w:t>R.</w:t>
        </w:r>
      </w:ins>
    </w:p>
    <w:p w14:paraId="22D97158" w14:textId="680A71F0" w:rsidR="005200AB" w:rsidRPr="00B434AE" w:rsidRDefault="005200AB" w:rsidP="005200AB">
      <w:pPr>
        <w:numPr>
          <w:ilvl w:val="0"/>
          <w:numId w:val="15"/>
        </w:numPr>
        <w:spacing w:after="0" w:line="240" w:lineRule="auto"/>
        <w:rPr>
          <w:ins w:id="61" w:author="Markstrum, Alexis@Energy" w:date="2019-10-09T09:10:00Z"/>
          <w:rFonts w:asciiTheme="minorHAnsi" w:hAnsiTheme="minorHAnsi"/>
          <w:sz w:val="18"/>
          <w:szCs w:val="18"/>
        </w:rPr>
      </w:pPr>
      <w:ins w:id="62" w:author="Markstrum, Alexis@Energy" w:date="2019-10-09T09:10: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w:t>
        </w:r>
      </w:ins>
      <w:ins w:id="63" w:author="Markstrum, Alexis@Energy" w:date="2019-10-09T09:20:00Z">
        <w:r w:rsidR="00807853">
          <w:rPr>
            <w:rFonts w:asciiTheme="minorHAnsi" w:hAnsiTheme="minorHAnsi"/>
            <w:sz w:val="18"/>
            <w:szCs w:val="18"/>
          </w:rPr>
          <w:t>2</w:t>
        </w:r>
      </w:ins>
      <w:ins w:id="64" w:author="Markstrum, Alexis@Energy" w:date="2019-10-09T09:10:00Z">
        <w:r w:rsidRPr="00B434AE">
          <w:rPr>
            <w:rFonts w:asciiTheme="minorHAnsi" w:hAnsiTheme="minorHAnsi"/>
            <w:sz w:val="18"/>
            <w:szCs w:val="18"/>
          </w:rPr>
          <w:t>R.</w:t>
        </w:r>
      </w:ins>
    </w:p>
    <w:p w14:paraId="241217BC" w14:textId="77777777" w:rsidR="005200AB" w:rsidRPr="008D7F13" w:rsidRDefault="005200AB" w:rsidP="008D7F13">
      <w:pPr>
        <w:spacing w:after="0" w:line="240" w:lineRule="auto"/>
        <w:rPr>
          <w:rFonts w:asciiTheme="minorHAnsi" w:hAnsiTheme="minorHAnsi"/>
          <w:b/>
          <w:sz w:val="18"/>
          <w:szCs w:val="18"/>
        </w:rPr>
      </w:pPr>
    </w:p>
    <w:p w14:paraId="46D5A638" w14:textId="65361E87"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ins w:id="65" w:author="Markstrum, Alexis@Energy" w:date="2019-10-09T09:11:00Z">
        <w:r w:rsidR="005200AB">
          <w:rPr>
            <w:rFonts w:asciiTheme="minorHAnsi" w:hAnsiTheme="minorHAnsi"/>
            <w:b/>
            <w:sz w:val="18"/>
            <w:szCs w:val="18"/>
          </w:rPr>
          <w:t>C</w:t>
        </w:r>
      </w:ins>
      <w:del w:id="66" w:author="Markstrum, Alexis@Energy" w:date="2019-10-09T09:11:00Z">
        <w:r w:rsidR="00DC762F" w:rsidRPr="008D7F13" w:rsidDel="005200AB">
          <w:rPr>
            <w:rFonts w:asciiTheme="minorHAnsi" w:hAnsiTheme="minorHAnsi"/>
            <w:b/>
            <w:sz w:val="18"/>
            <w:szCs w:val="18"/>
          </w:rPr>
          <w:delText>B</w:delText>
        </w:r>
      </w:del>
      <w:r w:rsidRPr="008D7F13">
        <w:rPr>
          <w:rFonts w:asciiTheme="minorHAnsi" w:hAnsiTheme="minorHAnsi"/>
          <w:b/>
          <w:sz w:val="18"/>
          <w:szCs w:val="18"/>
        </w:rPr>
        <w:t>. Whole House Fan (WHF) Equipment Information</w:t>
      </w:r>
    </w:p>
    <w:p w14:paraId="46D5A639" w14:textId="60F7479B" w:rsidR="005057DF"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Fan name will be auto populated by </w:t>
      </w:r>
      <w:r w:rsidR="00EA36F6" w:rsidRPr="008D7F13">
        <w:rPr>
          <w:rFonts w:asciiTheme="minorHAnsi" w:hAnsiTheme="minorHAnsi"/>
          <w:sz w:val="18"/>
          <w:szCs w:val="18"/>
        </w:rPr>
        <w:t>CF</w:t>
      </w:r>
      <w:r w:rsidR="002C337B" w:rsidRPr="008D7F13">
        <w:rPr>
          <w:rFonts w:asciiTheme="minorHAnsi" w:hAnsiTheme="minorHAnsi"/>
          <w:sz w:val="18"/>
          <w:szCs w:val="18"/>
        </w:rPr>
        <w:t>2</w:t>
      </w:r>
      <w:r w:rsidR="00EA36F6" w:rsidRPr="008D7F13">
        <w:rPr>
          <w:rFonts w:asciiTheme="minorHAnsi" w:hAnsiTheme="minorHAnsi"/>
          <w:sz w:val="18"/>
          <w:szCs w:val="18"/>
        </w:rPr>
        <w:t>R</w:t>
      </w:r>
      <w:r w:rsidRPr="008D7F13">
        <w:rPr>
          <w:rFonts w:asciiTheme="minorHAnsi" w:hAnsiTheme="minorHAnsi"/>
          <w:sz w:val="18"/>
          <w:szCs w:val="18"/>
        </w:rPr>
        <w:t>.</w:t>
      </w:r>
    </w:p>
    <w:p w14:paraId="156F5A82" w14:textId="5F1323F6" w:rsidR="0008534D"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location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46D5A63A" w14:textId="0982E957" w:rsidR="005057DF"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name of the manufacturer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7B347C77" w14:textId="61B8D362" w:rsidR="0008534D" w:rsidRPr="008D7F13" w:rsidRDefault="0008534D"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model number </w:t>
      </w:r>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p>
    <w:p w14:paraId="46D5A63B" w14:textId="7270F391" w:rsidR="005057DF" w:rsidRPr="008D7F13" w:rsidRDefault="005057DF" w:rsidP="005200AB">
      <w:pPr>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w:t>
      </w:r>
      <w:del w:id="67" w:author="Markstrum, Alexis@Energy" w:date="2019-10-09T09:11:00Z">
        <w:r w:rsidR="008448EA" w:rsidRPr="008D7F13" w:rsidDel="00807853">
          <w:rPr>
            <w:rFonts w:asciiTheme="minorHAnsi" w:hAnsiTheme="minorHAnsi"/>
            <w:sz w:val="18"/>
            <w:szCs w:val="18"/>
          </w:rPr>
          <w:delText>measured</w:delText>
        </w:r>
        <w:r w:rsidRPr="008D7F13" w:rsidDel="00807853">
          <w:rPr>
            <w:rFonts w:asciiTheme="minorHAnsi" w:hAnsiTheme="minorHAnsi"/>
            <w:sz w:val="18"/>
            <w:szCs w:val="18"/>
          </w:rPr>
          <w:delText xml:space="preserve"> </w:delText>
        </w:r>
      </w:del>
      <w:ins w:id="68" w:author="Markstrum, Alexis@Energy" w:date="2019-10-09T09:11:00Z">
        <w:r w:rsidR="00807853">
          <w:rPr>
            <w:rFonts w:asciiTheme="minorHAnsi" w:hAnsiTheme="minorHAnsi"/>
            <w:sz w:val="18"/>
            <w:szCs w:val="18"/>
          </w:rPr>
          <w:t>tested</w:t>
        </w:r>
        <w:r w:rsidR="00807853" w:rsidRPr="008D7F13">
          <w:rPr>
            <w:rFonts w:asciiTheme="minorHAnsi" w:hAnsiTheme="minorHAnsi"/>
            <w:sz w:val="18"/>
            <w:szCs w:val="18"/>
          </w:rPr>
          <w:t xml:space="preserve"> </w:t>
        </w:r>
      </w:ins>
      <w:r w:rsidRPr="008D7F13">
        <w:rPr>
          <w:rFonts w:asciiTheme="minorHAnsi" w:hAnsiTheme="minorHAnsi"/>
          <w:sz w:val="18"/>
          <w:szCs w:val="18"/>
        </w:rPr>
        <w:t xml:space="preserve">airflow in CFM </w:t>
      </w:r>
      <w:ins w:id="69" w:author="Markstrum, Alexis@Energy" w:date="2019-10-09T09:11:00Z">
        <w:r w:rsidR="00807853">
          <w:rPr>
            <w:rFonts w:asciiTheme="minorHAnsi" w:hAnsiTheme="minorHAnsi"/>
            <w:sz w:val="18"/>
            <w:szCs w:val="18"/>
          </w:rPr>
          <w:t>per RA3.9.4.1</w:t>
        </w:r>
        <w:r w:rsidR="00807853" w:rsidRPr="00B434AE">
          <w:rPr>
            <w:rFonts w:asciiTheme="minorHAnsi" w:hAnsiTheme="minorHAnsi"/>
            <w:sz w:val="18"/>
            <w:szCs w:val="18"/>
          </w:rPr>
          <w:t xml:space="preserve"> </w:t>
        </w:r>
      </w:ins>
      <w:r w:rsidR="008448EA" w:rsidRPr="008D7F13">
        <w:rPr>
          <w:rFonts w:asciiTheme="minorHAnsi" w:hAnsiTheme="minorHAnsi"/>
          <w:sz w:val="18"/>
          <w:szCs w:val="18"/>
        </w:rPr>
        <w:t>for each</w:t>
      </w:r>
      <w:r w:rsidRPr="008D7F13">
        <w:rPr>
          <w:rFonts w:asciiTheme="minorHAnsi" w:hAnsiTheme="minorHAnsi"/>
          <w:sz w:val="18"/>
          <w:szCs w:val="18"/>
        </w:rPr>
        <w:t xml:space="preserve"> whole house fan</w:t>
      </w:r>
      <w:del w:id="70" w:author="Markstrum, Alexis@Energy" w:date="2019-10-09T09:16:00Z">
        <w:r w:rsidR="008448EA" w:rsidRPr="008D7F13" w:rsidDel="00807853">
          <w:rPr>
            <w:rFonts w:asciiTheme="minorHAnsi" w:hAnsiTheme="minorHAnsi"/>
            <w:sz w:val="18"/>
            <w:szCs w:val="18"/>
          </w:rPr>
          <w:delText xml:space="preserve"> or combined total</w:delText>
        </w:r>
      </w:del>
      <w:r w:rsidRPr="008D7F13">
        <w:rPr>
          <w:rFonts w:asciiTheme="minorHAnsi" w:hAnsiTheme="minorHAnsi"/>
          <w:sz w:val="18"/>
          <w:szCs w:val="18"/>
        </w:rPr>
        <w:t>.</w:t>
      </w:r>
    </w:p>
    <w:p w14:paraId="46D5A63D" w14:textId="059A6F6F" w:rsidR="005057DF" w:rsidRPr="008D7F13" w:rsidRDefault="008448EA" w:rsidP="005200AB">
      <w:pPr>
        <w:pStyle w:val="ListParagraph"/>
        <w:numPr>
          <w:ilvl w:val="0"/>
          <w:numId w:val="37"/>
        </w:numPr>
        <w:spacing w:after="0" w:line="240" w:lineRule="auto"/>
        <w:rPr>
          <w:rFonts w:asciiTheme="minorHAnsi" w:hAnsiTheme="minorHAnsi"/>
          <w:sz w:val="18"/>
          <w:szCs w:val="18"/>
        </w:rPr>
      </w:pPr>
      <w:r w:rsidRPr="008D7F13">
        <w:rPr>
          <w:rFonts w:asciiTheme="minorHAnsi" w:hAnsiTheme="minorHAnsi"/>
          <w:sz w:val="18"/>
          <w:szCs w:val="18"/>
        </w:rPr>
        <w:t xml:space="preserve">Enter the </w:t>
      </w:r>
      <w:del w:id="71" w:author="Markstrum, Alexis@Energy" w:date="2019-10-09T09:11:00Z">
        <w:r w:rsidR="00EA36F6" w:rsidRPr="008D7F13" w:rsidDel="00807853">
          <w:rPr>
            <w:rFonts w:asciiTheme="minorHAnsi" w:hAnsiTheme="minorHAnsi"/>
            <w:sz w:val="18"/>
            <w:szCs w:val="18"/>
          </w:rPr>
          <w:delText>m</w:delText>
        </w:r>
        <w:r w:rsidR="00AA3E7C" w:rsidRPr="008D7F13" w:rsidDel="00807853">
          <w:rPr>
            <w:rFonts w:asciiTheme="minorHAnsi" w:hAnsiTheme="minorHAnsi"/>
            <w:sz w:val="18"/>
            <w:szCs w:val="18"/>
          </w:rPr>
          <w:delText>easure</w:delText>
        </w:r>
        <w:r w:rsidRPr="008D7F13" w:rsidDel="00807853">
          <w:rPr>
            <w:rFonts w:asciiTheme="minorHAnsi" w:hAnsiTheme="minorHAnsi"/>
            <w:sz w:val="18"/>
            <w:szCs w:val="18"/>
          </w:rPr>
          <w:delText>d</w:delText>
        </w:r>
        <w:r w:rsidR="00AA3E7C" w:rsidRPr="008D7F13" w:rsidDel="00807853">
          <w:rPr>
            <w:rFonts w:asciiTheme="minorHAnsi" w:hAnsiTheme="minorHAnsi"/>
            <w:sz w:val="18"/>
            <w:szCs w:val="18"/>
          </w:rPr>
          <w:delText xml:space="preserve"> </w:delText>
        </w:r>
      </w:del>
      <w:ins w:id="72" w:author="Markstrum, Alexis@Energy" w:date="2019-10-09T09:11:00Z">
        <w:r w:rsidR="00807853">
          <w:rPr>
            <w:rFonts w:asciiTheme="minorHAnsi" w:hAnsiTheme="minorHAnsi"/>
            <w:sz w:val="18"/>
            <w:szCs w:val="18"/>
          </w:rPr>
          <w:t>tested</w:t>
        </w:r>
        <w:r w:rsidR="00807853" w:rsidRPr="008D7F13">
          <w:rPr>
            <w:rFonts w:asciiTheme="minorHAnsi" w:hAnsiTheme="minorHAnsi"/>
            <w:sz w:val="18"/>
            <w:szCs w:val="18"/>
          </w:rPr>
          <w:t xml:space="preserve"> </w:t>
        </w:r>
      </w:ins>
      <w:r w:rsidR="00AA3E7C" w:rsidRPr="008D7F13">
        <w:rPr>
          <w:rFonts w:asciiTheme="minorHAnsi" w:hAnsiTheme="minorHAnsi"/>
          <w:sz w:val="18"/>
          <w:szCs w:val="18"/>
        </w:rPr>
        <w:t xml:space="preserve">the </w:t>
      </w:r>
      <w:r w:rsidR="0008534D" w:rsidRPr="008D7F13">
        <w:rPr>
          <w:rFonts w:asciiTheme="minorHAnsi" w:hAnsiTheme="minorHAnsi"/>
          <w:sz w:val="18"/>
          <w:szCs w:val="18"/>
        </w:rPr>
        <w:t>Watts</w:t>
      </w:r>
      <w:ins w:id="73" w:author="Markstrum, Alexis@Energy" w:date="2019-10-09T09:11:00Z">
        <w:r w:rsidR="00807853" w:rsidRPr="00807853">
          <w:rPr>
            <w:rFonts w:asciiTheme="minorHAnsi" w:hAnsiTheme="minorHAnsi"/>
            <w:sz w:val="18"/>
            <w:szCs w:val="18"/>
          </w:rPr>
          <w:t xml:space="preserve"> </w:t>
        </w:r>
        <w:r w:rsidR="00807853">
          <w:rPr>
            <w:rFonts w:asciiTheme="minorHAnsi" w:hAnsiTheme="minorHAnsi"/>
            <w:sz w:val="18"/>
            <w:szCs w:val="18"/>
          </w:rPr>
          <w:t>per RA3.9.4.2</w:t>
        </w:r>
      </w:ins>
      <w:r w:rsidR="0008534D" w:rsidRPr="008D7F13">
        <w:rPr>
          <w:rFonts w:asciiTheme="minorHAnsi" w:hAnsiTheme="minorHAnsi"/>
          <w:sz w:val="18"/>
          <w:szCs w:val="18"/>
        </w:rPr>
        <w:t xml:space="preserve"> </w:t>
      </w:r>
      <w:r w:rsidRPr="008D7F13">
        <w:rPr>
          <w:rFonts w:asciiTheme="minorHAnsi" w:hAnsiTheme="minorHAnsi"/>
          <w:sz w:val="18"/>
          <w:szCs w:val="18"/>
        </w:rPr>
        <w:t>for each whole house fan</w:t>
      </w:r>
      <w:del w:id="74" w:author="Markstrum, Alexis@Energy" w:date="2019-10-09T09:16:00Z">
        <w:r w:rsidRPr="008D7F13" w:rsidDel="00807853">
          <w:rPr>
            <w:rFonts w:asciiTheme="minorHAnsi" w:hAnsiTheme="minorHAnsi"/>
            <w:sz w:val="18"/>
            <w:szCs w:val="18"/>
          </w:rPr>
          <w:delText xml:space="preserve"> or combined total</w:delText>
        </w:r>
      </w:del>
      <w:r w:rsidR="00AA3E7C" w:rsidRPr="008D7F13">
        <w:rPr>
          <w:rFonts w:asciiTheme="minorHAnsi" w:hAnsiTheme="minorHAnsi"/>
          <w:sz w:val="18"/>
          <w:szCs w:val="18"/>
        </w:rPr>
        <w:t>.</w:t>
      </w:r>
    </w:p>
    <w:p w14:paraId="46D5A63E" w14:textId="77777777" w:rsidR="005057DF" w:rsidRPr="008D7F13" w:rsidRDefault="005057DF" w:rsidP="008D7F13">
      <w:pPr>
        <w:spacing w:after="0" w:line="240" w:lineRule="auto"/>
        <w:rPr>
          <w:rFonts w:asciiTheme="minorHAnsi" w:hAnsiTheme="minorHAnsi"/>
          <w:b/>
          <w:sz w:val="18"/>
          <w:szCs w:val="18"/>
        </w:rPr>
      </w:pPr>
    </w:p>
    <w:p w14:paraId="46D5A63F" w14:textId="434C1A4F" w:rsidR="005057DF" w:rsidRPr="008D7F13" w:rsidRDefault="005057DF" w:rsidP="008D7F13">
      <w:pPr>
        <w:spacing w:after="0" w:line="240" w:lineRule="auto"/>
        <w:rPr>
          <w:rFonts w:asciiTheme="minorHAnsi" w:hAnsiTheme="minorHAnsi"/>
          <w:b/>
          <w:sz w:val="18"/>
          <w:szCs w:val="18"/>
        </w:rPr>
      </w:pPr>
      <w:r w:rsidRPr="008D7F13">
        <w:rPr>
          <w:rFonts w:asciiTheme="minorHAnsi" w:hAnsiTheme="minorHAnsi"/>
          <w:b/>
          <w:sz w:val="18"/>
          <w:szCs w:val="18"/>
        </w:rPr>
        <w:t xml:space="preserve">Section </w:t>
      </w:r>
      <w:del w:id="75" w:author="Markstrum, Alexis@Energy" w:date="2019-10-09T09:11:00Z">
        <w:r w:rsidR="00DC762F" w:rsidRPr="008D7F13" w:rsidDel="005200AB">
          <w:rPr>
            <w:rFonts w:asciiTheme="minorHAnsi" w:hAnsiTheme="minorHAnsi"/>
            <w:b/>
            <w:sz w:val="18"/>
            <w:szCs w:val="18"/>
          </w:rPr>
          <w:delText>C</w:delText>
        </w:r>
      </w:del>
      <w:ins w:id="76" w:author="Markstrum, Alexis@Energy" w:date="2019-10-09T09:11:00Z">
        <w:r w:rsidR="005200AB">
          <w:rPr>
            <w:rFonts w:asciiTheme="minorHAnsi" w:hAnsiTheme="minorHAnsi"/>
            <w:b/>
            <w:sz w:val="18"/>
            <w:szCs w:val="18"/>
          </w:rPr>
          <w:t>D</w:t>
        </w:r>
      </w:ins>
      <w:r w:rsidRPr="008D7F13">
        <w:rPr>
          <w:rFonts w:asciiTheme="minorHAnsi" w:hAnsiTheme="minorHAnsi"/>
          <w:b/>
          <w:sz w:val="18"/>
          <w:szCs w:val="18"/>
        </w:rPr>
        <w:t xml:space="preserve">. Whole House Fan </w:t>
      </w:r>
      <w:r w:rsidR="003A6D01" w:rsidRPr="008D7F13">
        <w:rPr>
          <w:rFonts w:asciiTheme="minorHAnsi" w:hAnsiTheme="minorHAnsi"/>
          <w:b/>
          <w:sz w:val="18"/>
          <w:szCs w:val="18"/>
        </w:rPr>
        <w:t>C</w:t>
      </w:r>
      <w:r w:rsidRPr="008D7F13">
        <w:rPr>
          <w:rFonts w:asciiTheme="minorHAnsi" w:hAnsiTheme="minorHAnsi"/>
          <w:b/>
          <w:sz w:val="18"/>
          <w:szCs w:val="18"/>
        </w:rPr>
        <w:t xml:space="preserve">ompliance </w:t>
      </w:r>
      <w:r w:rsidR="003A6D01" w:rsidRPr="008D7F13">
        <w:rPr>
          <w:rFonts w:asciiTheme="minorHAnsi" w:hAnsiTheme="minorHAnsi"/>
          <w:b/>
          <w:sz w:val="18"/>
          <w:szCs w:val="18"/>
        </w:rPr>
        <w:t>C</w:t>
      </w:r>
      <w:r w:rsidRPr="008D7F13">
        <w:rPr>
          <w:rFonts w:asciiTheme="minorHAnsi" w:hAnsiTheme="minorHAnsi"/>
          <w:b/>
          <w:sz w:val="18"/>
          <w:szCs w:val="18"/>
        </w:rPr>
        <w:t>alculations</w:t>
      </w:r>
    </w:p>
    <w:p w14:paraId="46D5A640" w14:textId="5A795C30"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populated from </w:t>
      </w:r>
      <w:del w:id="77" w:author="Markstrum, Alexis@Energy" w:date="2019-10-09T09:12:00Z">
        <w:r w:rsidR="008448EA" w:rsidRPr="008D7F13" w:rsidDel="00807853">
          <w:rPr>
            <w:rFonts w:asciiTheme="minorHAnsi" w:hAnsiTheme="minorHAnsi"/>
            <w:sz w:val="18"/>
            <w:szCs w:val="18"/>
          </w:rPr>
          <w:delText>the CF</w:delText>
        </w:r>
        <w:r w:rsidR="002C337B" w:rsidRPr="008D7F13" w:rsidDel="00807853">
          <w:rPr>
            <w:rFonts w:asciiTheme="minorHAnsi" w:hAnsiTheme="minorHAnsi"/>
            <w:sz w:val="18"/>
            <w:szCs w:val="18"/>
          </w:rPr>
          <w:delText>2</w:delText>
        </w:r>
        <w:r w:rsidR="008448EA" w:rsidRPr="008D7F13" w:rsidDel="00807853">
          <w:rPr>
            <w:rFonts w:asciiTheme="minorHAnsi" w:hAnsiTheme="minorHAnsi"/>
            <w:sz w:val="18"/>
            <w:szCs w:val="18"/>
          </w:rPr>
          <w:delText>R</w:delText>
        </w:r>
      </w:del>
      <w:ins w:id="78" w:author="Markstrum, Alexis@Energy" w:date="2019-10-09T09:12:00Z">
        <w:r w:rsidR="00807853">
          <w:rPr>
            <w:rFonts w:asciiTheme="minorHAnsi" w:hAnsiTheme="minorHAnsi"/>
            <w:sz w:val="18"/>
            <w:szCs w:val="18"/>
          </w:rPr>
          <w:t>Section B</w:t>
        </w:r>
      </w:ins>
      <w:r w:rsidR="008448EA" w:rsidRPr="008D7F13">
        <w:rPr>
          <w:rFonts w:asciiTheme="minorHAnsi" w:hAnsiTheme="minorHAnsi"/>
          <w:sz w:val="18"/>
          <w:szCs w:val="18"/>
        </w:rPr>
        <w:t>.</w:t>
      </w:r>
    </w:p>
    <w:p w14:paraId="46D5A641" w14:textId="622B6F6D"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populated from Section </w:t>
      </w:r>
      <w:del w:id="79" w:author="Markstrum, Alexis@Energy" w:date="2019-10-09T09:17:00Z">
        <w:r w:rsidR="008448EA" w:rsidRPr="008D7F13" w:rsidDel="00807853">
          <w:rPr>
            <w:rFonts w:asciiTheme="minorHAnsi" w:hAnsiTheme="minorHAnsi"/>
            <w:sz w:val="18"/>
            <w:szCs w:val="18"/>
          </w:rPr>
          <w:delText>B</w:delText>
        </w:r>
      </w:del>
      <w:ins w:id="80" w:author="Markstrum, Alexis@Energy" w:date="2019-10-09T09:17:00Z">
        <w:r w:rsidR="00807853">
          <w:rPr>
            <w:rFonts w:asciiTheme="minorHAnsi" w:hAnsiTheme="minorHAnsi"/>
            <w:sz w:val="18"/>
            <w:szCs w:val="18"/>
          </w:rPr>
          <w:t>C</w:t>
        </w:r>
      </w:ins>
      <w:r w:rsidR="00AA3E7C" w:rsidRPr="008D7F13">
        <w:rPr>
          <w:rFonts w:asciiTheme="minorHAnsi" w:hAnsiTheme="minorHAnsi"/>
          <w:sz w:val="18"/>
          <w:szCs w:val="18"/>
        </w:rPr>
        <w:t>.</w:t>
      </w:r>
    </w:p>
    <w:p w14:paraId="46D5A642" w14:textId="72781974" w:rsidR="005057DF" w:rsidRPr="008D7F13" w:rsidRDefault="008448EA"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This field is auto</w:t>
      </w:r>
      <w:r w:rsidR="002C337B" w:rsidRPr="008D7F13">
        <w:rPr>
          <w:rFonts w:asciiTheme="minorHAnsi" w:hAnsiTheme="minorHAnsi"/>
          <w:sz w:val="18"/>
          <w:szCs w:val="18"/>
        </w:rPr>
        <w:t xml:space="preserve">matically populated from </w:t>
      </w:r>
      <w:del w:id="81" w:author="Markstrum, Alexis@Energy" w:date="2019-10-09T09:17:00Z">
        <w:r w:rsidR="002C337B" w:rsidRPr="008D7F13" w:rsidDel="00807853">
          <w:rPr>
            <w:rFonts w:asciiTheme="minorHAnsi" w:hAnsiTheme="minorHAnsi"/>
            <w:sz w:val="18"/>
            <w:szCs w:val="18"/>
          </w:rPr>
          <w:delText>the CF2</w:delText>
        </w:r>
        <w:r w:rsidRPr="008D7F13" w:rsidDel="00807853">
          <w:rPr>
            <w:rFonts w:asciiTheme="minorHAnsi" w:hAnsiTheme="minorHAnsi"/>
            <w:sz w:val="18"/>
            <w:szCs w:val="18"/>
          </w:rPr>
          <w:delText>R</w:delText>
        </w:r>
      </w:del>
      <w:ins w:id="82" w:author="Markstrum, Alexis@Energy" w:date="2019-10-09T09:17:00Z">
        <w:r w:rsidR="00807853">
          <w:rPr>
            <w:rFonts w:asciiTheme="minorHAnsi" w:hAnsiTheme="minorHAnsi"/>
            <w:sz w:val="18"/>
            <w:szCs w:val="18"/>
          </w:rPr>
          <w:t>Section B</w:t>
        </w:r>
      </w:ins>
      <w:r w:rsidRPr="008D7F13">
        <w:rPr>
          <w:rFonts w:asciiTheme="minorHAnsi" w:hAnsiTheme="minorHAnsi"/>
          <w:sz w:val="18"/>
          <w:szCs w:val="18"/>
        </w:rPr>
        <w:t>.</w:t>
      </w:r>
    </w:p>
    <w:p w14:paraId="46D5A644" w14:textId="73BD0AC1" w:rsidR="005057DF" w:rsidRPr="008D7F13" w:rsidRDefault="005057DF" w:rsidP="008D7F13">
      <w:pPr>
        <w:pStyle w:val="ListParagraph"/>
        <w:numPr>
          <w:ilvl w:val="0"/>
          <w:numId w:val="6"/>
        </w:numPr>
        <w:spacing w:after="0" w:line="240" w:lineRule="auto"/>
        <w:rPr>
          <w:rFonts w:asciiTheme="minorHAnsi" w:hAnsiTheme="minorHAnsi"/>
          <w:sz w:val="18"/>
          <w:szCs w:val="18"/>
        </w:rPr>
      </w:pPr>
      <w:r w:rsidRPr="008D7F13">
        <w:rPr>
          <w:rFonts w:asciiTheme="minorHAnsi" w:hAnsiTheme="minorHAnsi"/>
          <w:sz w:val="18"/>
          <w:szCs w:val="18"/>
        </w:rPr>
        <w:t xml:space="preserve">This field is automatically </w:t>
      </w:r>
      <w:r w:rsidR="008448EA" w:rsidRPr="008D7F13">
        <w:rPr>
          <w:rFonts w:asciiTheme="minorHAnsi" w:hAnsiTheme="minorHAnsi"/>
          <w:sz w:val="18"/>
          <w:szCs w:val="18"/>
        </w:rPr>
        <w:t xml:space="preserve">calculated </w:t>
      </w:r>
      <w:del w:id="83" w:author="Markstrum, Alexis@Energy" w:date="2019-10-09T09:17:00Z">
        <w:r w:rsidR="0056447E" w:rsidRPr="008D7F13" w:rsidDel="00807853">
          <w:rPr>
            <w:rFonts w:asciiTheme="minorHAnsi" w:hAnsiTheme="minorHAnsi"/>
            <w:sz w:val="18"/>
            <w:szCs w:val="18"/>
          </w:rPr>
          <w:delText xml:space="preserve">using information </w:delText>
        </w:r>
      </w:del>
      <w:r w:rsidR="0056447E" w:rsidRPr="008D7F13">
        <w:rPr>
          <w:rFonts w:asciiTheme="minorHAnsi" w:hAnsiTheme="minorHAnsi"/>
          <w:sz w:val="18"/>
          <w:szCs w:val="18"/>
        </w:rPr>
        <w:t xml:space="preserve">from Section </w:t>
      </w:r>
      <w:del w:id="84" w:author="Markstrum, Alexis@Energy" w:date="2019-10-09T09:17:00Z">
        <w:r w:rsidR="0056447E" w:rsidRPr="008D7F13" w:rsidDel="00807853">
          <w:rPr>
            <w:rFonts w:asciiTheme="minorHAnsi" w:hAnsiTheme="minorHAnsi"/>
            <w:sz w:val="18"/>
            <w:szCs w:val="18"/>
          </w:rPr>
          <w:delText>B</w:delText>
        </w:r>
      </w:del>
      <w:ins w:id="85" w:author="Markstrum, Alexis@Energy" w:date="2019-10-09T09:17:00Z">
        <w:r w:rsidR="00807853">
          <w:rPr>
            <w:rFonts w:asciiTheme="minorHAnsi" w:hAnsiTheme="minorHAnsi"/>
            <w:sz w:val="18"/>
            <w:szCs w:val="18"/>
          </w:rPr>
          <w:t>C</w:t>
        </w:r>
      </w:ins>
      <w:r w:rsidR="008448EA" w:rsidRPr="008D7F13">
        <w:rPr>
          <w:rFonts w:asciiTheme="minorHAnsi" w:hAnsiTheme="minorHAnsi"/>
          <w:sz w:val="18"/>
          <w:szCs w:val="18"/>
        </w:rPr>
        <w:t>.</w:t>
      </w:r>
    </w:p>
    <w:p w14:paraId="46D5A645" w14:textId="77777777" w:rsidR="005057DF" w:rsidRPr="008D7F13" w:rsidRDefault="005057DF" w:rsidP="008D7F13">
      <w:pPr>
        <w:spacing w:after="0" w:line="240" w:lineRule="auto"/>
        <w:rPr>
          <w:rFonts w:asciiTheme="minorHAnsi" w:hAnsiTheme="minorHAnsi"/>
          <w:sz w:val="18"/>
          <w:szCs w:val="18"/>
        </w:rPr>
      </w:pPr>
    </w:p>
    <w:p w14:paraId="46D5A646" w14:textId="35D2318F" w:rsidR="005057DF" w:rsidRPr="008D7F13" w:rsidRDefault="00DC762F" w:rsidP="008D7F13">
      <w:pPr>
        <w:spacing w:after="0" w:line="240" w:lineRule="auto"/>
        <w:rPr>
          <w:rFonts w:asciiTheme="minorHAnsi" w:hAnsiTheme="minorHAnsi"/>
          <w:b/>
          <w:sz w:val="18"/>
          <w:szCs w:val="18"/>
        </w:rPr>
      </w:pPr>
      <w:del w:id="86" w:author="Markstrum, Alexis@Energy" w:date="2019-10-09T09:11:00Z">
        <w:r w:rsidRPr="008D7F13" w:rsidDel="005200AB">
          <w:rPr>
            <w:rFonts w:asciiTheme="minorHAnsi" w:hAnsiTheme="minorHAnsi"/>
            <w:b/>
            <w:sz w:val="18"/>
            <w:szCs w:val="18"/>
          </w:rPr>
          <w:delText>D</w:delText>
        </w:r>
      </w:del>
      <w:ins w:id="87" w:author="Markstrum, Alexis@Energy" w:date="2019-10-09T09:11:00Z">
        <w:r w:rsidR="005200AB">
          <w:rPr>
            <w:rFonts w:asciiTheme="minorHAnsi" w:hAnsiTheme="minorHAnsi"/>
            <w:b/>
            <w:sz w:val="18"/>
            <w:szCs w:val="18"/>
          </w:rPr>
          <w:t>E</w:t>
        </w:r>
      </w:ins>
      <w:r w:rsidR="005057DF" w:rsidRPr="008D7F13">
        <w:rPr>
          <w:rFonts w:asciiTheme="minorHAnsi" w:hAnsiTheme="minorHAnsi"/>
          <w:b/>
          <w:sz w:val="18"/>
          <w:szCs w:val="18"/>
        </w:rPr>
        <w:t>. Compliance Statement</w:t>
      </w:r>
    </w:p>
    <w:p w14:paraId="46D5A647" w14:textId="3EAD34A8" w:rsidR="005057DF" w:rsidRPr="008D7F13" w:rsidRDefault="005057DF" w:rsidP="008D7F13">
      <w:pPr>
        <w:spacing w:after="0" w:line="240" w:lineRule="auto"/>
        <w:ind w:left="360"/>
        <w:rPr>
          <w:rFonts w:asciiTheme="minorHAnsi" w:hAnsiTheme="minorHAnsi"/>
          <w:sz w:val="18"/>
          <w:szCs w:val="18"/>
        </w:rPr>
      </w:pPr>
      <w:r w:rsidRPr="008D7F13">
        <w:rPr>
          <w:rFonts w:asciiTheme="minorHAnsi" w:hAnsiTheme="minorHAnsi"/>
          <w:sz w:val="18"/>
          <w:szCs w:val="18"/>
        </w:rPr>
        <w:t>To comply</w:t>
      </w:r>
      <w:r w:rsidR="00AB4171" w:rsidRPr="008D7F13">
        <w:rPr>
          <w:rFonts w:asciiTheme="minorHAnsi" w:hAnsiTheme="minorHAnsi"/>
          <w:sz w:val="18"/>
          <w:szCs w:val="18"/>
        </w:rPr>
        <w:t>,</w:t>
      </w:r>
      <w:r w:rsidRPr="008D7F13">
        <w:rPr>
          <w:rFonts w:asciiTheme="minorHAnsi" w:hAnsiTheme="minorHAnsi"/>
          <w:sz w:val="18"/>
          <w:szCs w:val="18"/>
        </w:rPr>
        <w:t xml:space="preserve"> the total installed whole house fan </w:t>
      </w:r>
      <w:r w:rsidR="001961DA" w:rsidRPr="008D7F13">
        <w:rPr>
          <w:rFonts w:asciiTheme="minorHAnsi" w:hAnsiTheme="minorHAnsi"/>
          <w:sz w:val="18"/>
          <w:szCs w:val="18"/>
        </w:rPr>
        <w:t xml:space="preserve">efficacy </w:t>
      </w:r>
      <w:r w:rsidRPr="008D7F13">
        <w:rPr>
          <w:rFonts w:asciiTheme="minorHAnsi" w:hAnsiTheme="minorHAnsi"/>
          <w:sz w:val="18"/>
          <w:szCs w:val="18"/>
        </w:rPr>
        <w:t xml:space="preserve">must be greater than or equal to the </w:t>
      </w:r>
      <w:r w:rsidR="001961DA" w:rsidRPr="008D7F13">
        <w:rPr>
          <w:rFonts w:asciiTheme="minorHAnsi" w:hAnsiTheme="minorHAnsi"/>
          <w:sz w:val="18"/>
          <w:szCs w:val="18"/>
        </w:rPr>
        <w:t xml:space="preserve">required </w:t>
      </w:r>
      <w:r w:rsidRPr="008D7F13">
        <w:rPr>
          <w:rFonts w:asciiTheme="minorHAnsi" w:hAnsiTheme="minorHAnsi"/>
          <w:sz w:val="18"/>
          <w:szCs w:val="18"/>
        </w:rPr>
        <w:t xml:space="preserve">fan </w:t>
      </w:r>
      <w:r w:rsidR="001961DA" w:rsidRPr="008D7F13">
        <w:rPr>
          <w:rFonts w:asciiTheme="minorHAnsi" w:hAnsiTheme="minorHAnsi"/>
          <w:sz w:val="18"/>
          <w:szCs w:val="18"/>
        </w:rPr>
        <w:t>efficacy.</w:t>
      </w:r>
    </w:p>
    <w:p w14:paraId="46D5A648" w14:textId="77777777" w:rsidR="005057DF" w:rsidRPr="008D7F13" w:rsidRDefault="005057DF" w:rsidP="008D7F13">
      <w:pPr>
        <w:spacing w:after="0" w:line="240" w:lineRule="auto"/>
        <w:rPr>
          <w:rFonts w:asciiTheme="minorHAnsi" w:hAnsiTheme="minorHAnsi"/>
          <w:sz w:val="18"/>
          <w:szCs w:val="18"/>
        </w:rPr>
      </w:pPr>
    </w:p>
    <w:p w14:paraId="46D5A649" w14:textId="56FB1E1B" w:rsidR="005057DF" w:rsidRPr="008D7F13" w:rsidRDefault="005200AB" w:rsidP="008D7F13">
      <w:pPr>
        <w:spacing w:after="0" w:line="240" w:lineRule="auto"/>
        <w:rPr>
          <w:rFonts w:asciiTheme="minorHAnsi" w:hAnsiTheme="minorHAnsi"/>
          <w:b/>
          <w:sz w:val="18"/>
          <w:szCs w:val="18"/>
        </w:rPr>
      </w:pPr>
      <w:ins w:id="88" w:author="Markstrum, Alexis@Energy" w:date="2019-10-09T09:11:00Z">
        <w:r>
          <w:rPr>
            <w:rFonts w:asciiTheme="minorHAnsi" w:hAnsiTheme="minorHAnsi"/>
            <w:b/>
            <w:sz w:val="18"/>
            <w:szCs w:val="18"/>
          </w:rPr>
          <w:t>F</w:t>
        </w:r>
      </w:ins>
      <w:del w:id="89" w:author="Markstrum, Alexis@Energy" w:date="2019-10-09T09:11:00Z">
        <w:r w:rsidR="00DC762F" w:rsidRPr="008D7F13" w:rsidDel="005200AB">
          <w:rPr>
            <w:rFonts w:asciiTheme="minorHAnsi" w:hAnsiTheme="minorHAnsi"/>
            <w:b/>
            <w:sz w:val="18"/>
            <w:szCs w:val="18"/>
          </w:rPr>
          <w:delText>E</w:delText>
        </w:r>
      </w:del>
      <w:r w:rsidR="005057DF" w:rsidRPr="008D7F13">
        <w:rPr>
          <w:rFonts w:asciiTheme="minorHAnsi" w:hAnsiTheme="minorHAnsi"/>
          <w:b/>
          <w:sz w:val="18"/>
          <w:szCs w:val="18"/>
        </w:rPr>
        <w:t>. Additional Requirements</w:t>
      </w:r>
    </w:p>
    <w:p w14:paraId="46D5A64A" w14:textId="17122AEA" w:rsidR="005057DF" w:rsidRPr="008D7F13" w:rsidRDefault="005057DF"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To qualify for the whole house fan credit</w:t>
      </w:r>
      <w:r w:rsidR="00BE5DB1" w:rsidRPr="008D7F13">
        <w:rPr>
          <w:rFonts w:asciiTheme="minorHAnsi" w:hAnsiTheme="minorHAnsi"/>
          <w:sz w:val="18"/>
          <w:szCs w:val="18"/>
        </w:rPr>
        <w:t>,</w:t>
      </w:r>
      <w:r w:rsidRPr="008D7F13">
        <w:rPr>
          <w:rFonts w:asciiTheme="minorHAnsi" w:hAnsiTheme="minorHAnsi"/>
          <w:sz w:val="18"/>
          <w:szCs w:val="18"/>
        </w:rPr>
        <w:t xml:space="preserve"> the installed whole house fans must have been certified to the </w:t>
      </w:r>
      <w:r w:rsidR="00863D38" w:rsidRPr="008D7F13">
        <w:rPr>
          <w:rFonts w:asciiTheme="minorHAnsi" w:hAnsiTheme="minorHAnsi"/>
          <w:sz w:val="18"/>
          <w:szCs w:val="18"/>
        </w:rPr>
        <w:t xml:space="preserve">Energy </w:t>
      </w:r>
      <w:r w:rsidRPr="008D7F13">
        <w:rPr>
          <w:rFonts w:asciiTheme="minorHAnsi" w:hAnsiTheme="minorHAnsi"/>
          <w:sz w:val="18"/>
          <w:szCs w:val="18"/>
        </w:rPr>
        <w:t xml:space="preserve">Commission to meet the necessary requirements. If so, it will appear on the Commission’s list of certified whole house fans. </w:t>
      </w:r>
      <w:hyperlink r:id="rId15" w:history="1">
        <w:r w:rsidR="001F62B7" w:rsidRPr="008D7F13">
          <w:rPr>
            <w:rStyle w:val="Hyperlink"/>
            <w:rFonts w:asciiTheme="minorHAnsi" w:hAnsiTheme="minorHAnsi"/>
            <w:sz w:val="18"/>
            <w:szCs w:val="18"/>
          </w:rPr>
          <w:t>http://www.energy.ca.gov/title24/equipment_cert/</w:t>
        </w:r>
      </w:hyperlink>
      <w:r w:rsidR="001F62B7" w:rsidRPr="008D7F13">
        <w:rPr>
          <w:rFonts w:asciiTheme="minorHAnsi" w:hAnsiTheme="minorHAnsi"/>
          <w:sz w:val="18"/>
          <w:szCs w:val="18"/>
        </w:rPr>
        <w:t xml:space="preserve"> </w:t>
      </w:r>
    </w:p>
    <w:p w14:paraId="05910DED" w14:textId="6AAA7928" w:rsidR="00D04757" w:rsidRPr="008D7F13" w:rsidRDefault="00D04757"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The homeowner shall be provided with user instructions documentation that describes the proper use of the whole house fan necessary</w:t>
      </w:r>
      <w:r w:rsidRPr="008D7F13">
        <w:rPr>
          <w:rFonts w:asciiTheme="minorHAnsi" w:eastAsia="Times New Roman" w:hAnsiTheme="minorHAnsi" w:cs="Arial"/>
          <w:bCs/>
          <w:sz w:val="18"/>
          <w:szCs w:val="18"/>
        </w:rPr>
        <w:t xml:space="preserve"> to obtain the full energy savings benefit</w:t>
      </w:r>
      <w:r w:rsidRPr="008D7F13">
        <w:rPr>
          <w:rFonts w:asciiTheme="minorHAnsi" w:hAnsiTheme="minorHAnsi"/>
          <w:sz w:val="18"/>
          <w:szCs w:val="18"/>
        </w:rPr>
        <w:t>.</w:t>
      </w:r>
    </w:p>
    <w:p w14:paraId="198435FF" w14:textId="3455B2B1" w:rsidR="00D33417" w:rsidRPr="008D7F13" w:rsidRDefault="00D33417"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 xml:space="preserve">Verification Status: If the system meets the criteria for </w:t>
      </w:r>
      <w:r w:rsidR="00406B45" w:rsidRPr="008D7F13">
        <w:rPr>
          <w:rFonts w:asciiTheme="minorHAnsi" w:hAnsiTheme="minorHAnsi"/>
          <w:sz w:val="18"/>
          <w:szCs w:val="18"/>
        </w:rPr>
        <w:t>Whole House Fan Compliance Credit</w:t>
      </w:r>
      <w:r w:rsidRPr="008D7F13">
        <w:rPr>
          <w:rFonts w:asciiTheme="minorHAnsi" w:hAnsiTheme="minorHAnsi"/>
          <w:sz w:val="18"/>
          <w:szCs w:val="18"/>
        </w:rPr>
        <w:t xml:space="preserve"> Compliance Credit then select "Pass", otherwise select "Fail". The latter selection means that the system does not meet the requirements and the CF1R will have to be revised, or the system will need to be modified to meet the requirements.</w:t>
      </w:r>
    </w:p>
    <w:p w14:paraId="46D5A64B" w14:textId="7D38EAB5" w:rsidR="005057DF" w:rsidRPr="008D7F13" w:rsidRDefault="00406B45" w:rsidP="008D7F13">
      <w:pPr>
        <w:pStyle w:val="ListParagraph"/>
        <w:numPr>
          <w:ilvl w:val="0"/>
          <w:numId w:val="19"/>
        </w:numPr>
        <w:spacing w:after="0" w:line="240" w:lineRule="auto"/>
        <w:rPr>
          <w:rFonts w:asciiTheme="minorHAnsi" w:hAnsiTheme="minorHAnsi"/>
          <w:sz w:val="18"/>
          <w:szCs w:val="18"/>
        </w:rPr>
      </w:pPr>
      <w:r w:rsidRPr="008D7F13">
        <w:rPr>
          <w:rFonts w:asciiTheme="minorHAnsi" w:hAnsiTheme="minorHAnsi"/>
          <w:sz w:val="18"/>
          <w:szCs w:val="18"/>
        </w:rPr>
        <w:t>Correction Notes:  If one or more applicable requirements are not met “Fail” will appear in the row above.  When this occurs the rater is required to enter detailed notes here that describe what failed and why.</w:t>
      </w:r>
    </w:p>
    <w:p w14:paraId="4E85C698" w14:textId="77777777" w:rsidR="00BE0B05" w:rsidRPr="008D7F13" w:rsidRDefault="00BE0B05" w:rsidP="008D7F13">
      <w:pPr>
        <w:spacing w:after="0" w:line="240" w:lineRule="auto"/>
        <w:rPr>
          <w:rFonts w:asciiTheme="minorHAnsi" w:hAnsiTheme="minorHAnsi"/>
          <w:sz w:val="18"/>
          <w:szCs w:val="18"/>
        </w:rPr>
      </w:pPr>
    </w:p>
    <w:p w14:paraId="3490DEA8" w14:textId="0A29E516" w:rsidR="00156981" w:rsidRPr="008D7F13" w:rsidRDefault="005200AB" w:rsidP="008D7F13">
      <w:pPr>
        <w:spacing w:after="0" w:line="240" w:lineRule="auto"/>
        <w:rPr>
          <w:b/>
          <w:sz w:val="18"/>
          <w:szCs w:val="18"/>
        </w:rPr>
      </w:pPr>
      <w:ins w:id="90" w:author="Markstrum, Alexis@Energy" w:date="2019-10-09T09:11:00Z">
        <w:r>
          <w:rPr>
            <w:b/>
            <w:sz w:val="18"/>
            <w:szCs w:val="18"/>
          </w:rPr>
          <w:t>G</w:t>
        </w:r>
      </w:ins>
      <w:del w:id="91" w:author="Markstrum, Alexis@Energy" w:date="2019-10-09T09:11:00Z">
        <w:r w:rsidR="00156981" w:rsidRPr="008D7F13" w:rsidDel="005200AB">
          <w:rPr>
            <w:b/>
            <w:sz w:val="18"/>
            <w:szCs w:val="18"/>
          </w:rPr>
          <w:delText>F</w:delText>
        </w:r>
      </w:del>
      <w:r w:rsidR="00156981" w:rsidRPr="008D7F13">
        <w:rPr>
          <w:b/>
          <w:sz w:val="18"/>
          <w:szCs w:val="18"/>
        </w:rPr>
        <w:t>. Determination of HERS Verification Compliance</w:t>
      </w:r>
    </w:p>
    <w:p w14:paraId="0DDEA27E" w14:textId="430763F0" w:rsidR="00ED4453" w:rsidRPr="008D7F13" w:rsidRDefault="00156981" w:rsidP="008D7F13">
      <w:pPr>
        <w:pStyle w:val="ListParagraph"/>
        <w:numPr>
          <w:ilvl w:val="0"/>
          <w:numId w:val="36"/>
        </w:numPr>
        <w:spacing w:after="0" w:line="240" w:lineRule="auto"/>
        <w:ind w:left="720"/>
        <w:rPr>
          <w:sz w:val="18"/>
          <w:szCs w:val="18"/>
        </w:rPr>
      </w:pPr>
      <w:r w:rsidRPr="008D7F13">
        <w:rPr>
          <w:sz w:val="18"/>
          <w:szCs w:val="18"/>
        </w:rPr>
        <w:t>This field is filled out automatically.  Compliance requires that all individual criteria pass.</w:t>
      </w:r>
    </w:p>
    <w:p w14:paraId="0D91BA3E" w14:textId="77777777" w:rsidR="009A796B" w:rsidRPr="009A796B" w:rsidRDefault="009A796B" w:rsidP="009A796B">
      <w:pPr>
        <w:spacing w:after="0" w:line="240" w:lineRule="auto"/>
        <w:rPr>
          <w:sz w:val="18"/>
          <w:szCs w:val="18"/>
        </w:rPr>
      </w:pPr>
    </w:p>
    <w:p w14:paraId="12179BD5" w14:textId="77777777" w:rsidR="00ED0F63" w:rsidRPr="00ED0F63" w:rsidRDefault="00ED0F63" w:rsidP="00ED0F63">
      <w:pPr>
        <w:spacing w:after="0" w:line="240" w:lineRule="auto"/>
        <w:rPr>
          <w:sz w:val="18"/>
          <w:szCs w:val="18"/>
        </w:rPr>
      </w:pPr>
    </w:p>
    <w:p w14:paraId="40F384CD" w14:textId="77777777" w:rsidR="00ED0F63" w:rsidRDefault="00ED0F63" w:rsidP="00ED0F63">
      <w:pPr>
        <w:spacing w:after="0" w:line="240" w:lineRule="auto"/>
        <w:rPr>
          <w:sz w:val="18"/>
          <w:szCs w:val="18"/>
        </w:rPr>
        <w:sectPr w:rsidR="00ED0F63" w:rsidSect="009A796B">
          <w:headerReference w:type="even" r:id="rId16"/>
          <w:headerReference w:type="default" r:id="rId17"/>
          <w:footerReference w:type="default" r:id="rId18"/>
          <w:headerReference w:type="first" r:id="rId19"/>
          <w:footerReference w:type="first" r:id="rId20"/>
          <w:pgSz w:w="12240" w:h="15840" w:code="1"/>
          <w:pgMar w:top="720" w:right="720" w:bottom="720" w:left="720" w:header="432" w:footer="720" w:gutter="0"/>
          <w:cols w:space="720"/>
          <w:titlePg/>
          <w:docGrid w:linePitch="360"/>
        </w:sect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676"/>
        <w:gridCol w:w="5569"/>
      </w:tblGrid>
      <w:tr w:rsidR="0056447E" w:rsidRPr="009577D0" w14:paraId="3397BC0B" w14:textId="77777777" w:rsidTr="007D271F">
        <w:trPr>
          <w:trHeight w:val="144"/>
        </w:trPr>
        <w:tc>
          <w:tcPr>
            <w:tcW w:w="10780" w:type="dxa"/>
            <w:gridSpan w:val="3"/>
          </w:tcPr>
          <w:p w14:paraId="7E418BA9" w14:textId="14BB2997" w:rsidR="0056447E" w:rsidRPr="00FF77DD" w:rsidRDefault="0056447E" w:rsidP="00BE5DB1">
            <w:pPr>
              <w:spacing w:after="0" w:line="240" w:lineRule="auto"/>
              <w:rPr>
                <w:rFonts w:asciiTheme="minorHAnsi" w:hAnsiTheme="minorHAnsi"/>
                <w:b/>
                <w:sz w:val="20"/>
                <w:szCs w:val="18"/>
              </w:rPr>
            </w:pPr>
            <w:r>
              <w:rPr>
                <w:rFonts w:asciiTheme="minorHAnsi" w:hAnsiTheme="minorHAnsi"/>
                <w:b/>
                <w:sz w:val="20"/>
                <w:szCs w:val="18"/>
              </w:rPr>
              <w:lastRenderedPageBreak/>
              <w:t>A</w:t>
            </w:r>
            <w:r w:rsidRPr="00FF77DD">
              <w:rPr>
                <w:rFonts w:asciiTheme="minorHAnsi" w:hAnsiTheme="minorHAnsi"/>
                <w:b/>
                <w:sz w:val="20"/>
                <w:szCs w:val="18"/>
              </w:rPr>
              <w:t xml:space="preserve">. Whole House Fan </w:t>
            </w:r>
            <w:r>
              <w:rPr>
                <w:rFonts w:asciiTheme="minorHAnsi" w:hAnsiTheme="minorHAnsi"/>
                <w:b/>
                <w:sz w:val="20"/>
                <w:szCs w:val="18"/>
              </w:rPr>
              <w:t>Measurement Procedures</w:t>
            </w:r>
          </w:p>
        </w:tc>
      </w:tr>
      <w:tr w:rsidR="007E4A76" w:rsidRPr="009577D0" w14:paraId="081E32F3" w14:textId="77777777" w:rsidTr="00BE5DB1">
        <w:trPr>
          <w:trHeight w:val="144"/>
        </w:trPr>
        <w:tc>
          <w:tcPr>
            <w:tcW w:w="535" w:type="dxa"/>
            <w:vAlign w:val="center"/>
          </w:tcPr>
          <w:p w14:paraId="5F15D054" w14:textId="77777777" w:rsidR="007E4A76" w:rsidRPr="00AD5934" w:rsidRDefault="007E4A76" w:rsidP="005209FF">
            <w:pPr>
              <w:spacing w:after="0" w:line="240" w:lineRule="auto"/>
              <w:jc w:val="center"/>
              <w:rPr>
                <w:rStyle w:val="CommentReference"/>
                <w:sz w:val="18"/>
                <w:szCs w:val="18"/>
              </w:rPr>
            </w:pPr>
            <w:r w:rsidRPr="00AD5934">
              <w:rPr>
                <w:rStyle w:val="CommentReference"/>
                <w:sz w:val="18"/>
                <w:szCs w:val="18"/>
              </w:rPr>
              <w:t>01</w:t>
            </w:r>
          </w:p>
        </w:tc>
        <w:tc>
          <w:tcPr>
            <w:tcW w:w="4676" w:type="dxa"/>
            <w:vAlign w:val="center"/>
          </w:tcPr>
          <w:p w14:paraId="62E61AA7" w14:textId="2E7CBE83" w:rsidR="007E4A76" w:rsidRDefault="007E4A76" w:rsidP="005F0AEB">
            <w:pPr>
              <w:spacing w:after="0" w:line="240" w:lineRule="auto"/>
              <w:rPr>
                <w:rFonts w:asciiTheme="minorHAnsi" w:hAnsiTheme="minorHAnsi"/>
                <w:sz w:val="18"/>
                <w:szCs w:val="18"/>
              </w:rPr>
            </w:pPr>
            <w:r w:rsidRPr="00B434AE">
              <w:rPr>
                <w:rFonts w:asciiTheme="minorHAnsi" w:hAnsiTheme="minorHAnsi"/>
                <w:sz w:val="18"/>
                <w:szCs w:val="18"/>
              </w:rPr>
              <w:t xml:space="preserve"> Whole House Fan Airflow</w:t>
            </w:r>
            <w:r w:rsidR="005F0AEB">
              <w:rPr>
                <w:rFonts w:asciiTheme="minorHAnsi" w:hAnsiTheme="minorHAnsi"/>
                <w:sz w:val="18"/>
                <w:szCs w:val="18"/>
              </w:rPr>
              <w:t>/Watts Measurement Procedure</w:t>
            </w:r>
            <w:r w:rsidRPr="00B434AE">
              <w:rPr>
                <w:rFonts w:asciiTheme="minorHAnsi" w:hAnsiTheme="minorHAnsi"/>
                <w:sz w:val="18"/>
                <w:szCs w:val="18"/>
              </w:rPr>
              <w:t>:</w:t>
            </w:r>
          </w:p>
        </w:tc>
        <w:tc>
          <w:tcPr>
            <w:tcW w:w="5569" w:type="dxa"/>
            <w:vAlign w:val="center"/>
          </w:tcPr>
          <w:p w14:paraId="30996757" w14:textId="42848093" w:rsidR="007E4A76" w:rsidRDefault="007E4A76" w:rsidP="007E4A76">
            <w:pPr>
              <w:spacing w:after="0" w:line="240" w:lineRule="auto"/>
              <w:jc w:val="center"/>
              <w:rPr>
                <w:rFonts w:asciiTheme="minorHAnsi" w:hAnsiTheme="minorHAnsi"/>
                <w:sz w:val="18"/>
                <w:szCs w:val="18"/>
              </w:rPr>
            </w:pPr>
            <w:r>
              <w:rPr>
                <w:rFonts w:asciiTheme="minorHAnsi" w:hAnsiTheme="minorHAnsi"/>
                <w:sz w:val="18"/>
                <w:szCs w:val="18"/>
              </w:rPr>
              <w:t>&lt;&lt;user selection,”Capture Hood and Portable Watt Meter” , “Capture Hood and Revenue Meter” , “Blower Door and Portable Watt Meter” , “Blower Door and Revenue Meter”&gt;&gt;</w:t>
            </w:r>
          </w:p>
        </w:tc>
      </w:tr>
      <w:tr w:rsidR="007E4A76" w:rsidRPr="009577D0" w14:paraId="54E8D83F" w14:textId="77777777" w:rsidTr="007D271F">
        <w:trPr>
          <w:trHeight w:val="144"/>
        </w:trPr>
        <w:tc>
          <w:tcPr>
            <w:tcW w:w="535" w:type="dxa"/>
            <w:vAlign w:val="center"/>
          </w:tcPr>
          <w:p w14:paraId="32D17E92" w14:textId="6E6D7A5A" w:rsidR="007E4A76" w:rsidRPr="00AD5934" w:rsidRDefault="007E4A76" w:rsidP="007D271F">
            <w:pPr>
              <w:spacing w:after="0" w:line="240" w:lineRule="auto"/>
              <w:jc w:val="center"/>
              <w:rPr>
                <w:rStyle w:val="CommentReference"/>
                <w:sz w:val="18"/>
                <w:szCs w:val="18"/>
              </w:rPr>
            </w:pPr>
            <w:r w:rsidRPr="00AD5934">
              <w:rPr>
                <w:rStyle w:val="CommentReference"/>
                <w:sz w:val="18"/>
                <w:szCs w:val="18"/>
              </w:rPr>
              <w:t>02</w:t>
            </w:r>
          </w:p>
        </w:tc>
        <w:tc>
          <w:tcPr>
            <w:tcW w:w="4676" w:type="dxa"/>
            <w:tcBorders>
              <w:top w:val="single" w:sz="4" w:space="0" w:color="auto"/>
              <w:left w:val="single" w:sz="4" w:space="0" w:color="auto"/>
              <w:bottom w:val="single" w:sz="4" w:space="0" w:color="auto"/>
              <w:right w:val="single" w:sz="4" w:space="0" w:color="auto"/>
            </w:tcBorders>
            <w:vAlign w:val="center"/>
          </w:tcPr>
          <w:p w14:paraId="0C0D0538" w14:textId="59B0E719" w:rsidR="007E4A76" w:rsidRPr="00AD5934" w:rsidRDefault="007E4A76" w:rsidP="00AD5934">
            <w:pPr>
              <w:spacing w:after="0"/>
              <w:rPr>
                <w:rFonts w:asciiTheme="minorHAnsi" w:hAnsiTheme="minorHAnsi"/>
                <w:sz w:val="18"/>
                <w:szCs w:val="18"/>
              </w:rPr>
            </w:pPr>
            <w:r>
              <w:rPr>
                <w:rFonts w:asciiTheme="minorHAnsi" w:hAnsiTheme="minorHAnsi"/>
                <w:sz w:val="18"/>
                <w:szCs w:val="18"/>
              </w:rPr>
              <w:t>D</w:t>
            </w:r>
            <w:r w:rsidRPr="00AD5934">
              <w:rPr>
                <w:rFonts w:asciiTheme="minorHAnsi" w:hAnsiTheme="minorHAnsi"/>
                <w:sz w:val="18"/>
                <w:szCs w:val="18"/>
              </w:rPr>
              <w:t>etermine compliance method for this document; display applicable tables below;</w:t>
            </w:r>
          </w:p>
          <w:p w14:paraId="29F174BE" w14:textId="6A8DF0C2" w:rsidR="007E4A76" w:rsidRPr="00AD5934" w:rsidRDefault="007E4A76" w:rsidP="007E4A76">
            <w:pPr>
              <w:spacing w:after="0" w:line="240" w:lineRule="auto"/>
              <w:rPr>
                <w:rStyle w:val="CommentReference"/>
                <w:sz w:val="18"/>
                <w:szCs w:val="18"/>
              </w:rPr>
            </w:pPr>
            <w:r w:rsidRPr="00AD5934">
              <w:rPr>
                <w:rFonts w:asciiTheme="minorHAnsi" w:hAnsiTheme="minorHAnsi"/>
                <w:sz w:val="18"/>
                <w:szCs w:val="18"/>
              </w:rPr>
              <w:t xml:space="preserve">(this row not visible to user) </w:t>
            </w:r>
          </w:p>
        </w:tc>
        <w:tc>
          <w:tcPr>
            <w:tcW w:w="5569" w:type="dxa"/>
            <w:tcBorders>
              <w:top w:val="single" w:sz="4" w:space="0" w:color="auto"/>
              <w:left w:val="single" w:sz="4" w:space="0" w:color="auto"/>
              <w:bottom w:val="single" w:sz="4" w:space="0" w:color="auto"/>
              <w:right w:val="single" w:sz="4" w:space="0" w:color="auto"/>
            </w:tcBorders>
            <w:vAlign w:val="center"/>
          </w:tcPr>
          <w:p w14:paraId="5646AFD0" w14:textId="77777777"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&lt;&lt;Calculated Result:  </w:t>
            </w:r>
          </w:p>
          <w:p w14:paraId="0270433D" w14:textId="729E8A70" w:rsidR="00AD5934" w:rsidRPr="0081067F" w:rsidRDefault="00AD5934" w:rsidP="00AD5934">
            <w:pPr>
              <w:spacing w:after="0"/>
              <w:rPr>
                <w:rFonts w:asciiTheme="minorHAnsi" w:hAnsiTheme="minorHAnsi"/>
                <w:sz w:val="18"/>
                <w:szCs w:val="18"/>
              </w:rPr>
            </w:pPr>
            <w:r w:rsidRPr="00471FC0">
              <w:rPr>
                <w:rFonts w:asciiTheme="minorHAnsi" w:hAnsiTheme="minorHAnsi"/>
                <w:sz w:val="18"/>
                <w:szCs w:val="18"/>
              </w:rPr>
              <w:t>if A</w:t>
            </w:r>
            <w:r w:rsidRPr="0081067F">
              <w:rPr>
                <w:rFonts w:asciiTheme="minorHAnsi" w:hAnsiTheme="minorHAnsi"/>
                <w:sz w:val="18"/>
                <w:szCs w:val="18"/>
              </w:rPr>
              <w:t>1</w:t>
            </w:r>
            <w:r w:rsidRPr="00471FC0">
              <w:rPr>
                <w:rFonts w:asciiTheme="minorHAnsi" w:hAnsiTheme="minorHAnsi"/>
                <w:sz w:val="18"/>
                <w:szCs w:val="18"/>
              </w:rPr>
              <w:t>=</w:t>
            </w:r>
            <w:r w:rsidRPr="00471FC0">
              <w:rPr>
                <w:rFonts w:asciiTheme="minorHAnsi" w:hAnsiTheme="minorHAnsi"/>
                <w:sz w:val="18"/>
                <w:szCs w:val="18"/>
                <w:u w:val="single"/>
              </w:rPr>
              <w:t xml:space="preserve"> </w:t>
            </w:r>
            <w:r w:rsidRPr="0081067F">
              <w:rPr>
                <w:rFonts w:asciiTheme="minorHAnsi" w:hAnsiTheme="minorHAnsi"/>
                <w:sz w:val="18"/>
                <w:szCs w:val="18"/>
                <w:u w:val="single"/>
              </w:rPr>
              <w:t xml:space="preserve">Capture Hood and Portable Watt Meter; then display method: </w:t>
            </w:r>
            <w:r w:rsidRPr="0081067F">
              <w:rPr>
                <w:rFonts w:asciiTheme="minorHAnsi" w:hAnsiTheme="minorHAnsi"/>
                <w:sz w:val="18"/>
                <w:szCs w:val="18"/>
              </w:rPr>
              <w:t>“MCH-31a”</w:t>
            </w:r>
            <w:r w:rsidR="00F1368A">
              <w:rPr>
                <w:rFonts w:asciiTheme="minorHAnsi" w:hAnsiTheme="minorHAnsi"/>
                <w:sz w:val="18"/>
                <w:szCs w:val="18"/>
              </w:rPr>
              <w:t>;</w:t>
            </w:r>
          </w:p>
          <w:p w14:paraId="27D02858" w14:textId="115E31E9"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w:t>
            </w:r>
            <w:r w:rsidRPr="00471FC0">
              <w:rPr>
                <w:rFonts w:asciiTheme="minorHAnsi" w:hAnsiTheme="minorHAnsi"/>
                <w:sz w:val="18"/>
                <w:szCs w:val="18"/>
              </w:rPr>
              <w:t>=</w:t>
            </w:r>
            <w:r w:rsidRPr="0081067F">
              <w:rPr>
                <w:rFonts w:asciiTheme="minorHAnsi" w:hAnsiTheme="minorHAnsi"/>
                <w:sz w:val="18"/>
                <w:szCs w:val="18"/>
                <w:u w:val="single"/>
              </w:rPr>
              <w:t xml:space="preserve"> “Capture Hood and Revenue Meter”</w:t>
            </w:r>
            <w:r w:rsidRPr="00471FC0">
              <w:rPr>
                <w:rFonts w:asciiTheme="minorHAnsi" w:hAnsiTheme="minorHAnsi"/>
                <w:sz w:val="18"/>
                <w:szCs w:val="18"/>
              </w:rPr>
              <w:t>; then display method:</w:t>
            </w:r>
            <w:r w:rsidRPr="0081067F">
              <w:rPr>
                <w:rFonts w:asciiTheme="minorHAnsi" w:hAnsiTheme="minorHAnsi"/>
                <w:sz w:val="18"/>
                <w:szCs w:val="18"/>
              </w:rPr>
              <w:t xml:space="preserve"> “MCH-31b”</w:t>
            </w:r>
            <w:r w:rsidR="00F1368A">
              <w:rPr>
                <w:rFonts w:asciiTheme="minorHAnsi" w:hAnsiTheme="minorHAnsi"/>
                <w:sz w:val="18"/>
                <w:szCs w:val="18"/>
              </w:rPr>
              <w:t>;</w:t>
            </w:r>
          </w:p>
          <w:p w14:paraId="77A87FC0" w14:textId="77777777"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 xml:space="preserve">elseif </w:t>
            </w:r>
            <w:r w:rsidRPr="0081067F">
              <w:rPr>
                <w:rFonts w:asciiTheme="minorHAnsi" w:hAnsiTheme="minorHAnsi"/>
                <w:sz w:val="18"/>
                <w:szCs w:val="18"/>
              </w:rPr>
              <w:t>A1= “Blower Door and Portable Watt Meter</w:t>
            </w:r>
            <w:r w:rsidRPr="00471FC0">
              <w:rPr>
                <w:rFonts w:asciiTheme="minorHAnsi" w:hAnsiTheme="minorHAnsi"/>
                <w:sz w:val="18"/>
                <w:szCs w:val="18"/>
              </w:rPr>
              <w:t>; then display method:</w:t>
            </w:r>
          </w:p>
          <w:p w14:paraId="1639DA0B" w14:textId="6C163710"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”MCH-31c”</w:t>
            </w:r>
            <w:r w:rsidR="00F1368A">
              <w:rPr>
                <w:rFonts w:asciiTheme="minorHAnsi" w:hAnsiTheme="minorHAnsi"/>
                <w:sz w:val="18"/>
                <w:szCs w:val="18"/>
              </w:rPr>
              <w:t>;</w:t>
            </w:r>
          </w:p>
          <w:p w14:paraId="446EA40C" w14:textId="0040465A" w:rsidR="00AD5934" w:rsidRPr="00471FC0" w:rsidRDefault="00AD5934" w:rsidP="00AD5934">
            <w:pPr>
              <w:spacing w:after="0"/>
              <w:rPr>
                <w:rFonts w:asciiTheme="minorHAnsi" w:hAnsiTheme="minorHAnsi"/>
                <w:sz w:val="18"/>
                <w:szCs w:val="18"/>
              </w:rPr>
            </w:pPr>
            <w:r w:rsidRPr="00471FC0">
              <w:rPr>
                <w:rFonts w:asciiTheme="minorHAnsi" w:hAnsiTheme="minorHAnsi"/>
                <w:sz w:val="18"/>
                <w:szCs w:val="18"/>
              </w:rPr>
              <w:t>elseif</w:t>
            </w:r>
            <w:r w:rsidRPr="00471FC0">
              <w:rPr>
                <w:rFonts w:asciiTheme="minorHAnsi" w:hAnsiTheme="minorHAnsi"/>
                <w:sz w:val="18"/>
                <w:szCs w:val="18"/>
                <w:u w:val="single"/>
              </w:rPr>
              <w:t xml:space="preserve"> </w:t>
            </w:r>
            <w:r w:rsidRPr="0081067F">
              <w:rPr>
                <w:rFonts w:asciiTheme="minorHAnsi" w:hAnsiTheme="minorHAnsi"/>
                <w:sz w:val="18"/>
                <w:szCs w:val="18"/>
                <w:u w:val="single"/>
              </w:rPr>
              <w:t>A1=</w:t>
            </w:r>
            <w:r w:rsidR="00F1368A">
              <w:rPr>
                <w:rFonts w:asciiTheme="minorHAnsi" w:hAnsiTheme="minorHAnsi"/>
                <w:sz w:val="18"/>
                <w:szCs w:val="18"/>
                <w:u w:val="single"/>
              </w:rPr>
              <w:t xml:space="preserve"> “</w:t>
            </w:r>
            <w:r w:rsidRPr="0081067F">
              <w:rPr>
                <w:rFonts w:asciiTheme="minorHAnsi" w:hAnsiTheme="minorHAnsi"/>
                <w:sz w:val="18"/>
                <w:szCs w:val="18"/>
                <w:u w:val="single"/>
              </w:rPr>
              <w:t xml:space="preserve">Blower Door and Revenue Meter”, </w:t>
            </w:r>
            <w:r w:rsidRPr="00471FC0">
              <w:rPr>
                <w:rFonts w:asciiTheme="minorHAnsi" w:hAnsiTheme="minorHAnsi"/>
                <w:sz w:val="18"/>
                <w:szCs w:val="18"/>
                <w:u w:val="single"/>
              </w:rPr>
              <w:t xml:space="preserve">then </w:t>
            </w:r>
            <w:r w:rsidRPr="00471FC0">
              <w:rPr>
                <w:rFonts w:asciiTheme="minorHAnsi" w:hAnsiTheme="minorHAnsi"/>
                <w:sz w:val="18"/>
                <w:szCs w:val="18"/>
              </w:rPr>
              <w:t xml:space="preserve">display method: </w:t>
            </w:r>
          </w:p>
          <w:p w14:paraId="2F185E5D" w14:textId="27001C5C" w:rsidR="007E4A76" w:rsidRPr="0081067F" w:rsidRDefault="00AD5934" w:rsidP="006B3CAE">
            <w:pPr>
              <w:spacing w:after="0"/>
              <w:rPr>
                <w:rFonts w:asciiTheme="minorHAnsi" w:hAnsiTheme="minorHAnsi"/>
                <w:sz w:val="18"/>
                <w:szCs w:val="18"/>
              </w:rPr>
            </w:pPr>
            <w:r w:rsidRPr="00471FC0">
              <w:rPr>
                <w:rFonts w:asciiTheme="minorHAnsi" w:hAnsiTheme="minorHAnsi"/>
                <w:sz w:val="18"/>
                <w:szCs w:val="18"/>
              </w:rPr>
              <w:t>”MCH-31d”&gt;&gt;</w:t>
            </w:r>
          </w:p>
        </w:tc>
      </w:tr>
    </w:tbl>
    <w:p w14:paraId="5357CAC7" w14:textId="77777777" w:rsidR="00B528CF" w:rsidRPr="007D271F" w:rsidRDefault="00B528CF" w:rsidP="008D7F13">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7D271F">
        <w:trPr>
          <w:trHeight w:val="144"/>
        </w:trPr>
        <w:tc>
          <w:tcPr>
            <w:tcW w:w="10790" w:type="dxa"/>
            <w:vAlign w:val="center"/>
          </w:tcPr>
          <w:p w14:paraId="4BDD300A" w14:textId="77777777" w:rsidR="001D48C9" w:rsidRPr="00FF77DD" w:rsidRDefault="001D48C9" w:rsidP="00AB09C4">
            <w:pPr>
              <w:spacing w:after="0" w:line="240" w:lineRule="auto"/>
              <w:rPr>
                <w:rFonts w:asciiTheme="minorHAnsi" w:hAnsiTheme="minorHAnsi"/>
                <w:b/>
                <w:sz w:val="20"/>
                <w:szCs w:val="18"/>
              </w:rPr>
            </w:pPr>
            <w:r w:rsidRPr="00966F61">
              <w:rPr>
                <w:rFonts w:asciiTheme="minorHAnsi" w:hAnsiTheme="minorHAnsi"/>
                <w:b/>
                <w:sz w:val="18"/>
                <w:szCs w:val="18"/>
              </w:rPr>
              <w:t>MCH-</w:t>
            </w:r>
            <w:r>
              <w:rPr>
                <w:rFonts w:asciiTheme="minorHAnsi" w:hAnsiTheme="minorHAnsi"/>
                <w:b/>
                <w:sz w:val="18"/>
                <w:szCs w:val="18"/>
              </w:rPr>
              <w:t>31</w:t>
            </w:r>
            <w:r w:rsidRPr="00966F61">
              <w:rPr>
                <w:rFonts w:asciiTheme="minorHAnsi" w:hAnsiTheme="minorHAnsi"/>
                <w:b/>
                <w:sz w:val="18"/>
                <w:szCs w:val="18"/>
              </w:rPr>
              <w:t xml:space="preserve">a </w:t>
            </w:r>
            <w:r>
              <w:rPr>
                <w:rFonts w:asciiTheme="minorHAnsi" w:hAnsiTheme="minorHAnsi"/>
                <w:b/>
                <w:sz w:val="18"/>
                <w:szCs w:val="18"/>
              </w:rPr>
              <w:t>Whole House Fan Air Flow and Fan Efficacy</w:t>
            </w:r>
            <w:r w:rsidRPr="00966F61">
              <w:rPr>
                <w:rFonts w:asciiTheme="minorHAnsi" w:hAnsiTheme="minorHAnsi"/>
                <w:b/>
                <w:sz w:val="18"/>
                <w:szCs w:val="18"/>
              </w:rPr>
              <w:t xml:space="preserve"> – </w:t>
            </w:r>
            <w:r>
              <w:rPr>
                <w:rFonts w:asciiTheme="minorHAnsi" w:hAnsiTheme="minorHAnsi"/>
                <w:b/>
                <w:sz w:val="18"/>
                <w:szCs w:val="18"/>
              </w:rPr>
              <w:t xml:space="preserve">Airflow and watts measured per whole house fan </w:t>
            </w:r>
          </w:p>
        </w:tc>
      </w:tr>
    </w:tbl>
    <w:p w14:paraId="597E9E8C" w14:textId="617AF27D" w:rsidR="001D48C9" w:rsidRDefault="001D48C9" w:rsidP="008D7F13">
      <w:pPr>
        <w:spacing w:after="0" w:line="240" w:lineRule="auto"/>
        <w:rPr>
          <w:ins w:id="96" w:author="Markstrum, Alexis@Energy" w:date="2019-10-09T09:20:00Z"/>
          <w:sz w:val="18"/>
          <w:szCs w:val="18"/>
        </w:rPr>
      </w:pPr>
    </w:p>
    <w:tbl>
      <w:tblPr>
        <w:tblStyle w:val="TableGrid"/>
        <w:tblW w:w="10800" w:type="dxa"/>
        <w:tblLook w:val="04A0" w:firstRow="1" w:lastRow="0" w:firstColumn="1" w:lastColumn="0" w:noHBand="0" w:noVBand="1"/>
      </w:tblPr>
      <w:tblGrid>
        <w:gridCol w:w="3600"/>
        <w:gridCol w:w="3600"/>
        <w:gridCol w:w="3600"/>
      </w:tblGrid>
      <w:tr w:rsidR="00807853" w:rsidRPr="00FA05A2" w14:paraId="2A7B1659" w14:textId="77777777" w:rsidTr="0043068D">
        <w:trPr>
          <w:ins w:id="97" w:author="Markstrum, Alexis@Energy" w:date="2019-10-09T09:20: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807853" w:rsidRPr="00B434AE" w14:paraId="2C041573" w14:textId="77777777" w:rsidTr="0043068D">
              <w:trPr>
                <w:trHeight w:val="158"/>
                <w:ins w:id="98" w:author="Markstrum, Alexis@Energy" w:date="2019-10-09T09:20:00Z"/>
              </w:trPr>
              <w:tc>
                <w:tcPr>
                  <w:tcW w:w="10584" w:type="dxa"/>
                  <w:tcBorders>
                    <w:top w:val="nil"/>
                    <w:left w:val="nil"/>
                    <w:bottom w:val="nil"/>
                    <w:right w:val="nil"/>
                  </w:tcBorders>
                  <w:vAlign w:val="center"/>
                </w:tcPr>
                <w:p w14:paraId="7A3A5CB9" w14:textId="77777777" w:rsidR="00807853" w:rsidRPr="00BD004B" w:rsidRDefault="00807853" w:rsidP="0043068D">
                  <w:pPr>
                    <w:spacing w:after="0" w:line="240" w:lineRule="auto"/>
                    <w:ind w:left="-115"/>
                    <w:rPr>
                      <w:ins w:id="99" w:author="Markstrum, Alexis@Energy" w:date="2019-10-09T09:20:00Z"/>
                      <w:rFonts w:asciiTheme="minorHAnsi" w:hAnsiTheme="minorHAnsi"/>
                      <w:sz w:val="20"/>
                      <w:szCs w:val="20"/>
                    </w:rPr>
                  </w:pPr>
                  <w:ins w:id="100" w:author="Markstrum, Alexis@Energy" w:date="2019-10-09T09:20:00Z">
                    <w:r w:rsidRPr="00BD004B">
                      <w:rPr>
                        <w:rFonts w:asciiTheme="minorHAnsi" w:hAnsiTheme="minorHAnsi"/>
                        <w:b/>
                        <w:sz w:val="20"/>
                        <w:szCs w:val="20"/>
                      </w:rPr>
                      <w:t>B. Required Whole House Fan Specifications</w:t>
                    </w:r>
                  </w:ins>
                </w:p>
              </w:tc>
            </w:tr>
          </w:tbl>
          <w:p w14:paraId="33B7BA84" w14:textId="77777777" w:rsidR="00807853" w:rsidRPr="00FA05A2" w:rsidRDefault="00807853" w:rsidP="0043068D">
            <w:pPr>
              <w:spacing w:line="240" w:lineRule="auto"/>
              <w:contextualSpacing/>
              <w:rPr>
                <w:ins w:id="101" w:author="Markstrum, Alexis@Energy" w:date="2019-10-09T09:20:00Z"/>
                <w:sz w:val="18"/>
                <w:szCs w:val="18"/>
              </w:rPr>
            </w:pPr>
          </w:p>
        </w:tc>
      </w:tr>
      <w:tr w:rsidR="00807853" w:rsidRPr="00FA05A2" w14:paraId="1AB5A47E" w14:textId="77777777" w:rsidTr="0043068D">
        <w:trPr>
          <w:ins w:id="102" w:author="Markstrum, Alexis@Energy" w:date="2019-10-09T09:20:00Z"/>
        </w:trPr>
        <w:tc>
          <w:tcPr>
            <w:tcW w:w="3600" w:type="dxa"/>
            <w:vAlign w:val="center"/>
          </w:tcPr>
          <w:p w14:paraId="4F15173E" w14:textId="77777777" w:rsidR="00807853" w:rsidRPr="00FA05A2" w:rsidRDefault="00807853" w:rsidP="0043068D">
            <w:pPr>
              <w:spacing w:line="240" w:lineRule="auto"/>
              <w:contextualSpacing/>
              <w:jc w:val="center"/>
              <w:rPr>
                <w:ins w:id="103" w:author="Markstrum, Alexis@Energy" w:date="2019-10-09T09:20:00Z"/>
                <w:sz w:val="18"/>
                <w:szCs w:val="18"/>
              </w:rPr>
            </w:pPr>
            <w:ins w:id="104" w:author="Markstrum, Alexis@Energy" w:date="2019-10-09T09:20:00Z">
              <w:r w:rsidRPr="00FA05A2">
                <w:rPr>
                  <w:rFonts w:asciiTheme="minorHAnsi" w:hAnsiTheme="minorHAnsi"/>
                  <w:sz w:val="18"/>
                  <w:szCs w:val="18"/>
                </w:rPr>
                <w:t>01</w:t>
              </w:r>
            </w:ins>
          </w:p>
        </w:tc>
        <w:tc>
          <w:tcPr>
            <w:tcW w:w="3600" w:type="dxa"/>
            <w:vAlign w:val="center"/>
          </w:tcPr>
          <w:p w14:paraId="7729873A" w14:textId="77777777" w:rsidR="00807853" w:rsidRPr="00FA05A2" w:rsidRDefault="00807853" w:rsidP="0043068D">
            <w:pPr>
              <w:spacing w:line="240" w:lineRule="auto"/>
              <w:contextualSpacing/>
              <w:jc w:val="center"/>
              <w:rPr>
                <w:ins w:id="105" w:author="Markstrum, Alexis@Energy" w:date="2019-10-09T09:20:00Z"/>
                <w:sz w:val="18"/>
                <w:szCs w:val="18"/>
              </w:rPr>
            </w:pPr>
            <w:ins w:id="106" w:author="Markstrum, Alexis@Energy" w:date="2019-10-09T09:20:00Z">
              <w:r w:rsidRPr="00FA05A2">
                <w:rPr>
                  <w:rFonts w:asciiTheme="minorHAnsi" w:hAnsiTheme="minorHAnsi"/>
                  <w:sz w:val="18"/>
                  <w:szCs w:val="18"/>
                </w:rPr>
                <w:t>0</w:t>
              </w:r>
              <w:r>
                <w:rPr>
                  <w:rFonts w:asciiTheme="minorHAnsi" w:hAnsiTheme="minorHAnsi"/>
                  <w:sz w:val="18"/>
                  <w:szCs w:val="18"/>
                </w:rPr>
                <w:t>2</w:t>
              </w:r>
            </w:ins>
          </w:p>
        </w:tc>
        <w:tc>
          <w:tcPr>
            <w:tcW w:w="3600" w:type="dxa"/>
          </w:tcPr>
          <w:p w14:paraId="0F35B6E2" w14:textId="77777777" w:rsidR="00807853" w:rsidRPr="00FA05A2" w:rsidRDefault="00807853" w:rsidP="0043068D">
            <w:pPr>
              <w:spacing w:line="240" w:lineRule="auto"/>
              <w:contextualSpacing/>
              <w:jc w:val="center"/>
              <w:rPr>
                <w:ins w:id="107" w:author="Markstrum, Alexis@Energy" w:date="2019-10-09T09:20:00Z"/>
                <w:rFonts w:asciiTheme="minorHAnsi" w:hAnsiTheme="minorHAnsi"/>
                <w:sz w:val="18"/>
                <w:szCs w:val="18"/>
              </w:rPr>
            </w:pPr>
            <w:ins w:id="108" w:author="Markstrum, Alexis@Energy" w:date="2019-10-09T09:20:00Z">
              <w:r>
                <w:rPr>
                  <w:rFonts w:asciiTheme="minorHAnsi" w:hAnsiTheme="minorHAnsi"/>
                  <w:sz w:val="18"/>
                  <w:szCs w:val="18"/>
                </w:rPr>
                <w:t>03</w:t>
              </w:r>
            </w:ins>
          </w:p>
        </w:tc>
      </w:tr>
      <w:tr w:rsidR="00807853" w:rsidRPr="00FA05A2" w14:paraId="4FD0AFEA" w14:textId="77777777" w:rsidTr="0043068D">
        <w:trPr>
          <w:ins w:id="109" w:author="Markstrum, Alexis@Energy" w:date="2019-10-09T09:20:00Z"/>
        </w:trPr>
        <w:tc>
          <w:tcPr>
            <w:tcW w:w="3600" w:type="dxa"/>
            <w:vAlign w:val="center"/>
          </w:tcPr>
          <w:p w14:paraId="45742594" w14:textId="77777777" w:rsidR="00807853" w:rsidRPr="00FA05A2" w:rsidRDefault="00807853" w:rsidP="0043068D">
            <w:pPr>
              <w:spacing w:line="240" w:lineRule="auto"/>
              <w:contextualSpacing/>
              <w:jc w:val="center"/>
              <w:rPr>
                <w:ins w:id="110" w:author="Markstrum, Alexis@Energy" w:date="2019-10-09T09:20:00Z"/>
                <w:sz w:val="18"/>
                <w:szCs w:val="18"/>
              </w:rPr>
            </w:pPr>
            <w:ins w:id="111" w:author="Markstrum, Alexis@Energy" w:date="2019-10-09T09:20:00Z">
              <w:r w:rsidRPr="00FA05A2">
                <w:rPr>
                  <w:rFonts w:asciiTheme="minorHAnsi" w:hAnsiTheme="minorHAnsi"/>
                  <w:sz w:val="18"/>
                  <w:szCs w:val="18"/>
                </w:rPr>
                <w:t>Fan Name</w:t>
              </w:r>
            </w:ins>
          </w:p>
        </w:tc>
        <w:tc>
          <w:tcPr>
            <w:tcW w:w="3600" w:type="dxa"/>
            <w:vAlign w:val="center"/>
          </w:tcPr>
          <w:p w14:paraId="13D27443" w14:textId="77777777" w:rsidR="00807853" w:rsidRPr="00FA05A2" w:rsidRDefault="00807853" w:rsidP="0043068D">
            <w:pPr>
              <w:spacing w:line="240" w:lineRule="auto"/>
              <w:contextualSpacing/>
              <w:jc w:val="center"/>
              <w:rPr>
                <w:ins w:id="112" w:author="Markstrum, Alexis@Energy" w:date="2019-10-09T09:20:00Z"/>
                <w:sz w:val="18"/>
                <w:szCs w:val="18"/>
              </w:rPr>
            </w:pPr>
            <w:ins w:id="113" w:author="Markstrum, Alexis@Energy" w:date="2019-10-09T09:20: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0BC2EB7C" w14:textId="77777777" w:rsidR="00807853" w:rsidRPr="00FA05A2" w:rsidRDefault="00807853" w:rsidP="0043068D">
            <w:pPr>
              <w:spacing w:line="240" w:lineRule="auto"/>
              <w:contextualSpacing/>
              <w:jc w:val="center"/>
              <w:rPr>
                <w:ins w:id="114" w:author="Markstrum, Alexis@Energy" w:date="2019-10-09T09:20:00Z"/>
                <w:rFonts w:asciiTheme="minorHAnsi" w:hAnsiTheme="minorHAnsi"/>
                <w:sz w:val="18"/>
                <w:szCs w:val="18"/>
              </w:rPr>
            </w:pPr>
            <w:ins w:id="115" w:author="Markstrum, Alexis@Energy" w:date="2019-10-09T09:20: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807853" w:rsidRPr="00FA05A2" w14:paraId="6732366C" w14:textId="77777777" w:rsidTr="0043068D">
        <w:trPr>
          <w:ins w:id="116" w:author="Markstrum, Alexis@Energy" w:date="2019-10-09T09:20:00Z"/>
        </w:trPr>
        <w:tc>
          <w:tcPr>
            <w:tcW w:w="3600" w:type="dxa"/>
          </w:tcPr>
          <w:p w14:paraId="13F982DF" w14:textId="21A2DEB9" w:rsidR="00807853" w:rsidRDefault="00807853" w:rsidP="00807853">
            <w:pPr>
              <w:spacing w:line="240" w:lineRule="auto"/>
              <w:contextualSpacing/>
              <w:rPr>
                <w:ins w:id="117" w:author="Markstrum, Alexis@Energy" w:date="2019-10-09T09:20:00Z"/>
                <w:sz w:val="18"/>
                <w:szCs w:val="18"/>
              </w:rPr>
            </w:pPr>
            <w:ins w:id="118" w:author="Markstrum, Alexis@Energy" w:date="2019-10-09T09:20:00Z">
              <w:r w:rsidRPr="00B434AE">
                <w:rPr>
                  <w:sz w:val="18"/>
                  <w:szCs w:val="18"/>
                </w:rPr>
                <w:t>&lt;&lt;Auto populate from CF</w:t>
              </w:r>
            </w:ins>
            <w:ins w:id="119" w:author="Markstrum, Alexis@Energy" w:date="2019-10-09T09:21:00Z">
              <w:r>
                <w:rPr>
                  <w:sz w:val="18"/>
                  <w:szCs w:val="18"/>
                </w:rPr>
                <w:t>2</w:t>
              </w:r>
            </w:ins>
            <w:ins w:id="120" w:author="Markstrum, Alexis@Energy" w:date="2019-10-09T09:20:00Z">
              <w:r w:rsidRPr="00B434AE">
                <w:rPr>
                  <w:sz w:val="18"/>
                  <w:szCs w:val="18"/>
                </w:rPr>
                <w:t>R&gt;&gt;</w:t>
              </w:r>
            </w:ins>
          </w:p>
        </w:tc>
        <w:tc>
          <w:tcPr>
            <w:tcW w:w="3600" w:type="dxa"/>
          </w:tcPr>
          <w:p w14:paraId="661E56D6" w14:textId="41CAAC49" w:rsidR="00807853" w:rsidRDefault="00807853" w:rsidP="0043068D">
            <w:pPr>
              <w:spacing w:line="240" w:lineRule="auto"/>
              <w:contextualSpacing/>
              <w:rPr>
                <w:ins w:id="121" w:author="Markstrum, Alexis@Energy" w:date="2019-10-09T09:20:00Z"/>
                <w:sz w:val="18"/>
                <w:szCs w:val="18"/>
              </w:rPr>
            </w:pPr>
            <w:ins w:id="122" w:author="Markstrum, Alexis@Energy" w:date="2019-10-09T09:20:00Z">
              <w:r w:rsidRPr="00B434AE">
                <w:rPr>
                  <w:sz w:val="18"/>
                  <w:szCs w:val="18"/>
                </w:rPr>
                <w:t>&lt;</w:t>
              </w:r>
              <w:r>
                <w:rPr>
                  <w:sz w:val="18"/>
                  <w:szCs w:val="18"/>
                </w:rPr>
                <w:t>&lt;Auto populate from CF2</w:t>
              </w:r>
              <w:r w:rsidRPr="00B434AE">
                <w:rPr>
                  <w:sz w:val="18"/>
                  <w:szCs w:val="18"/>
                </w:rPr>
                <w:t>R&gt;&gt;</w:t>
              </w:r>
            </w:ins>
          </w:p>
        </w:tc>
        <w:tc>
          <w:tcPr>
            <w:tcW w:w="3600" w:type="dxa"/>
          </w:tcPr>
          <w:p w14:paraId="34F647EE" w14:textId="70834D40" w:rsidR="00807853" w:rsidRDefault="00807853" w:rsidP="00807853">
            <w:pPr>
              <w:spacing w:line="240" w:lineRule="auto"/>
              <w:contextualSpacing/>
              <w:rPr>
                <w:ins w:id="123" w:author="Markstrum, Alexis@Energy" w:date="2019-10-09T09:20:00Z"/>
                <w:sz w:val="18"/>
                <w:szCs w:val="18"/>
              </w:rPr>
            </w:pPr>
            <w:ins w:id="124" w:author="Markstrum, Alexis@Energy" w:date="2019-10-09T09:20:00Z">
              <w:r w:rsidRPr="00B434AE">
                <w:rPr>
                  <w:sz w:val="18"/>
                  <w:szCs w:val="18"/>
                </w:rPr>
                <w:t>&lt;&lt;Auto populate from CF</w:t>
              </w:r>
            </w:ins>
            <w:ins w:id="125" w:author="Markstrum, Alexis@Energy" w:date="2019-10-09T09:21:00Z">
              <w:r>
                <w:rPr>
                  <w:sz w:val="18"/>
                  <w:szCs w:val="18"/>
                </w:rPr>
                <w:t>2</w:t>
              </w:r>
            </w:ins>
            <w:ins w:id="126" w:author="Markstrum, Alexis@Energy" w:date="2019-10-09T09:20:00Z">
              <w:r w:rsidRPr="00B434AE">
                <w:rPr>
                  <w:sz w:val="18"/>
                  <w:szCs w:val="18"/>
                </w:rPr>
                <w:t>R&gt;&gt;</w:t>
              </w:r>
            </w:ins>
          </w:p>
        </w:tc>
      </w:tr>
      <w:tr w:rsidR="00807853" w:rsidRPr="00FA05A2" w14:paraId="4DD7B90E" w14:textId="77777777" w:rsidTr="0043068D">
        <w:trPr>
          <w:ins w:id="127" w:author="Markstrum, Alexis@Energy" w:date="2019-10-09T09:20:00Z"/>
        </w:trPr>
        <w:tc>
          <w:tcPr>
            <w:tcW w:w="3600" w:type="dxa"/>
          </w:tcPr>
          <w:p w14:paraId="0C5EB996" w14:textId="77777777" w:rsidR="00807853" w:rsidRPr="00FA05A2" w:rsidRDefault="00807853" w:rsidP="0043068D">
            <w:pPr>
              <w:spacing w:line="240" w:lineRule="auto"/>
              <w:contextualSpacing/>
              <w:rPr>
                <w:ins w:id="128" w:author="Markstrum, Alexis@Energy" w:date="2019-10-09T09:20:00Z"/>
                <w:sz w:val="18"/>
                <w:szCs w:val="18"/>
              </w:rPr>
            </w:pPr>
          </w:p>
        </w:tc>
        <w:tc>
          <w:tcPr>
            <w:tcW w:w="3600" w:type="dxa"/>
          </w:tcPr>
          <w:p w14:paraId="290255A2" w14:textId="77777777" w:rsidR="00807853" w:rsidRPr="00FA05A2" w:rsidRDefault="00807853" w:rsidP="0043068D">
            <w:pPr>
              <w:spacing w:line="240" w:lineRule="auto"/>
              <w:contextualSpacing/>
              <w:rPr>
                <w:ins w:id="129" w:author="Markstrum, Alexis@Energy" w:date="2019-10-09T09:20:00Z"/>
                <w:sz w:val="18"/>
                <w:szCs w:val="18"/>
              </w:rPr>
            </w:pPr>
          </w:p>
        </w:tc>
        <w:tc>
          <w:tcPr>
            <w:tcW w:w="3600" w:type="dxa"/>
          </w:tcPr>
          <w:p w14:paraId="599BECC9" w14:textId="77777777" w:rsidR="00807853" w:rsidRPr="00FA05A2" w:rsidRDefault="00807853" w:rsidP="0043068D">
            <w:pPr>
              <w:spacing w:line="240" w:lineRule="auto"/>
              <w:contextualSpacing/>
              <w:rPr>
                <w:ins w:id="130" w:author="Markstrum, Alexis@Energy" w:date="2019-10-09T09:20:00Z"/>
                <w:sz w:val="18"/>
                <w:szCs w:val="18"/>
              </w:rPr>
            </w:pPr>
          </w:p>
        </w:tc>
      </w:tr>
      <w:tr w:rsidR="00807853" w:rsidRPr="00FA05A2" w14:paraId="13E296F9" w14:textId="77777777" w:rsidTr="0043068D">
        <w:trPr>
          <w:ins w:id="131" w:author="Markstrum, Alexis@Energy" w:date="2019-10-09T09:20:00Z"/>
        </w:trPr>
        <w:tc>
          <w:tcPr>
            <w:tcW w:w="3600" w:type="dxa"/>
          </w:tcPr>
          <w:p w14:paraId="67E32659" w14:textId="77777777" w:rsidR="00807853" w:rsidRPr="00FA05A2" w:rsidRDefault="00807853" w:rsidP="0043068D">
            <w:pPr>
              <w:spacing w:line="240" w:lineRule="auto"/>
              <w:contextualSpacing/>
              <w:rPr>
                <w:ins w:id="132" w:author="Markstrum, Alexis@Energy" w:date="2019-10-09T09:20:00Z"/>
                <w:sz w:val="18"/>
                <w:szCs w:val="18"/>
              </w:rPr>
            </w:pPr>
          </w:p>
        </w:tc>
        <w:tc>
          <w:tcPr>
            <w:tcW w:w="3600" w:type="dxa"/>
          </w:tcPr>
          <w:p w14:paraId="1043237D" w14:textId="77777777" w:rsidR="00807853" w:rsidRPr="00FA05A2" w:rsidRDefault="00807853" w:rsidP="0043068D">
            <w:pPr>
              <w:spacing w:line="240" w:lineRule="auto"/>
              <w:contextualSpacing/>
              <w:rPr>
                <w:ins w:id="133" w:author="Markstrum, Alexis@Energy" w:date="2019-10-09T09:20:00Z"/>
                <w:sz w:val="18"/>
                <w:szCs w:val="18"/>
              </w:rPr>
            </w:pPr>
          </w:p>
        </w:tc>
        <w:tc>
          <w:tcPr>
            <w:tcW w:w="3600" w:type="dxa"/>
          </w:tcPr>
          <w:p w14:paraId="7AB52F40" w14:textId="77777777" w:rsidR="00807853" w:rsidRPr="00FA05A2" w:rsidRDefault="00807853" w:rsidP="0043068D">
            <w:pPr>
              <w:spacing w:line="240" w:lineRule="auto"/>
              <w:contextualSpacing/>
              <w:rPr>
                <w:ins w:id="134" w:author="Markstrum, Alexis@Energy" w:date="2019-10-09T09:20:00Z"/>
                <w:sz w:val="18"/>
                <w:szCs w:val="18"/>
              </w:rPr>
            </w:pPr>
          </w:p>
        </w:tc>
      </w:tr>
    </w:tbl>
    <w:p w14:paraId="33BC3CB6" w14:textId="77777777" w:rsidR="00807853" w:rsidRPr="007D271F" w:rsidRDefault="00807853" w:rsidP="008D7F13">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7D271F">
        <w:trPr>
          <w:trHeight w:val="144"/>
        </w:trPr>
        <w:tc>
          <w:tcPr>
            <w:tcW w:w="10795" w:type="dxa"/>
            <w:gridSpan w:val="6"/>
          </w:tcPr>
          <w:p w14:paraId="5B56CE48" w14:textId="231351CD" w:rsidR="00D47A58" w:rsidRDefault="00807853" w:rsidP="00B528CF">
            <w:pPr>
              <w:spacing w:after="0" w:line="240" w:lineRule="auto"/>
              <w:rPr>
                <w:rFonts w:asciiTheme="minorHAnsi" w:hAnsiTheme="minorHAnsi"/>
                <w:b/>
                <w:sz w:val="18"/>
                <w:szCs w:val="18"/>
              </w:rPr>
            </w:pPr>
            <w:ins w:id="135" w:author="Markstrum, Alexis@Energy" w:date="2019-10-09T09:21:00Z">
              <w:r>
                <w:rPr>
                  <w:rFonts w:asciiTheme="minorHAnsi" w:hAnsiTheme="minorHAnsi"/>
                  <w:b/>
                  <w:sz w:val="20"/>
                  <w:szCs w:val="18"/>
                </w:rPr>
                <w:t>C</w:t>
              </w:r>
            </w:ins>
            <w:del w:id="136" w:author="Markstrum, Alexis@Energy" w:date="2019-10-09T09:21:00Z">
              <w:r w:rsidR="00D47A58" w:rsidDel="00807853">
                <w:rPr>
                  <w:rFonts w:asciiTheme="minorHAnsi" w:hAnsiTheme="minorHAnsi"/>
                  <w:b/>
                  <w:sz w:val="20"/>
                  <w:szCs w:val="18"/>
                </w:rPr>
                <w:delText>B</w:delText>
              </w:r>
            </w:del>
            <w:r w:rsidR="00D47A58" w:rsidRPr="00FF77DD">
              <w:rPr>
                <w:rFonts w:asciiTheme="minorHAnsi" w:hAnsiTheme="minorHAnsi"/>
                <w:b/>
                <w:sz w:val="20"/>
                <w:szCs w:val="18"/>
              </w:rPr>
              <w:t xml:space="preserve">. </w:t>
            </w:r>
            <w:ins w:id="137" w:author="Markstrum, Alexis@Energy" w:date="2019-10-09T10:54:00Z">
              <w:r w:rsidR="00BD004B">
                <w:rPr>
                  <w:rFonts w:asciiTheme="minorHAnsi" w:hAnsiTheme="minorHAnsi"/>
                  <w:b/>
                  <w:sz w:val="20"/>
                  <w:szCs w:val="18"/>
                </w:rPr>
                <w:t xml:space="preserve">Tested </w:t>
              </w:r>
            </w:ins>
            <w:r w:rsidR="00D47A58" w:rsidRPr="00FF77DD">
              <w:rPr>
                <w:rFonts w:asciiTheme="minorHAnsi" w:hAnsiTheme="minorHAnsi"/>
                <w:b/>
                <w:sz w:val="20"/>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487F56" w14:paraId="77273B8D" w14:textId="77777777" w:rsidTr="00A65221">
              <w:trPr>
                <w:trHeight w:val="158"/>
              </w:trPr>
              <w:tc>
                <w:tcPr>
                  <w:tcW w:w="11030" w:type="dxa"/>
                  <w:tcBorders>
                    <w:top w:val="nil"/>
                    <w:left w:val="nil"/>
                    <w:bottom w:val="nil"/>
                    <w:right w:val="nil"/>
                  </w:tcBorders>
                  <w:vAlign w:val="center"/>
                </w:tcPr>
                <w:p w14:paraId="2C348D8E" w14:textId="77777777" w:rsidR="00D47A58" w:rsidRPr="00487F56" w:rsidRDefault="00D47A58" w:rsidP="00B528CF">
                  <w:pPr>
                    <w:spacing w:after="0" w:line="240" w:lineRule="auto"/>
                    <w:ind w:left="-115"/>
                    <w:rPr>
                      <w:rFonts w:asciiTheme="minorHAnsi" w:hAnsiTheme="minorHAnsi"/>
                      <w:sz w:val="18"/>
                      <w:szCs w:val="18"/>
                    </w:rPr>
                  </w:pPr>
                  <w:r w:rsidRPr="00487F56">
                    <w:rPr>
                      <w:rFonts w:asciiTheme="minorHAnsi" w:hAnsiTheme="minorHAnsi"/>
                      <w:sz w:val="18"/>
                      <w:szCs w:val="18"/>
                    </w:rPr>
                    <w:t>Requirements for Whole House Fans are given in Section</w:t>
                  </w:r>
                  <w:r>
                    <w:rPr>
                      <w:rFonts w:asciiTheme="minorHAnsi" w:hAnsiTheme="minorHAnsi"/>
                      <w:sz w:val="18"/>
                      <w:szCs w:val="18"/>
                    </w:rPr>
                    <w:t xml:space="preserve">s 150.1(b)3.B.vi. and </w:t>
                  </w:r>
                  <w:r w:rsidRPr="00487F56">
                    <w:rPr>
                      <w:rFonts w:asciiTheme="minorHAnsi" w:hAnsiTheme="minorHAnsi"/>
                      <w:sz w:val="18"/>
                      <w:szCs w:val="18"/>
                    </w:rPr>
                    <w:t>150.1(c)12</w:t>
                  </w:r>
                  <w:del w:id="138" w:author="Markstrum, Alexis@Energy" w:date="2019-10-22T11:03:00Z">
                    <w:r w:rsidDel="00937EF7">
                      <w:rPr>
                        <w:rFonts w:asciiTheme="minorHAnsi" w:hAnsiTheme="minorHAnsi"/>
                        <w:sz w:val="18"/>
                        <w:szCs w:val="18"/>
                      </w:rPr>
                      <w:delText>d</w:delText>
                    </w:r>
                  </w:del>
                </w:p>
              </w:tc>
            </w:tr>
          </w:tbl>
          <w:p w14:paraId="37248E8D" w14:textId="77777777" w:rsidR="00D47A58" w:rsidRDefault="00D47A58" w:rsidP="00B528CF">
            <w:pPr>
              <w:spacing w:line="240" w:lineRule="auto"/>
              <w:contextualSpacing/>
            </w:pPr>
          </w:p>
        </w:tc>
      </w:tr>
      <w:tr w:rsidR="00D47A58" w14:paraId="13D779E1" w14:textId="77777777" w:rsidTr="007D271F">
        <w:trPr>
          <w:trHeight w:val="144"/>
        </w:trPr>
        <w:tc>
          <w:tcPr>
            <w:tcW w:w="1656" w:type="dxa"/>
            <w:vAlign w:val="center"/>
          </w:tcPr>
          <w:p w14:paraId="3DA2D3EE"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1</w:t>
            </w:r>
          </w:p>
        </w:tc>
        <w:tc>
          <w:tcPr>
            <w:tcW w:w="1656" w:type="dxa"/>
            <w:vAlign w:val="center"/>
          </w:tcPr>
          <w:p w14:paraId="2AA93471"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2</w:t>
            </w:r>
          </w:p>
        </w:tc>
        <w:tc>
          <w:tcPr>
            <w:tcW w:w="2304" w:type="dxa"/>
            <w:vAlign w:val="center"/>
          </w:tcPr>
          <w:p w14:paraId="384DAADE" w14:textId="77777777" w:rsidR="00D47A58" w:rsidRDefault="00D47A58" w:rsidP="00B528CF">
            <w:pPr>
              <w:spacing w:line="240" w:lineRule="auto"/>
              <w:contextualSpacing/>
              <w:jc w:val="center"/>
            </w:pPr>
            <w:r>
              <w:rPr>
                <w:rFonts w:asciiTheme="minorHAnsi" w:hAnsiTheme="minorHAnsi"/>
                <w:sz w:val="18"/>
                <w:szCs w:val="18"/>
              </w:rPr>
              <w:t>0</w:t>
            </w:r>
            <w:r w:rsidRPr="009577D0">
              <w:rPr>
                <w:rFonts w:asciiTheme="minorHAnsi" w:hAnsiTheme="minorHAnsi"/>
                <w:sz w:val="18"/>
                <w:szCs w:val="18"/>
              </w:rPr>
              <w:t>3</w:t>
            </w:r>
          </w:p>
        </w:tc>
        <w:tc>
          <w:tcPr>
            <w:tcW w:w="2304" w:type="dxa"/>
            <w:vAlign w:val="center"/>
          </w:tcPr>
          <w:p w14:paraId="16A0DBFF" w14:textId="77777777" w:rsidR="00D47A58" w:rsidRDefault="00D47A58" w:rsidP="00B528CF">
            <w:pPr>
              <w:spacing w:line="240" w:lineRule="auto"/>
              <w:contextualSpacing/>
              <w:jc w:val="center"/>
            </w:pPr>
            <w:r>
              <w:rPr>
                <w:rFonts w:asciiTheme="minorHAnsi" w:hAnsiTheme="minorHAnsi"/>
                <w:sz w:val="18"/>
                <w:szCs w:val="18"/>
              </w:rPr>
              <w:t>04</w:t>
            </w:r>
          </w:p>
        </w:tc>
        <w:tc>
          <w:tcPr>
            <w:tcW w:w="1440" w:type="dxa"/>
            <w:vAlign w:val="center"/>
          </w:tcPr>
          <w:p w14:paraId="342474D8" w14:textId="77777777" w:rsidR="00D47A58" w:rsidRDefault="00D47A58" w:rsidP="00B528CF">
            <w:pPr>
              <w:spacing w:line="240" w:lineRule="auto"/>
              <w:contextualSpacing/>
              <w:jc w:val="center"/>
            </w:pPr>
            <w:r>
              <w:rPr>
                <w:rFonts w:asciiTheme="minorHAnsi" w:hAnsiTheme="minorHAnsi"/>
                <w:sz w:val="18"/>
                <w:szCs w:val="18"/>
              </w:rPr>
              <w:t>05</w:t>
            </w:r>
          </w:p>
        </w:tc>
        <w:tc>
          <w:tcPr>
            <w:tcW w:w="1435" w:type="dxa"/>
            <w:vAlign w:val="center"/>
          </w:tcPr>
          <w:p w14:paraId="75A34693" w14:textId="77777777" w:rsidR="00D47A58" w:rsidRDefault="00D47A58" w:rsidP="00B528CF">
            <w:pPr>
              <w:spacing w:line="240" w:lineRule="auto"/>
              <w:contextualSpacing/>
              <w:jc w:val="center"/>
            </w:pPr>
            <w:r>
              <w:rPr>
                <w:rFonts w:asciiTheme="minorHAnsi" w:hAnsiTheme="minorHAnsi"/>
                <w:sz w:val="18"/>
                <w:szCs w:val="18"/>
              </w:rPr>
              <w:t>06</w:t>
            </w:r>
          </w:p>
        </w:tc>
      </w:tr>
      <w:tr w:rsidR="00D47A58" w14:paraId="4EE528BD" w14:textId="77777777" w:rsidTr="007D271F">
        <w:trPr>
          <w:trHeight w:val="144"/>
        </w:trPr>
        <w:tc>
          <w:tcPr>
            <w:tcW w:w="1656" w:type="dxa"/>
            <w:vAlign w:val="center"/>
          </w:tcPr>
          <w:p w14:paraId="4C6B659C" w14:textId="77777777" w:rsidR="00D47A58" w:rsidRDefault="00D47A58" w:rsidP="00B528CF">
            <w:pPr>
              <w:spacing w:line="240" w:lineRule="auto"/>
              <w:contextualSpacing/>
              <w:jc w:val="center"/>
            </w:pPr>
            <w:r>
              <w:rPr>
                <w:rFonts w:asciiTheme="minorHAnsi" w:hAnsiTheme="minorHAnsi"/>
                <w:sz w:val="18"/>
                <w:szCs w:val="18"/>
              </w:rPr>
              <w:t>Fan Name</w:t>
            </w:r>
          </w:p>
        </w:tc>
        <w:tc>
          <w:tcPr>
            <w:tcW w:w="1656" w:type="dxa"/>
            <w:vAlign w:val="center"/>
          </w:tcPr>
          <w:p w14:paraId="4F25E657" w14:textId="77777777" w:rsidR="00D47A58" w:rsidRDefault="00D47A58" w:rsidP="00B528CF">
            <w:pPr>
              <w:spacing w:line="240" w:lineRule="auto"/>
              <w:contextualSpacing/>
              <w:jc w:val="center"/>
            </w:pPr>
            <w:r>
              <w:rPr>
                <w:rFonts w:asciiTheme="minorHAnsi" w:hAnsiTheme="minorHAnsi"/>
                <w:sz w:val="18"/>
                <w:szCs w:val="18"/>
              </w:rPr>
              <w:t>Fan Location</w:t>
            </w:r>
          </w:p>
        </w:tc>
        <w:tc>
          <w:tcPr>
            <w:tcW w:w="2304" w:type="dxa"/>
            <w:vAlign w:val="center"/>
          </w:tcPr>
          <w:p w14:paraId="7C027B2F" w14:textId="77777777" w:rsidR="00D47A58" w:rsidRDefault="00D47A58" w:rsidP="00B528CF">
            <w:pPr>
              <w:spacing w:line="240" w:lineRule="auto"/>
              <w:contextualSpacing/>
              <w:jc w:val="center"/>
            </w:pPr>
            <w:r w:rsidRPr="009577D0">
              <w:rPr>
                <w:rFonts w:asciiTheme="minorHAnsi" w:hAnsiTheme="minorHAnsi"/>
                <w:sz w:val="18"/>
                <w:szCs w:val="18"/>
              </w:rPr>
              <w:t xml:space="preserve">WHF </w:t>
            </w:r>
            <w:r>
              <w:rPr>
                <w:rFonts w:asciiTheme="minorHAnsi" w:hAnsiTheme="minorHAnsi"/>
                <w:sz w:val="18"/>
                <w:szCs w:val="18"/>
              </w:rPr>
              <w:t>Manufacturer Name</w:t>
            </w:r>
          </w:p>
        </w:tc>
        <w:tc>
          <w:tcPr>
            <w:tcW w:w="2304" w:type="dxa"/>
            <w:vAlign w:val="center"/>
          </w:tcPr>
          <w:p w14:paraId="063CA347" w14:textId="77777777" w:rsidR="00D47A58" w:rsidRDefault="00D47A58" w:rsidP="00B528CF">
            <w:pPr>
              <w:spacing w:line="240" w:lineRule="auto"/>
              <w:contextualSpacing/>
              <w:jc w:val="center"/>
            </w:pPr>
            <w:r>
              <w:rPr>
                <w:rFonts w:asciiTheme="minorHAnsi" w:hAnsiTheme="minorHAnsi"/>
                <w:sz w:val="18"/>
                <w:szCs w:val="18"/>
              </w:rPr>
              <w:t>WHF Model Number</w:t>
            </w:r>
          </w:p>
        </w:tc>
        <w:tc>
          <w:tcPr>
            <w:tcW w:w="1440" w:type="dxa"/>
            <w:vAlign w:val="center"/>
          </w:tcPr>
          <w:p w14:paraId="5F508F2B" w14:textId="2922DCFE" w:rsidR="00D47A58" w:rsidRDefault="00D47A58" w:rsidP="00807853">
            <w:pPr>
              <w:spacing w:line="240" w:lineRule="auto"/>
              <w:contextualSpacing/>
              <w:jc w:val="center"/>
            </w:pPr>
            <w:r>
              <w:rPr>
                <w:rFonts w:asciiTheme="minorHAnsi" w:hAnsiTheme="minorHAnsi"/>
                <w:sz w:val="18"/>
                <w:szCs w:val="18"/>
              </w:rPr>
              <w:t xml:space="preserve">WHF </w:t>
            </w:r>
            <w:del w:id="139" w:author="Markstrum, Alexis@Energy" w:date="2019-10-09T09:21:00Z">
              <w:r w:rsidDel="00807853">
                <w:rPr>
                  <w:rFonts w:asciiTheme="minorHAnsi" w:hAnsiTheme="minorHAnsi"/>
                  <w:sz w:val="18"/>
                  <w:szCs w:val="18"/>
                </w:rPr>
                <w:delText xml:space="preserve">Measured </w:delText>
              </w:r>
            </w:del>
            <w:ins w:id="140" w:author="Markstrum, Alexis@Energy" w:date="2019-10-09T09:21:00Z">
              <w:r w:rsidR="00807853">
                <w:rPr>
                  <w:rFonts w:asciiTheme="minorHAnsi" w:hAnsiTheme="minorHAnsi"/>
                  <w:sz w:val="18"/>
                  <w:szCs w:val="18"/>
                </w:rPr>
                <w:t xml:space="preserve">Tested </w:t>
              </w:r>
            </w:ins>
            <w:r>
              <w:rPr>
                <w:rFonts w:asciiTheme="minorHAnsi" w:hAnsiTheme="minorHAnsi"/>
                <w:sz w:val="18"/>
                <w:szCs w:val="18"/>
              </w:rPr>
              <w:t xml:space="preserve">Airflow </w:t>
            </w:r>
            <w:ins w:id="141" w:author="Markstrum, Alexis@Energy" w:date="2019-10-09T09:21:00Z">
              <w:r w:rsidR="00807853">
                <w:rPr>
                  <w:rFonts w:asciiTheme="minorHAnsi" w:hAnsiTheme="minorHAnsi"/>
                  <w:sz w:val="18"/>
                  <w:szCs w:val="18"/>
                </w:rPr>
                <w:t>Per RA3.9.4.1</w:t>
              </w:r>
              <w:r w:rsidR="00807853" w:rsidRPr="00B434AE">
                <w:rPr>
                  <w:rFonts w:asciiTheme="minorHAnsi" w:hAnsiTheme="minorHAnsi"/>
                  <w:sz w:val="18"/>
                  <w:szCs w:val="18"/>
                </w:rPr>
                <w:t xml:space="preserve"> </w:t>
              </w:r>
            </w:ins>
            <w:r>
              <w:rPr>
                <w:rFonts w:asciiTheme="minorHAnsi" w:hAnsiTheme="minorHAnsi"/>
                <w:sz w:val="18"/>
                <w:szCs w:val="18"/>
              </w:rPr>
              <w:t>(CFM)</w:t>
            </w:r>
          </w:p>
        </w:tc>
        <w:tc>
          <w:tcPr>
            <w:tcW w:w="1435" w:type="dxa"/>
            <w:vAlign w:val="center"/>
          </w:tcPr>
          <w:p w14:paraId="30913D30" w14:textId="6F6BD6C5" w:rsidR="00D47A58" w:rsidRDefault="00D47A58" w:rsidP="00807853">
            <w:pPr>
              <w:spacing w:line="240" w:lineRule="auto"/>
              <w:contextualSpacing/>
              <w:jc w:val="center"/>
            </w:pPr>
            <w:r>
              <w:rPr>
                <w:rFonts w:asciiTheme="minorHAnsi" w:hAnsiTheme="minorHAnsi"/>
                <w:sz w:val="18"/>
                <w:szCs w:val="18"/>
              </w:rPr>
              <w:t xml:space="preserve">WHF </w:t>
            </w:r>
            <w:del w:id="142" w:author="Markstrum, Alexis@Energy" w:date="2019-10-09T09:21:00Z">
              <w:r w:rsidDel="00807853">
                <w:rPr>
                  <w:rFonts w:asciiTheme="minorHAnsi" w:hAnsiTheme="minorHAnsi"/>
                  <w:sz w:val="18"/>
                  <w:szCs w:val="18"/>
                </w:rPr>
                <w:delText xml:space="preserve">Measured </w:delText>
              </w:r>
            </w:del>
            <w:ins w:id="143" w:author="Markstrum, Alexis@Energy" w:date="2019-10-09T09:21:00Z">
              <w:r w:rsidR="00807853">
                <w:rPr>
                  <w:rFonts w:asciiTheme="minorHAnsi" w:hAnsiTheme="minorHAnsi"/>
                  <w:sz w:val="18"/>
                  <w:szCs w:val="18"/>
                </w:rPr>
                <w:t xml:space="preserve">Tested </w:t>
              </w:r>
            </w:ins>
            <w:r>
              <w:rPr>
                <w:rFonts w:asciiTheme="minorHAnsi" w:hAnsiTheme="minorHAnsi"/>
                <w:sz w:val="18"/>
                <w:szCs w:val="18"/>
              </w:rPr>
              <w:t>Watts</w:t>
            </w:r>
            <w:ins w:id="144" w:author="Markstrum, Alexis@Energy" w:date="2019-10-09T09:21:00Z">
              <w:r w:rsidR="00807853">
                <w:rPr>
                  <w:rFonts w:asciiTheme="minorHAnsi" w:hAnsiTheme="minorHAnsi"/>
                  <w:sz w:val="18"/>
                  <w:szCs w:val="18"/>
                </w:rPr>
                <w:t xml:space="preserve"> Per RA3.9.4.2</w:t>
              </w:r>
            </w:ins>
          </w:p>
        </w:tc>
      </w:tr>
      <w:tr w:rsidR="00D47A58" w14:paraId="68F15A12" w14:textId="77777777" w:rsidTr="007D271F">
        <w:trPr>
          <w:trHeight w:val="144"/>
        </w:trPr>
        <w:tc>
          <w:tcPr>
            <w:tcW w:w="1656" w:type="dxa"/>
          </w:tcPr>
          <w:p w14:paraId="4858AD61" w14:textId="188ECE0B" w:rsidR="00D47A58" w:rsidRPr="00AD5934" w:rsidRDefault="00D47A58" w:rsidP="00D1519F">
            <w:pPr>
              <w:spacing w:line="240" w:lineRule="auto"/>
              <w:contextualSpacing/>
              <w:rPr>
                <w:sz w:val="18"/>
              </w:rPr>
            </w:pPr>
            <w:r w:rsidRPr="00AD5934">
              <w:rPr>
                <w:sz w:val="18"/>
              </w:rPr>
              <w:t>&lt;&lt;Auto populate</w:t>
            </w:r>
            <w:r w:rsidR="008A5528" w:rsidRPr="008A5528">
              <w:rPr>
                <w:sz w:val="18"/>
              </w:rPr>
              <w:t xml:space="preserve"> from CF2</w:t>
            </w:r>
            <w:r w:rsidRPr="00AD5934">
              <w:rPr>
                <w:sz w:val="18"/>
              </w:rPr>
              <w:t>R</w:t>
            </w:r>
            <w:r w:rsidR="00D1519F" w:rsidRPr="00AD5934">
              <w:rPr>
                <w:sz w:val="18"/>
              </w:rPr>
              <w:t xml:space="preserve"> </w:t>
            </w:r>
            <w:r w:rsidRPr="00AD5934">
              <w:rPr>
                <w:sz w:val="18"/>
              </w:rPr>
              <w:t>&gt;&gt;</w:t>
            </w:r>
          </w:p>
        </w:tc>
        <w:tc>
          <w:tcPr>
            <w:tcW w:w="1656" w:type="dxa"/>
          </w:tcPr>
          <w:p w14:paraId="0D005076" w14:textId="158E74B0" w:rsidR="00D47A58" w:rsidRPr="00AD5934" w:rsidRDefault="00D47A58" w:rsidP="00961084">
            <w:pPr>
              <w:spacing w:line="240" w:lineRule="auto"/>
              <w:contextualSpacing/>
              <w:rPr>
                <w:sz w:val="18"/>
              </w:rPr>
            </w:pPr>
            <w:r w:rsidRPr="00AD5934">
              <w:rPr>
                <w:sz w:val="18"/>
              </w:rPr>
              <w:t>&lt;&lt;</w:t>
            </w:r>
            <w:r w:rsidR="00961084">
              <w:rPr>
                <w:sz w:val="18"/>
              </w:rPr>
              <w:t>Auto populate from CF2R</w:t>
            </w:r>
            <w:r w:rsidRPr="00AD5934">
              <w:rPr>
                <w:sz w:val="18"/>
              </w:rPr>
              <w:t>&gt;&gt;</w:t>
            </w:r>
          </w:p>
        </w:tc>
        <w:tc>
          <w:tcPr>
            <w:tcW w:w="2304" w:type="dxa"/>
          </w:tcPr>
          <w:p w14:paraId="601B79C2" w14:textId="64AB792A" w:rsidR="00D47A58" w:rsidRPr="00AD5934" w:rsidRDefault="00D47A58" w:rsidP="00B528CF">
            <w:pPr>
              <w:spacing w:line="240" w:lineRule="auto"/>
              <w:contextualSpacing/>
              <w:rPr>
                <w:sz w:val="18"/>
              </w:rPr>
            </w:pPr>
            <w:r w:rsidRPr="00AD5934">
              <w:rPr>
                <w:sz w:val="18"/>
              </w:rPr>
              <w:t>&lt;&lt;user input, WHF Manufacturer Name, string&gt;&gt;</w:t>
            </w:r>
          </w:p>
        </w:tc>
        <w:tc>
          <w:tcPr>
            <w:tcW w:w="2304" w:type="dxa"/>
          </w:tcPr>
          <w:p w14:paraId="191AFED7" w14:textId="020F6D86" w:rsidR="00D47A58" w:rsidRPr="00AD5934" w:rsidRDefault="00D47A58" w:rsidP="00B528CF">
            <w:pPr>
              <w:spacing w:line="240" w:lineRule="auto"/>
              <w:contextualSpacing/>
              <w:rPr>
                <w:sz w:val="18"/>
              </w:rPr>
            </w:pPr>
            <w:r w:rsidRPr="00AD5934">
              <w:rPr>
                <w:sz w:val="18"/>
              </w:rPr>
              <w:t xml:space="preserve">&lt;&lt;user input, </w:t>
            </w:r>
            <w:r w:rsidR="00A65221" w:rsidRPr="00AD5934">
              <w:rPr>
                <w:sz w:val="18"/>
              </w:rPr>
              <w:t>WHF Model Number, string&gt;&gt;</w:t>
            </w:r>
          </w:p>
        </w:tc>
        <w:tc>
          <w:tcPr>
            <w:tcW w:w="1440" w:type="dxa"/>
          </w:tcPr>
          <w:p w14:paraId="3BAF3F25" w14:textId="4FB616FF" w:rsidR="00D47A58" w:rsidRPr="00AD5934" w:rsidRDefault="00A65221" w:rsidP="001D48C9">
            <w:pPr>
              <w:spacing w:line="240" w:lineRule="auto"/>
              <w:contextualSpacing/>
              <w:rPr>
                <w:sz w:val="18"/>
              </w:rPr>
            </w:pPr>
            <w:r w:rsidRPr="00AD5934">
              <w:rPr>
                <w:sz w:val="18"/>
              </w:rPr>
              <w:t xml:space="preserve">&lt;&lt;user input, WHF Measured Airflow, </w:t>
            </w:r>
            <w:r w:rsidR="001D48C9" w:rsidRPr="00AD5934">
              <w:rPr>
                <w:sz w:val="18"/>
              </w:rPr>
              <w:t>numeric</w:t>
            </w:r>
            <w:r w:rsidRPr="00AD5934">
              <w:rPr>
                <w:sz w:val="18"/>
              </w:rPr>
              <w:t>&gt;&gt;</w:t>
            </w:r>
          </w:p>
        </w:tc>
        <w:tc>
          <w:tcPr>
            <w:tcW w:w="1435" w:type="dxa"/>
          </w:tcPr>
          <w:p w14:paraId="4D163B64" w14:textId="63F7E6C8" w:rsidR="00D47A58" w:rsidRPr="00AD5934" w:rsidRDefault="00A65221" w:rsidP="001D48C9">
            <w:pPr>
              <w:spacing w:line="240" w:lineRule="auto"/>
              <w:contextualSpacing/>
              <w:rPr>
                <w:sz w:val="18"/>
              </w:rPr>
            </w:pPr>
            <w:r w:rsidRPr="00AD5934">
              <w:rPr>
                <w:sz w:val="18"/>
              </w:rPr>
              <w:t xml:space="preserve">&lt;&lt;user input, WHF Measured Watts, </w:t>
            </w:r>
            <w:r w:rsidR="001D48C9" w:rsidRPr="00AD5934">
              <w:rPr>
                <w:sz w:val="18"/>
              </w:rPr>
              <w:t>numeric</w:t>
            </w:r>
            <w:r w:rsidRPr="00AD5934">
              <w:rPr>
                <w:sz w:val="18"/>
              </w:rPr>
              <w:t>&gt;&gt;</w:t>
            </w:r>
          </w:p>
        </w:tc>
      </w:tr>
      <w:tr w:rsidR="00D47A58" w14:paraId="223B4E93" w14:textId="77777777" w:rsidTr="007D271F">
        <w:trPr>
          <w:trHeight w:val="144"/>
        </w:trPr>
        <w:tc>
          <w:tcPr>
            <w:tcW w:w="1656" w:type="dxa"/>
          </w:tcPr>
          <w:p w14:paraId="0E195037" w14:textId="77777777" w:rsidR="00D47A58" w:rsidRPr="00AD5934" w:rsidRDefault="00D47A58" w:rsidP="00B528CF">
            <w:pPr>
              <w:spacing w:line="240" w:lineRule="auto"/>
              <w:contextualSpacing/>
              <w:rPr>
                <w:sz w:val="18"/>
              </w:rPr>
            </w:pPr>
          </w:p>
        </w:tc>
        <w:tc>
          <w:tcPr>
            <w:tcW w:w="1656" w:type="dxa"/>
          </w:tcPr>
          <w:p w14:paraId="7C270221" w14:textId="77777777" w:rsidR="00D47A58" w:rsidRPr="00AD5934" w:rsidRDefault="00D47A58" w:rsidP="00B528CF">
            <w:pPr>
              <w:spacing w:line="240" w:lineRule="auto"/>
              <w:contextualSpacing/>
              <w:rPr>
                <w:sz w:val="18"/>
              </w:rPr>
            </w:pPr>
          </w:p>
        </w:tc>
        <w:tc>
          <w:tcPr>
            <w:tcW w:w="2304" w:type="dxa"/>
          </w:tcPr>
          <w:p w14:paraId="7F899602" w14:textId="77777777" w:rsidR="00D47A58" w:rsidRPr="00AD5934" w:rsidRDefault="00D47A58" w:rsidP="00B528CF">
            <w:pPr>
              <w:spacing w:line="240" w:lineRule="auto"/>
              <w:contextualSpacing/>
              <w:rPr>
                <w:sz w:val="18"/>
              </w:rPr>
            </w:pPr>
          </w:p>
        </w:tc>
        <w:tc>
          <w:tcPr>
            <w:tcW w:w="2304" w:type="dxa"/>
          </w:tcPr>
          <w:p w14:paraId="5C4CCBD4" w14:textId="77777777" w:rsidR="00D47A58" w:rsidRPr="00AD5934" w:rsidRDefault="00D47A58" w:rsidP="00B528CF">
            <w:pPr>
              <w:spacing w:line="240" w:lineRule="auto"/>
              <w:contextualSpacing/>
              <w:rPr>
                <w:sz w:val="18"/>
              </w:rPr>
            </w:pPr>
          </w:p>
        </w:tc>
        <w:tc>
          <w:tcPr>
            <w:tcW w:w="1440" w:type="dxa"/>
          </w:tcPr>
          <w:p w14:paraId="09345CA9" w14:textId="77777777" w:rsidR="00D47A58" w:rsidRPr="00AD5934" w:rsidRDefault="00D47A58" w:rsidP="00B528CF">
            <w:pPr>
              <w:spacing w:line="240" w:lineRule="auto"/>
              <w:contextualSpacing/>
              <w:rPr>
                <w:sz w:val="18"/>
              </w:rPr>
            </w:pPr>
          </w:p>
        </w:tc>
        <w:tc>
          <w:tcPr>
            <w:tcW w:w="1435" w:type="dxa"/>
          </w:tcPr>
          <w:p w14:paraId="38D36E4D" w14:textId="77777777" w:rsidR="00D47A58" w:rsidRPr="00AD5934" w:rsidRDefault="00D47A58" w:rsidP="00B528CF">
            <w:pPr>
              <w:spacing w:line="240" w:lineRule="auto"/>
              <w:contextualSpacing/>
              <w:rPr>
                <w:sz w:val="18"/>
              </w:rPr>
            </w:pPr>
          </w:p>
        </w:tc>
      </w:tr>
      <w:tr w:rsidR="00D47A58" w14:paraId="3CEF0969" w14:textId="77777777" w:rsidTr="007D271F">
        <w:trPr>
          <w:trHeight w:val="144"/>
        </w:trPr>
        <w:tc>
          <w:tcPr>
            <w:tcW w:w="1656" w:type="dxa"/>
          </w:tcPr>
          <w:p w14:paraId="584225A2" w14:textId="77777777" w:rsidR="00D47A58" w:rsidRPr="00AD5934" w:rsidRDefault="00D47A58" w:rsidP="00B528CF">
            <w:pPr>
              <w:spacing w:line="240" w:lineRule="auto"/>
              <w:contextualSpacing/>
              <w:rPr>
                <w:sz w:val="18"/>
              </w:rPr>
            </w:pPr>
          </w:p>
        </w:tc>
        <w:tc>
          <w:tcPr>
            <w:tcW w:w="1656" w:type="dxa"/>
          </w:tcPr>
          <w:p w14:paraId="7CAA9595" w14:textId="77777777" w:rsidR="00D47A58" w:rsidRPr="00AD5934" w:rsidRDefault="00D47A58" w:rsidP="00B528CF">
            <w:pPr>
              <w:spacing w:line="240" w:lineRule="auto"/>
              <w:contextualSpacing/>
              <w:rPr>
                <w:sz w:val="18"/>
              </w:rPr>
            </w:pPr>
          </w:p>
        </w:tc>
        <w:tc>
          <w:tcPr>
            <w:tcW w:w="2304" w:type="dxa"/>
          </w:tcPr>
          <w:p w14:paraId="37397E40" w14:textId="77777777" w:rsidR="00D47A58" w:rsidRPr="00AD5934" w:rsidRDefault="00D47A58" w:rsidP="00B528CF">
            <w:pPr>
              <w:spacing w:line="240" w:lineRule="auto"/>
              <w:contextualSpacing/>
              <w:rPr>
                <w:sz w:val="18"/>
              </w:rPr>
            </w:pPr>
          </w:p>
        </w:tc>
        <w:tc>
          <w:tcPr>
            <w:tcW w:w="2304" w:type="dxa"/>
          </w:tcPr>
          <w:p w14:paraId="33AD2050" w14:textId="77777777" w:rsidR="00D47A58" w:rsidRPr="00AD5934" w:rsidRDefault="00D47A58" w:rsidP="00B528CF">
            <w:pPr>
              <w:spacing w:line="240" w:lineRule="auto"/>
              <w:contextualSpacing/>
              <w:rPr>
                <w:sz w:val="18"/>
              </w:rPr>
            </w:pPr>
          </w:p>
        </w:tc>
        <w:tc>
          <w:tcPr>
            <w:tcW w:w="1440" w:type="dxa"/>
          </w:tcPr>
          <w:p w14:paraId="13BD6658" w14:textId="77777777" w:rsidR="00D47A58" w:rsidRPr="00AD5934" w:rsidRDefault="00D47A58" w:rsidP="00B528CF">
            <w:pPr>
              <w:spacing w:line="240" w:lineRule="auto"/>
              <w:contextualSpacing/>
              <w:rPr>
                <w:sz w:val="18"/>
              </w:rPr>
            </w:pPr>
          </w:p>
        </w:tc>
        <w:tc>
          <w:tcPr>
            <w:tcW w:w="1435" w:type="dxa"/>
          </w:tcPr>
          <w:p w14:paraId="640C0A2B" w14:textId="77777777" w:rsidR="00D47A58" w:rsidRPr="00AD5934" w:rsidRDefault="00D47A58" w:rsidP="00B528CF">
            <w:pPr>
              <w:spacing w:line="240" w:lineRule="auto"/>
              <w:contextualSpacing/>
              <w:rPr>
                <w:sz w:val="18"/>
              </w:rPr>
            </w:pPr>
          </w:p>
        </w:tc>
      </w:tr>
    </w:tbl>
    <w:p w14:paraId="3CAA60EA" w14:textId="77777777" w:rsidR="0064216F" w:rsidRPr="007D271F" w:rsidRDefault="0064216F" w:rsidP="008D7F13">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9577D0" w14:paraId="46D5A679" w14:textId="77777777" w:rsidTr="007D271F">
        <w:trPr>
          <w:trHeight w:val="144"/>
        </w:trPr>
        <w:tc>
          <w:tcPr>
            <w:tcW w:w="10795" w:type="dxa"/>
            <w:gridSpan w:val="3"/>
            <w:vAlign w:val="center"/>
          </w:tcPr>
          <w:p w14:paraId="46D5A678" w14:textId="4BB965CC" w:rsidR="00F85ED7" w:rsidRPr="00E94E5A" w:rsidRDefault="00807853" w:rsidP="00FF77DD">
            <w:pPr>
              <w:spacing w:after="0" w:line="240" w:lineRule="auto"/>
              <w:rPr>
                <w:rFonts w:asciiTheme="minorHAnsi" w:hAnsiTheme="minorHAnsi"/>
                <w:b/>
                <w:sz w:val="18"/>
                <w:szCs w:val="18"/>
              </w:rPr>
            </w:pPr>
            <w:ins w:id="145" w:author="Markstrum, Alexis@Energy" w:date="2019-10-09T09:21:00Z">
              <w:r>
                <w:rPr>
                  <w:rFonts w:asciiTheme="minorHAnsi" w:hAnsiTheme="minorHAnsi"/>
                  <w:b/>
                  <w:sz w:val="20"/>
                  <w:szCs w:val="18"/>
                </w:rPr>
                <w:t>D</w:t>
              </w:r>
            </w:ins>
            <w:del w:id="146" w:author="Markstrum, Alexis@Energy" w:date="2019-10-09T09:21:00Z">
              <w:r w:rsidR="004C5B47" w:rsidDel="00807853">
                <w:rPr>
                  <w:rFonts w:asciiTheme="minorHAnsi" w:hAnsiTheme="minorHAnsi"/>
                  <w:b/>
                  <w:sz w:val="20"/>
                  <w:szCs w:val="18"/>
                </w:rPr>
                <w:delText>C</w:delText>
              </w:r>
            </w:del>
            <w:r w:rsidR="00F85ED7" w:rsidRPr="00FF77DD">
              <w:rPr>
                <w:rFonts w:asciiTheme="minorHAnsi" w:hAnsiTheme="minorHAnsi"/>
                <w:b/>
                <w:sz w:val="20"/>
                <w:szCs w:val="18"/>
              </w:rPr>
              <w:t xml:space="preserve">. Whole House Fan </w:t>
            </w:r>
            <w:r w:rsidR="001F62B7" w:rsidRPr="00FF77DD">
              <w:rPr>
                <w:rFonts w:asciiTheme="minorHAnsi" w:hAnsiTheme="minorHAnsi"/>
                <w:b/>
                <w:sz w:val="20"/>
                <w:szCs w:val="18"/>
              </w:rPr>
              <w:t>C</w:t>
            </w:r>
            <w:r w:rsidR="00F85ED7" w:rsidRPr="00FF77DD">
              <w:rPr>
                <w:rFonts w:asciiTheme="minorHAnsi" w:hAnsiTheme="minorHAnsi"/>
                <w:b/>
                <w:sz w:val="20"/>
                <w:szCs w:val="18"/>
              </w:rPr>
              <w:t xml:space="preserve">ompliance </w:t>
            </w:r>
            <w:r w:rsidR="001F62B7" w:rsidRPr="00FF77DD">
              <w:rPr>
                <w:rFonts w:asciiTheme="minorHAnsi" w:hAnsiTheme="minorHAnsi"/>
                <w:b/>
                <w:sz w:val="20"/>
                <w:szCs w:val="18"/>
              </w:rPr>
              <w:t>C</w:t>
            </w:r>
            <w:r w:rsidR="00F85ED7" w:rsidRPr="00FF77DD">
              <w:rPr>
                <w:rFonts w:asciiTheme="minorHAnsi" w:hAnsiTheme="minorHAnsi"/>
                <w:b/>
                <w:sz w:val="20"/>
                <w:szCs w:val="18"/>
              </w:rPr>
              <w:t>alculations</w:t>
            </w:r>
          </w:p>
        </w:tc>
      </w:tr>
      <w:tr w:rsidR="00F85ED7" w:rsidRPr="009577D0" w14:paraId="46D5A681" w14:textId="77777777" w:rsidTr="007D271F">
        <w:tblPrEx>
          <w:tblCellMar>
            <w:left w:w="115" w:type="dxa"/>
            <w:right w:w="115" w:type="dxa"/>
          </w:tblCellMar>
        </w:tblPrEx>
        <w:trPr>
          <w:trHeight w:val="144"/>
        </w:trPr>
        <w:tc>
          <w:tcPr>
            <w:tcW w:w="595" w:type="dxa"/>
            <w:vAlign w:val="center"/>
          </w:tcPr>
          <w:p w14:paraId="46D5A67E" w14:textId="5EB159BB"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01</w:t>
            </w:r>
          </w:p>
        </w:tc>
        <w:tc>
          <w:tcPr>
            <w:tcW w:w="4646" w:type="dxa"/>
            <w:vAlign w:val="center"/>
          </w:tcPr>
          <w:p w14:paraId="46D5A67F" w14:textId="49D0901D"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Required CFM</w:t>
            </w:r>
          </w:p>
        </w:tc>
        <w:tc>
          <w:tcPr>
            <w:tcW w:w="5554" w:type="dxa"/>
            <w:vAlign w:val="center"/>
          </w:tcPr>
          <w:p w14:paraId="46D5A680" w14:textId="6F8BB293" w:rsidR="00F85ED7" w:rsidRPr="009577D0" w:rsidDel="00B82A05" w:rsidRDefault="00F023D4" w:rsidP="002C337B">
            <w:pPr>
              <w:spacing w:after="0" w:line="240" w:lineRule="auto"/>
              <w:rPr>
                <w:rFonts w:asciiTheme="minorHAnsi" w:hAnsiTheme="minorHAnsi"/>
                <w:sz w:val="18"/>
                <w:szCs w:val="18"/>
              </w:rPr>
            </w:pPr>
            <w:ins w:id="147" w:author="Markstrum, Alexis@Energy" w:date="2019-10-09T09:22:00Z">
              <w:r w:rsidRPr="00F023D4">
                <w:rPr>
                  <w:rFonts w:asciiTheme="minorHAnsi" w:hAnsiTheme="minorHAnsi"/>
                  <w:sz w:val="18"/>
                  <w:szCs w:val="18"/>
                </w:rPr>
                <w:t>&lt;&lt;calculated field: sum of all</w:t>
              </w:r>
              <w:r w:rsidRPr="00F023D4">
                <w:rPr>
                  <w:rFonts w:asciiTheme="minorHAnsi" w:hAnsiTheme="minorHAnsi"/>
                  <w:i/>
                  <w:sz w:val="18"/>
                  <w:szCs w:val="18"/>
                </w:rPr>
                <w:t xml:space="preserve"> WHF Modeled Airflow (CFM)</w:t>
              </w:r>
              <w:r w:rsidRPr="00F023D4">
                <w:rPr>
                  <w:rFonts w:asciiTheme="minorHAnsi" w:hAnsiTheme="minorHAnsi"/>
                  <w:sz w:val="18"/>
                  <w:szCs w:val="18"/>
                </w:rPr>
                <w:t xml:space="preserve"> values from Table B &gt;&gt;</w:t>
              </w:r>
            </w:ins>
            <w:del w:id="148" w:author="Markstrum, Alexis@Energy" w:date="2019-10-09T09:22: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auto populate from CF</w:delText>
              </w:r>
              <w:r w:rsidR="002C337B" w:rsidDel="00F023D4">
                <w:rPr>
                  <w:rFonts w:asciiTheme="minorHAnsi" w:hAnsiTheme="minorHAnsi"/>
                  <w:sz w:val="18"/>
                  <w:szCs w:val="18"/>
                </w:rPr>
                <w:delText>2</w:delText>
              </w:r>
              <w:r w:rsidR="00AD1F69" w:rsidDel="00F023D4">
                <w:rPr>
                  <w:rFonts w:asciiTheme="minorHAnsi" w:hAnsiTheme="minorHAnsi"/>
                  <w:sz w:val="18"/>
                  <w:szCs w:val="18"/>
                </w:rPr>
                <w:delText xml:space="preserve">R </w:delText>
              </w:r>
              <w:r w:rsidR="00F85ED7" w:rsidRPr="00C77D58" w:rsidDel="00F023D4">
                <w:rPr>
                  <w:rFonts w:asciiTheme="minorHAnsi" w:hAnsiTheme="minorHAnsi"/>
                  <w:sz w:val="18"/>
                  <w:szCs w:val="18"/>
                </w:rPr>
                <w:delText>&gt;&gt;</w:delText>
              </w:r>
            </w:del>
          </w:p>
        </w:tc>
      </w:tr>
      <w:tr w:rsidR="00F85ED7" w:rsidRPr="009577D0" w14:paraId="46D5A685" w14:textId="77777777" w:rsidTr="007D271F">
        <w:tblPrEx>
          <w:tblCellMar>
            <w:left w:w="115" w:type="dxa"/>
            <w:right w:w="115" w:type="dxa"/>
          </w:tblCellMar>
        </w:tblPrEx>
        <w:trPr>
          <w:trHeight w:val="144"/>
        </w:trPr>
        <w:tc>
          <w:tcPr>
            <w:tcW w:w="595" w:type="dxa"/>
            <w:vAlign w:val="center"/>
          </w:tcPr>
          <w:p w14:paraId="46D5A682" w14:textId="71BE989A" w:rsidR="00F85ED7" w:rsidRDefault="004C602E" w:rsidP="00103E04">
            <w:pPr>
              <w:spacing w:after="0" w:line="240" w:lineRule="auto"/>
              <w:jc w:val="center"/>
              <w:rPr>
                <w:rFonts w:asciiTheme="minorHAnsi" w:hAnsiTheme="minorHAnsi"/>
                <w:sz w:val="18"/>
                <w:szCs w:val="18"/>
              </w:rPr>
            </w:pPr>
            <w:r>
              <w:rPr>
                <w:rFonts w:asciiTheme="minorHAnsi" w:hAnsiTheme="minorHAnsi"/>
                <w:sz w:val="18"/>
                <w:szCs w:val="18"/>
              </w:rPr>
              <w:t>02</w:t>
            </w:r>
          </w:p>
        </w:tc>
        <w:tc>
          <w:tcPr>
            <w:tcW w:w="4646" w:type="dxa"/>
            <w:vAlign w:val="center"/>
          </w:tcPr>
          <w:p w14:paraId="46D5A683" w14:textId="5B4D0948" w:rsidR="00F85ED7" w:rsidRPr="009577D0" w:rsidRDefault="0056031D" w:rsidP="00FF77DD">
            <w:pPr>
              <w:spacing w:after="0" w:line="240" w:lineRule="auto"/>
              <w:rPr>
                <w:rFonts w:asciiTheme="minorHAnsi" w:hAnsiTheme="minorHAnsi"/>
                <w:sz w:val="18"/>
                <w:szCs w:val="18"/>
              </w:rPr>
            </w:pPr>
            <w:r>
              <w:rPr>
                <w:rFonts w:asciiTheme="minorHAnsi" w:hAnsiTheme="minorHAnsi"/>
                <w:sz w:val="18"/>
                <w:szCs w:val="18"/>
              </w:rPr>
              <w:t>Installed CFM</w:t>
            </w:r>
          </w:p>
        </w:tc>
        <w:tc>
          <w:tcPr>
            <w:tcW w:w="5554" w:type="dxa"/>
            <w:vAlign w:val="center"/>
          </w:tcPr>
          <w:p w14:paraId="46D5A684" w14:textId="5873B91F" w:rsidR="00F85ED7" w:rsidRPr="00C77D58" w:rsidRDefault="00F023D4" w:rsidP="00A65221">
            <w:pPr>
              <w:spacing w:after="0" w:line="240" w:lineRule="auto"/>
              <w:rPr>
                <w:rFonts w:asciiTheme="minorHAnsi" w:hAnsiTheme="minorHAnsi"/>
                <w:sz w:val="18"/>
                <w:szCs w:val="18"/>
              </w:rPr>
            </w:pPr>
            <w:ins w:id="149" w:author="Markstrum, Alexis@Energy" w:date="2019-10-09T09:23: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w:t>
              </w:r>
              <w:r>
                <w:rPr>
                  <w:rFonts w:asciiTheme="minorHAnsi" w:hAnsiTheme="minorHAnsi"/>
                  <w:i/>
                  <w:sz w:val="18"/>
                  <w:szCs w:val="18"/>
                </w:rPr>
                <w:t>Tested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 xml:space="preserve">Table </w:t>
              </w:r>
              <w:r>
                <w:rPr>
                  <w:rFonts w:asciiTheme="minorHAnsi" w:hAnsiTheme="minorHAnsi"/>
                  <w:sz w:val="18"/>
                  <w:szCs w:val="18"/>
                </w:rPr>
                <w:t xml:space="preserve">C </w:t>
              </w:r>
              <w:r w:rsidRPr="00B434AE">
                <w:rPr>
                  <w:rFonts w:asciiTheme="minorHAnsi" w:hAnsiTheme="minorHAnsi"/>
                  <w:sz w:val="18"/>
                  <w:szCs w:val="18"/>
                </w:rPr>
                <w:t>&gt;&gt;</w:t>
              </w:r>
            </w:ins>
            <w:del w:id="150" w:author="Markstrum, Alexis@Energy" w:date="2019-10-09T09:23: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calculated field</w:delText>
              </w:r>
              <w:r w:rsidR="00A65221" w:rsidDel="00F023D4">
                <w:rPr>
                  <w:rFonts w:asciiTheme="minorHAnsi" w:hAnsiTheme="minorHAnsi"/>
                  <w:sz w:val="18"/>
                  <w:szCs w:val="18"/>
                </w:rPr>
                <w:delText>: sum of all values in column, B</w:delText>
              </w:r>
              <w:r w:rsidR="00AD1F69" w:rsidDel="00F023D4">
                <w:rPr>
                  <w:rFonts w:asciiTheme="minorHAnsi" w:hAnsiTheme="minorHAnsi"/>
                  <w:sz w:val="18"/>
                  <w:szCs w:val="18"/>
                </w:rPr>
                <w:delText>05</w:delText>
              </w:r>
              <w:r w:rsidR="00F85ED7" w:rsidDel="00F023D4">
                <w:rPr>
                  <w:rFonts w:asciiTheme="minorHAnsi" w:hAnsiTheme="minorHAnsi"/>
                  <w:sz w:val="18"/>
                  <w:szCs w:val="18"/>
                </w:rPr>
                <w:delText>&gt;&gt;</w:delText>
              </w:r>
            </w:del>
          </w:p>
        </w:tc>
      </w:tr>
      <w:tr w:rsidR="00F85ED7" w:rsidRPr="009577D0" w14:paraId="46D5A689" w14:textId="77777777" w:rsidTr="007D271F">
        <w:tblPrEx>
          <w:tblCellMar>
            <w:left w:w="115" w:type="dxa"/>
            <w:right w:w="115" w:type="dxa"/>
          </w:tblCellMar>
        </w:tblPrEx>
        <w:trPr>
          <w:trHeight w:val="144"/>
        </w:trPr>
        <w:tc>
          <w:tcPr>
            <w:tcW w:w="595" w:type="dxa"/>
            <w:vAlign w:val="center"/>
          </w:tcPr>
          <w:p w14:paraId="46D5A686" w14:textId="6A422FAE" w:rsidR="00F85ED7" w:rsidRDefault="00F85ED7" w:rsidP="00103E04">
            <w:pPr>
              <w:spacing w:after="0" w:line="240" w:lineRule="auto"/>
              <w:jc w:val="center"/>
              <w:rPr>
                <w:rFonts w:asciiTheme="minorHAnsi" w:hAnsiTheme="minorHAnsi"/>
                <w:sz w:val="18"/>
                <w:szCs w:val="18"/>
              </w:rPr>
            </w:pPr>
            <w:r>
              <w:rPr>
                <w:rFonts w:asciiTheme="minorHAnsi" w:hAnsiTheme="minorHAnsi"/>
                <w:sz w:val="18"/>
                <w:szCs w:val="18"/>
              </w:rPr>
              <w:t>0</w:t>
            </w:r>
            <w:r w:rsidR="00D1519F">
              <w:rPr>
                <w:rFonts w:asciiTheme="minorHAnsi" w:hAnsiTheme="minorHAnsi"/>
                <w:sz w:val="18"/>
                <w:szCs w:val="18"/>
              </w:rPr>
              <w:t>3</w:t>
            </w:r>
          </w:p>
        </w:tc>
        <w:tc>
          <w:tcPr>
            <w:tcW w:w="4646" w:type="dxa"/>
            <w:vAlign w:val="center"/>
          </w:tcPr>
          <w:p w14:paraId="46D5A687" w14:textId="37B81624" w:rsidR="00F85ED7" w:rsidRDefault="00AD1F69" w:rsidP="00FF77DD">
            <w:pPr>
              <w:spacing w:after="0" w:line="240" w:lineRule="auto"/>
              <w:rPr>
                <w:rFonts w:asciiTheme="minorHAnsi" w:hAnsiTheme="minorHAnsi"/>
                <w:sz w:val="18"/>
                <w:szCs w:val="18"/>
              </w:rPr>
            </w:pPr>
            <w:r>
              <w:rPr>
                <w:rFonts w:asciiTheme="minorHAnsi" w:hAnsiTheme="minorHAnsi"/>
                <w:sz w:val="18"/>
                <w:szCs w:val="18"/>
              </w:rPr>
              <w:t>Required Fan Efficacy (Watts/CFM)</w:t>
            </w:r>
          </w:p>
        </w:tc>
        <w:tc>
          <w:tcPr>
            <w:tcW w:w="5554" w:type="dxa"/>
            <w:vAlign w:val="center"/>
          </w:tcPr>
          <w:p w14:paraId="46D5A688" w14:textId="375BC475" w:rsidR="00F85ED7" w:rsidRPr="009577D0" w:rsidRDefault="00F023D4" w:rsidP="002C337B">
            <w:pPr>
              <w:spacing w:after="0" w:line="240" w:lineRule="auto"/>
              <w:rPr>
                <w:rFonts w:asciiTheme="minorHAnsi" w:hAnsiTheme="minorHAnsi"/>
                <w:sz w:val="18"/>
                <w:szCs w:val="18"/>
              </w:rPr>
            </w:pPr>
            <w:ins w:id="151" w:author="Markstrum, Alexis@Energy" w:date="2019-10-09T09:24: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52" w:author="Markstrum, Alexis@Energy" w:date="2019-10-09T09:24:00Z">
              <w:r w:rsidR="00F85ED7" w:rsidRPr="00C77D58" w:rsidDel="00F023D4">
                <w:rPr>
                  <w:rFonts w:asciiTheme="minorHAnsi" w:hAnsiTheme="minorHAnsi"/>
                  <w:sz w:val="18"/>
                  <w:szCs w:val="18"/>
                </w:rPr>
                <w:delText>&lt;&lt;</w:delText>
              </w:r>
              <w:r w:rsidR="00AD1F69" w:rsidDel="00F023D4">
                <w:rPr>
                  <w:rFonts w:asciiTheme="minorHAnsi" w:hAnsiTheme="minorHAnsi"/>
                  <w:sz w:val="18"/>
                  <w:szCs w:val="18"/>
                </w:rPr>
                <w:delText>auto populate</w:delText>
              </w:r>
              <w:r w:rsidR="00AD1F69" w:rsidRPr="00C77D58" w:rsidDel="00F023D4">
                <w:rPr>
                  <w:rFonts w:asciiTheme="minorHAnsi" w:hAnsiTheme="minorHAnsi"/>
                  <w:sz w:val="18"/>
                  <w:szCs w:val="18"/>
                </w:rPr>
                <w:delText xml:space="preserve"> </w:delText>
              </w:r>
              <w:r w:rsidR="00F85ED7" w:rsidRPr="00C77D58" w:rsidDel="00F023D4">
                <w:rPr>
                  <w:rFonts w:asciiTheme="minorHAnsi" w:hAnsiTheme="minorHAnsi"/>
                  <w:sz w:val="18"/>
                  <w:szCs w:val="18"/>
                </w:rPr>
                <w:delText xml:space="preserve">from </w:delText>
              </w:r>
              <w:r w:rsidR="00F85ED7" w:rsidDel="00F023D4">
                <w:rPr>
                  <w:rFonts w:asciiTheme="minorHAnsi" w:hAnsiTheme="minorHAnsi"/>
                  <w:sz w:val="18"/>
                  <w:szCs w:val="18"/>
                </w:rPr>
                <w:delText>CF</w:delText>
              </w:r>
              <w:r w:rsidR="002C337B" w:rsidDel="00F023D4">
                <w:rPr>
                  <w:rFonts w:asciiTheme="minorHAnsi" w:hAnsiTheme="minorHAnsi"/>
                  <w:sz w:val="18"/>
                  <w:szCs w:val="18"/>
                </w:rPr>
                <w:delText>2</w:delText>
              </w:r>
              <w:r w:rsidR="00F85ED7" w:rsidDel="00F023D4">
                <w:rPr>
                  <w:rFonts w:asciiTheme="minorHAnsi" w:hAnsiTheme="minorHAnsi"/>
                  <w:sz w:val="18"/>
                  <w:szCs w:val="18"/>
                </w:rPr>
                <w:delText>R</w:delText>
              </w:r>
              <w:r w:rsidR="00F85ED7" w:rsidRPr="00C77D58" w:rsidDel="00F023D4">
                <w:rPr>
                  <w:rFonts w:asciiTheme="minorHAnsi" w:hAnsiTheme="minorHAnsi"/>
                  <w:sz w:val="18"/>
                  <w:szCs w:val="18"/>
                </w:rPr>
                <w:delText>&gt;&gt;</w:delText>
              </w:r>
            </w:del>
          </w:p>
        </w:tc>
      </w:tr>
      <w:tr w:rsidR="00F85ED7" w:rsidRPr="009577D0" w14:paraId="46D5A68D" w14:textId="77777777" w:rsidTr="007D271F">
        <w:tblPrEx>
          <w:tblCellMar>
            <w:left w:w="115" w:type="dxa"/>
            <w:right w:w="115" w:type="dxa"/>
          </w:tblCellMar>
        </w:tblPrEx>
        <w:trPr>
          <w:trHeight w:val="144"/>
        </w:trPr>
        <w:tc>
          <w:tcPr>
            <w:tcW w:w="595" w:type="dxa"/>
            <w:vAlign w:val="center"/>
          </w:tcPr>
          <w:p w14:paraId="46D5A68A" w14:textId="63456276" w:rsidR="00F85ED7" w:rsidRDefault="00F85ED7" w:rsidP="00D1519F">
            <w:pPr>
              <w:spacing w:after="0" w:line="240" w:lineRule="auto"/>
              <w:jc w:val="center"/>
              <w:rPr>
                <w:rFonts w:asciiTheme="minorHAnsi" w:hAnsiTheme="minorHAnsi"/>
                <w:sz w:val="18"/>
                <w:szCs w:val="18"/>
              </w:rPr>
            </w:pPr>
            <w:r>
              <w:rPr>
                <w:rFonts w:asciiTheme="minorHAnsi" w:hAnsiTheme="minorHAnsi"/>
                <w:sz w:val="18"/>
                <w:szCs w:val="18"/>
              </w:rPr>
              <w:t>0</w:t>
            </w:r>
            <w:r w:rsidR="00D1519F">
              <w:rPr>
                <w:rFonts w:asciiTheme="minorHAnsi" w:hAnsiTheme="minorHAnsi"/>
                <w:sz w:val="18"/>
                <w:szCs w:val="18"/>
              </w:rPr>
              <w:t>4</w:t>
            </w:r>
          </w:p>
        </w:tc>
        <w:tc>
          <w:tcPr>
            <w:tcW w:w="4646" w:type="dxa"/>
            <w:vAlign w:val="center"/>
          </w:tcPr>
          <w:p w14:paraId="46D5A68B" w14:textId="4DCC2CF4" w:rsidR="00F85ED7" w:rsidRDefault="00AD1F69" w:rsidP="00103E04">
            <w:pPr>
              <w:spacing w:after="0" w:line="240" w:lineRule="auto"/>
              <w:rPr>
                <w:rFonts w:asciiTheme="minorHAnsi" w:hAnsiTheme="minorHAnsi"/>
                <w:sz w:val="18"/>
                <w:szCs w:val="18"/>
              </w:rPr>
            </w:pPr>
            <w:r>
              <w:rPr>
                <w:rFonts w:asciiTheme="minorHAnsi" w:hAnsiTheme="minorHAnsi"/>
                <w:sz w:val="18"/>
                <w:szCs w:val="18"/>
              </w:rPr>
              <w:t>Installed Fan Efficacy (Watts/CFM)</w:t>
            </w:r>
          </w:p>
        </w:tc>
        <w:tc>
          <w:tcPr>
            <w:tcW w:w="5554" w:type="dxa"/>
            <w:vAlign w:val="center"/>
          </w:tcPr>
          <w:p w14:paraId="46D5A68C" w14:textId="36ED286B" w:rsidR="00F85ED7" w:rsidRPr="009577D0" w:rsidRDefault="00F023D4">
            <w:pPr>
              <w:spacing w:after="0" w:line="240" w:lineRule="auto"/>
              <w:rPr>
                <w:rFonts w:asciiTheme="minorHAnsi" w:hAnsiTheme="minorHAnsi"/>
                <w:sz w:val="18"/>
                <w:szCs w:val="18"/>
              </w:rPr>
            </w:pPr>
            <w:ins w:id="153" w:author="Markstrum, Alexis@Energy" w:date="2019-10-09T09:28:00Z">
              <w:r w:rsidRPr="00B434AE">
                <w:rPr>
                  <w:rFonts w:asciiTheme="minorHAnsi" w:hAnsiTheme="minorHAnsi"/>
                  <w:sz w:val="18"/>
                  <w:szCs w:val="18"/>
                </w:rPr>
                <w:t xml:space="preserve">&lt;&lt;calculated field: sum of </w:t>
              </w:r>
              <w:r>
                <w:rPr>
                  <w:rFonts w:asciiTheme="minorHAnsi" w:hAnsiTheme="minorHAnsi"/>
                  <w:sz w:val="18"/>
                  <w:szCs w:val="18"/>
                </w:rPr>
                <w:t xml:space="preserve">all </w:t>
              </w:r>
              <w:r w:rsidRPr="00340B28">
                <w:rPr>
                  <w:rFonts w:asciiTheme="minorHAnsi" w:hAnsiTheme="minorHAnsi"/>
                  <w:i/>
                  <w:sz w:val="18"/>
                  <w:szCs w:val="18"/>
                </w:rPr>
                <w:t xml:space="preserve">WHF </w:t>
              </w:r>
              <w:r>
                <w:rPr>
                  <w:rFonts w:asciiTheme="minorHAnsi" w:hAnsiTheme="minorHAnsi"/>
                  <w:i/>
                  <w:sz w:val="18"/>
                  <w:szCs w:val="18"/>
                </w:rPr>
                <w:t>Tested</w:t>
              </w:r>
              <w:r w:rsidRPr="00340B28">
                <w:rPr>
                  <w:rFonts w:asciiTheme="minorHAnsi" w:hAnsiTheme="minorHAnsi"/>
                  <w:i/>
                  <w:sz w:val="18"/>
                  <w:szCs w:val="18"/>
                </w:rPr>
                <w:t xml:space="preserve"> </w:t>
              </w:r>
              <w:r>
                <w:rPr>
                  <w:rFonts w:asciiTheme="minorHAnsi" w:hAnsiTheme="minorHAnsi"/>
                  <w:i/>
                  <w:sz w:val="18"/>
                  <w:szCs w:val="18"/>
                </w:rPr>
                <w:t>Watts</w:t>
              </w:r>
              <w:r w:rsidRPr="00B434AE">
                <w:rPr>
                  <w:rFonts w:asciiTheme="minorHAnsi" w:hAnsiTheme="minorHAnsi"/>
                  <w:sz w:val="18"/>
                  <w:szCs w:val="18"/>
                </w:rPr>
                <w:t xml:space="preserve"> </w:t>
              </w:r>
              <w:r>
                <w:rPr>
                  <w:rFonts w:asciiTheme="minorHAnsi" w:hAnsiTheme="minorHAnsi"/>
                  <w:sz w:val="18"/>
                  <w:szCs w:val="18"/>
                </w:rPr>
                <w:t xml:space="preserve">from Table C </w:t>
              </w:r>
              <w:r w:rsidRPr="00B434AE">
                <w:rPr>
                  <w:rFonts w:asciiTheme="minorHAnsi" w:hAnsiTheme="minorHAnsi"/>
                  <w:sz w:val="18"/>
                  <w:szCs w:val="18"/>
                </w:rPr>
                <w:t>/</w:t>
              </w:r>
              <w:r>
                <w:rPr>
                  <w:rFonts w:asciiTheme="minorHAnsi" w:hAnsiTheme="minorHAnsi"/>
                  <w:sz w:val="18"/>
                  <w:szCs w:val="18"/>
                </w:rPr>
                <w:t xml:space="preserve"> </w:t>
              </w:r>
              <w:r w:rsidRPr="00FA05A2">
                <w:rPr>
                  <w:rFonts w:asciiTheme="minorHAnsi" w:hAnsiTheme="minorHAnsi"/>
                  <w:i/>
                  <w:sz w:val="18"/>
                  <w:szCs w:val="18"/>
                </w:rPr>
                <w:t>Installed CFM</w:t>
              </w:r>
              <w:r>
                <w:rPr>
                  <w:rFonts w:asciiTheme="minorHAnsi" w:hAnsiTheme="minorHAnsi"/>
                  <w:i/>
                  <w:sz w:val="18"/>
                  <w:szCs w:val="18"/>
                </w:rPr>
                <w:t xml:space="preserve"> </w:t>
              </w:r>
              <w:r w:rsidRPr="00FA05A2">
                <w:rPr>
                  <w:rFonts w:asciiTheme="minorHAnsi" w:hAnsiTheme="minorHAnsi"/>
                  <w:sz w:val="18"/>
                  <w:szCs w:val="18"/>
                </w:rPr>
                <w:t>from</w:t>
              </w:r>
              <w:r>
                <w:rPr>
                  <w:rFonts w:asciiTheme="minorHAnsi" w:hAnsiTheme="minorHAnsi"/>
                  <w:sz w:val="18"/>
                  <w:szCs w:val="18"/>
                </w:rPr>
                <w:t xml:space="preserve"> Table D</w:t>
              </w:r>
              <w:r w:rsidRPr="00B434AE">
                <w:rPr>
                  <w:rFonts w:asciiTheme="minorHAnsi" w:hAnsiTheme="minorHAnsi"/>
                  <w:sz w:val="18"/>
                  <w:szCs w:val="18"/>
                </w:rPr>
                <w:t xml:space="preserve"> &gt;&gt;</w:t>
              </w:r>
            </w:ins>
            <w:del w:id="154" w:author="Markstrum, Alexis@Energy" w:date="2019-10-09T09:28:00Z">
              <w:r w:rsidR="00F85ED7" w:rsidRPr="00C77D58" w:rsidDel="00F023D4">
                <w:rPr>
                  <w:rFonts w:asciiTheme="minorHAnsi" w:hAnsiTheme="minorHAnsi"/>
                  <w:sz w:val="18"/>
                  <w:szCs w:val="18"/>
                </w:rPr>
                <w:delText>&lt;&lt;calculated</w:delText>
              </w:r>
              <w:r w:rsidR="00F85ED7" w:rsidDel="00F023D4">
                <w:rPr>
                  <w:rFonts w:asciiTheme="minorHAnsi" w:hAnsiTheme="minorHAnsi"/>
                  <w:sz w:val="18"/>
                  <w:szCs w:val="18"/>
                </w:rPr>
                <w:delText xml:space="preserve"> field: </w:delText>
              </w:r>
              <w:r w:rsidR="00CF60D3" w:rsidDel="00F023D4">
                <w:rPr>
                  <w:rFonts w:asciiTheme="minorHAnsi" w:hAnsiTheme="minorHAnsi"/>
                  <w:sz w:val="18"/>
                  <w:szCs w:val="18"/>
                </w:rPr>
                <w:delText xml:space="preserve"> </w:delText>
              </w:r>
              <w:r w:rsidR="00D1519F" w:rsidDel="00F023D4">
                <w:rPr>
                  <w:rFonts w:asciiTheme="minorHAnsi" w:hAnsiTheme="minorHAnsi"/>
                  <w:sz w:val="18"/>
                  <w:szCs w:val="18"/>
                </w:rPr>
                <w:delText>(Sum of B</w:delText>
              </w:r>
              <w:r w:rsidR="00A65221" w:rsidDel="00F023D4">
                <w:rPr>
                  <w:rFonts w:asciiTheme="minorHAnsi" w:hAnsiTheme="minorHAnsi"/>
                  <w:sz w:val="18"/>
                  <w:szCs w:val="18"/>
                </w:rPr>
                <w:delText>0</w:delText>
              </w:r>
              <w:r w:rsidR="00D1519F" w:rsidDel="00F023D4">
                <w:rPr>
                  <w:rFonts w:asciiTheme="minorHAnsi" w:hAnsiTheme="minorHAnsi"/>
                  <w:sz w:val="18"/>
                  <w:szCs w:val="18"/>
                </w:rPr>
                <w:delText>6)</w:delText>
              </w:r>
              <w:r w:rsidR="00CE5AF4" w:rsidDel="00F023D4">
                <w:rPr>
                  <w:rFonts w:asciiTheme="minorHAnsi" w:hAnsiTheme="minorHAnsi"/>
                  <w:sz w:val="18"/>
                  <w:szCs w:val="18"/>
                </w:rPr>
                <w:delText>/</w:delText>
              </w:r>
              <w:r w:rsidR="001959F5" w:rsidDel="00F023D4">
                <w:rPr>
                  <w:rFonts w:asciiTheme="minorHAnsi" w:hAnsiTheme="minorHAnsi"/>
                  <w:sz w:val="18"/>
                  <w:szCs w:val="18"/>
                </w:rPr>
                <w:delText>C</w:delText>
              </w:r>
              <w:r w:rsidR="00CE5AF4" w:rsidDel="00F023D4">
                <w:rPr>
                  <w:rFonts w:asciiTheme="minorHAnsi" w:hAnsiTheme="minorHAnsi"/>
                  <w:sz w:val="18"/>
                  <w:szCs w:val="18"/>
                </w:rPr>
                <w:delText>0</w:delText>
              </w:r>
              <w:r w:rsidR="001959F5" w:rsidDel="00F023D4">
                <w:rPr>
                  <w:rFonts w:asciiTheme="minorHAnsi" w:hAnsiTheme="minorHAnsi"/>
                  <w:sz w:val="18"/>
                  <w:szCs w:val="18"/>
                </w:rPr>
                <w:delText>2</w:delText>
              </w:r>
              <w:r w:rsidR="00F85ED7" w:rsidDel="00F023D4">
                <w:rPr>
                  <w:rFonts w:asciiTheme="minorHAnsi" w:hAnsiTheme="minorHAnsi"/>
                  <w:sz w:val="18"/>
                  <w:szCs w:val="18"/>
                </w:rPr>
                <w:delText>&gt;&gt;</w:delText>
              </w:r>
            </w:del>
          </w:p>
        </w:tc>
      </w:tr>
    </w:tbl>
    <w:p w14:paraId="46D5A68E" w14:textId="77777777" w:rsidR="008A4463" w:rsidRPr="007D271F" w:rsidRDefault="008A4463" w:rsidP="008D7F13">
      <w:pPr>
        <w:spacing w:after="0" w:line="240" w:lineRule="auto"/>
        <w:rPr>
          <w:rFonts w:asciiTheme="minorHAnsi" w:hAnsiTheme="minorHAnsi"/>
          <w:sz w:val="18"/>
          <w:szCs w:val="18"/>
        </w:rPr>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8A4463" w:rsidRPr="00305DBA" w14:paraId="46D5A690"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8F" w14:textId="57287403" w:rsidR="008A4463" w:rsidRPr="0060558D" w:rsidRDefault="004C5B47" w:rsidP="00FF77DD">
            <w:pPr>
              <w:spacing w:after="0"/>
              <w:rPr>
                <w:rFonts w:asciiTheme="minorHAnsi" w:hAnsiTheme="minorHAnsi"/>
                <w:b/>
                <w:sz w:val="18"/>
                <w:szCs w:val="18"/>
              </w:rPr>
            </w:pPr>
            <w:del w:id="155" w:author="Markstrum, Alexis@Energy" w:date="2019-10-09T09:21:00Z">
              <w:r w:rsidDel="00807853">
                <w:rPr>
                  <w:rFonts w:asciiTheme="minorHAnsi" w:hAnsiTheme="minorHAnsi"/>
                  <w:b/>
                  <w:sz w:val="18"/>
                  <w:szCs w:val="18"/>
                </w:rPr>
                <w:delText>D</w:delText>
              </w:r>
            </w:del>
            <w:ins w:id="156" w:author="Markstrum, Alexis@Energy" w:date="2019-10-09T09:21:00Z">
              <w:r w:rsidR="00807853">
                <w:rPr>
                  <w:rFonts w:asciiTheme="minorHAnsi" w:hAnsiTheme="minorHAnsi"/>
                  <w:b/>
                  <w:sz w:val="18"/>
                  <w:szCs w:val="18"/>
                </w:rPr>
                <w:t>E</w:t>
              </w:r>
            </w:ins>
            <w:r w:rsidR="008A4463" w:rsidRPr="00305DBA">
              <w:rPr>
                <w:rFonts w:asciiTheme="minorHAnsi" w:hAnsiTheme="minorHAnsi"/>
                <w:b/>
                <w:sz w:val="18"/>
                <w:szCs w:val="18"/>
              </w:rPr>
              <w:t>. Compliance Statement</w:t>
            </w:r>
          </w:p>
        </w:tc>
      </w:tr>
      <w:tr w:rsidR="008A4463" w:rsidRPr="00305DBA" w14:paraId="46D5A692" w14:textId="77777777" w:rsidTr="007D271F">
        <w:trPr>
          <w:trHeight w:val="144"/>
        </w:trPr>
        <w:tc>
          <w:tcPr>
            <w:tcW w:w="10800" w:type="dxa"/>
            <w:tcBorders>
              <w:top w:val="single" w:sz="4" w:space="0" w:color="000000"/>
              <w:left w:val="single" w:sz="4" w:space="0" w:color="000000"/>
              <w:bottom w:val="single" w:sz="4" w:space="0" w:color="000000"/>
              <w:right w:val="single" w:sz="4" w:space="0" w:color="000000"/>
            </w:tcBorders>
            <w:vAlign w:val="center"/>
          </w:tcPr>
          <w:p w14:paraId="46D5A691" w14:textId="75CCDEFC" w:rsidR="008A4463" w:rsidRPr="0060558D" w:rsidRDefault="00A65221" w:rsidP="00952035">
            <w:pPr>
              <w:spacing w:after="0" w:line="240" w:lineRule="auto"/>
              <w:rPr>
                <w:rFonts w:asciiTheme="minorHAnsi" w:hAnsiTheme="minorHAnsi"/>
                <w:sz w:val="18"/>
                <w:szCs w:val="18"/>
              </w:rPr>
            </w:pPr>
            <w:r>
              <w:rPr>
                <w:rFonts w:asciiTheme="minorHAnsi" w:hAnsiTheme="minorHAnsi"/>
                <w:sz w:val="18"/>
                <w:szCs w:val="18"/>
              </w:rPr>
              <w:t>&lt;&lt;calculated field</w:t>
            </w:r>
            <w:r w:rsidR="00D24170">
              <w:rPr>
                <w:rFonts w:asciiTheme="minorHAnsi" w:hAnsiTheme="minorHAnsi"/>
                <w:sz w:val="18"/>
                <w:szCs w:val="18"/>
              </w:rPr>
              <w:t xml:space="preserve">: </w:t>
            </w:r>
            <w:r w:rsidR="00487F56">
              <w:rPr>
                <w:rFonts w:asciiTheme="minorHAnsi" w:hAnsiTheme="minorHAnsi"/>
                <w:sz w:val="18"/>
                <w:szCs w:val="18"/>
              </w:rPr>
              <w:t>if</w:t>
            </w:r>
            <w:r w:rsidR="0020430C">
              <w:rPr>
                <w:rFonts w:asciiTheme="minorHAnsi" w:hAnsiTheme="minorHAnsi"/>
                <w:sz w:val="18"/>
                <w:szCs w:val="18"/>
              </w:rPr>
              <w:t xml:space="preserve"> </w:t>
            </w:r>
            <w:r w:rsidR="00952035">
              <w:rPr>
                <w:rFonts w:asciiTheme="minorHAnsi" w:hAnsiTheme="minorHAnsi"/>
                <w:sz w:val="18"/>
                <w:szCs w:val="18"/>
              </w:rPr>
              <w:t xml:space="preserve">C02 ≥ C01 and </w:t>
            </w:r>
            <w:r>
              <w:rPr>
                <w:rFonts w:asciiTheme="minorHAnsi" w:hAnsiTheme="minorHAnsi"/>
                <w:sz w:val="18"/>
                <w:szCs w:val="18"/>
              </w:rPr>
              <w:t>C</w:t>
            </w:r>
            <w:r w:rsidR="0020430C">
              <w:rPr>
                <w:rFonts w:asciiTheme="minorHAnsi" w:hAnsiTheme="minorHAnsi"/>
                <w:sz w:val="18"/>
                <w:szCs w:val="18"/>
              </w:rPr>
              <w:t>0</w:t>
            </w:r>
            <w:r w:rsidR="00EA36F6">
              <w:rPr>
                <w:rFonts w:asciiTheme="minorHAnsi" w:hAnsiTheme="minorHAnsi"/>
                <w:sz w:val="18"/>
                <w:szCs w:val="18"/>
              </w:rPr>
              <w:t>3</w:t>
            </w:r>
            <w:r w:rsidR="0020430C">
              <w:rPr>
                <w:rFonts w:asciiTheme="minorHAnsi" w:hAnsiTheme="minorHAnsi"/>
                <w:sz w:val="18"/>
                <w:szCs w:val="18"/>
              </w:rPr>
              <w:t xml:space="preserve"> ≥ </w:t>
            </w:r>
            <w:r>
              <w:rPr>
                <w:rFonts w:asciiTheme="minorHAnsi" w:hAnsiTheme="minorHAnsi"/>
                <w:sz w:val="18"/>
                <w:szCs w:val="18"/>
              </w:rPr>
              <w:t>C</w:t>
            </w:r>
            <w:r w:rsidR="0020430C">
              <w:rPr>
                <w:rFonts w:asciiTheme="minorHAnsi" w:hAnsiTheme="minorHAnsi"/>
                <w:sz w:val="18"/>
                <w:szCs w:val="18"/>
              </w:rPr>
              <w:t>0</w:t>
            </w:r>
            <w:r w:rsidR="00EA36F6">
              <w:rPr>
                <w:rFonts w:asciiTheme="minorHAnsi" w:hAnsiTheme="minorHAnsi"/>
                <w:sz w:val="18"/>
                <w:szCs w:val="18"/>
              </w:rPr>
              <w:t>4</w:t>
            </w:r>
            <w:r w:rsidR="0020430C">
              <w:rPr>
                <w:rFonts w:asciiTheme="minorHAnsi" w:hAnsiTheme="minorHAnsi"/>
                <w:sz w:val="18"/>
                <w:szCs w:val="18"/>
              </w:rPr>
              <w:t>, then display result:</w:t>
            </w:r>
            <w:r w:rsidR="00EA36F6">
              <w:rPr>
                <w:rFonts w:asciiTheme="minorHAnsi" w:hAnsiTheme="minorHAnsi"/>
                <w:sz w:val="18"/>
                <w:szCs w:val="18"/>
              </w:rPr>
              <w:t xml:space="preserve">“ System passes whole house fan requirement.” </w:t>
            </w:r>
            <w:r w:rsidR="0020430C">
              <w:rPr>
                <w:rFonts w:asciiTheme="minorHAnsi" w:hAnsiTheme="minorHAnsi"/>
                <w:sz w:val="18"/>
                <w:szCs w:val="18"/>
              </w:rPr>
              <w:t xml:space="preserve">; else display result: </w:t>
            </w:r>
            <w:r w:rsidR="00EA36F6">
              <w:rPr>
                <w:rFonts w:asciiTheme="minorHAnsi" w:hAnsiTheme="minorHAnsi"/>
                <w:sz w:val="18"/>
                <w:szCs w:val="18"/>
              </w:rPr>
              <w:t>”System fails whole house fan requirement.”</w:t>
            </w:r>
            <w:r w:rsidR="0020430C">
              <w:rPr>
                <w:rFonts w:asciiTheme="minorHAnsi" w:hAnsiTheme="minorHAnsi"/>
                <w:sz w:val="18"/>
                <w:szCs w:val="18"/>
              </w:rPr>
              <w:t>&gt;&gt;</w:t>
            </w:r>
          </w:p>
        </w:tc>
      </w:tr>
    </w:tbl>
    <w:p w14:paraId="4AD25AE0" w14:textId="77777777" w:rsidR="0064216F" w:rsidRPr="007D271F" w:rsidRDefault="0064216F" w:rsidP="008D7F13">
      <w:pPr>
        <w:spacing w:after="0" w:line="240" w:lineRule="auto"/>
        <w:rPr>
          <w:sz w:val="18"/>
          <w:szCs w:val="18"/>
        </w:rPr>
      </w:pPr>
    </w:p>
    <w:tbl>
      <w:tblPr>
        <w:tblW w:w="109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2851"/>
        <w:gridCol w:w="7539"/>
      </w:tblGrid>
      <w:tr w:rsidR="006802FC" w:rsidRPr="00FF77DD" w14:paraId="46D5A695" w14:textId="77777777" w:rsidTr="007D271F">
        <w:trPr>
          <w:trHeight w:val="144"/>
        </w:trPr>
        <w:tc>
          <w:tcPr>
            <w:tcW w:w="10980" w:type="dxa"/>
            <w:gridSpan w:val="3"/>
            <w:tcBorders>
              <w:top w:val="single" w:sz="4" w:space="0" w:color="000000"/>
              <w:left w:val="single" w:sz="4" w:space="0" w:color="000000"/>
              <w:bottom w:val="single" w:sz="4" w:space="0" w:color="000000"/>
              <w:right w:val="single" w:sz="4" w:space="0" w:color="000000"/>
            </w:tcBorders>
            <w:vAlign w:val="center"/>
          </w:tcPr>
          <w:p w14:paraId="46D5A694" w14:textId="7767807C" w:rsidR="006802FC" w:rsidRPr="00FF77DD" w:rsidRDefault="004C5B47" w:rsidP="00D73292">
            <w:pPr>
              <w:spacing w:after="0"/>
              <w:rPr>
                <w:rFonts w:asciiTheme="minorHAnsi" w:hAnsiTheme="minorHAnsi"/>
                <w:b/>
                <w:sz w:val="20"/>
                <w:szCs w:val="20"/>
              </w:rPr>
            </w:pPr>
            <w:del w:id="157" w:author="Markstrum, Alexis@Energy" w:date="2019-10-09T09:21:00Z">
              <w:r w:rsidDel="00807853">
                <w:rPr>
                  <w:rFonts w:asciiTheme="minorHAnsi" w:hAnsiTheme="minorHAnsi"/>
                  <w:b/>
                  <w:sz w:val="20"/>
                  <w:szCs w:val="20"/>
                </w:rPr>
                <w:delText>E</w:delText>
              </w:r>
            </w:del>
            <w:ins w:id="158" w:author="Markstrum, Alexis@Energy" w:date="2019-10-09T09:21:00Z">
              <w:r w:rsidR="00807853">
                <w:rPr>
                  <w:rFonts w:asciiTheme="minorHAnsi" w:hAnsiTheme="minorHAnsi"/>
                  <w:b/>
                  <w:sz w:val="20"/>
                  <w:szCs w:val="20"/>
                </w:rPr>
                <w:t>F</w:t>
              </w:r>
            </w:ins>
            <w:r w:rsidR="006802FC" w:rsidRPr="00FF77DD">
              <w:rPr>
                <w:rFonts w:asciiTheme="minorHAnsi" w:hAnsiTheme="minorHAnsi"/>
                <w:b/>
                <w:sz w:val="20"/>
                <w:szCs w:val="20"/>
              </w:rPr>
              <w:t>. Additional Requirements</w:t>
            </w:r>
          </w:p>
        </w:tc>
      </w:tr>
      <w:tr w:rsidR="006802FC" w:rsidRPr="009577D0" w14:paraId="46D5A698" w14:textId="77777777" w:rsidTr="007D271F">
        <w:trPr>
          <w:trHeight w:val="144"/>
        </w:trPr>
        <w:tc>
          <w:tcPr>
            <w:tcW w:w="590" w:type="dxa"/>
            <w:vAlign w:val="center"/>
          </w:tcPr>
          <w:p w14:paraId="46D5A696"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1</w:t>
            </w:r>
          </w:p>
        </w:tc>
        <w:tc>
          <w:tcPr>
            <w:tcW w:w="10390" w:type="dxa"/>
            <w:gridSpan w:val="2"/>
            <w:vAlign w:val="center"/>
          </w:tcPr>
          <w:p w14:paraId="46D5A697" w14:textId="61FCC292"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installed fan </w:t>
            </w:r>
            <w:r>
              <w:rPr>
                <w:rFonts w:asciiTheme="minorHAnsi" w:hAnsiTheme="minorHAnsi"/>
                <w:sz w:val="18"/>
                <w:szCs w:val="18"/>
              </w:rPr>
              <w:t>shall be</w:t>
            </w:r>
            <w:r w:rsidRPr="00C73FEB">
              <w:rPr>
                <w:rFonts w:asciiTheme="minorHAnsi" w:hAnsiTheme="minorHAnsi"/>
                <w:sz w:val="18"/>
                <w:szCs w:val="18"/>
              </w:rPr>
              <w:t xml:space="preserve"> listed on the </w:t>
            </w:r>
            <w:r w:rsidR="00266F4F" w:rsidRPr="00C31FEF">
              <w:rPr>
                <w:rFonts w:asciiTheme="minorHAnsi" w:hAnsiTheme="minorHAnsi"/>
                <w:sz w:val="18"/>
                <w:szCs w:val="18"/>
              </w:rPr>
              <w:t>CEC</w:t>
            </w:r>
            <w:r w:rsidR="00266F4F">
              <w:rPr>
                <w:rFonts w:asciiTheme="minorHAnsi" w:hAnsiTheme="minorHAnsi"/>
                <w:sz w:val="18"/>
                <w:szCs w:val="18"/>
              </w:rPr>
              <w:t xml:space="preserve">’s </w:t>
            </w:r>
            <w:r w:rsidR="00266F4F">
              <w:rPr>
                <w:rFonts w:asciiTheme="minorHAnsi" w:hAnsiTheme="minorHAnsi"/>
                <w:sz w:val="18"/>
              </w:rPr>
              <w:t>Modernized Appliance Efficiency Database</w:t>
            </w:r>
            <w:r w:rsidR="00266F4F">
              <w:rPr>
                <w:rFonts w:asciiTheme="minorHAnsi" w:hAnsiTheme="minorHAnsi"/>
                <w:sz w:val="18"/>
                <w:szCs w:val="18"/>
              </w:rPr>
              <w:t xml:space="preserve"> </w:t>
            </w:r>
            <w:r w:rsidRPr="00C73FEB">
              <w:rPr>
                <w:rFonts w:asciiTheme="minorHAnsi" w:hAnsiTheme="minorHAnsi"/>
                <w:sz w:val="18"/>
                <w:szCs w:val="18"/>
              </w:rPr>
              <w:t>as an approved model.</w:t>
            </w:r>
          </w:p>
        </w:tc>
      </w:tr>
      <w:tr w:rsidR="006802FC" w:rsidRPr="009577D0" w14:paraId="46D5A69B" w14:textId="77777777" w:rsidTr="007D271F">
        <w:trPr>
          <w:trHeight w:val="144"/>
        </w:trPr>
        <w:tc>
          <w:tcPr>
            <w:tcW w:w="590" w:type="dxa"/>
            <w:vAlign w:val="center"/>
          </w:tcPr>
          <w:p w14:paraId="46D5A699" w14:textId="77777777" w:rsidR="006802FC" w:rsidRPr="009577D0" w:rsidRDefault="006802FC" w:rsidP="00FF77DD">
            <w:pPr>
              <w:spacing w:after="0" w:line="240" w:lineRule="auto"/>
              <w:jc w:val="center"/>
              <w:rPr>
                <w:rFonts w:asciiTheme="minorHAnsi" w:hAnsiTheme="minorHAnsi"/>
                <w:sz w:val="18"/>
                <w:szCs w:val="18"/>
              </w:rPr>
            </w:pPr>
            <w:r>
              <w:rPr>
                <w:rFonts w:asciiTheme="minorHAnsi" w:hAnsiTheme="minorHAnsi"/>
                <w:sz w:val="18"/>
                <w:szCs w:val="18"/>
              </w:rPr>
              <w:t>0</w:t>
            </w:r>
            <w:r w:rsidR="0045400A">
              <w:rPr>
                <w:rFonts w:asciiTheme="minorHAnsi" w:hAnsiTheme="minorHAnsi"/>
                <w:sz w:val="18"/>
                <w:szCs w:val="18"/>
              </w:rPr>
              <w:t>2</w:t>
            </w:r>
          </w:p>
        </w:tc>
        <w:tc>
          <w:tcPr>
            <w:tcW w:w="10390" w:type="dxa"/>
            <w:gridSpan w:val="2"/>
            <w:vAlign w:val="center"/>
          </w:tcPr>
          <w:p w14:paraId="46D5A69A" w14:textId="0140C7B8" w:rsidR="006802FC" w:rsidRPr="00C73FEB" w:rsidRDefault="00965B0E" w:rsidP="00FF77DD">
            <w:pPr>
              <w:spacing w:after="0" w:line="240" w:lineRule="auto"/>
              <w:rPr>
                <w:rFonts w:asciiTheme="minorHAnsi" w:hAnsiTheme="minorHAnsi"/>
                <w:sz w:val="18"/>
                <w:szCs w:val="18"/>
              </w:rPr>
            </w:pPr>
            <w:r w:rsidRPr="00C73FEB">
              <w:rPr>
                <w:rFonts w:asciiTheme="minorHAnsi" w:hAnsiTheme="minorHAnsi"/>
                <w:sz w:val="18"/>
                <w:szCs w:val="18"/>
              </w:rPr>
              <w:t xml:space="preserve">The homeowner </w:t>
            </w:r>
            <w:r>
              <w:rPr>
                <w:rFonts w:asciiTheme="minorHAnsi" w:hAnsiTheme="minorHAnsi"/>
                <w:sz w:val="18"/>
                <w:szCs w:val="18"/>
              </w:rPr>
              <w:t>shall be provided with</w:t>
            </w:r>
            <w:r w:rsidRPr="00C73FEB">
              <w:rPr>
                <w:rFonts w:asciiTheme="minorHAnsi" w:hAnsiTheme="minorHAnsi"/>
                <w:sz w:val="18"/>
                <w:szCs w:val="18"/>
              </w:rPr>
              <w:t xml:space="preserve"> </w:t>
            </w:r>
            <w:r>
              <w:rPr>
                <w:rFonts w:asciiTheme="minorHAnsi" w:hAnsiTheme="minorHAnsi"/>
                <w:sz w:val="18"/>
                <w:szCs w:val="18"/>
              </w:rPr>
              <w:t>user instructions documentation that describe</w:t>
            </w:r>
            <w:r w:rsidR="00863D38">
              <w:rPr>
                <w:rFonts w:asciiTheme="minorHAnsi" w:hAnsiTheme="minorHAnsi"/>
                <w:sz w:val="18"/>
                <w:szCs w:val="18"/>
              </w:rPr>
              <w:t>s</w:t>
            </w:r>
            <w:r>
              <w:rPr>
                <w:rFonts w:asciiTheme="minorHAnsi" w:hAnsiTheme="minorHAnsi"/>
                <w:sz w:val="18"/>
                <w:szCs w:val="18"/>
              </w:rPr>
              <w:t xml:space="preserve"> the proper use of the whole house fan necessary</w:t>
            </w:r>
            <w:r>
              <w:rPr>
                <w:rFonts w:ascii="Arial" w:eastAsia="Times New Roman" w:hAnsi="Arial" w:cs="Arial"/>
                <w:bCs/>
                <w:sz w:val="17"/>
                <w:szCs w:val="17"/>
              </w:rPr>
              <w:t xml:space="preserve"> to </w:t>
            </w:r>
            <w:r w:rsidRPr="00F023D4">
              <w:rPr>
                <w:rFonts w:asciiTheme="minorHAnsi" w:eastAsia="Times New Roman" w:hAnsiTheme="minorHAnsi" w:cstheme="minorHAnsi"/>
                <w:bCs/>
                <w:sz w:val="18"/>
                <w:szCs w:val="17"/>
              </w:rPr>
              <w:t>obtain the full energy savings benefit</w:t>
            </w:r>
            <w:r w:rsidRPr="00F023D4">
              <w:rPr>
                <w:rFonts w:asciiTheme="minorHAnsi" w:hAnsiTheme="minorHAnsi" w:cstheme="minorHAnsi"/>
                <w:sz w:val="20"/>
                <w:szCs w:val="18"/>
              </w:rPr>
              <w:t>.</w:t>
            </w:r>
          </w:p>
        </w:tc>
      </w:tr>
      <w:tr w:rsidR="003F77CC" w:rsidRPr="009577D0" w14:paraId="6DB4EE03" w14:textId="77777777" w:rsidTr="007D271F">
        <w:trPr>
          <w:trHeight w:val="144"/>
        </w:trPr>
        <w:tc>
          <w:tcPr>
            <w:tcW w:w="590" w:type="dxa"/>
            <w:vAlign w:val="center"/>
          </w:tcPr>
          <w:p w14:paraId="2B0AF48D" w14:textId="36D179DD" w:rsidR="003F77CC" w:rsidRDefault="003F77CC" w:rsidP="00407F1E">
            <w:pPr>
              <w:spacing w:after="0" w:line="240" w:lineRule="auto"/>
              <w:jc w:val="center"/>
              <w:rPr>
                <w:rFonts w:asciiTheme="minorHAnsi" w:hAnsiTheme="minorHAnsi"/>
                <w:sz w:val="18"/>
                <w:szCs w:val="18"/>
              </w:rPr>
            </w:pPr>
            <w:r w:rsidRPr="00877B2C">
              <w:rPr>
                <w:rFonts w:asciiTheme="minorHAnsi" w:hAnsiTheme="minorHAnsi"/>
                <w:sz w:val="18"/>
                <w:szCs w:val="18"/>
              </w:rPr>
              <w:lastRenderedPageBreak/>
              <w:t>0</w:t>
            </w:r>
            <w:r w:rsidR="00407F1E">
              <w:rPr>
                <w:rFonts w:asciiTheme="minorHAnsi" w:hAnsiTheme="minorHAnsi"/>
                <w:sz w:val="18"/>
                <w:szCs w:val="18"/>
              </w:rPr>
              <w:t>3</w:t>
            </w:r>
          </w:p>
        </w:tc>
        <w:tc>
          <w:tcPr>
            <w:tcW w:w="2851" w:type="dxa"/>
            <w:vAlign w:val="center"/>
          </w:tcPr>
          <w:p w14:paraId="4FED5AA7" w14:textId="7AE2E5D5" w:rsidR="003F77CC" w:rsidRPr="00C73FEB" w:rsidRDefault="003F77CC" w:rsidP="00407F1E">
            <w:pPr>
              <w:spacing w:after="0" w:line="240" w:lineRule="auto"/>
              <w:rPr>
                <w:rFonts w:asciiTheme="minorHAnsi" w:hAnsiTheme="minorHAnsi"/>
                <w:sz w:val="18"/>
                <w:szCs w:val="18"/>
              </w:rPr>
            </w:pPr>
            <w:r w:rsidRPr="00877B2C">
              <w:rPr>
                <w:rFonts w:asciiTheme="minorHAnsi" w:hAnsiTheme="minorHAnsi"/>
                <w:sz w:val="18"/>
                <w:szCs w:val="18"/>
              </w:rPr>
              <w:t>Verification Status:</w:t>
            </w:r>
          </w:p>
        </w:tc>
        <w:tc>
          <w:tcPr>
            <w:tcW w:w="7539" w:type="dxa"/>
            <w:vAlign w:val="center"/>
          </w:tcPr>
          <w:p w14:paraId="3EA785AC" w14:textId="77777777" w:rsidR="00BE0B05" w:rsidRPr="00877B2C" w:rsidRDefault="00BE0B05" w:rsidP="00BE0B05">
            <w:pPr>
              <w:keepNext/>
              <w:spacing w:after="0" w:line="240" w:lineRule="auto"/>
              <w:rPr>
                <w:rFonts w:asciiTheme="minorHAnsi" w:hAnsiTheme="minorHAnsi"/>
                <w:sz w:val="18"/>
                <w:szCs w:val="18"/>
              </w:rPr>
            </w:pPr>
            <w:r w:rsidRPr="00877B2C">
              <w:rPr>
                <w:rFonts w:asciiTheme="minorHAnsi" w:hAnsiTheme="minorHAnsi"/>
                <w:sz w:val="18"/>
                <w:szCs w:val="18"/>
              </w:rPr>
              <w:t>&lt;&lt;user pick from list:</w:t>
            </w:r>
          </w:p>
          <w:p w14:paraId="3BBFF8AB" w14:textId="77777777" w:rsidR="00BE0B05" w:rsidRPr="00877B2C" w:rsidRDefault="00BE0B05" w:rsidP="00BE0B05">
            <w:pPr>
              <w:keepNext/>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Pass</w:t>
            </w:r>
            <w:r w:rsidRPr="00877B2C">
              <w:rPr>
                <w:rFonts w:asciiTheme="minorHAnsi" w:hAnsiTheme="minorHAnsi"/>
                <w:sz w:val="18"/>
                <w:szCs w:val="18"/>
              </w:rPr>
              <w:t xml:space="preserve"> - all applicable requirements are met; or</w:t>
            </w:r>
          </w:p>
          <w:p w14:paraId="5E5493BF" w14:textId="276A9F28" w:rsidR="003F77CC" w:rsidRPr="00C73FEB" w:rsidRDefault="003F77CC" w:rsidP="00407F1E">
            <w:pPr>
              <w:spacing w:after="0" w:line="240" w:lineRule="auto"/>
              <w:rPr>
                <w:rFonts w:asciiTheme="minorHAnsi" w:hAnsiTheme="minorHAnsi"/>
                <w:sz w:val="18"/>
                <w:szCs w:val="18"/>
              </w:rPr>
            </w:pPr>
            <w:r w:rsidRPr="00877B2C">
              <w:rPr>
                <w:rFonts w:asciiTheme="minorHAnsi" w:hAnsiTheme="minorHAnsi"/>
                <w:sz w:val="18"/>
                <w:szCs w:val="18"/>
              </w:rPr>
              <w:t>***</w:t>
            </w:r>
            <w:r w:rsidRPr="00877B2C">
              <w:rPr>
                <w:rFonts w:asciiTheme="minorHAnsi" w:hAnsiTheme="minorHAnsi"/>
                <w:sz w:val="18"/>
                <w:szCs w:val="18"/>
                <w:u w:val="single"/>
              </w:rPr>
              <w:t>Fail</w:t>
            </w:r>
            <w:r w:rsidRPr="00877B2C">
              <w:rPr>
                <w:rFonts w:asciiTheme="minorHAnsi" w:hAnsiTheme="minorHAnsi"/>
                <w:sz w:val="18"/>
                <w:szCs w:val="18"/>
              </w:rPr>
              <w:t xml:space="preserve"> - one or more applicable requirements are not</w:t>
            </w:r>
            <w:r w:rsidR="00407F1E">
              <w:rPr>
                <w:rFonts w:asciiTheme="minorHAnsi" w:hAnsiTheme="minorHAnsi"/>
                <w:sz w:val="18"/>
                <w:szCs w:val="18"/>
              </w:rPr>
              <w:t xml:space="preserve"> </w:t>
            </w:r>
            <w:r w:rsidRPr="00877B2C">
              <w:rPr>
                <w:rFonts w:asciiTheme="minorHAnsi" w:hAnsiTheme="minorHAnsi"/>
                <w:sz w:val="18"/>
                <w:szCs w:val="18"/>
              </w:rPr>
              <w:t>met.  Enter reason for failure in corrections notes field below&gt;&gt;</w:t>
            </w:r>
          </w:p>
        </w:tc>
      </w:tr>
      <w:tr w:rsidR="003F77CC" w:rsidRPr="009577D0" w14:paraId="26F0FC36" w14:textId="77777777" w:rsidTr="007D271F">
        <w:trPr>
          <w:trHeight w:val="144"/>
        </w:trPr>
        <w:tc>
          <w:tcPr>
            <w:tcW w:w="590" w:type="dxa"/>
            <w:vAlign w:val="center"/>
          </w:tcPr>
          <w:p w14:paraId="160947E8" w14:textId="0A0370FC" w:rsidR="003F77CC" w:rsidRDefault="003F77CC" w:rsidP="00407F1E">
            <w:pPr>
              <w:spacing w:after="0" w:line="240" w:lineRule="auto"/>
              <w:jc w:val="center"/>
              <w:rPr>
                <w:rFonts w:asciiTheme="minorHAnsi" w:hAnsiTheme="minorHAnsi"/>
                <w:sz w:val="18"/>
                <w:szCs w:val="18"/>
              </w:rPr>
            </w:pPr>
            <w:r w:rsidRPr="00877B2C">
              <w:rPr>
                <w:rFonts w:asciiTheme="minorHAnsi" w:hAnsiTheme="minorHAnsi"/>
                <w:sz w:val="18"/>
                <w:szCs w:val="18"/>
              </w:rPr>
              <w:t>0</w:t>
            </w:r>
            <w:r w:rsidR="00407F1E">
              <w:rPr>
                <w:rFonts w:asciiTheme="minorHAnsi" w:hAnsiTheme="minorHAnsi"/>
                <w:sz w:val="18"/>
                <w:szCs w:val="18"/>
              </w:rPr>
              <w:t>4</w:t>
            </w:r>
          </w:p>
        </w:tc>
        <w:tc>
          <w:tcPr>
            <w:tcW w:w="10390" w:type="dxa"/>
            <w:gridSpan w:val="2"/>
            <w:vAlign w:val="center"/>
          </w:tcPr>
          <w:p w14:paraId="7D1843E1" w14:textId="4CDFF450" w:rsidR="003F77CC" w:rsidRPr="00C73FEB" w:rsidRDefault="003F77CC" w:rsidP="003F77CC">
            <w:pPr>
              <w:spacing w:after="0" w:line="240" w:lineRule="auto"/>
              <w:rPr>
                <w:rFonts w:asciiTheme="minorHAnsi" w:hAnsiTheme="minorHAnsi"/>
                <w:sz w:val="18"/>
                <w:szCs w:val="18"/>
              </w:rPr>
            </w:pPr>
            <w:r w:rsidRPr="00877B2C">
              <w:rPr>
                <w:rFonts w:asciiTheme="minorHAnsi" w:hAnsiTheme="minorHAnsi"/>
                <w:sz w:val="18"/>
                <w:szCs w:val="18"/>
              </w:rPr>
              <w:t xml:space="preserve">Correction Notes: &lt;&lt;if </w:t>
            </w:r>
            <w:r w:rsidRPr="00877B2C">
              <w:rPr>
                <w:rFonts w:asciiTheme="minorHAnsi" w:hAnsiTheme="minorHAnsi"/>
                <w:sz w:val="18"/>
                <w:szCs w:val="18"/>
                <w:u w:val="single"/>
              </w:rPr>
              <w:t>Verification Status</w:t>
            </w:r>
            <w:r w:rsidRPr="00877B2C">
              <w:rPr>
                <w:rFonts w:asciiTheme="minorHAnsi" w:hAnsiTheme="minorHAnsi"/>
                <w:sz w:val="18"/>
                <w:szCs w:val="18"/>
              </w:rPr>
              <w:t xml:space="preserve">= </w:t>
            </w:r>
            <w:r w:rsidRPr="00877B2C">
              <w:rPr>
                <w:rFonts w:asciiTheme="minorHAnsi" w:hAnsiTheme="minorHAnsi"/>
                <w:sz w:val="18"/>
                <w:szCs w:val="18"/>
                <w:u w:val="single"/>
              </w:rPr>
              <w:t>Fail</w:t>
            </w:r>
            <w:r w:rsidRPr="00877B2C">
              <w:rPr>
                <w:rFonts w:asciiTheme="minorHAnsi" w:hAnsiTheme="minorHAnsi"/>
                <w:sz w:val="18"/>
                <w:szCs w:val="18"/>
              </w:rPr>
              <w:t>, then text entry in this Corrections Notes field is required; user input text&gt;&gt;</w:t>
            </w:r>
          </w:p>
        </w:tc>
      </w:tr>
      <w:tr w:rsidR="003F77CC" w:rsidRPr="009577D0" w14:paraId="46D5A69D" w14:textId="77777777" w:rsidTr="007D271F">
        <w:trPr>
          <w:trHeight w:val="144"/>
        </w:trPr>
        <w:tc>
          <w:tcPr>
            <w:tcW w:w="10980" w:type="dxa"/>
            <w:gridSpan w:val="3"/>
            <w:vAlign w:val="center"/>
          </w:tcPr>
          <w:p w14:paraId="46D5A69C" w14:textId="6AFBE088" w:rsidR="003F77CC" w:rsidRPr="00C73FEB" w:rsidRDefault="007E0910" w:rsidP="003F77CC">
            <w:pPr>
              <w:spacing w:after="0" w:line="240" w:lineRule="auto"/>
              <w:rPr>
                <w:rFonts w:asciiTheme="minorHAnsi" w:hAnsiTheme="minorHAnsi"/>
                <w:sz w:val="18"/>
                <w:szCs w:val="18"/>
              </w:rPr>
            </w:pPr>
            <w:r w:rsidRPr="00041961">
              <w:rPr>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068CA3E9" w14:textId="1DD115E3" w:rsidR="008D7F13" w:rsidRPr="008D7F13" w:rsidRDefault="008D7F13" w:rsidP="008D7F13">
      <w:pPr>
        <w:spacing w:after="0" w:line="240" w:lineRule="auto"/>
        <w:rPr>
          <w:sz w:val="18"/>
          <w:szCs w:val="18"/>
        </w:rPr>
      </w:pP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46"/>
        <w:gridCol w:w="10434"/>
      </w:tblGrid>
      <w:tr w:rsidR="00407F1E" w:rsidRPr="00695C2B" w14:paraId="0741F58A" w14:textId="77777777" w:rsidTr="007D271F">
        <w:trPr>
          <w:trHeight w:val="144"/>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786AF396" w14:textId="64656EAA" w:rsidR="00407F1E" w:rsidRPr="00AB15EE" w:rsidRDefault="00807853"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caps/>
                <w:sz w:val="20"/>
                <w:szCs w:val="20"/>
              </w:rPr>
            </w:pPr>
            <w:ins w:id="159" w:author="Markstrum, Alexis@Energy" w:date="2019-10-09T09:21:00Z">
              <w:r>
                <w:rPr>
                  <w:rFonts w:asciiTheme="minorHAnsi" w:hAnsiTheme="minorHAnsi" w:cs="Arial"/>
                  <w:b/>
                  <w:caps/>
                  <w:sz w:val="20"/>
                  <w:szCs w:val="20"/>
                </w:rPr>
                <w:t>G</w:t>
              </w:r>
            </w:ins>
            <w:del w:id="160" w:author="Markstrum, Alexis@Energy" w:date="2019-10-09T09:21:00Z">
              <w:r w:rsidR="00407F1E" w:rsidRPr="00AB15EE" w:rsidDel="00807853">
                <w:rPr>
                  <w:rFonts w:asciiTheme="minorHAnsi" w:hAnsiTheme="minorHAnsi" w:cs="Arial"/>
                  <w:b/>
                  <w:caps/>
                  <w:sz w:val="20"/>
                  <w:szCs w:val="20"/>
                </w:rPr>
                <w:delText>F</w:delText>
              </w:r>
            </w:del>
            <w:r w:rsidR="00407F1E" w:rsidRPr="00AB15EE">
              <w:rPr>
                <w:rFonts w:asciiTheme="minorHAnsi" w:hAnsiTheme="minorHAnsi" w:cs="Arial"/>
                <w:b/>
                <w:caps/>
                <w:sz w:val="20"/>
                <w:szCs w:val="20"/>
              </w:rPr>
              <w:t>. Determination of HERS Verification Compliance</w:t>
            </w:r>
          </w:p>
          <w:p w14:paraId="3A0FB28F" w14:textId="77777777" w:rsidR="00407F1E" w:rsidRPr="00AB15EE" w:rsidRDefault="00407F1E" w:rsidP="00407F1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18"/>
              </w:rPr>
            </w:pPr>
            <w:r w:rsidRPr="00AB15EE">
              <w:rPr>
                <w:rFonts w:asciiTheme="minorHAnsi" w:hAnsiTheme="minorHAnsi" w:cs="Arial"/>
                <w:sz w:val="18"/>
                <w:szCs w:val="18"/>
              </w:rPr>
              <w:t>All applicable sections of this document shall indicate compliance with the specified verification protocol requirements in order for this Certificate of Verification as a whole to be determined to be in compliance</w:t>
            </w:r>
            <w:r w:rsidRPr="00AB15EE">
              <w:rPr>
                <w:rFonts w:asciiTheme="minorHAnsi" w:hAnsiTheme="minorHAnsi" w:cs="Arial"/>
                <w:b/>
                <w:sz w:val="18"/>
                <w:szCs w:val="18"/>
              </w:rPr>
              <w:t xml:space="preserve">. </w:t>
            </w:r>
          </w:p>
        </w:tc>
      </w:tr>
      <w:tr w:rsidR="00407F1E" w:rsidRPr="00695C2B" w14:paraId="65C26EAF" w14:textId="77777777" w:rsidTr="007D271F">
        <w:tblPrEx>
          <w:tblCellMar>
            <w:left w:w="108" w:type="dxa"/>
            <w:right w:w="108" w:type="dxa"/>
          </w:tblCellMar>
        </w:tblPrEx>
        <w:trPr>
          <w:cantSplit/>
          <w:trHeight w:val="144"/>
        </w:trPr>
        <w:tc>
          <w:tcPr>
            <w:tcW w:w="546" w:type="dxa"/>
            <w:vAlign w:val="center"/>
          </w:tcPr>
          <w:p w14:paraId="08755D98" w14:textId="77777777" w:rsidR="00407F1E" w:rsidRPr="00695C2B" w:rsidDel="00C76C40" w:rsidRDefault="00407F1E" w:rsidP="00AB15EE">
            <w:pPr>
              <w:keepNext/>
              <w:spacing w:after="0" w:line="240" w:lineRule="auto"/>
              <w:jc w:val="center"/>
              <w:rPr>
                <w:rFonts w:asciiTheme="minorHAnsi" w:hAnsiTheme="minorHAnsi"/>
                <w:sz w:val="18"/>
                <w:szCs w:val="18"/>
              </w:rPr>
            </w:pPr>
            <w:r w:rsidRPr="00695C2B">
              <w:rPr>
                <w:rFonts w:asciiTheme="minorHAnsi" w:hAnsiTheme="minorHAnsi"/>
                <w:sz w:val="18"/>
                <w:szCs w:val="18"/>
              </w:rPr>
              <w:t>01</w:t>
            </w:r>
          </w:p>
        </w:tc>
        <w:tc>
          <w:tcPr>
            <w:tcW w:w="10434" w:type="dxa"/>
            <w:vAlign w:val="center"/>
          </w:tcPr>
          <w:p w14:paraId="19943503" w14:textId="3B67AD9E" w:rsidR="00407F1E" w:rsidRPr="00695C2B" w:rsidRDefault="00407F1E" w:rsidP="002C238C">
            <w:pPr>
              <w:keepNext/>
              <w:spacing w:after="0" w:line="240" w:lineRule="auto"/>
              <w:rPr>
                <w:rFonts w:asciiTheme="minorHAnsi" w:hAnsiTheme="minorHAnsi"/>
                <w:sz w:val="18"/>
                <w:szCs w:val="18"/>
              </w:rPr>
            </w:pPr>
            <w:r w:rsidRPr="00695C2B">
              <w:rPr>
                <w:rFonts w:asciiTheme="minorHAnsi" w:hAnsiTheme="minorHAnsi"/>
                <w:sz w:val="18"/>
                <w:szCs w:val="18"/>
              </w:rPr>
              <w:t xml:space="preserve">&lt;&lt;if </w:t>
            </w:r>
            <w:del w:id="161" w:author="Markstrum, Alexis@Energy" w:date="2019-10-09T09:32:00Z">
              <w:r w:rsidRPr="00695C2B" w:rsidDel="002C238C">
                <w:rPr>
                  <w:rFonts w:asciiTheme="minorHAnsi" w:hAnsiTheme="minorHAnsi"/>
                  <w:sz w:val="18"/>
                  <w:szCs w:val="18"/>
                </w:rPr>
                <w:delText>D</w:delText>
              </w:r>
            </w:del>
            <w:ins w:id="162" w:author="Markstrum, Alexis@Energy" w:date="2019-10-09T09:32:00Z">
              <w:r w:rsidR="002C238C">
                <w:rPr>
                  <w:rFonts w:asciiTheme="minorHAnsi" w:hAnsiTheme="minorHAnsi"/>
                  <w:sz w:val="18"/>
                  <w:szCs w:val="18"/>
                </w:rPr>
                <w:t>E</w:t>
              </w:r>
            </w:ins>
            <w:r w:rsidRPr="00695C2B">
              <w:rPr>
                <w:rFonts w:asciiTheme="minorHAnsi" w:hAnsiTheme="minorHAnsi"/>
                <w:sz w:val="18"/>
                <w:szCs w:val="18"/>
              </w:rPr>
              <w:t>01</w:t>
            </w:r>
            <w:r w:rsidR="00D33417">
              <w:rPr>
                <w:rFonts w:asciiTheme="minorHAnsi" w:hAnsiTheme="minorHAnsi"/>
                <w:sz w:val="18"/>
                <w:szCs w:val="18"/>
              </w:rPr>
              <w:t xml:space="preserve"> </w:t>
            </w:r>
            <w:r w:rsidRPr="00695C2B">
              <w:rPr>
                <w:rFonts w:asciiTheme="minorHAnsi" w:hAnsiTheme="minorHAnsi"/>
                <w:sz w:val="18"/>
                <w:szCs w:val="18"/>
              </w:rPr>
              <w:t xml:space="preserve">≠ </w:t>
            </w:r>
            <w:r w:rsidR="00D33417">
              <w:rPr>
                <w:rFonts w:asciiTheme="minorHAnsi" w:hAnsiTheme="minorHAnsi"/>
                <w:sz w:val="18"/>
                <w:szCs w:val="18"/>
              </w:rPr>
              <w:t>System fails whole house fan requirement</w:t>
            </w:r>
            <w:r w:rsidRPr="00695C2B">
              <w:rPr>
                <w:rFonts w:asciiTheme="minorHAnsi" w:hAnsiTheme="minorHAnsi"/>
                <w:sz w:val="18"/>
                <w:szCs w:val="18"/>
              </w:rPr>
              <w:t>s; and</w:t>
            </w:r>
            <w:r w:rsidR="00D33417">
              <w:rPr>
                <w:rFonts w:asciiTheme="minorHAnsi" w:hAnsiTheme="minorHAnsi"/>
                <w:sz w:val="18"/>
                <w:szCs w:val="18"/>
              </w:rPr>
              <w:t xml:space="preserve"> </w:t>
            </w:r>
            <w:del w:id="163" w:author="Markstrum, Alexis@Energy" w:date="2019-10-09T09:33:00Z">
              <w:r w:rsidRPr="00695C2B" w:rsidDel="002C238C">
                <w:rPr>
                  <w:rFonts w:asciiTheme="minorHAnsi" w:hAnsiTheme="minorHAnsi"/>
                  <w:sz w:val="18"/>
                  <w:szCs w:val="18"/>
                </w:rPr>
                <w:delText>E</w:delText>
              </w:r>
            </w:del>
            <w:ins w:id="164" w:author="Markstrum, Alexis@Energy" w:date="2019-10-09T09:33:00Z">
              <w:r w:rsidR="002C238C">
                <w:rPr>
                  <w:rFonts w:asciiTheme="minorHAnsi" w:hAnsiTheme="minorHAnsi"/>
                  <w:sz w:val="18"/>
                  <w:szCs w:val="18"/>
                </w:rPr>
                <w:t>F</w:t>
              </w:r>
            </w:ins>
            <w:r w:rsidRPr="00695C2B">
              <w:rPr>
                <w:rFonts w:asciiTheme="minorHAnsi" w:hAnsiTheme="minorHAnsi"/>
                <w:sz w:val="18"/>
                <w:szCs w:val="18"/>
              </w:rPr>
              <w:t>0</w:t>
            </w:r>
            <w:r w:rsidR="00D33417">
              <w:rPr>
                <w:rFonts w:asciiTheme="minorHAnsi" w:hAnsiTheme="minorHAnsi"/>
                <w:sz w:val="18"/>
                <w:szCs w:val="18"/>
              </w:rPr>
              <w:t xml:space="preserve">3 </w:t>
            </w:r>
            <w:r w:rsidRPr="00695C2B">
              <w:rPr>
                <w:rFonts w:asciiTheme="minorHAnsi" w:hAnsiTheme="minorHAnsi"/>
                <w:sz w:val="18"/>
                <w:szCs w:val="18"/>
              </w:rPr>
              <w:t xml:space="preserve">≠ </w:t>
            </w:r>
            <w:r w:rsidR="00D33417">
              <w:rPr>
                <w:rFonts w:asciiTheme="minorHAnsi" w:hAnsiTheme="minorHAnsi"/>
                <w:sz w:val="18"/>
                <w:szCs w:val="18"/>
              </w:rPr>
              <w:t>Fail</w:t>
            </w:r>
            <w:r w:rsidRPr="00695C2B">
              <w:rPr>
                <w:rFonts w:asciiTheme="minorHAnsi" w:hAnsiTheme="minorHAnsi"/>
                <w:sz w:val="18"/>
                <w:szCs w:val="18"/>
              </w:rPr>
              <w:t>; then display:</w:t>
            </w:r>
            <w:r>
              <w:rPr>
                <w:rFonts w:asciiTheme="minorHAnsi" w:hAnsiTheme="minorHAnsi"/>
                <w:sz w:val="18"/>
                <w:szCs w:val="18"/>
              </w:rPr>
              <w:t xml:space="preserve">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&gt;&gt;</w:t>
            </w:r>
          </w:p>
        </w:tc>
      </w:tr>
    </w:tbl>
    <w:p w14:paraId="12A29D42" w14:textId="77777777" w:rsidR="00407F1E" w:rsidRDefault="00407F1E">
      <w:r>
        <w:br w:type="page"/>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21"/>
        <w:gridCol w:w="41"/>
        <w:gridCol w:w="7"/>
        <w:gridCol w:w="5611"/>
      </w:tblGrid>
      <w:tr w:rsidR="00B119D9" w14:paraId="629BA421" w14:textId="77777777" w:rsidTr="00407F1E">
        <w:trPr>
          <w:trHeight w:val="206"/>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5AAE0FA9" w14:textId="1919ECEA" w:rsidR="00B119D9" w:rsidRPr="00B119D9" w:rsidRDefault="00B119D9" w:rsidP="00B119D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sz w:val="18"/>
                <w:szCs w:val="18"/>
              </w:rPr>
            </w:pPr>
            <w:r w:rsidRPr="00B119D9">
              <w:rPr>
                <w:rFonts w:asciiTheme="minorHAnsi" w:hAnsiTheme="minorHAnsi" w:cs="Arial"/>
                <w:b/>
                <w:caps/>
                <w:sz w:val="18"/>
                <w:szCs w:val="18"/>
              </w:rPr>
              <w:lastRenderedPageBreak/>
              <w:t>Documentation Author's Declaration Statement</w:t>
            </w:r>
          </w:p>
        </w:tc>
      </w:tr>
      <w:tr w:rsidR="00B119D9" w14:paraId="46632A4C" w14:textId="77777777" w:rsidTr="00407F1E">
        <w:trPr>
          <w:trHeight w:val="206"/>
        </w:trPr>
        <w:tc>
          <w:tcPr>
            <w:tcW w:w="10980" w:type="dxa"/>
            <w:gridSpan w:val="4"/>
            <w:tcBorders>
              <w:top w:val="single" w:sz="4" w:space="0" w:color="auto"/>
              <w:left w:val="single" w:sz="4" w:space="0" w:color="auto"/>
              <w:bottom w:val="single" w:sz="4" w:space="0" w:color="auto"/>
              <w:right w:val="single" w:sz="4" w:space="0" w:color="auto"/>
            </w:tcBorders>
            <w:vAlign w:val="center"/>
          </w:tcPr>
          <w:p w14:paraId="07F468BF" w14:textId="77777777" w:rsidR="00B119D9" w:rsidRPr="00B119D9" w:rsidRDefault="00B119D9" w:rsidP="00B119D9">
            <w:pPr>
              <w:numPr>
                <w:ilvl w:val="0"/>
                <w:numId w:val="33"/>
              </w:numPr>
              <w:spacing w:after="0" w:line="240" w:lineRule="auto"/>
              <w:ind w:left="271" w:hanging="270"/>
              <w:rPr>
                <w:rFonts w:asciiTheme="minorHAnsi" w:hAnsiTheme="minorHAnsi" w:cs="Arial"/>
                <w:b/>
                <w:caps/>
                <w:sz w:val="18"/>
                <w:szCs w:val="18"/>
              </w:rPr>
            </w:pPr>
            <w:r w:rsidRPr="00B119D9">
              <w:rPr>
                <w:rFonts w:asciiTheme="minorHAnsi" w:hAnsiTheme="minorHAnsi" w:cs="Arial"/>
                <w:b/>
                <w:caps/>
                <w:sz w:val="18"/>
                <w:szCs w:val="18"/>
              </w:rPr>
              <w:t>I certify that this Certificate of Verification documentation is accurate and complete.</w:t>
            </w:r>
          </w:p>
        </w:tc>
      </w:tr>
      <w:tr w:rsidR="00B119D9" w14:paraId="4AA8F3B0"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655A8750" w14:textId="77777777" w:rsidR="00B119D9" w:rsidRDefault="00B119D9" w:rsidP="00AB09C4">
            <w:pPr>
              <w:spacing w:after="0"/>
              <w:rPr>
                <w:sz w:val="14"/>
                <w:szCs w:val="14"/>
              </w:rPr>
            </w:pPr>
            <w:r>
              <w:rPr>
                <w:sz w:val="14"/>
                <w:szCs w:val="14"/>
              </w:rPr>
              <w:t>Documentation Author Name:</w:t>
            </w:r>
          </w:p>
        </w:tc>
        <w:tc>
          <w:tcPr>
            <w:tcW w:w="5659" w:type="dxa"/>
            <w:gridSpan w:val="3"/>
            <w:tcBorders>
              <w:top w:val="single" w:sz="4" w:space="0" w:color="auto"/>
              <w:left w:val="single" w:sz="4" w:space="0" w:color="auto"/>
              <w:bottom w:val="single" w:sz="4" w:space="0" w:color="auto"/>
              <w:right w:val="single" w:sz="4" w:space="0" w:color="auto"/>
            </w:tcBorders>
            <w:hideMark/>
          </w:tcPr>
          <w:p w14:paraId="5D0602DE" w14:textId="77777777" w:rsidR="00B119D9" w:rsidRDefault="00B119D9" w:rsidP="00AB09C4">
            <w:pPr>
              <w:spacing w:after="0"/>
              <w:rPr>
                <w:sz w:val="14"/>
                <w:szCs w:val="14"/>
              </w:rPr>
            </w:pPr>
            <w:r>
              <w:rPr>
                <w:sz w:val="14"/>
                <w:szCs w:val="14"/>
              </w:rPr>
              <w:t>Documentation Author Signature:</w:t>
            </w:r>
          </w:p>
        </w:tc>
      </w:tr>
      <w:tr w:rsidR="00B119D9" w14:paraId="2CD7D7A6"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4E997623" w14:textId="77777777" w:rsidR="00B119D9" w:rsidRDefault="00B119D9" w:rsidP="00AB09C4">
            <w:pPr>
              <w:spacing w:after="0"/>
              <w:rPr>
                <w:sz w:val="14"/>
                <w:szCs w:val="14"/>
              </w:rPr>
            </w:pPr>
            <w:r>
              <w:rPr>
                <w:sz w:val="14"/>
                <w:szCs w:val="14"/>
              </w:rPr>
              <w:t>Company:</w:t>
            </w:r>
          </w:p>
        </w:tc>
        <w:tc>
          <w:tcPr>
            <w:tcW w:w="5659" w:type="dxa"/>
            <w:gridSpan w:val="3"/>
            <w:tcBorders>
              <w:top w:val="single" w:sz="4" w:space="0" w:color="auto"/>
              <w:left w:val="single" w:sz="4" w:space="0" w:color="auto"/>
              <w:bottom w:val="single" w:sz="4" w:space="0" w:color="auto"/>
              <w:right w:val="single" w:sz="4" w:space="0" w:color="auto"/>
            </w:tcBorders>
            <w:hideMark/>
          </w:tcPr>
          <w:p w14:paraId="7055F654" w14:textId="77777777" w:rsidR="00B119D9" w:rsidRDefault="00B119D9" w:rsidP="00AB09C4">
            <w:pPr>
              <w:spacing w:after="0"/>
              <w:rPr>
                <w:sz w:val="14"/>
                <w:szCs w:val="14"/>
              </w:rPr>
            </w:pPr>
            <w:r>
              <w:rPr>
                <w:sz w:val="14"/>
                <w:szCs w:val="14"/>
              </w:rPr>
              <w:t>Date Signed:</w:t>
            </w:r>
          </w:p>
        </w:tc>
      </w:tr>
      <w:tr w:rsidR="00B119D9" w14:paraId="2FD99E90"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6F78BAC4" w14:textId="77777777" w:rsidR="00B119D9" w:rsidRDefault="00B119D9" w:rsidP="00AB09C4">
            <w:pPr>
              <w:spacing w:after="0"/>
              <w:rPr>
                <w:sz w:val="14"/>
                <w:szCs w:val="14"/>
              </w:rPr>
            </w:pPr>
            <w:r>
              <w:rPr>
                <w:sz w:val="14"/>
                <w:szCs w:val="14"/>
              </w:rPr>
              <w:t>Address:</w:t>
            </w:r>
          </w:p>
        </w:tc>
        <w:tc>
          <w:tcPr>
            <w:tcW w:w="5659" w:type="dxa"/>
            <w:gridSpan w:val="3"/>
            <w:tcBorders>
              <w:top w:val="single" w:sz="4" w:space="0" w:color="auto"/>
              <w:left w:val="single" w:sz="4" w:space="0" w:color="auto"/>
              <w:bottom w:val="single" w:sz="4" w:space="0" w:color="auto"/>
              <w:right w:val="single" w:sz="4" w:space="0" w:color="auto"/>
            </w:tcBorders>
            <w:hideMark/>
          </w:tcPr>
          <w:p w14:paraId="05A1EBA4" w14:textId="77777777" w:rsidR="00B119D9" w:rsidRDefault="00B119D9" w:rsidP="00AB09C4">
            <w:pPr>
              <w:spacing w:after="0"/>
              <w:rPr>
                <w:sz w:val="14"/>
                <w:szCs w:val="14"/>
              </w:rPr>
            </w:pPr>
            <w:r>
              <w:rPr>
                <w:sz w:val="14"/>
                <w:szCs w:val="14"/>
              </w:rPr>
              <w:t>CEA/HERS Certification Information (if applicable):</w:t>
            </w:r>
          </w:p>
        </w:tc>
      </w:tr>
      <w:tr w:rsidR="00B119D9" w14:paraId="0AE3159A" w14:textId="77777777" w:rsidTr="00407F1E">
        <w:tblPrEx>
          <w:tblLook w:val="04A0" w:firstRow="1" w:lastRow="0" w:firstColumn="1" w:lastColumn="0" w:noHBand="0" w:noVBand="1"/>
        </w:tblPrEx>
        <w:trPr>
          <w:trHeight w:val="360"/>
        </w:trPr>
        <w:tc>
          <w:tcPr>
            <w:tcW w:w="5321" w:type="dxa"/>
            <w:tcBorders>
              <w:top w:val="single" w:sz="4" w:space="0" w:color="auto"/>
              <w:left w:val="single" w:sz="4" w:space="0" w:color="auto"/>
              <w:bottom w:val="single" w:sz="4" w:space="0" w:color="auto"/>
              <w:right w:val="single" w:sz="4" w:space="0" w:color="auto"/>
            </w:tcBorders>
            <w:hideMark/>
          </w:tcPr>
          <w:p w14:paraId="4AA4C5B1" w14:textId="77777777" w:rsidR="00B119D9" w:rsidRDefault="00B119D9" w:rsidP="00AB09C4">
            <w:pPr>
              <w:spacing w:after="0"/>
              <w:rPr>
                <w:sz w:val="14"/>
                <w:szCs w:val="14"/>
              </w:rPr>
            </w:pPr>
            <w:r>
              <w:rPr>
                <w:sz w:val="14"/>
                <w:szCs w:val="14"/>
              </w:rPr>
              <w:t>City/State/Zip:</w:t>
            </w:r>
          </w:p>
        </w:tc>
        <w:tc>
          <w:tcPr>
            <w:tcW w:w="5659" w:type="dxa"/>
            <w:gridSpan w:val="3"/>
            <w:tcBorders>
              <w:top w:val="single" w:sz="4" w:space="0" w:color="auto"/>
              <w:left w:val="single" w:sz="4" w:space="0" w:color="auto"/>
              <w:bottom w:val="single" w:sz="4" w:space="0" w:color="auto"/>
              <w:right w:val="single" w:sz="4" w:space="0" w:color="auto"/>
            </w:tcBorders>
            <w:hideMark/>
          </w:tcPr>
          <w:p w14:paraId="2E40E6CD" w14:textId="77777777" w:rsidR="00B119D9" w:rsidRDefault="00B119D9" w:rsidP="00AB09C4">
            <w:pPr>
              <w:spacing w:after="0"/>
              <w:rPr>
                <w:sz w:val="14"/>
                <w:szCs w:val="14"/>
              </w:rPr>
            </w:pPr>
            <w:r>
              <w:rPr>
                <w:sz w:val="14"/>
                <w:szCs w:val="14"/>
              </w:rPr>
              <w:t>Phone:</w:t>
            </w:r>
          </w:p>
        </w:tc>
      </w:tr>
      <w:tr w:rsidR="00B119D9" w14:paraId="235ED553" w14:textId="77777777" w:rsidTr="00407F1E">
        <w:tblPrEx>
          <w:tblLook w:val="04A0" w:firstRow="1" w:lastRow="0" w:firstColumn="1" w:lastColumn="0" w:noHBand="0" w:noVBand="1"/>
        </w:tblPrEx>
        <w:trPr>
          <w:trHeight w:val="296"/>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C0613A"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8"/>
                <w:szCs w:val="18"/>
              </w:rPr>
            </w:pPr>
            <w:r>
              <w:rPr>
                <w:rFonts w:cs="Arial"/>
                <w:b/>
                <w:caps/>
                <w:sz w:val="18"/>
                <w:szCs w:val="18"/>
              </w:rPr>
              <w:t xml:space="preserve">Responsible Person's Declaration statement </w:t>
            </w:r>
          </w:p>
        </w:tc>
      </w:tr>
      <w:tr w:rsidR="00B119D9" w14:paraId="41DD63C1" w14:textId="77777777" w:rsidTr="00407F1E">
        <w:tblPrEx>
          <w:tblLook w:val="04A0" w:firstRow="1" w:lastRow="0" w:firstColumn="1" w:lastColumn="0" w:noHBand="0" w:noVBand="1"/>
        </w:tblPrEx>
        <w:trPr>
          <w:trHeight w:val="504"/>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2A902C" w14:textId="77777777" w:rsidR="00B119D9" w:rsidRDefault="00B119D9" w:rsidP="00AB09C4">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63E9923E"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129C3F73"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0F3AD9F9"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FC8EBF7"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A1139A6" w14:textId="77777777" w:rsidR="00B119D9" w:rsidRDefault="00B119D9" w:rsidP="00B119D9">
            <w:pPr>
              <w:pStyle w:val="p2"/>
              <w:keepNext/>
              <w:numPr>
                <w:ilvl w:val="0"/>
                <w:numId w:val="34"/>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B119D9" w14:paraId="338B428B" w14:textId="77777777" w:rsidTr="00407F1E">
        <w:tblPrEx>
          <w:tblLook w:val="04A0" w:firstRow="1" w:lastRow="0" w:firstColumn="1" w:lastColumn="0" w:noHBand="0" w:noVBand="1"/>
        </w:tblPrEx>
        <w:trPr>
          <w:trHeight w:val="278"/>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548C3C5"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caps/>
                <w:sz w:val="18"/>
                <w:szCs w:val="18"/>
              </w:rPr>
            </w:pPr>
            <w:r>
              <w:rPr>
                <w:rFonts w:cs="Arial"/>
                <w:b/>
                <w:caps/>
                <w:sz w:val="18"/>
                <w:szCs w:val="18"/>
              </w:rPr>
              <w:t>BUILDER OR INSTALLER INFORMATION AS SHOWN ON THE CERTIFICATE OF INSTALLATION</w:t>
            </w:r>
          </w:p>
        </w:tc>
      </w:tr>
      <w:tr w:rsidR="00B119D9" w14:paraId="7D740ED0" w14:textId="77777777" w:rsidTr="00407F1E">
        <w:tblPrEx>
          <w:tblLook w:val="04A0" w:firstRow="1" w:lastRow="0" w:firstColumn="1" w:lastColumn="0" w:noHBand="0" w:noVBand="1"/>
        </w:tblPrEx>
        <w:trPr>
          <w:trHeight w:val="360"/>
        </w:trPr>
        <w:tc>
          <w:tcPr>
            <w:tcW w:w="1098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84B08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Company Name (Installing Subcontractor, General Contractor, or Builder/Owner):</w:t>
            </w:r>
          </w:p>
        </w:tc>
      </w:tr>
      <w:tr w:rsidR="00B119D9" w14:paraId="0652B638" w14:textId="77777777" w:rsidTr="00407F1E">
        <w:tblPrEx>
          <w:tblLook w:val="04A0" w:firstRow="1" w:lastRow="0" w:firstColumn="1" w:lastColumn="0" w:noHBand="0" w:noVBand="1"/>
        </w:tblPrEx>
        <w:trPr>
          <w:trHeight w:hRule="exact" w:val="360"/>
        </w:trPr>
        <w:tc>
          <w:tcPr>
            <w:tcW w:w="5362"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694C7B"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Responsible Builder or Installer Name:</w:t>
            </w:r>
          </w:p>
        </w:tc>
        <w:tc>
          <w:tcPr>
            <w:tcW w:w="5618"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A7E6EC" w14:textId="77777777" w:rsidR="00B119D9" w:rsidRDefault="00B119D9" w:rsidP="00AB09C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CSLB License:</w:t>
            </w:r>
          </w:p>
        </w:tc>
      </w:tr>
      <w:tr w:rsidR="00B119D9" w14:paraId="61F968B4" w14:textId="77777777" w:rsidTr="00407F1E">
        <w:tblPrEx>
          <w:tblLook w:val="04A0" w:firstRow="1" w:lastRow="0" w:firstColumn="1" w:lastColumn="0" w:noHBand="0" w:noVBand="1"/>
        </w:tblPrEx>
        <w:trPr>
          <w:trHeight w:val="288"/>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E252496"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PROVIDER DATA REGISTRY INFORMATION</w:t>
            </w:r>
          </w:p>
        </w:tc>
      </w:tr>
      <w:tr w:rsidR="00B119D9" w14:paraId="22A5463B"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32B5E8"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Sample Group Number (if applicable):</w:t>
            </w:r>
          </w:p>
          <w:p w14:paraId="0C794A12"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1B3E47"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r>
              <w:rPr>
                <w:sz w:val="14"/>
                <w:szCs w:val="14"/>
              </w:rPr>
              <w:t>Dwelling Test Status in Sample Group (if applicable):</w:t>
            </w:r>
          </w:p>
          <w:p w14:paraId="4430E3F0" w14:textId="77777777" w:rsidR="00B119D9" w:rsidRDefault="00B119D9" w:rsidP="00AB09C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sz w:val="14"/>
                <w:szCs w:val="14"/>
              </w:rPr>
            </w:pPr>
          </w:p>
        </w:tc>
      </w:tr>
      <w:tr w:rsidR="00B119D9" w14:paraId="196657FF" w14:textId="77777777" w:rsidTr="00407F1E">
        <w:tblPrEx>
          <w:tblLook w:val="04A0" w:firstRow="1" w:lastRow="0" w:firstColumn="1" w:lastColumn="0" w:noHBand="0" w:noVBand="1"/>
        </w:tblPrEx>
        <w:trPr>
          <w:trHeight w:val="288"/>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9840952"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rFonts w:cs="Arial"/>
                <w:b/>
                <w:caps/>
                <w:sz w:val="18"/>
                <w:szCs w:val="18"/>
              </w:rPr>
              <w:t>HERS RATER INFORMATION</w:t>
            </w:r>
          </w:p>
        </w:tc>
      </w:tr>
      <w:tr w:rsidR="00B119D9" w14:paraId="437081BB" w14:textId="77777777" w:rsidTr="00407F1E">
        <w:tblPrEx>
          <w:tblLook w:val="04A0" w:firstRow="1" w:lastRow="0" w:firstColumn="1" w:lastColumn="0" w:noHBand="0" w:noVBand="1"/>
        </w:tblPrEx>
        <w:trPr>
          <w:trHeight w:val="360"/>
        </w:trPr>
        <w:tc>
          <w:tcPr>
            <w:tcW w:w="1098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4A96E0"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HERS Rater Company Name:</w:t>
            </w:r>
          </w:p>
          <w:p w14:paraId="768ABC8E" w14:textId="77777777" w:rsidR="00B119D9" w:rsidRDefault="00B119D9" w:rsidP="00AB09C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p>
        </w:tc>
      </w:tr>
      <w:tr w:rsidR="00B119D9" w14:paraId="12211D18"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2DBD5F"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Name:</w:t>
            </w: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C6C891"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r>
              <w:rPr>
                <w:sz w:val="14"/>
                <w:szCs w:val="14"/>
              </w:rPr>
              <w:t>Responsible Rater Signature:</w:t>
            </w:r>
          </w:p>
          <w:p w14:paraId="24094176"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86"/>
              <w:rPr>
                <w:sz w:val="14"/>
                <w:szCs w:val="14"/>
              </w:rPr>
            </w:pPr>
          </w:p>
        </w:tc>
      </w:tr>
      <w:tr w:rsidR="00B119D9" w14:paraId="2B2F58D2" w14:textId="77777777" w:rsidTr="00407F1E">
        <w:tblPrEx>
          <w:tblLook w:val="04A0" w:firstRow="1" w:lastRow="0" w:firstColumn="1" w:lastColumn="0" w:noHBand="0" w:noVBand="1"/>
        </w:tblPrEx>
        <w:trPr>
          <w:trHeight w:hRule="exact" w:val="360"/>
        </w:trPr>
        <w:tc>
          <w:tcPr>
            <w:tcW w:w="5369"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65D14D"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Responsible Rater Certification Number w/ this HERS Provider:</w:t>
            </w:r>
          </w:p>
        </w:tc>
        <w:tc>
          <w:tcPr>
            <w:tcW w:w="56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1B3790" w14:textId="77777777" w:rsidR="00B119D9" w:rsidRDefault="00B119D9" w:rsidP="00AB09C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sz w:val="14"/>
                <w:szCs w:val="14"/>
              </w:rPr>
            </w:pPr>
            <w:r>
              <w:rPr>
                <w:sz w:val="14"/>
                <w:szCs w:val="14"/>
              </w:rPr>
              <w:t>Date Signed:</w:t>
            </w:r>
          </w:p>
        </w:tc>
      </w:tr>
    </w:tbl>
    <w:p w14:paraId="1E99723A" w14:textId="4DD7EE27" w:rsidR="007B6227" w:rsidRPr="005C414C" w:rsidRDefault="007B6227" w:rsidP="009A796B">
      <w:pPr>
        <w:rPr>
          <w:rFonts w:asciiTheme="minorHAnsi" w:hAnsiTheme="minorHAnsi"/>
          <w:sz w:val="18"/>
          <w:szCs w:val="18"/>
        </w:rPr>
      </w:pPr>
    </w:p>
    <w:sectPr w:rsidR="007B6227" w:rsidRPr="005C414C" w:rsidSect="00ED4453">
      <w:headerReference w:type="first" r:id="rId21"/>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49503" w14:textId="77777777" w:rsidR="00BD68AF" w:rsidRDefault="00BD68AF" w:rsidP="00C25A5C">
      <w:pPr>
        <w:spacing w:after="0" w:line="240" w:lineRule="auto"/>
      </w:pPr>
      <w:r>
        <w:separator/>
      </w:r>
    </w:p>
  </w:endnote>
  <w:endnote w:type="continuationSeparator" w:id="0">
    <w:p w14:paraId="7F13D816" w14:textId="77777777" w:rsidR="00BD68AF" w:rsidRDefault="00BD68AF" w:rsidP="00C25A5C">
      <w:pPr>
        <w:spacing w:after="0" w:line="240" w:lineRule="auto"/>
      </w:pPr>
      <w:r>
        <w:continuationSeparator/>
      </w:r>
    </w:p>
  </w:endnote>
  <w:endnote w:type="continuationNotice" w:id="1">
    <w:p w14:paraId="71F83C91" w14:textId="77777777" w:rsidR="00BD68AF" w:rsidRDefault="00BD68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BDCB9" w14:textId="77777777" w:rsidR="00BD68AF" w:rsidRDefault="00BD6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BD68AF" w:rsidRPr="007304C6" w:rsidRDefault="00BD68AF"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07BF1589" w:rsidR="00BD68AF" w:rsidRPr="007304C6" w:rsidRDefault="00BD68AF"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8" w:author="Markstrum, Alexis@Energy" w:date="2019-10-09T12:58:00Z">
      <w:r w:rsidDel="00587BC2">
        <w:rPr>
          <w:sz w:val="18"/>
          <w:szCs w:val="18"/>
        </w:rPr>
        <w:delText>19</w:delText>
      </w:r>
    </w:del>
    <w:ins w:id="49" w:author="Markstrum, Alexis@Energy" w:date="2019-10-09T12:58:00Z">
      <w:r w:rsidR="00587BC2">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BD68AF" w:rsidRPr="009577D0" w:rsidRDefault="00BD68AF"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BD68AF" w:rsidRPr="009577D0" w:rsidRDefault="00BD68AF"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81C5079" w:rsidR="00BD68AF" w:rsidRPr="008C6E49" w:rsidRDefault="00BD68AF"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92" w:author="Markstrum, Alexis@Energy" w:date="2019-10-09T12:58:00Z">
      <w:r w:rsidDel="00587BC2">
        <w:rPr>
          <w:sz w:val="18"/>
          <w:szCs w:val="18"/>
        </w:rPr>
        <w:delText>19</w:delText>
      </w:r>
    </w:del>
    <w:ins w:id="93" w:author="Markstrum, Alexis@Energy" w:date="2019-10-09T12:58:00Z">
      <w:r w:rsidR="00587BC2">
        <w:rPr>
          <w:sz w:val="18"/>
          <w:szCs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5C33D9A9" w:rsidR="00BD68AF" w:rsidRPr="00407F1E" w:rsidRDefault="00BD68AF" w:rsidP="00644136">
    <w:pPr>
      <w:pStyle w:val="Footer"/>
      <w:pBdr>
        <w:top w:val="single" w:sz="4" w:space="1" w:color="auto"/>
      </w:pBdr>
      <w:tabs>
        <w:tab w:val="clear" w:pos="9360"/>
        <w:tab w:val="right" w:pos="10800"/>
      </w:tabs>
      <w:spacing w:after="0"/>
      <w:rPr>
        <w:rFonts w:asciiTheme="minorHAnsi" w:hAnsiTheme="minorHAnsi"/>
        <w:sz w:val="18"/>
        <w:szCs w:val="18"/>
      </w:rPr>
    </w:pPr>
    <w:r w:rsidRPr="00AD5934">
      <w:rPr>
        <w:rFonts w:asciiTheme="minorHAnsi" w:hAnsiTheme="minorHAnsi"/>
        <w:sz w:val="18"/>
        <w:szCs w:val="18"/>
      </w:rPr>
      <w:t>CA Building Energy Efficiency Standards - 2019 Residential Compliance</w:t>
    </w:r>
    <w:r w:rsidRPr="00AD5934">
      <w:rPr>
        <w:rFonts w:asciiTheme="minorHAnsi" w:hAnsiTheme="minorHAnsi"/>
        <w:sz w:val="18"/>
        <w:szCs w:val="18"/>
      </w:rPr>
      <w:tab/>
      <w:t>January 20</w:t>
    </w:r>
    <w:del w:id="94" w:author="Markstrum, Alexis@Energy" w:date="2019-10-09T12:58:00Z">
      <w:r w:rsidDel="00587BC2">
        <w:rPr>
          <w:rFonts w:asciiTheme="minorHAnsi" w:hAnsiTheme="minorHAnsi"/>
          <w:sz w:val="18"/>
          <w:szCs w:val="18"/>
        </w:rPr>
        <w:delText>19</w:delText>
      </w:r>
    </w:del>
    <w:ins w:id="95" w:author="Markstrum, Alexis@Energy" w:date="2019-10-09T12:58:00Z">
      <w:r w:rsidR="00587BC2">
        <w:rPr>
          <w:rFonts w:asciiTheme="minorHAnsi" w:hAnsiTheme="minorHAnsi"/>
          <w:sz w:val="18"/>
          <w:szCs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5DE09" w14:textId="77777777" w:rsidR="00BD68AF" w:rsidRDefault="00BD68AF" w:rsidP="00C25A5C">
      <w:pPr>
        <w:spacing w:after="0" w:line="240" w:lineRule="auto"/>
      </w:pPr>
      <w:r>
        <w:separator/>
      </w:r>
    </w:p>
  </w:footnote>
  <w:footnote w:type="continuationSeparator" w:id="0">
    <w:p w14:paraId="539986FF" w14:textId="77777777" w:rsidR="00BD68AF" w:rsidRDefault="00BD68AF" w:rsidP="00C25A5C">
      <w:pPr>
        <w:spacing w:after="0" w:line="240" w:lineRule="auto"/>
      </w:pPr>
      <w:r>
        <w:continuationSeparator/>
      </w:r>
    </w:p>
  </w:footnote>
  <w:footnote w:type="continuationNotice" w:id="1">
    <w:p w14:paraId="07759522" w14:textId="77777777" w:rsidR="00BD68AF" w:rsidRDefault="00BD68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BD68AF" w:rsidRDefault="00AC7443">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BD68AF" w:rsidRPr="004703E2" w:rsidRDefault="00BD68AF"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AC7443">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BD68AF" w:rsidRPr="004703E2" w:rsidRDefault="00BD68AF"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0F136082" w:rsidR="00BD68AF" w:rsidRPr="004703E2" w:rsidRDefault="00BD68AF"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w:t>
    </w:r>
    <w:r>
      <w:rPr>
        <w:rFonts w:ascii="Arial" w:eastAsia="Times New Roman" w:hAnsi="Arial" w:cs="Arial"/>
        <w:sz w:val="14"/>
        <w:szCs w:val="14"/>
      </w:rPr>
      <w:t>3</w:t>
    </w:r>
    <w:r w:rsidRPr="004703E2">
      <w:rPr>
        <w:rFonts w:ascii="Arial" w:eastAsia="Times New Roman" w:hAnsi="Arial" w:cs="Arial"/>
        <w:sz w:val="14"/>
        <w:szCs w:val="14"/>
      </w:rPr>
      <w:t>R-</w:t>
    </w:r>
    <w:r>
      <w:rPr>
        <w:rFonts w:ascii="Arial" w:eastAsia="Times New Roman" w:hAnsi="Arial" w:cs="Arial"/>
        <w:sz w:val="14"/>
        <w:szCs w:val="14"/>
      </w:rPr>
      <w:t>MCH-31-H</w:t>
    </w:r>
    <w:r w:rsidRPr="004703E2">
      <w:rPr>
        <w:rFonts w:ascii="Arial" w:eastAsia="Times New Roman" w:hAnsi="Arial" w:cs="Arial"/>
        <w:sz w:val="14"/>
        <w:szCs w:val="14"/>
      </w:rPr>
      <w:t xml:space="preserve"> (Revised </w:t>
    </w:r>
    <w:r>
      <w:rPr>
        <w:rFonts w:ascii="Arial" w:eastAsia="Times New Roman" w:hAnsi="Arial" w:cs="Arial"/>
        <w:sz w:val="14"/>
        <w:szCs w:val="14"/>
      </w:rPr>
      <w:t>01/</w:t>
    </w:r>
    <w:del w:id="46" w:author="Markstrum, Alexis@Energy" w:date="2019-10-09T12:58:00Z">
      <w:r w:rsidDel="00587BC2">
        <w:rPr>
          <w:rFonts w:ascii="Arial" w:eastAsia="Times New Roman" w:hAnsi="Arial" w:cs="Arial"/>
          <w:sz w:val="14"/>
          <w:szCs w:val="14"/>
        </w:rPr>
        <w:delText>19</w:delText>
      </w:r>
    </w:del>
    <w:ins w:id="47" w:author="Markstrum, Alexis@Energy" w:date="2019-10-09T12:58:00Z">
      <w:r w:rsidR="00587BC2">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BD68AF" w:rsidRPr="00F85124" w14:paraId="46D5A6CF" w14:textId="77777777" w:rsidTr="004703E2">
      <w:trPr>
        <w:cantSplit/>
        <w:trHeight w:val="288"/>
      </w:trPr>
      <w:tc>
        <w:tcPr>
          <w:tcW w:w="4016" w:type="pct"/>
          <w:gridSpan w:val="3"/>
          <w:tcBorders>
            <w:right w:val="nil"/>
          </w:tcBorders>
          <w:vAlign w:val="center"/>
        </w:tcPr>
        <w:p w14:paraId="46D5A6CD" w14:textId="7FAA5978" w:rsidR="00BD68AF" w:rsidRPr="00AF7776" w:rsidRDefault="00BD68AF" w:rsidP="00CB2F8E">
          <w:pPr>
            <w:pStyle w:val="Style17"/>
            <w:rPr>
              <w:rFonts w:asciiTheme="minorHAnsi" w:hAnsiTheme="minorHAnsi"/>
              <w:b/>
              <w:color w:val="auto"/>
              <w:sz w:val="20"/>
              <w:szCs w:val="20"/>
            </w:rPr>
          </w:pPr>
          <w:r w:rsidRPr="00AF7776">
            <w:rPr>
              <w:rFonts w:asciiTheme="minorHAnsi" w:hAnsiTheme="minorHAnsi"/>
              <w:color w:val="auto"/>
              <w:sz w:val="20"/>
              <w:szCs w:val="20"/>
            </w:rPr>
            <w:t xml:space="preserve">CERTIFICATE OF </w:t>
          </w:r>
          <w:r>
            <w:rPr>
              <w:rFonts w:asciiTheme="minorHAnsi" w:hAnsiTheme="minorHAnsi"/>
              <w:color w:val="auto"/>
              <w:sz w:val="20"/>
              <w:szCs w:val="20"/>
            </w:rPr>
            <w:t>VERIFIC</w:t>
          </w:r>
          <w:r w:rsidRPr="00AF7776">
            <w:rPr>
              <w:rFonts w:asciiTheme="minorHAnsi" w:hAnsiTheme="minorHAnsi"/>
              <w:color w:val="auto"/>
              <w:sz w:val="20"/>
              <w:szCs w:val="20"/>
            </w:rPr>
            <w:t>ATION</w:t>
          </w:r>
        </w:p>
      </w:tc>
      <w:tc>
        <w:tcPr>
          <w:tcW w:w="984" w:type="pct"/>
          <w:tcBorders>
            <w:left w:val="nil"/>
          </w:tcBorders>
          <w:tcMar>
            <w:left w:w="115" w:type="dxa"/>
            <w:right w:w="115" w:type="dxa"/>
          </w:tcMar>
          <w:vAlign w:val="center"/>
        </w:tcPr>
        <w:p w14:paraId="46D5A6CE" w14:textId="06845D0A" w:rsidR="00BD68AF" w:rsidRPr="00AF7776" w:rsidRDefault="00BD68AF" w:rsidP="00AA3E7C">
          <w:pPr>
            <w:pStyle w:val="Style18"/>
            <w:rPr>
              <w:rFonts w:asciiTheme="minorHAnsi" w:hAnsiTheme="minorHAnsi"/>
              <w:b/>
              <w:color w:val="auto"/>
              <w:sz w:val="20"/>
              <w:szCs w:val="20"/>
            </w:rPr>
          </w:pPr>
          <w:r w:rsidRPr="00AF7776">
            <w:rPr>
              <w:rFonts w:asciiTheme="minorHAnsi" w:hAnsiTheme="minorHAnsi"/>
              <w:color w:val="auto"/>
              <w:sz w:val="20"/>
              <w:szCs w:val="20"/>
            </w:rPr>
            <w:t>CF</w:t>
          </w:r>
          <w:r>
            <w:rPr>
              <w:rFonts w:asciiTheme="minorHAnsi" w:hAnsiTheme="minorHAnsi"/>
              <w:color w:val="auto"/>
              <w:sz w:val="20"/>
              <w:szCs w:val="20"/>
            </w:rPr>
            <w:t>3</w:t>
          </w:r>
          <w:r w:rsidRPr="00AF7776">
            <w:rPr>
              <w:rFonts w:asciiTheme="minorHAnsi" w:hAnsiTheme="minorHAnsi"/>
              <w:color w:val="auto"/>
              <w:sz w:val="20"/>
              <w:szCs w:val="20"/>
            </w:rPr>
            <w:t>R-MCH-</w:t>
          </w:r>
          <w:r>
            <w:rPr>
              <w:rFonts w:asciiTheme="minorHAnsi" w:hAnsiTheme="minorHAnsi"/>
              <w:color w:val="auto"/>
              <w:sz w:val="20"/>
              <w:szCs w:val="20"/>
            </w:rPr>
            <w:t>31-H</w:t>
          </w:r>
        </w:p>
      </w:tc>
    </w:tr>
    <w:tr w:rsidR="00BD68AF" w:rsidRPr="00F85124" w14:paraId="46D5A6D2" w14:textId="77777777" w:rsidTr="00AF7776">
      <w:trPr>
        <w:cantSplit/>
        <w:trHeight w:val="226"/>
      </w:trPr>
      <w:tc>
        <w:tcPr>
          <w:tcW w:w="2500" w:type="pct"/>
          <w:gridSpan w:val="2"/>
          <w:tcBorders>
            <w:right w:val="nil"/>
          </w:tcBorders>
        </w:tcPr>
        <w:p w14:paraId="46D5A6D0" w14:textId="77777777" w:rsidR="00BD68AF" w:rsidRPr="00AF7776" w:rsidRDefault="00BD68AF" w:rsidP="00AF7776">
          <w:pPr>
            <w:pStyle w:val="Style75"/>
          </w:pPr>
          <w:r>
            <w:t>Whole House Fan</w:t>
          </w:r>
        </w:p>
      </w:tc>
      <w:tc>
        <w:tcPr>
          <w:tcW w:w="2500" w:type="pct"/>
          <w:gridSpan w:val="2"/>
          <w:tcBorders>
            <w:left w:val="nil"/>
          </w:tcBorders>
        </w:tcPr>
        <w:p w14:paraId="46D5A6D1" w14:textId="5D714999" w:rsidR="00BD68AF" w:rsidRPr="00AF7776" w:rsidRDefault="00BD68AF"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AC7443">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AC7443">
            <w:rPr>
              <w:noProof/>
            </w:rPr>
            <w:t>2</w:t>
          </w:r>
          <w:r>
            <w:rPr>
              <w:noProof/>
            </w:rPr>
            <w:fldChar w:fldCharType="end"/>
          </w:r>
          <w:r w:rsidRPr="00F85124">
            <w:t>)</w:t>
          </w:r>
        </w:p>
      </w:tc>
    </w:tr>
    <w:tr w:rsidR="00BD68AF" w:rsidRPr="00F85124" w14:paraId="46D5A6D6" w14:textId="77777777" w:rsidTr="004703E2">
      <w:trPr>
        <w:cantSplit/>
        <w:trHeight w:val="288"/>
      </w:trPr>
      <w:tc>
        <w:tcPr>
          <w:tcW w:w="0" w:type="auto"/>
        </w:tcPr>
        <w:p w14:paraId="46D5A6D3" w14:textId="77777777" w:rsidR="00BD68AF" w:rsidRPr="009A055C" w:rsidRDefault="00BD68AF" w:rsidP="00082521">
          <w:pPr>
            <w:pStyle w:val="Style20"/>
          </w:pPr>
          <w:r w:rsidRPr="009A055C">
            <w:t>Project Name:</w:t>
          </w:r>
        </w:p>
      </w:tc>
      <w:tc>
        <w:tcPr>
          <w:tcW w:w="1655" w:type="pct"/>
          <w:gridSpan w:val="2"/>
        </w:tcPr>
        <w:p w14:paraId="46D5A6D4" w14:textId="77777777" w:rsidR="00BD68AF" w:rsidRPr="009A055C" w:rsidRDefault="00BD68AF" w:rsidP="00082521">
          <w:pPr>
            <w:pStyle w:val="Style20"/>
          </w:pPr>
          <w:r w:rsidRPr="009A055C">
            <w:t>Enforcement Agency:</w:t>
          </w:r>
        </w:p>
      </w:tc>
      <w:tc>
        <w:tcPr>
          <w:tcW w:w="984" w:type="pct"/>
        </w:tcPr>
        <w:p w14:paraId="46D5A6D5" w14:textId="77777777" w:rsidR="00BD68AF" w:rsidRPr="009A055C" w:rsidRDefault="00BD68AF" w:rsidP="00082521">
          <w:pPr>
            <w:pStyle w:val="Style20"/>
          </w:pPr>
          <w:r w:rsidRPr="009A055C">
            <w:t>Permit Number:</w:t>
          </w:r>
        </w:p>
      </w:tc>
    </w:tr>
    <w:tr w:rsidR="00BD68AF" w:rsidRPr="00F85124" w14:paraId="46D5A6DA" w14:textId="77777777" w:rsidTr="004703E2">
      <w:trPr>
        <w:cantSplit/>
        <w:trHeight w:val="288"/>
      </w:trPr>
      <w:tc>
        <w:tcPr>
          <w:tcW w:w="0" w:type="auto"/>
        </w:tcPr>
        <w:p w14:paraId="46D5A6D7" w14:textId="77777777" w:rsidR="00BD68AF" w:rsidRPr="009A055C" w:rsidRDefault="00BD68AF" w:rsidP="00082521">
          <w:pPr>
            <w:pStyle w:val="Style20"/>
            <w:rPr>
              <w:vertAlign w:val="superscript"/>
            </w:rPr>
          </w:pPr>
          <w:r w:rsidRPr="009A055C">
            <w:t>Dwelling Address:</w:t>
          </w:r>
        </w:p>
      </w:tc>
      <w:tc>
        <w:tcPr>
          <w:tcW w:w="1655" w:type="pct"/>
          <w:gridSpan w:val="2"/>
        </w:tcPr>
        <w:p w14:paraId="46D5A6D8" w14:textId="77777777" w:rsidR="00BD68AF" w:rsidRPr="009A055C" w:rsidRDefault="00BD68AF" w:rsidP="00082521">
          <w:pPr>
            <w:pStyle w:val="Style20"/>
            <w:rPr>
              <w:vertAlign w:val="superscript"/>
            </w:rPr>
          </w:pPr>
          <w:r w:rsidRPr="009A055C">
            <w:t>City</w:t>
          </w:r>
          <w:r>
            <w:t>:</w:t>
          </w:r>
        </w:p>
      </w:tc>
      <w:tc>
        <w:tcPr>
          <w:tcW w:w="984" w:type="pct"/>
        </w:tcPr>
        <w:p w14:paraId="46D5A6D9" w14:textId="77777777" w:rsidR="00BD68AF" w:rsidRPr="009A055C" w:rsidRDefault="00BD68AF" w:rsidP="00082521">
          <w:pPr>
            <w:pStyle w:val="Style20"/>
            <w:rPr>
              <w:vertAlign w:val="superscript"/>
            </w:rPr>
          </w:pPr>
          <w:r w:rsidRPr="009A055C">
            <w:t>Zip Code</w:t>
          </w:r>
          <w:r>
            <w:t>:</w:t>
          </w:r>
        </w:p>
      </w:tc>
    </w:tr>
  </w:tbl>
  <w:p w14:paraId="46D5A6DB" w14:textId="77777777" w:rsidR="00BD68AF" w:rsidRPr="00FF77DD" w:rsidRDefault="00BD68AF"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BD68AF" w:rsidRPr="002047DE" w14:paraId="46D5A6E1" w14:textId="77777777" w:rsidTr="00660438">
      <w:trPr>
        <w:cantSplit/>
        <w:trHeight w:val="420"/>
      </w:trPr>
      <w:tc>
        <w:tcPr>
          <w:tcW w:w="3700" w:type="pct"/>
          <w:gridSpan w:val="2"/>
          <w:tcBorders>
            <w:right w:val="nil"/>
          </w:tcBorders>
        </w:tcPr>
        <w:p w14:paraId="46D5A6DF" w14:textId="1B68F4A7" w:rsidR="00BD68AF" w:rsidRPr="002047DE" w:rsidRDefault="00BD68AF"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BD68AF" w:rsidRPr="002047DE" w:rsidRDefault="00BD68AF"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BD68AF"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BD68AF" w:rsidRPr="002047DE" w:rsidRDefault="00BD68AF"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572CAA38" w:rsidR="00BD68AF" w:rsidRPr="002047DE" w:rsidRDefault="00BD68AF"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7E657D">
            <w:rPr>
              <w:b/>
              <w:bCs/>
              <w:noProof/>
            </w:rPr>
            <w:t>5</w:t>
          </w:r>
          <w:r>
            <w:rPr>
              <w:b/>
              <w:bCs/>
              <w:noProof/>
            </w:rPr>
            <w:fldChar w:fldCharType="end"/>
          </w:r>
          <w:r w:rsidRPr="002047DE">
            <w:rPr>
              <w:b/>
              <w:bCs/>
            </w:rPr>
            <w:t>)</w:t>
          </w:r>
        </w:p>
      </w:tc>
    </w:tr>
    <w:tr w:rsidR="00BD68AF" w:rsidRPr="002047DE" w14:paraId="46D5A6E8" w14:textId="77777777" w:rsidTr="00660438">
      <w:trPr>
        <w:cantSplit/>
        <w:trHeight w:val="504"/>
      </w:trPr>
      <w:tc>
        <w:tcPr>
          <w:tcW w:w="2501" w:type="pct"/>
          <w:tcBorders>
            <w:bottom w:val="single" w:sz="12" w:space="0" w:color="auto"/>
          </w:tcBorders>
        </w:tcPr>
        <w:p w14:paraId="46D5A6E5" w14:textId="77777777" w:rsidR="00BD68AF" w:rsidRPr="002047DE" w:rsidRDefault="00BD68AF"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BD68AF" w:rsidRPr="002047DE" w:rsidRDefault="00BD68AF"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BD68AF" w:rsidRPr="002047DE" w:rsidRDefault="00BD68AF" w:rsidP="00660438">
          <w:pPr>
            <w:rPr>
              <w:b/>
              <w:sz w:val="18"/>
              <w:szCs w:val="18"/>
              <w:vertAlign w:val="superscript"/>
            </w:rPr>
          </w:pPr>
          <w:r w:rsidRPr="002047DE">
            <w:rPr>
              <w:b/>
              <w:sz w:val="18"/>
              <w:szCs w:val="18"/>
            </w:rPr>
            <w:t>Permit Number:</w:t>
          </w:r>
        </w:p>
      </w:tc>
    </w:tr>
  </w:tbl>
  <w:p w14:paraId="46D5A6E9" w14:textId="247E790C" w:rsidR="00BD68AF" w:rsidRDefault="00AC7443"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BD68AF" w:rsidRDefault="00AC7443">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4603BCA8" w:rsidR="00BD68AF" w:rsidRPr="00496CF1" w:rsidRDefault="00BD68AF" w:rsidP="005F0AEB">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1C383FB4" w:rsidR="00BD68AF" w:rsidRPr="00496CF1" w:rsidRDefault="00BD68AF" w:rsidP="00691CEE">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46D5A6FC" w14:textId="77777777" w:rsidTr="00691CEE">
      <w:trPr>
        <w:cantSplit/>
        <w:trHeight w:val="288"/>
      </w:trPr>
      <w:tc>
        <w:tcPr>
          <w:tcW w:w="2500" w:type="pct"/>
          <w:tcBorders>
            <w:right w:val="nil"/>
          </w:tcBorders>
        </w:tcPr>
        <w:p w14:paraId="46D5A6FA" w14:textId="77777777" w:rsidR="00BD68AF" w:rsidRPr="00496CF1" w:rsidRDefault="00BD68AF"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37F67409" w:rsidR="00BD68AF" w:rsidRPr="00496CF1" w:rsidRDefault="00BD68AF"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C7443">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BD68AF" w:rsidRPr="00AF7776" w:rsidRDefault="00AC7443"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07F61DB0" w:rsidR="00BD68AF" w:rsidRPr="00496CF1" w:rsidRDefault="00BD68AF"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USER INSTRUCTIONS</w:t>
          </w:r>
        </w:p>
      </w:tc>
      <w:tc>
        <w:tcPr>
          <w:tcW w:w="1262" w:type="pct"/>
          <w:tcBorders>
            <w:left w:val="nil"/>
            <w:bottom w:val="single" w:sz="4" w:space="0" w:color="auto"/>
          </w:tcBorders>
          <w:tcMar>
            <w:left w:w="115" w:type="dxa"/>
            <w:right w:w="115" w:type="dxa"/>
          </w:tcMar>
          <w:vAlign w:val="center"/>
        </w:tcPr>
        <w:p w14:paraId="46D5A700" w14:textId="56F5448C" w:rsidR="00BD68AF" w:rsidRPr="00496CF1" w:rsidRDefault="00BD68AF">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46D5A704" w14:textId="77777777" w:rsidTr="00082521">
      <w:trPr>
        <w:cantSplit/>
        <w:trHeight w:val="288"/>
      </w:trPr>
      <w:tc>
        <w:tcPr>
          <w:tcW w:w="2500" w:type="pct"/>
          <w:tcBorders>
            <w:right w:val="nil"/>
          </w:tcBorders>
        </w:tcPr>
        <w:p w14:paraId="46D5A702" w14:textId="77777777" w:rsidR="00BD68AF" w:rsidRPr="00496CF1" w:rsidRDefault="00BD68AF"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121DE040" w:rsidR="00BD68AF" w:rsidRPr="00496CF1" w:rsidRDefault="00BD68AF"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C7443">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BD68AF" w:rsidRPr="00FF77DD" w:rsidRDefault="00AC7443"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BD68AF" w:rsidRPr="00496CF1" w14:paraId="51C98427" w14:textId="77777777" w:rsidTr="00082521">
      <w:trPr>
        <w:cantSplit/>
        <w:trHeight w:val="288"/>
      </w:trPr>
      <w:tc>
        <w:tcPr>
          <w:tcW w:w="3738" w:type="pct"/>
          <w:gridSpan w:val="2"/>
          <w:tcBorders>
            <w:bottom w:val="single" w:sz="4" w:space="0" w:color="auto"/>
            <w:right w:val="nil"/>
          </w:tcBorders>
          <w:vAlign w:val="center"/>
        </w:tcPr>
        <w:p w14:paraId="7E91110D" w14:textId="3BBCBBA2" w:rsidR="00BD68AF" w:rsidRPr="00496CF1" w:rsidRDefault="00BD68AF" w:rsidP="00ED0F63">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VERIFICATION – DATA FIELD DEFINITIONS AND CALCULATIONS</w:t>
          </w:r>
        </w:p>
      </w:tc>
      <w:tc>
        <w:tcPr>
          <w:tcW w:w="1262" w:type="pct"/>
          <w:tcBorders>
            <w:left w:val="nil"/>
            <w:bottom w:val="single" w:sz="4" w:space="0" w:color="auto"/>
          </w:tcBorders>
          <w:tcMar>
            <w:left w:w="115" w:type="dxa"/>
            <w:right w:w="115" w:type="dxa"/>
          </w:tcMar>
          <w:vAlign w:val="center"/>
        </w:tcPr>
        <w:p w14:paraId="1E482BEA" w14:textId="4761B6E5" w:rsidR="00BD68AF" w:rsidRPr="00496CF1" w:rsidRDefault="00BD68AF">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w:t>
          </w:r>
          <w:r>
            <w:rPr>
              <w:rFonts w:asciiTheme="minorHAnsi" w:eastAsia="Times New Roman" w:hAnsiTheme="minorHAnsi"/>
              <w:bCs/>
              <w:sz w:val="20"/>
              <w:szCs w:val="20"/>
            </w:rPr>
            <w:t>3</w:t>
          </w:r>
          <w:r w:rsidRPr="00496CF1">
            <w:rPr>
              <w:rFonts w:asciiTheme="minorHAnsi" w:eastAsia="Times New Roman" w:hAnsiTheme="minorHAnsi"/>
              <w:bCs/>
              <w:sz w:val="20"/>
              <w:szCs w:val="20"/>
            </w:rPr>
            <w:t>R-MCH-</w:t>
          </w:r>
          <w:r>
            <w:rPr>
              <w:rFonts w:asciiTheme="minorHAnsi" w:eastAsia="Times New Roman" w:hAnsiTheme="minorHAnsi"/>
              <w:bCs/>
              <w:sz w:val="20"/>
              <w:szCs w:val="20"/>
            </w:rPr>
            <w:t>31-H</w:t>
          </w:r>
        </w:p>
      </w:tc>
    </w:tr>
    <w:tr w:rsidR="00BD68AF" w:rsidRPr="00496CF1" w14:paraId="3201A56E" w14:textId="77777777" w:rsidTr="00082521">
      <w:trPr>
        <w:cantSplit/>
        <w:trHeight w:val="288"/>
      </w:trPr>
      <w:tc>
        <w:tcPr>
          <w:tcW w:w="2500" w:type="pct"/>
          <w:tcBorders>
            <w:right w:val="nil"/>
          </w:tcBorders>
        </w:tcPr>
        <w:p w14:paraId="3ADFA555" w14:textId="77777777" w:rsidR="00BD68AF" w:rsidRPr="00496CF1" w:rsidRDefault="00BD68AF"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30D68D90" w14:textId="7CA5A2D5" w:rsidR="00BD68AF" w:rsidRPr="00496CF1" w:rsidRDefault="00BD68AF"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AC7443">
            <w:rPr>
              <w:rFonts w:asciiTheme="minorHAnsi" w:eastAsia="Times New Roman" w:hAnsiTheme="minorHAnsi"/>
              <w:bCs/>
              <w:noProof/>
              <w:sz w:val="20"/>
              <w:szCs w:val="20"/>
            </w:rPr>
            <w:t>3</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43437D1" w14:textId="77777777" w:rsidR="00BD68AF" w:rsidRPr="00FF77DD" w:rsidRDefault="00AC7443" w:rsidP="003C0502">
    <w:pPr>
      <w:pStyle w:val="Header"/>
      <w:spacing w:after="0"/>
      <w:rPr>
        <w:sz w:val="20"/>
        <w:szCs w:val="16"/>
      </w:rPr>
    </w:pPr>
    <w:r>
      <w:rPr>
        <w:rFonts w:asciiTheme="minorHAnsi" w:eastAsia="Times New Roman" w:hAnsiTheme="minorHAnsi"/>
        <w:bCs/>
        <w:noProof/>
        <w:sz w:val="20"/>
        <w:szCs w:val="20"/>
      </w:rPr>
      <w:pict w14:anchorId="309C7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3188BC9E">
      <w:start w:val="1"/>
      <w:numFmt w:val="decimal"/>
      <w:lvlText w:val="%4."/>
      <w:lvlJc w:val="left"/>
      <w:pPr>
        <w:ind w:left="2520" w:hanging="360"/>
      </w:pPr>
      <w:rPr>
        <w:rFonts w:hint="default"/>
        <w:sz w:val="18"/>
        <w:szCs w:val="20"/>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0"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2F7681"/>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B3090A"/>
    <w:multiLevelType w:val="hybridMultilevel"/>
    <w:tmpl w:val="176259CC"/>
    <w:lvl w:ilvl="0" w:tplc="818C6AB0">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5"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B736A8"/>
    <w:multiLevelType w:val="hybridMultilevel"/>
    <w:tmpl w:val="A41C31B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31"/>
  </w:num>
  <w:num w:numId="4">
    <w:abstractNumId w:val="1"/>
  </w:num>
  <w:num w:numId="5">
    <w:abstractNumId w:val="6"/>
  </w:num>
  <w:num w:numId="6">
    <w:abstractNumId w:val="16"/>
  </w:num>
  <w:num w:numId="7">
    <w:abstractNumId w:val="15"/>
  </w:num>
  <w:num w:numId="8">
    <w:abstractNumId w:val="18"/>
  </w:num>
  <w:num w:numId="9">
    <w:abstractNumId w:val="29"/>
  </w:num>
  <w:num w:numId="10">
    <w:abstractNumId w:val="5"/>
  </w:num>
  <w:num w:numId="11">
    <w:abstractNumId w:val="17"/>
  </w:num>
  <w:num w:numId="12">
    <w:abstractNumId w:val="14"/>
  </w:num>
  <w:num w:numId="13">
    <w:abstractNumId w:val="10"/>
  </w:num>
  <w:num w:numId="14">
    <w:abstractNumId w:val="26"/>
  </w:num>
  <w:num w:numId="15">
    <w:abstractNumId w:val="20"/>
  </w:num>
  <w:num w:numId="16">
    <w:abstractNumId w:val="8"/>
  </w:num>
  <w:num w:numId="17">
    <w:abstractNumId w:val="21"/>
  </w:num>
  <w:num w:numId="18">
    <w:abstractNumId w:val="33"/>
  </w:num>
  <w:num w:numId="19">
    <w:abstractNumId w:val="0"/>
  </w:num>
  <w:num w:numId="20">
    <w:abstractNumId w:val="10"/>
  </w:num>
  <w:num w:numId="21">
    <w:abstractNumId w:val="12"/>
  </w:num>
  <w:num w:numId="22">
    <w:abstractNumId w:val="25"/>
  </w:num>
  <w:num w:numId="23">
    <w:abstractNumId w:val="9"/>
  </w:num>
  <w:num w:numId="24">
    <w:abstractNumId w:val="3"/>
  </w:num>
  <w:num w:numId="25">
    <w:abstractNumId w:val="4"/>
  </w:num>
  <w:num w:numId="26">
    <w:abstractNumId w:val="19"/>
  </w:num>
  <w:num w:numId="27">
    <w:abstractNumId w:val="28"/>
  </w:num>
  <w:num w:numId="28">
    <w:abstractNumId w:val="22"/>
  </w:num>
  <w:num w:numId="29">
    <w:abstractNumId w:val="34"/>
  </w:num>
  <w:num w:numId="30">
    <w:abstractNumId w:val="2"/>
  </w:num>
  <w:num w:numId="31">
    <w:abstractNumId w:val="30"/>
  </w:num>
  <w:num w:numId="32">
    <w:abstractNumId w:val="27"/>
  </w:num>
  <w:num w:numId="33">
    <w:abstractNumId w:val="24"/>
    <w:lvlOverride w:ilvl="0">
      <w:startOverride w:val="1"/>
    </w:lvlOverride>
    <w:lvlOverride w:ilvl="1"/>
    <w:lvlOverride w:ilvl="2"/>
    <w:lvlOverride w:ilvl="3"/>
    <w:lvlOverride w:ilvl="4"/>
    <w:lvlOverride w:ilvl="5"/>
    <w:lvlOverride w:ilvl="6"/>
    <w:lvlOverride w:ilvl="7"/>
    <w:lvlOverride w:ilvl="8"/>
  </w:num>
  <w:num w:numId="34">
    <w:abstractNumId w:val="13"/>
    <w:lvlOverride w:ilvl="0">
      <w:startOverride w:val="1"/>
    </w:lvlOverride>
    <w:lvlOverride w:ilvl="1"/>
    <w:lvlOverride w:ilvl="2"/>
    <w:lvlOverride w:ilvl="3"/>
    <w:lvlOverride w:ilvl="4"/>
    <w:lvlOverride w:ilvl="5"/>
    <w:lvlOverride w:ilvl="6"/>
    <w:lvlOverride w:ilvl="7"/>
    <w:lvlOverride w:ilvl="8"/>
  </w:num>
  <w:num w:numId="35">
    <w:abstractNumId w:val="35"/>
  </w:num>
  <w:num w:numId="36">
    <w:abstractNumId w:val="7"/>
  </w:num>
  <w:num w:numId="3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7572"/>
    <w:rsid w:val="000120BF"/>
    <w:rsid w:val="00015017"/>
    <w:rsid w:val="00026D34"/>
    <w:rsid w:val="00034496"/>
    <w:rsid w:val="0003512C"/>
    <w:rsid w:val="0004608F"/>
    <w:rsid w:val="00082521"/>
    <w:rsid w:val="00084B1C"/>
    <w:rsid w:val="0008534D"/>
    <w:rsid w:val="00093CF3"/>
    <w:rsid w:val="000A40F6"/>
    <w:rsid w:val="000D394E"/>
    <w:rsid w:val="000E15FD"/>
    <w:rsid w:val="000E2A00"/>
    <w:rsid w:val="00103E04"/>
    <w:rsid w:val="00137649"/>
    <w:rsid w:val="00140921"/>
    <w:rsid w:val="0014485C"/>
    <w:rsid w:val="00144A36"/>
    <w:rsid w:val="00156981"/>
    <w:rsid w:val="001615DA"/>
    <w:rsid w:val="001959F5"/>
    <w:rsid w:val="001961DA"/>
    <w:rsid w:val="001A2CB8"/>
    <w:rsid w:val="001B26D3"/>
    <w:rsid w:val="001C7D82"/>
    <w:rsid w:val="001D2BBF"/>
    <w:rsid w:val="001D48C9"/>
    <w:rsid w:val="001D7EE2"/>
    <w:rsid w:val="001F62B7"/>
    <w:rsid w:val="00200106"/>
    <w:rsid w:val="0020430C"/>
    <w:rsid w:val="002139EB"/>
    <w:rsid w:val="002166CE"/>
    <w:rsid w:val="002460B8"/>
    <w:rsid w:val="002528F8"/>
    <w:rsid w:val="00266994"/>
    <w:rsid w:val="00266F4F"/>
    <w:rsid w:val="00267060"/>
    <w:rsid w:val="00285695"/>
    <w:rsid w:val="00285DBE"/>
    <w:rsid w:val="002A7B2E"/>
    <w:rsid w:val="002B4B1E"/>
    <w:rsid w:val="002C238C"/>
    <w:rsid w:val="002C337B"/>
    <w:rsid w:val="002E2B7C"/>
    <w:rsid w:val="002E6DA7"/>
    <w:rsid w:val="0030001B"/>
    <w:rsid w:val="00326C73"/>
    <w:rsid w:val="003339CD"/>
    <w:rsid w:val="00334868"/>
    <w:rsid w:val="00336D4C"/>
    <w:rsid w:val="0034275D"/>
    <w:rsid w:val="00372A4E"/>
    <w:rsid w:val="00392ACC"/>
    <w:rsid w:val="003A44AF"/>
    <w:rsid w:val="003A6D01"/>
    <w:rsid w:val="003C013D"/>
    <w:rsid w:val="003C0502"/>
    <w:rsid w:val="003C2ABA"/>
    <w:rsid w:val="003C4F75"/>
    <w:rsid w:val="003C7B4A"/>
    <w:rsid w:val="003E2AB8"/>
    <w:rsid w:val="003E52E0"/>
    <w:rsid w:val="003F2E89"/>
    <w:rsid w:val="003F5975"/>
    <w:rsid w:val="003F7629"/>
    <w:rsid w:val="003F77CC"/>
    <w:rsid w:val="00406B45"/>
    <w:rsid w:val="00407F1E"/>
    <w:rsid w:val="004109DE"/>
    <w:rsid w:val="0041500D"/>
    <w:rsid w:val="0041675E"/>
    <w:rsid w:val="0042464B"/>
    <w:rsid w:val="00434055"/>
    <w:rsid w:val="00441822"/>
    <w:rsid w:val="00452150"/>
    <w:rsid w:val="0045400A"/>
    <w:rsid w:val="004645C2"/>
    <w:rsid w:val="004703E2"/>
    <w:rsid w:val="00470FAD"/>
    <w:rsid w:val="004761C1"/>
    <w:rsid w:val="004875A1"/>
    <w:rsid w:val="00487F56"/>
    <w:rsid w:val="004938A4"/>
    <w:rsid w:val="00495331"/>
    <w:rsid w:val="0049575B"/>
    <w:rsid w:val="00495C52"/>
    <w:rsid w:val="00496CF1"/>
    <w:rsid w:val="004C5B47"/>
    <w:rsid w:val="004C602E"/>
    <w:rsid w:val="004D33F4"/>
    <w:rsid w:val="004D3AD2"/>
    <w:rsid w:val="00500DE8"/>
    <w:rsid w:val="005057DF"/>
    <w:rsid w:val="00513873"/>
    <w:rsid w:val="005200AB"/>
    <w:rsid w:val="005209FF"/>
    <w:rsid w:val="00531171"/>
    <w:rsid w:val="00545940"/>
    <w:rsid w:val="00552025"/>
    <w:rsid w:val="00553E1C"/>
    <w:rsid w:val="00554B38"/>
    <w:rsid w:val="0056031D"/>
    <w:rsid w:val="005608C4"/>
    <w:rsid w:val="00563B98"/>
    <w:rsid w:val="0056447E"/>
    <w:rsid w:val="00587BC2"/>
    <w:rsid w:val="005A3843"/>
    <w:rsid w:val="005C414C"/>
    <w:rsid w:val="005E01E1"/>
    <w:rsid w:val="005E66BC"/>
    <w:rsid w:val="005F0AEB"/>
    <w:rsid w:val="005F1444"/>
    <w:rsid w:val="005F157F"/>
    <w:rsid w:val="0060558D"/>
    <w:rsid w:val="00622F96"/>
    <w:rsid w:val="00625042"/>
    <w:rsid w:val="00632F45"/>
    <w:rsid w:val="0064216F"/>
    <w:rsid w:val="00644136"/>
    <w:rsid w:val="00650B66"/>
    <w:rsid w:val="00653DF7"/>
    <w:rsid w:val="00660438"/>
    <w:rsid w:val="00662C3C"/>
    <w:rsid w:val="00664A75"/>
    <w:rsid w:val="006802FC"/>
    <w:rsid w:val="00680E9A"/>
    <w:rsid w:val="006911D3"/>
    <w:rsid w:val="00691CEE"/>
    <w:rsid w:val="006B3CAE"/>
    <w:rsid w:val="006D3E78"/>
    <w:rsid w:val="006D5966"/>
    <w:rsid w:val="006E4D76"/>
    <w:rsid w:val="007060EC"/>
    <w:rsid w:val="00706858"/>
    <w:rsid w:val="00711DF8"/>
    <w:rsid w:val="00720A87"/>
    <w:rsid w:val="00723CEB"/>
    <w:rsid w:val="007304C6"/>
    <w:rsid w:val="007378CF"/>
    <w:rsid w:val="00751EDD"/>
    <w:rsid w:val="007617C2"/>
    <w:rsid w:val="0076440E"/>
    <w:rsid w:val="007B6227"/>
    <w:rsid w:val="007D271F"/>
    <w:rsid w:val="007D4D06"/>
    <w:rsid w:val="007E0910"/>
    <w:rsid w:val="007E2192"/>
    <w:rsid w:val="007E2299"/>
    <w:rsid w:val="007E4A76"/>
    <w:rsid w:val="007E657D"/>
    <w:rsid w:val="007F2497"/>
    <w:rsid w:val="007F66DE"/>
    <w:rsid w:val="00802B42"/>
    <w:rsid w:val="00807853"/>
    <w:rsid w:val="0081067F"/>
    <w:rsid w:val="00813312"/>
    <w:rsid w:val="00816B3D"/>
    <w:rsid w:val="008278BD"/>
    <w:rsid w:val="00832126"/>
    <w:rsid w:val="00832D40"/>
    <w:rsid w:val="00835A59"/>
    <w:rsid w:val="008448EA"/>
    <w:rsid w:val="00856D36"/>
    <w:rsid w:val="00862109"/>
    <w:rsid w:val="00862D0F"/>
    <w:rsid w:val="00863D38"/>
    <w:rsid w:val="00871C85"/>
    <w:rsid w:val="0087382F"/>
    <w:rsid w:val="008954BF"/>
    <w:rsid w:val="008A4463"/>
    <w:rsid w:val="008A5528"/>
    <w:rsid w:val="008A5696"/>
    <w:rsid w:val="008A7E6D"/>
    <w:rsid w:val="008B3AE2"/>
    <w:rsid w:val="008C407C"/>
    <w:rsid w:val="008C6E49"/>
    <w:rsid w:val="008D7F13"/>
    <w:rsid w:val="008E225B"/>
    <w:rsid w:val="008F4967"/>
    <w:rsid w:val="009029E7"/>
    <w:rsid w:val="0090410A"/>
    <w:rsid w:val="00905E96"/>
    <w:rsid w:val="00913566"/>
    <w:rsid w:val="0092246A"/>
    <w:rsid w:val="00922B8D"/>
    <w:rsid w:val="0092569D"/>
    <w:rsid w:val="00925F00"/>
    <w:rsid w:val="00934A16"/>
    <w:rsid w:val="00936990"/>
    <w:rsid w:val="00937EF7"/>
    <w:rsid w:val="009400E2"/>
    <w:rsid w:val="00952035"/>
    <w:rsid w:val="00956A4B"/>
    <w:rsid w:val="009577D0"/>
    <w:rsid w:val="00957C69"/>
    <w:rsid w:val="00961084"/>
    <w:rsid w:val="009627CD"/>
    <w:rsid w:val="00963CDB"/>
    <w:rsid w:val="00965B0E"/>
    <w:rsid w:val="009719AD"/>
    <w:rsid w:val="00975975"/>
    <w:rsid w:val="009770D4"/>
    <w:rsid w:val="0098438B"/>
    <w:rsid w:val="00986966"/>
    <w:rsid w:val="009A796B"/>
    <w:rsid w:val="009B0C60"/>
    <w:rsid w:val="009B4833"/>
    <w:rsid w:val="009C4198"/>
    <w:rsid w:val="009E0BD3"/>
    <w:rsid w:val="009F4A90"/>
    <w:rsid w:val="00A36156"/>
    <w:rsid w:val="00A42E17"/>
    <w:rsid w:val="00A53947"/>
    <w:rsid w:val="00A61FAD"/>
    <w:rsid w:val="00A65221"/>
    <w:rsid w:val="00A700B6"/>
    <w:rsid w:val="00A946AB"/>
    <w:rsid w:val="00AA2E2D"/>
    <w:rsid w:val="00AA3E7C"/>
    <w:rsid w:val="00AB09C4"/>
    <w:rsid w:val="00AB15EE"/>
    <w:rsid w:val="00AB4171"/>
    <w:rsid w:val="00AB70C1"/>
    <w:rsid w:val="00AC02C1"/>
    <w:rsid w:val="00AC7443"/>
    <w:rsid w:val="00AC7F70"/>
    <w:rsid w:val="00AD1F69"/>
    <w:rsid w:val="00AD2A51"/>
    <w:rsid w:val="00AD5934"/>
    <w:rsid w:val="00AE0672"/>
    <w:rsid w:val="00AF310A"/>
    <w:rsid w:val="00AF7776"/>
    <w:rsid w:val="00B119D9"/>
    <w:rsid w:val="00B11D97"/>
    <w:rsid w:val="00B13309"/>
    <w:rsid w:val="00B156CF"/>
    <w:rsid w:val="00B2520A"/>
    <w:rsid w:val="00B477C8"/>
    <w:rsid w:val="00B47F52"/>
    <w:rsid w:val="00B528CF"/>
    <w:rsid w:val="00B5580B"/>
    <w:rsid w:val="00B67A12"/>
    <w:rsid w:val="00B729D0"/>
    <w:rsid w:val="00B7621B"/>
    <w:rsid w:val="00B82A05"/>
    <w:rsid w:val="00B83A59"/>
    <w:rsid w:val="00B9051E"/>
    <w:rsid w:val="00BA0606"/>
    <w:rsid w:val="00BB282A"/>
    <w:rsid w:val="00BB712E"/>
    <w:rsid w:val="00BB7AA4"/>
    <w:rsid w:val="00BC0F4D"/>
    <w:rsid w:val="00BC7208"/>
    <w:rsid w:val="00BD004B"/>
    <w:rsid w:val="00BD68AF"/>
    <w:rsid w:val="00BE041F"/>
    <w:rsid w:val="00BE0B05"/>
    <w:rsid w:val="00BE5DB1"/>
    <w:rsid w:val="00C22098"/>
    <w:rsid w:val="00C25A5C"/>
    <w:rsid w:val="00C45933"/>
    <w:rsid w:val="00C46F20"/>
    <w:rsid w:val="00C51101"/>
    <w:rsid w:val="00C52665"/>
    <w:rsid w:val="00C6014E"/>
    <w:rsid w:val="00C631A6"/>
    <w:rsid w:val="00C72D02"/>
    <w:rsid w:val="00C73D60"/>
    <w:rsid w:val="00C73FEB"/>
    <w:rsid w:val="00C76263"/>
    <w:rsid w:val="00C8339F"/>
    <w:rsid w:val="00C95650"/>
    <w:rsid w:val="00CB124D"/>
    <w:rsid w:val="00CB2F8E"/>
    <w:rsid w:val="00CB5516"/>
    <w:rsid w:val="00CD1198"/>
    <w:rsid w:val="00CE2286"/>
    <w:rsid w:val="00CE5AF4"/>
    <w:rsid w:val="00CF60D3"/>
    <w:rsid w:val="00D04757"/>
    <w:rsid w:val="00D1519F"/>
    <w:rsid w:val="00D1733A"/>
    <w:rsid w:val="00D24170"/>
    <w:rsid w:val="00D25FD8"/>
    <w:rsid w:val="00D33417"/>
    <w:rsid w:val="00D47A58"/>
    <w:rsid w:val="00D5049E"/>
    <w:rsid w:val="00D73292"/>
    <w:rsid w:val="00D7492C"/>
    <w:rsid w:val="00D7699D"/>
    <w:rsid w:val="00D85AE6"/>
    <w:rsid w:val="00DC762F"/>
    <w:rsid w:val="00DD690B"/>
    <w:rsid w:val="00DD7B98"/>
    <w:rsid w:val="00E00A2B"/>
    <w:rsid w:val="00E06E50"/>
    <w:rsid w:val="00E10501"/>
    <w:rsid w:val="00E12414"/>
    <w:rsid w:val="00E14526"/>
    <w:rsid w:val="00E256C2"/>
    <w:rsid w:val="00E26570"/>
    <w:rsid w:val="00E33591"/>
    <w:rsid w:val="00E36FC1"/>
    <w:rsid w:val="00E4371A"/>
    <w:rsid w:val="00E53E4C"/>
    <w:rsid w:val="00E55B8F"/>
    <w:rsid w:val="00E60A80"/>
    <w:rsid w:val="00E67035"/>
    <w:rsid w:val="00E7539F"/>
    <w:rsid w:val="00E75E99"/>
    <w:rsid w:val="00E76ABA"/>
    <w:rsid w:val="00E829F5"/>
    <w:rsid w:val="00E82F29"/>
    <w:rsid w:val="00E84D23"/>
    <w:rsid w:val="00E94E5A"/>
    <w:rsid w:val="00EA36F6"/>
    <w:rsid w:val="00EA6CB1"/>
    <w:rsid w:val="00EB7DC2"/>
    <w:rsid w:val="00ED0F63"/>
    <w:rsid w:val="00ED4453"/>
    <w:rsid w:val="00ED4CB7"/>
    <w:rsid w:val="00F023D4"/>
    <w:rsid w:val="00F116F6"/>
    <w:rsid w:val="00F1368A"/>
    <w:rsid w:val="00F15985"/>
    <w:rsid w:val="00F20B67"/>
    <w:rsid w:val="00F35F46"/>
    <w:rsid w:val="00F3709F"/>
    <w:rsid w:val="00F506B1"/>
    <w:rsid w:val="00F60148"/>
    <w:rsid w:val="00F61B08"/>
    <w:rsid w:val="00F63D86"/>
    <w:rsid w:val="00F75C18"/>
    <w:rsid w:val="00F822A0"/>
    <w:rsid w:val="00F85ED7"/>
    <w:rsid w:val="00F91BFE"/>
    <w:rsid w:val="00FB1719"/>
    <w:rsid w:val="00FB4A2B"/>
    <w:rsid w:val="00FC1211"/>
    <w:rsid w:val="00FC26C4"/>
    <w:rsid w:val="00FC45CF"/>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energy.ca.gov/title24/equipment_cert/" TargetMode="Externa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4516-64B1-4088-9597-63CF5904E273}">
  <ds:schemaRefs>
    <ds:schemaRef ds:uri="http://schemas.openxmlformats.org/officeDocument/2006/bibliography"/>
  </ds:schemaRefs>
</ds:datastoreItem>
</file>

<file path=customXml/itemProps2.xml><?xml version="1.0" encoding="utf-8"?>
<ds:datastoreItem xmlns:ds="http://schemas.openxmlformats.org/officeDocument/2006/customXml" ds:itemID="{7A9EBF49-7C20-4368-8FDF-6BD78E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2019-11-20T18:23:00Z</dcterms:created>
  <dcterms:modified xsi:type="dcterms:W3CDTF">2019-11-20T18:23:00Z</dcterms:modified>
</cp:coreProperties>
</file>
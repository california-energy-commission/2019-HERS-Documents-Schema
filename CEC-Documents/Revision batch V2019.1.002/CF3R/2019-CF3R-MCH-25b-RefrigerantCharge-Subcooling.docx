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3"/>
        <w:gridCol w:w="5187"/>
        <w:gridCol w:w="5190"/>
      </w:tblGrid>
      <w:tr w:rsidR="00FF4BDE" w:rsidRPr="00D55D41" w14:paraId="594A56CF" w14:textId="77777777" w:rsidTr="00142E65">
        <w:trPr>
          <w:cantSplit/>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94A56CD" w14:textId="0713307E" w:rsidR="00FF4BDE" w:rsidRPr="00687CF2" w:rsidRDefault="00FF4BDE" w:rsidP="00142E65">
            <w:pPr>
              <w:keepNext/>
              <w:rPr>
                <w:rFonts w:asciiTheme="minorHAnsi" w:hAnsiTheme="minorHAnsi"/>
                <w:b/>
                <w:szCs w:val="18"/>
              </w:rPr>
            </w:pPr>
            <w:bookmarkStart w:id="0" w:name="_GoBack"/>
            <w:bookmarkEnd w:id="0"/>
            <w:r w:rsidRPr="00687CF2">
              <w:rPr>
                <w:rFonts w:asciiTheme="minorHAnsi" w:hAnsiTheme="minorHAnsi"/>
                <w:b/>
                <w:szCs w:val="18"/>
              </w:rPr>
              <w:t>A. System Information</w:t>
            </w:r>
          </w:p>
          <w:p w14:paraId="594A56CE" w14:textId="77777777" w:rsidR="00FF4BDE" w:rsidRPr="00687CF2" w:rsidRDefault="00393CE9" w:rsidP="00142E65">
            <w:pPr>
              <w:keepNext/>
              <w:rPr>
                <w:rFonts w:asciiTheme="minorHAnsi" w:hAnsiTheme="minorHAnsi"/>
                <w:sz w:val="18"/>
                <w:szCs w:val="18"/>
              </w:rPr>
            </w:pPr>
            <w:r w:rsidRPr="00687CF2">
              <w:rPr>
                <w:rFonts w:asciiTheme="minorHAnsi" w:hAnsiTheme="minorHAnsi"/>
                <w:sz w:val="18"/>
                <w:szCs w:val="18"/>
              </w:rPr>
              <w:t>HERS Rater to field-verify all system information, discrepancies to be noted by overwriting entry.</w:t>
            </w:r>
          </w:p>
        </w:tc>
      </w:tr>
      <w:tr w:rsidR="00FF4BDE" w:rsidRPr="00D55D41" w14:paraId="594A56D3" w14:textId="77777777" w:rsidTr="000A1490">
        <w:trPr>
          <w:cantSplit/>
          <w:trHeight w:val="288"/>
        </w:trPr>
        <w:tc>
          <w:tcPr>
            <w:tcW w:w="187" w:type="pct"/>
            <w:vAlign w:val="center"/>
          </w:tcPr>
          <w:p w14:paraId="594A56D0"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01</w:t>
            </w:r>
          </w:p>
        </w:tc>
        <w:tc>
          <w:tcPr>
            <w:tcW w:w="2406" w:type="pct"/>
            <w:vAlign w:val="center"/>
          </w:tcPr>
          <w:p w14:paraId="594A56D1" w14:textId="6E63A6D5" w:rsidR="00FF4BDE" w:rsidRPr="000C1C81" w:rsidRDefault="00D31CE6"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393CE9">
              <w:rPr>
                <w:rFonts w:asciiTheme="minorHAnsi" w:hAnsiTheme="minorHAnsi"/>
                <w:sz w:val="18"/>
                <w:szCs w:val="18"/>
              </w:rPr>
              <w:t>System Identification or Name</w:t>
            </w:r>
          </w:p>
        </w:tc>
        <w:tc>
          <w:tcPr>
            <w:tcW w:w="2407" w:type="pct"/>
            <w:vAlign w:val="center"/>
          </w:tcPr>
          <w:p w14:paraId="594A56D2" w14:textId="77777777" w:rsidR="00FF4BDE" w:rsidRPr="00D55D41" w:rsidRDefault="00FF4BDE" w:rsidP="00142E65">
            <w:pPr>
              <w:pStyle w:val="Header"/>
              <w:tabs>
                <w:tab w:val="clear" w:pos="4320"/>
                <w:tab w:val="clear" w:pos="8640"/>
              </w:tabs>
              <w:rPr>
                <w:rFonts w:asciiTheme="minorHAnsi" w:hAnsiTheme="minorHAnsi"/>
                <w:sz w:val="18"/>
                <w:szCs w:val="18"/>
              </w:rPr>
            </w:pPr>
          </w:p>
        </w:tc>
      </w:tr>
      <w:tr w:rsidR="00FF4BDE" w:rsidRPr="00D55D41" w14:paraId="594A56D7" w14:textId="77777777" w:rsidTr="000A1490">
        <w:trPr>
          <w:cantSplit/>
          <w:trHeight w:val="288"/>
        </w:trPr>
        <w:tc>
          <w:tcPr>
            <w:tcW w:w="187" w:type="pct"/>
            <w:vAlign w:val="center"/>
          </w:tcPr>
          <w:p w14:paraId="594A56D4"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02</w:t>
            </w:r>
          </w:p>
        </w:tc>
        <w:tc>
          <w:tcPr>
            <w:tcW w:w="2406" w:type="pct"/>
            <w:vAlign w:val="center"/>
          </w:tcPr>
          <w:p w14:paraId="594A56D5" w14:textId="4B5E0C17" w:rsidR="00FF4BDE" w:rsidRPr="000C1C81" w:rsidRDefault="00D31CE6"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393CE9">
              <w:rPr>
                <w:rFonts w:asciiTheme="minorHAnsi" w:hAnsiTheme="minorHAnsi"/>
                <w:sz w:val="18"/>
                <w:szCs w:val="18"/>
              </w:rPr>
              <w:t>System Location or Area Served</w:t>
            </w:r>
          </w:p>
        </w:tc>
        <w:tc>
          <w:tcPr>
            <w:tcW w:w="2407" w:type="pct"/>
            <w:vAlign w:val="center"/>
          </w:tcPr>
          <w:p w14:paraId="594A56D6" w14:textId="77777777" w:rsidR="00FF4BDE" w:rsidRPr="00D55D41" w:rsidRDefault="00FF4BDE" w:rsidP="00142E65">
            <w:pPr>
              <w:rPr>
                <w:rFonts w:asciiTheme="minorHAnsi" w:hAnsiTheme="minorHAnsi"/>
                <w:sz w:val="18"/>
                <w:szCs w:val="18"/>
              </w:rPr>
            </w:pPr>
          </w:p>
        </w:tc>
      </w:tr>
      <w:tr w:rsidR="00FF4BDE" w:rsidRPr="00D55D41" w14:paraId="594A56DB" w14:textId="77777777" w:rsidTr="000A1490">
        <w:trPr>
          <w:cantSplit/>
          <w:trHeight w:val="288"/>
        </w:trPr>
        <w:tc>
          <w:tcPr>
            <w:tcW w:w="187" w:type="pct"/>
            <w:vAlign w:val="center"/>
          </w:tcPr>
          <w:p w14:paraId="594A56D8"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03</w:t>
            </w:r>
          </w:p>
        </w:tc>
        <w:tc>
          <w:tcPr>
            <w:tcW w:w="2406" w:type="pct"/>
            <w:vAlign w:val="center"/>
          </w:tcPr>
          <w:p w14:paraId="594A56D9" w14:textId="570BFD46" w:rsidR="00FF4BDE" w:rsidRPr="000C1C81" w:rsidRDefault="00393CE9" w:rsidP="00770C1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Condenser (or package unit) </w:t>
            </w:r>
            <w:r w:rsidR="00770C1B">
              <w:rPr>
                <w:rFonts w:asciiTheme="minorHAnsi" w:hAnsiTheme="minorHAnsi"/>
                <w:sz w:val="18"/>
                <w:szCs w:val="18"/>
              </w:rPr>
              <w:t>M</w:t>
            </w:r>
            <w:r>
              <w:rPr>
                <w:rFonts w:asciiTheme="minorHAnsi" w:hAnsiTheme="minorHAnsi"/>
                <w:sz w:val="18"/>
                <w:szCs w:val="18"/>
              </w:rPr>
              <w:t xml:space="preserve">ake or </w:t>
            </w:r>
            <w:r w:rsidR="00770C1B">
              <w:rPr>
                <w:rFonts w:asciiTheme="minorHAnsi" w:hAnsiTheme="minorHAnsi"/>
                <w:sz w:val="18"/>
                <w:szCs w:val="18"/>
              </w:rPr>
              <w:t>B</w:t>
            </w:r>
            <w:r>
              <w:rPr>
                <w:rFonts w:asciiTheme="minorHAnsi" w:hAnsiTheme="minorHAnsi"/>
                <w:sz w:val="18"/>
                <w:szCs w:val="18"/>
              </w:rPr>
              <w:t>rand</w:t>
            </w:r>
          </w:p>
        </w:tc>
        <w:tc>
          <w:tcPr>
            <w:tcW w:w="2407" w:type="pct"/>
            <w:vAlign w:val="center"/>
          </w:tcPr>
          <w:p w14:paraId="594A56DA" w14:textId="77777777" w:rsidR="00FF4BDE" w:rsidRPr="00D55D41" w:rsidRDefault="00FF4BDE" w:rsidP="00142E65">
            <w:pPr>
              <w:rPr>
                <w:rFonts w:asciiTheme="minorHAnsi" w:hAnsiTheme="minorHAnsi"/>
                <w:sz w:val="18"/>
                <w:szCs w:val="18"/>
              </w:rPr>
            </w:pPr>
          </w:p>
        </w:tc>
      </w:tr>
      <w:tr w:rsidR="00FF4BDE" w:rsidRPr="00D55D41" w14:paraId="594A56DF" w14:textId="77777777" w:rsidTr="000A1490">
        <w:trPr>
          <w:cantSplit/>
          <w:trHeight w:val="288"/>
        </w:trPr>
        <w:tc>
          <w:tcPr>
            <w:tcW w:w="187" w:type="pct"/>
            <w:vAlign w:val="center"/>
          </w:tcPr>
          <w:p w14:paraId="594A56DC"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04</w:t>
            </w:r>
          </w:p>
        </w:tc>
        <w:tc>
          <w:tcPr>
            <w:tcW w:w="2406" w:type="pct"/>
            <w:vAlign w:val="center"/>
          </w:tcPr>
          <w:p w14:paraId="594A56DD" w14:textId="02005D7F" w:rsidR="00FF4BDE" w:rsidRPr="000C1C81" w:rsidRDefault="00393CE9" w:rsidP="00770C1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Condenser (or package unit) </w:t>
            </w:r>
            <w:r w:rsidR="00770C1B">
              <w:rPr>
                <w:rFonts w:asciiTheme="minorHAnsi" w:hAnsiTheme="minorHAnsi"/>
                <w:sz w:val="18"/>
                <w:szCs w:val="18"/>
              </w:rPr>
              <w:t>M</w:t>
            </w:r>
            <w:r>
              <w:rPr>
                <w:rFonts w:asciiTheme="minorHAnsi" w:hAnsiTheme="minorHAnsi"/>
                <w:sz w:val="18"/>
                <w:szCs w:val="18"/>
              </w:rPr>
              <w:t xml:space="preserve">odel </w:t>
            </w:r>
            <w:r w:rsidR="00770C1B">
              <w:rPr>
                <w:rFonts w:asciiTheme="minorHAnsi" w:hAnsiTheme="minorHAnsi"/>
                <w:sz w:val="18"/>
                <w:szCs w:val="18"/>
              </w:rPr>
              <w:t>N</w:t>
            </w:r>
            <w:r>
              <w:rPr>
                <w:rFonts w:asciiTheme="minorHAnsi" w:hAnsiTheme="minorHAnsi"/>
                <w:sz w:val="18"/>
                <w:szCs w:val="18"/>
              </w:rPr>
              <w:t>umber</w:t>
            </w:r>
          </w:p>
        </w:tc>
        <w:tc>
          <w:tcPr>
            <w:tcW w:w="2407" w:type="pct"/>
            <w:vAlign w:val="center"/>
          </w:tcPr>
          <w:p w14:paraId="594A56DE" w14:textId="77777777" w:rsidR="00FF4BDE" w:rsidRPr="00D55D41" w:rsidRDefault="00FF4BDE" w:rsidP="00142E65">
            <w:pPr>
              <w:rPr>
                <w:rFonts w:asciiTheme="minorHAnsi" w:hAnsiTheme="minorHAnsi"/>
                <w:sz w:val="18"/>
                <w:szCs w:val="18"/>
              </w:rPr>
            </w:pPr>
          </w:p>
        </w:tc>
      </w:tr>
      <w:tr w:rsidR="00FF4BDE" w:rsidRPr="00D55D41" w14:paraId="594A56E3" w14:textId="77777777" w:rsidTr="000A1490">
        <w:trPr>
          <w:cantSplit/>
          <w:trHeight w:val="288"/>
        </w:trPr>
        <w:tc>
          <w:tcPr>
            <w:tcW w:w="187" w:type="pct"/>
            <w:vAlign w:val="center"/>
          </w:tcPr>
          <w:p w14:paraId="594A56E0"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05</w:t>
            </w:r>
          </w:p>
        </w:tc>
        <w:tc>
          <w:tcPr>
            <w:tcW w:w="2406" w:type="pct"/>
            <w:vAlign w:val="center"/>
          </w:tcPr>
          <w:p w14:paraId="594A56E1" w14:textId="630F764D"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Nominal Cooling Capacity (tons) of Condenser</w:t>
            </w:r>
          </w:p>
        </w:tc>
        <w:tc>
          <w:tcPr>
            <w:tcW w:w="2407" w:type="pct"/>
            <w:vAlign w:val="center"/>
          </w:tcPr>
          <w:p w14:paraId="594A56E2" w14:textId="77777777" w:rsidR="00FF4BDE" w:rsidRPr="00D55D41" w:rsidRDefault="00FF4BDE" w:rsidP="00142E65">
            <w:pPr>
              <w:rPr>
                <w:rFonts w:asciiTheme="minorHAnsi" w:hAnsiTheme="minorHAnsi"/>
                <w:sz w:val="18"/>
                <w:szCs w:val="18"/>
              </w:rPr>
            </w:pPr>
          </w:p>
        </w:tc>
      </w:tr>
      <w:tr w:rsidR="00FF4BDE" w:rsidRPr="00D55D41" w14:paraId="594A56E7" w14:textId="77777777" w:rsidTr="000A1490">
        <w:trPr>
          <w:cantSplit/>
          <w:trHeight w:val="288"/>
        </w:trPr>
        <w:tc>
          <w:tcPr>
            <w:tcW w:w="187" w:type="pct"/>
            <w:vAlign w:val="center"/>
          </w:tcPr>
          <w:p w14:paraId="594A56E4"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06</w:t>
            </w:r>
          </w:p>
        </w:tc>
        <w:tc>
          <w:tcPr>
            <w:tcW w:w="2406" w:type="pct"/>
            <w:vAlign w:val="center"/>
          </w:tcPr>
          <w:p w14:paraId="594A56E5" w14:textId="633A4569" w:rsidR="00FF4BDE" w:rsidRPr="000C1C81" w:rsidRDefault="00393CE9" w:rsidP="00770C1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Condenser (or package unit) </w:t>
            </w:r>
            <w:r w:rsidR="00770C1B">
              <w:rPr>
                <w:rFonts w:asciiTheme="minorHAnsi" w:hAnsiTheme="minorHAnsi"/>
                <w:sz w:val="18"/>
                <w:szCs w:val="18"/>
              </w:rPr>
              <w:t>S</w:t>
            </w:r>
            <w:r>
              <w:rPr>
                <w:rFonts w:asciiTheme="minorHAnsi" w:hAnsiTheme="minorHAnsi"/>
                <w:sz w:val="18"/>
                <w:szCs w:val="18"/>
              </w:rPr>
              <w:t xml:space="preserve">erial </w:t>
            </w:r>
            <w:r w:rsidR="00770C1B">
              <w:rPr>
                <w:rFonts w:asciiTheme="minorHAnsi" w:hAnsiTheme="minorHAnsi"/>
                <w:sz w:val="18"/>
                <w:szCs w:val="18"/>
              </w:rPr>
              <w:t>N</w:t>
            </w:r>
            <w:r>
              <w:rPr>
                <w:rFonts w:asciiTheme="minorHAnsi" w:hAnsiTheme="minorHAnsi"/>
                <w:sz w:val="18"/>
                <w:szCs w:val="18"/>
              </w:rPr>
              <w:t>umber</w:t>
            </w:r>
          </w:p>
        </w:tc>
        <w:tc>
          <w:tcPr>
            <w:tcW w:w="2407" w:type="pct"/>
            <w:vAlign w:val="center"/>
          </w:tcPr>
          <w:p w14:paraId="594A56E6" w14:textId="77777777" w:rsidR="00FF4BDE" w:rsidRPr="00D55D41" w:rsidRDefault="00FF4BDE" w:rsidP="00142E65">
            <w:pPr>
              <w:rPr>
                <w:rFonts w:asciiTheme="minorHAnsi" w:hAnsiTheme="minorHAnsi"/>
                <w:sz w:val="18"/>
                <w:szCs w:val="18"/>
              </w:rPr>
            </w:pPr>
          </w:p>
        </w:tc>
      </w:tr>
      <w:tr w:rsidR="00FF4BDE" w:rsidRPr="00D55D41" w14:paraId="594A56EB" w14:textId="77777777" w:rsidTr="000A1490">
        <w:trPr>
          <w:cantSplit/>
          <w:trHeight w:val="288"/>
        </w:trPr>
        <w:tc>
          <w:tcPr>
            <w:tcW w:w="187" w:type="pct"/>
            <w:vAlign w:val="center"/>
          </w:tcPr>
          <w:p w14:paraId="594A56E8"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07</w:t>
            </w:r>
          </w:p>
        </w:tc>
        <w:tc>
          <w:tcPr>
            <w:tcW w:w="2406" w:type="pct"/>
            <w:vAlign w:val="center"/>
          </w:tcPr>
          <w:p w14:paraId="594A56E9" w14:textId="4D85AB07"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Refrigerant Type</w:t>
            </w:r>
          </w:p>
        </w:tc>
        <w:tc>
          <w:tcPr>
            <w:tcW w:w="2407" w:type="pct"/>
            <w:vAlign w:val="center"/>
          </w:tcPr>
          <w:p w14:paraId="594A56EA" w14:textId="77777777" w:rsidR="00FF4BDE" w:rsidRPr="00D55D41" w:rsidRDefault="00FF4BDE" w:rsidP="00142E65">
            <w:pPr>
              <w:pStyle w:val="Header"/>
              <w:tabs>
                <w:tab w:val="clear" w:pos="4320"/>
                <w:tab w:val="clear" w:pos="8640"/>
              </w:tabs>
              <w:rPr>
                <w:rFonts w:asciiTheme="minorHAnsi" w:hAnsiTheme="minorHAnsi"/>
                <w:sz w:val="18"/>
                <w:szCs w:val="18"/>
              </w:rPr>
            </w:pPr>
          </w:p>
        </w:tc>
      </w:tr>
      <w:tr w:rsidR="00FF4BDE" w:rsidRPr="00D55D41" w14:paraId="594A56EF" w14:textId="77777777" w:rsidTr="000A1490">
        <w:trPr>
          <w:cantSplit/>
          <w:trHeight w:val="288"/>
        </w:trPr>
        <w:tc>
          <w:tcPr>
            <w:tcW w:w="187" w:type="pct"/>
            <w:vAlign w:val="center"/>
          </w:tcPr>
          <w:p w14:paraId="594A56EC"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08</w:t>
            </w:r>
          </w:p>
        </w:tc>
        <w:tc>
          <w:tcPr>
            <w:tcW w:w="2406" w:type="pct"/>
            <w:vAlign w:val="center"/>
          </w:tcPr>
          <w:p w14:paraId="594A56ED" w14:textId="1BFF1C3D"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Other Refrigerant Type (if applicable)</w:t>
            </w:r>
          </w:p>
        </w:tc>
        <w:tc>
          <w:tcPr>
            <w:tcW w:w="2407" w:type="pct"/>
            <w:vAlign w:val="center"/>
          </w:tcPr>
          <w:p w14:paraId="594A56EE" w14:textId="77777777" w:rsidR="00FF4BDE" w:rsidRPr="00D55D41" w:rsidRDefault="00FF4BDE" w:rsidP="00142E65">
            <w:pPr>
              <w:rPr>
                <w:rFonts w:asciiTheme="minorHAnsi" w:hAnsiTheme="minorHAnsi"/>
                <w:sz w:val="18"/>
                <w:szCs w:val="18"/>
              </w:rPr>
            </w:pPr>
          </w:p>
        </w:tc>
      </w:tr>
      <w:tr w:rsidR="006A3BBF" w:rsidRPr="00D55D41" w14:paraId="23E0A2FA" w14:textId="77777777" w:rsidTr="000A1490">
        <w:trPr>
          <w:cantSplit/>
          <w:trHeight w:val="288"/>
        </w:trPr>
        <w:tc>
          <w:tcPr>
            <w:tcW w:w="187" w:type="pct"/>
            <w:vAlign w:val="center"/>
          </w:tcPr>
          <w:p w14:paraId="351F50A6" w14:textId="7BD90FC2" w:rsidR="006A3BBF"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09</w:t>
            </w:r>
          </w:p>
        </w:tc>
        <w:tc>
          <w:tcPr>
            <w:tcW w:w="2406" w:type="pct"/>
            <w:vAlign w:val="center"/>
          </w:tcPr>
          <w:p w14:paraId="0D65B012" w14:textId="1DCE00CF" w:rsidR="006A3BBF" w:rsidRPr="000C1C81" w:rsidRDefault="006A3BBF" w:rsidP="00074CD9">
            <w:pPr>
              <w:pStyle w:val="Header"/>
              <w:tabs>
                <w:tab w:val="clear" w:pos="4320"/>
                <w:tab w:val="clear" w:pos="8640"/>
              </w:tabs>
              <w:rPr>
                <w:rFonts w:ascii="Calibri" w:hAnsi="Calibri"/>
                <w:sz w:val="18"/>
                <w:szCs w:val="18"/>
              </w:rPr>
            </w:pPr>
            <w:r>
              <w:rPr>
                <w:rFonts w:ascii="Calibri" w:hAnsi="Calibri"/>
                <w:sz w:val="18"/>
                <w:szCs w:val="18"/>
              </w:rPr>
              <w:t>Liquid Line Filter Drier Installed According to Manufacturer’s Specifications (if applicable)</w:t>
            </w:r>
          </w:p>
        </w:tc>
        <w:tc>
          <w:tcPr>
            <w:tcW w:w="2407" w:type="pct"/>
            <w:vAlign w:val="center"/>
          </w:tcPr>
          <w:p w14:paraId="11206C1F" w14:textId="77777777" w:rsidR="006A3BBF" w:rsidRPr="00D55D41" w:rsidRDefault="006A3BBF" w:rsidP="00142E65">
            <w:pPr>
              <w:rPr>
                <w:rFonts w:asciiTheme="minorHAnsi" w:hAnsiTheme="minorHAnsi"/>
                <w:sz w:val="18"/>
                <w:szCs w:val="18"/>
              </w:rPr>
            </w:pPr>
          </w:p>
        </w:tc>
      </w:tr>
      <w:tr w:rsidR="00FF4BDE" w:rsidRPr="00D55D41" w14:paraId="594A56F3" w14:textId="77777777" w:rsidTr="000A1490">
        <w:trPr>
          <w:cantSplit/>
          <w:trHeight w:val="288"/>
        </w:trPr>
        <w:tc>
          <w:tcPr>
            <w:tcW w:w="187" w:type="pct"/>
            <w:vAlign w:val="center"/>
          </w:tcPr>
          <w:p w14:paraId="594A56F0" w14:textId="792F6AAD"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10</w:t>
            </w:r>
          </w:p>
        </w:tc>
        <w:tc>
          <w:tcPr>
            <w:tcW w:w="2406" w:type="pct"/>
            <w:vAlign w:val="center"/>
          </w:tcPr>
          <w:p w14:paraId="594A56F1" w14:textId="680B4978" w:rsidR="00FF4BDE" w:rsidRPr="000C1C81" w:rsidRDefault="00F0317D" w:rsidP="00142E65">
            <w:pPr>
              <w:pStyle w:val="Header"/>
              <w:tabs>
                <w:tab w:val="clear" w:pos="4320"/>
                <w:tab w:val="clear" w:pos="8640"/>
              </w:tabs>
              <w:rPr>
                <w:rFonts w:asciiTheme="minorHAnsi" w:hAnsiTheme="minorHAnsi"/>
                <w:sz w:val="18"/>
                <w:szCs w:val="18"/>
              </w:rPr>
            </w:pPr>
            <w:r w:rsidRPr="000C1C81">
              <w:rPr>
                <w:rFonts w:ascii="Calibri" w:hAnsi="Calibri"/>
                <w:sz w:val="18"/>
                <w:szCs w:val="18"/>
              </w:rPr>
              <w:t xml:space="preserve">System Installation </w:t>
            </w:r>
            <w:r w:rsidR="00FF4BDE" w:rsidRPr="000C1C81">
              <w:rPr>
                <w:rFonts w:asciiTheme="minorHAnsi" w:hAnsiTheme="minorHAnsi"/>
                <w:sz w:val="18"/>
                <w:szCs w:val="18"/>
              </w:rPr>
              <w:t>Type</w:t>
            </w:r>
          </w:p>
        </w:tc>
        <w:tc>
          <w:tcPr>
            <w:tcW w:w="2407" w:type="pct"/>
            <w:vAlign w:val="center"/>
          </w:tcPr>
          <w:p w14:paraId="594A56F2" w14:textId="77777777" w:rsidR="00FF4BDE" w:rsidRPr="00D55D41" w:rsidRDefault="00FF4BDE" w:rsidP="00142E65">
            <w:pPr>
              <w:rPr>
                <w:rFonts w:asciiTheme="minorHAnsi" w:hAnsiTheme="minorHAnsi"/>
                <w:sz w:val="18"/>
                <w:szCs w:val="18"/>
              </w:rPr>
            </w:pPr>
          </w:p>
        </w:tc>
      </w:tr>
      <w:tr w:rsidR="00FF4BDE" w:rsidRPr="00D55D41" w14:paraId="594A56F7" w14:textId="77777777" w:rsidTr="000A1490">
        <w:trPr>
          <w:cantSplit/>
          <w:trHeight w:val="288"/>
        </w:trPr>
        <w:tc>
          <w:tcPr>
            <w:tcW w:w="187" w:type="pct"/>
            <w:vAlign w:val="center"/>
          </w:tcPr>
          <w:p w14:paraId="594A56F4" w14:textId="2B1C69BB"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11</w:t>
            </w:r>
          </w:p>
        </w:tc>
        <w:tc>
          <w:tcPr>
            <w:tcW w:w="2406" w:type="pct"/>
            <w:vAlign w:val="center"/>
          </w:tcPr>
          <w:p w14:paraId="011F8808" w14:textId="1E0A5076" w:rsidR="00770C1B" w:rsidRDefault="00550554"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393CE9">
              <w:rPr>
                <w:rFonts w:asciiTheme="minorHAnsi" w:hAnsiTheme="minorHAnsi"/>
                <w:sz w:val="18"/>
                <w:szCs w:val="18"/>
              </w:rPr>
              <w:t xml:space="preserve"> (</w:t>
            </w:r>
            <w:r>
              <w:rPr>
                <w:rFonts w:asciiTheme="minorHAnsi" w:hAnsiTheme="minorHAnsi"/>
                <w:sz w:val="18"/>
                <w:szCs w:val="18"/>
              </w:rPr>
              <w:t>FID</w:t>
            </w:r>
            <w:r w:rsidR="00393CE9">
              <w:rPr>
                <w:rFonts w:asciiTheme="minorHAnsi" w:hAnsiTheme="minorHAnsi"/>
                <w:sz w:val="18"/>
                <w:szCs w:val="18"/>
              </w:rPr>
              <w:t>) Status</w:t>
            </w:r>
          </w:p>
          <w:p w14:paraId="594A56F5" w14:textId="0CBD781E"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(Note: Even systems with a </w:t>
            </w:r>
            <w:r w:rsidR="00550554">
              <w:rPr>
                <w:rFonts w:asciiTheme="minorHAnsi" w:hAnsiTheme="minorHAnsi"/>
                <w:sz w:val="18"/>
                <w:szCs w:val="18"/>
              </w:rPr>
              <w:t>FID</w:t>
            </w:r>
            <w:r>
              <w:rPr>
                <w:rFonts w:asciiTheme="minorHAnsi" w:hAnsiTheme="minorHAnsi"/>
                <w:sz w:val="18"/>
                <w:szCs w:val="18"/>
              </w:rPr>
              <w:t xml:space="preserve"> must have refrigerant charge verified by installer)</w:t>
            </w:r>
          </w:p>
        </w:tc>
        <w:tc>
          <w:tcPr>
            <w:tcW w:w="2407" w:type="pct"/>
            <w:vAlign w:val="center"/>
          </w:tcPr>
          <w:p w14:paraId="594A56F6" w14:textId="77777777" w:rsidR="00FF4BDE" w:rsidRPr="00D55D41" w:rsidRDefault="00FF4BDE" w:rsidP="00142E65">
            <w:pPr>
              <w:rPr>
                <w:rFonts w:asciiTheme="minorHAnsi" w:hAnsiTheme="minorHAnsi"/>
                <w:sz w:val="18"/>
                <w:szCs w:val="18"/>
              </w:rPr>
            </w:pPr>
          </w:p>
        </w:tc>
      </w:tr>
      <w:tr w:rsidR="00FF4BDE" w:rsidRPr="00D55D41" w14:paraId="594A56FB" w14:textId="77777777" w:rsidTr="000A1490">
        <w:trPr>
          <w:cantSplit/>
          <w:trHeight w:val="288"/>
        </w:trPr>
        <w:tc>
          <w:tcPr>
            <w:tcW w:w="187" w:type="pct"/>
            <w:vAlign w:val="center"/>
          </w:tcPr>
          <w:p w14:paraId="594A56F8" w14:textId="5BB5C1AE"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12</w:t>
            </w:r>
          </w:p>
        </w:tc>
        <w:tc>
          <w:tcPr>
            <w:tcW w:w="2406" w:type="pct"/>
            <w:vAlign w:val="center"/>
          </w:tcPr>
          <w:p w14:paraId="594A56F9" w14:textId="52680E44"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Is the system of a type that the minimum airflow can be verified </w:t>
            </w:r>
            <w:ins w:id="1" w:author="Markstrum, Alexis@Energy" w:date="2019-11-18T11:19:00Z">
              <w:r w:rsidR="000E634C">
                <w:rPr>
                  <w:rFonts w:ascii="Calibri" w:hAnsi="Calibri"/>
                </w:rPr>
                <w:t xml:space="preserve">for </w:t>
              </w:r>
              <w:r w:rsidR="000E634C" w:rsidRPr="000E634C">
                <w:rPr>
                  <w:rFonts w:ascii="Calibri" w:hAnsi="Calibri"/>
                  <w:sz w:val="18"/>
                  <w:szCs w:val="18"/>
                </w:rPr>
                <w:t>all indoor units</w:t>
              </w:r>
              <w:r w:rsidR="000E634C">
                <w:rPr>
                  <w:rFonts w:ascii="Calibri" w:hAnsi="Calibri"/>
                </w:rPr>
                <w:t xml:space="preserve"> </w:t>
              </w:r>
            </w:ins>
            <w:r>
              <w:rPr>
                <w:rFonts w:asciiTheme="minorHAnsi" w:hAnsiTheme="minorHAnsi"/>
                <w:sz w:val="18"/>
                <w:szCs w:val="18"/>
              </w:rPr>
              <w:t>using an approved measurement procedure (RA3.3 or RA</w:t>
            </w:r>
            <w:r w:rsidR="00497CFA">
              <w:rPr>
                <w:rFonts w:asciiTheme="minorHAnsi" w:hAnsiTheme="minorHAnsi"/>
                <w:sz w:val="18"/>
                <w:szCs w:val="18"/>
              </w:rPr>
              <w:t>3.3.3</w:t>
            </w:r>
            <w:r>
              <w:rPr>
                <w:rFonts w:asciiTheme="minorHAnsi" w:hAnsiTheme="minorHAnsi"/>
                <w:sz w:val="18"/>
                <w:szCs w:val="18"/>
              </w:rPr>
              <w:t>)?</w:t>
            </w:r>
          </w:p>
        </w:tc>
        <w:tc>
          <w:tcPr>
            <w:tcW w:w="2407" w:type="pct"/>
            <w:vAlign w:val="center"/>
          </w:tcPr>
          <w:p w14:paraId="594A56FA" w14:textId="77777777" w:rsidR="00FF4BDE" w:rsidRPr="00D55D41" w:rsidRDefault="00FF4BDE" w:rsidP="00142E65">
            <w:pPr>
              <w:rPr>
                <w:rFonts w:asciiTheme="minorHAnsi" w:hAnsiTheme="minorHAnsi"/>
                <w:sz w:val="18"/>
                <w:szCs w:val="18"/>
              </w:rPr>
            </w:pPr>
          </w:p>
        </w:tc>
      </w:tr>
      <w:tr w:rsidR="00FF4BDE" w:rsidRPr="00D55D41" w14:paraId="594A56FF" w14:textId="77777777" w:rsidTr="000A1490">
        <w:trPr>
          <w:cantSplit/>
          <w:trHeight w:val="288"/>
        </w:trPr>
        <w:tc>
          <w:tcPr>
            <w:tcW w:w="187" w:type="pct"/>
            <w:vAlign w:val="center"/>
          </w:tcPr>
          <w:p w14:paraId="594A56FC" w14:textId="66D4258C"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13</w:t>
            </w:r>
          </w:p>
        </w:tc>
        <w:tc>
          <w:tcPr>
            <w:tcW w:w="2406" w:type="pct"/>
            <w:vAlign w:val="center"/>
          </w:tcPr>
          <w:p w14:paraId="594A56FD" w14:textId="77777777"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407" w:type="pct"/>
            <w:vAlign w:val="center"/>
          </w:tcPr>
          <w:p w14:paraId="594A56FE" w14:textId="77777777" w:rsidR="00FF4BDE" w:rsidRPr="00D55D41" w:rsidRDefault="00FF4BDE" w:rsidP="00142E65">
            <w:pPr>
              <w:rPr>
                <w:rFonts w:asciiTheme="minorHAnsi" w:hAnsiTheme="minorHAnsi"/>
                <w:sz w:val="18"/>
                <w:szCs w:val="18"/>
              </w:rPr>
            </w:pPr>
          </w:p>
        </w:tc>
      </w:tr>
      <w:tr w:rsidR="00FF4BDE" w:rsidRPr="00D55D41" w14:paraId="594A5703" w14:textId="77777777" w:rsidTr="000A1490">
        <w:trPr>
          <w:cantSplit/>
          <w:trHeight w:val="288"/>
        </w:trPr>
        <w:tc>
          <w:tcPr>
            <w:tcW w:w="187" w:type="pct"/>
            <w:vAlign w:val="center"/>
          </w:tcPr>
          <w:p w14:paraId="594A5700" w14:textId="73B156EE"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14</w:t>
            </w:r>
          </w:p>
        </w:tc>
        <w:tc>
          <w:tcPr>
            <w:tcW w:w="2406" w:type="pct"/>
            <w:vAlign w:val="center"/>
          </w:tcPr>
          <w:p w14:paraId="594A5701" w14:textId="0992B941" w:rsidR="00FF4BDE" w:rsidRPr="000C1C81" w:rsidRDefault="00393CE9" w:rsidP="00770C1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Date of HERS Rater Refrigerant Charge Verification for this </w:t>
            </w:r>
            <w:r w:rsidR="00770C1B">
              <w:rPr>
                <w:rFonts w:asciiTheme="minorHAnsi" w:hAnsiTheme="minorHAnsi"/>
                <w:sz w:val="18"/>
                <w:szCs w:val="18"/>
              </w:rPr>
              <w:t>S</w:t>
            </w:r>
            <w:r>
              <w:rPr>
                <w:rFonts w:asciiTheme="minorHAnsi" w:hAnsiTheme="minorHAnsi"/>
                <w:sz w:val="18"/>
                <w:szCs w:val="18"/>
              </w:rPr>
              <w:t>ystem</w:t>
            </w:r>
          </w:p>
        </w:tc>
        <w:tc>
          <w:tcPr>
            <w:tcW w:w="2407" w:type="pct"/>
            <w:vAlign w:val="center"/>
          </w:tcPr>
          <w:p w14:paraId="594A5702" w14:textId="77777777" w:rsidR="00FF4BDE" w:rsidRPr="00D55D41" w:rsidRDefault="00FF4BDE" w:rsidP="00142E65">
            <w:pPr>
              <w:rPr>
                <w:rFonts w:asciiTheme="minorHAnsi" w:hAnsiTheme="minorHAnsi"/>
                <w:sz w:val="18"/>
                <w:szCs w:val="18"/>
              </w:rPr>
            </w:pPr>
          </w:p>
        </w:tc>
      </w:tr>
      <w:tr w:rsidR="00FF4BDE" w:rsidRPr="00D55D41" w14:paraId="594A5707" w14:textId="77777777" w:rsidTr="000A1490">
        <w:trPr>
          <w:cantSplit/>
          <w:trHeight w:val="288"/>
        </w:trPr>
        <w:tc>
          <w:tcPr>
            <w:tcW w:w="187" w:type="pct"/>
            <w:vAlign w:val="center"/>
          </w:tcPr>
          <w:p w14:paraId="594A5704" w14:textId="7560D7F4"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15</w:t>
            </w:r>
          </w:p>
        </w:tc>
        <w:tc>
          <w:tcPr>
            <w:tcW w:w="2406" w:type="pct"/>
            <w:vAlign w:val="center"/>
          </w:tcPr>
          <w:p w14:paraId="594A5705" w14:textId="5CD99F32" w:rsidR="00FF4BDE" w:rsidRPr="000C1C81" w:rsidRDefault="00393CE9" w:rsidP="00770C1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Refrigerant </w:t>
            </w:r>
            <w:r w:rsidR="00770C1B">
              <w:rPr>
                <w:rFonts w:asciiTheme="minorHAnsi" w:hAnsiTheme="minorHAnsi"/>
                <w:sz w:val="18"/>
                <w:szCs w:val="18"/>
              </w:rPr>
              <w:t>C</w:t>
            </w:r>
            <w:r>
              <w:rPr>
                <w:rFonts w:asciiTheme="minorHAnsi" w:hAnsiTheme="minorHAnsi"/>
                <w:sz w:val="18"/>
                <w:szCs w:val="18"/>
              </w:rPr>
              <w:t xml:space="preserve">harge </w:t>
            </w:r>
            <w:r w:rsidR="00770C1B">
              <w:rPr>
                <w:rFonts w:asciiTheme="minorHAnsi" w:hAnsiTheme="minorHAnsi"/>
                <w:sz w:val="18"/>
                <w:szCs w:val="18"/>
              </w:rPr>
              <w:t>V</w:t>
            </w:r>
            <w:r>
              <w:rPr>
                <w:rFonts w:asciiTheme="minorHAnsi" w:hAnsiTheme="minorHAnsi"/>
                <w:sz w:val="18"/>
                <w:szCs w:val="18"/>
              </w:rPr>
              <w:t xml:space="preserve">erification </w:t>
            </w:r>
            <w:r w:rsidR="00770C1B">
              <w:rPr>
                <w:rFonts w:asciiTheme="minorHAnsi" w:hAnsiTheme="minorHAnsi"/>
                <w:sz w:val="18"/>
                <w:szCs w:val="18"/>
              </w:rPr>
              <w:t>M</w:t>
            </w:r>
            <w:r>
              <w:rPr>
                <w:rFonts w:asciiTheme="minorHAnsi" w:hAnsiTheme="minorHAnsi"/>
                <w:sz w:val="18"/>
                <w:szCs w:val="18"/>
              </w:rPr>
              <w:t xml:space="preserve">ethod </w:t>
            </w:r>
            <w:r w:rsidR="00770C1B">
              <w:rPr>
                <w:rFonts w:asciiTheme="minorHAnsi" w:hAnsiTheme="minorHAnsi"/>
                <w:sz w:val="18"/>
                <w:szCs w:val="18"/>
              </w:rPr>
              <w:t>U</w:t>
            </w:r>
            <w:r>
              <w:rPr>
                <w:rFonts w:asciiTheme="minorHAnsi" w:hAnsiTheme="minorHAnsi"/>
                <w:sz w:val="18"/>
                <w:szCs w:val="18"/>
              </w:rPr>
              <w:t xml:space="preserve">sed by </w:t>
            </w:r>
            <w:r w:rsidR="00770C1B">
              <w:rPr>
                <w:rFonts w:asciiTheme="minorHAnsi" w:hAnsiTheme="minorHAnsi"/>
                <w:sz w:val="18"/>
                <w:szCs w:val="18"/>
              </w:rPr>
              <w:t>I</w:t>
            </w:r>
            <w:r>
              <w:rPr>
                <w:rFonts w:asciiTheme="minorHAnsi" w:hAnsiTheme="minorHAnsi"/>
                <w:sz w:val="18"/>
                <w:szCs w:val="18"/>
              </w:rPr>
              <w:t>nstaller</w:t>
            </w:r>
          </w:p>
        </w:tc>
        <w:tc>
          <w:tcPr>
            <w:tcW w:w="2407" w:type="pct"/>
            <w:vAlign w:val="center"/>
          </w:tcPr>
          <w:p w14:paraId="594A5706" w14:textId="77777777" w:rsidR="00FF4BDE" w:rsidRPr="00D55D41" w:rsidRDefault="00FF4BDE" w:rsidP="00142E65">
            <w:pPr>
              <w:ind w:left="360"/>
              <w:rPr>
                <w:rFonts w:asciiTheme="minorHAnsi" w:hAnsiTheme="minorHAnsi"/>
                <w:sz w:val="18"/>
                <w:szCs w:val="18"/>
              </w:rPr>
            </w:pPr>
          </w:p>
        </w:tc>
      </w:tr>
      <w:tr w:rsidR="00FF4BDE" w:rsidRPr="00D55D41" w14:paraId="594A570B" w14:textId="77777777" w:rsidTr="000A1490">
        <w:trPr>
          <w:cantSplit/>
          <w:trHeight w:val="288"/>
        </w:trPr>
        <w:tc>
          <w:tcPr>
            <w:tcW w:w="187" w:type="pct"/>
            <w:vAlign w:val="center"/>
          </w:tcPr>
          <w:p w14:paraId="594A5708" w14:textId="1F499046"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16</w:t>
            </w:r>
          </w:p>
        </w:tc>
        <w:tc>
          <w:tcPr>
            <w:tcW w:w="2406" w:type="pct"/>
            <w:vAlign w:val="center"/>
          </w:tcPr>
          <w:p w14:paraId="594A5709" w14:textId="23BD1DED" w:rsidR="00FF4BDE" w:rsidRPr="000C1C81" w:rsidRDefault="00393CE9" w:rsidP="00770C1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Person </w:t>
            </w:r>
            <w:r w:rsidR="00770C1B">
              <w:rPr>
                <w:rFonts w:asciiTheme="minorHAnsi" w:hAnsiTheme="minorHAnsi"/>
                <w:sz w:val="18"/>
                <w:szCs w:val="18"/>
              </w:rPr>
              <w:t>W</w:t>
            </w:r>
            <w:r>
              <w:rPr>
                <w:rFonts w:asciiTheme="minorHAnsi" w:hAnsiTheme="minorHAnsi"/>
                <w:sz w:val="18"/>
                <w:szCs w:val="18"/>
              </w:rPr>
              <w:t xml:space="preserve">ho </w:t>
            </w:r>
            <w:r w:rsidR="00770C1B">
              <w:rPr>
                <w:rFonts w:asciiTheme="minorHAnsi" w:hAnsiTheme="minorHAnsi"/>
                <w:sz w:val="18"/>
                <w:szCs w:val="18"/>
              </w:rPr>
              <w:t>P</w:t>
            </w:r>
            <w:r>
              <w:rPr>
                <w:rFonts w:asciiTheme="minorHAnsi" w:hAnsiTheme="minorHAnsi"/>
                <w:sz w:val="18"/>
                <w:szCs w:val="18"/>
              </w:rPr>
              <w:t xml:space="preserve">erformed the Refrigerant Charge Verification </w:t>
            </w:r>
            <w:r w:rsidR="00770C1B">
              <w:rPr>
                <w:rFonts w:asciiTheme="minorHAnsi" w:hAnsiTheme="minorHAnsi"/>
                <w:sz w:val="18"/>
                <w:szCs w:val="18"/>
              </w:rPr>
              <w:t>R</w:t>
            </w:r>
            <w:r>
              <w:rPr>
                <w:rFonts w:asciiTheme="minorHAnsi" w:hAnsiTheme="minorHAnsi"/>
                <w:sz w:val="18"/>
                <w:szCs w:val="18"/>
              </w:rPr>
              <w:t>eported on the Certificate of Installation</w:t>
            </w:r>
          </w:p>
        </w:tc>
        <w:tc>
          <w:tcPr>
            <w:tcW w:w="2407" w:type="pct"/>
            <w:vAlign w:val="center"/>
          </w:tcPr>
          <w:p w14:paraId="594A570A" w14:textId="77777777" w:rsidR="00FF4BDE" w:rsidRPr="00D55D41" w:rsidRDefault="00FF4BDE" w:rsidP="00142E65">
            <w:pPr>
              <w:rPr>
                <w:rFonts w:asciiTheme="minorHAnsi" w:hAnsiTheme="minorHAnsi"/>
                <w:sz w:val="18"/>
                <w:szCs w:val="18"/>
              </w:rPr>
            </w:pPr>
          </w:p>
        </w:tc>
      </w:tr>
      <w:tr w:rsidR="00FF4BDE" w:rsidRPr="00D55D41" w14:paraId="594A570F" w14:textId="77777777" w:rsidTr="000A1490">
        <w:trPr>
          <w:cantSplit/>
          <w:trHeight w:val="288"/>
        </w:trPr>
        <w:tc>
          <w:tcPr>
            <w:tcW w:w="187" w:type="pct"/>
            <w:vAlign w:val="center"/>
          </w:tcPr>
          <w:p w14:paraId="594A570C" w14:textId="64307ECE"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17</w:t>
            </w:r>
          </w:p>
        </w:tc>
        <w:tc>
          <w:tcPr>
            <w:tcW w:w="2406" w:type="pct"/>
            <w:vAlign w:val="center"/>
          </w:tcPr>
          <w:p w14:paraId="594A570D" w14:textId="2931E1FE"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HERS Verification Compliance Requirement Status</w:t>
            </w:r>
          </w:p>
        </w:tc>
        <w:tc>
          <w:tcPr>
            <w:tcW w:w="2407" w:type="pct"/>
            <w:vAlign w:val="center"/>
          </w:tcPr>
          <w:p w14:paraId="594A570E" w14:textId="77777777" w:rsidR="00FF4BDE" w:rsidRPr="00D55D41" w:rsidRDefault="00FF4BDE" w:rsidP="00142E65">
            <w:pPr>
              <w:ind w:left="720"/>
              <w:rPr>
                <w:rFonts w:asciiTheme="minorHAnsi" w:hAnsiTheme="minorHAnsi"/>
                <w:color w:val="FF0000"/>
                <w:sz w:val="18"/>
                <w:szCs w:val="18"/>
              </w:rPr>
            </w:pPr>
          </w:p>
        </w:tc>
      </w:tr>
      <w:tr w:rsidR="00FF4BDE" w:rsidRPr="00D55D41" w14:paraId="594A5713" w14:textId="77777777" w:rsidTr="000A1490">
        <w:trPr>
          <w:cantSplit/>
          <w:trHeight w:val="288"/>
        </w:trPr>
        <w:tc>
          <w:tcPr>
            <w:tcW w:w="187" w:type="pct"/>
            <w:vAlign w:val="center"/>
          </w:tcPr>
          <w:p w14:paraId="594A5710" w14:textId="337D9993"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18</w:t>
            </w:r>
          </w:p>
        </w:tc>
        <w:tc>
          <w:tcPr>
            <w:tcW w:w="2406" w:type="pct"/>
            <w:vAlign w:val="center"/>
          </w:tcPr>
          <w:p w14:paraId="594A5711" w14:textId="79B79F64" w:rsidR="00FF4BDE" w:rsidRPr="000C1C81" w:rsidRDefault="00393CE9" w:rsidP="00770C1B">
            <w:pPr>
              <w:rPr>
                <w:rFonts w:asciiTheme="minorHAnsi" w:hAnsiTheme="minorHAnsi"/>
                <w:sz w:val="18"/>
                <w:szCs w:val="18"/>
              </w:rPr>
            </w:pPr>
            <w:r>
              <w:rPr>
                <w:rFonts w:asciiTheme="minorHAnsi" w:hAnsiTheme="minorHAnsi"/>
                <w:sz w:val="18"/>
                <w:szCs w:val="18"/>
              </w:rPr>
              <w:t xml:space="preserve">Refrigerant </w:t>
            </w:r>
            <w:r w:rsidR="00770C1B">
              <w:rPr>
                <w:rFonts w:asciiTheme="minorHAnsi" w:hAnsiTheme="minorHAnsi"/>
                <w:sz w:val="18"/>
                <w:szCs w:val="18"/>
              </w:rPr>
              <w:t>C</w:t>
            </w:r>
            <w:r>
              <w:rPr>
                <w:rFonts w:asciiTheme="minorHAnsi" w:hAnsiTheme="minorHAnsi"/>
                <w:sz w:val="18"/>
                <w:szCs w:val="18"/>
              </w:rPr>
              <w:t xml:space="preserve">harge </w:t>
            </w:r>
            <w:r w:rsidR="00770C1B">
              <w:rPr>
                <w:rFonts w:asciiTheme="minorHAnsi" w:hAnsiTheme="minorHAnsi"/>
                <w:sz w:val="18"/>
                <w:szCs w:val="18"/>
              </w:rPr>
              <w:t>V</w:t>
            </w:r>
            <w:r>
              <w:rPr>
                <w:rFonts w:asciiTheme="minorHAnsi" w:hAnsiTheme="minorHAnsi"/>
                <w:sz w:val="18"/>
                <w:szCs w:val="18"/>
              </w:rPr>
              <w:t xml:space="preserve">erification </w:t>
            </w:r>
            <w:r w:rsidR="00770C1B">
              <w:rPr>
                <w:rFonts w:asciiTheme="minorHAnsi" w:hAnsiTheme="minorHAnsi"/>
                <w:sz w:val="18"/>
                <w:szCs w:val="18"/>
              </w:rPr>
              <w:t>M</w:t>
            </w:r>
            <w:r>
              <w:rPr>
                <w:rFonts w:asciiTheme="minorHAnsi" w:hAnsiTheme="minorHAnsi"/>
                <w:sz w:val="18"/>
                <w:szCs w:val="18"/>
              </w:rPr>
              <w:t xml:space="preserve">ethod </w:t>
            </w:r>
            <w:r w:rsidR="00770C1B">
              <w:rPr>
                <w:rFonts w:asciiTheme="minorHAnsi" w:hAnsiTheme="minorHAnsi"/>
                <w:sz w:val="18"/>
                <w:szCs w:val="18"/>
              </w:rPr>
              <w:t>U</w:t>
            </w:r>
            <w:r>
              <w:rPr>
                <w:rFonts w:asciiTheme="minorHAnsi" w:hAnsiTheme="minorHAnsi"/>
                <w:sz w:val="18"/>
                <w:szCs w:val="18"/>
              </w:rPr>
              <w:t>sed by HERS Rater</w:t>
            </w:r>
          </w:p>
        </w:tc>
        <w:tc>
          <w:tcPr>
            <w:tcW w:w="2407" w:type="pct"/>
            <w:vAlign w:val="center"/>
          </w:tcPr>
          <w:p w14:paraId="594A5712" w14:textId="77777777" w:rsidR="00FF4BDE" w:rsidRPr="00D55D41" w:rsidRDefault="00FF4BDE" w:rsidP="00142E65">
            <w:pPr>
              <w:rPr>
                <w:rFonts w:asciiTheme="minorHAnsi" w:hAnsiTheme="minorHAnsi"/>
                <w:sz w:val="18"/>
                <w:szCs w:val="18"/>
              </w:rPr>
            </w:pPr>
          </w:p>
        </w:tc>
      </w:tr>
    </w:tbl>
    <w:p w14:paraId="594A5714" w14:textId="77777777" w:rsidR="00FF4BDE" w:rsidRPr="00687CF2" w:rsidRDefault="00FF4BDE" w:rsidP="00FF4BD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0790"/>
      </w:tblGrid>
      <w:tr w:rsidR="00FF4BDE" w:rsidRPr="00D55D41" w14:paraId="594A5716" w14:textId="77777777" w:rsidTr="00142E65">
        <w:trPr>
          <w:cantSplit/>
          <w:trHeight w:val="288"/>
        </w:trPr>
        <w:tc>
          <w:tcPr>
            <w:tcW w:w="5000" w:type="pct"/>
            <w:vAlign w:val="center"/>
          </w:tcPr>
          <w:p w14:paraId="594A5715" w14:textId="72B43A73" w:rsidR="00FF4BDE" w:rsidRPr="00D55D41" w:rsidRDefault="00FF4BDE" w:rsidP="00CA1A15">
            <w:pPr>
              <w:pStyle w:val="Header"/>
              <w:keepNext/>
              <w:rPr>
                <w:rFonts w:asciiTheme="minorHAnsi" w:hAnsiTheme="minorHAnsi"/>
                <w:b/>
                <w:sz w:val="18"/>
                <w:szCs w:val="18"/>
              </w:rPr>
            </w:pPr>
            <w:r w:rsidRPr="00687CF2">
              <w:rPr>
                <w:rFonts w:asciiTheme="minorHAnsi" w:hAnsiTheme="minorHAnsi"/>
                <w:b/>
                <w:szCs w:val="18"/>
              </w:rPr>
              <w:t>MCH</w:t>
            </w:r>
            <w:r w:rsidR="003C077F">
              <w:rPr>
                <w:rFonts w:asciiTheme="minorHAnsi" w:hAnsiTheme="minorHAnsi"/>
                <w:b/>
                <w:szCs w:val="18"/>
              </w:rPr>
              <w:t>-</w:t>
            </w:r>
            <w:r w:rsidRPr="00687CF2">
              <w:rPr>
                <w:rFonts w:asciiTheme="minorHAnsi" w:hAnsiTheme="minorHAnsi"/>
                <w:b/>
                <w:szCs w:val="18"/>
              </w:rPr>
              <w:t xml:space="preserve">25b </w:t>
            </w:r>
            <w:r w:rsidR="003C077F">
              <w:rPr>
                <w:rFonts w:asciiTheme="minorHAnsi" w:hAnsiTheme="minorHAnsi"/>
                <w:b/>
                <w:szCs w:val="18"/>
              </w:rPr>
              <w:t>-</w:t>
            </w:r>
            <w:r w:rsidRPr="00687CF2">
              <w:rPr>
                <w:rFonts w:asciiTheme="minorHAnsi" w:hAnsiTheme="minorHAnsi"/>
                <w:b/>
                <w:szCs w:val="18"/>
              </w:rPr>
              <w:t xml:space="preserve"> </w:t>
            </w:r>
            <w:r w:rsidR="003C077F">
              <w:rPr>
                <w:rFonts w:asciiTheme="minorHAnsi" w:hAnsiTheme="minorHAnsi"/>
                <w:b/>
                <w:szCs w:val="18"/>
              </w:rPr>
              <w:t xml:space="preserve">Refrigerant Charge Verification - </w:t>
            </w:r>
            <w:r w:rsidRPr="00687CF2">
              <w:rPr>
                <w:rFonts w:asciiTheme="minorHAnsi" w:hAnsiTheme="minorHAnsi"/>
                <w:b/>
                <w:szCs w:val="18"/>
              </w:rPr>
              <w:t>Subcooling Method</w:t>
            </w:r>
          </w:p>
        </w:tc>
      </w:tr>
    </w:tbl>
    <w:p w14:paraId="594A5717" w14:textId="77777777" w:rsidR="00FF4BDE" w:rsidRPr="00687CF2" w:rsidRDefault="00FF4BDE" w:rsidP="00FF4BDE">
      <w:pPr>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1"/>
        <w:gridCol w:w="5159"/>
        <w:gridCol w:w="5263"/>
      </w:tblGrid>
      <w:tr w:rsidR="00FF4BDE" w:rsidRPr="00D55D41" w14:paraId="594A571A" w14:textId="77777777" w:rsidTr="00142E65">
        <w:trPr>
          <w:cantSplit/>
          <w:trHeight w:val="288"/>
        </w:trPr>
        <w:tc>
          <w:tcPr>
            <w:tcW w:w="5000" w:type="pct"/>
            <w:gridSpan w:val="3"/>
            <w:vAlign w:val="center"/>
          </w:tcPr>
          <w:p w14:paraId="594A5718" w14:textId="576E5A7B" w:rsidR="00FF4BDE" w:rsidRPr="00687CF2" w:rsidRDefault="00FF4BDE" w:rsidP="00142E65">
            <w:pPr>
              <w:pStyle w:val="Header"/>
              <w:keepNext/>
              <w:rPr>
                <w:rFonts w:asciiTheme="minorHAnsi" w:hAnsiTheme="minorHAnsi"/>
                <w:b/>
                <w:szCs w:val="18"/>
              </w:rPr>
            </w:pPr>
            <w:r w:rsidRPr="00687CF2">
              <w:rPr>
                <w:rFonts w:asciiTheme="minorHAnsi" w:hAnsiTheme="minorHAnsi"/>
                <w:b/>
                <w:szCs w:val="18"/>
              </w:rPr>
              <w:t>B. Metering Device Verification</w:t>
            </w:r>
          </w:p>
          <w:p w14:paraId="594A5719" w14:textId="14266A69" w:rsidR="00FF4BDE" w:rsidRPr="00687CF2" w:rsidRDefault="007266CE" w:rsidP="00142E65">
            <w:pPr>
              <w:pStyle w:val="Header"/>
              <w:keepNext/>
              <w:rPr>
                <w:rFonts w:asciiTheme="minorHAnsi" w:hAnsiTheme="minorHAnsi"/>
                <w:sz w:val="18"/>
                <w:szCs w:val="18"/>
              </w:rPr>
            </w:pPr>
            <w:r w:rsidRPr="00AC5B17">
              <w:rPr>
                <w:rFonts w:asciiTheme="minorHAnsi" w:hAnsiTheme="minorHAnsi"/>
                <w:sz w:val="18"/>
                <w:szCs w:val="18"/>
              </w:rPr>
              <w:t>HERS Rater is required to visually field verify all information from C2R</w:t>
            </w:r>
            <w:r>
              <w:rPr>
                <w:rFonts w:asciiTheme="minorHAnsi" w:hAnsiTheme="minorHAnsi"/>
                <w:sz w:val="18"/>
                <w:szCs w:val="18"/>
              </w:rPr>
              <w:t>.</w:t>
            </w:r>
            <w:r w:rsidRPr="00687CF2">
              <w:rPr>
                <w:rFonts w:asciiTheme="minorHAnsi" w:hAnsiTheme="minorHAnsi"/>
                <w:sz w:val="18"/>
                <w:szCs w:val="18"/>
              </w:rPr>
              <w:t xml:space="preserve"> </w:t>
            </w:r>
            <w:r w:rsidR="00FF4BDE" w:rsidRPr="00687CF2">
              <w:rPr>
                <w:rFonts w:asciiTheme="minorHAnsi" w:hAnsiTheme="minorHAnsi"/>
                <w:sz w:val="18"/>
                <w:szCs w:val="18"/>
              </w:rPr>
              <w:t>Subcooling Method can only be used on systems that have a variable metering device.</w:t>
            </w:r>
          </w:p>
        </w:tc>
      </w:tr>
      <w:tr w:rsidR="00142E65" w:rsidRPr="00D55D41" w14:paraId="594A571E" w14:textId="77777777" w:rsidTr="000A1490">
        <w:tblPrEx>
          <w:tblCellMar>
            <w:top w:w="0" w:type="dxa"/>
            <w:left w:w="108" w:type="dxa"/>
            <w:bottom w:w="0" w:type="dxa"/>
            <w:right w:w="108" w:type="dxa"/>
          </w:tblCellMar>
        </w:tblPrEx>
        <w:trPr>
          <w:cantSplit/>
          <w:trHeight w:val="288"/>
        </w:trPr>
        <w:tc>
          <w:tcPr>
            <w:tcW w:w="212" w:type="pct"/>
            <w:vAlign w:val="center"/>
          </w:tcPr>
          <w:p w14:paraId="594A571B" w14:textId="77777777" w:rsidR="00FF4BDE" w:rsidRPr="00D55D41" w:rsidRDefault="00FF4BDE" w:rsidP="00142E65">
            <w:pPr>
              <w:keepNext/>
              <w:rPr>
                <w:rFonts w:asciiTheme="minorHAnsi" w:hAnsiTheme="minorHAnsi"/>
                <w:sz w:val="18"/>
                <w:szCs w:val="18"/>
              </w:rPr>
            </w:pPr>
            <w:r w:rsidRPr="00D55D41">
              <w:rPr>
                <w:rFonts w:asciiTheme="minorHAnsi" w:hAnsiTheme="minorHAnsi"/>
                <w:sz w:val="18"/>
                <w:szCs w:val="18"/>
              </w:rPr>
              <w:t>01</w:t>
            </w:r>
          </w:p>
        </w:tc>
        <w:tc>
          <w:tcPr>
            <w:tcW w:w="2370" w:type="pct"/>
            <w:vAlign w:val="center"/>
          </w:tcPr>
          <w:p w14:paraId="594A571C" w14:textId="146AC288" w:rsidR="00FF4BDE" w:rsidRPr="00D55D41" w:rsidRDefault="00FF4BDE" w:rsidP="00770C1B">
            <w:pPr>
              <w:keepNext/>
              <w:rPr>
                <w:rFonts w:asciiTheme="minorHAnsi" w:hAnsiTheme="minorHAnsi"/>
                <w:sz w:val="18"/>
                <w:szCs w:val="18"/>
              </w:rPr>
            </w:pPr>
            <w:r w:rsidRPr="00D55D41">
              <w:rPr>
                <w:rFonts w:asciiTheme="minorHAnsi" w:hAnsiTheme="minorHAnsi"/>
                <w:sz w:val="18"/>
                <w:szCs w:val="18"/>
              </w:rPr>
              <w:t xml:space="preserve">Refrigerant </w:t>
            </w:r>
            <w:r w:rsidR="00770C1B">
              <w:rPr>
                <w:rFonts w:asciiTheme="minorHAnsi" w:hAnsiTheme="minorHAnsi"/>
                <w:sz w:val="18"/>
                <w:szCs w:val="18"/>
              </w:rPr>
              <w:t>M</w:t>
            </w:r>
            <w:r w:rsidRPr="00D55D41">
              <w:rPr>
                <w:rFonts w:asciiTheme="minorHAnsi" w:hAnsiTheme="minorHAnsi"/>
                <w:sz w:val="18"/>
                <w:szCs w:val="18"/>
              </w:rPr>
              <w:t xml:space="preserve">etering </w:t>
            </w:r>
            <w:r w:rsidR="00770C1B">
              <w:rPr>
                <w:rFonts w:asciiTheme="minorHAnsi" w:hAnsiTheme="minorHAnsi"/>
                <w:sz w:val="18"/>
                <w:szCs w:val="18"/>
              </w:rPr>
              <w:t>D</w:t>
            </w:r>
            <w:r w:rsidRPr="00D55D41">
              <w:rPr>
                <w:rFonts w:asciiTheme="minorHAnsi" w:hAnsiTheme="minorHAnsi"/>
                <w:sz w:val="18"/>
                <w:szCs w:val="18"/>
              </w:rPr>
              <w:t>evice</w:t>
            </w:r>
          </w:p>
        </w:tc>
        <w:tc>
          <w:tcPr>
            <w:tcW w:w="2418" w:type="pct"/>
            <w:vAlign w:val="center"/>
          </w:tcPr>
          <w:p w14:paraId="594A571D" w14:textId="77777777" w:rsidR="00FF4BDE" w:rsidRPr="00D55D41" w:rsidRDefault="00FF4BDE" w:rsidP="00142E65">
            <w:pPr>
              <w:keepNext/>
              <w:rPr>
                <w:rFonts w:asciiTheme="minorHAnsi" w:hAnsiTheme="minorHAnsi"/>
                <w:sz w:val="18"/>
                <w:szCs w:val="18"/>
              </w:rPr>
            </w:pPr>
          </w:p>
        </w:tc>
      </w:tr>
      <w:tr w:rsidR="00142E65" w:rsidRPr="00D55D41" w14:paraId="594A5722" w14:textId="77777777" w:rsidTr="000A1490">
        <w:tblPrEx>
          <w:tblCellMar>
            <w:top w:w="0" w:type="dxa"/>
            <w:left w:w="108" w:type="dxa"/>
            <w:bottom w:w="0" w:type="dxa"/>
            <w:right w:w="108" w:type="dxa"/>
          </w:tblCellMar>
        </w:tblPrEx>
        <w:trPr>
          <w:cantSplit/>
          <w:trHeight w:val="288"/>
        </w:trPr>
        <w:tc>
          <w:tcPr>
            <w:tcW w:w="212" w:type="pct"/>
            <w:vAlign w:val="center"/>
          </w:tcPr>
          <w:p w14:paraId="594A571F" w14:textId="77777777" w:rsidR="00FF4BDE" w:rsidRPr="00D55D41" w:rsidRDefault="00FF4BDE" w:rsidP="00142E65">
            <w:pPr>
              <w:keepNext/>
              <w:rPr>
                <w:rFonts w:asciiTheme="minorHAnsi" w:hAnsiTheme="minorHAnsi"/>
                <w:sz w:val="18"/>
                <w:szCs w:val="18"/>
              </w:rPr>
            </w:pPr>
            <w:r w:rsidRPr="00D55D41">
              <w:rPr>
                <w:rFonts w:asciiTheme="minorHAnsi" w:hAnsiTheme="minorHAnsi"/>
                <w:sz w:val="18"/>
                <w:szCs w:val="18"/>
              </w:rPr>
              <w:t>02</w:t>
            </w:r>
          </w:p>
        </w:tc>
        <w:tc>
          <w:tcPr>
            <w:tcW w:w="2370" w:type="pct"/>
            <w:vAlign w:val="center"/>
          </w:tcPr>
          <w:p w14:paraId="594A5720" w14:textId="5EB590FA" w:rsidR="00FF4BDE" w:rsidRPr="00D55D41" w:rsidRDefault="00FF4BDE" w:rsidP="00770C1B">
            <w:pPr>
              <w:keepNext/>
              <w:rPr>
                <w:rFonts w:asciiTheme="minorHAnsi" w:hAnsiTheme="minorHAnsi"/>
                <w:sz w:val="18"/>
                <w:szCs w:val="18"/>
              </w:rPr>
            </w:pPr>
            <w:r w:rsidRPr="00D55D41">
              <w:rPr>
                <w:rFonts w:asciiTheme="minorHAnsi" w:hAnsiTheme="minorHAnsi"/>
                <w:sz w:val="18"/>
                <w:szCs w:val="18"/>
              </w:rPr>
              <w:t xml:space="preserve">Subcooling Method </w:t>
            </w:r>
            <w:r w:rsidR="00770C1B">
              <w:rPr>
                <w:rFonts w:asciiTheme="minorHAnsi" w:hAnsiTheme="minorHAnsi"/>
                <w:sz w:val="18"/>
                <w:szCs w:val="18"/>
              </w:rPr>
              <w:t>A</w:t>
            </w:r>
            <w:r w:rsidRPr="00D55D41">
              <w:rPr>
                <w:rFonts w:asciiTheme="minorHAnsi" w:hAnsiTheme="minorHAnsi"/>
                <w:sz w:val="18"/>
                <w:szCs w:val="18"/>
              </w:rPr>
              <w:t xml:space="preserve">pplicability </w:t>
            </w:r>
            <w:r w:rsidR="00770C1B">
              <w:rPr>
                <w:rFonts w:asciiTheme="minorHAnsi" w:hAnsiTheme="minorHAnsi"/>
                <w:sz w:val="18"/>
                <w:szCs w:val="18"/>
              </w:rPr>
              <w:t>S</w:t>
            </w:r>
            <w:r w:rsidRPr="00D55D41">
              <w:rPr>
                <w:rFonts w:asciiTheme="minorHAnsi" w:hAnsiTheme="minorHAnsi"/>
                <w:sz w:val="18"/>
                <w:szCs w:val="18"/>
              </w:rPr>
              <w:t>tatus</w:t>
            </w:r>
          </w:p>
        </w:tc>
        <w:tc>
          <w:tcPr>
            <w:tcW w:w="2418" w:type="pct"/>
            <w:vAlign w:val="center"/>
          </w:tcPr>
          <w:p w14:paraId="594A5721" w14:textId="77777777" w:rsidR="00FF4BDE" w:rsidRPr="00D55D41" w:rsidRDefault="00FF4BDE" w:rsidP="00142E65">
            <w:pPr>
              <w:keepNext/>
              <w:rPr>
                <w:rFonts w:asciiTheme="minorHAnsi" w:hAnsiTheme="minorHAnsi"/>
                <w:sz w:val="18"/>
                <w:szCs w:val="18"/>
              </w:rPr>
            </w:pPr>
          </w:p>
        </w:tc>
      </w:tr>
    </w:tbl>
    <w:p w14:paraId="594A5723" w14:textId="77777777" w:rsidR="00FF4BDE" w:rsidRPr="00687CF2" w:rsidRDefault="00FF4BDE" w:rsidP="00FF4BD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5026"/>
        <w:gridCol w:w="5218"/>
      </w:tblGrid>
      <w:tr w:rsidR="00FF4BDE" w:rsidRPr="00D55D41" w14:paraId="594A5726" w14:textId="77777777" w:rsidTr="00142E65">
        <w:trPr>
          <w:cantSplit/>
          <w:trHeight w:val="288"/>
        </w:trPr>
        <w:tc>
          <w:tcPr>
            <w:tcW w:w="5000" w:type="pct"/>
            <w:gridSpan w:val="3"/>
            <w:vAlign w:val="center"/>
          </w:tcPr>
          <w:p w14:paraId="594A5724" w14:textId="1F1AC432" w:rsidR="00FF4BDE" w:rsidRPr="00687CF2" w:rsidRDefault="00FF4BDE" w:rsidP="00142E65">
            <w:pPr>
              <w:keepNext/>
              <w:rPr>
                <w:rFonts w:asciiTheme="minorHAnsi" w:hAnsiTheme="minorHAnsi"/>
                <w:b/>
                <w:szCs w:val="18"/>
              </w:rPr>
            </w:pPr>
            <w:r w:rsidRPr="00687CF2">
              <w:rPr>
                <w:rFonts w:asciiTheme="minorHAnsi" w:hAnsiTheme="minorHAnsi"/>
                <w:b/>
                <w:szCs w:val="18"/>
              </w:rPr>
              <w:t>C. Instrument Calibration</w:t>
            </w:r>
          </w:p>
          <w:p w14:paraId="594A5725" w14:textId="10724501" w:rsidR="00FF4BDE" w:rsidRPr="00D55D41" w:rsidRDefault="007266CE" w:rsidP="00142E65">
            <w:pPr>
              <w:keepNext/>
              <w:rPr>
                <w:rFonts w:asciiTheme="minorHAnsi" w:hAnsiTheme="minorHAnsi"/>
                <w:sz w:val="18"/>
                <w:szCs w:val="18"/>
              </w:rPr>
            </w:pPr>
            <w:r w:rsidRPr="00AC5B17">
              <w:rPr>
                <w:rFonts w:asciiTheme="minorHAnsi" w:hAnsiTheme="minorHAnsi"/>
                <w:sz w:val="18"/>
                <w:szCs w:val="18"/>
              </w:rPr>
              <w:t>HERS Raters are required to calibrate their diagnostic tools</w:t>
            </w:r>
            <w:r>
              <w:rPr>
                <w:rFonts w:asciiTheme="minorHAnsi" w:hAnsiTheme="minorHAnsi"/>
                <w:sz w:val="18"/>
                <w:szCs w:val="18"/>
              </w:rPr>
              <w:t>.</w:t>
            </w:r>
            <w:r w:rsidRPr="00D55D41">
              <w:rPr>
                <w:rFonts w:asciiTheme="minorHAnsi" w:hAnsiTheme="minorHAnsi"/>
                <w:sz w:val="18"/>
                <w:szCs w:val="18"/>
              </w:rPr>
              <w:t xml:space="preserve"> </w:t>
            </w:r>
            <w:r w:rsidR="00FF4BDE" w:rsidRPr="00D55D41">
              <w:rPr>
                <w:rFonts w:asciiTheme="minorHAnsi" w:hAnsiTheme="minorHAnsi"/>
                <w:sz w:val="18"/>
                <w:szCs w:val="18"/>
              </w:rPr>
              <w:t>Procedures for instrument calibration are given in Reference Residential Appendix RA3.2.2 and RA3.2.2.2</w:t>
            </w:r>
          </w:p>
        </w:tc>
      </w:tr>
      <w:tr w:rsidR="00FF4BDE" w:rsidRPr="00D55D41" w14:paraId="594A572A" w14:textId="77777777" w:rsidTr="00687CF2">
        <w:trPr>
          <w:cantSplit/>
          <w:trHeight w:val="288"/>
        </w:trPr>
        <w:tc>
          <w:tcPr>
            <w:tcW w:w="253" w:type="pct"/>
            <w:vAlign w:val="center"/>
          </w:tcPr>
          <w:p w14:paraId="594A5727"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01</w:t>
            </w:r>
          </w:p>
        </w:tc>
        <w:tc>
          <w:tcPr>
            <w:tcW w:w="2329" w:type="pct"/>
            <w:vAlign w:val="center"/>
          </w:tcPr>
          <w:p w14:paraId="594A5728" w14:textId="7687C226" w:rsidR="00FF4BDE" w:rsidRPr="00D55D41" w:rsidRDefault="00FF4BDE" w:rsidP="00142E65">
            <w:pPr>
              <w:keepNext/>
              <w:rPr>
                <w:rFonts w:asciiTheme="minorHAnsi" w:hAnsiTheme="minorHAnsi"/>
                <w:sz w:val="18"/>
                <w:szCs w:val="18"/>
              </w:rPr>
            </w:pPr>
            <w:r w:rsidRPr="00D55D41">
              <w:rPr>
                <w:rFonts w:asciiTheme="minorHAnsi" w:hAnsiTheme="minorHAnsi"/>
                <w:sz w:val="18"/>
                <w:szCs w:val="18"/>
              </w:rPr>
              <w:t>Date of Digital Refrigerant Gauge Calibration</w:t>
            </w:r>
          </w:p>
        </w:tc>
        <w:tc>
          <w:tcPr>
            <w:tcW w:w="2418" w:type="pct"/>
            <w:vAlign w:val="center"/>
          </w:tcPr>
          <w:p w14:paraId="594A5729" w14:textId="77777777" w:rsidR="00FF4BDE" w:rsidRPr="00D55D41" w:rsidRDefault="00FF4BDE" w:rsidP="00142E65">
            <w:pPr>
              <w:keepNext/>
              <w:rPr>
                <w:rFonts w:asciiTheme="minorHAnsi" w:hAnsiTheme="minorHAnsi"/>
                <w:sz w:val="18"/>
                <w:szCs w:val="18"/>
              </w:rPr>
            </w:pPr>
          </w:p>
        </w:tc>
      </w:tr>
      <w:tr w:rsidR="00FF4BDE" w:rsidRPr="00D55D41" w14:paraId="594A572E" w14:textId="77777777" w:rsidTr="00687CF2">
        <w:trPr>
          <w:cantSplit/>
          <w:trHeight w:val="288"/>
        </w:trPr>
        <w:tc>
          <w:tcPr>
            <w:tcW w:w="253" w:type="pct"/>
            <w:vAlign w:val="center"/>
          </w:tcPr>
          <w:p w14:paraId="594A572B"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02</w:t>
            </w:r>
          </w:p>
        </w:tc>
        <w:tc>
          <w:tcPr>
            <w:tcW w:w="2329" w:type="pct"/>
            <w:vAlign w:val="center"/>
          </w:tcPr>
          <w:p w14:paraId="594A572C" w14:textId="51302B42" w:rsidR="00FF4BDE" w:rsidRPr="00D55D41" w:rsidRDefault="00FF4BDE" w:rsidP="00142E65">
            <w:pPr>
              <w:keepNext/>
              <w:rPr>
                <w:rFonts w:asciiTheme="minorHAnsi" w:hAnsiTheme="minorHAnsi"/>
                <w:sz w:val="18"/>
                <w:szCs w:val="18"/>
              </w:rPr>
            </w:pPr>
            <w:r w:rsidRPr="00D55D41">
              <w:rPr>
                <w:rFonts w:asciiTheme="minorHAnsi" w:hAnsiTheme="minorHAnsi"/>
                <w:sz w:val="18"/>
                <w:szCs w:val="18"/>
              </w:rPr>
              <w:t>Date of Digital Thermocouple Calibration</w:t>
            </w:r>
          </w:p>
        </w:tc>
        <w:tc>
          <w:tcPr>
            <w:tcW w:w="2418" w:type="pct"/>
            <w:vAlign w:val="center"/>
          </w:tcPr>
          <w:p w14:paraId="594A572D" w14:textId="77777777" w:rsidR="00FF4BDE" w:rsidRPr="00D55D41" w:rsidRDefault="00FF4BDE" w:rsidP="00142E65">
            <w:pPr>
              <w:keepNext/>
              <w:rPr>
                <w:rFonts w:asciiTheme="minorHAnsi" w:hAnsiTheme="minorHAnsi"/>
                <w:sz w:val="18"/>
                <w:szCs w:val="18"/>
              </w:rPr>
            </w:pPr>
          </w:p>
        </w:tc>
      </w:tr>
      <w:tr w:rsidR="00FF4BDE" w:rsidRPr="00D55D41" w14:paraId="594A5732" w14:textId="77777777" w:rsidTr="00687CF2">
        <w:trPr>
          <w:cantSplit/>
          <w:trHeight w:val="288"/>
        </w:trPr>
        <w:tc>
          <w:tcPr>
            <w:tcW w:w="253" w:type="pct"/>
            <w:vAlign w:val="center"/>
          </w:tcPr>
          <w:p w14:paraId="594A572F"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03</w:t>
            </w:r>
          </w:p>
        </w:tc>
        <w:tc>
          <w:tcPr>
            <w:tcW w:w="2329" w:type="pct"/>
            <w:vAlign w:val="center"/>
          </w:tcPr>
          <w:p w14:paraId="594A5730" w14:textId="3FF85BC4" w:rsidR="00FF4BDE" w:rsidRPr="00D55D41" w:rsidRDefault="00FF4BDE" w:rsidP="00142E65">
            <w:pPr>
              <w:keepNext/>
              <w:rPr>
                <w:rFonts w:asciiTheme="minorHAnsi" w:hAnsiTheme="minorHAnsi"/>
                <w:sz w:val="18"/>
                <w:szCs w:val="18"/>
              </w:rPr>
            </w:pPr>
            <w:r w:rsidRPr="00D55D41">
              <w:rPr>
                <w:rFonts w:asciiTheme="minorHAnsi" w:hAnsiTheme="minorHAnsi"/>
                <w:sz w:val="18"/>
                <w:szCs w:val="18"/>
              </w:rPr>
              <w:t>Digital Refrigerant Gauge Calibration Status</w:t>
            </w:r>
          </w:p>
        </w:tc>
        <w:tc>
          <w:tcPr>
            <w:tcW w:w="2418" w:type="pct"/>
            <w:vAlign w:val="center"/>
          </w:tcPr>
          <w:p w14:paraId="594A5731" w14:textId="77777777" w:rsidR="00FF4BDE" w:rsidRPr="00D55D41" w:rsidRDefault="00FF4BDE" w:rsidP="00142E65">
            <w:pPr>
              <w:keepNext/>
              <w:rPr>
                <w:rFonts w:asciiTheme="minorHAnsi" w:hAnsiTheme="minorHAnsi"/>
                <w:sz w:val="18"/>
                <w:szCs w:val="18"/>
              </w:rPr>
            </w:pPr>
          </w:p>
        </w:tc>
      </w:tr>
      <w:tr w:rsidR="00FF4BDE" w:rsidRPr="00D55D41" w14:paraId="594A5736" w14:textId="77777777" w:rsidTr="00687CF2">
        <w:trPr>
          <w:cantSplit/>
          <w:trHeight w:val="288"/>
        </w:trPr>
        <w:tc>
          <w:tcPr>
            <w:tcW w:w="253" w:type="pct"/>
            <w:vAlign w:val="center"/>
          </w:tcPr>
          <w:p w14:paraId="594A5733"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04</w:t>
            </w:r>
          </w:p>
        </w:tc>
        <w:tc>
          <w:tcPr>
            <w:tcW w:w="2329" w:type="pct"/>
            <w:vAlign w:val="center"/>
          </w:tcPr>
          <w:p w14:paraId="594A5734" w14:textId="35E55169" w:rsidR="00FF4BDE" w:rsidRPr="00D55D41" w:rsidRDefault="00FF4BDE" w:rsidP="00142E65">
            <w:pPr>
              <w:keepNext/>
              <w:rPr>
                <w:rFonts w:asciiTheme="minorHAnsi" w:hAnsiTheme="minorHAnsi"/>
                <w:sz w:val="18"/>
                <w:szCs w:val="18"/>
              </w:rPr>
            </w:pPr>
            <w:r w:rsidRPr="00D55D41">
              <w:rPr>
                <w:rFonts w:asciiTheme="minorHAnsi" w:hAnsiTheme="minorHAnsi"/>
                <w:sz w:val="18"/>
                <w:szCs w:val="18"/>
              </w:rPr>
              <w:t>Digital Thermocouple Calibration Status</w:t>
            </w:r>
          </w:p>
        </w:tc>
        <w:tc>
          <w:tcPr>
            <w:tcW w:w="2418" w:type="pct"/>
            <w:vAlign w:val="center"/>
          </w:tcPr>
          <w:p w14:paraId="594A5735" w14:textId="77777777" w:rsidR="00FF4BDE" w:rsidRPr="00D55D41" w:rsidRDefault="00FF4BDE" w:rsidP="00142E65">
            <w:pPr>
              <w:keepNext/>
              <w:rPr>
                <w:rFonts w:asciiTheme="minorHAnsi" w:hAnsiTheme="minorHAnsi"/>
                <w:sz w:val="18"/>
                <w:szCs w:val="18"/>
              </w:rPr>
            </w:pPr>
          </w:p>
        </w:tc>
      </w:tr>
    </w:tbl>
    <w:p w14:paraId="594A5737" w14:textId="77777777" w:rsidR="00FF4BDE" w:rsidRPr="00687CF2" w:rsidRDefault="00FF4BDE" w:rsidP="00FF4BDE">
      <w:pPr>
        <w:pStyle w:val="Header"/>
        <w:tabs>
          <w:tab w:val="clear" w:pos="4320"/>
          <w:tab w:val="clear" w:pos="8640"/>
        </w:tabs>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5176"/>
        <w:gridCol w:w="5263"/>
      </w:tblGrid>
      <w:tr w:rsidR="00FF4BDE" w:rsidRPr="00D55D41" w14:paraId="594A573A" w14:textId="77777777">
        <w:trPr>
          <w:cantSplit/>
          <w:trHeight w:val="233"/>
        </w:trPr>
        <w:tc>
          <w:tcPr>
            <w:tcW w:w="5000" w:type="pct"/>
            <w:gridSpan w:val="3"/>
            <w:vAlign w:val="center"/>
          </w:tcPr>
          <w:p w14:paraId="594A5738" w14:textId="70290826" w:rsidR="00FF4BDE" w:rsidRPr="00D55D41" w:rsidRDefault="00FF4BDE" w:rsidP="00D209BF">
            <w:pPr>
              <w:pStyle w:val="Header"/>
              <w:keepNext/>
              <w:tabs>
                <w:tab w:val="clear" w:pos="4320"/>
                <w:tab w:val="clear" w:pos="8640"/>
              </w:tabs>
              <w:rPr>
                <w:rFonts w:asciiTheme="minorHAnsi" w:hAnsiTheme="minorHAnsi"/>
                <w:b/>
                <w:sz w:val="18"/>
                <w:szCs w:val="18"/>
              </w:rPr>
            </w:pPr>
            <w:r w:rsidRPr="00687CF2">
              <w:rPr>
                <w:rFonts w:asciiTheme="minorHAnsi" w:hAnsiTheme="minorHAnsi"/>
                <w:b/>
                <w:szCs w:val="18"/>
              </w:rPr>
              <w:lastRenderedPageBreak/>
              <w:t>D. Measurement Access Hole (MAH) Verification</w:t>
            </w:r>
          </w:p>
          <w:p w14:paraId="594A5739" w14:textId="767983F7" w:rsidR="00FF4BDE" w:rsidRPr="00770C1B" w:rsidRDefault="007266CE" w:rsidP="00D209BF">
            <w:pPr>
              <w:pStyle w:val="Header"/>
              <w:keepNext/>
              <w:tabs>
                <w:tab w:val="clear" w:pos="4320"/>
                <w:tab w:val="clear" w:pos="8640"/>
              </w:tabs>
              <w:rPr>
                <w:rFonts w:asciiTheme="minorHAnsi" w:hAnsiTheme="minorHAnsi"/>
                <w:sz w:val="18"/>
                <w:szCs w:val="18"/>
              </w:rPr>
            </w:pPr>
            <w:r w:rsidRPr="00AC5B17">
              <w:rPr>
                <w:rFonts w:asciiTheme="minorHAnsi" w:hAnsiTheme="minorHAnsi"/>
                <w:sz w:val="18"/>
                <w:szCs w:val="18"/>
              </w:rPr>
              <w:t>HERS Raters are required to visually field verify MAH</w:t>
            </w:r>
            <w:r>
              <w:rPr>
                <w:rFonts w:asciiTheme="minorHAnsi" w:hAnsiTheme="minorHAnsi"/>
                <w:sz w:val="18"/>
                <w:szCs w:val="18"/>
              </w:rPr>
              <w:t>.</w:t>
            </w:r>
            <w:r w:rsidRPr="00687CF2">
              <w:rPr>
                <w:rFonts w:asciiTheme="minorHAnsi" w:hAnsiTheme="minorHAnsi"/>
                <w:sz w:val="18"/>
                <w:szCs w:val="18"/>
              </w:rPr>
              <w:t xml:space="preserve"> </w:t>
            </w:r>
            <w:r w:rsidR="00FF4BDE" w:rsidRPr="00687CF2">
              <w:rPr>
                <w:rFonts w:asciiTheme="minorHAnsi" w:hAnsiTheme="minorHAnsi"/>
                <w:sz w:val="18"/>
                <w:szCs w:val="18"/>
              </w:rPr>
              <w:t>Procedures for installing MAH are specified in Reference Residential Appendix RA3.2.2.3</w:t>
            </w:r>
          </w:p>
        </w:tc>
      </w:tr>
      <w:tr w:rsidR="00FF4BDE" w:rsidRPr="00D55D41" w14:paraId="594A573E" w14:textId="77777777" w:rsidTr="000A1490">
        <w:trPr>
          <w:cantSplit/>
          <w:trHeight w:val="233"/>
        </w:trPr>
        <w:tc>
          <w:tcPr>
            <w:tcW w:w="204" w:type="pct"/>
            <w:vAlign w:val="center"/>
          </w:tcPr>
          <w:p w14:paraId="594A573B" w14:textId="77777777" w:rsidR="00FF4BDE" w:rsidRPr="00D55D41" w:rsidRDefault="00FF4BDE" w:rsidP="00D209BF">
            <w:pPr>
              <w:pStyle w:val="IndexHeading"/>
              <w:keepNext/>
              <w:ind w:left="-115"/>
              <w:jc w:val="center"/>
              <w:rPr>
                <w:rFonts w:asciiTheme="minorHAnsi" w:hAnsiTheme="minorHAnsi"/>
                <w:b w:val="0"/>
                <w:bCs/>
                <w:sz w:val="18"/>
                <w:szCs w:val="18"/>
              </w:rPr>
            </w:pPr>
            <w:r w:rsidRPr="00D55D41">
              <w:rPr>
                <w:rFonts w:asciiTheme="minorHAnsi" w:hAnsiTheme="minorHAnsi"/>
                <w:b w:val="0"/>
                <w:bCs/>
                <w:sz w:val="18"/>
                <w:szCs w:val="18"/>
              </w:rPr>
              <w:t>01</w:t>
            </w:r>
          </w:p>
        </w:tc>
        <w:tc>
          <w:tcPr>
            <w:tcW w:w="2378" w:type="pct"/>
            <w:tcMar>
              <w:left w:w="115" w:type="dxa"/>
              <w:right w:w="101" w:type="dxa"/>
            </w:tcMar>
            <w:vAlign w:val="center"/>
          </w:tcPr>
          <w:p w14:paraId="594A573C" w14:textId="3970EF81" w:rsidR="00FF4BDE" w:rsidRPr="00D55D41" w:rsidRDefault="00FF4BDE" w:rsidP="00770C1B">
            <w:pPr>
              <w:keepNext/>
              <w:rPr>
                <w:rFonts w:asciiTheme="minorHAnsi" w:hAnsiTheme="minorHAnsi"/>
                <w:sz w:val="18"/>
                <w:szCs w:val="18"/>
              </w:rPr>
            </w:pPr>
            <w:r w:rsidRPr="00D55D41">
              <w:rPr>
                <w:rFonts w:asciiTheme="minorHAnsi" w:hAnsiTheme="minorHAnsi"/>
                <w:sz w:val="18"/>
                <w:szCs w:val="18"/>
              </w:rPr>
              <w:t xml:space="preserve">Method </w:t>
            </w:r>
            <w:r w:rsidR="00770C1B">
              <w:rPr>
                <w:rFonts w:asciiTheme="minorHAnsi" w:hAnsiTheme="minorHAnsi"/>
                <w:sz w:val="18"/>
                <w:szCs w:val="18"/>
              </w:rPr>
              <w:t>U</w:t>
            </w:r>
            <w:r w:rsidRPr="00D55D41">
              <w:rPr>
                <w:rFonts w:asciiTheme="minorHAnsi" w:hAnsiTheme="minorHAnsi"/>
                <w:sz w:val="18"/>
                <w:szCs w:val="18"/>
              </w:rPr>
              <w:t xml:space="preserve">sed to </w:t>
            </w:r>
            <w:r w:rsidR="00770C1B">
              <w:rPr>
                <w:rFonts w:asciiTheme="minorHAnsi" w:hAnsiTheme="minorHAnsi"/>
                <w:sz w:val="18"/>
                <w:szCs w:val="18"/>
              </w:rPr>
              <w:t>D</w:t>
            </w:r>
            <w:r w:rsidRPr="00D55D41">
              <w:rPr>
                <w:rFonts w:asciiTheme="minorHAnsi" w:hAnsiTheme="minorHAnsi"/>
                <w:sz w:val="18"/>
                <w:szCs w:val="18"/>
              </w:rPr>
              <w:t xml:space="preserve">emonstrate </w:t>
            </w:r>
            <w:r w:rsidR="00770C1B">
              <w:rPr>
                <w:rFonts w:asciiTheme="minorHAnsi" w:hAnsiTheme="minorHAnsi"/>
                <w:sz w:val="18"/>
                <w:szCs w:val="18"/>
              </w:rPr>
              <w:t>C</w:t>
            </w:r>
            <w:r w:rsidRPr="00D55D41">
              <w:rPr>
                <w:rFonts w:asciiTheme="minorHAnsi" w:hAnsiTheme="minorHAnsi"/>
                <w:sz w:val="18"/>
                <w:szCs w:val="18"/>
              </w:rPr>
              <w:t xml:space="preserve">ompliance with the Measurement Access Hole (MAH) </w:t>
            </w:r>
            <w:r w:rsidR="00770C1B">
              <w:rPr>
                <w:rFonts w:asciiTheme="minorHAnsi" w:hAnsiTheme="minorHAnsi"/>
                <w:sz w:val="18"/>
                <w:szCs w:val="18"/>
              </w:rPr>
              <w:t>R</w:t>
            </w:r>
            <w:r w:rsidRPr="00D55D41">
              <w:rPr>
                <w:rFonts w:asciiTheme="minorHAnsi" w:hAnsiTheme="minorHAnsi"/>
                <w:sz w:val="18"/>
                <w:szCs w:val="18"/>
              </w:rPr>
              <w:t>equirement</w:t>
            </w:r>
          </w:p>
        </w:tc>
        <w:tc>
          <w:tcPr>
            <w:tcW w:w="2418" w:type="pct"/>
            <w:tcMar>
              <w:left w:w="115" w:type="dxa"/>
              <w:right w:w="101" w:type="dxa"/>
            </w:tcMar>
            <w:vAlign w:val="center"/>
          </w:tcPr>
          <w:p w14:paraId="594A573D" w14:textId="77777777" w:rsidR="00FF4BDE" w:rsidRPr="00D55D41" w:rsidRDefault="00FF4BDE" w:rsidP="00D55D41">
            <w:pPr>
              <w:pStyle w:val="ListParagraph"/>
              <w:keepNext/>
              <w:rPr>
                <w:rFonts w:asciiTheme="minorHAnsi" w:hAnsiTheme="minorHAnsi"/>
                <w:sz w:val="18"/>
                <w:szCs w:val="18"/>
              </w:rPr>
            </w:pPr>
          </w:p>
        </w:tc>
      </w:tr>
    </w:tbl>
    <w:p w14:paraId="594A573F" w14:textId="77777777" w:rsidR="00FF4BDE" w:rsidRPr="00D55D41" w:rsidRDefault="00FF4BDE" w:rsidP="00FF4BDE">
      <w:pPr>
        <w:pStyle w:val="Header"/>
        <w:tabs>
          <w:tab w:val="clear" w:pos="4320"/>
          <w:tab w:val="clear" w:pos="8640"/>
          <w:tab w:val="left" w:pos="360"/>
        </w:tabs>
        <w:rPr>
          <w:rFonts w:asciiTheme="minorHAnsi" w:hAnsiTheme="minorHAnsi"/>
          <w:sz w:val="18"/>
          <w:szCs w:val="1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1"/>
        <w:gridCol w:w="3196"/>
        <w:gridCol w:w="4906"/>
      </w:tblGrid>
      <w:tr w:rsidR="00D31CE6" w:rsidRPr="006A3EEB" w14:paraId="06BF6C06" w14:textId="77777777" w:rsidTr="00D31CE6">
        <w:trPr>
          <w:cantSplit/>
        </w:trPr>
        <w:tc>
          <w:tcPr>
            <w:tcW w:w="10998" w:type="dxa"/>
            <w:gridSpan w:val="3"/>
          </w:tcPr>
          <w:p w14:paraId="0733C0CD" w14:textId="77777777" w:rsidR="00D31CE6" w:rsidRPr="00BC1E29" w:rsidRDefault="00D31CE6" w:rsidP="00D31CE6">
            <w:pPr>
              <w:keepNext/>
              <w:rPr>
                <w:rFonts w:ascii="Calibri" w:hAnsi="Calibri"/>
                <w:b/>
              </w:rPr>
            </w:pPr>
            <w:r w:rsidRPr="00BC1E29">
              <w:rPr>
                <w:rFonts w:ascii="Calibri" w:hAnsi="Calibri"/>
                <w:b/>
              </w:rPr>
              <w:t>E. Minimum System Airflow Rate Verification</w:t>
            </w:r>
          </w:p>
          <w:p w14:paraId="6778220E" w14:textId="77777777" w:rsidR="00D31CE6" w:rsidRPr="00654A92" w:rsidRDefault="00D31CE6" w:rsidP="00D31CE6">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tc>
      </w:tr>
      <w:tr w:rsidR="00D31CE6" w:rsidRPr="006A3EEB" w14:paraId="25529952" w14:textId="77777777" w:rsidTr="00131CFF">
        <w:trPr>
          <w:cantSplit/>
          <w:trHeight w:val="305"/>
        </w:trPr>
        <w:tc>
          <w:tcPr>
            <w:tcW w:w="2718" w:type="dxa"/>
            <w:vAlign w:val="center"/>
          </w:tcPr>
          <w:p w14:paraId="789FDC19" w14:textId="77777777" w:rsidR="00D31CE6" w:rsidRPr="006A3EEB" w:rsidRDefault="00D31CE6" w:rsidP="00D31CE6">
            <w:pPr>
              <w:keepNext/>
              <w:jc w:val="center"/>
              <w:rPr>
                <w:rFonts w:ascii="Calibri" w:hAnsi="Calibri"/>
                <w:sz w:val="18"/>
                <w:szCs w:val="18"/>
              </w:rPr>
            </w:pPr>
            <w:r>
              <w:rPr>
                <w:rFonts w:ascii="Calibri" w:hAnsi="Calibri"/>
                <w:sz w:val="18"/>
                <w:szCs w:val="18"/>
              </w:rPr>
              <w:t>01</w:t>
            </w:r>
          </w:p>
        </w:tc>
        <w:tc>
          <w:tcPr>
            <w:tcW w:w="3262" w:type="dxa"/>
          </w:tcPr>
          <w:p w14:paraId="27CB9495" w14:textId="77777777" w:rsidR="00D31CE6" w:rsidRDefault="00D31CE6" w:rsidP="00D31CE6">
            <w:pPr>
              <w:keepNext/>
              <w:jc w:val="center"/>
              <w:rPr>
                <w:rFonts w:ascii="Calibri" w:hAnsi="Calibri"/>
                <w:sz w:val="18"/>
                <w:szCs w:val="18"/>
              </w:rPr>
            </w:pPr>
            <w:r>
              <w:rPr>
                <w:rFonts w:ascii="Calibri" w:hAnsi="Calibri"/>
                <w:sz w:val="18"/>
                <w:szCs w:val="18"/>
              </w:rPr>
              <w:t>02</w:t>
            </w:r>
          </w:p>
        </w:tc>
        <w:tc>
          <w:tcPr>
            <w:tcW w:w="5018" w:type="dxa"/>
            <w:vAlign w:val="center"/>
          </w:tcPr>
          <w:p w14:paraId="480FE860" w14:textId="77777777" w:rsidR="00D31CE6" w:rsidRPr="006A3EEB" w:rsidRDefault="00D31CE6" w:rsidP="00D31CE6">
            <w:pPr>
              <w:keepNext/>
              <w:jc w:val="center"/>
              <w:rPr>
                <w:rFonts w:ascii="Calibri" w:hAnsi="Calibri"/>
                <w:sz w:val="18"/>
                <w:szCs w:val="18"/>
              </w:rPr>
            </w:pPr>
            <w:r>
              <w:rPr>
                <w:rFonts w:ascii="Calibri" w:hAnsi="Calibri"/>
                <w:sz w:val="18"/>
                <w:szCs w:val="18"/>
              </w:rPr>
              <w:t>03</w:t>
            </w:r>
          </w:p>
        </w:tc>
      </w:tr>
      <w:tr w:rsidR="00D31CE6" w:rsidRPr="006A3EEB" w14:paraId="053FA394" w14:textId="77777777" w:rsidTr="00131CFF">
        <w:trPr>
          <w:cantSplit/>
          <w:trHeight w:val="882"/>
        </w:trPr>
        <w:tc>
          <w:tcPr>
            <w:tcW w:w="2718" w:type="dxa"/>
            <w:tcBorders>
              <w:top w:val="nil"/>
            </w:tcBorders>
            <w:vAlign w:val="bottom"/>
          </w:tcPr>
          <w:p w14:paraId="6CD0AE96" w14:textId="77777777" w:rsidR="00D31CE6" w:rsidRPr="006A3EEB" w:rsidRDefault="00D31CE6" w:rsidP="00D31CE6">
            <w:pPr>
              <w:keepNext/>
              <w:jc w:val="center"/>
              <w:rPr>
                <w:rFonts w:ascii="Calibri" w:hAnsi="Calibri"/>
                <w:sz w:val="18"/>
                <w:szCs w:val="18"/>
              </w:rPr>
            </w:pPr>
            <w:r w:rsidRPr="00442EA4">
              <w:rPr>
                <w:rFonts w:ascii="Calibri" w:hAnsi="Calibri"/>
                <w:sz w:val="18"/>
                <w:szCs w:val="18"/>
              </w:rPr>
              <w:t>Indoor Unit Name or Description of Area Served</w:t>
            </w:r>
          </w:p>
        </w:tc>
        <w:tc>
          <w:tcPr>
            <w:tcW w:w="3262" w:type="dxa"/>
            <w:tcBorders>
              <w:top w:val="nil"/>
            </w:tcBorders>
            <w:vAlign w:val="bottom"/>
          </w:tcPr>
          <w:p w14:paraId="1CC69B7E" w14:textId="77777777" w:rsidR="00D31CE6" w:rsidRPr="00810703" w:rsidRDefault="00D31CE6" w:rsidP="00D31CE6">
            <w:pPr>
              <w:keepNext/>
              <w:jc w:val="center"/>
              <w:rPr>
                <w:rFonts w:ascii="Calibri" w:hAnsi="Calibri"/>
                <w:sz w:val="18"/>
                <w:szCs w:val="18"/>
              </w:rPr>
            </w:pPr>
            <w:r w:rsidRPr="00810703">
              <w:rPr>
                <w:rFonts w:ascii="Calibri" w:hAnsi="Calibri"/>
                <w:sz w:val="18"/>
                <w:szCs w:val="18"/>
              </w:rPr>
              <w:t>Minimum Required System Airflow Rate (cfm)</w:t>
            </w:r>
          </w:p>
        </w:tc>
        <w:tc>
          <w:tcPr>
            <w:tcW w:w="5018" w:type="dxa"/>
            <w:tcBorders>
              <w:top w:val="nil"/>
            </w:tcBorders>
            <w:vAlign w:val="bottom"/>
          </w:tcPr>
          <w:p w14:paraId="0A47F2F0" w14:textId="77777777" w:rsidR="00D31CE6" w:rsidRPr="006A3EEB" w:rsidRDefault="00D31CE6" w:rsidP="00D31CE6">
            <w:pPr>
              <w:keepNext/>
              <w:jc w:val="center"/>
              <w:rPr>
                <w:rFonts w:ascii="Calibri" w:hAnsi="Calibri"/>
                <w:sz w:val="18"/>
                <w:szCs w:val="18"/>
              </w:rPr>
            </w:pPr>
            <w:r w:rsidRPr="005A5F9A">
              <w:rPr>
                <w:rFonts w:ascii="Calibri" w:hAnsi="Calibri"/>
                <w:sz w:val="18"/>
                <w:szCs w:val="18"/>
              </w:rPr>
              <w:t>System Airflow Rate Verification Status</w:t>
            </w:r>
          </w:p>
        </w:tc>
      </w:tr>
      <w:tr w:rsidR="00D31CE6" w:rsidRPr="006A3EEB" w14:paraId="7F547DEA" w14:textId="77777777" w:rsidTr="00131CFF">
        <w:trPr>
          <w:cantSplit/>
          <w:trHeight w:val="305"/>
        </w:trPr>
        <w:tc>
          <w:tcPr>
            <w:tcW w:w="2718" w:type="dxa"/>
          </w:tcPr>
          <w:p w14:paraId="757315B1" w14:textId="77777777" w:rsidR="00D31CE6" w:rsidRPr="00654A92" w:rsidRDefault="00D31CE6" w:rsidP="00D31CE6">
            <w:pPr>
              <w:keepNext/>
              <w:rPr>
                <w:rFonts w:ascii="Calibri" w:hAnsi="Calibri"/>
                <w:sz w:val="14"/>
                <w:szCs w:val="14"/>
              </w:rPr>
            </w:pPr>
          </w:p>
        </w:tc>
        <w:tc>
          <w:tcPr>
            <w:tcW w:w="3262" w:type="dxa"/>
          </w:tcPr>
          <w:p w14:paraId="5B141897" w14:textId="77777777" w:rsidR="00D31CE6" w:rsidRPr="00654A92" w:rsidRDefault="00D31CE6" w:rsidP="00D31CE6">
            <w:pPr>
              <w:keepNext/>
              <w:rPr>
                <w:rFonts w:ascii="Calibri" w:hAnsi="Calibri"/>
                <w:sz w:val="14"/>
                <w:szCs w:val="14"/>
              </w:rPr>
            </w:pPr>
          </w:p>
        </w:tc>
        <w:tc>
          <w:tcPr>
            <w:tcW w:w="5018" w:type="dxa"/>
          </w:tcPr>
          <w:p w14:paraId="2D004B46" w14:textId="77777777" w:rsidR="00D31CE6" w:rsidRPr="006A3EEB" w:rsidRDefault="00D31CE6" w:rsidP="00D31CE6">
            <w:pPr>
              <w:keepNext/>
              <w:spacing w:afterLines="60" w:after="144"/>
              <w:ind w:left="720"/>
              <w:rPr>
                <w:rFonts w:ascii="Calibri" w:hAnsi="Calibri"/>
                <w:sz w:val="16"/>
                <w:szCs w:val="16"/>
              </w:rPr>
            </w:pPr>
          </w:p>
        </w:tc>
      </w:tr>
      <w:tr w:rsidR="00D31CE6" w:rsidRPr="006A3EEB" w14:paraId="040DBF00" w14:textId="77777777" w:rsidTr="00131CFF">
        <w:trPr>
          <w:cantSplit/>
          <w:trHeight w:val="314"/>
        </w:trPr>
        <w:tc>
          <w:tcPr>
            <w:tcW w:w="2718" w:type="dxa"/>
          </w:tcPr>
          <w:p w14:paraId="676F70C4" w14:textId="77777777" w:rsidR="00D31CE6" w:rsidRPr="006A3EEB" w:rsidRDefault="00D31CE6" w:rsidP="00D31CE6">
            <w:pPr>
              <w:keepNext/>
              <w:rPr>
                <w:rFonts w:ascii="Calibri" w:hAnsi="Calibri"/>
                <w:sz w:val="16"/>
                <w:szCs w:val="16"/>
              </w:rPr>
            </w:pPr>
          </w:p>
        </w:tc>
        <w:tc>
          <w:tcPr>
            <w:tcW w:w="3262" w:type="dxa"/>
          </w:tcPr>
          <w:p w14:paraId="39460BA9" w14:textId="77777777" w:rsidR="00D31CE6" w:rsidRPr="006A3EEB" w:rsidRDefault="00D31CE6" w:rsidP="00D31CE6">
            <w:pPr>
              <w:keepNext/>
              <w:rPr>
                <w:rFonts w:ascii="Calibri" w:hAnsi="Calibri"/>
                <w:sz w:val="16"/>
                <w:szCs w:val="16"/>
              </w:rPr>
            </w:pPr>
          </w:p>
        </w:tc>
        <w:tc>
          <w:tcPr>
            <w:tcW w:w="5018" w:type="dxa"/>
          </w:tcPr>
          <w:p w14:paraId="4F3A20EB" w14:textId="77777777" w:rsidR="00D31CE6" w:rsidRPr="006A3EEB" w:rsidRDefault="00D31CE6" w:rsidP="00D31CE6">
            <w:pPr>
              <w:keepNext/>
              <w:rPr>
                <w:rFonts w:ascii="Calibri" w:hAnsi="Calibri"/>
                <w:sz w:val="16"/>
                <w:szCs w:val="16"/>
              </w:rPr>
            </w:pPr>
          </w:p>
        </w:tc>
      </w:tr>
      <w:tr w:rsidR="00D31CE6" w:rsidRPr="00BC1E29" w14:paraId="133F86F8" w14:textId="77777777" w:rsidTr="00131CFF">
        <w:tblPrEx>
          <w:tblLook w:val="0000" w:firstRow="0" w:lastRow="0" w:firstColumn="0" w:lastColumn="0" w:noHBand="0" w:noVBand="0"/>
        </w:tblPrEx>
        <w:trPr>
          <w:trHeight w:val="260"/>
        </w:trPr>
        <w:tc>
          <w:tcPr>
            <w:tcW w:w="2718" w:type="dxa"/>
            <w:vAlign w:val="center"/>
          </w:tcPr>
          <w:p w14:paraId="1E651E7F" w14:textId="77777777" w:rsidR="00D31CE6" w:rsidRPr="00BC1E29" w:rsidRDefault="00D31CE6" w:rsidP="00D31CE6">
            <w:pPr>
              <w:keepNext/>
              <w:jc w:val="center"/>
              <w:rPr>
                <w:rFonts w:ascii="Calibri" w:hAnsi="Calibri"/>
              </w:rPr>
            </w:pPr>
            <w:r>
              <w:rPr>
                <w:rFonts w:ascii="Calibri" w:hAnsi="Calibri"/>
              </w:rPr>
              <w:t>04</w:t>
            </w:r>
          </w:p>
        </w:tc>
        <w:tc>
          <w:tcPr>
            <w:tcW w:w="8280" w:type="dxa"/>
            <w:gridSpan w:val="2"/>
          </w:tcPr>
          <w:p w14:paraId="284FAA28" w14:textId="77777777" w:rsidR="00D31CE6" w:rsidRPr="00BC1E29" w:rsidRDefault="00D31CE6" w:rsidP="00D31CE6">
            <w:pPr>
              <w:keepNext/>
              <w:rPr>
                <w:rFonts w:ascii="Calibri" w:hAnsi="Calibri"/>
              </w:rPr>
            </w:pPr>
            <w:r w:rsidRPr="00C9301F">
              <w:rPr>
                <w:rFonts w:ascii="Calibri" w:hAnsi="Calibri"/>
                <w:sz w:val="18"/>
              </w:rPr>
              <w:t xml:space="preserve">Compliance Statement: </w:t>
            </w:r>
          </w:p>
        </w:tc>
      </w:tr>
      <w:tr w:rsidR="00D31CE6" w:rsidRPr="006A3EEB" w14:paraId="5E60C2C8" w14:textId="77777777" w:rsidTr="00D31CE6">
        <w:trPr>
          <w:cantSplit/>
        </w:trPr>
        <w:tc>
          <w:tcPr>
            <w:tcW w:w="10998" w:type="dxa"/>
            <w:gridSpan w:val="3"/>
          </w:tcPr>
          <w:p w14:paraId="072981AF" w14:textId="77777777" w:rsidR="00D31CE6" w:rsidRPr="006A3EEB" w:rsidRDefault="00D31CE6" w:rsidP="00D31CE6">
            <w:pPr>
              <w:rPr>
                <w:rFonts w:ascii="Calibri" w:hAnsi="Calibri"/>
                <w:sz w:val="18"/>
                <w:szCs w:val="18"/>
              </w:rPr>
            </w:pPr>
            <w:r w:rsidRPr="006A3EEB">
              <w:rPr>
                <w:rFonts w:ascii="Calibri" w:hAnsi="Calibri"/>
                <w:sz w:val="18"/>
                <w:szCs w:val="18"/>
              </w:rPr>
              <w:t>Notes:</w:t>
            </w:r>
          </w:p>
        </w:tc>
      </w:tr>
    </w:tbl>
    <w:p w14:paraId="594A574B" w14:textId="77777777" w:rsidR="00D31CE6" w:rsidRPr="00687CF2" w:rsidRDefault="00D31CE6" w:rsidP="00FF4BD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114"/>
        <w:gridCol w:w="5218"/>
      </w:tblGrid>
      <w:tr w:rsidR="00FF4BDE" w:rsidRPr="00D55D41" w14:paraId="594A574E" w14:textId="77777777" w:rsidTr="00D55D41">
        <w:trPr>
          <w:cantSplit/>
          <w:trHeight w:val="288"/>
        </w:trPr>
        <w:tc>
          <w:tcPr>
            <w:tcW w:w="5000" w:type="pct"/>
            <w:gridSpan w:val="3"/>
            <w:vAlign w:val="center"/>
          </w:tcPr>
          <w:p w14:paraId="594A574C" w14:textId="4E737CF9" w:rsidR="00FF4BDE" w:rsidRPr="00687CF2" w:rsidRDefault="00FF4BDE" w:rsidP="00D55D41">
            <w:pPr>
              <w:rPr>
                <w:rFonts w:asciiTheme="minorHAnsi" w:hAnsiTheme="minorHAnsi"/>
                <w:b/>
                <w:szCs w:val="18"/>
              </w:rPr>
            </w:pPr>
            <w:r w:rsidRPr="00687CF2">
              <w:rPr>
                <w:rFonts w:asciiTheme="minorHAnsi" w:hAnsiTheme="minorHAnsi"/>
                <w:b/>
                <w:szCs w:val="18"/>
              </w:rPr>
              <w:t>F. Data Collection and Calculations</w:t>
            </w:r>
          </w:p>
          <w:p w14:paraId="594A574D" w14:textId="5FEF0519" w:rsidR="00FF4BDE" w:rsidRPr="00687CF2" w:rsidRDefault="007266CE" w:rsidP="00D55D41">
            <w:pPr>
              <w:rPr>
                <w:rFonts w:asciiTheme="minorHAnsi" w:hAnsiTheme="minorHAnsi"/>
                <w:sz w:val="18"/>
                <w:szCs w:val="18"/>
              </w:rPr>
            </w:pPr>
            <w:r w:rsidRPr="00AC5B17">
              <w:rPr>
                <w:rFonts w:asciiTheme="minorHAnsi" w:hAnsiTheme="minorHAnsi"/>
                <w:sz w:val="18"/>
                <w:szCs w:val="18"/>
              </w:rPr>
              <w:t>HERS Rater must independently collect all data in this section</w:t>
            </w:r>
            <w:r>
              <w:rPr>
                <w:rFonts w:asciiTheme="minorHAnsi" w:hAnsiTheme="minorHAnsi"/>
                <w:sz w:val="18"/>
                <w:szCs w:val="18"/>
              </w:rPr>
              <w:t xml:space="preserve">. </w:t>
            </w:r>
            <w:r w:rsidR="00D55D41" w:rsidRPr="00687CF2">
              <w:rPr>
                <w:rFonts w:asciiTheme="minorHAnsi" w:hAnsiTheme="minorHAnsi"/>
                <w:sz w:val="18"/>
                <w:szCs w:val="18"/>
              </w:rPr>
              <w:t>Procedures for</w:t>
            </w:r>
            <w:r w:rsidR="00FF4BDE" w:rsidRPr="00687CF2">
              <w:rPr>
                <w:rFonts w:asciiTheme="minorHAnsi" w:hAnsiTheme="minorHAnsi"/>
                <w:sz w:val="18"/>
                <w:szCs w:val="18"/>
              </w:rPr>
              <w:t xml:space="preserve"> Refrigerant Charge using the Standard Charge Verification Procedure are given in Reference Residential Appendix RA3.2.2.</w:t>
            </w:r>
          </w:p>
        </w:tc>
      </w:tr>
      <w:tr w:rsidR="00FF4BDE" w:rsidRPr="00D55D41" w14:paraId="594A5752" w14:textId="77777777" w:rsidTr="000A1490">
        <w:trPr>
          <w:cantSplit/>
          <w:trHeight w:val="288"/>
        </w:trPr>
        <w:tc>
          <w:tcPr>
            <w:tcW w:w="212" w:type="pct"/>
            <w:vAlign w:val="center"/>
          </w:tcPr>
          <w:p w14:paraId="594A574F" w14:textId="77777777" w:rsidR="00FF4BDE" w:rsidRPr="00D55D41" w:rsidRDefault="00FF4BDE" w:rsidP="00D55D41">
            <w:pPr>
              <w:pStyle w:val="Header"/>
              <w:tabs>
                <w:tab w:val="clear" w:pos="4320"/>
                <w:tab w:val="clear" w:pos="8640"/>
              </w:tabs>
              <w:rPr>
                <w:rFonts w:asciiTheme="minorHAnsi" w:hAnsiTheme="minorHAnsi"/>
                <w:sz w:val="18"/>
                <w:szCs w:val="18"/>
              </w:rPr>
            </w:pPr>
            <w:r w:rsidRPr="00D55D41">
              <w:rPr>
                <w:rFonts w:asciiTheme="minorHAnsi" w:hAnsiTheme="minorHAnsi"/>
                <w:sz w:val="18"/>
                <w:szCs w:val="18"/>
              </w:rPr>
              <w:t>01</w:t>
            </w:r>
          </w:p>
        </w:tc>
        <w:tc>
          <w:tcPr>
            <w:tcW w:w="2370" w:type="pct"/>
            <w:vAlign w:val="center"/>
          </w:tcPr>
          <w:p w14:paraId="594A5750" w14:textId="3F8E4B80" w:rsidR="00FF4BDE" w:rsidRPr="00D55D41" w:rsidRDefault="00FF4BDE" w:rsidP="00EA18E2">
            <w:pPr>
              <w:pStyle w:val="Header"/>
              <w:tabs>
                <w:tab w:val="clear" w:pos="4320"/>
                <w:tab w:val="clear" w:pos="8640"/>
              </w:tabs>
              <w:rPr>
                <w:rFonts w:asciiTheme="minorHAnsi" w:hAnsiTheme="minorHAnsi"/>
                <w:sz w:val="18"/>
                <w:szCs w:val="18"/>
              </w:rPr>
            </w:pPr>
            <w:r w:rsidRPr="00D55D41">
              <w:rPr>
                <w:rFonts w:asciiTheme="minorHAnsi" w:hAnsiTheme="minorHAnsi"/>
                <w:sz w:val="18"/>
                <w:szCs w:val="18"/>
              </w:rPr>
              <w:t xml:space="preserve">Lowest </w:t>
            </w:r>
            <w:r w:rsidR="00770C1B">
              <w:rPr>
                <w:rFonts w:asciiTheme="minorHAnsi" w:hAnsiTheme="minorHAnsi"/>
                <w:sz w:val="18"/>
                <w:szCs w:val="18"/>
              </w:rPr>
              <w:t>R</w:t>
            </w:r>
            <w:r w:rsidRPr="00D55D41">
              <w:rPr>
                <w:rFonts w:asciiTheme="minorHAnsi" w:hAnsiTheme="minorHAnsi"/>
                <w:sz w:val="18"/>
                <w:szCs w:val="18"/>
              </w:rPr>
              <w:t xml:space="preserve">eturn </w:t>
            </w:r>
            <w:r w:rsidR="00770C1B">
              <w:rPr>
                <w:rFonts w:asciiTheme="minorHAnsi" w:hAnsiTheme="minorHAnsi"/>
                <w:sz w:val="18"/>
                <w:szCs w:val="18"/>
              </w:rPr>
              <w:t>A</w:t>
            </w:r>
            <w:r w:rsidRPr="00D55D41">
              <w:rPr>
                <w:rFonts w:asciiTheme="minorHAnsi" w:hAnsiTheme="minorHAnsi"/>
                <w:sz w:val="18"/>
                <w:szCs w:val="18"/>
              </w:rPr>
              <w:t xml:space="preserve">ir </w:t>
            </w:r>
            <w:r w:rsidR="00770C1B">
              <w:rPr>
                <w:rFonts w:asciiTheme="minorHAnsi" w:hAnsiTheme="minorHAnsi"/>
                <w:sz w:val="18"/>
                <w:szCs w:val="18"/>
              </w:rPr>
              <w:t>D</w:t>
            </w:r>
            <w:r w:rsidRPr="00D55D41">
              <w:rPr>
                <w:rFonts w:asciiTheme="minorHAnsi" w:hAnsiTheme="minorHAnsi"/>
                <w:sz w:val="18"/>
                <w:szCs w:val="18"/>
              </w:rPr>
              <w:t>ry</w:t>
            </w:r>
            <w:r w:rsidR="00770C1B">
              <w:rPr>
                <w:rFonts w:asciiTheme="minorHAnsi" w:hAnsiTheme="minorHAnsi"/>
                <w:sz w:val="18"/>
                <w:szCs w:val="18"/>
              </w:rPr>
              <w:t>-</w:t>
            </w:r>
            <w:r w:rsidRPr="00D55D41">
              <w:rPr>
                <w:rFonts w:asciiTheme="minorHAnsi" w:hAnsiTheme="minorHAnsi"/>
                <w:sz w:val="18"/>
                <w:szCs w:val="18"/>
              </w:rPr>
              <w:t xml:space="preserve">bulb </w:t>
            </w:r>
            <w:r w:rsidR="00770C1B">
              <w:rPr>
                <w:rFonts w:asciiTheme="minorHAnsi" w:hAnsiTheme="minorHAnsi"/>
                <w:sz w:val="18"/>
                <w:szCs w:val="18"/>
              </w:rPr>
              <w:t>T</w:t>
            </w:r>
            <w:r w:rsidRPr="00D55D41">
              <w:rPr>
                <w:rFonts w:asciiTheme="minorHAnsi" w:hAnsiTheme="minorHAnsi"/>
                <w:sz w:val="18"/>
                <w:szCs w:val="18"/>
              </w:rPr>
              <w:t xml:space="preserve">emperature that </w:t>
            </w:r>
            <w:r w:rsidR="00770C1B">
              <w:rPr>
                <w:rFonts w:asciiTheme="minorHAnsi" w:hAnsiTheme="minorHAnsi"/>
                <w:sz w:val="18"/>
                <w:szCs w:val="18"/>
              </w:rPr>
              <w:t>O</w:t>
            </w:r>
            <w:r w:rsidRPr="00D55D41">
              <w:rPr>
                <w:rFonts w:asciiTheme="minorHAnsi" w:hAnsiTheme="minorHAnsi"/>
                <w:sz w:val="18"/>
                <w:szCs w:val="18"/>
              </w:rPr>
              <w:t xml:space="preserve">ccurred </w:t>
            </w:r>
            <w:r w:rsidR="00770C1B">
              <w:rPr>
                <w:rFonts w:asciiTheme="minorHAnsi" w:hAnsiTheme="minorHAnsi"/>
                <w:sz w:val="18"/>
                <w:szCs w:val="18"/>
              </w:rPr>
              <w:t>D</w:t>
            </w:r>
            <w:r w:rsidRPr="00D55D41">
              <w:rPr>
                <w:rFonts w:asciiTheme="minorHAnsi" w:hAnsiTheme="minorHAnsi"/>
                <w:sz w:val="18"/>
                <w:szCs w:val="18"/>
              </w:rPr>
              <w:t xml:space="preserve">uring the </w:t>
            </w:r>
            <w:r w:rsidR="00770C1B">
              <w:rPr>
                <w:rFonts w:asciiTheme="minorHAnsi" w:hAnsiTheme="minorHAnsi"/>
                <w:sz w:val="18"/>
                <w:szCs w:val="18"/>
              </w:rPr>
              <w:t>R</w:t>
            </w:r>
            <w:r w:rsidRPr="00D55D41">
              <w:rPr>
                <w:rFonts w:asciiTheme="minorHAnsi" w:hAnsiTheme="minorHAnsi"/>
                <w:sz w:val="18"/>
                <w:szCs w:val="18"/>
              </w:rPr>
              <w:t xml:space="preserve">efrigerant </w:t>
            </w:r>
            <w:r w:rsidR="00770C1B">
              <w:rPr>
                <w:rFonts w:asciiTheme="minorHAnsi" w:hAnsiTheme="minorHAnsi"/>
                <w:sz w:val="18"/>
                <w:szCs w:val="18"/>
              </w:rPr>
              <w:t>C</w:t>
            </w:r>
            <w:r w:rsidRPr="00D55D41">
              <w:rPr>
                <w:rFonts w:asciiTheme="minorHAnsi" w:hAnsiTheme="minorHAnsi"/>
                <w:sz w:val="18"/>
                <w:szCs w:val="18"/>
              </w:rPr>
              <w:t xml:space="preserve">harge </w:t>
            </w:r>
            <w:r w:rsidR="00770C1B">
              <w:rPr>
                <w:rFonts w:asciiTheme="minorHAnsi" w:hAnsiTheme="minorHAnsi"/>
                <w:sz w:val="18"/>
                <w:szCs w:val="18"/>
              </w:rPr>
              <w:t>V</w:t>
            </w:r>
            <w:r w:rsidRPr="00D55D41">
              <w:rPr>
                <w:rFonts w:asciiTheme="minorHAnsi" w:hAnsiTheme="minorHAnsi"/>
                <w:sz w:val="18"/>
                <w:szCs w:val="18"/>
              </w:rPr>
              <w:t xml:space="preserve">erification </w:t>
            </w:r>
            <w:r w:rsidR="00770C1B">
              <w:rPr>
                <w:rFonts w:asciiTheme="minorHAnsi" w:hAnsiTheme="minorHAnsi"/>
                <w:sz w:val="18"/>
                <w:szCs w:val="18"/>
              </w:rPr>
              <w:t>P</w:t>
            </w:r>
            <w:r w:rsidRPr="00D55D41">
              <w:rPr>
                <w:rFonts w:asciiTheme="minorHAnsi" w:hAnsiTheme="minorHAnsi"/>
                <w:sz w:val="18"/>
                <w:szCs w:val="18"/>
              </w:rPr>
              <w:t>rocedure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51" w14:textId="77777777" w:rsidR="00FF4BDE" w:rsidRPr="00D55D41" w:rsidRDefault="00FF4BDE" w:rsidP="00D55D41">
            <w:pPr>
              <w:rPr>
                <w:rFonts w:asciiTheme="minorHAnsi" w:hAnsiTheme="minorHAnsi"/>
                <w:sz w:val="18"/>
                <w:szCs w:val="18"/>
              </w:rPr>
            </w:pPr>
          </w:p>
        </w:tc>
      </w:tr>
      <w:tr w:rsidR="00FF4BDE" w:rsidRPr="00D55D41" w14:paraId="594A5756" w14:textId="77777777" w:rsidTr="000A1490">
        <w:trPr>
          <w:cantSplit/>
          <w:trHeight w:val="288"/>
        </w:trPr>
        <w:tc>
          <w:tcPr>
            <w:tcW w:w="212" w:type="pct"/>
            <w:vAlign w:val="center"/>
          </w:tcPr>
          <w:p w14:paraId="594A5753" w14:textId="77777777" w:rsidR="00FF4BDE" w:rsidRPr="00D55D41" w:rsidRDefault="00FF4BDE" w:rsidP="00D55D41">
            <w:pPr>
              <w:pStyle w:val="FootnoteText"/>
              <w:keepNext/>
              <w:rPr>
                <w:rFonts w:asciiTheme="minorHAnsi" w:hAnsiTheme="minorHAnsi"/>
                <w:sz w:val="18"/>
                <w:szCs w:val="18"/>
              </w:rPr>
            </w:pPr>
            <w:r w:rsidRPr="00D55D41">
              <w:rPr>
                <w:rFonts w:asciiTheme="minorHAnsi" w:hAnsiTheme="minorHAnsi"/>
                <w:sz w:val="18"/>
                <w:szCs w:val="18"/>
              </w:rPr>
              <w:t>02</w:t>
            </w:r>
          </w:p>
        </w:tc>
        <w:tc>
          <w:tcPr>
            <w:tcW w:w="2370" w:type="pct"/>
            <w:vAlign w:val="center"/>
          </w:tcPr>
          <w:p w14:paraId="234C881F" w14:textId="3414B41A" w:rsidR="00770C1B" w:rsidRDefault="00FF4BDE" w:rsidP="00770C1B">
            <w:pPr>
              <w:keepNext/>
              <w:rPr>
                <w:rFonts w:asciiTheme="minorHAnsi" w:hAnsiTheme="minorHAnsi"/>
                <w:sz w:val="18"/>
                <w:szCs w:val="18"/>
              </w:rPr>
            </w:pPr>
            <w:r w:rsidRPr="00D55D41">
              <w:rPr>
                <w:rFonts w:asciiTheme="minorHAnsi" w:hAnsiTheme="minorHAnsi"/>
                <w:sz w:val="18"/>
                <w:szCs w:val="18"/>
              </w:rPr>
              <w:t xml:space="preserve">Measured Condenser </w:t>
            </w:r>
            <w:r w:rsidR="00770C1B">
              <w:rPr>
                <w:rFonts w:asciiTheme="minorHAnsi" w:hAnsiTheme="minorHAnsi"/>
                <w:sz w:val="18"/>
                <w:szCs w:val="18"/>
              </w:rPr>
              <w:t>A</w:t>
            </w:r>
            <w:r w:rsidRPr="00D55D41">
              <w:rPr>
                <w:rFonts w:asciiTheme="minorHAnsi" w:hAnsiTheme="minorHAnsi"/>
                <w:sz w:val="18"/>
                <w:szCs w:val="18"/>
              </w:rPr>
              <w:t xml:space="preserve">ir </w:t>
            </w:r>
            <w:r w:rsidR="00770C1B">
              <w:rPr>
                <w:rFonts w:asciiTheme="minorHAnsi" w:hAnsiTheme="minorHAnsi"/>
                <w:sz w:val="18"/>
                <w:szCs w:val="18"/>
              </w:rPr>
              <w:t>E</w:t>
            </w:r>
            <w:r w:rsidRPr="00D55D41">
              <w:rPr>
                <w:rFonts w:asciiTheme="minorHAnsi" w:hAnsiTheme="minorHAnsi"/>
                <w:sz w:val="18"/>
                <w:szCs w:val="18"/>
              </w:rPr>
              <w:t xml:space="preserve">ntering </w:t>
            </w:r>
            <w:r w:rsidR="00770C1B">
              <w:rPr>
                <w:rFonts w:asciiTheme="minorHAnsi" w:hAnsiTheme="minorHAnsi"/>
                <w:sz w:val="18"/>
                <w:szCs w:val="18"/>
              </w:rPr>
              <w:t>D</w:t>
            </w:r>
            <w:r w:rsidRPr="00D55D41">
              <w:rPr>
                <w:rFonts w:asciiTheme="minorHAnsi" w:hAnsiTheme="minorHAnsi"/>
                <w:sz w:val="18"/>
                <w:szCs w:val="18"/>
              </w:rPr>
              <w:t xml:space="preserve">ry-bulb </w:t>
            </w:r>
            <w:r w:rsidR="00770C1B">
              <w:rPr>
                <w:rFonts w:asciiTheme="minorHAnsi" w:hAnsiTheme="minorHAnsi"/>
                <w:sz w:val="18"/>
                <w:szCs w:val="18"/>
              </w:rPr>
              <w:t>T</w:t>
            </w:r>
            <w:r w:rsidRPr="00D55D41">
              <w:rPr>
                <w:rFonts w:asciiTheme="minorHAnsi" w:hAnsiTheme="minorHAnsi"/>
                <w:sz w:val="18"/>
                <w:szCs w:val="18"/>
              </w:rPr>
              <w:t xml:space="preserve">emperature </w:t>
            </w:r>
          </w:p>
          <w:p w14:paraId="594A5754" w14:textId="3FF0667E" w:rsidR="00FF4BDE" w:rsidRPr="00D55D41" w:rsidRDefault="00FF4BDE" w:rsidP="00770C1B">
            <w:pPr>
              <w:keepNext/>
              <w:rPr>
                <w:rFonts w:asciiTheme="minorHAnsi" w:hAnsiTheme="minorHAnsi"/>
                <w:sz w:val="18"/>
                <w:szCs w:val="18"/>
              </w:rPr>
            </w:pPr>
            <w:r w:rsidRPr="00D55D41">
              <w:rPr>
                <w:rFonts w:asciiTheme="minorHAnsi" w:hAnsiTheme="minorHAnsi"/>
                <w:sz w:val="18"/>
                <w:szCs w:val="18"/>
              </w:rPr>
              <w:t xml:space="preserve">(T </w:t>
            </w:r>
            <w:r w:rsidRPr="00D55D41">
              <w:rPr>
                <w:rFonts w:asciiTheme="minorHAnsi" w:hAnsiTheme="minorHAnsi"/>
                <w:sz w:val="18"/>
                <w:szCs w:val="18"/>
                <w:vertAlign w:val="subscript"/>
              </w:rPr>
              <w:t>condenser, db</w:t>
            </w:r>
            <w:r w:rsidRPr="00D55D41">
              <w:rPr>
                <w:rFonts w:asciiTheme="minorHAnsi" w:hAnsiTheme="minorHAnsi"/>
                <w:sz w:val="18"/>
                <w:szCs w:val="18"/>
              </w:rPr>
              <w:t>)</w:t>
            </w:r>
          </w:p>
        </w:tc>
        <w:tc>
          <w:tcPr>
            <w:tcW w:w="2418" w:type="pct"/>
            <w:vAlign w:val="center"/>
          </w:tcPr>
          <w:p w14:paraId="594A5755" w14:textId="77777777" w:rsidR="00FF4BDE" w:rsidRPr="00D55D41" w:rsidRDefault="00FF4BDE" w:rsidP="00D55D41">
            <w:pPr>
              <w:keepNext/>
              <w:rPr>
                <w:rFonts w:asciiTheme="minorHAnsi" w:hAnsiTheme="minorHAnsi"/>
                <w:sz w:val="18"/>
                <w:szCs w:val="18"/>
              </w:rPr>
            </w:pPr>
          </w:p>
        </w:tc>
      </w:tr>
      <w:tr w:rsidR="00FF4BDE" w:rsidRPr="00D55D41" w14:paraId="594A575A" w14:textId="77777777" w:rsidTr="000A1490">
        <w:trPr>
          <w:cantSplit/>
          <w:trHeight w:val="288"/>
        </w:trPr>
        <w:tc>
          <w:tcPr>
            <w:tcW w:w="212" w:type="pct"/>
            <w:vAlign w:val="center"/>
          </w:tcPr>
          <w:p w14:paraId="594A5757" w14:textId="77777777" w:rsidR="00FF4BDE" w:rsidRPr="00D55D41" w:rsidRDefault="00FF4BDE" w:rsidP="00D55D41">
            <w:pPr>
              <w:pStyle w:val="Header"/>
              <w:keepNext/>
              <w:tabs>
                <w:tab w:val="clear" w:pos="4320"/>
                <w:tab w:val="clear" w:pos="8640"/>
              </w:tabs>
              <w:rPr>
                <w:rFonts w:asciiTheme="minorHAnsi" w:hAnsiTheme="minorHAnsi"/>
                <w:sz w:val="18"/>
                <w:szCs w:val="18"/>
              </w:rPr>
            </w:pPr>
            <w:r w:rsidRPr="00D55D41">
              <w:rPr>
                <w:rFonts w:asciiTheme="minorHAnsi" w:hAnsiTheme="minorHAnsi"/>
                <w:sz w:val="18"/>
                <w:szCs w:val="18"/>
              </w:rPr>
              <w:t>03</w:t>
            </w:r>
          </w:p>
        </w:tc>
        <w:tc>
          <w:tcPr>
            <w:tcW w:w="2370" w:type="pct"/>
            <w:vAlign w:val="center"/>
          </w:tcPr>
          <w:p w14:paraId="594A5758" w14:textId="0498D4A2" w:rsidR="00FF4BDE" w:rsidRPr="00D55D41" w:rsidRDefault="00FF4BDE" w:rsidP="00D55D41">
            <w:pPr>
              <w:pStyle w:val="Header"/>
              <w:keepNext/>
              <w:tabs>
                <w:tab w:val="clear" w:pos="4320"/>
                <w:tab w:val="clear" w:pos="8640"/>
              </w:tabs>
              <w:rPr>
                <w:rFonts w:asciiTheme="minorHAnsi" w:hAnsiTheme="minorHAnsi"/>
                <w:sz w:val="18"/>
                <w:szCs w:val="18"/>
              </w:rPr>
            </w:pPr>
            <w:r w:rsidRPr="00D55D41">
              <w:rPr>
                <w:rFonts w:asciiTheme="minorHAnsi" w:hAnsiTheme="minorHAnsi"/>
                <w:sz w:val="18"/>
                <w:szCs w:val="18"/>
              </w:rPr>
              <w:t>Outdoor Temperature Qualification Status</w:t>
            </w:r>
          </w:p>
        </w:tc>
        <w:tc>
          <w:tcPr>
            <w:tcW w:w="2418" w:type="pct"/>
            <w:vAlign w:val="center"/>
          </w:tcPr>
          <w:p w14:paraId="594A5759" w14:textId="77777777" w:rsidR="00FF4BDE" w:rsidRPr="00D55D41" w:rsidRDefault="00FF4BDE" w:rsidP="00D55D41">
            <w:pPr>
              <w:keepNext/>
              <w:rPr>
                <w:rFonts w:asciiTheme="minorHAnsi" w:hAnsiTheme="minorHAnsi"/>
                <w:sz w:val="18"/>
                <w:szCs w:val="18"/>
              </w:rPr>
            </w:pPr>
          </w:p>
        </w:tc>
      </w:tr>
      <w:tr w:rsidR="00FF4BDE" w:rsidRPr="00D55D41" w14:paraId="594A575E" w14:textId="77777777" w:rsidTr="000A1490">
        <w:trPr>
          <w:cantSplit/>
          <w:trHeight w:val="288"/>
        </w:trPr>
        <w:tc>
          <w:tcPr>
            <w:tcW w:w="212" w:type="pct"/>
            <w:vAlign w:val="center"/>
          </w:tcPr>
          <w:p w14:paraId="594A575B" w14:textId="77777777" w:rsidR="00FF4BDE" w:rsidRPr="00D55D41" w:rsidRDefault="00FF4BDE" w:rsidP="00D55D41">
            <w:pPr>
              <w:pStyle w:val="FootnoteText"/>
              <w:rPr>
                <w:rFonts w:asciiTheme="minorHAnsi" w:hAnsiTheme="minorHAnsi"/>
                <w:sz w:val="18"/>
                <w:szCs w:val="18"/>
              </w:rPr>
            </w:pPr>
            <w:r w:rsidRPr="00D55D41">
              <w:rPr>
                <w:rFonts w:asciiTheme="minorHAnsi" w:hAnsiTheme="minorHAnsi"/>
                <w:sz w:val="18"/>
                <w:szCs w:val="18"/>
              </w:rPr>
              <w:t>04</w:t>
            </w:r>
          </w:p>
        </w:tc>
        <w:tc>
          <w:tcPr>
            <w:tcW w:w="2370" w:type="pct"/>
            <w:vAlign w:val="center"/>
          </w:tcPr>
          <w:p w14:paraId="594A575C" w14:textId="50F34EAE" w:rsidR="00FF4BDE" w:rsidRPr="00D55D41" w:rsidRDefault="00FF4BDE" w:rsidP="00EA18E2">
            <w:pPr>
              <w:rPr>
                <w:rFonts w:asciiTheme="minorHAnsi" w:hAnsiTheme="minorHAnsi"/>
                <w:sz w:val="18"/>
                <w:szCs w:val="18"/>
              </w:rPr>
            </w:pPr>
            <w:r w:rsidRPr="00D55D41">
              <w:rPr>
                <w:rFonts w:asciiTheme="minorHAnsi" w:hAnsiTheme="minorHAnsi"/>
                <w:sz w:val="18"/>
                <w:szCs w:val="18"/>
              </w:rPr>
              <w:t>Measured Liquid Line Temperature (T</w:t>
            </w:r>
            <w:r w:rsidRPr="00D55D41">
              <w:rPr>
                <w:rFonts w:asciiTheme="minorHAnsi" w:hAnsiTheme="minorHAnsi"/>
                <w:sz w:val="18"/>
                <w:szCs w:val="18"/>
                <w:vertAlign w:val="subscript"/>
              </w:rPr>
              <w:t>liquid</w:t>
            </w:r>
            <w:r w:rsidRPr="00D55D41">
              <w:rPr>
                <w:rFonts w:asciiTheme="minorHAnsi" w:hAnsiTheme="minorHAnsi"/>
                <w:sz w:val="18"/>
                <w:szCs w:val="18"/>
              </w:rPr>
              <w:t>)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5D" w14:textId="77777777" w:rsidR="00FF4BDE" w:rsidRPr="00D55D41" w:rsidRDefault="00FF4BDE" w:rsidP="00D55D41">
            <w:pPr>
              <w:rPr>
                <w:rFonts w:asciiTheme="minorHAnsi" w:hAnsiTheme="minorHAnsi"/>
                <w:sz w:val="18"/>
                <w:szCs w:val="18"/>
              </w:rPr>
            </w:pPr>
          </w:p>
        </w:tc>
      </w:tr>
      <w:tr w:rsidR="00FF4BDE" w:rsidRPr="00D55D41" w14:paraId="594A5762" w14:textId="77777777" w:rsidTr="000A1490">
        <w:trPr>
          <w:cantSplit/>
          <w:trHeight w:val="288"/>
        </w:trPr>
        <w:tc>
          <w:tcPr>
            <w:tcW w:w="212" w:type="pct"/>
            <w:vAlign w:val="center"/>
          </w:tcPr>
          <w:p w14:paraId="594A575F" w14:textId="77777777" w:rsidR="00FF4BDE" w:rsidRPr="00D55D41" w:rsidRDefault="00FF4BDE" w:rsidP="00D55D41">
            <w:pPr>
              <w:rPr>
                <w:rFonts w:asciiTheme="minorHAnsi" w:hAnsiTheme="minorHAnsi"/>
                <w:sz w:val="18"/>
                <w:szCs w:val="18"/>
              </w:rPr>
            </w:pPr>
            <w:r w:rsidRPr="00D55D41">
              <w:rPr>
                <w:rFonts w:asciiTheme="minorHAnsi" w:hAnsiTheme="minorHAnsi"/>
                <w:sz w:val="18"/>
                <w:szCs w:val="18"/>
              </w:rPr>
              <w:t>05</w:t>
            </w:r>
          </w:p>
        </w:tc>
        <w:tc>
          <w:tcPr>
            <w:tcW w:w="2370" w:type="pct"/>
            <w:vAlign w:val="center"/>
          </w:tcPr>
          <w:p w14:paraId="594A5760" w14:textId="0E359013" w:rsidR="00FF4BDE" w:rsidRPr="00D55D41" w:rsidRDefault="00FF4BDE" w:rsidP="00D55D41">
            <w:pPr>
              <w:rPr>
                <w:rFonts w:asciiTheme="minorHAnsi" w:hAnsiTheme="minorHAnsi"/>
                <w:sz w:val="18"/>
                <w:szCs w:val="18"/>
              </w:rPr>
            </w:pPr>
            <w:r w:rsidRPr="00D55D41">
              <w:rPr>
                <w:rFonts w:asciiTheme="minorHAnsi" w:hAnsiTheme="minorHAnsi"/>
                <w:sz w:val="18"/>
                <w:szCs w:val="18"/>
              </w:rPr>
              <w:t>Measured Liquid Line Pressure (P</w:t>
            </w:r>
            <w:r w:rsidRPr="00D55D41">
              <w:rPr>
                <w:rFonts w:asciiTheme="minorHAnsi" w:hAnsiTheme="minorHAnsi"/>
                <w:sz w:val="18"/>
                <w:szCs w:val="18"/>
                <w:vertAlign w:val="subscript"/>
              </w:rPr>
              <w:t>liquid</w:t>
            </w:r>
            <w:r w:rsidRPr="00D55D41">
              <w:rPr>
                <w:rFonts w:asciiTheme="minorHAnsi" w:hAnsiTheme="minorHAnsi"/>
                <w:sz w:val="18"/>
                <w:szCs w:val="18"/>
              </w:rPr>
              <w:t>) (psig)</w:t>
            </w:r>
          </w:p>
        </w:tc>
        <w:tc>
          <w:tcPr>
            <w:tcW w:w="2418" w:type="pct"/>
            <w:vAlign w:val="center"/>
          </w:tcPr>
          <w:p w14:paraId="594A5761" w14:textId="77777777" w:rsidR="00FF4BDE" w:rsidRPr="00D55D41" w:rsidRDefault="00FF4BDE" w:rsidP="00D55D41">
            <w:pPr>
              <w:rPr>
                <w:rFonts w:asciiTheme="minorHAnsi" w:hAnsiTheme="minorHAnsi"/>
                <w:sz w:val="18"/>
                <w:szCs w:val="18"/>
              </w:rPr>
            </w:pPr>
          </w:p>
        </w:tc>
      </w:tr>
      <w:tr w:rsidR="00FF4BDE" w:rsidRPr="00D55D41" w14:paraId="594A5766" w14:textId="77777777" w:rsidTr="000A1490">
        <w:trPr>
          <w:cantSplit/>
          <w:trHeight w:val="288"/>
        </w:trPr>
        <w:tc>
          <w:tcPr>
            <w:tcW w:w="212" w:type="pct"/>
            <w:vAlign w:val="center"/>
          </w:tcPr>
          <w:p w14:paraId="594A5763" w14:textId="77777777" w:rsidR="00FF4BDE" w:rsidRPr="00D55D41" w:rsidRDefault="00FF4BDE" w:rsidP="00D55D41">
            <w:pPr>
              <w:rPr>
                <w:rFonts w:asciiTheme="minorHAnsi" w:hAnsiTheme="minorHAnsi"/>
                <w:sz w:val="18"/>
                <w:szCs w:val="18"/>
              </w:rPr>
            </w:pPr>
            <w:r w:rsidRPr="00D55D41">
              <w:rPr>
                <w:rFonts w:asciiTheme="minorHAnsi" w:hAnsiTheme="minorHAnsi"/>
                <w:sz w:val="18"/>
                <w:szCs w:val="18"/>
              </w:rPr>
              <w:t>06</w:t>
            </w:r>
          </w:p>
        </w:tc>
        <w:tc>
          <w:tcPr>
            <w:tcW w:w="2370" w:type="pct"/>
            <w:vAlign w:val="center"/>
          </w:tcPr>
          <w:p w14:paraId="594A5764" w14:textId="211E599B" w:rsidR="00FF4BDE" w:rsidRPr="00D55D41" w:rsidRDefault="00FF4BDE" w:rsidP="00EA18E2">
            <w:pPr>
              <w:rPr>
                <w:rFonts w:asciiTheme="minorHAnsi" w:hAnsiTheme="minorHAnsi"/>
                <w:sz w:val="18"/>
                <w:szCs w:val="18"/>
              </w:rPr>
            </w:pPr>
            <w:r w:rsidRPr="00D55D41">
              <w:rPr>
                <w:rFonts w:asciiTheme="minorHAnsi" w:hAnsiTheme="minorHAnsi"/>
                <w:sz w:val="18"/>
                <w:szCs w:val="18"/>
              </w:rPr>
              <w:t xml:space="preserve">Condenser </w:t>
            </w:r>
            <w:r w:rsidR="00770C1B">
              <w:rPr>
                <w:rFonts w:asciiTheme="minorHAnsi" w:hAnsiTheme="minorHAnsi"/>
                <w:sz w:val="18"/>
                <w:szCs w:val="18"/>
              </w:rPr>
              <w:t>S</w:t>
            </w:r>
            <w:r w:rsidRPr="00D55D41">
              <w:rPr>
                <w:rFonts w:asciiTheme="minorHAnsi" w:hAnsiTheme="minorHAnsi"/>
                <w:sz w:val="18"/>
                <w:szCs w:val="18"/>
              </w:rPr>
              <w:t xml:space="preserve">aturation </w:t>
            </w:r>
            <w:r w:rsidR="00770C1B">
              <w:rPr>
                <w:rFonts w:asciiTheme="minorHAnsi" w:hAnsiTheme="minorHAnsi"/>
                <w:sz w:val="18"/>
                <w:szCs w:val="18"/>
              </w:rPr>
              <w:t>T</w:t>
            </w:r>
            <w:r w:rsidRPr="00D55D41">
              <w:rPr>
                <w:rFonts w:asciiTheme="minorHAnsi" w:hAnsiTheme="minorHAnsi"/>
                <w:sz w:val="18"/>
                <w:szCs w:val="18"/>
              </w:rPr>
              <w:t>emperature (T</w:t>
            </w:r>
            <w:r w:rsidRPr="00D55D41">
              <w:rPr>
                <w:rFonts w:asciiTheme="minorHAnsi" w:hAnsiTheme="minorHAnsi"/>
                <w:sz w:val="18"/>
                <w:szCs w:val="18"/>
                <w:vertAlign w:val="subscript"/>
              </w:rPr>
              <w:t>condensor</w:t>
            </w:r>
            <w:r w:rsidRPr="00D55D41">
              <w:rPr>
                <w:rFonts w:asciiTheme="minorHAnsi" w:hAnsiTheme="minorHAnsi"/>
                <w:sz w:val="18"/>
                <w:szCs w:val="18"/>
              </w:rPr>
              <w:t>,</w:t>
            </w:r>
            <w:r w:rsidRPr="00D55D41">
              <w:rPr>
                <w:rFonts w:asciiTheme="minorHAnsi" w:hAnsiTheme="minorHAnsi"/>
                <w:sz w:val="18"/>
                <w:szCs w:val="18"/>
                <w:vertAlign w:val="subscript"/>
              </w:rPr>
              <w:t xml:space="preserve"> sat</w:t>
            </w:r>
            <w:r w:rsidRPr="00D55D41">
              <w:rPr>
                <w:rFonts w:asciiTheme="minorHAnsi" w:hAnsiTheme="minorHAnsi"/>
                <w:sz w:val="18"/>
                <w:szCs w:val="18"/>
              </w:rPr>
              <w:t xml:space="preserve">) from </w:t>
            </w:r>
            <w:r w:rsidR="00770C1B">
              <w:rPr>
                <w:rFonts w:asciiTheme="minorHAnsi" w:hAnsiTheme="minorHAnsi"/>
                <w:sz w:val="18"/>
                <w:szCs w:val="18"/>
              </w:rPr>
              <w:t>D</w:t>
            </w:r>
            <w:r w:rsidRPr="00D55D41">
              <w:rPr>
                <w:rFonts w:asciiTheme="minorHAnsi" w:hAnsiTheme="minorHAnsi"/>
                <w:sz w:val="18"/>
                <w:szCs w:val="18"/>
              </w:rPr>
              <w:t xml:space="preserve">igital </w:t>
            </w:r>
            <w:r w:rsidR="00770C1B">
              <w:rPr>
                <w:rFonts w:asciiTheme="minorHAnsi" w:hAnsiTheme="minorHAnsi"/>
                <w:sz w:val="18"/>
                <w:szCs w:val="18"/>
              </w:rPr>
              <w:t>G</w:t>
            </w:r>
            <w:r w:rsidRPr="00D55D41">
              <w:rPr>
                <w:rFonts w:asciiTheme="minorHAnsi" w:hAnsiTheme="minorHAnsi"/>
                <w:sz w:val="18"/>
                <w:szCs w:val="18"/>
              </w:rPr>
              <w:t>auge or P-T Table using Line F05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65" w14:textId="77777777" w:rsidR="00FF4BDE" w:rsidRPr="00D55D41" w:rsidRDefault="00FF4BDE" w:rsidP="00D55D41">
            <w:pPr>
              <w:rPr>
                <w:rFonts w:asciiTheme="minorHAnsi" w:hAnsiTheme="minorHAnsi"/>
                <w:sz w:val="18"/>
                <w:szCs w:val="18"/>
              </w:rPr>
            </w:pPr>
          </w:p>
        </w:tc>
      </w:tr>
      <w:tr w:rsidR="00FF4BDE" w:rsidRPr="00D55D41" w14:paraId="594A576A" w14:textId="77777777" w:rsidTr="000A1490">
        <w:trPr>
          <w:cantSplit/>
          <w:trHeight w:val="288"/>
        </w:trPr>
        <w:tc>
          <w:tcPr>
            <w:tcW w:w="212" w:type="pct"/>
            <w:vAlign w:val="center"/>
          </w:tcPr>
          <w:p w14:paraId="594A5767" w14:textId="77777777" w:rsidR="00FF4BDE" w:rsidRPr="00D55D41" w:rsidRDefault="00FF4BDE" w:rsidP="00D55D41">
            <w:pPr>
              <w:rPr>
                <w:rFonts w:asciiTheme="minorHAnsi" w:hAnsiTheme="minorHAnsi"/>
                <w:sz w:val="18"/>
                <w:szCs w:val="18"/>
              </w:rPr>
            </w:pPr>
            <w:r w:rsidRPr="00D55D41">
              <w:rPr>
                <w:rFonts w:asciiTheme="minorHAnsi" w:hAnsiTheme="minorHAnsi"/>
                <w:sz w:val="18"/>
                <w:szCs w:val="18"/>
              </w:rPr>
              <w:t>07</w:t>
            </w:r>
          </w:p>
        </w:tc>
        <w:tc>
          <w:tcPr>
            <w:tcW w:w="2370" w:type="pct"/>
            <w:vAlign w:val="center"/>
          </w:tcPr>
          <w:p w14:paraId="594A5768" w14:textId="24605478" w:rsidR="00FF4BDE" w:rsidRPr="00D55D41" w:rsidRDefault="00FF4BDE" w:rsidP="00EA18E2">
            <w:pPr>
              <w:rPr>
                <w:rFonts w:asciiTheme="minorHAnsi" w:hAnsiTheme="minorHAnsi"/>
                <w:sz w:val="18"/>
                <w:szCs w:val="18"/>
              </w:rPr>
            </w:pPr>
            <w:r w:rsidRPr="00D55D41">
              <w:rPr>
                <w:rFonts w:asciiTheme="minorHAnsi" w:hAnsiTheme="minorHAnsi"/>
                <w:sz w:val="18"/>
                <w:szCs w:val="18"/>
              </w:rPr>
              <w:t>Measured Subcooling (Line F06 – Line F04)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69" w14:textId="77777777" w:rsidR="00FF4BDE" w:rsidRPr="00D55D41" w:rsidRDefault="00FF4BDE" w:rsidP="00D55D41">
            <w:pPr>
              <w:rPr>
                <w:rFonts w:asciiTheme="minorHAnsi" w:hAnsiTheme="minorHAnsi"/>
                <w:sz w:val="18"/>
                <w:szCs w:val="18"/>
              </w:rPr>
            </w:pPr>
          </w:p>
        </w:tc>
      </w:tr>
      <w:tr w:rsidR="00FF4BDE" w:rsidRPr="00D55D41" w14:paraId="594A576E" w14:textId="77777777" w:rsidTr="000A1490">
        <w:trPr>
          <w:cantSplit/>
          <w:trHeight w:val="288"/>
        </w:trPr>
        <w:tc>
          <w:tcPr>
            <w:tcW w:w="212" w:type="pct"/>
            <w:vAlign w:val="center"/>
          </w:tcPr>
          <w:p w14:paraId="594A576B" w14:textId="77777777" w:rsidR="00FF4BDE" w:rsidRPr="00D55D41" w:rsidRDefault="00FF4BDE" w:rsidP="00D55D41">
            <w:pPr>
              <w:rPr>
                <w:rFonts w:asciiTheme="minorHAnsi" w:hAnsiTheme="minorHAnsi"/>
                <w:sz w:val="18"/>
                <w:szCs w:val="18"/>
              </w:rPr>
            </w:pPr>
            <w:r w:rsidRPr="00D55D41">
              <w:rPr>
                <w:rFonts w:asciiTheme="minorHAnsi" w:hAnsiTheme="minorHAnsi"/>
                <w:sz w:val="18"/>
                <w:szCs w:val="18"/>
              </w:rPr>
              <w:t>08</w:t>
            </w:r>
          </w:p>
        </w:tc>
        <w:tc>
          <w:tcPr>
            <w:tcW w:w="2370" w:type="pct"/>
            <w:vAlign w:val="center"/>
          </w:tcPr>
          <w:p w14:paraId="594A576C" w14:textId="1E954C2C" w:rsidR="00FF4BDE" w:rsidRPr="00D55D41" w:rsidRDefault="00FF4BDE" w:rsidP="00EA18E2">
            <w:pPr>
              <w:rPr>
                <w:rFonts w:asciiTheme="minorHAnsi" w:hAnsiTheme="minorHAnsi"/>
                <w:sz w:val="18"/>
                <w:szCs w:val="18"/>
              </w:rPr>
            </w:pPr>
            <w:r w:rsidRPr="00D55D41">
              <w:rPr>
                <w:rFonts w:asciiTheme="minorHAnsi" w:hAnsiTheme="minorHAnsi"/>
                <w:sz w:val="18"/>
                <w:szCs w:val="18"/>
              </w:rPr>
              <w:t>Target Subcooling from Manufacturer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6D" w14:textId="77777777" w:rsidR="00FF4BDE" w:rsidRPr="00D55D41" w:rsidRDefault="00FF4BDE" w:rsidP="00D55D41">
            <w:pPr>
              <w:rPr>
                <w:rFonts w:asciiTheme="minorHAnsi" w:hAnsiTheme="minorHAnsi"/>
                <w:sz w:val="18"/>
                <w:szCs w:val="18"/>
              </w:rPr>
            </w:pPr>
          </w:p>
        </w:tc>
      </w:tr>
      <w:tr w:rsidR="00EA18E2" w:rsidRPr="00D55D41" w14:paraId="594A5771" w14:textId="77777777" w:rsidTr="00EA18E2">
        <w:trPr>
          <w:trHeight w:val="288"/>
        </w:trPr>
        <w:tc>
          <w:tcPr>
            <w:tcW w:w="212" w:type="pct"/>
            <w:vAlign w:val="center"/>
          </w:tcPr>
          <w:p w14:paraId="594A576F" w14:textId="77777777" w:rsidR="00EA18E2" w:rsidRPr="00D55D41" w:rsidRDefault="00EA18E2" w:rsidP="00D55D41">
            <w:pPr>
              <w:rPr>
                <w:rFonts w:asciiTheme="minorHAnsi" w:hAnsiTheme="minorHAnsi"/>
                <w:sz w:val="18"/>
                <w:szCs w:val="18"/>
              </w:rPr>
            </w:pPr>
            <w:r w:rsidRPr="00D55D41">
              <w:rPr>
                <w:rFonts w:asciiTheme="minorHAnsi" w:hAnsiTheme="minorHAnsi"/>
                <w:sz w:val="18"/>
                <w:szCs w:val="18"/>
              </w:rPr>
              <w:t>09</w:t>
            </w:r>
          </w:p>
        </w:tc>
        <w:tc>
          <w:tcPr>
            <w:tcW w:w="2370" w:type="pct"/>
            <w:vAlign w:val="center"/>
          </w:tcPr>
          <w:p w14:paraId="67CB8D73" w14:textId="77777777" w:rsidR="00EA18E2" w:rsidRPr="00D55D41" w:rsidRDefault="00EA18E2" w:rsidP="00D55D41">
            <w:pPr>
              <w:rPr>
                <w:rFonts w:asciiTheme="minorHAnsi" w:hAnsiTheme="minorHAnsi"/>
                <w:sz w:val="18"/>
                <w:szCs w:val="18"/>
              </w:rPr>
            </w:pPr>
            <w:r w:rsidRPr="00D55D41">
              <w:rPr>
                <w:rFonts w:asciiTheme="minorHAnsi" w:hAnsiTheme="minorHAnsi"/>
                <w:sz w:val="18"/>
                <w:szCs w:val="18"/>
              </w:rPr>
              <w:t xml:space="preserve">Compliance Statement: </w:t>
            </w:r>
          </w:p>
        </w:tc>
        <w:tc>
          <w:tcPr>
            <w:tcW w:w="2418" w:type="pct"/>
            <w:vAlign w:val="center"/>
          </w:tcPr>
          <w:p w14:paraId="594A5770" w14:textId="01DBC970" w:rsidR="00EA18E2" w:rsidRPr="00D55D41" w:rsidRDefault="00EA18E2" w:rsidP="00D55D41">
            <w:pPr>
              <w:rPr>
                <w:rFonts w:asciiTheme="minorHAnsi" w:hAnsiTheme="minorHAnsi"/>
                <w:sz w:val="18"/>
                <w:szCs w:val="18"/>
              </w:rPr>
            </w:pPr>
          </w:p>
        </w:tc>
      </w:tr>
    </w:tbl>
    <w:p w14:paraId="594A5772" w14:textId="77777777" w:rsidR="00FF4BDE" w:rsidRPr="00687CF2" w:rsidRDefault="00FF4BDE" w:rsidP="00FF4BD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114"/>
        <w:gridCol w:w="5218"/>
      </w:tblGrid>
      <w:tr w:rsidR="00FF4BDE" w:rsidRPr="00D55D41" w14:paraId="594A5775" w14:textId="77777777" w:rsidTr="00D55D41">
        <w:trPr>
          <w:trHeight w:val="288"/>
        </w:trPr>
        <w:tc>
          <w:tcPr>
            <w:tcW w:w="5000" w:type="pct"/>
            <w:gridSpan w:val="3"/>
            <w:vAlign w:val="center"/>
          </w:tcPr>
          <w:p w14:paraId="594A5773" w14:textId="42408161" w:rsidR="00FF4BDE" w:rsidRPr="00687CF2" w:rsidRDefault="00FF4BDE" w:rsidP="00D55D41">
            <w:pPr>
              <w:keepNext/>
              <w:rPr>
                <w:rFonts w:asciiTheme="minorHAnsi" w:hAnsiTheme="minorHAnsi"/>
                <w:b/>
                <w:szCs w:val="18"/>
              </w:rPr>
            </w:pPr>
            <w:r w:rsidRPr="00687CF2">
              <w:rPr>
                <w:rFonts w:asciiTheme="minorHAnsi" w:hAnsiTheme="minorHAnsi"/>
                <w:b/>
                <w:szCs w:val="18"/>
              </w:rPr>
              <w:t>G. Metering Device Verification</w:t>
            </w:r>
          </w:p>
          <w:p w14:paraId="594A5774" w14:textId="0033A2D1" w:rsidR="00FF4BDE" w:rsidRPr="00687CF2" w:rsidRDefault="007266CE" w:rsidP="00D55D41">
            <w:pPr>
              <w:keepNext/>
              <w:rPr>
                <w:rFonts w:asciiTheme="minorHAnsi" w:hAnsiTheme="minorHAnsi"/>
                <w:sz w:val="18"/>
                <w:szCs w:val="18"/>
              </w:rPr>
            </w:pPr>
            <w:r w:rsidRPr="00AC5B17">
              <w:rPr>
                <w:rFonts w:asciiTheme="minorHAnsi" w:hAnsiTheme="minorHAnsi"/>
                <w:sz w:val="18"/>
                <w:szCs w:val="18"/>
              </w:rPr>
              <w:t>HERS Rater must independently collect all data in this section</w:t>
            </w:r>
            <w:r>
              <w:rPr>
                <w:rFonts w:asciiTheme="minorHAnsi" w:hAnsiTheme="minorHAnsi"/>
                <w:sz w:val="18"/>
                <w:szCs w:val="18"/>
              </w:rPr>
              <w:t>.</w:t>
            </w:r>
            <w:r w:rsidRPr="00687CF2">
              <w:rPr>
                <w:rFonts w:asciiTheme="minorHAnsi" w:hAnsiTheme="minorHAnsi"/>
                <w:sz w:val="18"/>
                <w:szCs w:val="18"/>
              </w:rPr>
              <w:t xml:space="preserve"> </w:t>
            </w:r>
            <w:r w:rsidR="00FF4BDE" w:rsidRPr="00687CF2">
              <w:rPr>
                <w:rFonts w:asciiTheme="minorHAnsi" w:hAnsiTheme="minorHAnsi"/>
                <w:sz w:val="18"/>
                <w:szCs w:val="18"/>
              </w:rPr>
              <w:t>Procedures for the verification of proper metering device operation are specified in RA3.2.2.6.2</w:t>
            </w:r>
          </w:p>
        </w:tc>
      </w:tr>
      <w:tr w:rsidR="00FF4BDE" w:rsidRPr="00D55D41" w14:paraId="594A5779" w14:textId="77777777" w:rsidTr="00687CF2">
        <w:trPr>
          <w:trHeight w:val="288"/>
        </w:trPr>
        <w:tc>
          <w:tcPr>
            <w:tcW w:w="212" w:type="pct"/>
            <w:vAlign w:val="center"/>
          </w:tcPr>
          <w:p w14:paraId="594A5776"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01</w:t>
            </w:r>
          </w:p>
        </w:tc>
        <w:tc>
          <w:tcPr>
            <w:tcW w:w="2370" w:type="pct"/>
            <w:vAlign w:val="center"/>
          </w:tcPr>
          <w:p w14:paraId="594A5777" w14:textId="3FB03EE1" w:rsidR="00FF4BDE" w:rsidRPr="00D55D41" w:rsidRDefault="00FF4BDE" w:rsidP="00EA18E2">
            <w:pPr>
              <w:keepNext/>
              <w:rPr>
                <w:rFonts w:asciiTheme="minorHAnsi" w:hAnsiTheme="minorHAnsi"/>
                <w:sz w:val="18"/>
                <w:szCs w:val="18"/>
              </w:rPr>
            </w:pPr>
            <w:r w:rsidRPr="00D55D41">
              <w:rPr>
                <w:rFonts w:asciiTheme="minorHAnsi" w:hAnsiTheme="minorHAnsi"/>
                <w:sz w:val="18"/>
                <w:szCs w:val="18"/>
              </w:rPr>
              <w:t>Measured Suction line temperature (T</w:t>
            </w:r>
            <w:r w:rsidRPr="00D55D41">
              <w:rPr>
                <w:rFonts w:asciiTheme="minorHAnsi" w:hAnsiTheme="minorHAnsi"/>
                <w:sz w:val="18"/>
                <w:szCs w:val="18"/>
                <w:vertAlign w:val="subscript"/>
              </w:rPr>
              <w:t>suction</w:t>
            </w:r>
            <w:r w:rsidRPr="00D55D41">
              <w:rPr>
                <w:rFonts w:asciiTheme="minorHAnsi" w:hAnsiTheme="minorHAnsi"/>
                <w:sz w:val="18"/>
                <w:szCs w:val="18"/>
              </w:rPr>
              <w:t>)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78" w14:textId="77777777" w:rsidR="00FF4BDE" w:rsidRPr="00D55D41" w:rsidRDefault="00FF4BDE" w:rsidP="00D55D41">
            <w:pPr>
              <w:keepNext/>
              <w:rPr>
                <w:rFonts w:asciiTheme="minorHAnsi" w:hAnsiTheme="minorHAnsi"/>
                <w:sz w:val="18"/>
                <w:szCs w:val="18"/>
              </w:rPr>
            </w:pPr>
          </w:p>
        </w:tc>
      </w:tr>
      <w:tr w:rsidR="00FF4BDE" w:rsidRPr="00D55D41" w14:paraId="594A577D" w14:textId="77777777" w:rsidTr="00687CF2">
        <w:trPr>
          <w:trHeight w:val="288"/>
        </w:trPr>
        <w:tc>
          <w:tcPr>
            <w:tcW w:w="212" w:type="pct"/>
            <w:vAlign w:val="center"/>
          </w:tcPr>
          <w:p w14:paraId="594A577A"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02</w:t>
            </w:r>
          </w:p>
        </w:tc>
        <w:tc>
          <w:tcPr>
            <w:tcW w:w="2370" w:type="pct"/>
            <w:vAlign w:val="center"/>
          </w:tcPr>
          <w:p w14:paraId="594A577B" w14:textId="6E3075FA" w:rsidR="00FF4BDE" w:rsidRPr="00D55D41" w:rsidRDefault="00FF4BDE" w:rsidP="00D55D41">
            <w:pPr>
              <w:keepNext/>
              <w:rPr>
                <w:rFonts w:asciiTheme="minorHAnsi" w:hAnsiTheme="minorHAnsi"/>
                <w:sz w:val="18"/>
                <w:szCs w:val="18"/>
              </w:rPr>
            </w:pPr>
            <w:r w:rsidRPr="00D55D41">
              <w:rPr>
                <w:rFonts w:asciiTheme="minorHAnsi" w:hAnsiTheme="minorHAnsi"/>
                <w:sz w:val="18"/>
                <w:szCs w:val="18"/>
              </w:rPr>
              <w:t>Measured Suction line pressure (P</w:t>
            </w:r>
            <w:r w:rsidRPr="00D55D41">
              <w:rPr>
                <w:rFonts w:asciiTheme="minorHAnsi" w:hAnsiTheme="minorHAnsi"/>
                <w:sz w:val="18"/>
                <w:szCs w:val="18"/>
                <w:vertAlign w:val="subscript"/>
              </w:rPr>
              <w:t>suction</w:t>
            </w:r>
            <w:r w:rsidRPr="00D55D41">
              <w:rPr>
                <w:rFonts w:asciiTheme="minorHAnsi" w:hAnsiTheme="minorHAnsi"/>
                <w:sz w:val="18"/>
                <w:szCs w:val="18"/>
              </w:rPr>
              <w:t>) (psig)</w:t>
            </w:r>
          </w:p>
        </w:tc>
        <w:tc>
          <w:tcPr>
            <w:tcW w:w="2418" w:type="pct"/>
            <w:vAlign w:val="center"/>
          </w:tcPr>
          <w:p w14:paraId="594A577C" w14:textId="77777777" w:rsidR="00FF4BDE" w:rsidRPr="00D55D41" w:rsidRDefault="00FF4BDE" w:rsidP="00D55D41">
            <w:pPr>
              <w:keepNext/>
              <w:rPr>
                <w:rFonts w:asciiTheme="minorHAnsi" w:hAnsiTheme="minorHAnsi"/>
                <w:sz w:val="18"/>
                <w:szCs w:val="18"/>
              </w:rPr>
            </w:pPr>
          </w:p>
        </w:tc>
      </w:tr>
      <w:tr w:rsidR="00FF4BDE" w:rsidRPr="00D55D41" w14:paraId="594A5781" w14:textId="77777777" w:rsidTr="00687CF2">
        <w:trPr>
          <w:trHeight w:val="288"/>
        </w:trPr>
        <w:tc>
          <w:tcPr>
            <w:tcW w:w="212" w:type="pct"/>
            <w:vAlign w:val="center"/>
          </w:tcPr>
          <w:p w14:paraId="594A577E"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03</w:t>
            </w:r>
          </w:p>
        </w:tc>
        <w:tc>
          <w:tcPr>
            <w:tcW w:w="2370" w:type="pct"/>
            <w:vAlign w:val="center"/>
          </w:tcPr>
          <w:p w14:paraId="594A577F" w14:textId="67691301" w:rsidR="00FF4BDE" w:rsidRPr="00D55D41" w:rsidRDefault="00FF4BDE" w:rsidP="00EA18E2">
            <w:pPr>
              <w:keepNext/>
              <w:rPr>
                <w:rFonts w:asciiTheme="minorHAnsi" w:hAnsiTheme="minorHAnsi"/>
                <w:sz w:val="18"/>
                <w:szCs w:val="18"/>
              </w:rPr>
            </w:pPr>
            <w:r w:rsidRPr="00D55D41">
              <w:rPr>
                <w:rFonts w:asciiTheme="minorHAnsi" w:hAnsiTheme="minorHAnsi"/>
                <w:sz w:val="18"/>
                <w:szCs w:val="18"/>
              </w:rPr>
              <w:t>Evaporator saturation temperature (T</w:t>
            </w:r>
            <w:r w:rsidRPr="00D55D41">
              <w:rPr>
                <w:rFonts w:asciiTheme="minorHAnsi" w:hAnsiTheme="minorHAnsi"/>
                <w:sz w:val="18"/>
                <w:szCs w:val="18"/>
                <w:vertAlign w:val="subscript"/>
              </w:rPr>
              <w:t>evaporator</w:t>
            </w:r>
            <w:r w:rsidRPr="00D55D41">
              <w:rPr>
                <w:rFonts w:asciiTheme="minorHAnsi" w:hAnsiTheme="minorHAnsi"/>
                <w:sz w:val="18"/>
                <w:szCs w:val="18"/>
              </w:rPr>
              <w:t>,</w:t>
            </w:r>
            <w:r w:rsidRPr="00D55D41">
              <w:rPr>
                <w:rFonts w:asciiTheme="minorHAnsi" w:hAnsiTheme="minorHAnsi"/>
                <w:sz w:val="18"/>
                <w:szCs w:val="18"/>
                <w:vertAlign w:val="subscript"/>
              </w:rPr>
              <w:t xml:space="preserve"> sat</w:t>
            </w:r>
            <w:r w:rsidRPr="00D55D41">
              <w:rPr>
                <w:rFonts w:asciiTheme="minorHAnsi" w:hAnsiTheme="minorHAnsi"/>
                <w:sz w:val="18"/>
                <w:szCs w:val="18"/>
              </w:rPr>
              <w:t>) from digital gauge or P-T Table using line G02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80" w14:textId="77777777" w:rsidR="00FF4BDE" w:rsidRPr="00D55D41" w:rsidRDefault="00FF4BDE" w:rsidP="00D55D41">
            <w:pPr>
              <w:keepNext/>
              <w:rPr>
                <w:rFonts w:asciiTheme="minorHAnsi" w:hAnsiTheme="minorHAnsi"/>
                <w:sz w:val="18"/>
                <w:szCs w:val="18"/>
              </w:rPr>
            </w:pPr>
          </w:p>
        </w:tc>
      </w:tr>
      <w:tr w:rsidR="00FF4BDE" w:rsidRPr="00D55D41" w14:paraId="594A5785" w14:textId="77777777" w:rsidTr="00687CF2">
        <w:trPr>
          <w:trHeight w:val="288"/>
        </w:trPr>
        <w:tc>
          <w:tcPr>
            <w:tcW w:w="212" w:type="pct"/>
            <w:vAlign w:val="center"/>
          </w:tcPr>
          <w:p w14:paraId="594A5782"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04</w:t>
            </w:r>
          </w:p>
        </w:tc>
        <w:tc>
          <w:tcPr>
            <w:tcW w:w="2370" w:type="pct"/>
            <w:vAlign w:val="center"/>
          </w:tcPr>
          <w:p w14:paraId="594A5783" w14:textId="450B0254" w:rsidR="00FF4BDE" w:rsidRPr="00D55D41" w:rsidRDefault="00FF4BDE" w:rsidP="00EA18E2">
            <w:pPr>
              <w:keepNext/>
              <w:rPr>
                <w:rFonts w:asciiTheme="minorHAnsi" w:hAnsiTheme="minorHAnsi"/>
                <w:sz w:val="18"/>
                <w:szCs w:val="18"/>
              </w:rPr>
            </w:pPr>
            <w:r w:rsidRPr="00D55D41">
              <w:rPr>
                <w:rFonts w:asciiTheme="minorHAnsi" w:hAnsiTheme="minorHAnsi"/>
                <w:sz w:val="18"/>
                <w:szCs w:val="18"/>
              </w:rPr>
              <w:t>Measured Superheat (Line G01 – Line G03)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84" w14:textId="77777777" w:rsidR="00FF4BDE" w:rsidRPr="00D55D41" w:rsidRDefault="00FF4BDE" w:rsidP="00D55D41">
            <w:pPr>
              <w:keepNext/>
              <w:rPr>
                <w:rFonts w:asciiTheme="minorHAnsi" w:hAnsiTheme="minorHAnsi"/>
                <w:sz w:val="18"/>
                <w:szCs w:val="18"/>
              </w:rPr>
            </w:pPr>
          </w:p>
        </w:tc>
      </w:tr>
      <w:tr w:rsidR="00FF4BDE" w:rsidRPr="00D55D41" w14:paraId="594A5789" w14:textId="77777777" w:rsidTr="00687CF2">
        <w:trPr>
          <w:trHeight w:val="288"/>
        </w:trPr>
        <w:tc>
          <w:tcPr>
            <w:tcW w:w="212" w:type="pct"/>
            <w:vAlign w:val="center"/>
          </w:tcPr>
          <w:p w14:paraId="594A5786" w14:textId="77777777" w:rsidR="00FF4BDE" w:rsidRPr="00D55D41" w:rsidDel="00C76C40" w:rsidRDefault="00FF4BDE" w:rsidP="00687CF2">
            <w:pPr>
              <w:keepNext/>
              <w:jc w:val="center"/>
              <w:rPr>
                <w:rFonts w:asciiTheme="minorHAnsi" w:hAnsiTheme="minorHAnsi"/>
                <w:sz w:val="18"/>
                <w:szCs w:val="18"/>
              </w:rPr>
            </w:pPr>
            <w:r w:rsidRPr="00D55D41">
              <w:rPr>
                <w:rFonts w:asciiTheme="minorHAnsi" w:hAnsiTheme="minorHAnsi"/>
                <w:sz w:val="18"/>
                <w:szCs w:val="18"/>
              </w:rPr>
              <w:t>05</w:t>
            </w:r>
          </w:p>
        </w:tc>
        <w:tc>
          <w:tcPr>
            <w:tcW w:w="2370" w:type="pct"/>
            <w:vAlign w:val="center"/>
          </w:tcPr>
          <w:p w14:paraId="594A5787" w14:textId="526518BF" w:rsidR="00FF4BDE" w:rsidRPr="00D55D41" w:rsidRDefault="00FF4BDE" w:rsidP="00EA18E2">
            <w:pPr>
              <w:keepNext/>
              <w:rPr>
                <w:rFonts w:asciiTheme="minorHAnsi" w:hAnsiTheme="minorHAnsi"/>
                <w:sz w:val="18"/>
                <w:szCs w:val="18"/>
              </w:rPr>
            </w:pPr>
            <w:r w:rsidRPr="00D55D41">
              <w:rPr>
                <w:rFonts w:asciiTheme="minorHAnsi" w:hAnsiTheme="minorHAnsi"/>
                <w:sz w:val="18"/>
                <w:szCs w:val="18"/>
              </w:rPr>
              <w:t>Measured Superheat (Line G04) is between 3</w:t>
            </w:r>
            <w:r w:rsidR="00EA18E2">
              <w:rPr>
                <w:rFonts w:asciiTheme="minorHAnsi" w:hAnsiTheme="minorHAnsi"/>
                <w:sz w:val="18"/>
                <w:szCs w:val="18"/>
              </w:rPr>
              <w:t>°F</w:t>
            </w:r>
            <w:r w:rsidRPr="00D55D41">
              <w:rPr>
                <w:rFonts w:asciiTheme="minorHAnsi" w:hAnsiTheme="minorHAnsi"/>
                <w:sz w:val="18"/>
                <w:szCs w:val="18"/>
              </w:rPr>
              <w:t xml:space="preserve"> and 26</w:t>
            </w:r>
            <w:r w:rsidR="00EA18E2">
              <w:rPr>
                <w:rFonts w:asciiTheme="minorHAnsi" w:hAnsiTheme="minorHAnsi"/>
                <w:sz w:val="18"/>
                <w:szCs w:val="18"/>
              </w:rPr>
              <w:t>°</w:t>
            </w:r>
            <w:r w:rsidRPr="00D55D41">
              <w:rPr>
                <w:rFonts w:asciiTheme="minorHAnsi" w:hAnsiTheme="minorHAnsi"/>
                <w:sz w:val="18"/>
                <w:szCs w:val="18"/>
              </w:rPr>
              <w:t>F (inclusive)</w:t>
            </w:r>
          </w:p>
        </w:tc>
        <w:tc>
          <w:tcPr>
            <w:tcW w:w="2418" w:type="pct"/>
            <w:vAlign w:val="center"/>
          </w:tcPr>
          <w:p w14:paraId="594A5788" w14:textId="77777777" w:rsidR="00FF4BDE" w:rsidRPr="00D55D41" w:rsidRDefault="00FF4BDE" w:rsidP="00D55D41">
            <w:pPr>
              <w:keepNext/>
              <w:rPr>
                <w:rFonts w:asciiTheme="minorHAnsi" w:hAnsiTheme="minorHAnsi"/>
                <w:sz w:val="18"/>
                <w:szCs w:val="18"/>
              </w:rPr>
            </w:pPr>
          </w:p>
        </w:tc>
      </w:tr>
      <w:tr w:rsidR="00FF4BDE" w:rsidRPr="00D55D41" w14:paraId="594A578D" w14:textId="77777777" w:rsidTr="00687CF2">
        <w:trPr>
          <w:trHeight w:val="288"/>
        </w:trPr>
        <w:tc>
          <w:tcPr>
            <w:tcW w:w="212" w:type="pct"/>
            <w:vAlign w:val="center"/>
          </w:tcPr>
          <w:p w14:paraId="594A578A"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06</w:t>
            </w:r>
          </w:p>
        </w:tc>
        <w:tc>
          <w:tcPr>
            <w:tcW w:w="2370" w:type="pct"/>
            <w:vAlign w:val="center"/>
          </w:tcPr>
          <w:p w14:paraId="594A578B" w14:textId="0B733520" w:rsidR="00FF4BDE" w:rsidRPr="00D55D41" w:rsidRDefault="00FF4BDE" w:rsidP="00EA18E2">
            <w:pPr>
              <w:keepNext/>
              <w:rPr>
                <w:rFonts w:asciiTheme="minorHAnsi" w:hAnsiTheme="minorHAnsi"/>
                <w:sz w:val="18"/>
                <w:szCs w:val="18"/>
              </w:rPr>
            </w:pPr>
            <w:r w:rsidRPr="00D55D41">
              <w:rPr>
                <w:rFonts w:asciiTheme="minorHAnsi" w:hAnsiTheme="minorHAnsi"/>
                <w:sz w:val="18"/>
                <w:szCs w:val="18"/>
              </w:rPr>
              <w:t xml:space="preserve">Measured Superheat (Line G04) is within </w:t>
            </w:r>
            <w:r w:rsidR="00770C1B">
              <w:rPr>
                <w:rFonts w:asciiTheme="minorHAnsi" w:hAnsiTheme="minorHAnsi"/>
                <w:sz w:val="18"/>
                <w:szCs w:val="18"/>
              </w:rPr>
              <w:t>M</w:t>
            </w:r>
            <w:r w:rsidRPr="00D55D41">
              <w:rPr>
                <w:rFonts w:asciiTheme="minorHAnsi" w:hAnsiTheme="minorHAnsi"/>
                <w:sz w:val="18"/>
                <w:szCs w:val="18"/>
              </w:rPr>
              <w:t xml:space="preserve">anufacturer’s </w:t>
            </w:r>
            <w:r w:rsidR="00770C1B">
              <w:rPr>
                <w:rFonts w:asciiTheme="minorHAnsi" w:hAnsiTheme="minorHAnsi"/>
                <w:sz w:val="18"/>
                <w:szCs w:val="18"/>
              </w:rPr>
              <w:t>S</w:t>
            </w:r>
            <w:r w:rsidRPr="00D55D41">
              <w:rPr>
                <w:rFonts w:asciiTheme="minorHAnsi" w:hAnsiTheme="minorHAnsi"/>
                <w:sz w:val="18"/>
                <w:szCs w:val="18"/>
              </w:rPr>
              <w:t xml:space="preserve">pecifications </w:t>
            </w:r>
            <w:r w:rsidR="00EA18E2">
              <w:rPr>
                <w:rFonts w:asciiTheme="minorHAnsi" w:hAnsiTheme="minorHAnsi"/>
                <w:sz w:val="18"/>
                <w:szCs w:val="18"/>
              </w:rPr>
              <w:t>(</w:t>
            </w:r>
            <w:r w:rsidRPr="00D55D41">
              <w:rPr>
                <w:rFonts w:asciiTheme="minorHAnsi" w:hAnsiTheme="minorHAnsi"/>
                <w:sz w:val="18"/>
                <w:szCs w:val="18"/>
              </w:rPr>
              <w:t>if known</w:t>
            </w:r>
            <w:r w:rsidR="00EA18E2">
              <w:rPr>
                <w:rFonts w:asciiTheme="minorHAnsi" w:hAnsiTheme="minorHAnsi"/>
                <w:sz w:val="18"/>
                <w:szCs w:val="18"/>
              </w:rPr>
              <w:t>)</w:t>
            </w:r>
          </w:p>
        </w:tc>
        <w:tc>
          <w:tcPr>
            <w:tcW w:w="2418" w:type="pct"/>
            <w:vAlign w:val="center"/>
          </w:tcPr>
          <w:p w14:paraId="594A578C" w14:textId="77777777" w:rsidR="00FF4BDE" w:rsidRPr="00D55D41" w:rsidRDefault="00FF4BDE" w:rsidP="00D55D41">
            <w:pPr>
              <w:keepNext/>
              <w:rPr>
                <w:rFonts w:asciiTheme="minorHAnsi" w:hAnsiTheme="minorHAnsi"/>
                <w:sz w:val="18"/>
                <w:szCs w:val="18"/>
              </w:rPr>
            </w:pPr>
          </w:p>
        </w:tc>
      </w:tr>
      <w:tr w:rsidR="00EA18E2" w:rsidRPr="00D55D41" w14:paraId="594A5790" w14:textId="77777777" w:rsidTr="00EA18E2">
        <w:trPr>
          <w:trHeight w:val="288"/>
        </w:trPr>
        <w:tc>
          <w:tcPr>
            <w:tcW w:w="212" w:type="pct"/>
            <w:vAlign w:val="center"/>
          </w:tcPr>
          <w:p w14:paraId="594A578E" w14:textId="77777777" w:rsidR="00EA18E2" w:rsidRPr="00D55D41" w:rsidRDefault="00EA18E2" w:rsidP="00687CF2">
            <w:pPr>
              <w:keepNext/>
              <w:jc w:val="center"/>
              <w:rPr>
                <w:rFonts w:asciiTheme="minorHAnsi" w:hAnsiTheme="minorHAnsi"/>
                <w:sz w:val="18"/>
                <w:szCs w:val="18"/>
              </w:rPr>
            </w:pPr>
            <w:r w:rsidRPr="00D55D41">
              <w:rPr>
                <w:rFonts w:asciiTheme="minorHAnsi" w:hAnsiTheme="minorHAnsi"/>
                <w:sz w:val="18"/>
                <w:szCs w:val="18"/>
              </w:rPr>
              <w:t>07</w:t>
            </w:r>
          </w:p>
        </w:tc>
        <w:tc>
          <w:tcPr>
            <w:tcW w:w="2370" w:type="pct"/>
            <w:vAlign w:val="center"/>
          </w:tcPr>
          <w:p w14:paraId="7E3A404B" w14:textId="77777777" w:rsidR="00EA18E2" w:rsidRPr="00D55D41" w:rsidRDefault="00EA18E2" w:rsidP="00D55D41">
            <w:pPr>
              <w:keepNext/>
              <w:rPr>
                <w:rFonts w:asciiTheme="minorHAnsi" w:hAnsiTheme="minorHAnsi"/>
                <w:sz w:val="18"/>
                <w:szCs w:val="18"/>
              </w:rPr>
            </w:pPr>
            <w:r w:rsidRPr="00D55D41">
              <w:rPr>
                <w:rFonts w:asciiTheme="minorHAnsi" w:hAnsiTheme="minorHAnsi"/>
                <w:sz w:val="18"/>
                <w:szCs w:val="18"/>
              </w:rPr>
              <w:t xml:space="preserve">Compliance Statement: </w:t>
            </w:r>
          </w:p>
        </w:tc>
        <w:tc>
          <w:tcPr>
            <w:tcW w:w="2418" w:type="pct"/>
            <w:vAlign w:val="center"/>
          </w:tcPr>
          <w:p w14:paraId="594A578F" w14:textId="761AD3BF" w:rsidR="00EA18E2" w:rsidRPr="00D55D41" w:rsidRDefault="00EA18E2" w:rsidP="00D55D41">
            <w:pPr>
              <w:keepNext/>
              <w:rPr>
                <w:rFonts w:asciiTheme="minorHAnsi" w:hAnsiTheme="minorHAnsi"/>
                <w:sz w:val="18"/>
                <w:szCs w:val="18"/>
              </w:rPr>
            </w:pPr>
          </w:p>
        </w:tc>
      </w:tr>
    </w:tbl>
    <w:p w14:paraId="594A5791" w14:textId="77777777" w:rsidR="00F0317D" w:rsidRPr="00687CF2" w:rsidRDefault="00F0317D" w:rsidP="00FF4BD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10333"/>
      </w:tblGrid>
      <w:tr w:rsidR="00F0317D" w:rsidRPr="00DF3F73" w14:paraId="594A5794" w14:textId="77777777" w:rsidTr="00F0317D">
        <w:trPr>
          <w:cantSplit/>
          <w:trHeight w:val="432"/>
        </w:trPr>
        <w:tc>
          <w:tcPr>
            <w:tcW w:w="5000" w:type="pct"/>
            <w:gridSpan w:val="2"/>
            <w:vAlign w:val="center"/>
          </w:tcPr>
          <w:p w14:paraId="594A5792" w14:textId="5DC9C904" w:rsidR="00F0317D" w:rsidRPr="00687CF2" w:rsidRDefault="0077660C" w:rsidP="00687CF2">
            <w:pPr>
              <w:keepNext/>
              <w:rPr>
                <w:rFonts w:asciiTheme="minorHAnsi" w:hAnsiTheme="minorHAnsi"/>
                <w:b/>
                <w:szCs w:val="18"/>
              </w:rPr>
            </w:pPr>
            <w:r>
              <w:rPr>
                <w:rFonts w:asciiTheme="minorHAnsi" w:hAnsiTheme="minorHAnsi"/>
                <w:b/>
                <w:szCs w:val="18"/>
              </w:rPr>
              <w:lastRenderedPageBreak/>
              <w:t>H</w:t>
            </w:r>
            <w:r w:rsidR="00F0317D" w:rsidRPr="00687CF2">
              <w:rPr>
                <w:rFonts w:asciiTheme="minorHAnsi" w:hAnsiTheme="minorHAnsi"/>
                <w:b/>
                <w:szCs w:val="18"/>
              </w:rPr>
              <w:t>. Determination of HERS Verification Compliance</w:t>
            </w:r>
          </w:p>
          <w:p w14:paraId="594A5793" w14:textId="64225D6B" w:rsidR="00F0317D" w:rsidRPr="00DF3F73" w:rsidRDefault="00631AF3" w:rsidP="00687CF2">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F0317D" w:rsidRPr="00DF3F73" w14:paraId="594A5797" w14:textId="77777777" w:rsidTr="00687CF2">
        <w:trPr>
          <w:cantSplit/>
          <w:trHeight w:val="432"/>
        </w:trPr>
        <w:tc>
          <w:tcPr>
            <w:tcW w:w="212" w:type="pct"/>
            <w:vAlign w:val="center"/>
          </w:tcPr>
          <w:p w14:paraId="594A5795" w14:textId="77777777" w:rsidR="00F0317D" w:rsidRPr="00DF3F73" w:rsidDel="00C76C40" w:rsidRDefault="00F0317D" w:rsidP="00687CF2">
            <w:pPr>
              <w:keepNext/>
              <w:jc w:val="center"/>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88" w:type="pct"/>
            <w:vAlign w:val="center"/>
          </w:tcPr>
          <w:p w14:paraId="594A5796" w14:textId="77777777" w:rsidR="00F0317D" w:rsidRPr="00DF3F73" w:rsidRDefault="00F0317D" w:rsidP="00F0317D">
            <w:pPr>
              <w:keepNext/>
              <w:spacing w:after="60"/>
              <w:rPr>
                <w:rFonts w:asciiTheme="minorHAnsi" w:hAnsiTheme="minorHAnsi"/>
                <w:sz w:val="18"/>
                <w:szCs w:val="18"/>
              </w:rPr>
            </w:pPr>
          </w:p>
        </w:tc>
      </w:tr>
    </w:tbl>
    <w:p w14:paraId="594A5798" w14:textId="77777777" w:rsidR="00F0317D" w:rsidRPr="00D55D41" w:rsidRDefault="00F0317D" w:rsidP="00FF4BDE">
      <w:pPr>
        <w:rPr>
          <w:rFonts w:asciiTheme="minorHAnsi" w:hAnsiTheme="minorHAnsi"/>
          <w:sz w:val="18"/>
          <w:szCs w:val="18"/>
        </w:rPr>
      </w:pPr>
    </w:p>
    <w:p w14:paraId="594A5799" w14:textId="77777777" w:rsidR="0060585D" w:rsidRPr="00D55D41" w:rsidRDefault="0060585D">
      <w:pPr>
        <w:rPr>
          <w:rFonts w:asciiTheme="minorHAnsi" w:hAnsiTheme="minorHAnsi"/>
          <w:sz w:val="18"/>
          <w:szCs w:val="18"/>
        </w:rPr>
      </w:pPr>
      <w:r w:rsidRPr="00D55D41">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FF4BDE" w:rsidRPr="00D55D41" w14:paraId="594A579C" w14:textId="77777777" w:rsidTr="00687CF2">
        <w:trPr>
          <w:trHeight w:val="287"/>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594A579B" w14:textId="77777777" w:rsidR="00FF4BDE" w:rsidRPr="00D55D41" w:rsidRDefault="00FF4BDE" w:rsidP="00FF4BD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D55D41">
              <w:rPr>
                <w:rFonts w:asciiTheme="minorHAnsi" w:hAnsiTheme="minorHAnsi" w:cs="Arial"/>
                <w:b/>
                <w:caps/>
                <w:sz w:val="18"/>
                <w:szCs w:val="18"/>
              </w:rPr>
              <w:lastRenderedPageBreak/>
              <w:t>Documentation Author's Declaration Statement</w:t>
            </w:r>
          </w:p>
        </w:tc>
      </w:tr>
      <w:tr w:rsidR="00FF4BDE" w:rsidRPr="00D55D41" w14:paraId="594A579E" w14:textId="77777777" w:rsidTr="00FF4BDE">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594A579D" w14:textId="5E0AC809" w:rsidR="00FF4BDE" w:rsidRPr="00687CF2" w:rsidRDefault="00770C1B" w:rsidP="00687CF2">
            <w:pPr>
              <w:numPr>
                <w:ilvl w:val="0"/>
                <w:numId w:val="17"/>
              </w:numPr>
              <w:ind w:left="271" w:hanging="270"/>
              <w:rPr>
                <w:rFonts w:asciiTheme="minorHAnsi" w:hAnsiTheme="minorHAnsi" w:cs="Arial"/>
                <w:caps/>
                <w:sz w:val="18"/>
                <w:szCs w:val="18"/>
              </w:rPr>
            </w:pPr>
            <w:r w:rsidRPr="00687CF2">
              <w:rPr>
                <w:rFonts w:asciiTheme="minorHAnsi" w:hAnsiTheme="minorHAnsi"/>
                <w:sz w:val="18"/>
                <w:szCs w:val="18"/>
              </w:rPr>
              <w:t>I certify that this Certificate of Verification Documentation is accurate and complete.</w:t>
            </w:r>
          </w:p>
        </w:tc>
      </w:tr>
      <w:tr w:rsidR="00FF4BDE" w:rsidRPr="00D55D41" w14:paraId="594A57A1" w14:textId="77777777" w:rsidTr="00FF4BDE">
        <w:trPr>
          <w:trHeight w:val="360"/>
        </w:trPr>
        <w:tc>
          <w:tcPr>
            <w:tcW w:w="5434" w:type="dxa"/>
          </w:tcPr>
          <w:p w14:paraId="594A579F"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Documentation Author Name:</w:t>
            </w:r>
          </w:p>
        </w:tc>
        <w:tc>
          <w:tcPr>
            <w:tcW w:w="5516" w:type="dxa"/>
            <w:gridSpan w:val="3"/>
          </w:tcPr>
          <w:p w14:paraId="594A57A0"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Documentation Author Signature:</w:t>
            </w:r>
          </w:p>
        </w:tc>
      </w:tr>
      <w:tr w:rsidR="00FF4BDE" w:rsidRPr="00D55D41" w14:paraId="594A57A4" w14:textId="77777777" w:rsidTr="00FF4BDE">
        <w:trPr>
          <w:trHeight w:val="360"/>
        </w:trPr>
        <w:tc>
          <w:tcPr>
            <w:tcW w:w="5434" w:type="dxa"/>
          </w:tcPr>
          <w:p w14:paraId="594A57A2" w14:textId="2F1D859B" w:rsidR="00FF4BDE" w:rsidRPr="00687CF2" w:rsidRDefault="00FF4BDE" w:rsidP="00770C1B">
            <w:pPr>
              <w:rPr>
                <w:rFonts w:asciiTheme="minorHAnsi" w:hAnsiTheme="minorHAnsi"/>
                <w:sz w:val="14"/>
                <w:szCs w:val="18"/>
              </w:rPr>
            </w:pPr>
            <w:r w:rsidRPr="00687CF2">
              <w:rPr>
                <w:rFonts w:asciiTheme="minorHAnsi" w:hAnsiTheme="minorHAnsi"/>
                <w:sz w:val="14"/>
                <w:szCs w:val="18"/>
              </w:rPr>
              <w:t>Company:</w:t>
            </w:r>
          </w:p>
        </w:tc>
        <w:tc>
          <w:tcPr>
            <w:tcW w:w="5516" w:type="dxa"/>
            <w:gridSpan w:val="3"/>
          </w:tcPr>
          <w:p w14:paraId="594A57A3"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Date Signed:</w:t>
            </w:r>
          </w:p>
        </w:tc>
      </w:tr>
      <w:tr w:rsidR="00FF4BDE" w:rsidRPr="00D55D41" w14:paraId="594A57A7" w14:textId="77777777" w:rsidTr="00FF4BDE">
        <w:trPr>
          <w:trHeight w:val="360"/>
        </w:trPr>
        <w:tc>
          <w:tcPr>
            <w:tcW w:w="5434" w:type="dxa"/>
          </w:tcPr>
          <w:p w14:paraId="594A57A5"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Address:</w:t>
            </w:r>
          </w:p>
        </w:tc>
        <w:tc>
          <w:tcPr>
            <w:tcW w:w="5516" w:type="dxa"/>
            <w:gridSpan w:val="3"/>
          </w:tcPr>
          <w:p w14:paraId="594A57A6"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CEA/HERS Certification Information (if applicable):</w:t>
            </w:r>
          </w:p>
        </w:tc>
      </w:tr>
      <w:tr w:rsidR="00FF4BDE" w:rsidRPr="00D55D41" w14:paraId="594A57AA" w14:textId="77777777" w:rsidTr="00FF4BDE">
        <w:trPr>
          <w:trHeight w:val="360"/>
        </w:trPr>
        <w:tc>
          <w:tcPr>
            <w:tcW w:w="5434" w:type="dxa"/>
          </w:tcPr>
          <w:p w14:paraId="594A57A8"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City/State/Zip:</w:t>
            </w:r>
          </w:p>
        </w:tc>
        <w:tc>
          <w:tcPr>
            <w:tcW w:w="5516" w:type="dxa"/>
            <w:gridSpan w:val="3"/>
          </w:tcPr>
          <w:p w14:paraId="594A57A9"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Phone:</w:t>
            </w:r>
          </w:p>
        </w:tc>
      </w:tr>
      <w:tr w:rsidR="00FF4BDE" w:rsidRPr="00D55D41" w14:paraId="594A57AC" w14:textId="77777777" w:rsidTr="00FF4BDE">
        <w:tblPrEx>
          <w:tblCellMar>
            <w:left w:w="115" w:type="dxa"/>
            <w:right w:w="115" w:type="dxa"/>
          </w:tblCellMar>
        </w:tblPrEx>
        <w:trPr>
          <w:trHeight w:val="296"/>
        </w:trPr>
        <w:tc>
          <w:tcPr>
            <w:tcW w:w="10950" w:type="dxa"/>
            <w:gridSpan w:val="4"/>
            <w:vAlign w:val="center"/>
          </w:tcPr>
          <w:p w14:paraId="594A57AB" w14:textId="77777777" w:rsidR="00FF4BDE" w:rsidRPr="00D55D41" w:rsidRDefault="00FF4BDE" w:rsidP="00F031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D55D41">
              <w:rPr>
                <w:rFonts w:asciiTheme="minorHAnsi" w:hAnsiTheme="minorHAnsi" w:cs="Arial"/>
                <w:b/>
                <w:caps/>
                <w:sz w:val="18"/>
                <w:szCs w:val="18"/>
              </w:rPr>
              <w:t xml:space="preserve">Responsible Person's Declaration statement </w:t>
            </w:r>
          </w:p>
        </w:tc>
      </w:tr>
      <w:tr w:rsidR="00FF4BDE" w:rsidRPr="00D55D41" w14:paraId="594A57B3" w14:textId="77777777" w:rsidTr="00FF4BDE">
        <w:tblPrEx>
          <w:tblCellMar>
            <w:left w:w="115" w:type="dxa"/>
            <w:right w:w="115" w:type="dxa"/>
          </w:tblCellMar>
        </w:tblPrEx>
        <w:trPr>
          <w:trHeight w:val="504"/>
        </w:trPr>
        <w:tc>
          <w:tcPr>
            <w:tcW w:w="10950" w:type="dxa"/>
            <w:gridSpan w:val="4"/>
            <w:shd w:val="clear" w:color="auto" w:fill="auto"/>
          </w:tcPr>
          <w:p w14:paraId="594A57AD" w14:textId="77777777" w:rsidR="00FF4BDE" w:rsidRPr="00D55D41" w:rsidRDefault="00FF4BDE" w:rsidP="00687CF2">
            <w:pPr>
              <w:pStyle w:val="p2"/>
              <w:keepNext/>
              <w:tabs>
                <w:tab w:val="clear" w:pos="357"/>
              </w:tabs>
              <w:spacing w:line="240" w:lineRule="auto"/>
              <w:ind w:left="0" w:right="90" w:firstLine="0"/>
              <w:rPr>
                <w:rFonts w:asciiTheme="minorHAnsi" w:hAnsiTheme="minorHAnsi"/>
                <w:sz w:val="18"/>
                <w:szCs w:val="18"/>
              </w:rPr>
            </w:pPr>
            <w:r w:rsidRPr="00D55D41">
              <w:rPr>
                <w:rFonts w:asciiTheme="minorHAnsi" w:hAnsiTheme="minorHAnsi"/>
                <w:sz w:val="18"/>
                <w:szCs w:val="18"/>
              </w:rPr>
              <w:t xml:space="preserve">I certify the following under penalty of perjury, under the laws of the State of California: </w:t>
            </w:r>
          </w:p>
          <w:p w14:paraId="594A57AE" w14:textId="77777777" w:rsidR="00FF4BDE" w:rsidRPr="00D55D41" w:rsidRDefault="00FF4BDE" w:rsidP="00687CF2">
            <w:pPr>
              <w:pStyle w:val="p2"/>
              <w:keepNext/>
              <w:numPr>
                <w:ilvl w:val="0"/>
                <w:numId w:val="26"/>
              </w:numPr>
              <w:tabs>
                <w:tab w:val="clear" w:pos="357"/>
              </w:tabs>
              <w:spacing w:line="240" w:lineRule="auto"/>
              <w:ind w:right="90"/>
              <w:rPr>
                <w:rFonts w:asciiTheme="minorHAnsi" w:hAnsiTheme="minorHAnsi"/>
                <w:sz w:val="18"/>
                <w:szCs w:val="18"/>
              </w:rPr>
            </w:pPr>
            <w:r w:rsidRPr="00D55D41">
              <w:rPr>
                <w:rFonts w:asciiTheme="minorHAnsi" w:hAnsiTheme="minorHAnsi"/>
                <w:sz w:val="18"/>
                <w:szCs w:val="18"/>
              </w:rPr>
              <w:t>The information provided on this Certificate of Verification is true and correct.</w:t>
            </w:r>
          </w:p>
          <w:p w14:paraId="594A57AF" w14:textId="77777777" w:rsidR="00FF4BDE" w:rsidRPr="00D55D41" w:rsidRDefault="00FF4BDE" w:rsidP="00687CF2">
            <w:pPr>
              <w:pStyle w:val="p2"/>
              <w:keepNext/>
              <w:numPr>
                <w:ilvl w:val="0"/>
                <w:numId w:val="26"/>
              </w:numPr>
              <w:tabs>
                <w:tab w:val="clear" w:pos="357"/>
              </w:tabs>
              <w:spacing w:line="240" w:lineRule="auto"/>
              <w:ind w:right="90"/>
              <w:rPr>
                <w:rFonts w:asciiTheme="minorHAnsi" w:hAnsiTheme="minorHAnsi"/>
                <w:sz w:val="18"/>
                <w:szCs w:val="18"/>
              </w:rPr>
            </w:pPr>
            <w:r w:rsidRPr="00D55D41">
              <w:rPr>
                <w:rFonts w:asciiTheme="minorHAnsi" w:hAnsiTheme="minorHAnsi"/>
                <w:sz w:val="18"/>
                <w:szCs w:val="18"/>
              </w:rPr>
              <w:t>I am the certified HERS Rater who performed the verification identified and reported on this Certificate of Verification (responsible rater).</w:t>
            </w:r>
          </w:p>
          <w:p w14:paraId="594A57B0" w14:textId="77777777" w:rsidR="00FF4BDE" w:rsidRPr="00D55D41" w:rsidRDefault="00FF4BDE" w:rsidP="00687CF2">
            <w:pPr>
              <w:pStyle w:val="p2"/>
              <w:keepNext/>
              <w:numPr>
                <w:ilvl w:val="0"/>
                <w:numId w:val="26"/>
              </w:numPr>
              <w:tabs>
                <w:tab w:val="clear" w:pos="357"/>
              </w:tabs>
              <w:spacing w:line="240" w:lineRule="auto"/>
              <w:ind w:right="90"/>
              <w:rPr>
                <w:rFonts w:asciiTheme="minorHAnsi" w:hAnsiTheme="minorHAnsi"/>
                <w:sz w:val="18"/>
                <w:szCs w:val="18"/>
              </w:rPr>
            </w:pPr>
            <w:r w:rsidRPr="00D55D41">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94A57B1" w14:textId="77777777" w:rsidR="00FF4BDE" w:rsidRPr="00D55D41" w:rsidRDefault="00FF4BDE" w:rsidP="00687CF2">
            <w:pPr>
              <w:pStyle w:val="p2"/>
              <w:keepNext/>
              <w:numPr>
                <w:ilvl w:val="0"/>
                <w:numId w:val="26"/>
              </w:numPr>
              <w:tabs>
                <w:tab w:val="clear" w:pos="357"/>
              </w:tabs>
              <w:spacing w:line="240" w:lineRule="auto"/>
              <w:ind w:right="90"/>
              <w:rPr>
                <w:rFonts w:asciiTheme="minorHAnsi" w:hAnsiTheme="minorHAnsi"/>
                <w:sz w:val="18"/>
                <w:szCs w:val="18"/>
              </w:rPr>
            </w:pPr>
            <w:r w:rsidRPr="00D55D41">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94A57B2" w14:textId="77777777" w:rsidR="00FF4BDE" w:rsidRPr="00D55D41" w:rsidRDefault="00FF4BDE" w:rsidP="00687CF2">
            <w:pPr>
              <w:pStyle w:val="p2"/>
              <w:keepNext/>
              <w:numPr>
                <w:ilvl w:val="0"/>
                <w:numId w:val="26"/>
              </w:numPr>
              <w:tabs>
                <w:tab w:val="clear" w:pos="357"/>
              </w:tabs>
              <w:spacing w:line="240" w:lineRule="auto"/>
              <w:ind w:right="90"/>
              <w:rPr>
                <w:rFonts w:asciiTheme="minorHAnsi" w:hAnsiTheme="minorHAnsi"/>
                <w:sz w:val="18"/>
                <w:szCs w:val="18"/>
              </w:rPr>
            </w:pPr>
            <w:r w:rsidRPr="00D55D41">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FF4BDE" w:rsidRPr="00D55D41" w14:paraId="594A57B5" w14:textId="77777777" w:rsidTr="00FF4BDE">
        <w:tblPrEx>
          <w:tblCellMar>
            <w:left w:w="115" w:type="dxa"/>
            <w:right w:w="115" w:type="dxa"/>
          </w:tblCellMar>
        </w:tblPrEx>
        <w:trPr>
          <w:trHeight w:val="278"/>
        </w:trPr>
        <w:tc>
          <w:tcPr>
            <w:tcW w:w="10950" w:type="dxa"/>
            <w:gridSpan w:val="4"/>
            <w:vAlign w:val="center"/>
          </w:tcPr>
          <w:p w14:paraId="594A57B4" w14:textId="77777777" w:rsidR="00FF4BDE" w:rsidRPr="00D55D41" w:rsidRDefault="00FF4BDE" w:rsidP="00F031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D55D41">
              <w:rPr>
                <w:rFonts w:asciiTheme="minorHAnsi" w:hAnsiTheme="minorHAnsi" w:cs="Arial"/>
                <w:b/>
                <w:caps/>
                <w:sz w:val="18"/>
                <w:szCs w:val="18"/>
              </w:rPr>
              <w:t>BUILDER OR INSTALLER INFORMATION AS SHOWN ON THE CERTIFICATE OF INSTALLATION</w:t>
            </w:r>
          </w:p>
        </w:tc>
      </w:tr>
      <w:tr w:rsidR="00FF4BDE" w:rsidRPr="00D55D41" w14:paraId="594A57B7" w14:textId="77777777" w:rsidTr="00687CF2">
        <w:tblPrEx>
          <w:tblCellMar>
            <w:left w:w="115" w:type="dxa"/>
            <w:right w:w="115" w:type="dxa"/>
          </w:tblCellMar>
        </w:tblPrEx>
        <w:trPr>
          <w:trHeight w:hRule="exact" w:val="360"/>
        </w:trPr>
        <w:tc>
          <w:tcPr>
            <w:tcW w:w="10950" w:type="dxa"/>
            <w:gridSpan w:val="4"/>
          </w:tcPr>
          <w:p w14:paraId="594A57B6" w14:textId="77777777" w:rsidR="00FF4BDE" w:rsidRPr="00687CF2" w:rsidRDefault="00FF4BDE" w:rsidP="00687CF2">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Company Name (Installing Subcontractor, General Contractor, or Builder/Owner):</w:t>
            </w:r>
          </w:p>
        </w:tc>
      </w:tr>
      <w:tr w:rsidR="00FF4BDE" w:rsidRPr="00D55D41" w14:paraId="594A57BA" w14:textId="77777777" w:rsidTr="00687CF2">
        <w:tblPrEx>
          <w:tblCellMar>
            <w:left w:w="115" w:type="dxa"/>
            <w:right w:w="115" w:type="dxa"/>
          </w:tblCellMar>
        </w:tblPrEx>
        <w:trPr>
          <w:trHeight w:hRule="exact" w:val="360"/>
        </w:trPr>
        <w:tc>
          <w:tcPr>
            <w:tcW w:w="5475" w:type="dxa"/>
            <w:gridSpan w:val="2"/>
          </w:tcPr>
          <w:p w14:paraId="594A57B8" w14:textId="77777777" w:rsidR="00FF4BDE" w:rsidRPr="00687CF2" w:rsidRDefault="00FF4BDE" w:rsidP="00687CF2">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Responsible Builder or Installer Name:</w:t>
            </w:r>
          </w:p>
        </w:tc>
        <w:tc>
          <w:tcPr>
            <w:tcW w:w="5475" w:type="dxa"/>
            <w:gridSpan w:val="2"/>
          </w:tcPr>
          <w:p w14:paraId="594A57B9" w14:textId="77777777" w:rsidR="00FF4BDE" w:rsidRPr="00687CF2" w:rsidRDefault="00FF4BDE" w:rsidP="00770C1B">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CSLB License:</w:t>
            </w:r>
          </w:p>
        </w:tc>
      </w:tr>
      <w:tr w:rsidR="00FF4BDE" w:rsidRPr="00D55D41" w14:paraId="594A57BC" w14:textId="77777777" w:rsidTr="00FF4BDE">
        <w:tblPrEx>
          <w:tblCellMar>
            <w:left w:w="108" w:type="dxa"/>
            <w:right w:w="108" w:type="dxa"/>
          </w:tblCellMar>
        </w:tblPrEx>
        <w:trPr>
          <w:trHeight w:hRule="exact" w:val="288"/>
        </w:trPr>
        <w:tc>
          <w:tcPr>
            <w:tcW w:w="10950" w:type="dxa"/>
            <w:gridSpan w:val="4"/>
            <w:vAlign w:val="center"/>
          </w:tcPr>
          <w:p w14:paraId="594A57BB" w14:textId="77777777" w:rsidR="00FF4BDE" w:rsidRPr="00D55D41" w:rsidRDefault="00FF4BDE" w:rsidP="00F0317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8"/>
                <w:szCs w:val="18"/>
              </w:rPr>
            </w:pPr>
            <w:r w:rsidRPr="00D55D41">
              <w:rPr>
                <w:rFonts w:asciiTheme="minorHAnsi" w:hAnsiTheme="minorHAnsi" w:cs="Arial"/>
                <w:b/>
                <w:caps/>
                <w:sz w:val="18"/>
                <w:szCs w:val="18"/>
              </w:rPr>
              <w:t>HERS PROVIDER DATA REGISTRY INFORMATION</w:t>
            </w:r>
          </w:p>
        </w:tc>
      </w:tr>
      <w:tr w:rsidR="00FF4BDE" w:rsidRPr="00D55D41" w14:paraId="594A57BF" w14:textId="77777777" w:rsidTr="00FF4BDE">
        <w:tblPrEx>
          <w:tblCellMar>
            <w:left w:w="108" w:type="dxa"/>
            <w:right w:w="108" w:type="dxa"/>
          </w:tblCellMar>
        </w:tblPrEx>
        <w:trPr>
          <w:trHeight w:hRule="exact" w:val="360"/>
        </w:trPr>
        <w:tc>
          <w:tcPr>
            <w:tcW w:w="5482" w:type="dxa"/>
            <w:gridSpan w:val="3"/>
          </w:tcPr>
          <w:p w14:paraId="594A57BD" w14:textId="77777777" w:rsidR="00FF4BDE" w:rsidRPr="00687CF2" w:rsidRDefault="00FF4BDE" w:rsidP="00F031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Sample Group Number (if applicable):</w:t>
            </w:r>
          </w:p>
        </w:tc>
        <w:tc>
          <w:tcPr>
            <w:tcW w:w="5468" w:type="dxa"/>
          </w:tcPr>
          <w:p w14:paraId="594A57BE" w14:textId="5EA8F4BC" w:rsidR="00FF4BDE" w:rsidRPr="00687CF2" w:rsidRDefault="00FF4BDE" w:rsidP="00F031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Dwelling Test Status in Sample Group (if applicable)</w:t>
            </w:r>
            <w:r w:rsidR="00770C1B" w:rsidRPr="00687CF2">
              <w:rPr>
                <w:rFonts w:asciiTheme="minorHAnsi" w:hAnsiTheme="minorHAnsi"/>
                <w:sz w:val="14"/>
                <w:szCs w:val="18"/>
              </w:rPr>
              <w:t>:</w:t>
            </w:r>
          </w:p>
        </w:tc>
      </w:tr>
      <w:tr w:rsidR="00FF4BDE" w:rsidRPr="00D55D41" w14:paraId="594A57C1" w14:textId="77777777" w:rsidTr="00FF4BDE">
        <w:tblPrEx>
          <w:tblCellMar>
            <w:left w:w="108" w:type="dxa"/>
            <w:right w:w="108" w:type="dxa"/>
          </w:tblCellMar>
        </w:tblPrEx>
        <w:trPr>
          <w:trHeight w:val="288"/>
        </w:trPr>
        <w:tc>
          <w:tcPr>
            <w:tcW w:w="10950" w:type="dxa"/>
            <w:gridSpan w:val="4"/>
            <w:vAlign w:val="center"/>
          </w:tcPr>
          <w:p w14:paraId="594A57C0" w14:textId="77777777" w:rsidR="00FF4BDE" w:rsidRPr="00D55D41" w:rsidRDefault="00FF4BDE" w:rsidP="00687CF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55D41">
              <w:rPr>
                <w:rFonts w:asciiTheme="minorHAnsi" w:hAnsiTheme="minorHAnsi" w:cs="Arial"/>
                <w:b/>
                <w:caps/>
                <w:sz w:val="18"/>
                <w:szCs w:val="18"/>
              </w:rPr>
              <w:t>HERS RATER INFORMATION</w:t>
            </w:r>
          </w:p>
        </w:tc>
      </w:tr>
      <w:tr w:rsidR="00FF4BDE" w:rsidRPr="00D55D41" w14:paraId="594A57C3" w14:textId="77777777" w:rsidTr="00FF4BDE">
        <w:tblPrEx>
          <w:tblCellMar>
            <w:left w:w="108" w:type="dxa"/>
            <w:right w:w="108" w:type="dxa"/>
          </w:tblCellMar>
        </w:tblPrEx>
        <w:trPr>
          <w:trHeight w:hRule="exact" w:val="360"/>
        </w:trPr>
        <w:tc>
          <w:tcPr>
            <w:tcW w:w="10950" w:type="dxa"/>
            <w:gridSpan w:val="4"/>
          </w:tcPr>
          <w:p w14:paraId="594A57C2" w14:textId="77777777" w:rsidR="00FF4BDE" w:rsidRPr="00687CF2" w:rsidRDefault="00FF4BDE" w:rsidP="00687CF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HERS Rater Company Name:</w:t>
            </w:r>
          </w:p>
        </w:tc>
      </w:tr>
      <w:tr w:rsidR="00FF4BDE" w:rsidRPr="00D55D41" w14:paraId="594A57C6" w14:textId="77777777" w:rsidTr="00FF4BDE">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94A57C4" w14:textId="77777777" w:rsidR="00FF4BDE" w:rsidRPr="00687CF2" w:rsidRDefault="00FF4BDE" w:rsidP="00687CF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94A57C5" w14:textId="77777777" w:rsidR="00FF4BDE" w:rsidRPr="00687CF2" w:rsidRDefault="00FF4BDE" w:rsidP="00687CF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Responsible Rater Signature:</w:t>
            </w:r>
          </w:p>
        </w:tc>
      </w:tr>
      <w:tr w:rsidR="00FF4BDE" w:rsidRPr="00D55D41" w14:paraId="594A57C9" w14:textId="77777777" w:rsidTr="00FF4BDE">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94A57C7" w14:textId="12C1A69E" w:rsidR="00FF4BDE" w:rsidRPr="00687CF2" w:rsidRDefault="00FF4BDE" w:rsidP="00687CF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Responsible Rater Certification Number w/ this HERS Provider</w:t>
            </w:r>
            <w:r w:rsidR="00770C1B" w:rsidRPr="00687CF2">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594A57C8" w14:textId="77777777" w:rsidR="00FF4BDE" w:rsidRPr="00687CF2" w:rsidRDefault="00FF4BDE" w:rsidP="00687CF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Date Signed:</w:t>
            </w:r>
          </w:p>
        </w:tc>
      </w:tr>
    </w:tbl>
    <w:p w14:paraId="594A57CA" w14:textId="77777777" w:rsidR="00FF4BDE" w:rsidRPr="00D55D41" w:rsidRDefault="00FF4BDE">
      <w:pPr>
        <w:rPr>
          <w:rFonts w:asciiTheme="minorHAnsi" w:hAnsiTheme="minorHAnsi"/>
          <w:sz w:val="18"/>
          <w:szCs w:val="18"/>
        </w:rPr>
      </w:pPr>
    </w:p>
    <w:p w14:paraId="594A57D3" w14:textId="77777777" w:rsidR="00786D26" w:rsidRPr="00D55D41" w:rsidRDefault="00786D26" w:rsidP="00075B8A">
      <w:pPr>
        <w:pStyle w:val="Header"/>
        <w:tabs>
          <w:tab w:val="clear" w:pos="4320"/>
          <w:tab w:val="clear" w:pos="8640"/>
          <w:tab w:val="left" w:pos="360"/>
        </w:tabs>
        <w:rPr>
          <w:rFonts w:asciiTheme="minorHAnsi" w:hAnsiTheme="minorHAnsi"/>
          <w:sz w:val="18"/>
          <w:szCs w:val="18"/>
        </w:rPr>
      </w:pPr>
    </w:p>
    <w:p w14:paraId="594A57D4" w14:textId="77777777" w:rsidR="00786D26" w:rsidRPr="00D55D41" w:rsidRDefault="00786D26" w:rsidP="00075B8A">
      <w:pPr>
        <w:pStyle w:val="Header"/>
        <w:tabs>
          <w:tab w:val="clear" w:pos="4320"/>
          <w:tab w:val="clear" w:pos="8640"/>
          <w:tab w:val="left" w:pos="360"/>
        </w:tabs>
        <w:rPr>
          <w:rFonts w:asciiTheme="minorHAnsi" w:hAnsiTheme="minorHAnsi"/>
          <w:sz w:val="18"/>
          <w:szCs w:val="18"/>
        </w:rPr>
        <w:sectPr w:rsidR="00786D26" w:rsidRPr="00D55D41" w:rsidSect="00DF54E8">
          <w:headerReference w:type="default" r:id="rId9"/>
          <w:footerReference w:type="default" r:id="rId10"/>
          <w:pgSz w:w="12240" w:h="15840" w:code="1"/>
          <w:pgMar w:top="720" w:right="720" w:bottom="720" w:left="720" w:header="432" w:footer="432" w:gutter="0"/>
          <w:cols w:space="720"/>
          <w:docGrid w:linePitch="272"/>
        </w:sectPr>
      </w:pPr>
    </w:p>
    <w:p w14:paraId="594A57D6" w14:textId="6DD12406" w:rsidR="00786D26" w:rsidRPr="00687CF2" w:rsidRDefault="00216AAD" w:rsidP="00687CF2">
      <w:pPr>
        <w:jc w:val="center"/>
        <w:rPr>
          <w:rFonts w:asciiTheme="minorHAnsi" w:hAnsiTheme="minorHAnsi"/>
          <w:b/>
          <w:szCs w:val="18"/>
        </w:rPr>
      </w:pPr>
      <w:r>
        <w:rPr>
          <w:rFonts w:asciiTheme="minorHAnsi" w:hAnsiTheme="minorHAnsi"/>
          <w:b/>
          <w:szCs w:val="18"/>
        </w:rPr>
        <w:lastRenderedPageBreak/>
        <w:t>CF3R-MCH-25b-H User Instructions</w:t>
      </w:r>
    </w:p>
    <w:p w14:paraId="594A57D7" w14:textId="77777777" w:rsidR="00786D26" w:rsidRDefault="00786D26" w:rsidP="00272FAE">
      <w:pPr>
        <w:rPr>
          <w:rFonts w:asciiTheme="minorHAnsi" w:hAnsiTheme="minorHAnsi"/>
          <w:sz w:val="18"/>
          <w:szCs w:val="18"/>
        </w:rPr>
      </w:pPr>
    </w:p>
    <w:p w14:paraId="594A57D8" w14:textId="0B5FDC6A" w:rsidR="002D286E" w:rsidRPr="00DF3F73" w:rsidRDefault="002D286E" w:rsidP="002D286E">
      <w:pPr>
        <w:rPr>
          <w:rFonts w:asciiTheme="minorHAnsi" w:hAnsiTheme="minorHAnsi"/>
          <w:sz w:val="18"/>
          <w:szCs w:val="18"/>
        </w:rPr>
      </w:pPr>
      <w:r w:rsidRPr="00DF3F73">
        <w:rPr>
          <w:rFonts w:asciiTheme="minorHAnsi" w:hAnsiTheme="minorHAnsi"/>
          <w:sz w:val="18"/>
          <w:szCs w:val="18"/>
        </w:rPr>
        <w:t>Section A. System Information</w:t>
      </w:r>
    </w:p>
    <w:p w14:paraId="594A57DA"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94A57DB"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94A57DC"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94A57DD"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94A57DE"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94A57DF"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94A57E0" w14:textId="0B25E96E" w:rsidR="002D286E" w:rsidRPr="00DB0ECE" w:rsidRDefault="002D286E" w:rsidP="002D286E">
      <w:pPr>
        <w:pStyle w:val="ListParagraph"/>
        <w:numPr>
          <w:ilvl w:val="0"/>
          <w:numId w:val="12"/>
        </w:numPr>
        <w:rPr>
          <w:rFonts w:asciiTheme="minorHAnsi" w:hAnsiTheme="minorHAnsi"/>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r w:rsidRPr="00DB0ECE">
        <w:rPr>
          <w:rFonts w:asciiTheme="minorHAnsi" w:hAnsiTheme="minorHAnsi"/>
          <w:sz w:val="18"/>
          <w:szCs w:val="18"/>
        </w:rPr>
        <w:t>.</w:t>
      </w:r>
      <w:r w:rsidRPr="00DB0ECE">
        <w:rPr>
          <w:rFonts w:asciiTheme="minorHAnsi" w:hAnsiTheme="minorHAnsi"/>
          <w:sz w:val="18"/>
        </w:rPr>
        <w:t xml:space="preserve"> Choose the type of refrigerant used by the system being verified. R-22 and R-410A are the most common, but other types may occasionally be encountered.</w:t>
      </w:r>
    </w:p>
    <w:p w14:paraId="594A57E1" w14:textId="0430CC48"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“Other” is chosen in A07, then installer will indicate the type of refrigerant being used. If R-22 or R-410A is being used (regardless of trade name, Puron, Genetron, etc.) it should be indicated in A07, not here. This row is only for refrigerants other than R-22 and R-410a. Documentation of other refrigerants should be requested. If installed system does not match this entry, it can be overwritten by rater but it will be flagged as a possible fail.</w:t>
      </w:r>
    </w:p>
    <w:p w14:paraId="487E3AA5" w14:textId="4068A1F2" w:rsidR="006A3BBF" w:rsidRDefault="006A3BBF" w:rsidP="002D286E">
      <w:pPr>
        <w:pStyle w:val="ListParagraph"/>
        <w:numPr>
          <w:ilvl w:val="0"/>
          <w:numId w:val="12"/>
        </w:numPr>
        <w:rPr>
          <w:rFonts w:asciiTheme="minorHAnsi" w:hAnsiTheme="minorHAnsi"/>
          <w:sz w:val="18"/>
          <w:szCs w:val="18"/>
        </w:rPr>
      </w:pPr>
      <w:r>
        <w:rPr>
          <w:rFonts w:asciiTheme="minorHAnsi" w:hAnsiTheme="minorHAnsi"/>
          <w:sz w:val="18"/>
          <w:szCs w:val="18"/>
        </w:rPr>
        <w:t>This information is automatically pulled from the Certificate of Installation (CF2R-MCH-25). If applicable, a liquid line filter drier shall be installed according to the manufacturer’s specifications.</w:t>
      </w:r>
    </w:p>
    <w:p w14:paraId="594A57E2" w14:textId="7CAA845B"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These are defined in detail the Residential Compliance Manual. If installed system does not match this entry, it can be overwritten by rater but it will be flagged as a possible fail.</w:t>
      </w:r>
      <w:r w:rsidRPr="00DB0ECE">
        <w:rPr>
          <w:rFonts w:asciiTheme="minorHAnsi" w:hAnsiTheme="minorHAnsi"/>
        </w:rPr>
        <w:t xml:space="preserve"> </w:t>
      </w:r>
      <w:r w:rsidRPr="00DB0ECE">
        <w:rPr>
          <w:rFonts w:asciiTheme="minorHAnsi" w:hAnsiTheme="minorHAnsi"/>
          <w:sz w:val="18"/>
        </w:rPr>
        <w:t>Indicate whether the HVAC system is Completely New, Replacement or an Alteration.</w:t>
      </w:r>
    </w:p>
    <w:p w14:paraId="594A57E3" w14:textId="3AAAFA9A"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Installer is to select the appropriate choice regarding whether this system has a </w:t>
      </w:r>
      <w:r w:rsidR="00550554">
        <w:rPr>
          <w:rFonts w:asciiTheme="minorHAnsi" w:hAnsiTheme="minorHAnsi"/>
          <w:sz w:val="18"/>
          <w:szCs w:val="18"/>
        </w:rPr>
        <w:t>Fault Indicator Display</w:t>
      </w:r>
      <w:r w:rsidRPr="00DF3F73">
        <w:rPr>
          <w:rFonts w:asciiTheme="minorHAnsi" w:hAnsiTheme="minorHAnsi"/>
          <w:sz w:val="18"/>
          <w:szCs w:val="18"/>
        </w:rPr>
        <w:t xml:space="preserve"> (</w:t>
      </w:r>
      <w:r w:rsidR="00550554">
        <w:rPr>
          <w:rFonts w:asciiTheme="minorHAnsi" w:hAnsiTheme="minorHAnsi"/>
          <w:sz w:val="18"/>
          <w:szCs w:val="18"/>
        </w:rPr>
        <w:t>FID</w:t>
      </w:r>
      <w:r w:rsidRPr="00DF3F73">
        <w:rPr>
          <w:rFonts w:asciiTheme="minorHAnsi" w:hAnsiTheme="minorHAnsi"/>
          <w:sz w:val="18"/>
          <w:szCs w:val="18"/>
        </w:rPr>
        <w:t xml:space="preserve">). Qualifying </w:t>
      </w:r>
      <w:r w:rsidR="00550554">
        <w:rPr>
          <w:rFonts w:asciiTheme="minorHAnsi" w:hAnsiTheme="minorHAnsi"/>
          <w:sz w:val="18"/>
          <w:szCs w:val="18"/>
        </w:rPr>
        <w:t>FID</w:t>
      </w:r>
      <w:r w:rsidRPr="00DF3F73">
        <w:rPr>
          <w:rFonts w:asciiTheme="minorHAnsi" w:hAnsiTheme="minorHAnsi"/>
          <w:sz w:val="18"/>
          <w:szCs w:val="18"/>
        </w:rPr>
        <w:t xml:space="preserve">’s may exempt a system from HERS refrigerant charge verification. </w:t>
      </w:r>
      <w:r w:rsidR="00550554">
        <w:rPr>
          <w:rFonts w:asciiTheme="minorHAnsi" w:hAnsiTheme="minorHAnsi"/>
          <w:sz w:val="18"/>
          <w:szCs w:val="18"/>
        </w:rPr>
        <w:t>FID</w:t>
      </w:r>
      <w:r w:rsidRPr="00DF3F73">
        <w:rPr>
          <w:rFonts w:asciiTheme="minorHAnsi" w:hAnsiTheme="minorHAnsi"/>
          <w:sz w:val="18"/>
          <w:szCs w:val="18"/>
        </w:rPr>
        <w:t xml:space="preserve">’s are described in Joint Appendix JA6.1. Qualfying </w:t>
      </w:r>
      <w:r w:rsidR="00550554">
        <w:rPr>
          <w:rFonts w:asciiTheme="minorHAnsi" w:hAnsiTheme="minorHAnsi"/>
          <w:sz w:val="18"/>
          <w:szCs w:val="18"/>
        </w:rPr>
        <w:t>FID</w:t>
      </w:r>
      <w:r w:rsidRPr="00DF3F73">
        <w:rPr>
          <w:rFonts w:asciiTheme="minorHAnsi" w:hAnsiTheme="minorHAnsi"/>
          <w:sz w:val="18"/>
          <w:szCs w:val="18"/>
        </w:rPr>
        <w:t>’s must appear on a list of approved devices kept by the Commission. If installed system does not match the description here, it fails.</w:t>
      </w:r>
      <w:r>
        <w:rPr>
          <w:rFonts w:asciiTheme="minorHAnsi" w:hAnsiTheme="minorHAnsi"/>
          <w:sz w:val="18"/>
          <w:szCs w:val="18"/>
        </w:rPr>
        <w:t xml:space="preserve"> Note:</w:t>
      </w:r>
      <w:r w:rsidRPr="00DB0ECE">
        <w:rPr>
          <w:rFonts w:asciiTheme="minorHAnsi" w:hAnsiTheme="minorHAnsi"/>
          <w:sz w:val="18"/>
          <w:szCs w:val="18"/>
        </w:rPr>
        <w:t xml:space="preserve"> </w:t>
      </w:r>
      <w:r w:rsidRPr="00DB0ECE">
        <w:rPr>
          <w:rFonts w:asciiTheme="minorHAnsi" w:hAnsiTheme="minorHAnsi"/>
          <w:sz w:val="18"/>
        </w:rPr>
        <w:t xml:space="preserve">Installation of a </w:t>
      </w:r>
      <w:r w:rsidR="00550554">
        <w:rPr>
          <w:rFonts w:asciiTheme="minorHAnsi" w:hAnsiTheme="minorHAnsi"/>
          <w:sz w:val="18"/>
        </w:rPr>
        <w:t>FID</w:t>
      </w:r>
      <w:r w:rsidRPr="00DB0ECE">
        <w:rPr>
          <w:rFonts w:asciiTheme="minorHAnsi" w:hAnsiTheme="minorHAnsi"/>
          <w:sz w:val="18"/>
        </w:rPr>
        <w:t xml:space="preserve"> does not exempt the installer from proper refrigerant charge verification. It may only exempt the need for third party refrigerant charge verification. Third party verification of the </w:t>
      </w:r>
      <w:r w:rsidR="00550554">
        <w:rPr>
          <w:rFonts w:asciiTheme="minorHAnsi" w:hAnsiTheme="minorHAnsi"/>
          <w:sz w:val="18"/>
        </w:rPr>
        <w:t>FID</w:t>
      </w:r>
      <w:r w:rsidRPr="00DB0ECE">
        <w:rPr>
          <w:rFonts w:asciiTheme="minorHAnsi" w:hAnsiTheme="minorHAnsi"/>
          <w:sz w:val="18"/>
        </w:rPr>
        <w:t xml:space="preserve"> is required. Other requirements may also be triggered.</w:t>
      </w:r>
    </w:p>
    <w:p w14:paraId="594A57E4" w14:textId="6B962386"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594A57E5" w14:textId="741BFE40"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594A57E6"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HERS rater to input date of </w:t>
      </w:r>
      <w:r>
        <w:rPr>
          <w:rFonts w:asciiTheme="minorHAnsi" w:hAnsiTheme="minorHAnsi"/>
          <w:sz w:val="18"/>
          <w:szCs w:val="18"/>
        </w:rPr>
        <w:t xml:space="preserve">their </w:t>
      </w:r>
      <w:r w:rsidRPr="00DF3F73">
        <w:rPr>
          <w:rFonts w:asciiTheme="minorHAnsi" w:hAnsiTheme="minorHAnsi"/>
          <w:sz w:val="18"/>
          <w:szCs w:val="18"/>
        </w:rPr>
        <w:t>refrigerant charge verification.</w:t>
      </w:r>
    </w:p>
    <w:p w14:paraId="594A57E7" w14:textId="70F5CFE3"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is to have select</w:t>
      </w:r>
      <w:r>
        <w:rPr>
          <w:rFonts w:asciiTheme="minorHAnsi" w:hAnsiTheme="minorHAnsi"/>
          <w:sz w:val="18"/>
          <w:szCs w:val="18"/>
        </w:rPr>
        <w:t>ed</w:t>
      </w:r>
      <w:r w:rsidRPr="00DF3F73">
        <w:rPr>
          <w:rFonts w:asciiTheme="minorHAnsi" w:hAnsiTheme="minorHAnsi"/>
          <w:sz w:val="18"/>
          <w:szCs w:val="18"/>
        </w:rPr>
        <w:t xml:space="preserve"> the refrigerant charge verification method used from the choices provided:</w:t>
      </w:r>
    </w:p>
    <w:p w14:paraId="594A57E8" w14:textId="1B8FC6B4" w:rsidR="002D286E" w:rsidRPr="00DF3F73" w:rsidRDefault="002D286E" w:rsidP="002D286E">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Superheat (outdoor temperature must be ≥ 55</w:t>
      </w:r>
      <w:r w:rsidR="00EA18E2">
        <w:rPr>
          <w:rFonts w:asciiTheme="minorHAnsi" w:hAnsiTheme="minorHAnsi"/>
          <w:sz w:val="18"/>
          <w:szCs w:val="18"/>
        </w:rPr>
        <w:t>°</w:t>
      </w:r>
      <w:r w:rsidRPr="00DF3F73">
        <w:rPr>
          <w:rFonts w:asciiTheme="minorHAnsi" w:hAnsiTheme="minorHAnsi"/>
          <w:sz w:val="18"/>
          <w:szCs w:val="18"/>
        </w:rPr>
        <w:t xml:space="preserve">F); </w:t>
      </w:r>
      <w:r w:rsidR="00216AAD">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EA18E2">
        <w:rPr>
          <w:rFonts w:asciiTheme="minorHAnsi" w:hAnsiTheme="minorHAnsi"/>
          <w:sz w:val="18"/>
          <w:szCs w:val="18"/>
        </w:rPr>
        <w:t>°</w:t>
      </w:r>
      <w:r w:rsidRPr="00DF3F73">
        <w:rPr>
          <w:rFonts w:asciiTheme="minorHAnsi" w:hAnsiTheme="minorHAnsi"/>
          <w:sz w:val="18"/>
          <w:szCs w:val="18"/>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CF2R-MCH-25a.</w:t>
      </w:r>
    </w:p>
    <w:p w14:paraId="594A57E9" w14:textId="307B15A1" w:rsidR="002D286E" w:rsidRPr="00DF3F73" w:rsidRDefault="002D286E" w:rsidP="002D286E">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Subcooling (outdoor temperature must be ≥ 55</w:t>
      </w:r>
      <w:r w:rsidR="00EA18E2">
        <w:rPr>
          <w:rFonts w:asciiTheme="minorHAnsi" w:hAnsiTheme="minorHAnsi"/>
          <w:sz w:val="18"/>
          <w:szCs w:val="18"/>
        </w:rPr>
        <w:t>°</w:t>
      </w:r>
      <w:r w:rsidRPr="00DF3F73">
        <w:rPr>
          <w:rFonts w:asciiTheme="minorHAnsi" w:hAnsiTheme="minorHAnsi"/>
          <w:sz w:val="18"/>
          <w:szCs w:val="18"/>
        </w:rPr>
        <w:t xml:space="preserve">F); </w:t>
      </w:r>
      <w:r w:rsidR="00216AAD">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EA18E2">
        <w:rPr>
          <w:rFonts w:asciiTheme="minorHAnsi" w:hAnsiTheme="minorHAnsi"/>
          <w:sz w:val="18"/>
          <w:szCs w:val="18"/>
        </w:rPr>
        <w:t>°</w:t>
      </w:r>
      <w:r w:rsidRPr="00DF3F73">
        <w:rPr>
          <w:rFonts w:asciiTheme="minorHAnsi" w:hAnsiTheme="minorHAnsi"/>
          <w:sz w:val="18"/>
          <w:szCs w:val="18"/>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CF2R-MCH-25b.</w:t>
      </w:r>
    </w:p>
    <w:p w14:paraId="594A57EA" w14:textId="580183D3" w:rsidR="002D286E" w:rsidRPr="00DF3F73" w:rsidRDefault="002D286E" w:rsidP="002D286E">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 xml:space="preserve">Weigh-in; </w:t>
      </w:r>
      <w:r w:rsidR="00216AAD">
        <w:rPr>
          <w:rFonts w:asciiTheme="minorHAnsi" w:hAnsiTheme="minorHAnsi"/>
          <w:sz w:val="18"/>
          <w:szCs w:val="18"/>
        </w:rPr>
        <w:t>t</w:t>
      </w:r>
      <w:r w:rsidRPr="00DF3F73">
        <w:rPr>
          <w:rFonts w:asciiTheme="minorHAnsi" w:hAnsiTheme="minorHAnsi"/>
          <w:sz w:val="18"/>
          <w:szCs w:val="18"/>
        </w:rPr>
        <w:t xml:space="preserve">his verification method can be used </w:t>
      </w:r>
      <w:r>
        <w:rPr>
          <w:rFonts w:asciiTheme="minorHAnsi" w:hAnsiTheme="minorHAnsi"/>
          <w:sz w:val="18"/>
          <w:szCs w:val="18"/>
        </w:rPr>
        <w:t xml:space="preserve">by the installer </w:t>
      </w:r>
      <w:r w:rsidRPr="00DF3F73">
        <w:rPr>
          <w:rFonts w:asciiTheme="minorHAnsi" w:hAnsiTheme="minorHAnsi"/>
          <w:sz w:val="18"/>
          <w:szCs w:val="18"/>
        </w:rPr>
        <w:t>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594A57EB" w14:textId="0D7E2610" w:rsidR="002D286E" w:rsidRPr="00DF3F73" w:rsidRDefault="002D286E" w:rsidP="002D286E">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Winter Setup (applicable when outdoor temperature is &lt; 55</w:t>
      </w:r>
      <w:r w:rsidR="00EA18E2">
        <w:rPr>
          <w:rFonts w:asciiTheme="minorHAnsi" w:hAnsiTheme="minorHAnsi"/>
          <w:sz w:val="18"/>
          <w:szCs w:val="18"/>
        </w:rPr>
        <w:t>°</w:t>
      </w:r>
      <w:r w:rsidRPr="00DF3F73">
        <w:rPr>
          <w:rFonts w:asciiTheme="minorHAnsi" w:hAnsiTheme="minorHAnsi"/>
          <w:sz w:val="18"/>
          <w:szCs w:val="18"/>
        </w:rPr>
        <w:t xml:space="preserve">F); </w:t>
      </w:r>
      <w:r w:rsidR="00216AAD">
        <w:rPr>
          <w:rFonts w:asciiTheme="minorHAnsi" w:hAnsiTheme="minorHAnsi"/>
          <w:sz w:val="18"/>
          <w:szCs w:val="18"/>
        </w:rPr>
        <w:t>t</w:t>
      </w:r>
      <w:r w:rsidRPr="00DF3F73">
        <w:rPr>
          <w:rFonts w:asciiTheme="minorHAnsi" w:hAnsiTheme="minorHAnsi"/>
          <w:sz w:val="18"/>
          <w:szCs w:val="18"/>
        </w:rPr>
        <w:t>he Winter Setup verification method is a special version of the Subcooling method. It can be used when the outdoor temperature is between 37</w:t>
      </w:r>
      <w:r w:rsidR="00EA18E2">
        <w:rPr>
          <w:rFonts w:asciiTheme="minorHAnsi" w:hAnsiTheme="minorHAnsi"/>
          <w:sz w:val="18"/>
          <w:szCs w:val="18"/>
        </w:rPr>
        <w:t>°F</w:t>
      </w:r>
      <w:r w:rsidRPr="00DF3F73">
        <w:rPr>
          <w:rFonts w:asciiTheme="minorHAnsi" w:hAnsiTheme="minorHAnsi"/>
          <w:sz w:val="18"/>
          <w:szCs w:val="18"/>
        </w:rPr>
        <w:t xml:space="preserve"> and 55</w:t>
      </w:r>
      <w:r w:rsidR="00EA18E2">
        <w:rPr>
          <w:rFonts w:asciiTheme="minorHAnsi" w:hAnsiTheme="minorHAnsi"/>
          <w:sz w:val="18"/>
          <w:szCs w:val="18"/>
        </w:rPr>
        <w:t>°</w:t>
      </w:r>
      <w:r w:rsidRPr="00DF3F73">
        <w:rPr>
          <w:rFonts w:asciiTheme="minorHAnsi" w:hAnsiTheme="minorHAnsi"/>
          <w:sz w:val="18"/>
          <w:szCs w:val="18"/>
        </w:rPr>
        <w:t>F. It can only be used on equipment where the manufacturer has specifically approved it for the equipment being tested. The Winter Setup procedure is details in Residential Appendix RA1.2.  Choosing this option will generate a CF2R-MCH-25e.</w:t>
      </w:r>
    </w:p>
    <w:p w14:paraId="594A57EC" w14:textId="71BE5384" w:rsidR="002D286E" w:rsidRPr="00DF3F73" w:rsidRDefault="002D286E" w:rsidP="002D286E">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lastRenderedPageBreak/>
        <w:t xml:space="preserve">New Package Unit Factory Charge; </w:t>
      </w:r>
      <w:r w:rsidR="00216AAD">
        <w:rPr>
          <w:rFonts w:asciiTheme="minorHAnsi" w:hAnsiTheme="minorHAnsi"/>
          <w:sz w:val="18"/>
          <w:szCs w:val="18"/>
        </w:rPr>
        <w:t>t</w:t>
      </w:r>
      <w:r>
        <w:rPr>
          <w:rFonts w:asciiTheme="minorHAnsi" w:hAnsiTheme="minorHAnsi"/>
          <w:sz w:val="18"/>
          <w:szCs w:val="18"/>
        </w:rPr>
        <w:t>he installer should c</w:t>
      </w:r>
      <w:r w:rsidRPr="00DF3F73">
        <w:rPr>
          <w:rFonts w:asciiTheme="minorHAnsi" w:hAnsiTheme="minorHAnsi"/>
          <w:sz w:val="18"/>
          <w:szCs w:val="18"/>
        </w:rPr>
        <w:t>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594A57ED" w14:textId="66671F3D"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(or rater) is to have identified who performed the verification that is documented on the Certificate of Installation.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594A57EE" w14:textId="42F6B3BC"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The Group Sampling status is automatically displayed based on the input results of </w:t>
      </w:r>
      <w:r w:rsidR="002E2F2E">
        <w:rPr>
          <w:rFonts w:asciiTheme="minorHAnsi" w:hAnsiTheme="minorHAnsi"/>
          <w:sz w:val="18"/>
          <w:szCs w:val="18"/>
        </w:rPr>
        <w:t>A15</w:t>
      </w:r>
      <w:r w:rsidRPr="00DF3F73">
        <w:rPr>
          <w:rFonts w:asciiTheme="minorHAnsi" w:hAnsiTheme="minorHAnsi"/>
          <w:sz w:val="18"/>
          <w:szCs w:val="18"/>
        </w:rPr>
        <w:t xml:space="preserve"> and </w:t>
      </w:r>
      <w:r w:rsidR="002E2F2E">
        <w:rPr>
          <w:rFonts w:asciiTheme="minorHAnsi" w:hAnsiTheme="minorHAnsi"/>
          <w:sz w:val="18"/>
          <w:szCs w:val="18"/>
        </w:rPr>
        <w:t>A16</w:t>
      </w:r>
      <w:r w:rsidRPr="00DF3F73">
        <w:rPr>
          <w:rFonts w:asciiTheme="minorHAnsi" w:hAnsiTheme="minorHAnsi"/>
          <w:sz w:val="18"/>
          <w:szCs w:val="18"/>
        </w:rPr>
        <w:t xml:space="preserve"> on the CF2R. Group Sampling procedures are detailed </w:t>
      </w:r>
      <w:r>
        <w:rPr>
          <w:rFonts w:asciiTheme="minorHAnsi" w:hAnsiTheme="minorHAnsi"/>
          <w:sz w:val="18"/>
          <w:szCs w:val="18"/>
        </w:rPr>
        <w:t xml:space="preserve">in </w:t>
      </w:r>
      <w:r w:rsidRPr="00DF3F73">
        <w:rPr>
          <w:rFonts w:asciiTheme="minorHAnsi" w:hAnsiTheme="minorHAnsi"/>
          <w:sz w:val="18"/>
          <w:szCs w:val="18"/>
        </w:rPr>
        <w:t>Residential Appendix RA2.3.</w:t>
      </w:r>
    </w:p>
    <w:p w14:paraId="594A57EF" w14:textId="7727DEF0" w:rsidR="002D286E" w:rsidRPr="00576917"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Specify the refrigerant charge verification used by the </w:t>
      </w:r>
      <w:r>
        <w:rPr>
          <w:rFonts w:asciiTheme="minorHAnsi" w:hAnsiTheme="minorHAnsi"/>
          <w:sz w:val="18"/>
          <w:szCs w:val="18"/>
        </w:rPr>
        <w:t xml:space="preserve">HERS </w:t>
      </w:r>
      <w:r w:rsidRPr="00DF3F73">
        <w:rPr>
          <w:rFonts w:asciiTheme="minorHAnsi" w:hAnsiTheme="minorHAnsi"/>
          <w:sz w:val="18"/>
          <w:szCs w:val="18"/>
        </w:rPr>
        <w:t xml:space="preserve">rater. Choices vary depending on what method was specified in </w:t>
      </w:r>
      <w:r w:rsidR="002E2F2E">
        <w:rPr>
          <w:rFonts w:asciiTheme="minorHAnsi" w:hAnsiTheme="minorHAnsi"/>
          <w:sz w:val="18"/>
          <w:szCs w:val="18"/>
        </w:rPr>
        <w:t>A11</w:t>
      </w:r>
      <w:r>
        <w:rPr>
          <w:rFonts w:asciiTheme="minorHAnsi" w:hAnsiTheme="minorHAnsi"/>
          <w:sz w:val="18"/>
          <w:szCs w:val="18"/>
        </w:rPr>
        <w:t xml:space="preserve">, </w:t>
      </w:r>
      <w:r w:rsidR="002E2F2E">
        <w:rPr>
          <w:rFonts w:asciiTheme="minorHAnsi" w:hAnsiTheme="minorHAnsi"/>
          <w:sz w:val="18"/>
          <w:szCs w:val="18"/>
        </w:rPr>
        <w:t>A12</w:t>
      </w:r>
      <w:r>
        <w:rPr>
          <w:rFonts w:asciiTheme="minorHAnsi" w:hAnsiTheme="minorHAnsi"/>
          <w:sz w:val="18"/>
          <w:szCs w:val="18"/>
        </w:rPr>
        <w:t xml:space="preserve">, and </w:t>
      </w:r>
      <w:r w:rsidR="002E2F2E">
        <w:rPr>
          <w:rFonts w:asciiTheme="minorHAnsi" w:hAnsiTheme="minorHAnsi"/>
          <w:sz w:val="18"/>
          <w:szCs w:val="18"/>
        </w:rPr>
        <w:t>A15</w:t>
      </w:r>
      <w:r w:rsidRPr="00DF3F73">
        <w:rPr>
          <w:rFonts w:asciiTheme="minorHAnsi" w:hAnsiTheme="minorHAnsi"/>
          <w:sz w:val="18"/>
          <w:szCs w:val="18"/>
        </w:rPr>
        <w:t>.</w:t>
      </w:r>
    </w:p>
    <w:p w14:paraId="594A57F0" w14:textId="77777777" w:rsidR="002D286E" w:rsidRPr="00DF3F73" w:rsidRDefault="002D286E" w:rsidP="002D286E">
      <w:pPr>
        <w:rPr>
          <w:rFonts w:asciiTheme="minorHAnsi" w:hAnsiTheme="minorHAnsi"/>
          <w:sz w:val="18"/>
          <w:szCs w:val="18"/>
        </w:rPr>
      </w:pPr>
    </w:p>
    <w:p w14:paraId="594A57F1" w14:textId="77777777" w:rsidR="002D286E" w:rsidRPr="00687CF2" w:rsidRDefault="002D286E" w:rsidP="002D286E">
      <w:pPr>
        <w:rPr>
          <w:rFonts w:asciiTheme="minorHAnsi" w:hAnsiTheme="minorHAnsi"/>
          <w:b/>
          <w:sz w:val="18"/>
          <w:szCs w:val="18"/>
        </w:rPr>
      </w:pPr>
      <w:r w:rsidRPr="00687CF2">
        <w:rPr>
          <w:rFonts w:asciiTheme="minorHAnsi" w:hAnsiTheme="minorHAnsi"/>
          <w:b/>
          <w:sz w:val="18"/>
          <w:szCs w:val="18"/>
        </w:rPr>
        <w:t>Section B. Metering Device Verification</w:t>
      </w:r>
    </w:p>
    <w:p w14:paraId="594A57F3" w14:textId="42BE70C7" w:rsidR="002D286E" w:rsidRPr="00DF3F73" w:rsidRDefault="002D286E" w:rsidP="002D286E">
      <w:pPr>
        <w:pStyle w:val="ListParagraph"/>
        <w:numPr>
          <w:ilvl w:val="0"/>
          <w:numId w:val="21"/>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Installer is to have selected the correct metering device used on the system being verified. This will check against the refrigerant charge verification method selected in </w:t>
      </w:r>
      <w:r w:rsidR="002E2F2E">
        <w:rPr>
          <w:rFonts w:asciiTheme="minorHAnsi" w:hAnsiTheme="minorHAnsi"/>
          <w:sz w:val="18"/>
          <w:szCs w:val="18"/>
        </w:rPr>
        <w:t>A15</w:t>
      </w:r>
      <w:r w:rsidRPr="00DF3F73">
        <w:rPr>
          <w:rFonts w:asciiTheme="minorHAnsi" w:hAnsiTheme="minorHAnsi"/>
          <w:sz w:val="18"/>
          <w:szCs w:val="18"/>
        </w:rPr>
        <w:t>. An error message will appear in B02 if the wrong verification method may ha</w:t>
      </w:r>
      <w:r w:rsidR="004213A4">
        <w:rPr>
          <w:rFonts w:asciiTheme="minorHAnsi" w:hAnsiTheme="minorHAnsi"/>
          <w:sz w:val="18"/>
          <w:szCs w:val="18"/>
        </w:rPr>
        <w:t>ve</w:t>
      </w:r>
      <w:r w:rsidRPr="00DF3F73">
        <w:rPr>
          <w:rFonts w:asciiTheme="minorHAnsi" w:hAnsiTheme="minorHAnsi"/>
          <w:sz w:val="18"/>
          <w:szCs w:val="18"/>
        </w:rPr>
        <w:t xml:space="preserve"> been selected. Superheat verification can only be used on systems with fixed orifice and Subcool verification can only be used on systems with variable metering devices (TXV or EXV).  This entry must match installed system to pass.</w:t>
      </w:r>
    </w:p>
    <w:p w14:paraId="594A57F4" w14:textId="3B526C44" w:rsidR="002D286E" w:rsidRPr="00DF3F73" w:rsidRDefault="002D286E" w:rsidP="002D286E">
      <w:pPr>
        <w:pStyle w:val="ListParagraph"/>
        <w:numPr>
          <w:ilvl w:val="0"/>
          <w:numId w:val="21"/>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Superheat verification can only be used on systems with fixed orifice and Subcool verification can only be used on systems with variable metering devices (TXV or EXV). </w:t>
      </w:r>
    </w:p>
    <w:p w14:paraId="594A57F5" w14:textId="77777777" w:rsidR="002D286E" w:rsidRPr="00DF3F73" w:rsidRDefault="002D286E" w:rsidP="002D286E">
      <w:pPr>
        <w:rPr>
          <w:rFonts w:asciiTheme="minorHAnsi" w:hAnsiTheme="minorHAnsi"/>
          <w:sz w:val="18"/>
          <w:szCs w:val="18"/>
        </w:rPr>
      </w:pPr>
    </w:p>
    <w:p w14:paraId="594A57F6" w14:textId="77777777" w:rsidR="002D286E" w:rsidRPr="00687CF2" w:rsidRDefault="002D286E" w:rsidP="002D286E">
      <w:pPr>
        <w:rPr>
          <w:rFonts w:asciiTheme="minorHAnsi" w:hAnsiTheme="minorHAnsi"/>
          <w:b/>
          <w:sz w:val="18"/>
          <w:szCs w:val="18"/>
        </w:rPr>
      </w:pPr>
      <w:r w:rsidRPr="00687CF2">
        <w:rPr>
          <w:rFonts w:asciiTheme="minorHAnsi" w:hAnsiTheme="minorHAnsi"/>
          <w:b/>
          <w:sz w:val="18"/>
          <w:szCs w:val="18"/>
        </w:rPr>
        <w:t>Section C. Instrument Calibration</w:t>
      </w:r>
    </w:p>
    <w:p w14:paraId="594A57F8" w14:textId="1EF94DD3" w:rsidR="002D286E" w:rsidRPr="00DF3F73" w:rsidRDefault="002D286E" w:rsidP="002D286E">
      <w:pPr>
        <w:pStyle w:val="ListParagraph"/>
        <w:numPr>
          <w:ilvl w:val="0"/>
          <w:numId w:val="22"/>
        </w:numPr>
        <w:rPr>
          <w:rFonts w:asciiTheme="minorHAnsi" w:hAnsiTheme="minorHAnsi"/>
          <w:sz w:val="18"/>
          <w:szCs w:val="18"/>
        </w:rPr>
      </w:pPr>
      <w:r w:rsidRPr="00DF3F73">
        <w:rPr>
          <w:rFonts w:asciiTheme="minorHAnsi" w:hAnsiTheme="minorHAnsi"/>
          <w:sz w:val="18"/>
          <w:szCs w:val="18"/>
        </w:rPr>
        <w:t xml:space="preserve">Enter the date of most recent Digital Refrigerant Gauge Calibration Field Check by rater. Analog gauges are not allowed for verification purposes under the </w:t>
      </w:r>
      <w:r w:rsidR="00DA7FD5">
        <w:rPr>
          <w:rFonts w:asciiTheme="minorHAnsi" w:hAnsiTheme="minorHAnsi"/>
          <w:sz w:val="18"/>
          <w:szCs w:val="18"/>
        </w:rPr>
        <w:t>2016</w:t>
      </w:r>
      <w:r w:rsidRPr="00DF3F73">
        <w:rPr>
          <w:rFonts w:asciiTheme="minorHAnsi" w:hAnsiTheme="minorHAnsi"/>
          <w:sz w:val="18"/>
          <w:szCs w:val="18"/>
        </w:rPr>
        <w:t xml:space="preserve"> Standards. Specification for pressure gauges is found in Residential Appendix RA3.2.2.2.3. Procedures for the field check procedure are detailed in RA3.2.2.4.2. Calibration field check must happen at least once every 30 days.</w:t>
      </w:r>
    </w:p>
    <w:p w14:paraId="594A57F9" w14:textId="6942CED4" w:rsidR="002D286E" w:rsidRPr="00DF3F73" w:rsidRDefault="002D286E" w:rsidP="002D286E">
      <w:pPr>
        <w:pStyle w:val="ListParagraph"/>
        <w:numPr>
          <w:ilvl w:val="0"/>
          <w:numId w:val="22"/>
        </w:numPr>
        <w:rPr>
          <w:rFonts w:asciiTheme="minorHAnsi" w:hAnsiTheme="minorHAnsi"/>
          <w:sz w:val="18"/>
          <w:szCs w:val="18"/>
        </w:rPr>
      </w:pPr>
      <w:r w:rsidRPr="00DF3F73">
        <w:rPr>
          <w:rFonts w:asciiTheme="minorHAnsi" w:hAnsiTheme="minorHAnsi"/>
          <w:sz w:val="18"/>
          <w:szCs w:val="18"/>
        </w:rPr>
        <w:t>Enter the date of the most recent Digital Thermocouple Calibration by rater. Specifications for thermocouples and temperature sensors can be found in Residential Appendix RA3.2.2.2.2. Procedures for calibration are detailed in RA3.2.2.4.1. Calibration must happen at least once every 30 days.</w:t>
      </w:r>
    </w:p>
    <w:p w14:paraId="594A57FA" w14:textId="5D2B65BA" w:rsidR="002D286E" w:rsidRPr="00DF3F73" w:rsidRDefault="002D286E" w:rsidP="002D286E">
      <w:pPr>
        <w:pStyle w:val="ListParagraph"/>
        <w:numPr>
          <w:ilvl w:val="0"/>
          <w:numId w:val="22"/>
        </w:numPr>
        <w:rPr>
          <w:rFonts w:asciiTheme="minorHAnsi" w:hAnsiTheme="minorHAnsi"/>
          <w:sz w:val="18"/>
          <w:szCs w:val="18"/>
        </w:rPr>
      </w:pPr>
      <w:r w:rsidRPr="00DF3F73">
        <w:rPr>
          <w:rFonts w:asciiTheme="minorHAnsi" w:hAnsiTheme="minorHAnsi"/>
          <w:sz w:val="18"/>
          <w:szCs w:val="18"/>
        </w:rPr>
        <w:t>Digital Refrigerant Gauge Calibration status will appear automatically. If the date entered in C01 is more than 30 days prior to date of verification this row will indicate that calibration is required and you will not be allowed to continue filling out this document</w:t>
      </w:r>
      <w:r>
        <w:rPr>
          <w:rFonts w:asciiTheme="minorHAnsi" w:hAnsiTheme="minorHAnsi"/>
          <w:sz w:val="18"/>
          <w:szCs w:val="18"/>
        </w:rPr>
        <w:t xml:space="preserve"> until calibration is performed</w:t>
      </w:r>
      <w:r w:rsidRPr="00DF3F73">
        <w:rPr>
          <w:rFonts w:asciiTheme="minorHAnsi" w:hAnsiTheme="minorHAnsi"/>
          <w:sz w:val="18"/>
          <w:szCs w:val="18"/>
        </w:rPr>
        <w:t>.</w:t>
      </w:r>
    </w:p>
    <w:p w14:paraId="594A57FB" w14:textId="118DBDF9" w:rsidR="002D286E" w:rsidRPr="00DF3F73" w:rsidRDefault="002D286E" w:rsidP="002D286E">
      <w:pPr>
        <w:pStyle w:val="ListParagraph"/>
        <w:numPr>
          <w:ilvl w:val="0"/>
          <w:numId w:val="22"/>
        </w:numPr>
        <w:rPr>
          <w:rFonts w:asciiTheme="minorHAnsi" w:hAnsiTheme="minorHAnsi"/>
          <w:sz w:val="18"/>
          <w:szCs w:val="18"/>
        </w:rPr>
      </w:pPr>
      <w:r w:rsidRPr="00DF3F73">
        <w:rPr>
          <w:rFonts w:asciiTheme="minorHAnsi" w:hAnsiTheme="minorHAnsi"/>
          <w:sz w:val="18"/>
          <w:szCs w:val="18"/>
        </w:rPr>
        <w:t>Digital Thermocouple Calibration status will appear automatically. If the date entered in C02 is more than 30 days prior to date of verification this row will indicate that calibration is required and you will not be allowed to continue filling out this document</w:t>
      </w:r>
      <w:r>
        <w:rPr>
          <w:rFonts w:asciiTheme="minorHAnsi" w:hAnsiTheme="minorHAnsi"/>
          <w:sz w:val="18"/>
          <w:szCs w:val="18"/>
        </w:rPr>
        <w:t xml:space="preserve"> until calibration is performed</w:t>
      </w:r>
      <w:r w:rsidRPr="00DF3F73">
        <w:rPr>
          <w:rFonts w:asciiTheme="minorHAnsi" w:hAnsiTheme="minorHAnsi"/>
          <w:sz w:val="18"/>
          <w:szCs w:val="18"/>
        </w:rPr>
        <w:t>.</w:t>
      </w:r>
    </w:p>
    <w:p w14:paraId="594A57FC" w14:textId="77777777" w:rsidR="002D286E" w:rsidRPr="00DF3F73" w:rsidRDefault="002D286E" w:rsidP="002D286E">
      <w:pPr>
        <w:pStyle w:val="ListParagraph"/>
        <w:rPr>
          <w:rFonts w:asciiTheme="minorHAnsi" w:hAnsiTheme="minorHAnsi"/>
          <w:sz w:val="18"/>
          <w:szCs w:val="18"/>
        </w:rPr>
      </w:pPr>
    </w:p>
    <w:p w14:paraId="594A57FD" w14:textId="43DC61AB" w:rsidR="002D286E" w:rsidRPr="00687CF2" w:rsidRDefault="002D286E" w:rsidP="002D286E">
      <w:pPr>
        <w:rPr>
          <w:rFonts w:asciiTheme="minorHAnsi" w:hAnsiTheme="minorHAnsi"/>
          <w:b/>
          <w:sz w:val="18"/>
          <w:szCs w:val="18"/>
        </w:rPr>
      </w:pPr>
      <w:r w:rsidRPr="00687CF2">
        <w:rPr>
          <w:rFonts w:asciiTheme="minorHAnsi" w:hAnsiTheme="minorHAnsi"/>
          <w:b/>
          <w:sz w:val="18"/>
          <w:szCs w:val="18"/>
        </w:rPr>
        <w:t>Section D. Measurement Access Hole (MAH) Verification</w:t>
      </w:r>
    </w:p>
    <w:p w14:paraId="594A57FF" w14:textId="1C44149A" w:rsidR="002D286E" w:rsidRPr="00DF3F73" w:rsidRDefault="002D286E" w:rsidP="002D286E">
      <w:pPr>
        <w:pStyle w:val="ListParagraph"/>
        <w:numPr>
          <w:ilvl w:val="0"/>
          <w:numId w:val="13"/>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Installer is to have indicated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 If installed system does not match this entry, it can be overwritten by rater but it will be flagged as a possible fail.</w:t>
      </w:r>
    </w:p>
    <w:p w14:paraId="594A5800" w14:textId="77777777" w:rsidR="002D286E" w:rsidRPr="00DF3F73" w:rsidRDefault="002D286E" w:rsidP="002D286E">
      <w:pPr>
        <w:pStyle w:val="ListParagraph"/>
        <w:rPr>
          <w:rFonts w:asciiTheme="minorHAnsi" w:hAnsiTheme="minorHAnsi"/>
          <w:sz w:val="18"/>
          <w:szCs w:val="18"/>
        </w:rPr>
      </w:pPr>
    </w:p>
    <w:p w14:paraId="594A5801" w14:textId="7AD71229" w:rsidR="002D286E" w:rsidRPr="00687CF2" w:rsidRDefault="002D286E" w:rsidP="002D286E">
      <w:pPr>
        <w:rPr>
          <w:rFonts w:asciiTheme="minorHAnsi" w:hAnsiTheme="minorHAnsi"/>
          <w:b/>
          <w:sz w:val="18"/>
          <w:szCs w:val="18"/>
        </w:rPr>
      </w:pPr>
      <w:r w:rsidRPr="00687CF2">
        <w:rPr>
          <w:rFonts w:asciiTheme="minorHAnsi" w:hAnsiTheme="minorHAnsi"/>
          <w:b/>
          <w:sz w:val="18"/>
          <w:szCs w:val="18"/>
        </w:rPr>
        <w:t>Section E. Minimum System Airflow Rate Verification</w:t>
      </w:r>
    </w:p>
    <w:p w14:paraId="594A5803" w14:textId="599193A2" w:rsidR="002D286E" w:rsidRPr="00DF3F73" w:rsidRDefault="002D286E" w:rsidP="002D286E">
      <w:pPr>
        <w:pStyle w:val="ListParagraph"/>
        <w:numPr>
          <w:ilvl w:val="0"/>
          <w:numId w:val="14"/>
        </w:numPr>
        <w:rPr>
          <w:rFonts w:asciiTheme="minorHAnsi" w:hAnsiTheme="minorHAnsi"/>
          <w:sz w:val="18"/>
          <w:szCs w:val="18"/>
        </w:rPr>
      </w:pPr>
      <w:r w:rsidRPr="00DF3F73">
        <w:rPr>
          <w:rFonts w:asciiTheme="minorHAnsi" w:hAnsiTheme="minorHAnsi"/>
          <w:sz w:val="18"/>
          <w:szCs w:val="18"/>
        </w:rPr>
        <w:t xml:space="preserve">This information is automatically calculated based on the information given in </w:t>
      </w:r>
      <w:r w:rsidR="000B2650">
        <w:rPr>
          <w:rFonts w:asciiTheme="minorHAnsi" w:hAnsiTheme="minorHAnsi"/>
          <w:sz w:val="18"/>
          <w:szCs w:val="18"/>
        </w:rPr>
        <w:t>A10</w:t>
      </w:r>
      <w:r w:rsidRPr="00DF3F73">
        <w:rPr>
          <w:rFonts w:asciiTheme="minorHAnsi" w:hAnsiTheme="minorHAnsi"/>
          <w:sz w:val="18"/>
          <w:szCs w:val="18"/>
        </w:rPr>
        <w:t>. This is the target minimum system airflow required for the system being verified.</w:t>
      </w:r>
    </w:p>
    <w:p w14:paraId="594A5804" w14:textId="72707AD4" w:rsidR="002D286E" w:rsidRPr="00DF3F73" w:rsidRDefault="002D286E" w:rsidP="002D286E">
      <w:pPr>
        <w:pStyle w:val="ListParagraph"/>
        <w:numPr>
          <w:ilvl w:val="0"/>
          <w:numId w:val="14"/>
        </w:numPr>
        <w:rPr>
          <w:rFonts w:asciiTheme="minorHAnsi" w:hAnsiTheme="minorHAnsi"/>
          <w:sz w:val="18"/>
          <w:szCs w:val="18"/>
        </w:rPr>
      </w:pPr>
      <w:r w:rsidRPr="00DF3F73">
        <w:rPr>
          <w:rFonts w:asciiTheme="minorHAnsi" w:hAnsiTheme="minorHAnsi"/>
          <w:sz w:val="18"/>
          <w:szCs w:val="18"/>
        </w:rPr>
        <w:t>This information is automatically calculated based on either the CF3R-MCH-23, or CF3R-MCH-2</w:t>
      </w:r>
      <w:r>
        <w:rPr>
          <w:rFonts w:asciiTheme="minorHAnsi" w:hAnsiTheme="minorHAnsi"/>
          <w:sz w:val="18"/>
          <w:szCs w:val="18"/>
        </w:rPr>
        <w:t>8</w:t>
      </w:r>
      <w:r w:rsidRPr="00DF3F73">
        <w:rPr>
          <w:rFonts w:asciiTheme="minorHAnsi" w:hAnsiTheme="minorHAnsi"/>
          <w:sz w:val="18"/>
          <w:szCs w:val="18"/>
        </w:rPr>
        <w:t>, which documents the rater’s measured airflow of the system being verified</w:t>
      </w:r>
      <w:r>
        <w:rPr>
          <w:rFonts w:asciiTheme="minorHAnsi" w:hAnsiTheme="minorHAnsi"/>
          <w:sz w:val="18"/>
          <w:szCs w:val="18"/>
        </w:rPr>
        <w:t xml:space="preserve"> (or alternative method)</w:t>
      </w:r>
      <w:r w:rsidRPr="00DF3F73">
        <w:rPr>
          <w:rFonts w:asciiTheme="minorHAnsi" w:hAnsiTheme="minorHAnsi"/>
          <w:sz w:val="18"/>
          <w:szCs w:val="18"/>
        </w:rPr>
        <w:t>. If the measured airflow is not adequate it will not comply with the airflow requirements and refrigerant charge verification cannot be performed.</w:t>
      </w:r>
    </w:p>
    <w:p w14:paraId="594A5805" w14:textId="77777777" w:rsidR="002D286E" w:rsidRPr="00D55D41" w:rsidRDefault="002D286E" w:rsidP="002D286E">
      <w:pPr>
        <w:rPr>
          <w:rFonts w:asciiTheme="minorHAnsi" w:hAnsiTheme="minorHAnsi"/>
          <w:sz w:val="18"/>
          <w:szCs w:val="18"/>
        </w:rPr>
      </w:pPr>
    </w:p>
    <w:p w14:paraId="52F80B29" w14:textId="77777777" w:rsidR="00216AAD" w:rsidRDefault="00216AAD">
      <w:pPr>
        <w:rPr>
          <w:rFonts w:asciiTheme="minorHAnsi" w:hAnsiTheme="minorHAnsi"/>
          <w:b/>
          <w:sz w:val="18"/>
          <w:szCs w:val="18"/>
        </w:rPr>
      </w:pPr>
      <w:r>
        <w:rPr>
          <w:rFonts w:asciiTheme="minorHAnsi" w:hAnsiTheme="minorHAnsi"/>
          <w:b/>
          <w:sz w:val="18"/>
          <w:szCs w:val="18"/>
        </w:rPr>
        <w:br w:type="page"/>
      </w:r>
    </w:p>
    <w:p w14:paraId="594A5806" w14:textId="602506F5" w:rsidR="002D286E" w:rsidRPr="00687CF2" w:rsidRDefault="002D286E" w:rsidP="002D286E">
      <w:pPr>
        <w:rPr>
          <w:rFonts w:asciiTheme="minorHAnsi" w:hAnsiTheme="minorHAnsi"/>
          <w:b/>
          <w:sz w:val="18"/>
          <w:szCs w:val="18"/>
        </w:rPr>
      </w:pPr>
      <w:r w:rsidRPr="00687CF2">
        <w:rPr>
          <w:rFonts w:asciiTheme="minorHAnsi" w:hAnsiTheme="minorHAnsi"/>
          <w:b/>
          <w:sz w:val="18"/>
          <w:szCs w:val="18"/>
        </w:rPr>
        <w:t>Section F. Subcooling Charge Verification Method – Data Collection</w:t>
      </w:r>
    </w:p>
    <w:p w14:paraId="594A5808" w14:textId="7403A54C"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 xml:space="preserve">The Rater must independently collect this data. Measure and record the lowest return air dry-bulb temperature that occurred during the refrigerant charge procedure in </w:t>
      </w:r>
      <w:r w:rsidR="00EA18E2">
        <w:rPr>
          <w:rFonts w:asciiTheme="minorHAnsi" w:hAnsiTheme="minorHAnsi"/>
          <w:sz w:val="18"/>
          <w:szCs w:val="18"/>
        </w:rPr>
        <w:t>°</w:t>
      </w:r>
      <w:r w:rsidRPr="00D55D41">
        <w:rPr>
          <w:rFonts w:asciiTheme="minorHAnsi" w:hAnsiTheme="minorHAnsi"/>
          <w:sz w:val="18"/>
          <w:szCs w:val="18"/>
        </w:rPr>
        <w:t>F. This temperature must remain above 70</w:t>
      </w:r>
      <w:r w:rsidR="00EA18E2">
        <w:rPr>
          <w:rFonts w:asciiTheme="minorHAnsi" w:hAnsiTheme="minorHAnsi"/>
          <w:sz w:val="18"/>
          <w:szCs w:val="18"/>
        </w:rPr>
        <w:t>°</w:t>
      </w:r>
      <w:r w:rsidRPr="00D55D41">
        <w:rPr>
          <w:rFonts w:asciiTheme="minorHAnsi" w:hAnsiTheme="minorHAnsi"/>
          <w:sz w:val="18"/>
          <w:szCs w:val="18"/>
        </w:rPr>
        <w:t>F during the verification procedure. This requirement is detailed in Residential Appendix RA3.2.2.5.</w:t>
      </w:r>
    </w:p>
    <w:p w14:paraId="594A5809" w14:textId="06D8086F"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The Rater must independently collect this data. Measure and record the condenser air dry-bulb temperature (T</w:t>
      </w:r>
      <w:r w:rsidRPr="00D55D41">
        <w:rPr>
          <w:rFonts w:asciiTheme="minorHAnsi" w:hAnsiTheme="minorHAnsi"/>
          <w:sz w:val="18"/>
          <w:szCs w:val="18"/>
          <w:vertAlign w:val="subscript"/>
        </w:rPr>
        <w:t>condenser</w:t>
      </w:r>
      <w:r w:rsidRPr="00D55D41">
        <w:rPr>
          <w:rFonts w:asciiTheme="minorHAnsi" w:hAnsiTheme="minorHAnsi"/>
          <w:sz w:val="18"/>
          <w:szCs w:val="18"/>
        </w:rPr>
        <w:t xml:space="preserve">) in </w:t>
      </w:r>
      <w:r w:rsidR="00EA18E2">
        <w:rPr>
          <w:rFonts w:asciiTheme="minorHAnsi" w:hAnsiTheme="minorHAnsi"/>
          <w:sz w:val="18"/>
          <w:szCs w:val="18"/>
        </w:rPr>
        <w:t>°</w:t>
      </w:r>
      <w:r w:rsidRPr="00D55D41">
        <w:rPr>
          <w:rFonts w:asciiTheme="minorHAnsi" w:hAnsiTheme="minorHAnsi"/>
          <w:sz w:val="18"/>
          <w:szCs w:val="18"/>
        </w:rPr>
        <w:t>F. This value must be at least 55</w:t>
      </w:r>
      <w:r w:rsidR="00EA18E2">
        <w:rPr>
          <w:rFonts w:asciiTheme="minorHAnsi" w:hAnsiTheme="minorHAnsi"/>
          <w:sz w:val="18"/>
          <w:szCs w:val="18"/>
        </w:rPr>
        <w:t>°</w:t>
      </w:r>
      <w:r w:rsidRPr="00D55D41">
        <w:rPr>
          <w:rFonts w:asciiTheme="minorHAnsi" w:hAnsiTheme="minorHAnsi"/>
          <w:sz w:val="18"/>
          <w:szCs w:val="18"/>
        </w:rPr>
        <w:t>gF and no more than 115</w:t>
      </w:r>
      <w:r w:rsidR="00EA18E2">
        <w:rPr>
          <w:rFonts w:asciiTheme="minorHAnsi" w:hAnsiTheme="minorHAnsi"/>
          <w:sz w:val="18"/>
          <w:szCs w:val="18"/>
        </w:rPr>
        <w:t>°</w:t>
      </w:r>
      <w:r w:rsidRPr="00D55D41">
        <w:rPr>
          <w:rFonts w:asciiTheme="minorHAnsi" w:hAnsiTheme="minorHAnsi"/>
          <w:sz w:val="18"/>
          <w:szCs w:val="18"/>
        </w:rPr>
        <w:t>F to use the Subcooling Charge Verification Method.</w:t>
      </w:r>
    </w:p>
    <w:p w14:paraId="594A580A" w14:textId="3DAE9CAE"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If a value less than 55</w:t>
      </w:r>
      <w:r w:rsidR="00EA18E2">
        <w:rPr>
          <w:rFonts w:asciiTheme="minorHAnsi" w:hAnsiTheme="minorHAnsi"/>
          <w:sz w:val="18"/>
          <w:szCs w:val="18"/>
        </w:rPr>
        <w:t>°</w:t>
      </w:r>
      <w:r w:rsidRPr="00D55D41">
        <w:rPr>
          <w:rFonts w:asciiTheme="minorHAnsi" w:hAnsiTheme="minorHAnsi"/>
          <w:sz w:val="18"/>
          <w:szCs w:val="18"/>
        </w:rPr>
        <w:t>F or greater than 115</w:t>
      </w:r>
      <w:r w:rsidR="00EA18E2">
        <w:rPr>
          <w:rFonts w:asciiTheme="minorHAnsi" w:hAnsiTheme="minorHAnsi"/>
          <w:sz w:val="18"/>
          <w:szCs w:val="18"/>
        </w:rPr>
        <w:t>°</w:t>
      </w:r>
      <w:r w:rsidRPr="00D55D41">
        <w:rPr>
          <w:rFonts w:asciiTheme="minorHAnsi" w:hAnsiTheme="minorHAnsi"/>
          <w:sz w:val="18"/>
          <w:szCs w:val="18"/>
        </w:rPr>
        <w:t>F is entered in F02 the Subcooling Method cannot be used.</w:t>
      </w:r>
    </w:p>
    <w:p w14:paraId="594A580B" w14:textId="6EBD8D49"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The Rater must independently collect this data. Measure and record the liquid line temperature (T</w:t>
      </w:r>
      <w:r w:rsidRPr="00D55D41">
        <w:rPr>
          <w:rFonts w:asciiTheme="minorHAnsi" w:hAnsiTheme="minorHAnsi"/>
          <w:sz w:val="18"/>
          <w:szCs w:val="18"/>
          <w:vertAlign w:val="subscript"/>
        </w:rPr>
        <w:t>liquid</w:t>
      </w:r>
      <w:r w:rsidRPr="00D55D41">
        <w:rPr>
          <w:rFonts w:asciiTheme="minorHAnsi" w:hAnsiTheme="minorHAnsi"/>
          <w:sz w:val="18"/>
          <w:szCs w:val="18"/>
        </w:rPr>
        <w:t xml:space="preserve">) in </w:t>
      </w:r>
      <w:r w:rsidR="00EA18E2">
        <w:rPr>
          <w:rFonts w:asciiTheme="minorHAnsi" w:hAnsiTheme="minorHAnsi"/>
          <w:sz w:val="18"/>
          <w:szCs w:val="18"/>
        </w:rPr>
        <w:t>°</w:t>
      </w:r>
      <w:r w:rsidRPr="00D55D41">
        <w:rPr>
          <w:rFonts w:asciiTheme="minorHAnsi" w:hAnsiTheme="minorHAnsi"/>
          <w:sz w:val="18"/>
          <w:szCs w:val="18"/>
        </w:rPr>
        <w:t>F. This procedure is detailed in RA3.2.2.5. This value is used to calculate the measured subcool temperature.</w:t>
      </w:r>
    </w:p>
    <w:p w14:paraId="594A580C" w14:textId="78E20DB2"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The Rater must independently collect this data. Measure and record the liquid line pressure (P</w:t>
      </w:r>
      <w:r w:rsidRPr="00D55D41">
        <w:rPr>
          <w:rFonts w:asciiTheme="minorHAnsi" w:hAnsiTheme="minorHAnsi"/>
          <w:sz w:val="18"/>
          <w:szCs w:val="18"/>
          <w:vertAlign w:val="subscript"/>
        </w:rPr>
        <w:t>liquid</w:t>
      </w:r>
      <w:r w:rsidRPr="00D55D41">
        <w:rPr>
          <w:rFonts w:asciiTheme="minorHAnsi" w:hAnsiTheme="minorHAnsi"/>
          <w:sz w:val="18"/>
          <w:szCs w:val="18"/>
        </w:rPr>
        <w:t>) in psig. This procedure is detailed in RA3.2.2.5. This value is used to determine the condenser saturation temperature (T</w:t>
      </w:r>
      <w:r w:rsidRPr="00D55D41">
        <w:rPr>
          <w:rFonts w:asciiTheme="minorHAnsi" w:hAnsiTheme="minorHAnsi"/>
          <w:sz w:val="18"/>
          <w:szCs w:val="18"/>
          <w:vertAlign w:val="subscript"/>
        </w:rPr>
        <w:t>condenser,sat</w:t>
      </w:r>
      <w:r w:rsidRPr="00D55D41">
        <w:rPr>
          <w:rFonts w:asciiTheme="minorHAnsi" w:hAnsiTheme="minorHAnsi"/>
          <w:sz w:val="18"/>
          <w:szCs w:val="18"/>
        </w:rPr>
        <w:t xml:space="preserve">) from a pressure temperature chart for the appropriate refrigerant (can be internal to a digital gauge), which is entered into F06. </w:t>
      </w:r>
    </w:p>
    <w:p w14:paraId="594A580D" w14:textId="5B6010F7"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Enter the condenser saturation temperature (T</w:t>
      </w:r>
      <w:r w:rsidRPr="00D55D41">
        <w:rPr>
          <w:rFonts w:asciiTheme="minorHAnsi" w:hAnsiTheme="minorHAnsi"/>
          <w:sz w:val="18"/>
          <w:szCs w:val="18"/>
          <w:vertAlign w:val="subscript"/>
        </w:rPr>
        <w:t>condenser,sat</w:t>
      </w:r>
      <w:r w:rsidRPr="00D55D41">
        <w:rPr>
          <w:rFonts w:asciiTheme="minorHAnsi" w:hAnsiTheme="minorHAnsi"/>
          <w:sz w:val="18"/>
          <w:szCs w:val="18"/>
        </w:rPr>
        <w:t xml:space="preserve">) from the digital gauge or a separate pressure-temperature chart that corresponds to the liquid line pressure entered in F05, in </w:t>
      </w:r>
      <w:r w:rsidR="00D60C60">
        <w:rPr>
          <w:rFonts w:asciiTheme="minorHAnsi" w:hAnsiTheme="minorHAnsi"/>
          <w:sz w:val="18"/>
          <w:szCs w:val="18"/>
        </w:rPr>
        <w:t>°</w:t>
      </w:r>
      <w:r w:rsidRPr="00D55D41">
        <w:rPr>
          <w:rFonts w:asciiTheme="minorHAnsi" w:hAnsiTheme="minorHAnsi"/>
          <w:sz w:val="18"/>
          <w:szCs w:val="18"/>
        </w:rPr>
        <w:t>F.</w:t>
      </w:r>
    </w:p>
    <w:p w14:paraId="594A580E" w14:textId="7DF9E3D2"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Measured Subcooling is automatically calculated as the difference between the liquid line temperature (F04) and the condenser saturation temperature (F06)</w:t>
      </w:r>
    </w:p>
    <w:p w14:paraId="594A580F" w14:textId="5F1CCAD9"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The Rater must independently collect this data. Enter target subcooling from manufacturer. This may be a challenge to find for older equipment. Internet searches can sometimes result in archived equipment specifications for the equipment in question, or sometimes a very similar model. If the manufacturer’s target cannot be found the Commission’s Executive Director may provide additional guidance for compliance.</w:t>
      </w:r>
    </w:p>
    <w:p w14:paraId="594A5810" w14:textId="329BCED1"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 xml:space="preserve">System passes Subcooling method when F08 is within plus or minus </w:t>
      </w:r>
      <w:r>
        <w:rPr>
          <w:rFonts w:asciiTheme="minorHAnsi" w:hAnsiTheme="minorHAnsi"/>
          <w:sz w:val="18"/>
          <w:szCs w:val="18"/>
        </w:rPr>
        <w:t>6</w:t>
      </w:r>
      <w:r w:rsidR="00D60C60">
        <w:rPr>
          <w:rFonts w:asciiTheme="minorHAnsi" w:hAnsiTheme="minorHAnsi"/>
          <w:sz w:val="18"/>
          <w:szCs w:val="18"/>
        </w:rPr>
        <w:t>°F</w:t>
      </w:r>
      <w:r w:rsidRPr="00D55D41">
        <w:rPr>
          <w:rFonts w:asciiTheme="minorHAnsi" w:hAnsiTheme="minorHAnsi"/>
          <w:sz w:val="18"/>
          <w:szCs w:val="18"/>
        </w:rPr>
        <w:t xml:space="preserve"> of F07.</w:t>
      </w:r>
      <w:r>
        <w:rPr>
          <w:rFonts w:asciiTheme="minorHAnsi" w:hAnsiTheme="minorHAnsi"/>
          <w:sz w:val="18"/>
          <w:szCs w:val="18"/>
        </w:rPr>
        <w:t xml:space="preserve"> Note that the target for the installer, on the CF2R, is plus or minus 3</w:t>
      </w:r>
      <w:r w:rsidR="00D60C60">
        <w:rPr>
          <w:rFonts w:asciiTheme="minorHAnsi" w:hAnsiTheme="minorHAnsi"/>
          <w:sz w:val="18"/>
          <w:szCs w:val="18"/>
        </w:rPr>
        <w:t>°F</w:t>
      </w:r>
      <w:r>
        <w:rPr>
          <w:rFonts w:asciiTheme="minorHAnsi" w:hAnsiTheme="minorHAnsi"/>
          <w:sz w:val="18"/>
          <w:szCs w:val="18"/>
        </w:rPr>
        <w:t>.</w:t>
      </w:r>
    </w:p>
    <w:p w14:paraId="594A5811" w14:textId="77777777" w:rsidR="002D286E" w:rsidRPr="00D55D41" w:rsidRDefault="002D286E" w:rsidP="002D286E">
      <w:pPr>
        <w:rPr>
          <w:rFonts w:asciiTheme="minorHAnsi" w:hAnsiTheme="minorHAnsi"/>
          <w:sz w:val="18"/>
          <w:szCs w:val="18"/>
        </w:rPr>
      </w:pPr>
    </w:p>
    <w:p w14:paraId="594A5812" w14:textId="77777777" w:rsidR="002D286E" w:rsidRPr="00687CF2" w:rsidRDefault="002D286E" w:rsidP="002D286E">
      <w:pPr>
        <w:rPr>
          <w:rFonts w:asciiTheme="minorHAnsi" w:hAnsiTheme="minorHAnsi"/>
          <w:b/>
          <w:sz w:val="18"/>
          <w:szCs w:val="18"/>
        </w:rPr>
      </w:pPr>
      <w:r w:rsidRPr="00687CF2">
        <w:rPr>
          <w:rFonts w:asciiTheme="minorHAnsi" w:hAnsiTheme="minorHAnsi"/>
          <w:b/>
          <w:sz w:val="18"/>
          <w:szCs w:val="18"/>
        </w:rPr>
        <w:t>Section G. Metering Device Verification</w:t>
      </w:r>
    </w:p>
    <w:p w14:paraId="594A5814" w14:textId="1E59FCE6"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The Rater must independently collect this data. Measure and record the suction line temperature (T</w:t>
      </w:r>
      <w:r w:rsidRPr="00D55D41">
        <w:rPr>
          <w:rFonts w:asciiTheme="minorHAnsi" w:hAnsiTheme="minorHAnsi"/>
          <w:sz w:val="18"/>
          <w:szCs w:val="18"/>
          <w:vertAlign w:val="subscript"/>
        </w:rPr>
        <w:t>suction</w:t>
      </w:r>
      <w:r w:rsidRPr="00D55D41">
        <w:rPr>
          <w:rFonts w:asciiTheme="minorHAnsi" w:hAnsiTheme="minorHAnsi"/>
          <w:sz w:val="18"/>
          <w:szCs w:val="18"/>
        </w:rPr>
        <w:t xml:space="preserve">) in </w:t>
      </w:r>
      <w:r w:rsidR="00D60C60">
        <w:rPr>
          <w:rFonts w:asciiTheme="minorHAnsi" w:hAnsiTheme="minorHAnsi"/>
          <w:sz w:val="18"/>
          <w:szCs w:val="18"/>
        </w:rPr>
        <w:t>°</w:t>
      </w:r>
      <w:r w:rsidRPr="00D55D41">
        <w:rPr>
          <w:rFonts w:asciiTheme="minorHAnsi" w:hAnsiTheme="minorHAnsi"/>
          <w:sz w:val="18"/>
          <w:szCs w:val="18"/>
        </w:rPr>
        <w:t>F. This procedure is detailed in RA3.2.2.5. This value is used to calculate the measured superheat.</w:t>
      </w:r>
    </w:p>
    <w:p w14:paraId="594A5815" w14:textId="7D47B647"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The Rater must independently collect this data. Measure and record the suction line pressure (P</w:t>
      </w:r>
      <w:r w:rsidRPr="00D55D41">
        <w:rPr>
          <w:rFonts w:asciiTheme="minorHAnsi" w:hAnsiTheme="minorHAnsi"/>
          <w:sz w:val="18"/>
          <w:szCs w:val="18"/>
          <w:vertAlign w:val="subscript"/>
        </w:rPr>
        <w:t>suction</w:t>
      </w:r>
      <w:r w:rsidRPr="00D55D41">
        <w:rPr>
          <w:rFonts w:asciiTheme="minorHAnsi" w:hAnsiTheme="minorHAnsi"/>
          <w:sz w:val="18"/>
          <w:szCs w:val="18"/>
        </w:rPr>
        <w:t>) in psig. This procedure is detailed in RA3.2.2.5. This value is used to determine the evaporator saturation temperature (T</w:t>
      </w:r>
      <w:r w:rsidRPr="00D55D41">
        <w:rPr>
          <w:rFonts w:asciiTheme="minorHAnsi" w:hAnsiTheme="minorHAnsi"/>
          <w:sz w:val="18"/>
          <w:szCs w:val="18"/>
          <w:vertAlign w:val="subscript"/>
        </w:rPr>
        <w:t>evaporator,sat</w:t>
      </w:r>
      <w:r w:rsidRPr="00D55D41">
        <w:rPr>
          <w:rFonts w:asciiTheme="minorHAnsi" w:hAnsiTheme="minorHAnsi"/>
          <w:sz w:val="18"/>
          <w:szCs w:val="18"/>
        </w:rPr>
        <w:t xml:space="preserve">) from a pressure temperature chart for the appropriate refrigerant (can be internal to a digital gauge), which is entered into G03. </w:t>
      </w:r>
    </w:p>
    <w:p w14:paraId="594A5816" w14:textId="0D7C0740"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Enter the evaporator saturation temperature (T</w:t>
      </w:r>
      <w:r w:rsidRPr="00D55D41">
        <w:rPr>
          <w:rFonts w:asciiTheme="minorHAnsi" w:hAnsiTheme="minorHAnsi"/>
          <w:sz w:val="18"/>
          <w:szCs w:val="18"/>
          <w:vertAlign w:val="subscript"/>
        </w:rPr>
        <w:t>evaporator,sat</w:t>
      </w:r>
      <w:r w:rsidRPr="00D55D41">
        <w:rPr>
          <w:rFonts w:asciiTheme="minorHAnsi" w:hAnsiTheme="minorHAnsi"/>
          <w:sz w:val="18"/>
          <w:szCs w:val="18"/>
        </w:rPr>
        <w:t xml:space="preserve">) from the digital gauge or a separate pressure-temperature chart that corresponds to the suction line pressure entered in G02, in </w:t>
      </w:r>
      <w:r w:rsidR="00D60C60">
        <w:rPr>
          <w:rFonts w:asciiTheme="minorHAnsi" w:hAnsiTheme="minorHAnsi"/>
          <w:sz w:val="18"/>
          <w:szCs w:val="18"/>
        </w:rPr>
        <w:t>°</w:t>
      </w:r>
      <w:r w:rsidRPr="00D55D41">
        <w:rPr>
          <w:rFonts w:asciiTheme="minorHAnsi" w:hAnsiTheme="minorHAnsi"/>
          <w:sz w:val="18"/>
          <w:szCs w:val="18"/>
        </w:rPr>
        <w:t>F.</w:t>
      </w:r>
    </w:p>
    <w:p w14:paraId="594A5817" w14:textId="253C8A8B"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Measured superheat is automatically calculated as the difference between the suction line temperature (G01) and the evaporator saturation temperature (G03)</w:t>
      </w:r>
      <w:r w:rsidR="00D60C60">
        <w:rPr>
          <w:rFonts w:asciiTheme="minorHAnsi" w:hAnsiTheme="minorHAnsi"/>
          <w:sz w:val="18"/>
          <w:szCs w:val="18"/>
        </w:rPr>
        <w:t>.</w:t>
      </w:r>
    </w:p>
    <w:p w14:paraId="594A5818" w14:textId="1E9BAA59"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There are two possible criteria for passing. If the manufacturer’s specification is known it should be used, otherwise the CEC requirement is that the superheat be between 4</w:t>
      </w:r>
      <w:r w:rsidR="00D60C60">
        <w:rPr>
          <w:rFonts w:asciiTheme="minorHAnsi" w:hAnsiTheme="minorHAnsi"/>
          <w:sz w:val="18"/>
          <w:szCs w:val="18"/>
        </w:rPr>
        <w:t>°F</w:t>
      </w:r>
      <w:r w:rsidRPr="00D55D41">
        <w:rPr>
          <w:rFonts w:asciiTheme="minorHAnsi" w:hAnsiTheme="minorHAnsi"/>
          <w:sz w:val="18"/>
          <w:szCs w:val="18"/>
        </w:rPr>
        <w:t xml:space="preserve"> and 25</w:t>
      </w:r>
      <w:r w:rsidR="00D60C60">
        <w:rPr>
          <w:rFonts w:asciiTheme="minorHAnsi" w:hAnsiTheme="minorHAnsi"/>
          <w:sz w:val="18"/>
          <w:szCs w:val="18"/>
        </w:rPr>
        <w:t>°</w:t>
      </w:r>
      <w:r w:rsidRPr="00D55D41">
        <w:rPr>
          <w:rFonts w:asciiTheme="minorHAnsi" w:hAnsiTheme="minorHAnsi"/>
          <w:sz w:val="18"/>
          <w:szCs w:val="18"/>
        </w:rPr>
        <w:t>F, inclusive. This row checks the CEC requirement.</w:t>
      </w:r>
    </w:p>
    <w:p w14:paraId="594A5819" w14:textId="54E2E67B"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If the manufacturer’s target superheat for ensuring proper metering device operation is known, it supersedes the CEC requirement of being between 4</w:t>
      </w:r>
      <w:r w:rsidR="00D60C60">
        <w:rPr>
          <w:rFonts w:asciiTheme="minorHAnsi" w:hAnsiTheme="minorHAnsi"/>
          <w:sz w:val="18"/>
          <w:szCs w:val="18"/>
        </w:rPr>
        <w:t>°F</w:t>
      </w:r>
      <w:r w:rsidRPr="00D55D41">
        <w:rPr>
          <w:rFonts w:asciiTheme="minorHAnsi" w:hAnsiTheme="minorHAnsi"/>
          <w:sz w:val="18"/>
          <w:szCs w:val="18"/>
        </w:rPr>
        <w:t xml:space="preserve"> and 25</w:t>
      </w:r>
      <w:r w:rsidR="00D60C60">
        <w:rPr>
          <w:rFonts w:asciiTheme="minorHAnsi" w:hAnsiTheme="minorHAnsi"/>
          <w:sz w:val="18"/>
          <w:szCs w:val="18"/>
        </w:rPr>
        <w:t>°</w:t>
      </w:r>
      <w:r w:rsidRPr="00D55D41">
        <w:rPr>
          <w:rFonts w:asciiTheme="minorHAnsi" w:hAnsiTheme="minorHAnsi"/>
          <w:sz w:val="18"/>
          <w:szCs w:val="18"/>
        </w:rPr>
        <w:t>F. If “Yes, documentation to be provided upon request.” is selected, the installer should be prepared to provide documentation for the target values used.</w:t>
      </w:r>
    </w:p>
    <w:p w14:paraId="594A581A" w14:textId="60BAA67A"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There are two possible criteria for passing. If the manufacturer’s specification is known it should be used, otherwise the CEC requirement is that the superheat be between 4</w:t>
      </w:r>
      <w:r w:rsidR="00D60C60">
        <w:rPr>
          <w:rFonts w:asciiTheme="minorHAnsi" w:hAnsiTheme="minorHAnsi"/>
          <w:sz w:val="18"/>
          <w:szCs w:val="18"/>
        </w:rPr>
        <w:t>°F</w:t>
      </w:r>
      <w:r w:rsidRPr="00D55D41">
        <w:rPr>
          <w:rFonts w:asciiTheme="minorHAnsi" w:hAnsiTheme="minorHAnsi"/>
          <w:sz w:val="18"/>
          <w:szCs w:val="18"/>
        </w:rPr>
        <w:t xml:space="preserve"> and 25</w:t>
      </w:r>
      <w:r w:rsidR="00D60C60">
        <w:rPr>
          <w:rFonts w:asciiTheme="minorHAnsi" w:hAnsiTheme="minorHAnsi"/>
          <w:sz w:val="18"/>
          <w:szCs w:val="18"/>
        </w:rPr>
        <w:t>°</w:t>
      </w:r>
      <w:r w:rsidRPr="00D55D41">
        <w:rPr>
          <w:rFonts w:asciiTheme="minorHAnsi" w:hAnsiTheme="minorHAnsi"/>
          <w:sz w:val="18"/>
          <w:szCs w:val="18"/>
        </w:rPr>
        <w:t>F, inclusive. If “Yes, documentation to be provided upon request.” is selected in G06, the installer should be prepared to provide documentation for the target values used.</w:t>
      </w:r>
    </w:p>
    <w:p w14:paraId="594A581B" w14:textId="77777777" w:rsidR="002D286E" w:rsidRDefault="002D286E" w:rsidP="00272FAE">
      <w:pPr>
        <w:rPr>
          <w:rFonts w:asciiTheme="minorHAnsi" w:hAnsiTheme="minorHAnsi"/>
          <w:sz w:val="18"/>
          <w:szCs w:val="18"/>
        </w:rPr>
      </w:pPr>
    </w:p>
    <w:p w14:paraId="594A5862" w14:textId="77777777" w:rsidR="00786D26" w:rsidRPr="00D55D41" w:rsidRDefault="00786D26" w:rsidP="000636B8">
      <w:pPr>
        <w:rPr>
          <w:rFonts w:asciiTheme="minorHAnsi" w:hAnsiTheme="minorHAnsi"/>
          <w:sz w:val="18"/>
          <w:szCs w:val="18"/>
        </w:rPr>
      </w:pPr>
    </w:p>
    <w:p w14:paraId="594A5863" w14:textId="77777777" w:rsidR="00786D26" w:rsidRPr="00D55D41" w:rsidRDefault="00786D26" w:rsidP="00A728D9">
      <w:pPr>
        <w:rPr>
          <w:rFonts w:asciiTheme="minorHAnsi" w:hAnsiTheme="minorHAnsi"/>
          <w:sz w:val="18"/>
          <w:szCs w:val="18"/>
        </w:rPr>
      </w:pPr>
    </w:p>
    <w:p w14:paraId="594A5864" w14:textId="77777777" w:rsidR="00786D26" w:rsidRPr="00D55D41" w:rsidRDefault="00786D26">
      <w:pPr>
        <w:rPr>
          <w:rFonts w:asciiTheme="minorHAnsi" w:hAnsiTheme="minorHAnsi"/>
          <w:sz w:val="18"/>
          <w:szCs w:val="18"/>
        </w:rPr>
        <w:sectPr w:rsidR="00786D26" w:rsidRPr="00D55D41" w:rsidSect="00DF54E8">
          <w:headerReference w:type="default" r:id="rId11"/>
          <w:footerReference w:type="default" r:id="rId12"/>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5"/>
        <w:gridCol w:w="4880"/>
        <w:gridCol w:w="5515"/>
      </w:tblGrid>
      <w:tr w:rsidR="004A5E5A" w:rsidRPr="00D55D41" w14:paraId="594A5867" w14:textId="77777777">
        <w:trPr>
          <w:cantSplit/>
          <w:trHeight w:val="449"/>
        </w:trPr>
        <w:tc>
          <w:tcPr>
            <w:tcW w:w="5000" w:type="pct"/>
            <w:gridSpan w:val="3"/>
            <w:tcBorders>
              <w:top w:val="single" w:sz="4" w:space="0" w:color="auto"/>
              <w:left w:val="single" w:sz="4" w:space="0" w:color="auto"/>
              <w:bottom w:val="single" w:sz="4" w:space="0" w:color="auto"/>
              <w:right w:val="single" w:sz="4" w:space="0" w:color="auto"/>
            </w:tcBorders>
          </w:tcPr>
          <w:p w14:paraId="594A5865" w14:textId="3562517A" w:rsidR="004A5E5A" w:rsidRPr="00687CF2" w:rsidRDefault="004A5E5A" w:rsidP="00687CF2">
            <w:pPr>
              <w:keepNext/>
              <w:rPr>
                <w:rFonts w:asciiTheme="minorHAnsi" w:hAnsiTheme="minorHAnsi"/>
                <w:b/>
                <w:szCs w:val="18"/>
              </w:rPr>
            </w:pPr>
            <w:r w:rsidRPr="00687CF2">
              <w:rPr>
                <w:rFonts w:asciiTheme="minorHAnsi" w:hAnsiTheme="minorHAnsi"/>
                <w:b/>
                <w:szCs w:val="18"/>
              </w:rPr>
              <w:t>A. System Information</w:t>
            </w:r>
          </w:p>
          <w:p w14:paraId="594A5866" w14:textId="77777777" w:rsidR="004A5E5A" w:rsidRPr="00687CF2" w:rsidRDefault="00393CE9" w:rsidP="00687CF2">
            <w:pPr>
              <w:keepNext/>
              <w:rPr>
                <w:rFonts w:asciiTheme="minorHAnsi" w:hAnsiTheme="minorHAnsi"/>
                <w:sz w:val="18"/>
                <w:szCs w:val="18"/>
              </w:rPr>
            </w:pPr>
            <w:r w:rsidRPr="00687CF2">
              <w:rPr>
                <w:rFonts w:asciiTheme="minorHAnsi" w:hAnsiTheme="minorHAnsi"/>
                <w:sz w:val="18"/>
                <w:szCs w:val="18"/>
              </w:rPr>
              <w:t>HERS Rater to field-verify all system information, discrepancies to be noted by overwriting entry.</w:t>
            </w:r>
          </w:p>
        </w:tc>
      </w:tr>
      <w:tr w:rsidR="004A5E5A" w:rsidRPr="00D55D41" w14:paraId="594A586B" w14:textId="77777777" w:rsidTr="00687CF2">
        <w:trPr>
          <w:cantSplit/>
          <w:trHeight w:val="360"/>
        </w:trPr>
        <w:tc>
          <w:tcPr>
            <w:tcW w:w="288" w:type="pct"/>
            <w:vAlign w:val="center"/>
          </w:tcPr>
          <w:p w14:paraId="594A5868"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01</w:t>
            </w:r>
          </w:p>
        </w:tc>
        <w:tc>
          <w:tcPr>
            <w:tcW w:w="2212" w:type="pct"/>
            <w:vAlign w:val="center"/>
          </w:tcPr>
          <w:p w14:paraId="594A5869" w14:textId="6F46C7DF" w:rsidR="004A5E5A" w:rsidRPr="000C1C81" w:rsidRDefault="00D31CE6"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393CE9">
              <w:rPr>
                <w:rFonts w:asciiTheme="minorHAnsi" w:hAnsiTheme="minorHAnsi"/>
                <w:sz w:val="18"/>
                <w:szCs w:val="18"/>
              </w:rPr>
              <w:t>System Identification or Name</w:t>
            </w:r>
          </w:p>
        </w:tc>
        <w:tc>
          <w:tcPr>
            <w:tcW w:w="2500" w:type="pct"/>
            <w:vAlign w:val="center"/>
          </w:tcPr>
          <w:p w14:paraId="594A586A" w14:textId="77777777" w:rsidR="004A5E5A" w:rsidRPr="000C1C81" w:rsidRDefault="00393CE9" w:rsidP="00105AC8">
            <w:pPr>
              <w:pStyle w:val="Header"/>
              <w:tabs>
                <w:tab w:val="clear" w:pos="4320"/>
                <w:tab w:val="clear" w:pos="8640"/>
              </w:tabs>
              <w:spacing w:after="60"/>
              <w:rPr>
                <w:rFonts w:asciiTheme="minorHAnsi" w:hAnsiTheme="minorHAnsi"/>
                <w:sz w:val="18"/>
                <w:szCs w:val="18"/>
              </w:rPr>
            </w:pPr>
            <w:r>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4A5E5A" w:rsidRPr="00D55D41" w14:paraId="594A586F" w14:textId="77777777" w:rsidTr="00687CF2">
        <w:trPr>
          <w:cantSplit/>
          <w:trHeight w:val="360"/>
        </w:trPr>
        <w:tc>
          <w:tcPr>
            <w:tcW w:w="288" w:type="pct"/>
            <w:vAlign w:val="center"/>
          </w:tcPr>
          <w:p w14:paraId="594A586C"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02</w:t>
            </w:r>
          </w:p>
        </w:tc>
        <w:tc>
          <w:tcPr>
            <w:tcW w:w="2212" w:type="pct"/>
            <w:vAlign w:val="center"/>
          </w:tcPr>
          <w:p w14:paraId="594A586D" w14:textId="4C64CF6B" w:rsidR="004A5E5A" w:rsidRPr="000C1C81" w:rsidRDefault="00D31CE6"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393CE9">
              <w:rPr>
                <w:rFonts w:asciiTheme="minorHAnsi" w:hAnsiTheme="minorHAnsi"/>
                <w:sz w:val="18"/>
                <w:szCs w:val="18"/>
              </w:rPr>
              <w:t>System Location or Area Served</w:t>
            </w:r>
          </w:p>
        </w:tc>
        <w:tc>
          <w:tcPr>
            <w:tcW w:w="2500" w:type="pct"/>
            <w:vAlign w:val="center"/>
          </w:tcPr>
          <w:p w14:paraId="594A586E"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4A5E5A" w:rsidRPr="00D55D41" w14:paraId="594A5873" w14:textId="77777777" w:rsidTr="00687CF2">
        <w:trPr>
          <w:cantSplit/>
          <w:trHeight w:val="360"/>
        </w:trPr>
        <w:tc>
          <w:tcPr>
            <w:tcW w:w="288" w:type="pct"/>
            <w:vAlign w:val="center"/>
          </w:tcPr>
          <w:p w14:paraId="594A5870"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03</w:t>
            </w:r>
          </w:p>
        </w:tc>
        <w:tc>
          <w:tcPr>
            <w:tcW w:w="2212" w:type="pct"/>
            <w:vAlign w:val="center"/>
          </w:tcPr>
          <w:p w14:paraId="594A5871" w14:textId="4E7069F2"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Condenser (or package unit) </w:t>
            </w:r>
            <w:r w:rsidR="00216AAD">
              <w:rPr>
                <w:rFonts w:asciiTheme="minorHAnsi" w:hAnsiTheme="minorHAnsi"/>
                <w:sz w:val="18"/>
                <w:szCs w:val="18"/>
              </w:rPr>
              <w:t>M</w:t>
            </w:r>
            <w:r>
              <w:rPr>
                <w:rFonts w:asciiTheme="minorHAnsi" w:hAnsiTheme="minorHAnsi"/>
                <w:sz w:val="18"/>
                <w:szCs w:val="18"/>
              </w:rPr>
              <w:t xml:space="preserve">ake or </w:t>
            </w:r>
            <w:r w:rsidR="00216AAD">
              <w:rPr>
                <w:rFonts w:asciiTheme="minorHAnsi" w:hAnsiTheme="minorHAnsi"/>
                <w:sz w:val="18"/>
                <w:szCs w:val="18"/>
              </w:rPr>
              <w:t>B</w:t>
            </w:r>
            <w:r>
              <w:rPr>
                <w:rFonts w:asciiTheme="minorHAnsi" w:hAnsiTheme="minorHAnsi"/>
                <w:sz w:val="18"/>
                <w:szCs w:val="18"/>
              </w:rPr>
              <w:t>rand</w:t>
            </w:r>
          </w:p>
        </w:tc>
        <w:tc>
          <w:tcPr>
            <w:tcW w:w="2500" w:type="pct"/>
            <w:vAlign w:val="center"/>
          </w:tcPr>
          <w:p w14:paraId="594A5872"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4A5E5A" w:rsidRPr="00D55D41" w14:paraId="594A5877" w14:textId="77777777" w:rsidTr="00687CF2">
        <w:trPr>
          <w:cantSplit/>
          <w:trHeight w:val="360"/>
        </w:trPr>
        <w:tc>
          <w:tcPr>
            <w:tcW w:w="288" w:type="pct"/>
            <w:vAlign w:val="center"/>
          </w:tcPr>
          <w:p w14:paraId="594A5874"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04</w:t>
            </w:r>
          </w:p>
        </w:tc>
        <w:tc>
          <w:tcPr>
            <w:tcW w:w="2212" w:type="pct"/>
            <w:vAlign w:val="center"/>
          </w:tcPr>
          <w:p w14:paraId="594A5875" w14:textId="499D3A5C"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Condenser (or package unit) </w:t>
            </w:r>
            <w:r w:rsidR="00216AAD">
              <w:rPr>
                <w:rFonts w:asciiTheme="minorHAnsi" w:hAnsiTheme="minorHAnsi"/>
                <w:sz w:val="18"/>
                <w:szCs w:val="18"/>
              </w:rPr>
              <w:t>M</w:t>
            </w:r>
            <w:r>
              <w:rPr>
                <w:rFonts w:asciiTheme="minorHAnsi" w:hAnsiTheme="minorHAnsi"/>
                <w:sz w:val="18"/>
                <w:szCs w:val="18"/>
              </w:rPr>
              <w:t xml:space="preserve">odel </w:t>
            </w:r>
            <w:r w:rsidR="00216AAD">
              <w:rPr>
                <w:rFonts w:asciiTheme="minorHAnsi" w:hAnsiTheme="minorHAnsi"/>
                <w:sz w:val="18"/>
                <w:szCs w:val="18"/>
              </w:rPr>
              <w:t>N</w:t>
            </w:r>
            <w:r>
              <w:rPr>
                <w:rFonts w:asciiTheme="minorHAnsi" w:hAnsiTheme="minorHAnsi"/>
                <w:sz w:val="18"/>
                <w:szCs w:val="18"/>
              </w:rPr>
              <w:t>umber</w:t>
            </w:r>
          </w:p>
        </w:tc>
        <w:tc>
          <w:tcPr>
            <w:tcW w:w="2500" w:type="pct"/>
            <w:vAlign w:val="center"/>
          </w:tcPr>
          <w:p w14:paraId="594A5876"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4A5E5A" w:rsidRPr="00D55D41" w14:paraId="594A587B" w14:textId="77777777" w:rsidTr="00687CF2">
        <w:trPr>
          <w:cantSplit/>
          <w:trHeight w:val="360"/>
        </w:trPr>
        <w:tc>
          <w:tcPr>
            <w:tcW w:w="288" w:type="pct"/>
            <w:vAlign w:val="center"/>
          </w:tcPr>
          <w:p w14:paraId="594A5878"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05</w:t>
            </w:r>
          </w:p>
        </w:tc>
        <w:tc>
          <w:tcPr>
            <w:tcW w:w="2212" w:type="pct"/>
            <w:vAlign w:val="center"/>
          </w:tcPr>
          <w:p w14:paraId="594A5879" w14:textId="2FD4C645"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Nominal Cooling Capacity (tons) of Condenser</w:t>
            </w:r>
          </w:p>
        </w:tc>
        <w:tc>
          <w:tcPr>
            <w:tcW w:w="2500" w:type="pct"/>
            <w:vAlign w:val="center"/>
          </w:tcPr>
          <w:p w14:paraId="594A587A"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4A5E5A" w:rsidRPr="00D55D41" w14:paraId="594A587F" w14:textId="77777777" w:rsidTr="00687CF2">
        <w:trPr>
          <w:cantSplit/>
          <w:trHeight w:val="360"/>
        </w:trPr>
        <w:tc>
          <w:tcPr>
            <w:tcW w:w="288" w:type="pct"/>
            <w:vAlign w:val="center"/>
          </w:tcPr>
          <w:p w14:paraId="594A587C"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06</w:t>
            </w:r>
          </w:p>
        </w:tc>
        <w:tc>
          <w:tcPr>
            <w:tcW w:w="2212" w:type="pct"/>
            <w:vAlign w:val="center"/>
          </w:tcPr>
          <w:p w14:paraId="594A587D" w14:textId="10C71FA8"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Condenser (or package unit) </w:t>
            </w:r>
            <w:r w:rsidR="00216AAD">
              <w:rPr>
                <w:rFonts w:asciiTheme="minorHAnsi" w:hAnsiTheme="minorHAnsi"/>
                <w:sz w:val="18"/>
                <w:szCs w:val="18"/>
              </w:rPr>
              <w:t>S</w:t>
            </w:r>
            <w:r>
              <w:rPr>
                <w:rFonts w:asciiTheme="minorHAnsi" w:hAnsiTheme="minorHAnsi"/>
                <w:sz w:val="18"/>
                <w:szCs w:val="18"/>
              </w:rPr>
              <w:t xml:space="preserve">erial </w:t>
            </w:r>
            <w:r w:rsidR="00216AAD">
              <w:rPr>
                <w:rFonts w:asciiTheme="minorHAnsi" w:hAnsiTheme="minorHAnsi"/>
                <w:sz w:val="18"/>
                <w:szCs w:val="18"/>
              </w:rPr>
              <w:t>N</w:t>
            </w:r>
            <w:r>
              <w:rPr>
                <w:rFonts w:asciiTheme="minorHAnsi" w:hAnsiTheme="minorHAnsi"/>
                <w:sz w:val="18"/>
                <w:szCs w:val="18"/>
              </w:rPr>
              <w:t>umber</w:t>
            </w:r>
          </w:p>
        </w:tc>
        <w:tc>
          <w:tcPr>
            <w:tcW w:w="2500" w:type="pct"/>
            <w:vAlign w:val="center"/>
          </w:tcPr>
          <w:p w14:paraId="594A587E"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4A5E5A" w:rsidRPr="00D55D41" w14:paraId="594A5883" w14:textId="77777777" w:rsidTr="00687CF2">
        <w:trPr>
          <w:cantSplit/>
          <w:trHeight w:val="360"/>
        </w:trPr>
        <w:tc>
          <w:tcPr>
            <w:tcW w:w="288" w:type="pct"/>
            <w:vAlign w:val="center"/>
          </w:tcPr>
          <w:p w14:paraId="594A5880"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07</w:t>
            </w:r>
          </w:p>
        </w:tc>
        <w:tc>
          <w:tcPr>
            <w:tcW w:w="2212" w:type="pct"/>
            <w:vAlign w:val="center"/>
          </w:tcPr>
          <w:p w14:paraId="594A5881" w14:textId="42163AA9"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Refrigerant Type</w:t>
            </w:r>
          </w:p>
        </w:tc>
        <w:tc>
          <w:tcPr>
            <w:tcW w:w="2500" w:type="pct"/>
            <w:vAlign w:val="center"/>
          </w:tcPr>
          <w:p w14:paraId="594A5882" w14:textId="77777777" w:rsidR="004A5E5A" w:rsidRPr="000C1C81" w:rsidRDefault="00393CE9" w:rsidP="00105AC8">
            <w:pPr>
              <w:pStyle w:val="Header"/>
              <w:tabs>
                <w:tab w:val="clear" w:pos="4320"/>
                <w:tab w:val="clear" w:pos="8640"/>
              </w:tabs>
              <w:spacing w:after="60"/>
              <w:rPr>
                <w:rFonts w:asciiTheme="minorHAnsi" w:hAnsiTheme="minorHAnsi"/>
                <w:sz w:val="18"/>
                <w:szCs w:val="18"/>
              </w:rPr>
            </w:pPr>
            <w:r>
              <w:rPr>
                <w:rFonts w:asciiTheme="minorHAnsi" w:hAnsiTheme="minorHAnsi"/>
                <w:sz w:val="18"/>
                <w:szCs w:val="18"/>
              </w:rPr>
              <w:t>&lt;&lt;auto filled text: referenced from CF2R. Possible entries are “R-22” or “R-410a”</w:t>
            </w:r>
            <w:r w:rsidR="00EC484D">
              <w:rPr>
                <w:rFonts w:asciiTheme="minorHAnsi" w:hAnsiTheme="minorHAnsi"/>
                <w:sz w:val="18"/>
                <w:szCs w:val="18"/>
              </w:rPr>
              <w:t>, or "other"</w:t>
            </w:r>
            <w:r>
              <w:rPr>
                <w:rFonts w:asciiTheme="minorHAnsi" w:hAnsiTheme="minorHAnsi"/>
                <w:sz w:val="18"/>
                <w:szCs w:val="18"/>
              </w:rPr>
              <w:t>.  If installed system does not match this entry, it can be overwritten by rater but it will be flagged as a possible fail.&gt;&gt;</w:t>
            </w:r>
          </w:p>
        </w:tc>
      </w:tr>
      <w:tr w:rsidR="004A5E5A" w:rsidRPr="00D55D41" w14:paraId="594A5887" w14:textId="77777777" w:rsidTr="00687CF2">
        <w:trPr>
          <w:cantSplit/>
          <w:trHeight w:val="360"/>
        </w:trPr>
        <w:tc>
          <w:tcPr>
            <w:tcW w:w="288" w:type="pct"/>
            <w:vAlign w:val="center"/>
          </w:tcPr>
          <w:p w14:paraId="594A5884"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08</w:t>
            </w:r>
          </w:p>
        </w:tc>
        <w:tc>
          <w:tcPr>
            <w:tcW w:w="2212" w:type="pct"/>
            <w:vAlign w:val="center"/>
          </w:tcPr>
          <w:p w14:paraId="594A5885" w14:textId="69D53BEF"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Other Refrigerant Type (if applicable)</w:t>
            </w:r>
          </w:p>
        </w:tc>
        <w:tc>
          <w:tcPr>
            <w:tcW w:w="2500" w:type="pct"/>
            <w:vAlign w:val="center"/>
          </w:tcPr>
          <w:p w14:paraId="594A5886" w14:textId="0313D2C7" w:rsidR="004A5E5A" w:rsidRPr="000C1C81" w:rsidRDefault="00EC484D" w:rsidP="00105AC8">
            <w:pPr>
              <w:spacing w:after="60"/>
              <w:rPr>
                <w:rFonts w:asciiTheme="minorHAnsi" w:hAnsiTheme="minorHAnsi"/>
                <w:sz w:val="18"/>
                <w:szCs w:val="18"/>
              </w:rPr>
            </w:pPr>
            <w:r w:rsidRPr="0083610D">
              <w:rPr>
                <w:rFonts w:ascii="Calibri" w:hAnsi="Calibri"/>
              </w:rPr>
              <w:t>&lt;&lt;</w:t>
            </w:r>
            <w:r>
              <w:rPr>
                <w:rFonts w:ascii="Calibri" w:hAnsi="Calibri"/>
              </w:rPr>
              <w:t xml:space="preserve"> if A07 value = R-22 or R-410A then value in this field = N/A; elseif value in A07= other, then user input</w:t>
            </w:r>
            <w:r w:rsidRPr="0083610D">
              <w:rPr>
                <w:rFonts w:ascii="Calibri" w:hAnsi="Calibri"/>
              </w:rPr>
              <w:t xml:space="preserve"> text</w:t>
            </w:r>
            <w:r>
              <w:rPr>
                <w:rFonts w:ascii="Calibri" w:hAnsi="Calibri"/>
              </w:rPr>
              <w:t xml:space="preserve"> in this field to identify the refrigerant type</w:t>
            </w:r>
            <w:r w:rsidRPr="0083610D">
              <w:rPr>
                <w:rFonts w:ascii="Calibri" w:hAnsi="Calibri"/>
              </w:rPr>
              <w:t>&gt;&gt;</w:t>
            </w:r>
          </w:p>
        </w:tc>
      </w:tr>
      <w:tr w:rsidR="006A3BBF" w:rsidRPr="00D55D41" w14:paraId="204125F0" w14:textId="77777777" w:rsidTr="00687CF2">
        <w:trPr>
          <w:cantSplit/>
          <w:trHeight w:val="360"/>
        </w:trPr>
        <w:tc>
          <w:tcPr>
            <w:tcW w:w="288" w:type="pct"/>
            <w:vAlign w:val="center"/>
          </w:tcPr>
          <w:p w14:paraId="3211227F" w14:textId="7E5923FB" w:rsidR="006A3BBF"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09</w:t>
            </w:r>
          </w:p>
        </w:tc>
        <w:tc>
          <w:tcPr>
            <w:tcW w:w="2212" w:type="pct"/>
            <w:vAlign w:val="center"/>
          </w:tcPr>
          <w:p w14:paraId="566528F1" w14:textId="34693829" w:rsidR="006A3BBF" w:rsidRDefault="006A3BBF"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Specifications (if applicable)</w:t>
            </w:r>
          </w:p>
        </w:tc>
        <w:tc>
          <w:tcPr>
            <w:tcW w:w="2500" w:type="pct"/>
            <w:vAlign w:val="center"/>
          </w:tcPr>
          <w:p w14:paraId="01E09858" w14:textId="2BB5EBC5" w:rsidR="006A3BBF" w:rsidRDefault="006A3BBF" w:rsidP="00105AC8">
            <w:pPr>
              <w:spacing w:after="60"/>
              <w:rPr>
                <w:rFonts w:asciiTheme="minorHAnsi" w:hAnsiTheme="minorHAnsi"/>
                <w:sz w:val="18"/>
                <w:szCs w:val="18"/>
              </w:rPr>
            </w:pPr>
            <w:r>
              <w:rPr>
                <w:rFonts w:asciiTheme="minorHAnsi" w:hAnsiTheme="minorHAnsi"/>
                <w:sz w:val="18"/>
                <w:szCs w:val="18"/>
              </w:rPr>
              <w:t>&lt;&lt;auto filled text: referenced from CF2R. Possible entries are “Yes” or “NA”. If installed system does not match this entry, it can be overwritten by rater but it will be flagged as a possible fail&gt;&gt;</w:t>
            </w:r>
          </w:p>
        </w:tc>
      </w:tr>
      <w:tr w:rsidR="004A5E5A" w:rsidRPr="00D55D41" w14:paraId="594A588B" w14:textId="77777777" w:rsidTr="00687CF2">
        <w:trPr>
          <w:cantSplit/>
          <w:trHeight w:val="360"/>
        </w:trPr>
        <w:tc>
          <w:tcPr>
            <w:tcW w:w="288" w:type="pct"/>
            <w:vAlign w:val="center"/>
          </w:tcPr>
          <w:p w14:paraId="594A5888" w14:textId="739176D3"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10</w:t>
            </w:r>
          </w:p>
        </w:tc>
        <w:tc>
          <w:tcPr>
            <w:tcW w:w="2212" w:type="pct"/>
            <w:vAlign w:val="center"/>
          </w:tcPr>
          <w:p w14:paraId="594A5889" w14:textId="439C4BCB"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Project Type</w:t>
            </w:r>
          </w:p>
        </w:tc>
        <w:tc>
          <w:tcPr>
            <w:tcW w:w="2500" w:type="pct"/>
            <w:vAlign w:val="center"/>
          </w:tcPr>
          <w:p w14:paraId="594A588A"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 xml:space="preserve">&lt;&lt;auto filled text: referenced from CF2R. Possible entries are “Completely New”, “Replacement”, or “Alteration”.  If installed system does not match this entry, it can be overwritten by rater but it will be flagged as a possible fail.&gt;&gt; </w:t>
            </w:r>
          </w:p>
        </w:tc>
      </w:tr>
      <w:tr w:rsidR="004A5E5A" w:rsidRPr="00D55D41" w14:paraId="594A588F" w14:textId="77777777" w:rsidTr="00687CF2">
        <w:trPr>
          <w:cantSplit/>
          <w:trHeight w:val="360"/>
        </w:trPr>
        <w:tc>
          <w:tcPr>
            <w:tcW w:w="288" w:type="pct"/>
            <w:vAlign w:val="center"/>
          </w:tcPr>
          <w:p w14:paraId="594A588C" w14:textId="2E887B0F"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11</w:t>
            </w:r>
          </w:p>
        </w:tc>
        <w:tc>
          <w:tcPr>
            <w:tcW w:w="2212" w:type="pct"/>
            <w:vAlign w:val="center"/>
          </w:tcPr>
          <w:p w14:paraId="465B8E39" w14:textId="2C02A8E7" w:rsidR="00216AAD" w:rsidRDefault="00550554"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393CE9">
              <w:rPr>
                <w:rFonts w:asciiTheme="minorHAnsi" w:hAnsiTheme="minorHAnsi"/>
                <w:sz w:val="18"/>
                <w:szCs w:val="18"/>
              </w:rPr>
              <w:t xml:space="preserve"> (</w:t>
            </w:r>
            <w:r>
              <w:rPr>
                <w:rFonts w:asciiTheme="minorHAnsi" w:hAnsiTheme="minorHAnsi"/>
                <w:sz w:val="18"/>
                <w:szCs w:val="18"/>
              </w:rPr>
              <w:t>FID</w:t>
            </w:r>
            <w:r w:rsidR="00393CE9">
              <w:rPr>
                <w:rFonts w:asciiTheme="minorHAnsi" w:hAnsiTheme="minorHAnsi"/>
                <w:sz w:val="18"/>
                <w:szCs w:val="18"/>
              </w:rPr>
              <w:t>) Status</w:t>
            </w:r>
          </w:p>
          <w:p w14:paraId="594A588D" w14:textId="7D1679D6"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(Note: Even systems with a </w:t>
            </w:r>
            <w:r w:rsidR="00550554">
              <w:rPr>
                <w:rFonts w:asciiTheme="minorHAnsi" w:hAnsiTheme="minorHAnsi"/>
                <w:sz w:val="18"/>
                <w:szCs w:val="18"/>
              </w:rPr>
              <w:t>FID</w:t>
            </w:r>
            <w:r>
              <w:rPr>
                <w:rFonts w:asciiTheme="minorHAnsi" w:hAnsiTheme="minorHAnsi"/>
                <w:sz w:val="18"/>
                <w:szCs w:val="18"/>
              </w:rPr>
              <w:t xml:space="preserve"> must have refrigerant charge verified by installer)</w:t>
            </w:r>
          </w:p>
        </w:tc>
        <w:tc>
          <w:tcPr>
            <w:tcW w:w="2500" w:type="pct"/>
            <w:vAlign w:val="center"/>
          </w:tcPr>
          <w:p w14:paraId="594A588E" w14:textId="3BC96A3E" w:rsidR="004A5E5A" w:rsidRPr="000C1C81" w:rsidRDefault="00393CE9" w:rsidP="00687CF2">
            <w:pPr>
              <w:spacing w:after="60"/>
              <w:rPr>
                <w:rFonts w:asciiTheme="minorHAnsi" w:hAnsiTheme="minorHAnsi"/>
                <w:sz w:val="18"/>
                <w:szCs w:val="18"/>
              </w:rPr>
            </w:pPr>
            <w:r>
              <w:rPr>
                <w:rFonts w:asciiTheme="minorHAnsi" w:hAnsiTheme="minorHAnsi"/>
                <w:sz w:val="18"/>
                <w:szCs w:val="18"/>
              </w:rPr>
              <w:t>&lt;&lt;auto filled text: referenced from CF2R. Possible entries are “</w:t>
            </w:r>
            <w:r>
              <w:rPr>
                <w:rFonts w:asciiTheme="minorHAnsi" w:hAnsiTheme="minorHAnsi"/>
                <w:sz w:val="18"/>
                <w:szCs w:val="18"/>
                <w:u w:val="single"/>
              </w:rPr>
              <w:t xml:space="preserve">This system has a factory installed </w:t>
            </w:r>
            <w:r w:rsidR="00550554">
              <w:rPr>
                <w:rFonts w:asciiTheme="minorHAnsi" w:hAnsiTheme="minorHAnsi"/>
                <w:sz w:val="18"/>
                <w:szCs w:val="18"/>
                <w:u w:val="single"/>
              </w:rPr>
              <w:t>FID</w:t>
            </w:r>
            <w:r>
              <w:rPr>
                <w:rFonts w:asciiTheme="minorHAnsi" w:hAnsiTheme="minorHAnsi"/>
                <w:sz w:val="18"/>
                <w:szCs w:val="18"/>
                <w:u w:val="single"/>
              </w:rPr>
              <w:t>”</w:t>
            </w:r>
            <w:r>
              <w:rPr>
                <w:rFonts w:asciiTheme="minorHAnsi" w:hAnsiTheme="minorHAnsi"/>
                <w:sz w:val="18"/>
                <w:szCs w:val="18"/>
              </w:rPr>
              <w:t>;  or</w:t>
            </w:r>
            <w:r>
              <w:rPr>
                <w:rFonts w:asciiTheme="minorHAnsi" w:hAnsiTheme="minorHAnsi"/>
                <w:sz w:val="18"/>
                <w:szCs w:val="18"/>
                <w:u w:val="single"/>
              </w:rPr>
              <w:t xml:space="preserve"> “This system has a field installed </w:t>
            </w:r>
            <w:r w:rsidR="00550554">
              <w:rPr>
                <w:rFonts w:asciiTheme="minorHAnsi" w:hAnsiTheme="minorHAnsi"/>
                <w:sz w:val="18"/>
                <w:szCs w:val="18"/>
                <w:u w:val="single"/>
              </w:rPr>
              <w:t>FID</w:t>
            </w:r>
            <w:r>
              <w:rPr>
                <w:rFonts w:asciiTheme="minorHAnsi" w:hAnsiTheme="minorHAnsi"/>
                <w:sz w:val="18"/>
                <w:szCs w:val="18"/>
                <w:u w:val="single"/>
              </w:rPr>
              <w:t>”</w:t>
            </w:r>
            <w:r>
              <w:rPr>
                <w:rFonts w:asciiTheme="minorHAnsi" w:hAnsiTheme="minorHAnsi"/>
                <w:sz w:val="18"/>
                <w:szCs w:val="18"/>
              </w:rPr>
              <w:t>;  or</w:t>
            </w:r>
            <w:r>
              <w:rPr>
                <w:rFonts w:asciiTheme="minorHAnsi" w:hAnsiTheme="minorHAnsi"/>
                <w:sz w:val="18"/>
                <w:szCs w:val="18"/>
                <w:u w:val="single"/>
              </w:rPr>
              <w:t xml:space="preserve"> “This system does not have a </w:t>
            </w:r>
            <w:r w:rsidR="00550554">
              <w:rPr>
                <w:rFonts w:asciiTheme="minorHAnsi" w:hAnsiTheme="minorHAnsi"/>
                <w:sz w:val="18"/>
                <w:szCs w:val="18"/>
                <w:u w:val="single"/>
              </w:rPr>
              <w:t>FID</w:t>
            </w:r>
            <w:r>
              <w:rPr>
                <w:rFonts w:asciiTheme="minorHAnsi" w:hAnsiTheme="minorHAnsi"/>
                <w:sz w:val="18"/>
                <w:szCs w:val="18"/>
                <w:u w:val="single"/>
              </w:rPr>
              <w:t xml:space="preserve"> device installed</w:t>
            </w:r>
            <w:r>
              <w:rPr>
                <w:rFonts w:asciiTheme="minorHAnsi" w:hAnsiTheme="minorHAnsi"/>
                <w:sz w:val="18"/>
                <w:szCs w:val="18"/>
              </w:rPr>
              <w:t>”.&gt;&gt;</w:t>
            </w:r>
          </w:p>
        </w:tc>
      </w:tr>
      <w:tr w:rsidR="004A5E5A" w:rsidRPr="00D55D41" w14:paraId="594A5893" w14:textId="77777777" w:rsidTr="00687CF2">
        <w:trPr>
          <w:cantSplit/>
          <w:trHeight w:val="360"/>
        </w:trPr>
        <w:tc>
          <w:tcPr>
            <w:tcW w:w="288" w:type="pct"/>
            <w:vAlign w:val="center"/>
          </w:tcPr>
          <w:p w14:paraId="594A5890" w14:textId="38FD9DD2"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12</w:t>
            </w:r>
          </w:p>
        </w:tc>
        <w:tc>
          <w:tcPr>
            <w:tcW w:w="2212" w:type="pct"/>
            <w:vAlign w:val="center"/>
          </w:tcPr>
          <w:p w14:paraId="594A5891" w14:textId="026992C3"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Is the system of a type that the minimum airflow can be verified</w:t>
            </w:r>
            <w:r w:rsidRPr="00A46D1E">
              <w:rPr>
                <w:rFonts w:asciiTheme="minorHAnsi" w:hAnsiTheme="minorHAnsi"/>
                <w:sz w:val="18"/>
                <w:szCs w:val="18"/>
              </w:rPr>
              <w:t xml:space="preserve"> </w:t>
            </w:r>
            <w:ins w:id="8" w:author="Markstrum, Alexis@Energy" w:date="2019-11-18T11:10:00Z">
              <w:r w:rsidR="006A604F" w:rsidRPr="00A46D1E">
                <w:rPr>
                  <w:rFonts w:ascii="Calibri" w:hAnsi="Calibri"/>
                  <w:sz w:val="18"/>
                  <w:szCs w:val="18"/>
                </w:rPr>
                <w:t xml:space="preserve">for all indoor units </w:t>
              </w:r>
            </w:ins>
            <w:r>
              <w:rPr>
                <w:rFonts w:asciiTheme="minorHAnsi" w:hAnsiTheme="minorHAnsi"/>
                <w:sz w:val="18"/>
                <w:szCs w:val="18"/>
              </w:rPr>
              <w:t>using an approved measurement procedure (RA3.3 or RA</w:t>
            </w:r>
            <w:r w:rsidR="00497CFA">
              <w:rPr>
                <w:rFonts w:asciiTheme="minorHAnsi" w:hAnsiTheme="minorHAnsi"/>
                <w:sz w:val="18"/>
                <w:szCs w:val="18"/>
              </w:rPr>
              <w:t>3.3.3</w:t>
            </w:r>
            <w:r>
              <w:rPr>
                <w:rFonts w:asciiTheme="minorHAnsi" w:hAnsiTheme="minorHAnsi"/>
                <w:sz w:val="18"/>
                <w:szCs w:val="18"/>
              </w:rPr>
              <w:t>)?</w:t>
            </w:r>
          </w:p>
        </w:tc>
        <w:tc>
          <w:tcPr>
            <w:tcW w:w="2500" w:type="pct"/>
            <w:vAlign w:val="center"/>
          </w:tcPr>
          <w:p w14:paraId="594A5892"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Possible entries are “yes” or “no”.&gt;&gt;</w:t>
            </w:r>
          </w:p>
        </w:tc>
      </w:tr>
      <w:tr w:rsidR="004A5E5A" w:rsidRPr="00D55D41" w14:paraId="594A5897" w14:textId="77777777" w:rsidTr="00687CF2">
        <w:trPr>
          <w:cantSplit/>
          <w:trHeight w:val="360"/>
        </w:trPr>
        <w:tc>
          <w:tcPr>
            <w:tcW w:w="288" w:type="pct"/>
            <w:vAlign w:val="center"/>
          </w:tcPr>
          <w:p w14:paraId="594A5894" w14:textId="749C5E32"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13</w:t>
            </w:r>
          </w:p>
        </w:tc>
        <w:tc>
          <w:tcPr>
            <w:tcW w:w="2212" w:type="pct"/>
            <w:vAlign w:val="center"/>
          </w:tcPr>
          <w:p w14:paraId="594A5895" w14:textId="77777777"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594A5896"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Possible entries are “yes” or “no”.&gt;&gt;</w:t>
            </w:r>
          </w:p>
        </w:tc>
      </w:tr>
      <w:tr w:rsidR="004A5E5A" w:rsidRPr="00D55D41" w14:paraId="594A589B" w14:textId="77777777" w:rsidTr="00687CF2">
        <w:trPr>
          <w:cantSplit/>
          <w:trHeight w:val="360"/>
        </w:trPr>
        <w:tc>
          <w:tcPr>
            <w:tcW w:w="288" w:type="pct"/>
            <w:vAlign w:val="center"/>
          </w:tcPr>
          <w:p w14:paraId="594A5898" w14:textId="2DD6AD5C"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14</w:t>
            </w:r>
          </w:p>
        </w:tc>
        <w:tc>
          <w:tcPr>
            <w:tcW w:w="2212" w:type="pct"/>
            <w:vAlign w:val="center"/>
          </w:tcPr>
          <w:p w14:paraId="594A5899" w14:textId="55B90E72"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Date of HERS Rater Refrigerant Charge Verification for this </w:t>
            </w:r>
            <w:r w:rsidR="00105AC8">
              <w:rPr>
                <w:rFonts w:asciiTheme="minorHAnsi" w:hAnsiTheme="minorHAnsi"/>
                <w:sz w:val="18"/>
                <w:szCs w:val="18"/>
              </w:rPr>
              <w:t>S</w:t>
            </w:r>
            <w:r>
              <w:rPr>
                <w:rFonts w:asciiTheme="minorHAnsi" w:hAnsiTheme="minorHAnsi"/>
                <w:sz w:val="18"/>
                <w:szCs w:val="18"/>
              </w:rPr>
              <w:t>ystem</w:t>
            </w:r>
          </w:p>
        </w:tc>
        <w:tc>
          <w:tcPr>
            <w:tcW w:w="2500" w:type="pct"/>
            <w:vAlign w:val="center"/>
          </w:tcPr>
          <w:p w14:paraId="594A589A" w14:textId="77777777" w:rsidR="004A5E5A" w:rsidRPr="000C1C81" w:rsidRDefault="00393CE9" w:rsidP="00105AC8">
            <w:pPr>
              <w:rPr>
                <w:rFonts w:asciiTheme="minorHAnsi" w:hAnsiTheme="minorHAnsi"/>
                <w:sz w:val="18"/>
                <w:szCs w:val="18"/>
              </w:rPr>
            </w:pPr>
            <w:r>
              <w:rPr>
                <w:rFonts w:asciiTheme="minorHAnsi" w:hAnsiTheme="minorHAnsi"/>
                <w:sz w:val="18"/>
                <w:szCs w:val="18"/>
              </w:rPr>
              <w:t>&lt;&lt;user input: date: use validated date format&gt;&gt;</w:t>
            </w:r>
          </w:p>
        </w:tc>
      </w:tr>
      <w:tr w:rsidR="004A5E5A" w:rsidRPr="00D55D41" w14:paraId="594A58A5" w14:textId="77777777" w:rsidTr="00687CF2">
        <w:trPr>
          <w:cantSplit/>
          <w:trHeight w:val="360"/>
        </w:trPr>
        <w:tc>
          <w:tcPr>
            <w:tcW w:w="288" w:type="pct"/>
            <w:vAlign w:val="center"/>
          </w:tcPr>
          <w:p w14:paraId="594A589C" w14:textId="1FC56C61"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15</w:t>
            </w:r>
          </w:p>
        </w:tc>
        <w:tc>
          <w:tcPr>
            <w:tcW w:w="2212" w:type="pct"/>
            <w:vAlign w:val="center"/>
          </w:tcPr>
          <w:p w14:paraId="594A589D" w14:textId="376C0FAB"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Refrigerant </w:t>
            </w:r>
            <w:r w:rsidR="00105AC8">
              <w:rPr>
                <w:rFonts w:asciiTheme="minorHAnsi" w:hAnsiTheme="minorHAnsi"/>
                <w:sz w:val="18"/>
                <w:szCs w:val="18"/>
              </w:rPr>
              <w:t>C</w:t>
            </w:r>
            <w:r>
              <w:rPr>
                <w:rFonts w:asciiTheme="minorHAnsi" w:hAnsiTheme="minorHAnsi"/>
                <w:sz w:val="18"/>
                <w:szCs w:val="18"/>
              </w:rPr>
              <w:t xml:space="preserve">harge </w:t>
            </w:r>
            <w:r w:rsidR="00105AC8">
              <w:rPr>
                <w:rFonts w:asciiTheme="minorHAnsi" w:hAnsiTheme="minorHAnsi"/>
                <w:sz w:val="18"/>
                <w:szCs w:val="18"/>
              </w:rPr>
              <w:t>V</w:t>
            </w:r>
            <w:r>
              <w:rPr>
                <w:rFonts w:asciiTheme="minorHAnsi" w:hAnsiTheme="minorHAnsi"/>
                <w:sz w:val="18"/>
                <w:szCs w:val="18"/>
              </w:rPr>
              <w:t xml:space="preserve">erification </w:t>
            </w:r>
            <w:r w:rsidR="00105AC8">
              <w:rPr>
                <w:rFonts w:asciiTheme="minorHAnsi" w:hAnsiTheme="minorHAnsi"/>
                <w:sz w:val="18"/>
                <w:szCs w:val="18"/>
              </w:rPr>
              <w:t>M</w:t>
            </w:r>
            <w:r>
              <w:rPr>
                <w:rFonts w:asciiTheme="minorHAnsi" w:hAnsiTheme="minorHAnsi"/>
                <w:sz w:val="18"/>
                <w:szCs w:val="18"/>
              </w:rPr>
              <w:t xml:space="preserve">ethod </w:t>
            </w:r>
            <w:r w:rsidR="00105AC8">
              <w:rPr>
                <w:rFonts w:asciiTheme="minorHAnsi" w:hAnsiTheme="minorHAnsi"/>
                <w:sz w:val="18"/>
                <w:szCs w:val="18"/>
              </w:rPr>
              <w:t>U</w:t>
            </w:r>
            <w:r>
              <w:rPr>
                <w:rFonts w:asciiTheme="minorHAnsi" w:hAnsiTheme="minorHAnsi"/>
                <w:sz w:val="18"/>
                <w:szCs w:val="18"/>
              </w:rPr>
              <w:t xml:space="preserve">sed by </w:t>
            </w:r>
            <w:r w:rsidR="00105AC8">
              <w:rPr>
                <w:rFonts w:asciiTheme="minorHAnsi" w:hAnsiTheme="minorHAnsi"/>
                <w:sz w:val="18"/>
                <w:szCs w:val="18"/>
              </w:rPr>
              <w:t>I</w:t>
            </w:r>
            <w:r>
              <w:rPr>
                <w:rFonts w:asciiTheme="minorHAnsi" w:hAnsiTheme="minorHAnsi"/>
                <w:sz w:val="18"/>
                <w:szCs w:val="18"/>
              </w:rPr>
              <w:t>nstaller</w:t>
            </w:r>
          </w:p>
        </w:tc>
        <w:tc>
          <w:tcPr>
            <w:tcW w:w="2500" w:type="pct"/>
          </w:tcPr>
          <w:p w14:paraId="594A589E" w14:textId="77777777" w:rsidR="004A5E5A" w:rsidRPr="000C1C81" w:rsidRDefault="00393CE9" w:rsidP="004A5E5A">
            <w:pPr>
              <w:rPr>
                <w:rFonts w:asciiTheme="minorHAnsi" w:hAnsiTheme="minorHAnsi"/>
                <w:sz w:val="18"/>
                <w:szCs w:val="18"/>
              </w:rPr>
            </w:pPr>
            <w:r>
              <w:rPr>
                <w:rFonts w:asciiTheme="minorHAnsi" w:hAnsiTheme="minorHAnsi"/>
                <w:sz w:val="18"/>
                <w:szCs w:val="18"/>
              </w:rPr>
              <w:t xml:space="preserve">&lt;&lt;auto filled text: referenced from CF2R. Possible entries are: </w:t>
            </w:r>
          </w:p>
          <w:p w14:paraId="594A589F" w14:textId="77777777" w:rsidR="004A5E5A" w:rsidRPr="000C1C81" w:rsidRDefault="00393CE9" w:rsidP="004A5E5A">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Superheat (outdoor temperature must be ≥ 55 degF)</w:t>
            </w:r>
            <w:r>
              <w:rPr>
                <w:rFonts w:asciiTheme="minorHAnsi" w:hAnsiTheme="minorHAnsi"/>
                <w:sz w:val="18"/>
                <w:szCs w:val="18"/>
              </w:rPr>
              <w:t xml:space="preserve">; or </w:t>
            </w:r>
          </w:p>
          <w:p w14:paraId="594A58A0" w14:textId="77777777" w:rsidR="004A5E5A" w:rsidRPr="000C1C81" w:rsidRDefault="00393CE9" w:rsidP="004A5E5A">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Subcooling (outdoor temperature must be ≥ 55 degF)</w:t>
            </w:r>
            <w:r>
              <w:rPr>
                <w:rFonts w:asciiTheme="minorHAnsi" w:hAnsiTheme="minorHAnsi"/>
                <w:sz w:val="18"/>
                <w:szCs w:val="18"/>
              </w:rPr>
              <w:t xml:space="preserve">; or </w:t>
            </w:r>
          </w:p>
          <w:p w14:paraId="594A58A1" w14:textId="68BC5F4D" w:rsidR="004A5E5A" w:rsidRDefault="00393CE9" w:rsidP="004A5E5A">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Weigh-in</w:t>
            </w:r>
            <w:r w:rsidR="001546F5">
              <w:rPr>
                <w:rFonts w:asciiTheme="minorHAnsi" w:hAnsiTheme="minorHAnsi"/>
                <w:sz w:val="18"/>
                <w:szCs w:val="18"/>
                <w:u w:val="single"/>
              </w:rPr>
              <w:t xml:space="preserve"> with Installer independent</w:t>
            </w:r>
            <w:r>
              <w:rPr>
                <w:rFonts w:asciiTheme="minorHAnsi" w:hAnsiTheme="minorHAnsi"/>
                <w:sz w:val="18"/>
                <w:szCs w:val="18"/>
              </w:rPr>
              <w:t>; or</w:t>
            </w:r>
          </w:p>
          <w:p w14:paraId="1DA10310" w14:textId="0E7346F8" w:rsidR="001546F5" w:rsidRPr="000C1C81" w:rsidRDefault="001546F5" w:rsidP="004A5E5A">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Weigh</w:t>
            </w:r>
            <w:r w:rsidRPr="001546F5">
              <w:rPr>
                <w:rFonts w:asciiTheme="minorHAnsi" w:hAnsiTheme="minorHAnsi"/>
                <w:sz w:val="18"/>
                <w:szCs w:val="18"/>
                <w:u w:val="single"/>
              </w:rPr>
              <w:t>-</w:t>
            </w:r>
            <w:r>
              <w:rPr>
                <w:rFonts w:asciiTheme="minorHAnsi" w:hAnsiTheme="minorHAnsi"/>
                <w:sz w:val="18"/>
                <w:szCs w:val="18"/>
              </w:rPr>
              <w:t>in with HERS Rater observation; or</w:t>
            </w:r>
          </w:p>
          <w:p w14:paraId="594A58A2" w14:textId="18EE706C" w:rsidR="004A5E5A" w:rsidRPr="000C1C81" w:rsidDel="006A604F" w:rsidRDefault="00393CE9">
            <w:pPr>
              <w:pStyle w:val="ListParagraph"/>
              <w:numPr>
                <w:ilvl w:val="0"/>
                <w:numId w:val="18"/>
              </w:numPr>
              <w:spacing w:after="60"/>
              <w:rPr>
                <w:del w:id="9" w:author="Markstrum, Alexis@Energy" w:date="2019-11-18T11:11:00Z"/>
                <w:rFonts w:asciiTheme="minorHAnsi" w:hAnsiTheme="minorHAnsi"/>
                <w:sz w:val="18"/>
                <w:szCs w:val="18"/>
              </w:rPr>
            </w:pPr>
            <w:del w:id="10" w:author="Markstrum, Alexis@Energy" w:date="2019-11-18T11:11:00Z">
              <w:r w:rsidDel="006A604F">
                <w:rPr>
                  <w:rFonts w:asciiTheme="minorHAnsi" w:hAnsiTheme="minorHAnsi"/>
                  <w:sz w:val="18"/>
                  <w:szCs w:val="18"/>
                  <w:u w:val="single"/>
                </w:rPr>
                <w:delText>Winter Setup (applicable when outdoor temperature is &lt; 55 degF)</w:delText>
              </w:r>
              <w:r w:rsidDel="006A604F">
                <w:rPr>
                  <w:rFonts w:asciiTheme="minorHAnsi" w:hAnsiTheme="minorHAnsi"/>
                  <w:sz w:val="18"/>
                  <w:szCs w:val="18"/>
                </w:rPr>
                <w:delText>; or</w:delText>
              </w:r>
            </w:del>
          </w:p>
          <w:p w14:paraId="594A58A3" w14:textId="77777777" w:rsidR="004A5E5A" w:rsidRPr="000C1C81" w:rsidRDefault="00393CE9" w:rsidP="004A5E5A">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 xml:space="preserve">New Package Unit Factory Charge </w:t>
            </w:r>
            <w:r>
              <w:rPr>
                <w:rFonts w:asciiTheme="minorHAnsi" w:hAnsiTheme="minorHAnsi"/>
                <w:sz w:val="18"/>
                <w:szCs w:val="18"/>
              </w:rPr>
              <w:t>&gt;&gt;</w:t>
            </w:r>
          </w:p>
          <w:p w14:paraId="594A58A4" w14:textId="77777777" w:rsidR="004A5E5A" w:rsidRPr="000C1C81" w:rsidRDefault="004A5E5A">
            <w:pPr>
              <w:ind w:left="360"/>
              <w:rPr>
                <w:rFonts w:asciiTheme="minorHAnsi" w:hAnsiTheme="minorHAnsi"/>
                <w:sz w:val="18"/>
                <w:szCs w:val="18"/>
              </w:rPr>
            </w:pPr>
          </w:p>
        </w:tc>
      </w:tr>
      <w:tr w:rsidR="004A5E5A" w:rsidRPr="00D55D41" w14:paraId="594A58A9" w14:textId="77777777" w:rsidTr="00687CF2">
        <w:trPr>
          <w:cantSplit/>
          <w:trHeight w:val="953"/>
        </w:trPr>
        <w:tc>
          <w:tcPr>
            <w:tcW w:w="288" w:type="pct"/>
            <w:vAlign w:val="center"/>
          </w:tcPr>
          <w:p w14:paraId="594A58A6" w14:textId="73DB836D"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16</w:t>
            </w:r>
          </w:p>
        </w:tc>
        <w:tc>
          <w:tcPr>
            <w:tcW w:w="2212" w:type="pct"/>
            <w:vAlign w:val="center"/>
          </w:tcPr>
          <w:p w14:paraId="594A58A7" w14:textId="47A1EE4F"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Person </w:t>
            </w:r>
            <w:r w:rsidR="00105AC8">
              <w:rPr>
                <w:rFonts w:asciiTheme="minorHAnsi" w:hAnsiTheme="minorHAnsi"/>
                <w:sz w:val="18"/>
                <w:szCs w:val="18"/>
              </w:rPr>
              <w:t>W</w:t>
            </w:r>
            <w:r>
              <w:rPr>
                <w:rFonts w:asciiTheme="minorHAnsi" w:hAnsiTheme="minorHAnsi"/>
                <w:sz w:val="18"/>
                <w:szCs w:val="18"/>
              </w:rPr>
              <w:t xml:space="preserve">ho </w:t>
            </w:r>
            <w:r w:rsidR="00105AC8">
              <w:rPr>
                <w:rFonts w:asciiTheme="minorHAnsi" w:hAnsiTheme="minorHAnsi"/>
                <w:sz w:val="18"/>
                <w:szCs w:val="18"/>
              </w:rPr>
              <w:t>P</w:t>
            </w:r>
            <w:r>
              <w:rPr>
                <w:rFonts w:asciiTheme="minorHAnsi" w:hAnsiTheme="minorHAnsi"/>
                <w:sz w:val="18"/>
                <w:szCs w:val="18"/>
              </w:rPr>
              <w:t xml:space="preserve">erformed the Refrigerant Charge Verification </w:t>
            </w:r>
            <w:r w:rsidR="00105AC8">
              <w:rPr>
                <w:rFonts w:asciiTheme="minorHAnsi" w:hAnsiTheme="minorHAnsi"/>
                <w:sz w:val="18"/>
                <w:szCs w:val="18"/>
              </w:rPr>
              <w:t>R</w:t>
            </w:r>
            <w:r>
              <w:rPr>
                <w:rFonts w:asciiTheme="minorHAnsi" w:hAnsiTheme="minorHAnsi"/>
                <w:sz w:val="18"/>
                <w:szCs w:val="18"/>
              </w:rPr>
              <w:t>eported on the Certificate of Installation</w:t>
            </w:r>
          </w:p>
        </w:tc>
        <w:tc>
          <w:tcPr>
            <w:tcW w:w="2500" w:type="pct"/>
            <w:vAlign w:val="center"/>
          </w:tcPr>
          <w:p w14:paraId="594A58A8" w14:textId="77777777" w:rsidR="004A5E5A" w:rsidRPr="000C1C81" w:rsidRDefault="00393CE9">
            <w:pPr>
              <w:rPr>
                <w:rFonts w:asciiTheme="minorHAnsi" w:hAnsiTheme="minorHAnsi"/>
                <w:sz w:val="18"/>
                <w:szCs w:val="18"/>
              </w:rPr>
            </w:pPr>
            <w:r>
              <w:rPr>
                <w:rFonts w:asciiTheme="minorHAnsi" w:hAnsiTheme="minorHAnsi"/>
                <w:sz w:val="18"/>
                <w:szCs w:val="18"/>
              </w:rPr>
              <w:t>&lt;&lt;auto filled text: referenced from CF2R.  Possible entries: HVAC System Installer or HERS Rater.&gt;&gt;</w:t>
            </w:r>
          </w:p>
        </w:tc>
      </w:tr>
      <w:tr w:rsidR="004A5E5A" w:rsidRPr="00D55D41" w14:paraId="594A58AF" w14:textId="77777777" w:rsidTr="00687CF2">
        <w:trPr>
          <w:cantSplit/>
          <w:trHeight w:val="953"/>
        </w:trPr>
        <w:tc>
          <w:tcPr>
            <w:tcW w:w="288" w:type="pct"/>
            <w:vAlign w:val="center"/>
          </w:tcPr>
          <w:p w14:paraId="594A58AA" w14:textId="474DE3A9"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17</w:t>
            </w:r>
          </w:p>
        </w:tc>
        <w:tc>
          <w:tcPr>
            <w:tcW w:w="2212" w:type="pct"/>
            <w:vAlign w:val="center"/>
          </w:tcPr>
          <w:p w14:paraId="594A58AB" w14:textId="2A4028B6" w:rsidR="004A5E5A" w:rsidRPr="000C1C81" w:rsidRDefault="00393CE9"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HERS Verification Compliance Requirement Status</w:t>
            </w:r>
          </w:p>
        </w:tc>
        <w:tc>
          <w:tcPr>
            <w:tcW w:w="2500" w:type="pct"/>
            <w:vAlign w:val="center"/>
          </w:tcPr>
          <w:p w14:paraId="594A58AC" w14:textId="77777777" w:rsidR="004A5E5A" w:rsidRPr="000C1C81" w:rsidRDefault="00393CE9" w:rsidP="00B306F6">
            <w:pPr>
              <w:rPr>
                <w:rFonts w:asciiTheme="minorHAnsi" w:hAnsiTheme="minorHAnsi"/>
                <w:sz w:val="18"/>
                <w:szCs w:val="18"/>
              </w:rPr>
            </w:pPr>
            <w:r>
              <w:rPr>
                <w:rFonts w:asciiTheme="minorHAnsi" w:hAnsiTheme="minorHAnsi"/>
                <w:sz w:val="18"/>
                <w:szCs w:val="18"/>
              </w:rPr>
              <w:t xml:space="preserve">&lt;&lt;auto filled text: referenced from CF2R.  Possible entries: </w:t>
            </w:r>
          </w:p>
          <w:p w14:paraId="594A58AD" w14:textId="77777777" w:rsidR="004A5E5A" w:rsidRPr="000C1C81" w:rsidRDefault="00393CE9">
            <w:pPr>
              <w:ind w:left="720"/>
              <w:rPr>
                <w:rFonts w:asciiTheme="minorHAnsi" w:hAnsiTheme="minorHAnsi"/>
                <w:sz w:val="18"/>
                <w:szCs w:val="18"/>
              </w:rPr>
            </w:pPr>
            <w:r>
              <w:rPr>
                <w:rFonts w:asciiTheme="minorHAnsi" w:hAnsiTheme="minorHAnsi"/>
                <w:sz w:val="18"/>
                <w:szCs w:val="18"/>
              </w:rPr>
              <w:t>"System does not qualify for Group Sampling"; or</w:t>
            </w:r>
          </w:p>
          <w:p w14:paraId="594A58AE" w14:textId="77777777" w:rsidR="004A5E5A" w:rsidRPr="000C1C81" w:rsidRDefault="00393CE9" w:rsidP="002D286E">
            <w:pPr>
              <w:ind w:left="720"/>
              <w:rPr>
                <w:rFonts w:asciiTheme="minorHAnsi" w:hAnsiTheme="minorHAnsi"/>
                <w:sz w:val="18"/>
                <w:szCs w:val="18"/>
              </w:rPr>
            </w:pPr>
            <w:r>
              <w:rPr>
                <w:rFonts w:asciiTheme="minorHAnsi" w:hAnsiTheme="minorHAnsi"/>
                <w:sz w:val="18"/>
                <w:szCs w:val="18"/>
              </w:rPr>
              <w:t xml:space="preserve">”System qualifies for Group Sampling.”&gt;&gt; </w:t>
            </w:r>
          </w:p>
        </w:tc>
      </w:tr>
      <w:tr w:rsidR="004A5E5A" w:rsidRPr="00D55D41" w14:paraId="594A58CB" w14:textId="77777777" w:rsidTr="00687CF2">
        <w:trPr>
          <w:cantSplit/>
          <w:trHeight w:val="953"/>
        </w:trPr>
        <w:tc>
          <w:tcPr>
            <w:tcW w:w="288" w:type="pct"/>
            <w:vAlign w:val="center"/>
          </w:tcPr>
          <w:p w14:paraId="594A58B0" w14:textId="77777777" w:rsidR="004A5E5A" w:rsidRPr="000C1C81" w:rsidRDefault="004A5E5A" w:rsidP="00687CF2">
            <w:pPr>
              <w:pStyle w:val="Header"/>
              <w:tabs>
                <w:tab w:val="clear" w:pos="4320"/>
                <w:tab w:val="clear" w:pos="8640"/>
              </w:tabs>
              <w:jc w:val="center"/>
              <w:rPr>
                <w:rFonts w:asciiTheme="minorHAnsi" w:hAnsiTheme="minorHAnsi"/>
                <w:sz w:val="18"/>
                <w:szCs w:val="18"/>
              </w:rPr>
            </w:pPr>
          </w:p>
        </w:tc>
        <w:tc>
          <w:tcPr>
            <w:tcW w:w="2212" w:type="pct"/>
            <w:vAlign w:val="center"/>
          </w:tcPr>
          <w:p w14:paraId="594A58B1" w14:textId="77777777" w:rsidR="004A5E5A" w:rsidRPr="000C1C81" w:rsidRDefault="00393CE9" w:rsidP="004A5E5A">
            <w:pPr>
              <w:rPr>
                <w:rFonts w:asciiTheme="minorHAnsi" w:hAnsiTheme="minorHAnsi"/>
                <w:sz w:val="18"/>
                <w:szCs w:val="18"/>
              </w:rPr>
            </w:pPr>
            <w:r>
              <w:rPr>
                <w:rFonts w:asciiTheme="minorHAnsi" w:hAnsiTheme="minorHAnsi"/>
                <w:sz w:val="18"/>
                <w:szCs w:val="18"/>
              </w:rPr>
              <w:t>Generate list for next row (this is hidden from user)</w:t>
            </w:r>
          </w:p>
        </w:tc>
        <w:tc>
          <w:tcPr>
            <w:tcW w:w="2500" w:type="pct"/>
            <w:vAlign w:val="center"/>
          </w:tcPr>
          <w:p w14:paraId="594A58B2" w14:textId="409234C2"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If </w:t>
            </w:r>
            <w:r w:rsidR="002E2F2E">
              <w:rPr>
                <w:rFonts w:asciiTheme="minorHAnsi" w:hAnsiTheme="minorHAnsi" w:cs="Helvetica"/>
                <w:sz w:val="18"/>
                <w:szCs w:val="18"/>
              </w:rPr>
              <w:t>A11</w:t>
            </w:r>
            <w:r>
              <w:rPr>
                <w:rFonts w:asciiTheme="minorHAnsi" w:hAnsiTheme="minorHAnsi" w:cs="Helvetica"/>
                <w:sz w:val="18"/>
                <w:szCs w:val="18"/>
              </w:rPr>
              <w:t xml:space="preserve"> = “no </w:t>
            </w:r>
            <w:r w:rsidR="00550554">
              <w:rPr>
                <w:rFonts w:asciiTheme="minorHAnsi" w:hAnsiTheme="minorHAnsi" w:cs="Helvetica"/>
                <w:sz w:val="18"/>
                <w:szCs w:val="18"/>
              </w:rPr>
              <w:t>FID</w:t>
            </w:r>
            <w:r>
              <w:rPr>
                <w:rFonts w:asciiTheme="minorHAnsi" w:hAnsiTheme="minorHAnsi" w:cs="Helvetica"/>
                <w:sz w:val="18"/>
                <w:szCs w:val="18"/>
              </w:rPr>
              <w:t xml:space="preserve">” and </w:t>
            </w:r>
            <w:r w:rsidR="002E2F2E">
              <w:rPr>
                <w:rFonts w:asciiTheme="minorHAnsi" w:hAnsiTheme="minorHAnsi" w:cs="Helvetica"/>
                <w:sz w:val="18"/>
                <w:szCs w:val="18"/>
              </w:rPr>
              <w:t>A15</w:t>
            </w:r>
            <w:r>
              <w:rPr>
                <w:rFonts w:asciiTheme="minorHAnsi" w:hAnsiTheme="minorHAnsi" w:cs="Helvetica"/>
                <w:sz w:val="18"/>
                <w:szCs w:val="18"/>
              </w:rPr>
              <w:t xml:space="preserve"> = “Superheat”, then list =</w:t>
            </w:r>
          </w:p>
          <w:p w14:paraId="594A58B3" w14:textId="77777777" w:rsidR="004A5E5A" w:rsidRPr="000C1C81" w:rsidRDefault="00393CE9" w:rsidP="004A5E5A">
            <w:pPr>
              <w:widowControl w:val="0"/>
              <w:autoSpaceDE w:val="0"/>
              <w:autoSpaceDN w:val="0"/>
              <w:adjustRightInd w:val="0"/>
              <w:ind w:firstLine="720"/>
              <w:rPr>
                <w:rFonts w:asciiTheme="minorHAnsi" w:hAnsiTheme="minorHAnsi" w:cs="Helvetica"/>
                <w:sz w:val="18"/>
                <w:szCs w:val="18"/>
              </w:rPr>
            </w:pPr>
            <w:r>
              <w:rPr>
                <w:rFonts w:asciiTheme="minorHAnsi" w:hAnsiTheme="minorHAnsi" w:cs="Helvetica"/>
                <w:sz w:val="18"/>
                <w:szCs w:val="18"/>
              </w:rPr>
              <w:t>Superheat</w:t>
            </w:r>
          </w:p>
          <w:p w14:paraId="594A58B4" w14:textId="77777777" w:rsidR="004A5E5A" w:rsidRPr="000C1C81" w:rsidRDefault="004A5E5A" w:rsidP="004A5E5A">
            <w:pPr>
              <w:widowControl w:val="0"/>
              <w:autoSpaceDE w:val="0"/>
              <w:autoSpaceDN w:val="0"/>
              <w:adjustRightInd w:val="0"/>
              <w:rPr>
                <w:rFonts w:asciiTheme="minorHAnsi" w:hAnsiTheme="minorHAnsi" w:cs="Helvetica"/>
                <w:sz w:val="18"/>
                <w:szCs w:val="18"/>
              </w:rPr>
            </w:pPr>
          </w:p>
          <w:p w14:paraId="594A58B5" w14:textId="77765A1A"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2E2F2E">
              <w:rPr>
                <w:rFonts w:asciiTheme="minorHAnsi" w:hAnsiTheme="minorHAnsi" w:cs="Helvetica"/>
                <w:sz w:val="18"/>
                <w:szCs w:val="18"/>
              </w:rPr>
              <w:t>A11</w:t>
            </w:r>
            <w:r>
              <w:rPr>
                <w:rFonts w:asciiTheme="minorHAnsi" w:hAnsiTheme="minorHAnsi" w:cs="Helvetica"/>
                <w:sz w:val="18"/>
                <w:szCs w:val="18"/>
              </w:rPr>
              <w:t xml:space="preserve"> = “no </w:t>
            </w:r>
            <w:r w:rsidR="00550554">
              <w:rPr>
                <w:rFonts w:asciiTheme="minorHAnsi" w:hAnsiTheme="minorHAnsi" w:cs="Helvetica"/>
                <w:sz w:val="18"/>
                <w:szCs w:val="18"/>
              </w:rPr>
              <w:t>FID</w:t>
            </w:r>
            <w:r>
              <w:rPr>
                <w:rFonts w:asciiTheme="minorHAnsi" w:hAnsiTheme="minorHAnsi" w:cs="Helvetica"/>
                <w:sz w:val="18"/>
                <w:szCs w:val="18"/>
              </w:rPr>
              <w:t xml:space="preserve">” and </w:t>
            </w:r>
            <w:r w:rsidR="002E2F2E">
              <w:rPr>
                <w:rFonts w:asciiTheme="minorHAnsi" w:hAnsiTheme="minorHAnsi" w:cs="Helvetica"/>
                <w:sz w:val="18"/>
                <w:szCs w:val="18"/>
              </w:rPr>
              <w:t>A15</w:t>
            </w:r>
            <w:r>
              <w:rPr>
                <w:rFonts w:asciiTheme="minorHAnsi" w:hAnsiTheme="minorHAnsi" w:cs="Helvetica"/>
                <w:sz w:val="18"/>
                <w:szCs w:val="18"/>
              </w:rPr>
              <w:t xml:space="preserve"> = “Subcool</w:t>
            </w:r>
            <w:r w:rsidR="001546F5">
              <w:rPr>
                <w:rFonts w:asciiTheme="minorHAnsi" w:hAnsiTheme="minorHAnsi" w:cs="Helvetica"/>
                <w:sz w:val="18"/>
                <w:szCs w:val="18"/>
              </w:rPr>
              <w:t>ing</w:t>
            </w:r>
            <w:r>
              <w:rPr>
                <w:rFonts w:asciiTheme="minorHAnsi" w:hAnsiTheme="minorHAnsi" w:cs="Helvetica"/>
                <w:sz w:val="18"/>
                <w:szCs w:val="18"/>
              </w:rPr>
              <w:t>”, then list =</w:t>
            </w:r>
          </w:p>
          <w:p w14:paraId="594A58B6" w14:textId="126B98A0"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1546F5">
              <w:rPr>
                <w:rFonts w:asciiTheme="minorHAnsi" w:hAnsiTheme="minorHAnsi" w:cs="Helvetica"/>
                <w:sz w:val="18"/>
                <w:szCs w:val="18"/>
              </w:rPr>
              <w:t>ing</w:t>
            </w:r>
          </w:p>
          <w:p w14:paraId="594A58B7" w14:textId="77777777"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Winter Setup</w:t>
            </w:r>
          </w:p>
          <w:p w14:paraId="594A58B8" w14:textId="77777777" w:rsidR="004A5E5A" w:rsidRPr="000C1C81" w:rsidRDefault="004A5E5A" w:rsidP="004A5E5A">
            <w:pPr>
              <w:widowControl w:val="0"/>
              <w:autoSpaceDE w:val="0"/>
              <w:autoSpaceDN w:val="0"/>
              <w:adjustRightInd w:val="0"/>
              <w:rPr>
                <w:rFonts w:asciiTheme="minorHAnsi" w:hAnsiTheme="minorHAnsi" w:cs="Helvetica"/>
                <w:sz w:val="18"/>
                <w:szCs w:val="18"/>
              </w:rPr>
            </w:pPr>
          </w:p>
          <w:p w14:paraId="594A58B9" w14:textId="44CAEB4C"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2E2F2E">
              <w:rPr>
                <w:rFonts w:asciiTheme="minorHAnsi" w:hAnsiTheme="minorHAnsi" w:cs="Helvetica"/>
                <w:sz w:val="18"/>
                <w:szCs w:val="18"/>
              </w:rPr>
              <w:t>A11</w:t>
            </w:r>
            <w:r>
              <w:rPr>
                <w:rFonts w:asciiTheme="minorHAnsi" w:hAnsiTheme="minorHAnsi" w:cs="Helvetica"/>
                <w:sz w:val="18"/>
                <w:szCs w:val="18"/>
              </w:rPr>
              <w:t xml:space="preserve"> = “no </w:t>
            </w:r>
            <w:r w:rsidR="00550554">
              <w:rPr>
                <w:rFonts w:asciiTheme="minorHAnsi" w:hAnsiTheme="minorHAnsi" w:cs="Helvetica"/>
                <w:sz w:val="18"/>
                <w:szCs w:val="18"/>
              </w:rPr>
              <w:t>FID</w:t>
            </w:r>
            <w:r>
              <w:rPr>
                <w:rFonts w:asciiTheme="minorHAnsi" w:hAnsiTheme="minorHAnsi" w:cs="Helvetica"/>
                <w:sz w:val="18"/>
                <w:szCs w:val="18"/>
              </w:rPr>
              <w:t xml:space="preserve">” and </w:t>
            </w:r>
            <w:r w:rsidR="002E2F2E">
              <w:rPr>
                <w:rFonts w:asciiTheme="minorHAnsi" w:hAnsiTheme="minorHAnsi" w:cs="Helvetica"/>
                <w:sz w:val="18"/>
                <w:szCs w:val="18"/>
              </w:rPr>
              <w:t>A15</w:t>
            </w:r>
            <w:r>
              <w:rPr>
                <w:rFonts w:asciiTheme="minorHAnsi" w:hAnsiTheme="minorHAnsi" w:cs="Helvetica"/>
                <w:sz w:val="18"/>
                <w:szCs w:val="18"/>
              </w:rPr>
              <w:t xml:space="preserve"> = “Weigh-In</w:t>
            </w:r>
            <w:r w:rsidR="001546F5">
              <w:rPr>
                <w:rFonts w:asciiTheme="minorHAnsi" w:hAnsiTheme="minorHAnsi" w:cs="Helvetica"/>
                <w:sz w:val="18"/>
                <w:szCs w:val="18"/>
              </w:rPr>
              <w:t xml:space="preserve"> with Installer independent</w:t>
            </w:r>
            <w:r>
              <w:rPr>
                <w:rFonts w:asciiTheme="minorHAnsi" w:hAnsiTheme="minorHAnsi" w:cs="Helvetica"/>
                <w:sz w:val="18"/>
                <w:szCs w:val="18"/>
              </w:rPr>
              <w:t>”, then list =</w:t>
            </w:r>
          </w:p>
          <w:p w14:paraId="594A58BA" w14:textId="77777777"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Superheat</w:t>
            </w:r>
          </w:p>
          <w:p w14:paraId="594A58BC" w14:textId="5958938D"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1546F5">
              <w:rPr>
                <w:rFonts w:asciiTheme="minorHAnsi" w:hAnsiTheme="minorHAnsi" w:cs="Helvetica"/>
                <w:sz w:val="18"/>
                <w:szCs w:val="18"/>
              </w:rPr>
              <w:t>ing</w:t>
            </w:r>
          </w:p>
          <w:p w14:paraId="594A58BD" w14:textId="77777777"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Winter Setup</w:t>
            </w:r>
          </w:p>
          <w:p w14:paraId="594A58BE" w14:textId="77777777" w:rsidR="004A5E5A" w:rsidRPr="000C1C81" w:rsidRDefault="004A5E5A" w:rsidP="004A5E5A">
            <w:pPr>
              <w:widowControl w:val="0"/>
              <w:autoSpaceDE w:val="0"/>
              <w:autoSpaceDN w:val="0"/>
              <w:adjustRightInd w:val="0"/>
              <w:rPr>
                <w:rFonts w:asciiTheme="minorHAnsi" w:hAnsiTheme="minorHAnsi" w:cs="Helvetica"/>
                <w:sz w:val="18"/>
                <w:szCs w:val="18"/>
              </w:rPr>
            </w:pPr>
          </w:p>
          <w:p w14:paraId="4086B71E" w14:textId="4742545D" w:rsidR="001546F5" w:rsidRDefault="001546F5"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A11 = “no FID” and A1</w:t>
            </w:r>
            <w:r w:rsidR="00074CD9">
              <w:rPr>
                <w:rFonts w:asciiTheme="minorHAnsi" w:hAnsiTheme="minorHAnsi" w:cs="Helvetica"/>
                <w:sz w:val="18"/>
                <w:szCs w:val="18"/>
              </w:rPr>
              <w:t>5</w:t>
            </w:r>
            <w:r>
              <w:rPr>
                <w:rFonts w:asciiTheme="minorHAnsi" w:hAnsiTheme="minorHAnsi" w:cs="Helvetica"/>
                <w:sz w:val="18"/>
                <w:szCs w:val="18"/>
              </w:rPr>
              <w:t xml:space="preserve"> = “Weigh-in with HERS Rater observation”, then list = </w:t>
            </w:r>
          </w:p>
          <w:p w14:paraId="5B21C414" w14:textId="05952491" w:rsidR="001546F5" w:rsidRDefault="001546F5" w:rsidP="001546F5">
            <w:pPr>
              <w:widowControl w:val="0"/>
              <w:autoSpaceDE w:val="0"/>
              <w:autoSpaceDN w:val="0"/>
              <w:adjustRightInd w:val="0"/>
              <w:ind w:left="695"/>
              <w:rPr>
                <w:rFonts w:asciiTheme="minorHAnsi" w:hAnsiTheme="minorHAnsi" w:cs="Helvetica"/>
                <w:sz w:val="18"/>
                <w:szCs w:val="18"/>
              </w:rPr>
            </w:pPr>
            <w:r>
              <w:rPr>
                <w:rFonts w:asciiTheme="minorHAnsi" w:hAnsiTheme="minorHAnsi" w:cs="Helvetica"/>
                <w:sz w:val="18"/>
                <w:szCs w:val="18"/>
              </w:rPr>
              <w:t>Weigh-In Observation</w:t>
            </w:r>
          </w:p>
          <w:p w14:paraId="0B2BC787" w14:textId="77777777" w:rsidR="001546F5" w:rsidRDefault="001546F5" w:rsidP="004A5E5A">
            <w:pPr>
              <w:widowControl w:val="0"/>
              <w:autoSpaceDE w:val="0"/>
              <w:autoSpaceDN w:val="0"/>
              <w:adjustRightInd w:val="0"/>
              <w:rPr>
                <w:rFonts w:asciiTheme="minorHAnsi" w:hAnsiTheme="minorHAnsi" w:cs="Helvetica"/>
                <w:sz w:val="18"/>
                <w:szCs w:val="18"/>
              </w:rPr>
            </w:pPr>
          </w:p>
          <w:p w14:paraId="594A58BF" w14:textId="4F342F69"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2E2F2E">
              <w:rPr>
                <w:rFonts w:asciiTheme="minorHAnsi" w:hAnsiTheme="minorHAnsi" w:cs="Helvetica"/>
                <w:sz w:val="18"/>
                <w:szCs w:val="18"/>
              </w:rPr>
              <w:t>A11</w:t>
            </w:r>
            <w:r>
              <w:rPr>
                <w:rFonts w:asciiTheme="minorHAnsi" w:hAnsiTheme="minorHAnsi" w:cs="Helvetica"/>
                <w:sz w:val="18"/>
                <w:szCs w:val="18"/>
              </w:rPr>
              <w:t xml:space="preserve"> = “factory installed </w:t>
            </w:r>
            <w:r w:rsidR="00550554">
              <w:rPr>
                <w:rFonts w:asciiTheme="minorHAnsi" w:hAnsiTheme="minorHAnsi" w:cs="Helvetica"/>
                <w:sz w:val="18"/>
                <w:szCs w:val="18"/>
              </w:rPr>
              <w:t>FID</w:t>
            </w:r>
            <w:r>
              <w:rPr>
                <w:rFonts w:asciiTheme="minorHAnsi" w:hAnsiTheme="minorHAnsi" w:cs="Helvetica"/>
                <w:sz w:val="18"/>
                <w:szCs w:val="18"/>
              </w:rPr>
              <w:t xml:space="preserve">” or “field installed </w:t>
            </w:r>
            <w:r w:rsidR="00550554">
              <w:rPr>
                <w:rFonts w:asciiTheme="minorHAnsi" w:hAnsiTheme="minorHAnsi" w:cs="Helvetica"/>
                <w:sz w:val="18"/>
                <w:szCs w:val="18"/>
              </w:rPr>
              <w:t>FID</w:t>
            </w:r>
            <w:r>
              <w:rPr>
                <w:rFonts w:asciiTheme="minorHAnsi" w:hAnsiTheme="minorHAnsi" w:cs="Helvetica"/>
                <w:sz w:val="18"/>
                <w:szCs w:val="18"/>
              </w:rPr>
              <w:t>”, then list =</w:t>
            </w:r>
          </w:p>
          <w:p w14:paraId="594A58C0" w14:textId="200BA816"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r w:rsidR="00550554">
              <w:rPr>
                <w:rFonts w:asciiTheme="minorHAnsi" w:hAnsiTheme="minorHAnsi" w:cs="Helvetica"/>
                <w:sz w:val="18"/>
                <w:szCs w:val="18"/>
              </w:rPr>
              <w:t>FID</w:t>
            </w:r>
            <w:r>
              <w:rPr>
                <w:rFonts w:asciiTheme="minorHAnsi" w:hAnsiTheme="minorHAnsi" w:cs="Helvetica"/>
                <w:sz w:val="18"/>
                <w:szCs w:val="18"/>
              </w:rPr>
              <w:t xml:space="preserve"> Verification</w:t>
            </w:r>
          </w:p>
          <w:p w14:paraId="594A58C1" w14:textId="77777777" w:rsidR="004A5E5A" w:rsidRPr="000C1C81" w:rsidRDefault="004A5E5A" w:rsidP="004A5E5A">
            <w:pPr>
              <w:widowControl w:val="0"/>
              <w:autoSpaceDE w:val="0"/>
              <w:autoSpaceDN w:val="0"/>
              <w:adjustRightInd w:val="0"/>
              <w:rPr>
                <w:rFonts w:asciiTheme="minorHAnsi" w:hAnsiTheme="minorHAnsi" w:cs="Helvetica"/>
                <w:sz w:val="18"/>
                <w:szCs w:val="18"/>
              </w:rPr>
            </w:pPr>
          </w:p>
          <w:p w14:paraId="594A58C2" w14:textId="028CA62B"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2E2F2E">
              <w:rPr>
                <w:rFonts w:asciiTheme="minorHAnsi" w:hAnsiTheme="minorHAnsi" w:cs="Helvetica"/>
                <w:sz w:val="18"/>
                <w:szCs w:val="18"/>
              </w:rPr>
              <w:t>A11</w:t>
            </w:r>
            <w:r>
              <w:rPr>
                <w:rFonts w:asciiTheme="minorHAnsi" w:hAnsiTheme="minorHAnsi" w:cs="Helvetica"/>
                <w:sz w:val="18"/>
                <w:szCs w:val="18"/>
              </w:rPr>
              <w:t xml:space="preserve"> = “no </w:t>
            </w:r>
            <w:r w:rsidR="00550554">
              <w:rPr>
                <w:rFonts w:asciiTheme="minorHAnsi" w:hAnsiTheme="minorHAnsi" w:cs="Helvetica"/>
                <w:sz w:val="18"/>
                <w:szCs w:val="18"/>
              </w:rPr>
              <w:t>FID</w:t>
            </w:r>
            <w:r>
              <w:rPr>
                <w:rFonts w:asciiTheme="minorHAnsi" w:hAnsiTheme="minorHAnsi" w:cs="Helvetica"/>
                <w:sz w:val="18"/>
                <w:szCs w:val="18"/>
              </w:rPr>
              <w:t xml:space="preserve">” and </w:t>
            </w:r>
            <w:r w:rsidR="002E2F2E">
              <w:rPr>
                <w:rFonts w:asciiTheme="minorHAnsi" w:hAnsiTheme="minorHAnsi" w:cs="Helvetica"/>
                <w:sz w:val="18"/>
                <w:szCs w:val="18"/>
              </w:rPr>
              <w:t>A15</w:t>
            </w:r>
            <w:r>
              <w:rPr>
                <w:rFonts w:asciiTheme="minorHAnsi" w:hAnsiTheme="minorHAnsi" w:cs="Helvetica"/>
                <w:sz w:val="18"/>
                <w:szCs w:val="18"/>
              </w:rPr>
              <w:t xml:space="preserve"> = “Winter Setup”, then list =</w:t>
            </w:r>
          </w:p>
          <w:p w14:paraId="594A58C3" w14:textId="77777777"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p>
          <w:p w14:paraId="594A58C4" w14:textId="77777777"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Winter Setup</w:t>
            </w:r>
          </w:p>
          <w:p w14:paraId="594A58C5" w14:textId="77777777" w:rsidR="004A5E5A" w:rsidRPr="000C1C81" w:rsidRDefault="004A5E5A" w:rsidP="004A5E5A">
            <w:pPr>
              <w:widowControl w:val="0"/>
              <w:autoSpaceDE w:val="0"/>
              <w:autoSpaceDN w:val="0"/>
              <w:adjustRightInd w:val="0"/>
              <w:rPr>
                <w:rFonts w:asciiTheme="minorHAnsi" w:hAnsiTheme="minorHAnsi" w:cs="Helvetica"/>
                <w:sz w:val="18"/>
                <w:szCs w:val="18"/>
              </w:rPr>
            </w:pPr>
          </w:p>
          <w:p w14:paraId="594A58C8" w14:textId="6581E2B9" w:rsidR="004A5E5A" w:rsidRPr="000C1C81" w:rsidRDefault="00393CE9" w:rsidP="001546F5">
            <w:pPr>
              <w:widowControl w:val="0"/>
              <w:autoSpaceDE w:val="0"/>
              <w:autoSpaceDN w:val="0"/>
              <w:adjustRightInd w:val="0"/>
              <w:rPr>
                <w:rFonts w:asciiTheme="minorHAnsi" w:hAnsiTheme="minorHAnsi"/>
                <w:sz w:val="18"/>
                <w:szCs w:val="18"/>
              </w:rPr>
            </w:pPr>
            <w:r>
              <w:rPr>
                <w:rFonts w:asciiTheme="minorHAnsi" w:hAnsiTheme="minorHAnsi" w:cs="Helvetica"/>
                <w:sz w:val="18"/>
                <w:szCs w:val="18"/>
              </w:rPr>
              <w:t xml:space="preserve">Else, If </w:t>
            </w:r>
            <w:r w:rsidR="002E2F2E">
              <w:rPr>
                <w:rFonts w:asciiTheme="minorHAnsi" w:hAnsiTheme="minorHAnsi" w:cs="Helvetica"/>
                <w:sz w:val="18"/>
                <w:szCs w:val="18"/>
              </w:rPr>
              <w:t>A15</w:t>
            </w:r>
            <w:r>
              <w:rPr>
                <w:rFonts w:asciiTheme="minorHAnsi" w:hAnsiTheme="minorHAnsi" w:cs="Helvetica"/>
                <w:sz w:val="18"/>
                <w:szCs w:val="18"/>
              </w:rPr>
              <w:t xml:space="preserve"> = “New Package Unit Factory Charge”, then</w:t>
            </w:r>
            <w:r w:rsidR="001546F5">
              <w:rPr>
                <w:rFonts w:asciiTheme="minorHAnsi" w:hAnsiTheme="minorHAnsi" w:cs="Helvetica"/>
                <w:sz w:val="18"/>
                <w:szCs w:val="18"/>
              </w:rPr>
              <w:t xml:space="preserve"> do not proceed. A CF3R-MCH-25 is not required when a CF2R-MCH-25f is used.</w:t>
            </w:r>
          </w:p>
          <w:p w14:paraId="594A58C9" w14:textId="0DC9181A"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2E2F2E">
              <w:rPr>
                <w:rFonts w:asciiTheme="minorHAnsi" w:hAnsiTheme="minorHAnsi" w:cs="Helvetica"/>
                <w:sz w:val="18"/>
                <w:szCs w:val="18"/>
              </w:rPr>
              <w:t>A12</w:t>
            </w:r>
            <w:r>
              <w:rPr>
                <w:rFonts w:asciiTheme="minorHAnsi" w:hAnsiTheme="minorHAnsi" w:cs="Helvetica"/>
                <w:sz w:val="18"/>
                <w:szCs w:val="18"/>
              </w:rPr>
              <w:t xml:space="preserve"> = “No”, or </w:t>
            </w:r>
            <w:r w:rsidR="002E2F2E">
              <w:rPr>
                <w:rFonts w:asciiTheme="minorHAnsi" w:hAnsiTheme="minorHAnsi" w:cs="Helvetica"/>
                <w:sz w:val="18"/>
                <w:szCs w:val="18"/>
              </w:rPr>
              <w:t>A13</w:t>
            </w:r>
            <w:r>
              <w:rPr>
                <w:rFonts w:asciiTheme="minorHAnsi" w:hAnsiTheme="minorHAnsi" w:cs="Helvetica"/>
                <w:sz w:val="18"/>
                <w:szCs w:val="18"/>
              </w:rPr>
              <w:t xml:space="preserve"> = “No”, then list =</w:t>
            </w:r>
          </w:p>
          <w:p w14:paraId="594A58CA" w14:textId="77777777" w:rsidR="004A5E5A" w:rsidRPr="000C1C81" w:rsidRDefault="00393CE9">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r>
              <w:rPr>
                <w:rFonts w:asciiTheme="minorHAnsi" w:hAnsiTheme="minorHAnsi" w:cs="Helvetica"/>
                <w:sz w:val="18"/>
                <w:szCs w:val="18"/>
              </w:rPr>
              <w:tab/>
              <w:t>Weigh-In Observation</w:t>
            </w:r>
          </w:p>
        </w:tc>
      </w:tr>
      <w:tr w:rsidR="004A5E5A" w:rsidRPr="00D55D41" w14:paraId="594A58D0" w14:textId="77777777" w:rsidTr="00687CF2">
        <w:trPr>
          <w:cantSplit/>
          <w:trHeight w:val="953"/>
        </w:trPr>
        <w:tc>
          <w:tcPr>
            <w:tcW w:w="288" w:type="pct"/>
            <w:vAlign w:val="center"/>
          </w:tcPr>
          <w:p w14:paraId="594A58CC" w14:textId="396C2A07"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18</w:t>
            </w:r>
          </w:p>
        </w:tc>
        <w:tc>
          <w:tcPr>
            <w:tcW w:w="2212" w:type="pct"/>
            <w:vAlign w:val="center"/>
          </w:tcPr>
          <w:p w14:paraId="594A58CD" w14:textId="7A66AA0D" w:rsidR="004A5E5A" w:rsidRPr="000C1C81" w:rsidRDefault="00393CE9" w:rsidP="00105AC8">
            <w:pPr>
              <w:rPr>
                <w:rFonts w:asciiTheme="minorHAnsi" w:hAnsiTheme="minorHAnsi"/>
                <w:sz w:val="18"/>
                <w:szCs w:val="18"/>
              </w:rPr>
            </w:pPr>
            <w:r>
              <w:rPr>
                <w:rFonts w:asciiTheme="minorHAnsi" w:hAnsiTheme="minorHAnsi"/>
                <w:sz w:val="18"/>
                <w:szCs w:val="18"/>
              </w:rPr>
              <w:t xml:space="preserve">Refrigerant </w:t>
            </w:r>
            <w:r w:rsidR="00105AC8">
              <w:rPr>
                <w:rFonts w:asciiTheme="minorHAnsi" w:hAnsiTheme="minorHAnsi"/>
                <w:sz w:val="18"/>
                <w:szCs w:val="18"/>
              </w:rPr>
              <w:t>C</w:t>
            </w:r>
            <w:r>
              <w:rPr>
                <w:rFonts w:asciiTheme="minorHAnsi" w:hAnsiTheme="minorHAnsi"/>
                <w:sz w:val="18"/>
                <w:szCs w:val="18"/>
              </w:rPr>
              <w:t xml:space="preserve">harge </w:t>
            </w:r>
            <w:r w:rsidR="00105AC8">
              <w:rPr>
                <w:rFonts w:asciiTheme="minorHAnsi" w:hAnsiTheme="minorHAnsi"/>
                <w:sz w:val="18"/>
                <w:szCs w:val="18"/>
              </w:rPr>
              <w:t>V</w:t>
            </w:r>
            <w:r>
              <w:rPr>
                <w:rFonts w:asciiTheme="minorHAnsi" w:hAnsiTheme="minorHAnsi"/>
                <w:sz w:val="18"/>
                <w:szCs w:val="18"/>
              </w:rPr>
              <w:t xml:space="preserve">erification </w:t>
            </w:r>
            <w:r w:rsidR="00105AC8">
              <w:rPr>
                <w:rFonts w:asciiTheme="minorHAnsi" w:hAnsiTheme="minorHAnsi"/>
                <w:sz w:val="18"/>
                <w:szCs w:val="18"/>
              </w:rPr>
              <w:t>M</w:t>
            </w:r>
            <w:r>
              <w:rPr>
                <w:rFonts w:asciiTheme="minorHAnsi" w:hAnsiTheme="minorHAnsi"/>
                <w:sz w:val="18"/>
                <w:szCs w:val="18"/>
              </w:rPr>
              <w:t xml:space="preserve">ethod </w:t>
            </w:r>
            <w:r w:rsidR="00105AC8">
              <w:rPr>
                <w:rFonts w:asciiTheme="minorHAnsi" w:hAnsiTheme="minorHAnsi"/>
                <w:sz w:val="18"/>
                <w:szCs w:val="18"/>
              </w:rPr>
              <w:t>U</w:t>
            </w:r>
            <w:r>
              <w:rPr>
                <w:rFonts w:asciiTheme="minorHAnsi" w:hAnsiTheme="minorHAnsi"/>
                <w:sz w:val="18"/>
                <w:szCs w:val="18"/>
              </w:rPr>
              <w:t>sed by HERS Rater</w:t>
            </w:r>
          </w:p>
        </w:tc>
        <w:tc>
          <w:tcPr>
            <w:tcW w:w="2500" w:type="pct"/>
            <w:vAlign w:val="center"/>
          </w:tcPr>
          <w:p w14:paraId="594A58CE" w14:textId="77777777" w:rsidR="004A5E5A" w:rsidRPr="000C1C81" w:rsidRDefault="00393CE9" w:rsidP="00577FA7">
            <w:pPr>
              <w:spacing w:after="60"/>
              <w:rPr>
                <w:rFonts w:asciiTheme="minorHAnsi" w:hAnsiTheme="minorHAnsi"/>
                <w:sz w:val="18"/>
                <w:szCs w:val="18"/>
              </w:rPr>
            </w:pPr>
            <w:r>
              <w:rPr>
                <w:rFonts w:asciiTheme="minorHAnsi" w:hAnsiTheme="minorHAnsi"/>
                <w:sz w:val="18"/>
                <w:szCs w:val="18"/>
              </w:rPr>
              <w:t>&lt;&lt;user pick one from list generated in previous row&gt;&gt;&gt;</w:t>
            </w:r>
          </w:p>
          <w:p w14:paraId="594A58CF" w14:textId="77777777" w:rsidR="004A5E5A" w:rsidRPr="000C1C81" w:rsidRDefault="004A5E5A">
            <w:pPr>
              <w:spacing w:after="60"/>
              <w:rPr>
                <w:rFonts w:asciiTheme="minorHAnsi" w:hAnsiTheme="minorHAnsi"/>
                <w:sz w:val="18"/>
                <w:szCs w:val="18"/>
              </w:rPr>
            </w:pPr>
          </w:p>
        </w:tc>
      </w:tr>
      <w:tr w:rsidR="004A5E5A" w:rsidRPr="00D55D41" w14:paraId="594A58E5" w14:textId="77777777" w:rsidTr="00687CF2">
        <w:trPr>
          <w:cantSplit/>
          <w:trHeight w:val="953"/>
        </w:trPr>
        <w:tc>
          <w:tcPr>
            <w:tcW w:w="288" w:type="pct"/>
            <w:vAlign w:val="center"/>
          </w:tcPr>
          <w:p w14:paraId="594A58D1" w14:textId="18ADFC0C" w:rsidR="004A5E5A" w:rsidRPr="000C1C81" w:rsidDel="005B4BA0" w:rsidRDefault="004A5E5A" w:rsidP="00687CF2">
            <w:pPr>
              <w:pStyle w:val="Header"/>
              <w:tabs>
                <w:tab w:val="clear" w:pos="4320"/>
                <w:tab w:val="clear" w:pos="8640"/>
              </w:tabs>
              <w:jc w:val="center"/>
              <w:rPr>
                <w:rFonts w:asciiTheme="minorHAnsi" w:hAnsiTheme="minorHAnsi"/>
                <w:sz w:val="18"/>
                <w:szCs w:val="18"/>
              </w:rPr>
            </w:pPr>
          </w:p>
        </w:tc>
        <w:tc>
          <w:tcPr>
            <w:tcW w:w="2212" w:type="pct"/>
            <w:vAlign w:val="center"/>
          </w:tcPr>
          <w:p w14:paraId="594A58D2" w14:textId="77777777" w:rsidR="004A5E5A" w:rsidRPr="000C1C81" w:rsidRDefault="00393CE9" w:rsidP="004A5E5A">
            <w:pPr>
              <w:rPr>
                <w:rFonts w:asciiTheme="minorHAnsi" w:hAnsiTheme="minorHAnsi"/>
                <w:sz w:val="18"/>
                <w:szCs w:val="18"/>
              </w:rPr>
            </w:pPr>
            <w:r>
              <w:rPr>
                <w:rFonts w:asciiTheme="minorHAnsi" w:hAnsiTheme="minorHAnsi"/>
                <w:sz w:val="18"/>
                <w:szCs w:val="18"/>
              </w:rPr>
              <w:t>determine compliance method for this document;  display applicable tables below;</w:t>
            </w:r>
          </w:p>
          <w:p w14:paraId="594A58D3" w14:textId="77777777" w:rsidR="004A5E5A" w:rsidRPr="000C1C81" w:rsidRDefault="00393CE9"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(this row not visible to user)</w:t>
            </w:r>
          </w:p>
        </w:tc>
        <w:tc>
          <w:tcPr>
            <w:tcW w:w="2500" w:type="pct"/>
            <w:vAlign w:val="center"/>
          </w:tcPr>
          <w:p w14:paraId="594A58D4" w14:textId="77777777" w:rsidR="004A5E5A" w:rsidRPr="000C1C81" w:rsidRDefault="00393CE9" w:rsidP="004A5E5A">
            <w:pPr>
              <w:rPr>
                <w:rFonts w:asciiTheme="minorHAnsi" w:hAnsiTheme="minorHAnsi"/>
                <w:sz w:val="18"/>
                <w:szCs w:val="18"/>
              </w:rPr>
            </w:pPr>
            <w:r>
              <w:rPr>
                <w:rFonts w:asciiTheme="minorHAnsi" w:hAnsiTheme="minorHAnsi"/>
                <w:sz w:val="18"/>
                <w:szCs w:val="18"/>
              </w:rPr>
              <w:t xml:space="preserve">&lt;&lt;calculated field:  </w:t>
            </w:r>
          </w:p>
          <w:p w14:paraId="594A58D5" w14:textId="65AB1353" w:rsidR="004A5E5A" w:rsidRPr="000C1C81" w:rsidRDefault="00393CE9">
            <w:pPr>
              <w:rPr>
                <w:rFonts w:asciiTheme="minorHAnsi" w:hAnsiTheme="minorHAnsi"/>
                <w:sz w:val="18"/>
                <w:szCs w:val="18"/>
              </w:rPr>
            </w:pPr>
            <w:r>
              <w:rPr>
                <w:rFonts w:asciiTheme="minorHAnsi" w:hAnsiTheme="minorHAnsi"/>
                <w:sz w:val="18"/>
                <w:szCs w:val="18"/>
              </w:rPr>
              <w:t xml:space="preserve">If </w:t>
            </w:r>
            <w:r w:rsidR="002E2F2E">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Superheat</w:t>
            </w:r>
            <w:r>
              <w:rPr>
                <w:rFonts w:asciiTheme="minorHAnsi" w:hAnsiTheme="minorHAnsi"/>
                <w:sz w:val="18"/>
                <w:szCs w:val="18"/>
              </w:rPr>
              <w:t>;  then display method:</w:t>
            </w:r>
          </w:p>
          <w:p w14:paraId="594A58D6" w14:textId="77777777" w:rsidR="004A5E5A" w:rsidRPr="000C1C81" w:rsidRDefault="00393CE9" w:rsidP="004A5E5A">
            <w:pPr>
              <w:rPr>
                <w:rFonts w:asciiTheme="minorHAnsi" w:hAnsiTheme="minorHAnsi"/>
                <w:sz w:val="18"/>
                <w:szCs w:val="18"/>
              </w:rPr>
            </w:pPr>
            <w:r>
              <w:rPr>
                <w:rFonts w:asciiTheme="minorHAnsi" w:hAnsiTheme="minorHAnsi"/>
                <w:sz w:val="18"/>
                <w:szCs w:val="18"/>
              </w:rPr>
              <w:t>25a Superheat Charge Verification Procedure;</w:t>
            </w:r>
          </w:p>
          <w:p w14:paraId="594A58D7" w14:textId="77777777" w:rsidR="004A5E5A" w:rsidRPr="000C1C81" w:rsidRDefault="004A5E5A" w:rsidP="004A5E5A">
            <w:pPr>
              <w:rPr>
                <w:rFonts w:asciiTheme="minorHAnsi" w:hAnsiTheme="minorHAnsi"/>
                <w:sz w:val="18"/>
                <w:szCs w:val="18"/>
              </w:rPr>
            </w:pPr>
          </w:p>
          <w:p w14:paraId="594A58D8" w14:textId="6F11557B" w:rsidR="004A5E5A" w:rsidRPr="000C1C81" w:rsidRDefault="00393CE9" w:rsidP="004A5E5A">
            <w:pPr>
              <w:rPr>
                <w:rFonts w:asciiTheme="minorHAnsi" w:hAnsiTheme="minorHAnsi"/>
                <w:sz w:val="18"/>
                <w:szCs w:val="18"/>
              </w:rPr>
            </w:pPr>
            <w:r>
              <w:rPr>
                <w:rFonts w:asciiTheme="minorHAnsi" w:hAnsiTheme="minorHAnsi"/>
                <w:sz w:val="18"/>
                <w:szCs w:val="18"/>
              </w:rPr>
              <w:t xml:space="preserve">elseif </w:t>
            </w:r>
            <w:r w:rsidR="002E2F2E">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 xml:space="preserve"> Subcooling;</w:t>
            </w:r>
            <w:r>
              <w:rPr>
                <w:rFonts w:asciiTheme="minorHAnsi" w:hAnsiTheme="minorHAnsi"/>
                <w:sz w:val="18"/>
                <w:szCs w:val="18"/>
              </w:rPr>
              <w:t xml:space="preserve">  then display method:</w:t>
            </w:r>
          </w:p>
          <w:p w14:paraId="594A58D9" w14:textId="77777777" w:rsidR="004A5E5A" w:rsidRPr="000C1C81" w:rsidRDefault="00393CE9" w:rsidP="004A5E5A">
            <w:pPr>
              <w:rPr>
                <w:rFonts w:asciiTheme="minorHAnsi" w:hAnsiTheme="minorHAnsi"/>
                <w:sz w:val="18"/>
                <w:szCs w:val="18"/>
              </w:rPr>
            </w:pPr>
            <w:r>
              <w:rPr>
                <w:rFonts w:asciiTheme="minorHAnsi" w:hAnsiTheme="minorHAnsi"/>
                <w:sz w:val="18"/>
                <w:szCs w:val="18"/>
              </w:rPr>
              <w:t>25b. Subcooling Charge Verification Method;</w:t>
            </w:r>
          </w:p>
          <w:p w14:paraId="594A58DA" w14:textId="77777777" w:rsidR="004A5E5A" w:rsidRPr="000C1C81" w:rsidRDefault="004A5E5A" w:rsidP="004A5E5A">
            <w:pPr>
              <w:rPr>
                <w:rFonts w:asciiTheme="minorHAnsi" w:hAnsiTheme="minorHAnsi"/>
                <w:sz w:val="18"/>
                <w:szCs w:val="18"/>
              </w:rPr>
            </w:pPr>
          </w:p>
          <w:p w14:paraId="594A58DB" w14:textId="070932F8" w:rsidR="004A5E5A" w:rsidRPr="000C1C81" w:rsidRDefault="00393CE9" w:rsidP="004A5E5A">
            <w:pPr>
              <w:rPr>
                <w:rFonts w:asciiTheme="minorHAnsi" w:hAnsiTheme="minorHAnsi"/>
                <w:sz w:val="18"/>
                <w:szCs w:val="18"/>
              </w:rPr>
            </w:pPr>
            <w:r>
              <w:rPr>
                <w:rFonts w:asciiTheme="minorHAnsi" w:hAnsiTheme="minorHAnsi"/>
                <w:sz w:val="18"/>
                <w:szCs w:val="18"/>
              </w:rPr>
              <w:t xml:space="preserve">elseif </w:t>
            </w:r>
            <w:r w:rsidR="002E2F2E">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 xml:space="preserve"> Weigh-in Observation;</w:t>
            </w:r>
            <w:r>
              <w:rPr>
                <w:rFonts w:asciiTheme="minorHAnsi" w:hAnsiTheme="minorHAnsi"/>
                <w:sz w:val="18"/>
                <w:szCs w:val="18"/>
              </w:rPr>
              <w:t xml:space="preserve">  then display method:</w:t>
            </w:r>
          </w:p>
          <w:p w14:paraId="594A58DC" w14:textId="77777777" w:rsidR="004A5E5A" w:rsidRPr="000C1C81" w:rsidRDefault="00393CE9" w:rsidP="004A5E5A">
            <w:pPr>
              <w:rPr>
                <w:rFonts w:asciiTheme="minorHAnsi" w:hAnsiTheme="minorHAnsi"/>
                <w:sz w:val="18"/>
                <w:szCs w:val="18"/>
              </w:rPr>
            </w:pPr>
            <w:r>
              <w:rPr>
                <w:rFonts w:asciiTheme="minorHAnsi" w:hAnsiTheme="minorHAnsi"/>
                <w:sz w:val="18"/>
                <w:szCs w:val="18"/>
              </w:rPr>
              <w:t xml:space="preserve">25c. </w:t>
            </w:r>
            <w:r>
              <w:rPr>
                <w:rFonts w:asciiTheme="minorHAnsi" w:hAnsiTheme="minorHAnsi"/>
                <w:sz w:val="18"/>
                <w:szCs w:val="18"/>
                <w:u w:val="single"/>
              </w:rPr>
              <w:t>Weigh-in</w:t>
            </w:r>
            <w:r>
              <w:rPr>
                <w:rFonts w:asciiTheme="minorHAnsi" w:hAnsiTheme="minorHAnsi"/>
                <w:sz w:val="18"/>
                <w:szCs w:val="18"/>
              </w:rPr>
              <w:t xml:space="preserve"> Observation Procedure;</w:t>
            </w:r>
          </w:p>
          <w:p w14:paraId="594A58DD" w14:textId="77777777" w:rsidR="004A5E5A" w:rsidRPr="000C1C81" w:rsidRDefault="004A5E5A" w:rsidP="00577FA7">
            <w:pPr>
              <w:rPr>
                <w:rFonts w:asciiTheme="minorHAnsi" w:hAnsiTheme="minorHAnsi"/>
                <w:sz w:val="18"/>
                <w:szCs w:val="18"/>
              </w:rPr>
            </w:pPr>
          </w:p>
          <w:p w14:paraId="594A58DE" w14:textId="06F4FB23" w:rsidR="004A5E5A" w:rsidRPr="000C1C81" w:rsidRDefault="00393CE9" w:rsidP="00577FA7">
            <w:pPr>
              <w:rPr>
                <w:rFonts w:asciiTheme="minorHAnsi" w:hAnsiTheme="minorHAnsi"/>
                <w:sz w:val="18"/>
                <w:szCs w:val="18"/>
              </w:rPr>
            </w:pPr>
            <w:r>
              <w:rPr>
                <w:rFonts w:asciiTheme="minorHAnsi" w:hAnsiTheme="minorHAnsi"/>
                <w:sz w:val="18"/>
                <w:szCs w:val="18"/>
              </w:rPr>
              <w:t xml:space="preserve">elseif </w:t>
            </w:r>
            <w:r w:rsidR="002E2F2E">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Winter Setup;</w:t>
            </w:r>
            <w:r>
              <w:rPr>
                <w:rFonts w:asciiTheme="minorHAnsi" w:hAnsiTheme="minorHAnsi"/>
                <w:sz w:val="18"/>
                <w:szCs w:val="18"/>
              </w:rPr>
              <w:t xml:space="preserve">  then display method:</w:t>
            </w:r>
          </w:p>
          <w:p w14:paraId="594A58DF" w14:textId="77777777" w:rsidR="004A5E5A" w:rsidRPr="000C1C81" w:rsidRDefault="00393CE9" w:rsidP="00577FA7">
            <w:pPr>
              <w:rPr>
                <w:rFonts w:asciiTheme="minorHAnsi" w:hAnsiTheme="minorHAnsi"/>
                <w:sz w:val="18"/>
                <w:szCs w:val="18"/>
              </w:rPr>
            </w:pPr>
            <w:r>
              <w:rPr>
                <w:rFonts w:asciiTheme="minorHAnsi" w:hAnsiTheme="minorHAnsi"/>
                <w:sz w:val="18"/>
                <w:szCs w:val="18"/>
              </w:rPr>
              <w:t>25e. Winter Setup for Standard Charge Verification;</w:t>
            </w:r>
          </w:p>
          <w:p w14:paraId="594A58E0" w14:textId="77777777" w:rsidR="004A5E5A" w:rsidRPr="000C1C81" w:rsidRDefault="004A5E5A" w:rsidP="00577FA7">
            <w:pPr>
              <w:rPr>
                <w:rFonts w:asciiTheme="minorHAnsi" w:hAnsiTheme="minorHAnsi"/>
                <w:sz w:val="18"/>
                <w:szCs w:val="18"/>
              </w:rPr>
            </w:pPr>
          </w:p>
          <w:p w14:paraId="594A58E1" w14:textId="31139EA8" w:rsidR="004A5E5A" w:rsidRPr="000C1C81" w:rsidRDefault="00393CE9" w:rsidP="00577FA7">
            <w:pPr>
              <w:rPr>
                <w:rFonts w:asciiTheme="minorHAnsi" w:hAnsiTheme="minorHAnsi"/>
                <w:sz w:val="18"/>
                <w:szCs w:val="18"/>
              </w:rPr>
            </w:pPr>
            <w:r>
              <w:rPr>
                <w:rFonts w:asciiTheme="minorHAnsi" w:hAnsiTheme="minorHAnsi"/>
                <w:sz w:val="18"/>
                <w:szCs w:val="18"/>
              </w:rPr>
              <w:t xml:space="preserve">elseif </w:t>
            </w:r>
            <w:r w:rsidR="002E2F2E">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 xml:space="preserve"> </w:t>
            </w:r>
            <w:r w:rsidR="00550554">
              <w:rPr>
                <w:rFonts w:asciiTheme="minorHAnsi" w:hAnsiTheme="minorHAnsi"/>
                <w:sz w:val="18"/>
                <w:szCs w:val="18"/>
                <w:u w:val="single"/>
              </w:rPr>
              <w:t>FID</w:t>
            </w:r>
            <w:r>
              <w:rPr>
                <w:rFonts w:asciiTheme="minorHAnsi" w:hAnsiTheme="minorHAnsi"/>
                <w:sz w:val="18"/>
                <w:szCs w:val="18"/>
                <w:u w:val="single"/>
              </w:rPr>
              <w:t xml:space="preserve"> Verification;</w:t>
            </w:r>
            <w:r>
              <w:rPr>
                <w:rFonts w:asciiTheme="minorHAnsi" w:hAnsiTheme="minorHAnsi"/>
                <w:sz w:val="18"/>
                <w:szCs w:val="18"/>
              </w:rPr>
              <w:t xml:space="preserve">  then display method: </w:t>
            </w:r>
          </w:p>
          <w:p w14:paraId="594A58E2" w14:textId="58BA6FDE" w:rsidR="004A5E5A" w:rsidRPr="000C1C81" w:rsidRDefault="00393CE9" w:rsidP="00577FA7">
            <w:pPr>
              <w:rPr>
                <w:rFonts w:asciiTheme="minorHAnsi" w:hAnsiTheme="minorHAnsi"/>
                <w:sz w:val="18"/>
                <w:szCs w:val="18"/>
              </w:rPr>
            </w:pPr>
            <w:r>
              <w:rPr>
                <w:rFonts w:asciiTheme="minorHAnsi" w:hAnsiTheme="minorHAnsi"/>
                <w:sz w:val="18"/>
                <w:szCs w:val="18"/>
              </w:rPr>
              <w:t xml:space="preserve">25d. </w:t>
            </w:r>
            <w:r w:rsidR="00550554">
              <w:rPr>
                <w:rFonts w:asciiTheme="minorHAnsi" w:hAnsiTheme="minorHAnsi"/>
                <w:sz w:val="18"/>
                <w:szCs w:val="18"/>
                <w:u w:val="single"/>
              </w:rPr>
              <w:t>FID</w:t>
            </w:r>
            <w:r>
              <w:rPr>
                <w:rFonts w:asciiTheme="minorHAnsi" w:hAnsiTheme="minorHAnsi"/>
                <w:sz w:val="18"/>
                <w:szCs w:val="18"/>
                <w:u w:val="single"/>
              </w:rPr>
              <w:t xml:space="preserve"> Verification Method</w:t>
            </w:r>
            <w:r>
              <w:rPr>
                <w:rFonts w:asciiTheme="minorHAnsi" w:hAnsiTheme="minorHAnsi"/>
                <w:sz w:val="18"/>
                <w:szCs w:val="18"/>
              </w:rPr>
              <w:t>;</w:t>
            </w:r>
          </w:p>
          <w:p w14:paraId="594A58E3" w14:textId="77777777" w:rsidR="004A5E5A" w:rsidRPr="000C1C81" w:rsidRDefault="004A5E5A" w:rsidP="004A5E5A">
            <w:pPr>
              <w:rPr>
                <w:rFonts w:asciiTheme="minorHAnsi" w:hAnsiTheme="minorHAnsi"/>
                <w:sz w:val="18"/>
                <w:szCs w:val="18"/>
              </w:rPr>
            </w:pPr>
          </w:p>
          <w:p w14:paraId="594A58E4" w14:textId="77777777" w:rsidR="004A5E5A" w:rsidRPr="000C1C81" w:rsidRDefault="004A5E5A">
            <w:pPr>
              <w:rPr>
                <w:rFonts w:asciiTheme="minorHAnsi" w:hAnsiTheme="minorHAnsi"/>
                <w:sz w:val="18"/>
                <w:szCs w:val="18"/>
              </w:rPr>
            </w:pPr>
          </w:p>
        </w:tc>
      </w:tr>
    </w:tbl>
    <w:p w14:paraId="594A58E7" w14:textId="6CCA48A4" w:rsidR="008F4810" w:rsidRPr="00D55D41" w:rsidRDefault="008F4810" w:rsidP="00242D77">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1030"/>
      </w:tblGrid>
      <w:tr w:rsidR="00786D26" w:rsidRPr="00D55D41" w14:paraId="594A58EB" w14:textId="77777777">
        <w:trPr>
          <w:cantSplit/>
          <w:trHeight w:val="233"/>
        </w:trPr>
        <w:tc>
          <w:tcPr>
            <w:tcW w:w="5000" w:type="pct"/>
            <w:vAlign w:val="center"/>
          </w:tcPr>
          <w:p w14:paraId="594A58EA" w14:textId="3B163006" w:rsidR="008F4810" w:rsidRPr="00D55D41" w:rsidRDefault="00105AC8" w:rsidP="00E01154">
            <w:pPr>
              <w:pStyle w:val="Header"/>
              <w:keepNext/>
              <w:rPr>
                <w:rFonts w:asciiTheme="minorHAnsi" w:hAnsiTheme="minorHAnsi"/>
                <w:b/>
                <w:sz w:val="18"/>
                <w:szCs w:val="18"/>
              </w:rPr>
            </w:pPr>
            <w:r>
              <w:rPr>
                <w:rFonts w:asciiTheme="minorHAnsi" w:hAnsiTheme="minorHAnsi"/>
                <w:b/>
                <w:sz w:val="18"/>
                <w:szCs w:val="18"/>
              </w:rPr>
              <w:t xml:space="preserve">MCH-25b - </w:t>
            </w:r>
            <w:r w:rsidR="00E01154">
              <w:rPr>
                <w:rFonts w:asciiTheme="minorHAnsi" w:hAnsiTheme="minorHAnsi"/>
                <w:b/>
                <w:sz w:val="18"/>
                <w:szCs w:val="18"/>
              </w:rPr>
              <w:t>Refrigerant Charge Verification</w:t>
            </w:r>
            <w:r w:rsidR="00786D26" w:rsidRPr="00D55D41">
              <w:rPr>
                <w:rFonts w:asciiTheme="minorHAnsi" w:hAnsiTheme="minorHAnsi"/>
                <w:b/>
                <w:sz w:val="18"/>
                <w:szCs w:val="18"/>
              </w:rPr>
              <w:t xml:space="preserve"> - Subcooling Method</w:t>
            </w:r>
          </w:p>
        </w:tc>
      </w:tr>
    </w:tbl>
    <w:p w14:paraId="594A58EC" w14:textId="77777777" w:rsidR="00786D26" w:rsidRPr="00687CF2" w:rsidRDefault="00786D26"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18"/>
        <w:gridCol w:w="5025"/>
        <w:gridCol w:w="5443"/>
      </w:tblGrid>
      <w:tr w:rsidR="00786D26" w:rsidRPr="00D55D41" w14:paraId="594A58EF" w14:textId="77777777" w:rsidTr="00DF54E8">
        <w:trPr>
          <w:cantSplit/>
          <w:trHeight w:val="233"/>
        </w:trPr>
        <w:tc>
          <w:tcPr>
            <w:tcW w:w="5000" w:type="pct"/>
            <w:gridSpan w:val="3"/>
            <w:vAlign w:val="center"/>
          </w:tcPr>
          <w:p w14:paraId="594A58ED" w14:textId="72F63696" w:rsidR="00786D26" w:rsidRPr="00687CF2" w:rsidRDefault="00786D26" w:rsidP="00242D77">
            <w:pPr>
              <w:pStyle w:val="Header"/>
              <w:keepNext/>
              <w:rPr>
                <w:rFonts w:asciiTheme="minorHAnsi" w:hAnsiTheme="minorHAnsi"/>
                <w:b/>
                <w:szCs w:val="18"/>
              </w:rPr>
            </w:pPr>
            <w:r w:rsidRPr="00687CF2">
              <w:rPr>
                <w:rFonts w:asciiTheme="minorHAnsi" w:hAnsiTheme="minorHAnsi"/>
                <w:b/>
                <w:szCs w:val="18"/>
              </w:rPr>
              <w:t>B. Metering Device Verification</w:t>
            </w:r>
          </w:p>
          <w:p w14:paraId="594A58EE" w14:textId="2AD13E19" w:rsidR="00786D26" w:rsidRPr="00687CF2" w:rsidRDefault="007266CE" w:rsidP="00242D77">
            <w:pPr>
              <w:pStyle w:val="Header"/>
              <w:keepNext/>
              <w:rPr>
                <w:rFonts w:asciiTheme="minorHAnsi" w:hAnsiTheme="minorHAnsi"/>
                <w:sz w:val="18"/>
                <w:szCs w:val="18"/>
              </w:rPr>
            </w:pPr>
            <w:r w:rsidRPr="00AC5B17">
              <w:rPr>
                <w:rFonts w:asciiTheme="minorHAnsi" w:hAnsiTheme="minorHAnsi"/>
                <w:sz w:val="18"/>
                <w:szCs w:val="18"/>
              </w:rPr>
              <w:t>HERS Rater is required to visually field verify all information from C2R</w:t>
            </w:r>
            <w:r w:rsidR="00A83241">
              <w:rPr>
                <w:rFonts w:asciiTheme="minorHAnsi" w:hAnsiTheme="minorHAnsi"/>
                <w:sz w:val="18"/>
                <w:szCs w:val="18"/>
              </w:rPr>
              <w:t>.</w:t>
            </w:r>
            <w:r w:rsidRPr="00687CF2">
              <w:rPr>
                <w:rFonts w:asciiTheme="minorHAnsi" w:hAnsiTheme="minorHAnsi"/>
                <w:sz w:val="18"/>
                <w:szCs w:val="18"/>
              </w:rPr>
              <w:t xml:space="preserve"> </w:t>
            </w:r>
            <w:r w:rsidR="00786D26" w:rsidRPr="00687CF2">
              <w:rPr>
                <w:rFonts w:asciiTheme="minorHAnsi" w:hAnsiTheme="minorHAnsi"/>
                <w:sz w:val="18"/>
                <w:szCs w:val="18"/>
              </w:rPr>
              <w:t>Subcooling Method can only be used on systems that have a variable metering device.</w:t>
            </w:r>
          </w:p>
        </w:tc>
      </w:tr>
      <w:tr w:rsidR="00786D26" w:rsidRPr="00D55D41" w14:paraId="594A58F3" w14:textId="77777777" w:rsidTr="00DF54E8">
        <w:tblPrEx>
          <w:tblCellMar>
            <w:top w:w="0" w:type="dxa"/>
            <w:left w:w="108" w:type="dxa"/>
            <w:bottom w:w="0" w:type="dxa"/>
            <w:right w:w="108" w:type="dxa"/>
          </w:tblCellMar>
        </w:tblPrEx>
        <w:trPr>
          <w:cantSplit/>
          <w:trHeight w:val="432"/>
        </w:trPr>
        <w:tc>
          <w:tcPr>
            <w:tcW w:w="192" w:type="pct"/>
            <w:vAlign w:val="center"/>
          </w:tcPr>
          <w:p w14:paraId="594A58F0" w14:textId="77777777" w:rsidR="00786D26" w:rsidRPr="00D55D41" w:rsidRDefault="00786D26" w:rsidP="00CA1A15">
            <w:pPr>
              <w:keepNext/>
              <w:jc w:val="center"/>
              <w:rPr>
                <w:rFonts w:asciiTheme="minorHAnsi" w:hAnsiTheme="minorHAnsi"/>
                <w:sz w:val="18"/>
                <w:szCs w:val="18"/>
              </w:rPr>
            </w:pPr>
            <w:r w:rsidRPr="00D55D41">
              <w:rPr>
                <w:rFonts w:asciiTheme="minorHAnsi" w:hAnsiTheme="minorHAnsi"/>
                <w:sz w:val="18"/>
                <w:szCs w:val="18"/>
              </w:rPr>
              <w:t>01</w:t>
            </w:r>
          </w:p>
        </w:tc>
        <w:tc>
          <w:tcPr>
            <w:tcW w:w="2308" w:type="pct"/>
            <w:vAlign w:val="center"/>
          </w:tcPr>
          <w:p w14:paraId="594A58F1" w14:textId="6A991C10" w:rsidR="00786D26" w:rsidRPr="00D55D41" w:rsidRDefault="00786D26" w:rsidP="00105AC8">
            <w:pPr>
              <w:keepNext/>
              <w:spacing w:after="60"/>
              <w:rPr>
                <w:rFonts w:asciiTheme="minorHAnsi" w:hAnsiTheme="minorHAnsi"/>
                <w:sz w:val="18"/>
                <w:szCs w:val="18"/>
              </w:rPr>
            </w:pPr>
            <w:r w:rsidRPr="00D55D41">
              <w:rPr>
                <w:rFonts w:asciiTheme="minorHAnsi" w:hAnsiTheme="minorHAnsi"/>
                <w:sz w:val="18"/>
                <w:szCs w:val="18"/>
              </w:rPr>
              <w:t xml:space="preserve">Refrigerant </w:t>
            </w:r>
            <w:r w:rsidR="00105AC8">
              <w:rPr>
                <w:rFonts w:asciiTheme="minorHAnsi" w:hAnsiTheme="minorHAnsi"/>
                <w:sz w:val="18"/>
                <w:szCs w:val="18"/>
              </w:rPr>
              <w:t>M</w:t>
            </w:r>
            <w:r w:rsidRPr="00D55D41">
              <w:rPr>
                <w:rFonts w:asciiTheme="minorHAnsi" w:hAnsiTheme="minorHAnsi"/>
                <w:sz w:val="18"/>
                <w:szCs w:val="18"/>
              </w:rPr>
              <w:t xml:space="preserve">etering </w:t>
            </w:r>
            <w:r w:rsidR="00105AC8">
              <w:rPr>
                <w:rFonts w:asciiTheme="minorHAnsi" w:hAnsiTheme="minorHAnsi"/>
                <w:sz w:val="18"/>
                <w:szCs w:val="18"/>
              </w:rPr>
              <w:t>D</w:t>
            </w:r>
            <w:r w:rsidRPr="00D55D41">
              <w:rPr>
                <w:rFonts w:asciiTheme="minorHAnsi" w:hAnsiTheme="minorHAnsi"/>
                <w:sz w:val="18"/>
                <w:szCs w:val="18"/>
              </w:rPr>
              <w:t>evice</w:t>
            </w:r>
          </w:p>
        </w:tc>
        <w:tc>
          <w:tcPr>
            <w:tcW w:w="2500" w:type="pct"/>
            <w:vAlign w:val="center"/>
          </w:tcPr>
          <w:p w14:paraId="594A58F2" w14:textId="77777777" w:rsidR="0007107D" w:rsidRPr="00D55D41" w:rsidRDefault="00786D26" w:rsidP="0007107D">
            <w:pPr>
              <w:keepNext/>
              <w:rPr>
                <w:rFonts w:asciiTheme="minorHAnsi" w:hAnsiTheme="minorHAnsi"/>
                <w:sz w:val="18"/>
                <w:szCs w:val="18"/>
              </w:rPr>
            </w:pPr>
            <w:r w:rsidRPr="00D55D41">
              <w:rPr>
                <w:rFonts w:asciiTheme="minorHAnsi" w:hAnsiTheme="minorHAnsi"/>
                <w:sz w:val="18"/>
                <w:szCs w:val="18"/>
              </w:rPr>
              <w:t>&lt;&lt;</w:t>
            </w:r>
            <w:r w:rsidR="00EA2549" w:rsidRPr="00D55D41">
              <w:rPr>
                <w:rFonts w:asciiTheme="minorHAnsi" w:hAnsiTheme="minorHAnsi"/>
                <w:sz w:val="18"/>
                <w:szCs w:val="18"/>
              </w:rPr>
              <w:t xml:space="preserve">autofill, reference from C2R.  Choices are </w:t>
            </w:r>
            <w:r w:rsidR="00EA2549" w:rsidRPr="00D55D41">
              <w:rPr>
                <w:rFonts w:asciiTheme="minorHAnsi" w:hAnsiTheme="minorHAnsi"/>
                <w:sz w:val="18"/>
                <w:szCs w:val="18"/>
                <w:u w:val="single"/>
              </w:rPr>
              <w:t>Thermostatic Expansion Valve</w:t>
            </w:r>
            <w:r w:rsidR="00EA2549" w:rsidRPr="00D55D41">
              <w:rPr>
                <w:rFonts w:asciiTheme="minorHAnsi" w:hAnsiTheme="minorHAnsi"/>
                <w:sz w:val="18"/>
                <w:szCs w:val="18"/>
              </w:rPr>
              <w:t xml:space="preserve"> or </w:t>
            </w:r>
            <w:r w:rsidR="00EA2549" w:rsidRPr="00D55D41">
              <w:rPr>
                <w:rFonts w:asciiTheme="minorHAnsi" w:hAnsiTheme="minorHAnsi"/>
                <w:sz w:val="18"/>
                <w:szCs w:val="18"/>
                <w:u w:val="single"/>
              </w:rPr>
              <w:t>Electronic Expansion Valve.</w:t>
            </w:r>
            <w:r w:rsidR="0007107D" w:rsidRPr="00D55D41">
              <w:rPr>
                <w:rFonts w:asciiTheme="minorHAnsi" w:hAnsiTheme="minorHAnsi"/>
                <w:sz w:val="18"/>
                <w:szCs w:val="18"/>
              </w:rPr>
              <w:t xml:space="preserve">  </w:t>
            </w:r>
            <w:r w:rsidR="00EA2549" w:rsidRPr="00D55D41">
              <w:rPr>
                <w:rFonts w:asciiTheme="minorHAnsi" w:hAnsiTheme="minorHAnsi"/>
                <w:sz w:val="18"/>
                <w:szCs w:val="18"/>
              </w:rPr>
              <w:t>If installed system does not match this entry, it can be overwritten by rater but it will be flagged as a possible fail.&gt;&gt;</w:t>
            </w:r>
          </w:p>
        </w:tc>
      </w:tr>
      <w:tr w:rsidR="00786D26" w:rsidRPr="00D55D41" w14:paraId="594A58FA" w14:textId="77777777" w:rsidTr="00DF54E8">
        <w:tblPrEx>
          <w:tblCellMar>
            <w:top w:w="0" w:type="dxa"/>
            <w:left w:w="108" w:type="dxa"/>
            <w:bottom w:w="0" w:type="dxa"/>
            <w:right w:w="108" w:type="dxa"/>
          </w:tblCellMar>
        </w:tblPrEx>
        <w:trPr>
          <w:cantSplit/>
          <w:trHeight w:val="432"/>
        </w:trPr>
        <w:tc>
          <w:tcPr>
            <w:tcW w:w="192" w:type="pct"/>
            <w:vAlign w:val="center"/>
          </w:tcPr>
          <w:p w14:paraId="594A58F4" w14:textId="77777777" w:rsidR="00786D26" w:rsidRPr="00D55D41" w:rsidRDefault="00786D26" w:rsidP="00CA1A15">
            <w:pPr>
              <w:keepNext/>
              <w:jc w:val="center"/>
              <w:rPr>
                <w:rFonts w:asciiTheme="minorHAnsi" w:hAnsiTheme="minorHAnsi"/>
                <w:sz w:val="18"/>
                <w:szCs w:val="18"/>
              </w:rPr>
            </w:pPr>
            <w:r w:rsidRPr="00D55D41">
              <w:rPr>
                <w:rFonts w:asciiTheme="minorHAnsi" w:hAnsiTheme="minorHAnsi"/>
                <w:sz w:val="18"/>
                <w:szCs w:val="18"/>
              </w:rPr>
              <w:t>02</w:t>
            </w:r>
          </w:p>
        </w:tc>
        <w:tc>
          <w:tcPr>
            <w:tcW w:w="2308" w:type="pct"/>
            <w:vAlign w:val="center"/>
          </w:tcPr>
          <w:p w14:paraId="594A58F5" w14:textId="62ECE22D" w:rsidR="00786D26" w:rsidRPr="00D55D41" w:rsidRDefault="00786D26" w:rsidP="00105AC8">
            <w:pPr>
              <w:keepNext/>
              <w:spacing w:after="60"/>
              <w:rPr>
                <w:rFonts w:asciiTheme="minorHAnsi" w:hAnsiTheme="minorHAnsi"/>
                <w:sz w:val="18"/>
                <w:szCs w:val="18"/>
              </w:rPr>
            </w:pPr>
            <w:r w:rsidRPr="00D55D41">
              <w:rPr>
                <w:rFonts w:asciiTheme="minorHAnsi" w:hAnsiTheme="minorHAnsi"/>
                <w:sz w:val="18"/>
                <w:szCs w:val="18"/>
              </w:rPr>
              <w:t xml:space="preserve">Subcooling Method </w:t>
            </w:r>
            <w:r w:rsidR="00105AC8">
              <w:rPr>
                <w:rFonts w:asciiTheme="minorHAnsi" w:hAnsiTheme="minorHAnsi"/>
                <w:sz w:val="18"/>
                <w:szCs w:val="18"/>
              </w:rPr>
              <w:t>A</w:t>
            </w:r>
            <w:r w:rsidRPr="00D55D41">
              <w:rPr>
                <w:rFonts w:asciiTheme="minorHAnsi" w:hAnsiTheme="minorHAnsi"/>
                <w:sz w:val="18"/>
                <w:szCs w:val="18"/>
              </w:rPr>
              <w:t xml:space="preserve">pplicability </w:t>
            </w:r>
            <w:r w:rsidR="00105AC8">
              <w:rPr>
                <w:rFonts w:asciiTheme="minorHAnsi" w:hAnsiTheme="minorHAnsi"/>
                <w:sz w:val="18"/>
                <w:szCs w:val="18"/>
              </w:rPr>
              <w:t>S</w:t>
            </w:r>
            <w:r w:rsidRPr="00D55D41">
              <w:rPr>
                <w:rFonts w:asciiTheme="minorHAnsi" w:hAnsiTheme="minorHAnsi"/>
                <w:sz w:val="18"/>
                <w:szCs w:val="18"/>
              </w:rPr>
              <w:t>tatus</w:t>
            </w:r>
          </w:p>
        </w:tc>
        <w:tc>
          <w:tcPr>
            <w:tcW w:w="2500" w:type="pct"/>
            <w:vAlign w:val="center"/>
          </w:tcPr>
          <w:p w14:paraId="594A58F6" w14:textId="77777777" w:rsidR="00786D26" w:rsidRPr="00D55D41" w:rsidRDefault="00786D26" w:rsidP="00242D77">
            <w:pPr>
              <w:keepNext/>
              <w:rPr>
                <w:rFonts w:asciiTheme="minorHAnsi" w:hAnsiTheme="minorHAnsi"/>
                <w:sz w:val="18"/>
                <w:szCs w:val="18"/>
              </w:rPr>
            </w:pPr>
            <w:r w:rsidRPr="00D55D41">
              <w:rPr>
                <w:rFonts w:asciiTheme="minorHAnsi" w:hAnsiTheme="minorHAnsi"/>
                <w:sz w:val="18"/>
                <w:szCs w:val="18"/>
              </w:rPr>
              <w:t xml:space="preserve">&lt;&lt; If B01 = </w:t>
            </w:r>
            <w:r w:rsidRPr="00D55D41">
              <w:rPr>
                <w:rFonts w:asciiTheme="minorHAnsi" w:hAnsiTheme="minorHAnsi"/>
                <w:sz w:val="18"/>
                <w:szCs w:val="18"/>
                <w:u w:val="single"/>
              </w:rPr>
              <w:t>Thermostatic Expansion Valve</w:t>
            </w:r>
            <w:r w:rsidRPr="00D55D41">
              <w:rPr>
                <w:rFonts w:asciiTheme="minorHAnsi" w:hAnsiTheme="minorHAnsi"/>
                <w:sz w:val="18"/>
                <w:szCs w:val="18"/>
              </w:rPr>
              <w:t xml:space="preserve"> or </w:t>
            </w:r>
            <w:r w:rsidRPr="00D55D41">
              <w:rPr>
                <w:rFonts w:asciiTheme="minorHAnsi" w:hAnsiTheme="minorHAnsi"/>
                <w:sz w:val="18"/>
                <w:szCs w:val="18"/>
                <w:u w:val="single"/>
              </w:rPr>
              <w:t>Electronic Expansion Valve</w:t>
            </w:r>
            <w:r w:rsidRPr="00D55D41">
              <w:rPr>
                <w:rFonts w:asciiTheme="minorHAnsi" w:hAnsiTheme="minorHAnsi"/>
                <w:sz w:val="18"/>
                <w:szCs w:val="18"/>
              </w:rPr>
              <w:t xml:space="preserve">;  then display text: </w:t>
            </w:r>
          </w:p>
          <w:p w14:paraId="594A58F7" w14:textId="77777777" w:rsidR="00786D26" w:rsidRPr="00D55D41" w:rsidRDefault="00786D26" w:rsidP="00242D77">
            <w:pPr>
              <w:keepNext/>
              <w:rPr>
                <w:rFonts w:asciiTheme="minorHAnsi" w:hAnsiTheme="minorHAnsi"/>
                <w:sz w:val="18"/>
                <w:szCs w:val="18"/>
              </w:rPr>
            </w:pPr>
            <w:r w:rsidRPr="00D55D41">
              <w:rPr>
                <w:rFonts w:asciiTheme="minorHAnsi" w:hAnsiTheme="minorHAnsi"/>
                <w:sz w:val="18"/>
                <w:szCs w:val="18"/>
              </w:rPr>
              <w:t xml:space="preserve">“Subcooling Method is applicable to this system”; </w:t>
            </w:r>
          </w:p>
          <w:p w14:paraId="594A58F8" w14:textId="77777777" w:rsidR="00786D26" w:rsidRPr="00D55D41" w:rsidRDefault="00786D26" w:rsidP="00242D77">
            <w:pPr>
              <w:keepNext/>
              <w:rPr>
                <w:rFonts w:asciiTheme="minorHAnsi" w:hAnsiTheme="minorHAnsi"/>
                <w:sz w:val="18"/>
                <w:szCs w:val="18"/>
              </w:rPr>
            </w:pPr>
            <w:r w:rsidRPr="00D55D41">
              <w:rPr>
                <w:rFonts w:asciiTheme="minorHAnsi" w:hAnsiTheme="minorHAnsi"/>
                <w:sz w:val="18"/>
                <w:szCs w:val="18"/>
              </w:rPr>
              <w:t>else, display text:</w:t>
            </w:r>
          </w:p>
          <w:p w14:paraId="594A58F9" w14:textId="77777777" w:rsidR="00786D26" w:rsidRPr="00D55D41" w:rsidRDefault="00786D26" w:rsidP="00242D77">
            <w:pPr>
              <w:keepNext/>
              <w:rPr>
                <w:rFonts w:asciiTheme="minorHAnsi" w:hAnsiTheme="minorHAnsi"/>
                <w:sz w:val="18"/>
                <w:szCs w:val="18"/>
              </w:rPr>
            </w:pPr>
            <w:r w:rsidRPr="00D55D41">
              <w:rPr>
                <w:rFonts w:asciiTheme="minorHAnsi" w:hAnsiTheme="minorHAnsi"/>
                <w:sz w:val="18"/>
                <w:szCs w:val="18"/>
              </w:rPr>
              <w:t>”Subcooling Method is not applicable to this system” (do not proceed)&gt;&gt;</w:t>
            </w:r>
          </w:p>
        </w:tc>
      </w:tr>
    </w:tbl>
    <w:p w14:paraId="594A58FC" w14:textId="77777777" w:rsidR="004A5E5A" w:rsidRPr="00687CF2" w:rsidRDefault="004A5E5A"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D209BF" w:rsidRPr="00D55D41" w14:paraId="594A58FF" w14:textId="77777777">
        <w:trPr>
          <w:cantSplit/>
          <w:trHeight w:val="432"/>
        </w:trPr>
        <w:tc>
          <w:tcPr>
            <w:tcW w:w="5000" w:type="pct"/>
            <w:gridSpan w:val="3"/>
          </w:tcPr>
          <w:p w14:paraId="594A58FD" w14:textId="5872F7B6" w:rsidR="00D209BF" w:rsidRPr="00D55D41" w:rsidRDefault="00D209BF" w:rsidP="00D209BF">
            <w:pPr>
              <w:keepNext/>
              <w:rPr>
                <w:rFonts w:asciiTheme="minorHAnsi" w:hAnsiTheme="minorHAnsi"/>
                <w:b/>
                <w:sz w:val="18"/>
                <w:szCs w:val="18"/>
              </w:rPr>
            </w:pPr>
            <w:r w:rsidRPr="00687CF2">
              <w:rPr>
                <w:rFonts w:asciiTheme="minorHAnsi" w:hAnsiTheme="minorHAnsi"/>
                <w:b/>
                <w:szCs w:val="18"/>
              </w:rPr>
              <w:t>C. Instrument Calibration</w:t>
            </w:r>
          </w:p>
          <w:p w14:paraId="594A58FE" w14:textId="036525EA" w:rsidR="00D209BF" w:rsidRPr="00D55D41" w:rsidRDefault="00A83241" w:rsidP="00D209BF">
            <w:pPr>
              <w:keepNext/>
              <w:rPr>
                <w:rFonts w:asciiTheme="minorHAnsi" w:hAnsiTheme="minorHAnsi"/>
                <w:sz w:val="18"/>
                <w:szCs w:val="18"/>
              </w:rPr>
            </w:pPr>
            <w:r w:rsidRPr="00AC5B17">
              <w:rPr>
                <w:rFonts w:asciiTheme="minorHAnsi" w:hAnsiTheme="minorHAnsi"/>
                <w:sz w:val="18"/>
                <w:szCs w:val="18"/>
              </w:rPr>
              <w:t>HERS Raters are required to calibrate their diagnostic tools</w:t>
            </w:r>
            <w:r>
              <w:rPr>
                <w:rFonts w:asciiTheme="minorHAnsi" w:hAnsiTheme="minorHAnsi"/>
                <w:sz w:val="18"/>
                <w:szCs w:val="18"/>
              </w:rPr>
              <w:t>.</w:t>
            </w:r>
            <w:r w:rsidRPr="00D55D41">
              <w:rPr>
                <w:rFonts w:asciiTheme="minorHAnsi" w:hAnsiTheme="minorHAnsi"/>
                <w:sz w:val="18"/>
                <w:szCs w:val="18"/>
              </w:rPr>
              <w:t xml:space="preserve"> </w:t>
            </w:r>
            <w:r w:rsidR="00D209BF" w:rsidRPr="00D55D41">
              <w:rPr>
                <w:rFonts w:asciiTheme="minorHAnsi" w:hAnsiTheme="minorHAnsi"/>
                <w:sz w:val="18"/>
                <w:szCs w:val="18"/>
              </w:rPr>
              <w:t>Procedures for instrument calibration are given in Reference Residential Appendix RA3.2.2 and RA3.2.2.2</w:t>
            </w:r>
          </w:p>
        </w:tc>
      </w:tr>
      <w:tr w:rsidR="00D209BF" w:rsidRPr="00D55D41" w14:paraId="594A5903" w14:textId="77777777" w:rsidTr="00687CF2">
        <w:trPr>
          <w:cantSplit/>
          <w:trHeight w:val="432"/>
        </w:trPr>
        <w:tc>
          <w:tcPr>
            <w:tcW w:w="253" w:type="pct"/>
            <w:vAlign w:val="center"/>
          </w:tcPr>
          <w:p w14:paraId="594A5900" w14:textId="77777777" w:rsidR="00D209BF" w:rsidRPr="00D55D41" w:rsidRDefault="00D209BF" w:rsidP="00687CF2">
            <w:pPr>
              <w:keepNext/>
              <w:jc w:val="center"/>
              <w:rPr>
                <w:rFonts w:asciiTheme="minorHAnsi" w:hAnsiTheme="minorHAnsi"/>
                <w:sz w:val="18"/>
                <w:szCs w:val="18"/>
              </w:rPr>
            </w:pPr>
            <w:r w:rsidRPr="00D55D41">
              <w:rPr>
                <w:rFonts w:asciiTheme="minorHAnsi" w:hAnsiTheme="minorHAnsi"/>
                <w:sz w:val="18"/>
                <w:szCs w:val="18"/>
              </w:rPr>
              <w:t>01</w:t>
            </w:r>
          </w:p>
        </w:tc>
        <w:tc>
          <w:tcPr>
            <w:tcW w:w="2247" w:type="pct"/>
            <w:vAlign w:val="center"/>
          </w:tcPr>
          <w:p w14:paraId="594A5901" w14:textId="34ADB110"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Date of Digital Refrigerant Gauge Calibration</w:t>
            </w:r>
          </w:p>
        </w:tc>
        <w:tc>
          <w:tcPr>
            <w:tcW w:w="2500" w:type="pct"/>
            <w:vAlign w:val="center"/>
          </w:tcPr>
          <w:p w14:paraId="594A5902" w14:textId="77777777"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&lt;&lt;user input: date of calibration: use validated date format&gt;&gt;</w:t>
            </w:r>
          </w:p>
        </w:tc>
      </w:tr>
      <w:tr w:rsidR="00D209BF" w:rsidRPr="00D55D41" w14:paraId="594A5907" w14:textId="77777777" w:rsidTr="00687CF2">
        <w:trPr>
          <w:cantSplit/>
          <w:trHeight w:val="432"/>
        </w:trPr>
        <w:tc>
          <w:tcPr>
            <w:tcW w:w="253" w:type="pct"/>
            <w:vAlign w:val="center"/>
          </w:tcPr>
          <w:p w14:paraId="594A5904" w14:textId="77777777" w:rsidR="00D209BF" w:rsidRPr="00D55D41" w:rsidRDefault="00D209BF" w:rsidP="00687CF2">
            <w:pPr>
              <w:keepNext/>
              <w:jc w:val="center"/>
              <w:rPr>
                <w:rFonts w:asciiTheme="minorHAnsi" w:hAnsiTheme="minorHAnsi"/>
                <w:sz w:val="18"/>
                <w:szCs w:val="18"/>
              </w:rPr>
            </w:pPr>
            <w:r w:rsidRPr="00D55D41">
              <w:rPr>
                <w:rFonts w:asciiTheme="minorHAnsi" w:hAnsiTheme="minorHAnsi"/>
                <w:sz w:val="18"/>
                <w:szCs w:val="18"/>
              </w:rPr>
              <w:t>02</w:t>
            </w:r>
          </w:p>
        </w:tc>
        <w:tc>
          <w:tcPr>
            <w:tcW w:w="2247" w:type="pct"/>
            <w:vAlign w:val="center"/>
          </w:tcPr>
          <w:p w14:paraId="594A5905" w14:textId="066E8F0E" w:rsidR="00D209BF" w:rsidRPr="00D55D41" w:rsidRDefault="00D209BF" w:rsidP="00D209BF">
            <w:pPr>
              <w:keepNext/>
              <w:spacing w:after="60"/>
              <w:rPr>
                <w:rFonts w:asciiTheme="minorHAnsi" w:hAnsiTheme="minorHAnsi"/>
                <w:sz w:val="18"/>
                <w:szCs w:val="18"/>
              </w:rPr>
            </w:pPr>
            <w:r w:rsidRPr="00D55D41">
              <w:rPr>
                <w:rFonts w:asciiTheme="minorHAnsi" w:hAnsiTheme="minorHAnsi"/>
                <w:sz w:val="18"/>
                <w:szCs w:val="18"/>
              </w:rPr>
              <w:t>Date of Digital Thermocouple Calibration</w:t>
            </w:r>
          </w:p>
        </w:tc>
        <w:tc>
          <w:tcPr>
            <w:tcW w:w="2500" w:type="pct"/>
            <w:vAlign w:val="center"/>
          </w:tcPr>
          <w:p w14:paraId="594A5906" w14:textId="77777777"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&lt;&lt;user input: date of calibration: use validated date format&gt;&gt;</w:t>
            </w:r>
          </w:p>
        </w:tc>
      </w:tr>
      <w:tr w:rsidR="00D209BF" w:rsidRPr="00D55D41" w14:paraId="594A590E" w14:textId="77777777" w:rsidTr="00687CF2">
        <w:trPr>
          <w:cantSplit/>
          <w:trHeight w:val="432"/>
        </w:trPr>
        <w:tc>
          <w:tcPr>
            <w:tcW w:w="253" w:type="pct"/>
            <w:vAlign w:val="center"/>
          </w:tcPr>
          <w:p w14:paraId="594A5908" w14:textId="77777777" w:rsidR="00D209BF" w:rsidRPr="00D55D41" w:rsidRDefault="00D209BF" w:rsidP="00687CF2">
            <w:pPr>
              <w:keepNext/>
              <w:jc w:val="center"/>
              <w:rPr>
                <w:rFonts w:asciiTheme="minorHAnsi" w:hAnsiTheme="minorHAnsi"/>
                <w:sz w:val="18"/>
                <w:szCs w:val="18"/>
              </w:rPr>
            </w:pPr>
            <w:r w:rsidRPr="00D55D41">
              <w:rPr>
                <w:rFonts w:asciiTheme="minorHAnsi" w:hAnsiTheme="minorHAnsi"/>
                <w:sz w:val="18"/>
                <w:szCs w:val="18"/>
              </w:rPr>
              <w:t>03</w:t>
            </w:r>
          </w:p>
        </w:tc>
        <w:tc>
          <w:tcPr>
            <w:tcW w:w="2247" w:type="pct"/>
            <w:vAlign w:val="center"/>
          </w:tcPr>
          <w:p w14:paraId="594A5909" w14:textId="5A72B033" w:rsidR="00D209BF" w:rsidRPr="00D55D41" w:rsidRDefault="00D209BF" w:rsidP="00D209BF">
            <w:pPr>
              <w:keepNext/>
              <w:spacing w:after="60"/>
              <w:rPr>
                <w:rFonts w:asciiTheme="minorHAnsi" w:hAnsiTheme="minorHAnsi"/>
                <w:sz w:val="18"/>
                <w:szCs w:val="18"/>
              </w:rPr>
            </w:pPr>
            <w:r w:rsidRPr="00D55D41">
              <w:rPr>
                <w:rFonts w:asciiTheme="minorHAnsi" w:hAnsiTheme="minorHAnsi"/>
                <w:sz w:val="18"/>
                <w:szCs w:val="18"/>
              </w:rPr>
              <w:t>Digital Refrigerant Gauge Calibration Status</w:t>
            </w:r>
          </w:p>
        </w:tc>
        <w:tc>
          <w:tcPr>
            <w:tcW w:w="2500" w:type="pct"/>
            <w:vAlign w:val="center"/>
          </w:tcPr>
          <w:p w14:paraId="594A590A" w14:textId="4D95E033"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 xml:space="preserve">&lt;&lt;if </w:t>
            </w:r>
            <w:r w:rsidR="002E2F2E">
              <w:rPr>
                <w:rFonts w:asciiTheme="minorHAnsi" w:hAnsiTheme="minorHAnsi"/>
                <w:sz w:val="18"/>
                <w:szCs w:val="18"/>
              </w:rPr>
              <w:t>A14</w:t>
            </w:r>
            <w:r w:rsidRPr="00D55D41">
              <w:rPr>
                <w:rFonts w:asciiTheme="minorHAnsi" w:hAnsiTheme="minorHAnsi"/>
                <w:sz w:val="18"/>
                <w:szCs w:val="18"/>
              </w:rPr>
              <w:t xml:space="preserve"> compared to C01 is greater than one month, then display text:  </w:t>
            </w:r>
          </w:p>
          <w:p w14:paraId="594A590B" w14:textId="77777777"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"Digital Refrigerant Gauge requires Calibration (do not proceed)";</w:t>
            </w:r>
          </w:p>
          <w:p w14:paraId="594A590C" w14:textId="09C6F1A0"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 xml:space="preserve">elseif </w:t>
            </w:r>
            <w:r w:rsidR="002E2F2E">
              <w:rPr>
                <w:rFonts w:asciiTheme="minorHAnsi" w:hAnsiTheme="minorHAnsi"/>
                <w:sz w:val="18"/>
                <w:szCs w:val="18"/>
              </w:rPr>
              <w:t>A14</w:t>
            </w:r>
            <w:r w:rsidRPr="00D55D41">
              <w:rPr>
                <w:rFonts w:asciiTheme="minorHAnsi" w:hAnsiTheme="minorHAnsi"/>
                <w:sz w:val="18"/>
                <w:szCs w:val="18"/>
              </w:rPr>
              <w:t xml:space="preserve"> compared to C01 is ≥ 0 and </w:t>
            </w:r>
            <w:r w:rsidR="007F6A28">
              <w:rPr>
                <w:rFonts w:asciiTheme="minorHAnsi" w:hAnsiTheme="minorHAnsi"/>
                <w:sz w:val="18"/>
                <w:szCs w:val="18"/>
              </w:rPr>
              <w:t>≤</w:t>
            </w:r>
            <w:r w:rsidRPr="00D55D41">
              <w:rPr>
                <w:rFonts w:asciiTheme="minorHAnsi" w:hAnsiTheme="minorHAnsi"/>
                <w:sz w:val="18"/>
                <w:szCs w:val="18"/>
              </w:rPr>
              <w:t>one month;  then display text:</w:t>
            </w:r>
          </w:p>
          <w:p w14:paraId="594A590D" w14:textId="77777777"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"calibration is current"&gt;&gt;</w:t>
            </w:r>
          </w:p>
        </w:tc>
      </w:tr>
      <w:tr w:rsidR="00D209BF" w:rsidRPr="00D55D41" w14:paraId="594A5916" w14:textId="77777777" w:rsidTr="00687CF2">
        <w:trPr>
          <w:cantSplit/>
          <w:trHeight w:val="432"/>
        </w:trPr>
        <w:tc>
          <w:tcPr>
            <w:tcW w:w="253" w:type="pct"/>
            <w:vAlign w:val="center"/>
          </w:tcPr>
          <w:p w14:paraId="594A590F" w14:textId="77777777" w:rsidR="00D209BF" w:rsidRPr="00D55D41" w:rsidRDefault="00D209BF" w:rsidP="00687CF2">
            <w:pPr>
              <w:keepNext/>
              <w:jc w:val="center"/>
              <w:rPr>
                <w:rFonts w:asciiTheme="minorHAnsi" w:hAnsiTheme="minorHAnsi"/>
                <w:sz w:val="18"/>
                <w:szCs w:val="18"/>
              </w:rPr>
            </w:pPr>
            <w:r w:rsidRPr="00D55D41">
              <w:rPr>
                <w:rFonts w:asciiTheme="minorHAnsi" w:hAnsiTheme="minorHAnsi"/>
                <w:sz w:val="18"/>
                <w:szCs w:val="18"/>
              </w:rPr>
              <w:t>04</w:t>
            </w:r>
          </w:p>
        </w:tc>
        <w:tc>
          <w:tcPr>
            <w:tcW w:w="2247" w:type="pct"/>
            <w:vAlign w:val="center"/>
          </w:tcPr>
          <w:p w14:paraId="594A5910" w14:textId="7CDE837E" w:rsidR="00D209BF" w:rsidRPr="00D55D41" w:rsidRDefault="00D209BF" w:rsidP="00D209BF">
            <w:pPr>
              <w:keepNext/>
              <w:spacing w:after="60"/>
              <w:rPr>
                <w:rFonts w:asciiTheme="minorHAnsi" w:hAnsiTheme="minorHAnsi"/>
                <w:sz w:val="18"/>
                <w:szCs w:val="18"/>
              </w:rPr>
            </w:pPr>
            <w:r w:rsidRPr="00D55D41">
              <w:rPr>
                <w:rFonts w:asciiTheme="minorHAnsi" w:hAnsiTheme="minorHAnsi"/>
                <w:sz w:val="18"/>
                <w:szCs w:val="18"/>
              </w:rPr>
              <w:t>Digital Thermocouple Calibration Status</w:t>
            </w:r>
          </w:p>
        </w:tc>
        <w:tc>
          <w:tcPr>
            <w:tcW w:w="2500" w:type="pct"/>
            <w:vAlign w:val="center"/>
          </w:tcPr>
          <w:p w14:paraId="594A5911" w14:textId="30304C96"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 xml:space="preserve">&lt;&lt;if </w:t>
            </w:r>
            <w:r w:rsidR="002E2F2E">
              <w:rPr>
                <w:rFonts w:asciiTheme="minorHAnsi" w:hAnsiTheme="minorHAnsi"/>
                <w:sz w:val="18"/>
                <w:szCs w:val="18"/>
              </w:rPr>
              <w:t>A14</w:t>
            </w:r>
            <w:r w:rsidRPr="00D55D41">
              <w:rPr>
                <w:rFonts w:asciiTheme="minorHAnsi" w:hAnsiTheme="minorHAnsi"/>
                <w:sz w:val="18"/>
                <w:szCs w:val="18"/>
              </w:rPr>
              <w:t xml:space="preserve"> compared to C02 is greater than one month, then display text:  </w:t>
            </w:r>
          </w:p>
          <w:p w14:paraId="594A5912" w14:textId="77777777"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"Digital Thermocouple Gauge requires Calibration (do not proceed)"</w:t>
            </w:r>
          </w:p>
          <w:p w14:paraId="594A5913" w14:textId="77777777" w:rsidR="00D209BF" w:rsidRPr="00D55D41" w:rsidRDefault="00D209BF" w:rsidP="00D209BF">
            <w:pPr>
              <w:keepNext/>
              <w:rPr>
                <w:rFonts w:asciiTheme="minorHAnsi" w:hAnsiTheme="minorHAnsi"/>
                <w:sz w:val="18"/>
                <w:szCs w:val="18"/>
              </w:rPr>
            </w:pPr>
          </w:p>
          <w:p w14:paraId="594A5914" w14:textId="47F6D894"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 xml:space="preserve">elseif </w:t>
            </w:r>
            <w:r w:rsidR="002E2F2E">
              <w:rPr>
                <w:rFonts w:asciiTheme="minorHAnsi" w:hAnsiTheme="minorHAnsi"/>
                <w:sz w:val="18"/>
                <w:szCs w:val="18"/>
              </w:rPr>
              <w:t>A14</w:t>
            </w:r>
            <w:r w:rsidRPr="00D55D41">
              <w:rPr>
                <w:rFonts w:asciiTheme="minorHAnsi" w:hAnsiTheme="minorHAnsi"/>
                <w:sz w:val="18"/>
                <w:szCs w:val="18"/>
              </w:rPr>
              <w:t xml:space="preserve"> compared to C01 is ≥ 0 and </w:t>
            </w:r>
            <w:r w:rsidR="00303573">
              <w:rPr>
                <w:rFonts w:asciiTheme="minorHAnsi" w:hAnsiTheme="minorHAnsi"/>
                <w:sz w:val="18"/>
                <w:szCs w:val="18"/>
              </w:rPr>
              <w:t>≤</w:t>
            </w:r>
            <w:r w:rsidRPr="00D55D41">
              <w:rPr>
                <w:rFonts w:asciiTheme="minorHAnsi" w:hAnsiTheme="minorHAnsi"/>
                <w:sz w:val="18"/>
                <w:szCs w:val="18"/>
              </w:rPr>
              <w:t>one month;  then display text:</w:t>
            </w:r>
          </w:p>
          <w:p w14:paraId="594A5915" w14:textId="77777777"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"calibration is current"&gt;&gt;</w:t>
            </w:r>
          </w:p>
        </w:tc>
      </w:tr>
    </w:tbl>
    <w:p w14:paraId="594A5917" w14:textId="77777777" w:rsidR="00786D26" w:rsidRPr="00687CF2" w:rsidRDefault="00786D26" w:rsidP="00242D77">
      <w:pPr>
        <w:pStyle w:val="Header"/>
        <w:tabs>
          <w:tab w:val="clear" w:pos="4320"/>
          <w:tab w:val="clear" w:pos="8640"/>
        </w:tabs>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8"/>
        <w:gridCol w:w="5042"/>
        <w:gridCol w:w="5490"/>
      </w:tblGrid>
      <w:tr w:rsidR="00D209BF" w:rsidRPr="00D55D41" w14:paraId="594A591A" w14:textId="77777777">
        <w:trPr>
          <w:cantSplit/>
          <w:trHeight w:val="233"/>
        </w:trPr>
        <w:tc>
          <w:tcPr>
            <w:tcW w:w="5000" w:type="pct"/>
            <w:gridSpan w:val="3"/>
            <w:vAlign w:val="center"/>
          </w:tcPr>
          <w:p w14:paraId="594A5918" w14:textId="265204FC" w:rsidR="00D209BF" w:rsidRPr="00687CF2" w:rsidRDefault="00D209BF" w:rsidP="00D209BF">
            <w:pPr>
              <w:pStyle w:val="Header"/>
              <w:keepNext/>
              <w:tabs>
                <w:tab w:val="clear" w:pos="4320"/>
                <w:tab w:val="clear" w:pos="8640"/>
              </w:tabs>
              <w:rPr>
                <w:rFonts w:asciiTheme="minorHAnsi" w:hAnsiTheme="minorHAnsi"/>
                <w:b/>
                <w:szCs w:val="18"/>
              </w:rPr>
            </w:pPr>
            <w:r w:rsidRPr="00687CF2">
              <w:rPr>
                <w:rFonts w:asciiTheme="minorHAnsi" w:hAnsiTheme="minorHAnsi"/>
                <w:b/>
                <w:szCs w:val="18"/>
              </w:rPr>
              <w:t>D. Measurement Access Hole (MAH) Verification</w:t>
            </w:r>
          </w:p>
          <w:p w14:paraId="594A5919" w14:textId="2DAB8A60" w:rsidR="00D209BF" w:rsidRPr="00105AC8" w:rsidRDefault="00A83241" w:rsidP="00D209BF">
            <w:pPr>
              <w:pStyle w:val="Header"/>
              <w:keepNext/>
              <w:tabs>
                <w:tab w:val="clear" w:pos="4320"/>
                <w:tab w:val="clear" w:pos="8640"/>
              </w:tabs>
              <w:rPr>
                <w:rFonts w:asciiTheme="minorHAnsi" w:hAnsiTheme="minorHAnsi"/>
                <w:sz w:val="18"/>
                <w:szCs w:val="18"/>
              </w:rPr>
            </w:pPr>
            <w:r w:rsidRPr="00AC5B17">
              <w:rPr>
                <w:rFonts w:asciiTheme="minorHAnsi" w:hAnsiTheme="minorHAnsi"/>
                <w:sz w:val="18"/>
                <w:szCs w:val="18"/>
              </w:rPr>
              <w:t>HERS Raters are required to visually field verify MAH</w:t>
            </w:r>
            <w:r>
              <w:rPr>
                <w:rFonts w:asciiTheme="minorHAnsi" w:hAnsiTheme="minorHAnsi"/>
                <w:sz w:val="18"/>
                <w:szCs w:val="18"/>
              </w:rPr>
              <w:t>.</w:t>
            </w:r>
            <w:r w:rsidRPr="00687CF2">
              <w:rPr>
                <w:rFonts w:asciiTheme="minorHAnsi" w:hAnsiTheme="minorHAnsi"/>
                <w:sz w:val="18"/>
                <w:szCs w:val="18"/>
              </w:rPr>
              <w:t xml:space="preserve"> </w:t>
            </w:r>
            <w:r w:rsidR="00393CE9" w:rsidRPr="00687CF2">
              <w:rPr>
                <w:rFonts w:asciiTheme="minorHAnsi" w:hAnsiTheme="minorHAnsi"/>
                <w:sz w:val="18"/>
                <w:szCs w:val="18"/>
              </w:rPr>
              <w:t>Procedures for installing MAH are specified in Reference Residential Appendix RA3.2.2.3</w:t>
            </w:r>
          </w:p>
        </w:tc>
      </w:tr>
      <w:tr w:rsidR="00D209BF" w:rsidRPr="00D55D41" w14:paraId="594A5922" w14:textId="77777777">
        <w:trPr>
          <w:cantSplit/>
          <w:trHeight w:val="233"/>
        </w:trPr>
        <w:tc>
          <w:tcPr>
            <w:tcW w:w="204" w:type="pct"/>
            <w:vAlign w:val="center"/>
          </w:tcPr>
          <w:p w14:paraId="594A591B" w14:textId="77777777" w:rsidR="00D209BF" w:rsidRPr="000C1C81" w:rsidRDefault="00D209BF" w:rsidP="00D209BF">
            <w:pPr>
              <w:pStyle w:val="IndexHeading"/>
              <w:keepNext/>
              <w:ind w:left="-115"/>
              <w:jc w:val="center"/>
              <w:rPr>
                <w:rFonts w:asciiTheme="minorHAnsi" w:hAnsiTheme="minorHAnsi"/>
                <w:b w:val="0"/>
                <w:bCs/>
                <w:sz w:val="18"/>
                <w:szCs w:val="18"/>
              </w:rPr>
            </w:pPr>
            <w:r w:rsidRPr="000C1C81">
              <w:rPr>
                <w:rFonts w:asciiTheme="minorHAnsi" w:hAnsiTheme="minorHAnsi"/>
                <w:b w:val="0"/>
                <w:bCs/>
                <w:sz w:val="18"/>
                <w:szCs w:val="18"/>
              </w:rPr>
              <w:t>01</w:t>
            </w:r>
          </w:p>
        </w:tc>
        <w:tc>
          <w:tcPr>
            <w:tcW w:w="2296" w:type="pct"/>
            <w:tcMar>
              <w:left w:w="115" w:type="dxa"/>
              <w:right w:w="101" w:type="dxa"/>
            </w:tcMar>
            <w:vAlign w:val="center"/>
          </w:tcPr>
          <w:p w14:paraId="594A591C" w14:textId="7F677959" w:rsidR="00D209BF" w:rsidRPr="000C1C81" w:rsidRDefault="00393CE9" w:rsidP="00105AC8">
            <w:pPr>
              <w:keepNext/>
              <w:rPr>
                <w:rFonts w:asciiTheme="minorHAnsi" w:hAnsiTheme="minorHAnsi"/>
                <w:sz w:val="18"/>
                <w:szCs w:val="18"/>
              </w:rPr>
            </w:pPr>
            <w:r>
              <w:rPr>
                <w:rFonts w:asciiTheme="minorHAnsi" w:hAnsiTheme="minorHAnsi"/>
                <w:sz w:val="18"/>
                <w:szCs w:val="18"/>
              </w:rPr>
              <w:t xml:space="preserve">Method </w:t>
            </w:r>
            <w:r w:rsidR="00105AC8">
              <w:rPr>
                <w:rFonts w:asciiTheme="minorHAnsi" w:hAnsiTheme="minorHAnsi"/>
                <w:sz w:val="18"/>
                <w:szCs w:val="18"/>
              </w:rPr>
              <w:t>U</w:t>
            </w:r>
            <w:r>
              <w:rPr>
                <w:rFonts w:asciiTheme="minorHAnsi" w:hAnsiTheme="minorHAnsi"/>
                <w:sz w:val="18"/>
                <w:szCs w:val="18"/>
              </w:rPr>
              <w:t xml:space="preserve">sed to </w:t>
            </w:r>
            <w:r w:rsidR="00105AC8">
              <w:rPr>
                <w:rFonts w:asciiTheme="minorHAnsi" w:hAnsiTheme="minorHAnsi"/>
                <w:sz w:val="18"/>
                <w:szCs w:val="18"/>
              </w:rPr>
              <w:t>D</w:t>
            </w:r>
            <w:r>
              <w:rPr>
                <w:rFonts w:asciiTheme="minorHAnsi" w:hAnsiTheme="minorHAnsi"/>
                <w:sz w:val="18"/>
                <w:szCs w:val="18"/>
              </w:rPr>
              <w:t xml:space="preserve">emonstrate </w:t>
            </w:r>
            <w:r w:rsidR="00105AC8">
              <w:rPr>
                <w:rFonts w:asciiTheme="minorHAnsi" w:hAnsiTheme="minorHAnsi"/>
                <w:sz w:val="18"/>
                <w:szCs w:val="18"/>
              </w:rPr>
              <w:t>C</w:t>
            </w:r>
            <w:r>
              <w:rPr>
                <w:rFonts w:asciiTheme="minorHAnsi" w:hAnsiTheme="minorHAnsi"/>
                <w:sz w:val="18"/>
                <w:szCs w:val="18"/>
              </w:rPr>
              <w:t xml:space="preserve">ompliance with the Measurement Access Hole (MAH) </w:t>
            </w:r>
            <w:r w:rsidR="00105AC8">
              <w:rPr>
                <w:rFonts w:asciiTheme="minorHAnsi" w:hAnsiTheme="minorHAnsi"/>
                <w:sz w:val="18"/>
                <w:szCs w:val="18"/>
              </w:rPr>
              <w:t>R</w:t>
            </w:r>
            <w:r>
              <w:rPr>
                <w:rFonts w:asciiTheme="minorHAnsi" w:hAnsiTheme="minorHAnsi"/>
                <w:sz w:val="18"/>
                <w:szCs w:val="18"/>
              </w:rPr>
              <w:t>equirement</w:t>
            </w:r>
          </w:p>
        </w:tc>
        <w:tc>
          <w:tcPr>
            <w:tcW w:w="2500" w:type="pct"/>
            <w:tcMar>
              <w:left w:w="115" w:type="dxa"/>
              <w:right w:w="101" w:type="dxa"/>
            </w:tcMar>
            <w:vAlign w:val="center"/>
          </w:tcPr>
          <w:p w14:paraId="594A591D" w14:textId="77777777" w:rsidR="00D209BF" w:rsidRPr="000C1C81" w:rsidRDefault="00393CE9" w:rsidP="00D209BF">
            <w:pPr>
              <w:pStyle w:val="Header"/>
              <w:keepNext/>
              <w:tabs>
                <w:tab w:val="clear" w:pos="4320"/>
                <w:tab w:val="clear" w:pos="8640"/>
              </w:tabs>
              <w:rPr>
                <w:rFonts w:asciiTheme="minorHAnsi" w:hAnsiTheme="minorHAnsi"/>
                <w:sz w:val="18"/>
                <w:szCs w:val="18"/>
              </w:rPr>
            </w:pPr>
            <w:r>
              <w:rPr>
                <w:rFonts w:asciiTheme="minorHAnsi" w:hAnsiTheme="minorHAnsi"/>
                <w:sz w:val="18"/>
                <w:szCs w:val="18"/>
              </w:rPr>
              <w:t>&lt;&lt; reference</w:t>
            </w:r>
            <w:r w:rsidR="008F4810" w:rsidRPr="000C1C81">
              <w:rPr>
                <w:rFonts w:asciiTheme="minorHAnsi" w:hAnsiTheme="minorHAnsi"/>
                <w:sz w:val="18"/>
                <w:szCs w:val="18"/>
              </w:rPr>
              <w:t xml:space="preserve"> value from CF2R as default; allow user to override the default and pick one from list</w:t>
            </w:r>
            <w:r w:rsidR="00D209BF" w:rsidRPr="000C1C81">
              <w:rPr>
                <w:rFonts w:asciiTheme="minorHAnsi" w:hAnsiTheme="minorHAnsi"/>
                <w:sz w:val="18"/>
                <w:szCs w:val="18"/>
              </w:rPr>
              <w:t xml:space="preserve">: </w:t>
            </w:r>
          </w:p>
          <w:p w14:paraId="594A591E" w14:textId="77777777" w:rsidR="00D209BF" w:rsidRPr="000C1C81" w:rsidRDefault="00393CE9" w:rsidP="00D209BF">
            <w:pPr>
              <w:pStyle w:val="Header"/>
              <w:keepNext/>
              <w:numPr>
                <w:ilvl w:val="0"/>
                <w:numId w:val="20"/>
              </w:numPr>
              <w:tabs>
                <w:tab w:val="clear" w:pos="4320"/>
                <w:tab w:val="clear" w:pos="8640"/>
              </w:tabs>
              <w:rPr>
                <w:rFonts w:asciiTheme="minorHAnsi" w:hAnsiTheme="minorHAnsi"/>
                <w:sz w:val="18"/>
                <w:szCs w:val="18"/>
              </w:rPr>
            </w:pPr>
            <w:r>
              <w:rPr>
                <w:rFonts w:asciiTheme="minorHAnsi" w:hAnsiTheme="minorHAnsi"/>
                <w:sz w:val="18"/>
                <w:szCs w:val="18"/>
              </w:rPr>
              <w:t xml:space="preserve">"MAH installed and labeled consistent with Figure 3.2-1"; or </w:t>
            </w:r>
          </w:p>
          <w:p w14:paraId="594A591F" w14:textId="77777777" w:rsidR="00D209BF" w:rsidRPr="000C1C81" w:rsidRDefault="00393CE9" w:rsidP="00D209BF">
            <w:pPr>
              <w:pStyle w:val="Header"/>
              <w:keepNext/>
              <w:numPr>
                <w:ilvl w:val="0"/>
                <w:numId w:val="20"/>
              </w:numPr>
              <w:tabs>
                <w:tab w:val="clear" w:pos="4320"/>
                <w:tab w:val="clear" w:pos="8640"/>
              </w:tabs>
              <w:rPr>
                <w:rFonts w:asciiTheme="minorHAnsi" w:hAnsiTheme="minorHAnsi"/>
                <w:sz w:val="18"/>
                <w:szCs w:val="18"/>
              </w:rPr>
            </w:pPr>
            <w:r>
              <w:rPr>
                <w:rFonts w:asciiTheme="minorHAnsi" w:hAnsiTheme="minorHAnsi"/>
                <w:sz w:val="18"/>
                <w:szCs w:val="18"/>
              </w:rPr>
              <w:t>"Return side of system is located entirely within conditioned space such that an accurate return air dry-bulb temperature can be taken at the return grille"; or</w:t>
            </w:r>
          </w:p>
          <w:p w14:paraId="594A5920" w14:textId="77777777" w:rsidR="00D209BF" w:rsidRPr="000C1C81" w:rsidRDefault="00393CE9" w:rsidP="00D209BF">
            <w:pPr>
              <w:pStyle w:val="ListParagraph"/>
              <w:keepNext/>
              <w:numPr>
                <w:ilvl w:val="0"/>
                <w:numId w:val="20"/>
              </w:numPr>
              <w:rPr>
                <w:rFonts w:asciiTheme="minorHAnsi" w:hAnsiTheme="minorHAnsi"/>
                <w:sz w:val="18"/>
                <w:szCs w:val="18"/>
              </w:rPr>
            </w:pPr>
            <w:r>
              <w:rPr>
                <w:rFonts w:asciiTheme="minorHAnsi" w:hAnsiTheme="minorHAnsi"/>
                <w:sz w:val="18"/>
                <w:szCs w:val="18"/>
              </w:rPr>
              <w:t>"MAH cannot be installed consistent with Figure 3.2-1.  An alternative location has been provided and clearly labeled"&gt;&gt;</w:t>
            </w:r>
          </w:p>
          <w:p w14:paraId="594A5921" w14:textId="77777777" w:rsidR="00D209BF" w:rsidRPr="000C1C81" w:rsidRDefault="00393CE9" w:rsidP="00D209BF">
            <w:pPr>
              <w:pStyle w:val="ListParagraph"/>
              <w:keepNext/>
              <w:numPr>
                <w:ilvl w:val="0"/>
                <w:numId w:val="20"/>
              </w:numPr>
              <w:rPr>
                <w:rFonts w:asciiTheme="minorHAnsi" w:hAnsiTheme="minorHAnsi"/>
                <w:sz w:val="18"/>
                <w:szCs w:val="18"/>
              </w:rPr>
            </w:pPr>
            <w:r>
              <w:rPr>
                <w:rFonts w:asciiTheme="minorHAnsi" w:hAnsiTheme="minorHAnsi"/>
                <w:sz w:val="18"/>
                <w:szCs w:val="18"/>
              </w:rPr>
              <w:t>MAH is not installed. System does not comply</w:t>
            </w:r>
          </w:p>
        </w:tc>
      </w:tr>
    </w:tbl>
    <w:p w14:paraId="594A5923" w14:textId="77777777" w:rsidR="00786D26" w:rsidRDefault="00786D26" w:rsidP="00242D77">
      <w:pPr>
        <w:pStyle w:val="Header"/>
        <w:tabs>
          <w:tab w:val="clear" w:pos="4320"/>
          <w:tab w:val="clear" w:pos="8640"/>
          <w:tab w:val="left" w:pos="360"/>
        </w:tabs>
        <w:rPr>
          <w:rFonts w:asciiTheme="minorHAnsi" w:hAnsiTheme="minorHAnsi"/>
          <w:sz w:val="18"/>
          <w:szCs w:val="1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1"/>
        <w:gridCol w:w="974"/>
        <w:gridCol w:w="2855"/>
        <w:gridCol w:w="6748"/>
      </w:tblGrid>
      <w:tr w:rsidR="00D31CE6" w:rsidRPr="006A3EEB" w14:paraId="10466F5D" w14:textId="77777777" w:rsidTr="00D31CE6">
        <w:trPr>
          <w:cantSplit/>
          <w:trHeight w:val="360"/>
        </w:trPr>
        <w:tc>
          <w:tcPr>
            <w:tcW w:w="5000" w:type="pct"/>
            <w:gridSpan w:val="4"/>
            <w:tcBorders>
              <w:top w:val="single" w:sz="4" w:space="0" w:color="auto"/>
              <w:left w:val="single" w:sz="4" w:space="0" w:color="auto"/>
              <w:bottom w:val="single" w:sz="4" w:space="0" w:color="auto"/>
              <w:right w:val="single" w:sz="4" w:space="0" w:color="auto"/>
            </w:tcBorders>
            <w:vAlign w:val="center"/>
          </w:tcPr>
          <w:p w14:paraId="583B6716" w14:textId="77777777" w:rsidR="00D31CE6" w:rsidRPr="00D31CE6" w:rsidRDefault="00D31CE6" w:rsidP="00D31CE6">
            <w:pPr>
              <w:keepNext/>
              <w:rPr>
                <w:rFonts w:asciiTheme="minorHAnsi" w:hAnsiTheme="minorHAnsi"/>
                <w:b/>
                <w:szCs w:val="18"/>
              </w:rPr>
            </w:pPr>
            <w:r w:rsidRPr="00D31CE6">
              <w:rPr>
                <w:rFonts w:asciiTheme="minorHAnsi" w:hAnsiTheme="minorHAnsi"/>
                <w:b/>
                <w:szCs w:val="18"/>
              </w:rPr>
              <w:t>E. Minimum System Airflow Rate Verification</w:t>
            </w:r>
          </w:p>
          <w:p w14:paraId="79EEA9D0" w14:textId="77777777" w:rsidR="00D31CE6" w:rsidRPr="00131CFF" w:rsidRDefault="00D31CE6" w:rsidP="00D31CE6">
            <w:pPr>
              <w:keepNext/>
              <w:rPr>
                <w:rFonts w:asciiTheme="minorHAnsi" w:hAnsiTheme="minorHAnsi"/>
                <w:szCs w:val="18"/>
              </w:rPr>
            </w:pPr>
            <w:r w:rsidRPr="00131CFF">
              <w:rPr>
                <w:rFonts w:asciiTheme="minorHAnsi" w:hAnsiTheme="minorHAnsi"/>
                <w:szCs w:val="18"/>
              </w:rPr>
              <w:t>Procedures for verifying minimum system airflow are specified in Reference Residential Appendix RA3.3.3.</w:t>
            </w:r>
          </w:p>
          <w:p w14:paraId="53F59AF4" w14:textId="77777777" w:rsidR="00D31CE6" w:rsidRPr="00D31CE6" w:rsidRDefault="00D31CE6" w:rsidP="00D31CE6">
            <w:pPr>
              <w:keepNext/>
              <w:rPr>
                <w:rFonts w:asciiTheme="minorHAnsi" w:hAnsiTheme="minorHAnsi"/>
                <w:b/>
                <w:szCs w:val="18"/>
              </w:rPr>
            </w:pPr>
            <w:r w:rsidRPr="00131CFF">
              <w:rPr>
                <w:rFonts w:asciiTheme="minorHAnsi" w:hAnsiTheme="minorHAnsi"/>
                <w:szCs w:val="18"/>
              </w:rPr>
              <w:t>&lt;&lt;require 1 row of data for each indoor unit listed in the "HERS Verification Requirements for Duct Systems" table on the MCH-01&gt;</w:t>
            </w:r>
          </w:p>
        </w:tc>
      </w:tr>
      <w:tr w:rsidR="00D31CE6" w:rsidRPr="006A3EEB" w14:paraId="14322CFA" w14:textId="77777777" w:rsidTr="00D31CE6">
        <w:tblPrEx>
          <w:tblLook w:val="00A0" w:firstRow="1" w:lastRow="0" w:firstColumn="1" w:lastColumn="0" w:noHBand="0" w:noVBand="0"/>
        </w:tblPrEx>
        <w:trPr>
          <w:cantSplit/>
          <w:trHeight w:val="305"/>
        </w:trPr>
        <w:tc>
          <w:tcPr>
            <w:tcW w:w="634" w:type="pct"/>
            <w:gridSpan w:val="2"/>
            <w:vAlign w:val="center"/>
          </w:tcPr>
          <w:p w14:paraId="792B0BC3" w14:textId="77777777" w:rsidR="00D31CE6" w:rsidRPr="006A3EEB" w:rsidRDefault="00D31CE6" w:rsidP="00D31CE6">
            <w:pPr>
              <w:keepNext/>
              <w:jc w:val="center"/>
              <w:rPr>
                <w:rFonts w:ascii="Calibri" w:hAnsi="Calibri"/>
                <w:sz w:val="18"/>
                <w:szCs w:val="18"/>
              </w:rPr>
            </w:pPr>
            <w:r>
              <w:rPr>
                <w:rFonts w:ascii="Calibri" w:hAnsi="Calibri"/>
                <w:sz w:val="18"/>
                <w:szCs w:val="18"/>
              </w:rPr>
              <w:t>01</w:t>
            </w:r>
          </w:p>
        </w:tc>
        <w:tc>
          <w:tcPr>
            <w:tcW w:w="1298" w:type="pct"/>
          </w:tcPr>
          <w:p w14:paraId="036F34E6" w14:textId="77777777" w:rsidR="00D31CE6" w:rsidRDefault="00D31CE6" w:rsidP="00D31CE6">
            <w:pPr>
              <w:keepNext/>
              <w:jc w:val="center"/>
              <w:rPr>
                <w:rFonts w:ascii="Calibri" w:hAnsi="Calibri"/>
                <w:sz w:val="18"/>
                <w:szCs w:val="18"/>
              </w:rPr>
            </w:pPr>
            <w:r>
              <w:rPr>
                <w:rFonts w:ascii="Calibri" w:hAnsi="Calibri"/>
                <w:sz w:val="18"/>
                <w:szCs w:val="18"/>
              </w:rPr>
              <w:t>02</w:t>
            </w:r>
          </w:p>
        </w:tc>
        <w:tc>
          <w:tcPr>
            <w:tcW w:w="3069" w:type="pct"/>
            <w:vAlign w:val="center"/>
          </w:tcPr>
          <w:p w14:paraId="5C4D152C" w14:textId="77777777" w:rsidR="00D31CE6" w:rsidRPr="006A3EEB" w:rsidRDefault="00D31CE6" w:rsidP="00D31CE6">
            <w:pPr>
              <w:keepNext/>
              <w:jc w:val="center"/>
              <w:rPr>
                <w:rFonts w:ascii="Calibri" w:hAnsi="Calibri"/>
                <w:sz w:val="18"/>
                <w:szCs w:val="18"/>
              </w:rPr>
            </w:pPr>
            <w:r>
              <w:rPr>
                <w:rFonts w:ascii="Calibri" w:hAnsi="Calibri"/>
                <w:sz w:val="18"/>
                <w:szCs w:val="18"/>
              </w:rPr>
              <w:t>03</w:t>
            </w:r>
          </w:p>
        </w:tc>
      </w:tr>
      <w:tr w:rsidR="00D31CE6" w:rsidRPr="006A3EEB" w14:paraId="57EE2DBD" w14:textId="77777777" w:rsidTr="00D31CE6">
        <w:tblPrEx>
          <w:tblLook w:val="00A0" w:firstRow="1" w:lastRow="0" w:firstColumn="1" w:lastColumn="0" w:noHBand="0" w:noVBand="0"/>
        </w:tblPrEx>
        <w:trPr>
          <w:cantSplit/>
          <w:trHeight w:val="882"/>
        </w:trPr>
        <w:tc>
          <w:tcPr>
            <w:tcW w:w="634" w:type="pct"/>
            <w:gridSpan w:val="2"/>
            <w:tcBorders>
              <w:top w:val="nil"/>
            </w:tcBorders>
            <w:vAlign w:val="bottom"/>
          </w:tcPr>
          <w:p w14:paraId="63F42D30" w14:textId="77777777" w:rsidR="00D31CE6" w:rsidRPr="006A3EEB" w:rsidRDefault="00D31CE6" w:rsidP="00D31CE6">
            <w:pPr>
              <w:keepNext/>
              <w:jc w:val="center"/>
              <w:rPr>
                <w:rFonts w:ascii="Calibri" w:hAnsi="Calibri"/>
                <w:sz w:val="18"/>
                <w:szCs w:val="18"/>
              </w:rPr>
            </w:pPr>
            <w:r w:rsidRPr="00442EA4">
              <w:rPr>
                <w:rFonts w:ascii="Calibri" w:hAnsi="Calibri"/>
                <w:sz w:val="18"/>
                <w:szCs w:val="18"/>
              </w:rPr>
              <w:t>Indoor Unit Name or Description of Area Served</w:t>
            </w:r>
          </w:p>
        </w:tc>
        <w:tc>
          <w:tcPr>
            <w:tcW w:w="1298" w:type="pct"/>
            <w:tcBorders>
              <w:top w:val="nil"/>
            </w:tcBorders>
            <w:vAlign w:val="bottom"/>
          </w:tcPr>
          <w:p w14:paraId="29767763" w14:textId="77777777" w:rsidR="00D31CE6" w:rsidRPr="006A3EEB" w:rsidRDefault="00D31CE6" w:rsidP="00D31CE6">
            <w:pPr>
              <w:keepNext/>
              <w:jc w:val="center"/>
              <w:rPr>
                <w:rFonts w:ascii="Calibri" w:hAnsi="Calibri"/>
                <w:sz w:val="18"/>
                <w:szCs w:val="18"/>
              </w:rPr>
            </w:pPr>
            <w:r w:rsidRPr="005A5F9A">
              <w:rPr>
                <w:rFonts w:ascii="Calibri" w:hAnsi="Calibri"/>
              </w:rPr>
              <w:t>Minimum Required System Airflow Rate (cfm)</w:t>
            </w:r>
          </w:p>
        </w:tc>
        <w:tc>
          <w:tcPr>
            <w:tcW w:w="3069" w:type="pct"/>
            <w:tcBorders>
              <w:top w:val="nil"/>
            </w:tcBorders>
            <w:vAlign w:val="bottom"/>
          </w:tcPr>
          <w:p w14:paraId="40CEC87D" w14:textId="77777777" w:rsidR="00D31CE6" w:rsidRPr="006A3EEB" w:rsidRDefault="00D31CE6" w:rsidP="00D31CE6">
            <w:pPr>
              <w:keepNext/>
              <w:jc w:val="center"/>
              <w:rPr>
                <w:rFonts w:ascii="Calibri" w:hAnsi="Calibri"/>
                <w:sz w:val="18"/>
                <w:szCs w:val="18"/>
              </w:rPr>
            </w:pPr>
            <w:r w:rsidRPr="005A5F9A">
              <w:rPr>
                <w:rFonts w:ascii="Calibri" w:hAnsi="Calibri"/>
                <w:sz w:val="18"/>
                <w:szCs w:val="18"/>
              </w:rPr>
              <w:t>System Airflow Rate Verification Status</w:t>
            </w:r>
          </w:p>
        </w:tc>
      </w:tr>
      <w:tr w:rsidR="00D31CE6" w:rsidRPr="006A3EEB" w14:paraId="574EF7EC" w14:textId="77777777" w:rsidTr="00D31CE6">
        <w:tblPrEx>
          <w:tblLook w:val="00A0" w:firstRow="1" w:lastRow="0" w:firstColumn="1" w:lastColumn="0" w:noHBand="0" w:noVBand="0"/>
        </w:tblPrEx>
        <w:trPr>
          <w:cantSplit/>
          <w:trHeight w:val="2816"/>
        </w:trPr>
        <w:tc>
          <w:tcPr>
            <w:tcW w:w="634" w:type="pct"/>
            <w:gridSpan w:val="2"/>
          </w:tcPr>
          <w:p w14:paraId="675D8CB1" w14:textId="77777777" w:rsidR="00D31CE6" w:rsidRPr="00654A92" w:rsidRDefault="00D31CE6" w:rsidP="00D31CE6">
            <w:pPr>
              <w:keepNext/>
              <w:rPr>
                <w:rFonts w:ascii="Calibri" w:hAnsi="Calibri"/>
                <w:sz w:val="14"/>
                <w:szCs w:val="14"/>
              </w:rPr>
            </w:pPr>
            <w:r w:rsidRPr="00654A92">
              <w:rPr>
                <w:rFonts w:ascii="Calibri" w:hAnsi="Calibri"/>
                <w:sz w:val="14"/>
                <w:szCs w:val="14"/>
              </w:rPr>
              <w:t>&lt;&lt;reference value from the "HERS Verification Requirements for Duct Systems" table on the MCH-01 for the "SC System Description of Area Served" value in A02&gt;&gt;</w:t>
            </w:r>
          </w:p>
        </w:tc>
        <w:tc>
          <w:tcPr>
            <w:tcW w:w="1298" w:type="pct"/>
          </w:tcPr>
          <w:p w14:paraId="0AEB44C3" w14:textId="77777777" w:rsidR="00D31CE6" w:rsidRPr="00654A92" w:rsidRDefault="00D31CE6" w:rsidP="00D31CE6">
            <w:pPr>
              <w:keepNext/>
              <w:rPr>
                <w:rFonts w:ascii="Calibri" w:hAnsi="Calibri"/>
                <w:sz w:val="14"/>
                <w:szCs w:val="14"/>
              </w:rPr>
            </w:pPr>
            <w:r w:rsidRPr="00654A92">
              <w:rPr>
                <w:rFonts w:ascii="Calibri" w:hAnsi="Calibri"/>
                <w:sz w:val="14"/>
                <w:szCs w:val="14"/>
              </w:rPr>
              <w:t xml:space="preserve">&lt;calculated field, numeric xxxx.:  </w:t>
            </w:r>
          </w:p>
          <w:p w14:paraId="7EB993E0" w14:textId="77777777" w:rsidR="00D31CE6" w:rsidRPr="00654A92" w:rsidRDefault="00D31CE6" w:rsidP="00D31CE6">
            <w:pPr>
              <w:keepNext/>
              <w:rPr>
                <w:rFonts w:ascii="Calibri" w:hAnsi="Calibri"/>
                <w:sz w:val="14"/>
                <w:szCs w:val="14"/>
                <w:u w:val="single"/>
              </w:rPr>
            </w:pPr>
            <w:r w:rsidRPr="00654A92">
              <w:rPr>
                <w:rFonts w:ascii="Calibri" w:hAnsi="Calibri"/>
                <w:b/>
                <w:sz w:val="14"/>
                <w:szCs w:val="14"/>
              </w:rPr>
              <w:t>if</w:t>
            </w:r>
            <w:r w:rsidRPr="00654A92">
              <w:rPr>
                <w:rFonts w:ascii="Calibri" w:hAnsi="Calibri"/>
                <w:sz w:val="14"/>
                <w:szCs w:val="14"/>
              </w:rPr>
              <w:t xml:space="preserve"> A10=</w:t>
            </w:r>
            <w:r w:rsidRPr="00654A92">
              <w:rPr>
                <w:rFonts w:ascii="Calibri" w:hAnsi="Calibri"/>
                <w:sz w:val="14"/>
                <w:szCs w:val="14"/>
                <w:u w:val="single"/>
              </w:rPr>
              <w:t xml:space="preserve"> New</w:t>
            </w:r>
            <w:r w:rsidRPr="00654A92">
              <w:rPr>
                <w:rFonts w:ascii="Calibri" w:hAnsi="Calibri"/>
                <w:sz w:val="14"/>
                <w:szCs w:val="14"/>
              </w:rPr>
              <w:t xml:space="preserve"> or </w:t>
            </w:r>
            <w:r w:rsidRPr="00654A92">
              <w:rPr>
                <w:rFonts w:ascii="Calibri" w:hAnsi="Calibri"/>
                <w:sz w:val="14"/>
                <w:szCs w:val="14"/>
                <w:u w:val="single"/>
              </w:rPr>
              <w:t>Replacement, and the system type on the MCH-01 is one of the following two:</w:t>
            </w:r>
          </w:p>
          <w:p w14:paraId="306AEA91" w14:textId="77777777" w:rsidR="00D31CE6" w:rsidRPr="00654A92" w:rsidRDefault="00D31CE6" w:rsidP="00D31CE6">
            <w:pPr>
              <w:keepNext/>
              <w:rPr>
                <w:rFonts w:ascii="Calibri" w:hAnsi="Calibri"/>
                <w:sz w:val="14"/>
                <w:szCs w:val="14"/>
                <w:u w:val="single"/>
              </w:rPr>
            </w:pPr>
            <w:r w:rsidRPr="00654A92">
              <w:rPr>
                <w:rFonts w:ascii="Calibri" w:hAnsi="Calibri"/>
                <w:sz w:val="14"/>
                <w:szCs w:val="14"/>
                <w:u w:val="single"/>
              </w:rPr>
              <w:t>*small duct high velocity AC</w:t>
            </w:r>
          </w:p>
          <w:p w14:paraId="10B58FA0" w14:textId="77777777" w:rsidR="00D31CE6" w:rsidRPr="00654A92" w:rsidRDefault="00D31CE6" w:rsidP="00D31CE6">
            <w:pPr>
              <w:keepNext/>
              <w:rPr>
                <w:rFonts w:ascii="Calibri" w:hAnsi="Calibri"/>
                <w:sz w:val="14"/>
                <w:szCs w:val="14"/>
                <w:u w:val="single"/>
              </w:rPr>
            </w:pPr>
            <w:r w:rsidRPr="00654A92">
              <w:rPr>
                <w:rFonts w:ascii="Calibri" w:hAnsi="Calibri"/>
                <w:sz w:val="14"/>
                <w:szCs w:val="14"/>
                <w:u w:val="single"/>
              </w:rPr>
              <w:t>*small duct high velocity HP</w:t>
            </w:r>
          </w:p>
          <w:p w14:paraId="2053A386" w14:textId="77777777" w:rsidR="00D31CE6" w:rsidRPr="00654A92" w:rsidRDefault="00D31CE6" w:rsidP="00D31CE6">
            <w:pPr>
              <w:keepNext/>
              <w:rPr>
                <w:rFonts w:ascii="Calibri" w:hAnsi="Calibri"/>
                <w:b/>
                <w:sz w:val="14"/>
                <w:szCs w:val="14"/>
                <w:u w:val="single"/>
              </w:rPr>
            </w:pPr>
            <w:r w:rsidRPr="00654A92">
              <w:rPr>
                <w:rFonts w:ascii="Calibri" w:hAnsi="Calibri"/>
                <w:b/>
                <w:sz w:val="14"/>
                <w:szCs w:val="14"/>
                <w:u w:val="single"/>
              </w:rPr>
              <w:t xml:space="preserve">then </w:t>
            </w:r>
          </w:p>
          <w:p w14:paraId="43B52093" w14:textId="77777777" w:rsidR="00D31CE6" w:rsidRPr="00654A92" w:rsidRDefault="00D31CE6" w:rsidP="00D31CE6">
            <w:pPr>
              <w:keepNext/>
              <w:rPr>
                <w:rFonts w:ascii="Calibri" w:hAnsi="Calibri"/>
                <w:sz w:val="14"/>
                <w:szCs w:val="14"/>
                <w:u w:val="single"/>
              </w:rPr>
            </w:pPr>
            <w:r w:rsidRPr="00654A92">
              <w:rPr>
                <w:rFonts w:ascii="Calibri" w:hAnsi="Calibri"/>
                <w:sz w:val="14"/>
                <w:szCs w:val="14"/>
                <w:u w:val="single"/>
              </w:rPr>
              <w:t>value =A05*250;</w:t>
            </w:r>
          </w:p>
          <w:p w14:paraId="16AF7987" w14:textId="77777777" w:rsidR="00D31CE6" w:rsidRPr="00654A92" w:rsidRDefault="00D31CE6" w:rsidP="00D31CE6">
            <w:pPr>
              <w:keepNext/>
              <w:rPr>
                <w:rFonts w:ascii="Calibri" w:hAnsi="Calibri"/>
                <w:sz w:val="14"/>
                <w:szCs w:val="14"/>
                <w:u w:val="single"/>
              </w:rPr>
            </w:pPr>
          </w:p>
          <w:p w14:paraId="64D5E684" w14:textId="77777777" w:rsidR="00D31CE6" w:rsidRPr="00654A92" w:rsidRDefault="00D31CE6" w:rsidP="00D31CE6">
            <w:pPr>
              <w:keepNext/>
              <w:rPr>
                <w:rFonts w:ascii="Calibri" w:hAnsi="Calibri"/>
                <w:sz w:val="14"/>
                <w:szCs w:val="14"/>
                <w:u w:val="single"/>
              </w:rPr>
            </w:pPr>
            <w:r w:rsidRPr="00654A92">
              <w:rPr>
                <w:rFonts w:ascii="Calibri" w:hAnsi="Calibri"/>
                <w:b/>
                <w:sz w:val="14"/>
                <w:szCs w:val="14"/>
                <w:u w:val="single"/>
              </w:rPr>
              <w:t>elseif</w:t>
            </w:r>
            <w:r w:rsidRPr="00654A92">
              <w:rPr>
                <w:rFonts w:ascii="Calibri" w:hAnsi="Calibri"/>
                <w:sz w:val="14"/>
                <w:szCs w:val="14"/>
                <w:u w:val="single"/>
              </w:rPr>
              <w:t xml:space="preserve"> A10= New or Replacement,</w:t>
            </w:r>
          </w:p>
          <w:p w14:paraId="7CF931D0" w14:textId="77777777" w:rsidR="00D31CE6" w:rsidRDefault="00D31CE6" w:rsidP="00D31CE6">
            <w:pPr>
              <w:keepNext/>
              <w:rPr>
                <w:rFonts w:ascii="Calibri" w:hAnsi="Calibri"/>
                <w:sz w:val="14"/>
                <w:szCs w:val="14"/>
              </w:rPr>
            </w:pPr>
            <w:r w:rsidRPr="00654A92">
              <w:rPr>
                <w:rFonts w:ascii="Calibri" w:hAnsi="Calibri"/>
                <w:b/>
                <w:sz w:val="14"/>
                <w:szCs w:val="14"/>
                <w:u w:val="single"/>
              </w:rPr>
              <w:t>then</w:t>
            </w:r>
            <w:r w:rsidRPr="00654A92">
              <w:rPr>
                <w:rFonts w:ascii="Calibri" w:hAnsi="Calibri"/>
                <w:sz w:val="14"/>
                <w:szCs w:val="14"/>
              </w:rPr>
              <w:t xml:space="preserve"> display numeric value =A05*350; </w:t>
            </w:r>
          </w:p>
          <w:p w14:paraId="7EF8ECEC" w14:textId="77777777" w:rsidR="00D31CE6" w:rsidRPr="00654A92" w:rsidRDefault="00D31CE6" w:rsidP="00D31CE6">
            <w:pPr>
              <w:keepNext/>
              <w:rPr>
                <w:rFonts w:ascii="Calibri" w:hAnsi="Calibri"/>
                <w:sz w:val="14"/>
                <w:szCs w:val="14"/>
              </w:rPr>
            </w:pPr>
          </w:p>
          <w:p w14:paraId="2EA61D63" w14:textId="77777777" w:rsidR="00D31CE6" w:rsidRDefault="00D31CE6" w:rsidP="00D31CE6">
            <w:pPr>
              <w:keepNext/>
              <w:rPr>
                <w:rFonts w:ascii="Calibri" w:hAnsi="Calibri"/>
                <w:sz w:val="14"/>
                <w:szCs w:val="14"/>
              </w:rPr>
            </w:pPr>
            <w:r w:rsidRPr="00654A92">
              <w:rPr>
                <w:rFonts w:ascii="Calibri" w:hAnsi="Calibri"/>
                <w:b/>
                <w:sz w:val="14"/>
                <w:szCs w:val="14"/>
              </w:rPr>
              <w:t>elseif</w:t>
            </w:r>
            <w:r w:rsidRPr="00654A92">
              <w:rPr>
                <w:rFonts w:ascii="Calibri" w:hAnsi="Calibri"/>
                <w:sz w:val="14"/>
                <w:szCs w:val="14"/>
              </w:rPr>
              <w:t xml:space="preserve"> A10=Alteration, </w:t>
            </w:r>
          </w:p>
          <w:p w14:paraId="35C217FC" w14:textId="77777777" w:rsidR="00D31CE6" w:rsidRPr="00654A92" w:rsidRDefault="00D31CE6" w:rsidP="00D31CE6">
            <w:pPr>
              <w:keepNext/>
              <w:rPr>
                <w:rFonts w:ascii="Calibri" w:hAnsi="Calibri"/>
                <w:sz w:val="14"/>
                <w:szCs w:val="14"/>
              </w:rPr>
            </w:pPr>
            <w:r w:rsidRPr="00654A92">
              <w:rPr>
                <w:rFonts w:ascii="Calibri" w:hAnsi="Calibri"/>
                <w:b/>
                <w:sz w:val="14"/>
                <w:szCs w:val="14"/>
              </w:rPr>
              <w:t>then</w:t>
            </w:r>
            <w:r>
              <w:rPr>
                <w:rFonts w:ascii="Calibri" w:hAnsi="Calibri"/>
                <w:sz w:val="14"/>
                <w:szCs w:val="14"/>
              </w:rPr>
              <w:t xml:space="preserve"> </w:t>
            </w:r>
            <w:r w:rsidRPr="00654A92">
              <w:rPr>
                <w:rFonts w:ascii="Calibri" w:hAnsi="Calibri"/>
                <w:sz w:val="14"/>
                <w:szCs w:val="14"/>
              </w:rPr>
              <w:t>display numeric value =A05*300;</w:t>
            </w:r>
          </w:p>
        </w:tc>
        <w:tc>
          <w:tcPr>
            <w:tcW w:w="3069" w:type="pct"/>
          </w:tcPr>
          <w:p w14:paraId="0D5978C7" w14:textId="77777777" w:rsidR="00D31CE6" w:rsidRPr="00131CFF" w:rsidRDefault="00D31CE6" w:rsidP="00D31CE6">
            <w:pPr>
              <w:keepNext/>
              <w:spacing w:afterLines="60" w:after="144"/>
              <w:rPr>
                <w:rFonts w:ascii="Calibri" w:hAnsi="Calibri"/>
                <w:sz w:val="16"/>
                <w:szCs w:val="16"/>
              </w:rPr>
            </w:pPr>
            <w:r w:rsidRPr="00131CFF">
              <w:rPr>
                <w:rFonts w:ascii="Calibri" w:hAnsi="Calibri"/>
                <w:sz w:val="16"/>
                <w:szCs w:val="16"/>
              </w:rPr>
              <w:t>&lt;&lt;if the CF2R-MCH-01 indicates a MCH-28 is required for alternate minimum airflow rate compliance, then</w:t>
            </w:r>
          </w:p>
          <w:p w14:paraId="3C7B2676" w14:textId="77777777" w:rsidR="00D31CE6" w:rsidRPr="00131CFF" w:rsidRDefault="00D31CE6" w:rsidP="00D31CE6">
            <w:pPr>
              <w:keepNext/>
              <w:spacing w:afterLines="60" w:after="144"/>
              <w:ind w:left="720"/>
              <w:rPr>
                <w:rFonts w:ascii="Calibri" w:hAnsi="Calibri"/>
                <w:sz w:val="16"/>
                <w:szCs w:val="16"/>
              </w:rPr>
            </w:pPr>
            <w:r w:rsidRPr="00131CFF">
              <w:rPr>
                <w:rFonts w:ascii="Calibri" w:hAnsi="Calibri"/>
                <w:sz w:val="16"/>
                <w:szCs w:val="16"/>
              </w:rPr>
              <w:t>if the system has a registered CF3R-MCH-28 that indicates compliance with Table 150.0-B or C return duct design requirements, then result =</w:t>
            </w:r>
            <w:r w:rsidRPr="00131CFF">
              <w:rPr>
                <w:rFonts w:ascii="Calibri" w:hAnsi="Calibri"/>
                <w:b/>
                <w:sz w:val="16"/>
                <w:szCs w:val="16"/>
              </w:rPr>
              <w:t>system complies using Table 150.0-B or C alternative return duct design criteria</w:t>
            </w:r>
            <w:r w:rsidRPr="00131CFF">
              <w:rPr>
                <w:rFonts w:ascii="Calibri" w:hAnsi="Calibri"/>
                <w:sz w:val="16"/>
                <w:szCs w:val="16"/>
              </w:rPr>
              <w:t>.</w:t>
            </w:r>
          </w:p>
          <w:p w14:paraId="5B7F513C" w14:textId="77777777" w:rsidR="00D31CE6" w:rsidRPr="00131CFF" w:rsidRDefault="00D31CE6" w:rsidP="00D31CE6">
            <w:pPr>
              <w:keepNext/>
              <w:spacing w:afterLines="60" w:after="144"/>
              <w:ind w:left="720"/>
              <w:rPr>
                <w:rFonts w:ascii="Calibri" w:hAnsi="Calibri"/>
                <w:sz w:val="16"/>
                <w:szCs w:val="16"/>
              </w:rPr>
            </w:pPr>
            <w:r w:rsidRPr="00131CFF">
              <w:rPr>
                <w:rFonts w:ascii="Calibri" w:hAnsi="Calibri"/>
                <w:sz w:val="16"/>
                <w:szCs w:val="16"/>
              </w:rPr>
              <w:t>else result=</w:t>
            </w:r>
            <w:r w:rsidRPr="00131CFF">
              <w:rPr>
                <w:rFonts w:ascii="Calibri" w:hAnsi="Calibri"/>
                <w:b/>
                <w:sz w:val="16"/>
                <w:szCs w:val="16"/>
              </w:rPr>
              <w:t xml:space="preserve">System does not comply.  A registered CF3R-MCH-28 is required </w:t>
            </w:r>
            <w:r w:rsidRPr="00131CFF">
              <w:rPr>
                <w:rFonts w:ascii="Calibri" w:hAnsi="Calibri"/>
                <w:sz w:val="16"/>
                <w:szCs w:val="16"/>
              </w:rPr>
              <w:t>(do not allow this MCH-25 to be registered).</w:t>
            </w:r>
          </w:p>
          <w:p w14:paraId="3E5C58DE" w14:textId="77777777" w:rsidR="00D31CE6" w:rsidRPr="00131CFF" w:rsidRDefault="00D31CE6" w:rsidP="00D31CE6">
            <w:pPr>
              <w:keepNext/>
              <w:spacing w:afterLines="60" w:after="144"/>
              <w:rPr>
                <w:rFonts w:ascii="Calibri" w:hAnsi="Calibri"/>
                <w:sz w:val="16"/>
                <w:szCs w:val="16"/>
              </w:rPr>
            </w:pPr>
            <w:r w:rsidRPr="00131CFF">
              <w:rPr>
                <w:rFonts w:ascii="Calibri" w:hAnsi="Calibri"/>
                <w:sz w:val="16"/>
                <w:szCs w:val="16"/>
                <w:u w:val="single"/>
              </w:rPr>
              <w:t>else</w:t>
            </w:r>
            <w:r w:rsidRPr="00131CFF">
              <w:rPr>
                <w:rFonts w:ascii="Calibri" w:hAnsi="Calibri"/>
                <w:sz w:val="16"/>
                <w:szCs w:val="16"/>
              </w:rPr>
              <w:t>if the CF2R-MCH-01 indicates a MCH-23 is required for minimum airflow rate compliance, then</w:t>
            </w:r>
          </w:p>
          <w:p w14:paraId="77CA0FF7" w14:textId="35358800" w:rsidR="00D31CE6" w:rsidRPr="00131CFF" w:rsidRDefault="00D31CE6" w:rsidP="00D31CE6">
            <w:pPr>
              <w:keepNext/>
              <w:spacing w:afterLines="60" w:after="144"/>
              <w:ind w:left="720"/>
              <w:rPr>
                <w:rFonts w:ascii="Calibri" w:hAnsi="Calibri"/>
                <w:sz w:val="16"/>
                <w:szCs w:val="16"/>
              </w:rPr>
            </w:pPr>
            <w:r w:rsidRPr="00131CFF">
              <w:rPr>
                <w:rFonts w:ascii="Calibri" w:hAnsi="Calibri"/>
                <w:sz w:val="16"/>
                <w:szCs w:val="16"/>
              </w:rPr>
              <w:t>if this system has a registered CF3R-MCH-23a</w:t>
            </w:r>
            <w:ins w:id="11" w:author="Markstrum, Alexis@Energy" w:date="2019-11-18T11:14:00Z">
              <w:r w:rsidR="006A604F">
                <w:rPr>
                  <w:rFonts w:ascii="Calibri" w:hAnsi="Calibri"/>
                  <w:sz w:val="16"/>
                  <w:szCs w:val="16"/>
                </w:rPr>
                <w:t>,</w:t>
              </w:r>
            </w:ins>
            <w:r w:rsidRPr="00131CFF">
              <w:rPr>
                <w:rFonts w:ascii="Calibri" w:hAnsi="Calibri"/>
                <w:sz w:val="16"/>
                <w:szCs w:val="16"/>
              </w:rPr>
              <w:t xml:space="preserve"> </w:t>
            </w:r>
            <w:del w:id="12" w:author="Markstrum, Alexis@Energy" w:date="2019-11-18T11:14:00Z">
              <w:r w:rsidRPr="00131CFF" w:rsidDel="006A604F">
                <w:rPr>
                  <w:rFonts w:ascii="Calibri" w:hAnsi="Calibri"/>
                  <w:sz w:val="16"/>
                  <w:szCs w:val="16"/>
                </w:rPr>
                <w:delText xml:space="preserve">or </w:delText>
              </w:r>
            </w:del>
            <w:r w:rsidRPr="00131CFF">
              <w:rPr>
                <w:rFonts w:ascii="Calibri" w:hAnsi="Calibri"/>
                <w:sz w:val="16"/>
                <w:szCs w:val="16"/>
              </w:rPr>
              <w:t>CF3R-MCH-23b</w:t>
            </w:r>
            <w:ins w:id="13" w:author="Markstrum, Alexis@Energy" w:date="2019-11-18T11:14:00Z">
              <w:r w:rsidR="006A604F">
                <w:rPr>
                  <w:rFonts w:ascii="Calibri" w:hAnsi="Calibri"/>
                  <w:sz w:val="16"/>
                  <w:szCs w:val="16"/>
                </w:rPr>
                <w:t xml:space="preserve">, </w:t>
              </w:r>
              <w:r w:rsidR="006A604F" w:rsidRPr="0071493C">
                <w:rPr>
                  <w:rFonts w:ascii="Calibri" w:hAnsi="Calibri"/>
                  <w:sz w:val="14"/>
                  <w:szCs w:val="14"/>
                </w:rPr>
                <w:t>CF2R-MCH-23e or CF2R-MCH-23f</w:t>
              </w:r>
            </w:ins>
            <w:r w:rsidRPr="00131CFF">
              <w:rPr>
                <w:rFonts w:ascii="Calibri" w:hAnsi="Calibri"/>
                <w:sz w:val="16"/>
                <w:szCs w:val="16"/>
              </w:rPr>
              <w:t xml:space="preserve"> that meets the compliance criterion in E01, then result = </w:t>
            </w:r>
            <w:r w:rsidRPr="00131CFF">
              <w:rPr>
                <w:rFonts w:ascii="Calibri" w:hAnsi="Calibri"/>
                <w:b/>
                <w:sz w:val="16"/>
                <w:szCs w:val="16"/>
              </w:rPr>
              <w:t>System complies with minimum airflow rate requirements</w:t>
            </w:r>
            <w:r w:rsidRPr="00131CFF">
              <w:rPr>
                <w:rFonts w:ascii="Calibri" w:hAnsi="Calibri"/>
                <w:sz w:val="16"/>
                <w:szCs w:val="16"/>
              </w:rPr>
              <w:t>;</w:t>
            </w:r>
          </w:p>
          <w:p w14:paraId="1DD37656" w14:textId="77777777" w:rsidR="00D31CE6" w:rsidRPr="00131CFF" w:rsidRDefault="00D31CE6" w:rsidP="00D31CE6">
            <w:pPr>
              <w:keepNext/>
              <w:spacing w:afterLines="60" w:after="144"/>
              <w:ind w:left="720"/>
              <w:rPr>
                <w:rFonts w:ascii="Calibri" w:hAnsi="Calibri"/>
                <w:sz w:val="16"/>
                <w:szCs w:val="16"/>
              </w:rPr>
            </w:pPr>
            <w:r w:rsidRPr="00131CFF">
              <w:rPr>
                <w:rFonts w:ascii="Calibri" w:hAnsi="Calibri"/>
                <w:sz w:val="16"/>
                <w:szCs w:val="16"/>
              </w:rPr>
              <w:t>elseif A10=Alteration, then</w:t>
            </w:r>
          </w:p>
          <w:p w14:paraId="546F819B" w14:textId="77777777" w:rsidR="00D31CE6" w:rsidRPr="00131CFF" w:rsidRDefault="00D31CE6" w:rsidP="00D31CE6">
            <w:pPr>
              <w:keepNext/>
              <w:spacing w:afterLines="60" w:after="144"/>
              <w:ind w:left="1440"/>
              <w:rPr>
                <w:rFonts w:ascii="Calibri" w:hAnsi="Calibri"/>
                <w:sz w:val="16"/>
                <w:szCs w:val="16"/>
              </w:rPr>
            </w:pPr>
            <w:r w:rsidRPr="00131CFF">
              <w:rPr>
                <w:rFonts w:ascii="Calibri" w:hAnsi="Calibri"/>
                <w:sz w:val="16"/>
                <w:szCs w:val="16"/>
              </w:rPr>
              <w:t>if the system complies with the alternative airflow compliance method on a registered CF3R-MCH23c;  then result =</w:t>
            </w:r>
            <w:r w:rsidRPr="00131CFF">
              <w:rPr>
                <w:rFonts w:ascii="Calibri" w:hAnsi="Calibri"/>
                <w:b/>
                <w:sz w:val="16"/>
                <w:szCs w:val="16"/>
              </w:rPr>
              <w:t>system complies using the alternative remedial actions specified in RA3.3.3.1.5</w:t>
            </w:r>
            <w:r w:rsidRPr="00131CFF">
              <w:rPr>
                <w:rFonts w:ascii="Calibri" w:hAnsi="Calibri"/>
                <w:sz w:val="16"/>
                <w:szCs w:val="16"/>
              </w:rPr>
              <w:t>.</w:t>
            </w:r>
            <w:r w:rsidRPr="00131CFF">
              <w:rPr>
                <w:rFonts w:asciiTheme="minorHAnsi" w:hAnsiTheme="minorHAnsi"/>
                <w:sz w:val="16"/>
                <w:szCs w:val="16"/>
              </w:rPr>
              <w:t xml:space="preserve"> </w:t>
            </w:r>
            <w:r w:rsidRPr="00131CFF">
              <w:rPr>
                <w:rFonts w:asciiTheme="minorHAnsi" w:hAnsiTheme="minorHAnsi"/>
                <w:b/>
                <w:sz w:val="16"/>
                <w:szCs w:val="16"/>
              </w:rPr>
              <w:t>This System does not qualify for Group Sampling.</w:t>
            </w:r>
          </w:p>
          <w:p w14:paraId="6ECA05D7" w14:textId="6BE847D4" w:rsidR="00D31CE6" w:rsidRPr="006A3EEB" w:rsidRDefault="00D31CE6">
            <w:pPr>
              <w:keepNext/>
              <w:spacing w:afterLines="60" w:after="144"/>
              <w:ind w:left="720"/>
              <w:rPr>
                <w:rFonts w:ascii="Calibri" w:hAnsi="Calibri"/>
                <w:sz w:val="16"/>
                <w:szCs w:val="16"/>
              </w:rPr>
            </w:pPr>
            <w:r w:rsidRPr="00131CFF">
              <w:rPr>
                <w:rFonts w:ascii="Calibri" w:hAnsi="Calibri"/>
                <w:sz w:val="16"/>
                <w:szCs w:val="16"/>
              </w:rPr>
              <w:t>else result=</w:t>
            </w:r>
            <w:r w:rsidRPr="00131CFF">
              <w:rPr>
                <w:rFonts w:ascii="Calibri" w:hAnsi="Calibri"/>
                <w:b/>
                <w:sz w:val="16"/>
                <w:szCs w:val="16"/>
              </w:rPr>
              <w:t xml:space="preserve">System does not comply. A registered CF3R-MCH-23 for this system is required </w:t>
            </w:r>
            <w:r w:rsidRPr="00131CFF">
              <w:rPr>
                <w:rFonts w:ascii="Calibri" w:hAnsi="Calibri"/>
                <w:sz w:val="16"/>
                <w:szCs w:val="16"/>
              </w:rPr>
              <w:t>. (do not allow this MCH-25 to be registered)&gt;&gt;</w:t>
            </w:r>
          </w:p>
        </w:tc>
      </w:tr>
      <w:tr w:rsidR="00D31CE6" w:rsidRPr="006A3EEB" w14:paraId="6F82D3C9" w14:textId="77777777" w:rsidTr="00D31CE6">
        <w:tblPrEx>
          <w:tblLook w:val="00A0" w:firstRow="1" w:lastRow="0" w:firstColumn="1" w:lastColumn="0" w:noHBand="0" w:noVBand="0"/>
        </w:tblPrEx>
        <w:trPr>
          <w:cantSplit/>
          <w:trHeight w:val="197"/>
        </w:trPr>
        <w:tc>
          <w:tcPr>
            <w:tcW w:w="634" w:type="pct"/>
            <w:gridSpan w:val="2"/>
          </w:tcPr>
          <w:p w14:paraId="0B8A0B74" w14:textId="77777777" w:rsidR="00D31CE6" w:rsidRPr="006A3EEB" w:rsidRDefault="00D31CE6" w:rsidP="00D31CE6">
            <w:pPr>
              <w:keepNext/>
              <w:rPr>
                <w:rFonts w:ascii="Calibri" w:hAnsi="Calibri"/>
                <w:sz w:val="16"/>
                <w:szCs w:val="16"/>
              </w:rPr>
            </w:pPr>
          </w:p>
        </w:tc>
        <w:tc>
          <w:tcPr>
            <w:tcW w:w="1298" w:type="pct"/>
          </w:tcPr>
          <w:p w14:paraId="49E61823" w14:textId="77777777" w:rsidR="00D31CE6" w:rsidRPr="006A3EEB" w:rsidRDefault="00D31CE6" w:rsidP="00D31CE6">
            <w:pPr>
              <w:keepNext/>
              <w:rPr>
                <w:rFonts w:ascii="Calibri" w:hAnsi="Calibri"/>
                <w:sz w:val="16"/>
                <w:szCs w:val="16"/>
              </w:rPr>
            </w:pPr>
          </w:p>
        </w:tc>
        <w:tc>
          <w:tcPr>
            <w:tcW w:w="3069" w:type="pct"/>
          </w:tcPr>
          <w:p w14:paraId="1B38DCFF" w14:textId="77777777" w:rsidR="00D31CE6" w:rsidRPr="006A3EEB" w:rsidRDefault="00D31CE6" w:rsidP="00D31CE6">
            <w:pPr>
              <w:keepNext/>
              <w:rPr>
                <w:rFonts w:ascii="Calibri" w:hAnsi="Calibri"/>
                <w:sz w:val="16"/>
                <w:szCs w:val="16"/>
              </w:rPr>
            </w:pPr>
          </w:p>
        </w:tc>
      </w:tr>
      <w:tr w:rsidR="00D31CE6" w:rsidRPr="00BC1E29" w14:paraId="2AAE3BC1" w14:textId="77777777" w:rsidTr="00131CFF">
        <w:trPr>
          <w:trHeight w:val="360"/>
        </w:trPr>
        <w:tc>
          <w:tcPr>
            <w:tcW w:w="191" w:type="pct"/>
            <w:vAlign w:val="center"/>
          </w:tcPr>
          <w:p w14:paraId="0903CC38" w14:textId="77777777" w:rsidR="00D31CE6" w:rsidRPr="00BC1E29" w:rsidRDefault="00D31CE6" w:rsidP="00D31CE6">
            <w:pPr>
              <w:keepNext/>
              <w:jc w:val="center"/>
              <w:rPr>
                <w:rFonts w:ascii="Calibri" w:hAnsi="Calibri"/>
              </w:rPr>
            </w:pPr>
            <w:r>
              <w:rPr>
                <w:rFonts w:ascii="Calibri" w:hAnsi="Calibri"/>
              </w:rPr>
              <w:t>04</w:t>
            </w:r>
          </w:p>
        </w:tc>
        <w:tc>
          <w:tcPr>
            <w:tcW w:w="4809" w:type="pct"/>
            <w:gridSpan w:val="3"/>
          </w:tcPr>
          <w:p w14:paraId="71BE401B" w14:textId="77777777" w:rsidR="00D31CE6" w:rsidRPr="00BC1E29" w:rsidRDefault="00D31CE6" w:rsidP="00D31CE6">
            <w:pPr>
              <w:keepNext/>
              <w:rPr>
                <w:rFonts w:ascii="Calibri" w:hAnsi="Calibri"/>
              </w:rPr>
            </w:pPr>
            <w:r w:rsidRPr="00C9301F">
              <w:rPr>
                <w:rFonts w:ascii="Calibri" w:hAnsi="Calibri"/>
                <w:sz w:val="18"/>
              </w:rPr>
              <w:t>Compliance Statement: &lt;&lt; If all indoor units listed in E01 indicate a compliant result in E03, then text result= "SC system complies with Minimum System Airflow Rate Verification"; else text result= "SC system does not comply with with Minimum System Airflow Rate Verification", and do not allow this MCH-25 to be registered.</w:t>
            </w:r>
          </w:p>
        </w:tc>
      </w:tr>
      <w:tr w:rsidR="00D31CE6" w:rsidRPr="006A3EEB" w14:paraId="525F6FB2" w14:textId="77777777" w:rsidTr="00D31CE6">
        <w:tblPrEx>
          <w:tblLook w:val="00A0" w:firstRow="1" w:lastRow="0" w:firstColumn="1" w:lastColumn="0" w:noHBand="0" w:noVBand="0"/>
        </w:tblPrEx>
        <w:trPr>
          <w:cantSplit/>
        </w:trPr>
        <w:tc>
          <w:tcPr>
            <w:tcW w:w="5000" w:type="pct"/>
            <w:gridSpan w:val="4"/>
          </w:tcPr>
          <w:p w14:paraId="79371CF9" w14:textId="77777777" w:rsidR="00D31CE6" w:rsidRPr="006A3EEB" w:rsidRDefault="00D31CE6" w:rsidP="00D31CE6">
            <w:pPr>
              <w:rPr>
                <w:rFonts w:ascii="Calibri" w:hAnsi="Calibri"/>
                <w:sz w:val="18"/>
                <w:szCs w:val="18"/>
              </w:rPr>
            </w:pPr>
            <w:r w:rsidRPr="006A3EEB">
              <w:rPr>
                <w:rFonts w:ascii="Calibri" w:hAnsi="Calibri"/>
                <w:sz w:val="18"/>
                <w:szCs w:val="18"/>
              </w:rPr>
              <w:t>Notes:</w:t>
            </w:r>
          </w:p>
        </w:tc>
      </w:tr>
    </w:tbl>
    <w:p w14:paraId="594A5938" w14:textId="77777777" w:rsidR="00786D26" w:rsidRPr="00687CF2" w:rsidRDefault="00786D26"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041"/>
        <w:gridCol w:w="5508"/>
      </w:tblGrid>
      <w:tr w:rsidR="00786D26" w:rsidRPr="00D55D41" w14:paraId="594A593B" w14:textId="77777777">
        <w:trPr>
          <w:cantSplit/>
          <w:trHeight w:val="360"/>
        </w:trPr>
        <w:tc>
          <w:tcPr>
            <w:tcW w:w="5000" w:type="pct"/>
            <w:gridSpan w:val="3"/>
            <w:vAlign w:val="center"/>
          </w:tcPr>
          <w:p w14:paraId="594A5939" w14:textId="7CCB4161" w:rsidR="00786D26" w:rsidRPr="00687CF2" w:rsidRDefault="00786D26" w:rsidP="00687CF2">
            <w:pPr>
              <w:rPr>
                <w:rFonts w:asciiTheme="minorHAnsi" w:hAnsiTheme="minorHAnsi"/>
                <w:b/>
                <w:szCs w:val="18"/>
              </w:rPr>
            </w:pPr>
            <w:r w:rsidRPr="00687CF2">
              <w:rPr>
                <w:rFonts w:asciiTheme="minorHAnsi" w:hAnsiTheme="minorHAnsi"/>
                <w:b/>
                <w:szCs w:val="18"/>
              </w:rPr>
              <w:t>F. Data Collection and Calculations</w:t>
            </w:r>
          </w:p>
          <w:p w14:paraId="594A593A" w14:textId="46FD85E7" w:rsidR="00786D26" w:rsidRPr="00687CF2" w:rsidRDefault="00A83241" w:rsidP="00687CF2">
            <w:pPr>
              <w:rPr>
                <w:rFonts w:asciiTheme="minorHAnsi" w:hAnsiTheme="minorHAnsi"/>
                <w:sz w:val="18"/>
                <w:szCs w:val="18"/>
              </w:rPr>
            </w:pPr>
            <w:r w:rsidRPr="00AC5B17">
              <w:rPr>
                <w:rFonts w:asciiTheme="minorHAnsi" w:hAnsiTheme="minorHAnsi"/>
                <w:sz w:val="18"/>
                <w:szCs w:val="18"/>
              </w:rPr>
              <w:t>HERS Rater must independently collect all data in this section.</w:t>
            </w:r>
            <w:r>
              <w:rPr>
                <w:rFonts w:asciiTheme="minorHAnsi" w:hAnsiTheme="minorHAnsi"/>
                <w:sz w:val="18"/>
                <w:szCs w:val="18"/>
              </w:rPr>
              <w:t xml:space="preserve"> </w:t>
            </w:r>
            <w:r w:rsidR="00786D26" w:rsidRPr="00687CF2">
              <w:rPr>
                <w:rFonts w:asciiTheme="minorHAnsi" w:hAnsiTheme="minorHAnsi"/>
                <w:sz w:val="18"/>
                <w:szCs w:val="18"/>
              </w:rPr>
              <w:t>Procedures for determining Refrigerant Charge using the Standard Charge Verification Procedure are given in Reference Residential Appendix RA3.2.2.</w:t>
            </w:r>
          </w:p>
        </w:tc>
      </w:tr>
      <w:tr w:rsidR="00786D26" w:rsidRPr="00D55D41" w14:paraId="594A593F" w14:textId="77777777" w:rsidTr="00687CF2">
        <w:trPr>
          <w:cantSplit/>
          <w:trHeight w:val="432"/>
        </w:trPr>
        <w:tc>
          <w:tcPr>
            <w:tcW w:w="212" w:type="pct"/>
            <w:vAlign w:val="center"/>
          </w:tcPr>
          <w:p w14:paraId="594A593C" w14:textId="77777777" w:rsidR="00786D26" w:rsidRPr="00D55D41" w:rsidRDefault="00786D26" w:rsidP="00687CF2">
            <w:pPr>
              <w:pStyle w:val="Header"/>
              <w:tabs>
                <w:tab w:val="clear" w:pos="4320"/>
                <w:tab w:val="clear" w:pos="8640"/>
              </w:tabs>
              <w:jc w:val="center"/>
              <w:rPr>
                <w:rFonts w:asciiTheme="minorHAnsi" w:hAnsiTheme="minorHAnsi"/>
                <w:sz w:val="18"/>
                <w:szCs w:val="18"/>
              </w:rPr>
            </w:pPr>
            <w:r w:rsidRPr="00D55D41">
              <w:rPr>
                <w:rFonts w:asciiTheme="minorHAnsi" w:hAnsiTheme="minorHAnsi"/>
                <w:sz w:val="18"/>
                <w:szCs w:val="18"/>
              </w:rPr>
              <w:t>01</w:t>
            </w:r>
          </w:p>
        </w:tc>
        <w:tc>
          <w:tcPr>
            <w:tcW w:w="2288" w:type="pct"/>
            <w:vAlign w:val="center"/>
          </w:tcPr>
          <w:p w14:paraId="594A593D" w14:textId="1C982CE3" w:rsidR="00786D26" w:rsidRPr="00D55D41" w:rsidRDefault="00786D26" w:rsidP="00D60C60">
            <w:pPr>
              <w:pStyle w:val="Header"/>
              <w:tabs>
                <w:tab w:val="clear" w:pos="4320"/>
                <w:tab w:val="clear" w:pos="8640"/>
              </w:tabs>
              <w:rPr>
                <w:rFonts w:asciiTheme="minorHAnsi" w:hAnsiTheme="minorHAnsi"/>
                <w:sz w:val="18"/>
                <w:szCs w:val="18"/>
              </w:rPr>
            </w:pPr>
            <w:r w:rsidRPr="00D55D41">
              <w:rPr>
                <w:rFonts w:asciiTheme="minorHAnsi" w:hAnsiTheme="minorHAnsi"/>
                <w:sz w:val="18"/>
                <w:szCs w:val="18"/>
              </w:rPr>
              <w:t xml:space="preserve">Lowest </w:t>
            </w:r>
            <w:r w:rsidR="00105AC8">
              <w:rPr>
                <w:rFonts w:asciiTheme="minorHAnsi" w:hAnsiTheme="minorHAnsi"/>
                <w:sz w:val="18"/>
                <w:szCs w:val="18"/>
              </w:rPr>
              <w:t>R</w:t>
            </w:r>
            <w:r w:rsidRPr="00D55D41">
              <w:rPr>
                <w:rFonts w:asciiTheme="minorHAnsi" w:hAnsiTheme="minorHAnsi"/>
                <w:sz w:val="18"/>
                <w:szCs w:val="18"/>
              </w:rPr>
              <w:t xml:space="preserve">eturn </w:t>
            </w:r>
            <w:r w:rsidR="00105AC8">
              <w:rPr>
                <w:rFonts w:asciiTheme="minorHAnsi" w:hAnsiTheme="minorHAnsi"/>
                <w:sz w:val="18"/>
                <w:szCs w:val="18"/>
              </w:rPr>
              <w:t>A</w:t>
            </w:r>
            <w:r w:rsidRPr="00D55D41">
              <w:rPr>
                <w:rFonts w:asciiTheme="minorHAnsi" w:hAnsiTheme="minorHAnsi"/>
                <w:sz w:val="18"/>
                <w:szCs w:val="18"/>
              </w:rPr>
              <w:t xml:space="preserve">ir </w:t>
            </w:r>
            <w:r w:rsidR="00105AC8">
              <w:rPr>
                <w:rFonts w:asciiTheme="minorHAnsi" w:hAnsiTheme="minorHAnsi"/>
                <w:sz w:val="18"/>
                <w:szCs w:val="18"/>
              </w:rPr>
              <w:t>D</w:t>
            </w:r>
            <w:r w:rsidRPr="00D55D41">
              <w:rPr>
                <w:rFonts w:asciiTheme="minorHAnsi" w:hAnsiTheme="minorHAnsi"/>
                <w:sz w:val="18"/>
                <w:szCs w:val="18"/>
              </w:rPr>
              <w:t>ry</w:t>
            </w:r>
            <w:r w:rsidR="00105AC8">
              <w:rPr>
                <w:rFonts w:asciiTheme="minorHAnsi" w:hAnsiTheme="minorHAnsi"/>
                <w:sz w:val="18"/>
                <w:szCs w:val="18"/>
              </w:rPr>
              <w:t>-</w:t>
            </w:r>
            <w:r w:rsidRPr="00D55D41">
              <w:rPr>
                <w:rFonts w:asciiTheme="minorHAnsi" w:hAnsiTheme="minorHAnsi"/>
                <w:sz w:val="18"/>
                <w:szCs w:val="18"/>
              </w:rPr>
              <w:t xml:space="preserve">bulb </w:t>
            </w:r>
            <w:r w:rsidR="00105AC8">
              <w:rPr>
                <w:rFonts w:asciiTheme="minorHAnsi" w:hAnsiTheme="minorHAnsi"/>
                <w:sz w:val="18"/>
                <w:szCs w:val="18"/>
              </w:rPr>
              <w:t>T</w:t>
            </w:r>
            <w:r w:rsidRPr="00D55D41">
              <w:rPr>
                <w:rFonts w:asciiTheme="minorHAnsi" w:hAnsiTheme="minorHAnsi"/>
                <w:sz w:val="18"/>
                <w:szCs w:val="18"/>
              </w:rPr>
              <w:t xml:space="preserve">emperature that </w:t>
            </w:r>
            <w:r w:rsidR="00105AC8">
              <w:rPr>
                <w:rFonts w:asciiTheme="minorHAnsi" w:hAnsiTheme="minorHAnsi"/>
                <w:sz w:val="18"/>
                <w:szCs w:val="18"/>
              </w:rPr>
              <w:t>O</w:t>
            </w:r>
            <w:r w:rsidRPr="00D55D41">
              <w:rPr>
                <w:rFonts w:asciiTheme="minorHAnsi" w:hAnsiTheme="minorHAnsi"/>
                <w:sz w:val="18"/>
                <w:szCs w:val="18"/>
              </w:rPr>
              <w:t xml:space="preserve">ccurred </w:t>
            </w:r>
            <w:r w:rsidR="00105AC8">
              <w:rPr>
                <w:rFonts w:asciiTheme="minorHAnsi" w:hAnsiTheme="minorHAnsi"/>
                <w:sz w:val="18"/>
                <w:szCs w:val="18"/>
              </w:rPr>
              <w:t>D</w:t>
            </w:r>
            <w:r w:rsidRPr="00D55D41">
              <w:rPr>
                <w:rFonts w:asciiTheme="minorHAnsi" w:hAnsiTheme="minorHAnsi"/>
                <w:sz w:val="18"/>
                <w:szCs w:val="18"/>
              </w:rPr>
              <w:t xml:space="preserve">uring the </w:t>
            </w:r>
            <w:r w:rsidR="00105AC8">
              <w:rPr>
                <w:rFonts w:asciiTheme="minorHAnsi" w:hAnsiTheme="minorHAnsi"/>
                <w:sz w:val="18"/>
                <w:szCs w:val="18"/>
              </w:rPr>
              <w:t>R</w:t>
            </w:r>
            <w:r w:rsidRPr="00D55D41">
              <w:rPr>
                <w:rFonts w:asciiTheme="minorHAnsi" w:hAnsiTheme="minorHAnsi"/>
                <w:sz w:val="18"/>
                <w:szCs w:val="18"/>
              </w:rPr>
              <w:t xml:space="preserve">efrigerant </w:t>
            </w:r>
            <w:r w:rsidR="00105AC8">
              <w:rPr>
                <w:rFonts w:asciiTheme="minorHAnsi" w:hAnsiTheme="minorHAnsi"/>
                <w:sz w:val="18"/>
                <w:szCs w:val="18"/>
              </w:rPr>
              <w:t>C</w:t>
            </w:r>
            <w:r w:rsidRPr="00D55D41">
              <w:rPr>
                <w:rFonts w:asciiTheme="minorHAnsi" w:hAnsiTheme="minorHAnsi"/>
                <w:sz w:val="18"/>
                <w:szCs w:val="18"/>
              </w:rPr>
              <w:t xml:space="preserve">harge </w:t>
            </w:r>
            <w:r w:rsidR="00105AC8">
              <w:rPr>
                <w:rFonts w:asciiTheme="minorHAnsi" w:hAnsiTheme="minorHAnsi"/>
                <w:sz w:val="18"/>
                <w:szCs w:val="18"/>
              </w:rPr>
              <w:t>V</w:t>
            </w:r>
            <w:r w:rsidRPr="00D55D41">
              <w:rPr>
                <w:rFonts w:asciiTheme="minorHAnsi" w:hAnsiTheme="minorHAnsi"/>
                <w:sz w:val="18"/>
                <w:szCs w:val="18"/>
              </w:rPr>
              <w:t xml:space="preserve">erification </w:t>
            </w:r>
            <w:r w:rsidR="00105AC8">
              <w:rPr>
                <w:rFonts w:asciiTheme="minorHAnsi" w:hAnsiTheme="minorHAnsi"/>
                <w:sz w:val="18"/>
                <w:szCs w:val="18"/>
              </w:rPr>
              <w:t>P</w:t>
            </w:r>
            <w:r w:rsidRPr="00D55D41">
              <w:rPr>
                <w:rFonts w:asciiTheme="minorHAnsi" w:hAnsiTheme="minorHAnsi"/>
                <w:sz w:val="18"/>
                <w:szCs w:val="18"/>
              </w:rPr>
              <w:t>rocedure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3E" w14:textId="77777777" w:rsidR="00786D26" w:rsidRPr="00D55D41" w:rsidRDefault="00786D26" w:rsidP="00242D77">
            <w:pPr>
              <w:spacing w:after="60"/>
              <w:rPr>
                <w:rFonts w:asciiTheme="minorHAnsi" w:hAnsiTheme="minorHAnsi"/>
                <w:sz w:val="18"/>
                <w:szCs w:val="18"/>
              </w:rPr>
            </w:pPr>
            <w:r w:rsidRPr="00D55D41">
              <w:rPr>
                <w:rFonts w:asciiTheme="minorHAnsi" w:hAnsiTheme="minorHAnsi"/>
                <w:sz w:val="18"/>
                <w:szCs w:val="18"/>
              </w:rPr>
              <w:t>&lt;&lt;user input: numeric: xxx.x, (in order to have a verification that complies, the return air drybulb temperature must remain above 70F during the verification procedure), range = 0 to 130&gt;&gt;</w:t>
            </w:r>
          </w:p>
        </w:tc>
      </w:tr>
      <w:tr w:rsidR="00786D26" w:rsidRPr="00D55D41" w14:paraId="594A5943" w14:textId="77777777" w:rsidTr="00687CF2">
        <w:trPr>
          <w:cantSplit/>
          <w:trHeight w:val="432"/>
        </w:trPr>
        <w:tc>
          <w:tcPr>
            <w:tcW w:w="212" w:type="pct"/>
            <w:vAlign w:val="center"/>
          </w:tcPr>
          <w:p w14:paraId="594A5940" w14:textId="77777777" w:rsidR="00786D26" w:rsidRPr="00D55D41" w:rsidRDefault="00786D26" w:rsidP="00687CF2">
            <w:pPr>
              <w:pStyle w:val="FootnoteText"/>
              <w:keepNext/>
              <w:jc w:val="center"/>
              <w:rPr>
                <w:rFonts w:asciiTheme="minorHAnsi" w:hAnsiTheme="minorHAnsi"/>
                <w:sz w:val="18"/>
                <w:szCs w:val="18"/>
              </w:rPr>
            </w:pPr>
            <w:r w:rsidRPr="00D55D41">
              <w:rPr>
                <w:rFonts w:asciiTheme="minorHAnsi" w:hAnsiTheme="minorHAnsi"/>
                <w:sz w:val="18"/>
                <w:szCs w:val="18"/>
              </w:rPr>
              <w:t>02</w:t>
            </w:r>
          </w:p>
        </w:tc>
        <w:tc>
          <w:tcPr>
            <w:tcW w:w="2288" w:type="pct"/>
            <w:vAlign w:val="center"/>
          </w:tcPr>
          <w:p w14:paraId="4264F826" w14:textId="0AA5212E" w:rsidR="00105AC8" w:rsidRDefault="00786D26" w:rsidP="00687CF2">
            <w:pPr>
              <w:keepNext/>
              <w:rPr>
                <w:rFonts w:asciiTheme="minorHAnsi" w:hAnsiTheme="minorHAnsi"/>
                <w:sz w:val="18"/>
                <w:szCs w:val="18"/>
              </w:rPr>
            </w:pPr>
            <w:r w:rsidRPr="00D55D41">
              <w:rPr>
                <w:rFonts w:asciiTheme="minorHAnsi" w:hAnsiTheme="minorHAnsi"/>
                <w:sz w:val="18"/>
                <w:szCs w:val="18"/>
              </w:rPr>
              <w:t xml:space="preserve">Measured Condenser </w:t>
            </w:r>
            <w:r w:rsidR="00105AC8">
              <w:rPr>
                <w:rFonts w:asciiTheme="minorHAnsi" w:hAnsiTheme="minorHAnsi"/>
                <w:sz w:val="18"/>
                <w:szCs w:val="18"/>
              </w:rPr>
              <w:t>A</w:t>
            </w:r>
            <w:r w:rsidRPr="00D55D41">
              <w:rPr>
                <w:rFonts w:asciiTheme="minorHAnsi" w:hAnsiTheme="minorHAnsi"/>
                <w:sz w:val="18"/>
                <w:szCs w:val="18"/>
              </w:rPr>
              <w:t xml:space="preserve">ir </w:t>
            </w:r>
            <w:r w:rsidR="00105AC8">
              <w:rPr>
                <w:rFonts w:asciiTheme="minorHAnsi" w:hAnsiTheme="minorHAnsi"/>
                <w:sz w:val="18"/>
                <w:szCs w:val="18"/>
              </w:rPr>
              <w:t>E</w:t>
            </w:r>
            <w:r w:rsidRPr="00D55D41">
              <w:rPr>
                <w:rFonts w:asciiTheme="minorHAnsi" w:hAnsiTheme="minorHAnsi"/>
                <w:sz w:val="18"/>
                <w:szCs w:val="18"/>
              </w:rPr>
              <w:t xml:space="preserve">ntering </w:t>
            </w:r>
            <w:r w:rsidR="00105AC8">
              <w:rPr>
                <w:rFonts w:asciiTheme="minorHAnsi" w:hAnsiTheme="minorHAnsi"/>
                <w:sz w:val="18"/>
                <w:szCs w:val="18"/>
              </w:rPr>
              <w:t>D</w:t>
            </w:r>
            <w:r w:rsidRPr="00D55D41">
              <w:rPr>
                <w:rFonts w:asciiTheme="minorHAnsi" w:hAnsiTheme="minorHAnsi"/>
                <w:sz w:val="18"/>
                <w:szCs w:val="18"/>
              </w:rPr>
              <w:t xml:space="preserve">ry-bulb </w:t>
            </w:r>
            <w:r w:rsidR="00105AC8">
              <w:rPr>
                <w:rFonts w:asciiTheme="minorHAnsi" w:hAnsiTheme="minorHAnsi"/>
                <w:sz w:val="18"/>
                <w:szCs w:val="18"/>
              </w:rPr>
              <w:t>T</w:t>
            </w:r>
            <w:r w:rsidRPr="00D55D41">
              <w:rPr>
                <w:rFonts w:asciiTheme="minorHAnsi" w:hAnsiTheme="minorHAnsi"/>
                <w:sz w:val="18"/>
                <w:szCs w:val="18"/>
              </w:rPr>
              <w:t xml:space="preserve">emperature </w:t>
            </w:r>
          </w:p>
          <w:p w14:paraId="594A5941" w14:textId="61254789" w:rsidR="00786D26" w:rsidRPr="00D55D41" w:rsidRDefault="00786D26" w:rsidP="00687CF2">
            <w:pPr>
              <w:keepNext/>
              <w:rPr>
                <w:rFonts w:asciiTheme="minorHAnsi" w:hAnsiTheme="minorHAnsi"/>
                <w:sz w:val="18"/>
                <w:szCs w:val="18"/>
              </w:rPr>
            </w:pPr>
            <w:r w:rsidRPr="00D55D41">
              <w:rPr>
                <w:rFonts w:asciiTheme="minorHAnsi" w:hAnsiTheme="minorHAnsi"/>
                <w:sz w:val="18"/>
                <w:szCs w:val="18"/>
              </w:rPr>
              <w:t xml:space="preserve">(T </w:t>
            </w:r>
            <w:r w:rsidRPr="00D55D41">
              <w:rPr>
                <w:rFonts w:asciiTheme="minorHAnsi" w:hAnsiTheme="minorHAnsi"/>
                <w:sz w:val="18"/>
                <w:szCs w:val="18"/>
                <w:vertAlign w:val="subscript"/>
              </w:rPr>
              <w:t>condenser, db</w:t>
            </w:r>
            <w:r w:rsidRPr="00D55D41">
              <w:rPr>
                <w:rFonts w:asciiTheme="minorHAnsi" w:hAnsiTheme="minorHAnsi"/>
                <w:sz w:val="18"/>
                <w:szCs w:val="18"/>
              </w:rPr>
              <w:t>)</w:t>
            </w:r>
          </w:p>
        </w:tc>
        <w:tc>
          <w:tcPr>
            <w:tcW w:w="2500" w:type="pct"/>
            <w:vAlign w:val="center"/>
          </w:tcPr>
          <w:p w14:paraId="594A5942"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&lt;user input: numeric: xxx.x, check range), range = 0 to 130&gt;</w:t>
            </w:r>
          </w:p>
        </w:tc>
      </w:tr>
      <w:tr w:rsidR="00786D26" w:rsidRPr="00D55D41" w14:paraId="594A5947" w14:textId="77777777" w:rsidTr="00687CF2">
        <w:trPr>
          <w:cantSplit/>
          <w:trHeight w:val="432"/>
        </w:trPr>
        <w:tc>
          <w:tcPr>
            <w:tcW w:w="212" w:type="pct"/>
            <w:vAlign w:val="center"/>
          </w:tcPr>
          <w:p w14:paraId="594A5944" w14:textId="77777777" w:rsidR="00786D26" w:rsidRPr="00D55D41" w:rsidRDefault="00786D26" w:rsidP="00687CF2">
            <w:pPr>
              <w:pStyle w:val="Header"/>
              <w:keepNext/>
              <w:tabs>
                <w:tab w:val="clear" w:pos="4320"/>
                <w:tab w:val="clear" w:pos="8640"/>
              </w:tabs>
              <w:jc w:val="center"/>
              <w:rPr>
                <w:rFonts w:asciiTheme="minorHAnsi" w:hAnsiTheme="minorHAnsi"/>
                <w:sz w:val="18"/>
                <w:szCs w:val="18"/>
              </w:rPr>
            </w:pPr>
            <w:r w:rsidRPr="00D55D41">
              <w:rPr>
                <w:rFonts w:asciiTheme="minorHAnsi" w:hAnsiTheme="minorHAnsi"/>
                <w:sz w:val="18"/>
                <w:szCs w:val="18"/>
              </w:rPr>
              <w:t>03</w:t>
            </w:r>
          </w:p>
        </w:tc>
        <w:tc>
          <w:tcPr>
            <w:tcW w:w="2288" w:type="pct"/>
            <w:vAlign w:val="center"/>
          </w:tcPr>
          <w:p w14:paraId="594A5945" w14:textId="6E362B2F" w:rsidR="00786D26" w:rsidRPr="00D55D41" w:rsidRDefault="00786D26" w:rsidP="00105AC8">
            <w:pPr>
              <w:pStyle w:val="Header"/>
              <w:keepNext/>
              <w:tabs>
                <w:tab w:val="clear" w:pos="4320"/>
                <w:tab w:val="clear" w:pos="8640"/>
              </w:tabs>
              <w:rPr>
                <w:rFonts w:asciiTheme="minorHAnsi" w:hAnsiTheme="minorHAnsi"/>
                <w:sz w:val="18"/>
                <w:szCs w:val="18"/>
              </w:rPr>
            </w:pPr>
            <w:r w:rsidRPr="00D55D41">
              <w:rPr>
                <w:rFonts w:asciiTheme="minorHAnsi" w:hAnsiTheme="minorHAnsi"/>
                <w:sz w:val="18"/>
                <w:szCs w:val="18"/>
              </w:rPr>
              <w:t>Outdoor Temperature Qualification Status</w:t>
            </w:r>
          </w:p>
        </w:tc>
        <w:tc>
          <w:tcPr>
            <w:tcW w:w="2500" w:type="pct"/>
            <w:vAlign w:val="center"/>
          </w:tcPr>
          <w:p w14:paraId="594A5946" w14:textId="77777777" w:rsidR="00786D26" w:rsidRPr="00D55D41" w:rsidRDefault="00786D26" w:rsidP="007420AC">
            <w:pPr>
              <w:keepNext/>
              <w:spacing w:after="60"/>
              <w:rPr>
                <w:rFonts w:asciiTheme="minorHAnsi" w:hAnsiTheme="minorHAnsi"/>
                <w:sz w:val="18"/>
                <w:szCs w:val="18"/>
              </w:rPr>
            </w:pPr>
            <w:r w:rsidRPr="00D55D41">
              <w:rPr>
                <w:rFonts w:asciiTheme="minorHAnsi" w:hAnsiTheme="minorHAnsi"/>
                <w:sz w:val="18"/>
                <w:szCs w:val="18"/>
              </w:rPr>
              <w:t>&lt;&lt;if F02&lt;55F, then display text: " Subcooling refrigerant charge verification methods are not allowed to be used when the outdoor temperature is less than 55F", do not proceed&gt;&gt;</w:t>
            </w:r>
          </w:p>
        </w:tc>
      </w:tr>
      <w:tr w:rsidR="00786D26" w:rsidRPr="00D55D41" w14:paraId="594A594B" w14:textId="77777777" w:rsidTr="00687CF2">
        <w:trPr>
          <w:cantSplit/>
          <w:trHeight w:val="432"/>
        </w:trPr>
        <w:tc>
          <w:tcPr>
            <w:tcW w:w="212" w:type="pct"/>
            <w:vAlign w:val="center"/>
          </w:tcPr>
          <w:p w14:paraId="594A5948" w14:textId="77777777" w:rsidR="00786D26" w:rsidRPr="00D55D41" w:rsidRDefault="00786D26" w:rsidP="00687CF2">
            <w:pPr>
              <w:pStyle w:val="FootnoteText"/>
              <w:jc w:val="center"/>
              <w:rPr>
                <w:rFonts w:asciiTheme="minorHAnsi" w:hAnsiTheme="minorHAnsi"/>
                <w:sz w:val="18"/>
                <w:szCs w:val="18"/>
              </w:rPr>
            </w:pPr>
            <w:r w:rsidRPr="00D55D41">
              <w:rPr>
                <w:rFonts w:asciiTheme="minorHAnsi" w:hAnsiTheme="minorHAnsi"/>
                <w:sz w:val="18"/>
                <w:szCs w:val="18"/>
              </w:rPr>
              <w:t>04</w:t>
            </w:r>
          </w:p>
        </w:tc>
        <w:tc>
          <w:tcPr>
            <w:tcW w:w="2288" w:type="pct"/>
            <w:vAlign w:val="center"/>
          </w:tcPr>
          <w:p w14:paraId="594A5949" w14:textId="14FEC3AE" w:rsidR="00786D26" w:rsidRPr="00D55D41" w:rsidRDefault="00786D26" w:rsidP="00D60C60">
            <w:pPr>
              <w:rPr>
                <w:rFonts w:asciiTheme="minorHAnsi" w:hAnsiTheme="minorHAnsi"/>
                <w:sz w:val="18"/>
                <w:szCs w:val="18"/>
              </w:rPr>
            </w:pPr>
            <w:r w:rsidRPr="00D55D41">
              <w:rPr>
                <w:rFonts w:asciiTheme="minorHAnsi" w:hAnsiTheme="minorHAnsi"/>
                <w:sz w:val="18"/>
                <w:szCs w:val="18"/>
              </w:rPr>
              <w:t>Measured Liquid Line Temperature (T</w:t>
            </w:r>
            <w:r w:rsidRPr="00D55D41">
              <w:rPr>
                <w:rFonts w:asciiTheme="minorHAnsi" w:hAnsiTheme="minorHAnsi"/>
                <w:sz w:val="18"/>
                <w:szCs w:val="18"/>
                <w:vertAlign w:val="subscript"/>
              </w:rPr>
              <w:t>liquid</w:t>
            </w:r>
            <w:r w:rsidRPr="00D55D41">
              <w:rPr>
                <w:rFonts w:asciiTheme="minorHAnsi" w:hAnsiTheme="minorHAnsi"/>
                <w:sz w:val="18"/>
                <w:szCs w:val="18"/>
              </w:rPr>
              <w:t>)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4A" w14:textId="77777777" w:rsidR="00786D26" w:rsidRPr="00D55D41" w:rsidRDefault="00786D26" w:rsidP="00242D77">
            <w:pPr>
              <w:spacing w:after="60"/>
              <w:rPr>
                <w:rFonts w:asciiTheme="minorHAnsi" w:hAnsiTheme="minorHAnsi"/>
                <w:sz w:val="18"/>
                <w:szCs w:val="18"/>
              </w:rPr>
            </w:pPr>
            <w:r w:rsidRPr="00D55D41">
              <w:rPr>
                <w:rFonts w:asciiTheme="minorHAnsi" w:hAnsiTheme="minorHAnsi"/>
                <w:sz w:val="18"/>
                <w:szCs w:val="18"/>
              </w:rPr>
              <w:t>&lt;user entry, check range = -40 to 150&gt;</w:t>
            </w:r>
          </w:p>
        </w:tc>
      </w:tr>
      <w:tr w:rsidR="00786D26" w:rsidRPr="00D55D41" w14:paraId="594A594F" w14:textId="77777777" w:rsidTr="00687CF2">
        <w:trPr>
          <w:cantSplit/>
          <w:trHeight w:val="432"/>
        </w:trPr>
        <w:tc>
          <w:tcPr>
            <w:tcW w:w="212" w:type="pct"/>
            <w:vAlign w:val="center"/>
          </w:tcPr>
          <w:p w14:paraId="594A594C" w14:textId="77777777" w:rsidR="00786D26" w:rsidRPr="00D55D41" w:rsidRDefault="00786D26" w:rsidP="00687CF2">
            <w:pPr>
              <w:jc w:val="center"/>
              <w:rPr>
                <w:rFonts w:asciiTheme="minorHAnsi" w:hAnsiTheme="minorHAnsi"/>
                <w:sz w:val="18"/>
                <w:szCs w:val="18"/>
              </w:rPr>
            </w:pPr>
            <w:r w:rsidRPr="00D55D41">
              <w:rPr>
                <w:rFonts w:asciiTheme="minorHAnsi" w:hAnsiTheme="minorHAnsi"/>
                <w:sz w:val="18"/>
                <w:szCs w:val="18"/>
              </w:rPr>
              <w:t>05</w:t>
            </w:r>
          </w:p>
        </w:tc>
        <w:tc>
          <w:tcPr>
            <w:tcW w:w="2288" w:type="pct"/>
            <w:vAlign w:val="center"/>
          </w:tcPr>
          <w:p w14:paraId="594A594D" w14:textId="0276E384" w:rsidR="00786D26" w:rsidRPr="00D55D41" w:rsidRDefault="00786D26" w:rsidP="00687CF2">
            <w:pPr>
              <w:rPr>
                <w:rFonts w:asciiTheme="minorHAnsi" w:hAnsiTheme="minorHAnsi"/>
                <w:sz w:val="18"/>
                <w:szCs w:val="18"/>
              </w:rPr>
            </w:pPr>
            <w:r w:rsidRPr="00D55D41">
              <w:rPr>
                <w:rFonts w:asciiTheme="minorHAnsi" w:hAnsiTheme="minorHAnsi"/>
                <w:sz w:val="18"/>
                <w:szCs w:val="18"/>
              </w:rPr>
              <w:t>Measured Liquid Line Pressure (P</w:t>
            </w:r>
            <w:r w:rsidRPr="00D55D41">
              <w:rPr>
                <w:rFonts w:asciiTheme="minorHAnsi" w:hAnsiTheme="minorHAnsi"/>
                <w:sz w:val="18"/>
                <w:szCs w:val="18"/>
                <w:vertAlign w:val="subscript"/>
              </w:rPr>
              <w:t>liquid</w:t>
            </w:r>
            <w:r w:rsidRPr="00D55D41">
              <w:rPr>
                <w:rFonts w:asciiTheme="minorHAnsi" w:hAnsiTheme="minorHAnsi"/>
                <w:sz w:val="18"/>
                <w:szCs w:val="18"/>
              </w:rPr>
              <w:t>) (psig)</w:t>
            </w:r>
          </w:p>
        </w:tc>
        <w:tc>
          <w:tcPr>
            <w:tcW w:w="2500" w:type="pct"/>
            <w:vAlign w:val="center"/>
          </w:tcPr>
          <w:p w14:paraId="594A594E" w14:textId="77777777" w:rsidR="00786D26" w:rsidRPr="00D55D41" w:rsidRDefault="00786D26" w:rsidP="00242D77">
            <w:pPr>
              <w:spacing w:after="60"/>
              <w:rPr>
                <w:rFonts w:asciiTheme="minorHAnsi" w:hAnsiTheme="minorHAnsi"/>
                <w:sz w:val="18"/>
                <w:szCs w:val="18"/>
              </w:rPr>
            </w:pPr>
            <w:r w:rsidRPr="00D55D41">
              <w:rPr>
                <w:rFonts w:asciiTheme="minorHAnsi" w:hAnsiTheme="minorHAnsi"/>
                <w:sz w:val="18"/>
                <w:szCs w:val="18"/>
              </w:rPr>
              <w:t>&lt;user entry, check range = 0 to 800&gt;</w:t>
            </w:r>
          </w:p>
        </w:tc>
      </w:tr>
      <w:tr w:rsidR="00786D26" w:rsidRPr="00D55D41" w14:paraId="594A5954" w14:textId="77777777" w:rsidTr="00687CF2">
        <w:trPr>
          <w:cantSplit/>
          <w:trHeight w:val="432"/>
        </w:trPr>
        <w:tc>
          <w:tcPr>
            <w:tcW w:w="212" w:type="pct"/>
            <w:vAlign w:val="center"/>
          </w:tcPr>
          <w:p w14:paraId="594A5950" w14:textId="77777777" w:rsidR="00786D26" w:rsidRPr="00D55D41" w:rsidRDefault="00786D26" w:rsidP="00687CF2">
            <w:pPr>
              <w:jc w:val="center"/>
              <w:rPr>
                <w:rFonts w:asciiTheme="minorHAnsi" w:hAnsiTheme="minorHAnsi"/>
                <w:sz w:val="18"/>
                <w:szCs w:val="18"/>
              </w:rPr>
            </w:pPr>
            <w:r w:rsidRPr="00D55D41">
              <w:rPr>
                <w:rFonts w:asciiTheme="minorHAnsi" w:hAnsiTheme="minorHAnsi"/>
                <w:sz w:val="18"/>
                <w:szCs w:val="18"/>
              </w:rPr>
              <w:t>06</w:t>
            </w:r>
          </w:p>
        </w:tc>
        <w:tc>
          <w:tcPr>
            <w:tcW w:w="2288" w:type="pct"/>
            <w:vAlign w:val="center"/>
          </w:tcPr>
          <w:p w14:paraId="594A5951" w14:textId="3C2B169A" w:rsidR="00786D26" w:rsidRPr="00D55D41" w:rsidRDefault="00786D26" w:rsidP="00105AC8">
            <w:pPr>
              <w:rPr>
                <w:rFonts w:asciiTheme="minorHAnsi" w:hAnsiTheme="minorHAnsi"/>
                <w:sz w:val="18"/>
                <w:szCs w:val="18"/>
              </w:rPr>
            </w:pPr>
            <w:r w:rsidRPr="00D55D41">
              <w:rPr>
                <w:rFonts w:asciiTheme="minorHAnsi" w:hAnsiTheme="minorHAnsi"/>
                <w:sz w:val="18"/>
                <w:szCs w:val="18"/>
              </w:rPr>
              <w:t xml:space="preserve">Condenser </w:t>
            </w:r>
            <w:r w:rsidR="00105AC8">
              <w:rPr>
                <w:rFonts w:asciiTheme="minorHAnsi" w:hAnsiTheme="minorHAnsi"/>
                <w:sz w:val="18"/>
                <w:szCs w:val="18"/>
              </w:rPr>
              <w:t>S</w:t>
            </w:r>
            <w:r w:rsidRPr="00D55D41">
              <w:rPr>
                <w:rFonts w:asciiTheme="minorHAnsi" w:hAnsiTheme="minorHAnsi"/>
                <w:sz w:val="18"/>
                <w:szCs w:val="18"/>
              </w:rPr>
              <w:t xml:space="preserve">aturation </w:t>
            </w:r>
            <w:r w:rsidR="00105AC8">
              <w:rPr>
                <w:rFonts w:asciiTheme="minorHAnsi" w:hAnsiTheme="minorHAnsi"/>
                <w:sz w:val="18"/>
                <w:szCs w:val="18"/>
              </w:rPr>
              <w:t>T</w:t>
            </w:r>
            <w:r w:rsidRPr="00D55D41">
              <w:rPr>
                <w:rFonts w:asciiTheme="minorHAnsi" w:hAnsiTheme="minorHAnsi"/>
                <w:sz w:val="18"/>
                <w:szCs w:val="18"/>
              </w:rPr>
              <w:t>emperature (T</w:t>
            </w:r>
            <w:r w:rsidRPr="00D55D41">
              <w:rPr>
                <w:rFonts w:asciiTheme="minorHAnsi" w:hAnsiTheme="minorHAnsi"/>
                <w:sz w:val="18"/>
                <w:szCs w:val="18"/>
                <w:vertAlign w:val="subscript"/>
              </w:rPr>
              <w:t>condensor</w:t>
            </w:r>
            <w:r w:rsidRPr="00D55D41">
              <w:rPr>
                <w:rFonts w:asciiTheme="minorHAnsi" w:hAnsiTheme="minorHAnsi"/>
                <w:sz w:val="18"/>
                <w:szCs w:val="18"/>
              </w:rPr>
              <w:t>,</w:t>
            </w:r>
            <w:r w:rsidRPr="00D55D41">
              <w:rPr>
                <w:rFonts w:asciiTheme="minorHAnsi" w:hAnsiTheme="minorHAnsi"/>
                <w:sz w:val="18"/>
                <w:szCs w:val="18"/>
                <w:vertAlign w:val="subscript"/>
              </w:rPr>
              <w:t xml:space="preserve"> sat</w:t>
            </w:r>
            <w:r w:rsidRPr="00D55D41">
              <w:rPr>
                <w:rFonts w:asciiTheme="minorHAnsi" w:hAnsiTheme="minorHAnsi"/>
                <w:sz w:val="18"/>
                <w:szCs w:val="18"/>
              </w:rPr>
              <w:t xml:space="preserve">) </w:t>
            </w:r>
          </w:p>
          <w:p w14:paraId="594A5952" w14:textId="0CA59B11" w:rsidR="00786D26" w:rsidRPr="00D55D41" w:rsidRDefault="00786D26" w:rsidP="00D60C60">
            <w:pPr>
              <w:rPr>
                <w:rFonts w:asciiTheme="minorHAnsi" w:hAnsiTheme="minorHAnsi"/>
                <w:sz w:val="18"/>
                <w:szCs w:val="18"/>
              </w:rPr>
            </w:pPr>
            <w:r w:rsidRPr="00D55D41">
              <w:rPr>
                <w:rFonts w:asciiTheme="minorHAnsi" w:hAnsiTheme="minorHAnsi"/>
                <w:sz w:val="18"/>
                <w:szCs w:val="18"/>
              </w:rPr>
              <w:t xml:space="preserve">from </w:t>
            </w:r>
            <w:r w:rsidR="00105AC8">
              <w:rPr>
                <w:rFonts w:asciiTheme="minorHAnsi" w:hAnsiTheme="minorHAnsi"/>
                <w:sz w:val="18"/>
                <w:szCs w:val="18"/>
              </w:rPr>
              <w:t>D</w:t>
            </w:r>
            <w:r w:rsidRPr="00D55D41">
              <w:rPr>
                <w:rFonts w:asciiTheme="minorHAnsi" w:hAnsiTheme="minorHAnsi"/>
                <w:sz w:val="18"/>
                <w:szCs w:val="18"/>
              </w:rPr>
              <w:t xml:space="preserve">igital </w:t>
            </w:r>
            <w:r w:rsidR="00105AC8">
              <w:rPr>
                <w:rFonts w:asciiTheme="minorHAnsi" w:hAnsiTheme="minorHAnsi"/>
                <w:sz w:val="18"/>
                <w:szCs w:val="18"/>
              </w:rPr>
              <w:t>G</w:t>
            </w:r>
            <w:r w:rsidRPr="00D55D41">
              <w:rPr>
                <w:rFonts w:asciiTheme="minorHAnsi" w:hAnsiTheme="minorHAnsi"/>
                <w:sz w:val="18"/>
                <w:szCs w:val="18"/>
              </w:rPr>
              <w:t>auge or P-T Table using Line F05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53" w14:textId="77777777" w:rsidR="00786D26" w:rsidRPr="00D55D41" w:rsidRDefault="00786D26" w:rsidP="00242D77">
            <w:pPr>
              <w:spacing w:after="60"/>
              <w:rPr>
                <w:rFonts w:asciiTheme="minorHAnsi" w:hAnsiTheme="minorHAnsi"/>
                <w:sz w:val="18"/>
                <w:szCs w:val="18"/>
              </w:rPr>
            </w:pPr>
            <w:r w:rsidRPr="00D55D41">
              <w:rPr>
                <w:rFonts w:asciiTheme="minorHAnsi" w:hAnsiTheme="minorHAnsi"/>
                <w:sz w:val="18"/>
                <w:szCs w:val="18"/>
              </w:rPr>
              <w:t>&lt;user entry, check range = -40 to 150&gt;</w:t>
            </w:r>
          </w:p>
        </w:tc>
      </w:tr>
      <w:tr w:rsidR="00786D26" w:rsidRPr="00D55D41" w14:paraId="594A5958" w14:textId="77777777" w:rsidTr="00687CF2">
        <w:trPr>
          <w:cantSplit/>
          <w:trHeight w:val="432"/>
        </w:trPr>
        <w:tc>
          <w:tcPr>
            <w:tcW w:w="212" w:type="pct"/>
            <w:vAlign w:val="center"/>
          </w:tcPr>
          <w:p w14:paraId="594A5955" w14:textId="77777777" w:rsidR="00786D26" w:rsidRPr="00D55D41" w:rsidRDefault="00786D26" w:rsidP="00687CF2">
            <w:pPr>
              <w:jc w:val="center"/>
              <w:rPr>
                <w:rFonts w:asciiTheme="minorHAnsi" w:hAnsiTheme="minorHAnsi"/>
                <w:sz w:val="18"/>
                <w:szCs w:val="18"/>
              </w:rPr>
            </w:pPr>
            <w:r w:rsidRPr="00D55D41">
              <w:rPr>
                <w:rFonts w:asciiTheme="minorHAnsi" w:hAnsiTheme="minorHAnsi"/>
                <w:sz w:val="18"/>
                <w:szCs w:val="18"/>
              </w:rPr>
              <w:t>07</w:t>
            </w:r>
          </w:p>
        </w:tc>
        <w:tc>
          <w:tcPr>
            <w:tcW w:w="2288" w:type="pct"/>
            <w:vAlign w:val="center"/>
          </w:tcPr>
          <w:p w14:paraId="594A5956" w14:textId="483A9F23" w:rsidR="00786D26" w:rsidRPr="00D55D41" w:rsidRDefault="00786D26" w:rsidP="00D60C60">
            <w:pPr>
              <w:rPr>
                <w:rFonts w:asciiTheme="minorHAnsi" w:hAnsiTheme="minorHAnsi"/>
                <w:sz w:val="18"/>
                <w:szCs w:val="18"/>
              </w:rPr>
            </w:pPr>
            <w:r w:rsidRPr="00D55D41">
              <w:rPr>
                <w:rFonts w:asciiTheme="minorHAnsi" w:hAnsiTheme="minorHAnsi"/>
                <w:sz w:val="18"/>
                <w:szCs w:val="18"/>
              </w:rPr>
              <w:t>Measured Subcooling (Line F06 – Line F04)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57" w14:textId="77777777" w:rsidR="00786D26" w:rsidRPr="00D55D41" w:rsidRDefault="00786D26" w:rsidP="00242D77">
            <w:pPr>
              <w:spacing w:after="60"/>
              <w:rPr>
                <w:rFonts w:asciiTheme="minorHAnsi" w:hAnsiTheme="minorHAnsi"/>
                <w:sz w:val="18"/>
                <w:szCs w:val="18"/>
              </w:rPr>
            </w:pPr>
            <w:r w:rsidRPr="00D55D41">
              <w:rPr>
                <w:rFonts w:asciiTheme="minorHAnsi" w:hAnsiTheme="minorHAnsi"/>
                <w:sz w:val="18"/>
                <w:szCs w:val="18"/>
              </w:rPr>
              <w:t>&lt;&lt;temperature, calculated (F06 – F04)&gt;&gt;</w:t>
            </w:r>
          </w:p>
        </w:tc>
      </w:tr>
      <w:tr w:rsidR="00786D26" w:rsidRPr="00D55D41" w14:paraId="594A595C" w14:textId="77777777" w:rsidTr="00687CF2">
        <w:trPr>
          <w:cantSplit/>
          <w:trHeight w:val="432"/>
        </w:trPr>
        <w:tc>
          <w:tcPr>
            <w:tcW w:w="212" w:type="pct"/>
            <w:vAlign w:val="center"/>
          </w:tcPr>
          <w:p w14:paraId="594A5959" w14:textId="77777777" w:rsidR="00786D26" w:rsidRPr="00D55D41" w:rsidRDefault="00786D26" w:rsidP="00687CF2">
            <w:pPr>
              <w:jc w:val="center"/>
              <w:rPr>
                <w:rFonts w:asciiTheme="minorHAnsi" w:hAnsiTheme="minorHAnsi"/>
                <w:sz w:val="18"/>
                <w:szCs w:val="18"/>
              </w:rPr>
            </w:pPr>
            <w:r w:rsidRPr="00D55D41">
              <w:rPr>
                <w:rFonts w:asciiTheme="minorHAnsi" w:hAnsiTheme="minorHAnsi"/>
                <w:sz w:val="18"/>
                <w:szCs w:val="18"/>
              </w:rPr>
              <w:t>08</w:t>
            </w:r>
          </w:p>
        </w:tc>
        <w:tc>
          <w:tcPr>
            <w:tcW w:w="2288" w:type="pct"/>
            <w:vAlign w:val="center"/>
          </w:tcPr>
          <w:p w14:paraId="594A595A" w14:textId="0BF7D1E4" w:rsidR="00786D26" w:rsidRPr="00D55D41" w:rsidRDefault="00786D26" w:rsidP="00D60C60">
            <w:pPr>
              <w:rPr>
                <w:rFonts w:asciiTheme="minorHAnsi" w:hAnsiTheme="minorHAnsi"/>
                <w:sz w:val="18"/>
                <w:szCs w:val="18"/>
              </w:rPr>
            </w:pPr>
            <w:r w:rsidRPr="00D55D41">
              <w:rPr>
                <w:rFonts w:asciiTheme="minorHAnsi" w:hAnsiTheme="minorHAnsi"/>
                <w:sz w:val="18"/>
                <w:szCs w:val="18"/>
              </w:rPr>
              <w:t>Target Subcooling from Manufacturer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5B" w14:textId="77777777" w:rsidR="00786D26" w:rsidRPr="00D55D41" w:rsidRDefault="00786D26" w:rsidP="00242D77">
            <w:pPr>
              <w:spacing w:after="60"/>
              <w:rPr>
                <w:rFonts w:asciiTheme="minorHAnsi" w:hAnsiTheme="minorHAnsi"/>
                <w:sz w:val="18"/>
                <w:szCs w:val="18"/>
              </w:rPr>
            </w:pPr>
            <w:r w:rsidRPr="00D55D41">
              <w:rPr>
                <w:rFonts w:asciiTheme="minorHAnsi" w:hAnsiTheme="minorHAnsi"/>
                <w:sz w:val="18"/>
                <w:szCs w:val="18"/>
              </w:rPr>
              <w:t>&lt;user entry, check range = 0 to 50&gt;</w:t>
            </w:r>
          </w:p>
        </w:tc>
      </w:tr>
      <w:tr w:rsidR="00786D26" w:rsidRPr="00D55D41" w14:paraId="594A595F" w14:textId="77777777" w:rsidTr="00687CF2">
        <w:trPr>
          <w:trHeight w:val="432"/>
        </w:trPr>
        <w:tc>
          <w:tcPr>
            <w:tcW w:w="212" w:type="pct"/>
            <w:vAlign w:val="center"/>
          </w:tcPr>
          <w:p w14:paraId="594A595D" w14:textId="77777777" w:rsidR="00786D26" w:rsidRPr="00D55D41" w:rsidRDefault="00786D26" w:rsidP="00687CF2">
            <w:pPr>
              <w:jc w:val="center"/>
              <w:rPr>
                <w:rFonts w:asciiTheme="minorHAnsi" w:hAnsiTheme="minorHAnsi"/>
                <w:sz w:val="18"/>
                <w:szCs w:val="18"/>
              </w:rPr>
            </w:pPr>
            <w:r w:rsidRPr="00D55D41">
              <w:rPr>
                <w:rFonts w:asciiTheme="minorHAnsi" w:hAnsiTheme="minorHAnsi"/>
                <w:sz w:val="18"/>
                <w:szCs w:val="18"/>
              </w:rPr>
              <w:t>09</w:t>
            </w:r>
          </w:p>
        </w:tc>
        <w:tc>
          <w:tcPr>
            <w:tcW w:w="4788" w:type="pct"/>
            <w:gridSpan w:val="2"/>
          </w:tcPr>
          <w:p w14:paraId="594A595E" w14:textId="5D3D17AA" w:rsidR="00786D26" w:rsidRPr="00D55D41" w:rsidRDefault="00786D26" w:rsidP="004109CB">
            <w:pPr>
              <w:rPr>
                <w:rFonts w:asciiTheme="minorHAnsi" w:hAnsiTheme="minorHAnsi"/>
                <w:sz w:val="18"/>
                <w:szCs w:val="18"/>
              </w:rPr>
            </w:pPr>
            <w:r w:rsidRPr="00D55D41">
              <w:rPr>
                <w:rFonts w:asciiTheme="minorHAnsi" w:hAnsiTheme="minorHAnsi"/>
                <w:sz w:val="18"/>
                <w:szCs w:val="18"/>
              </w:rPr>
              <w:t xml:space="preserve">Compliance Statement: &lt;&lt;if </w:t>
            </w:r>
            <w:r w:rsidR="00392927">
              <w:rPr>
                <w:rFonts w:asciiTheme="minorHAnsi" w:hAnsiTheme="minorHAnsi"/>
                <w:sz w:val="18"/>
                <w:szCs w:val="18"/>
              </w:rPr>
              <w:t xml:space="preserve">F01 ≥ 70, </w:t>
            </w:r>
            <w:r w:rsidRPr="00D55D41">
              <w:rPr>
                <w:rFonts w:asciiTheme="minorHAnsi" w:hAnsiTheme="minorHAnsi"/>
                <w:sz w:val="18"/>
                <w:szCs w:val="18"/>
              </w:rPr>
              <w:t xml:space="preserve">ABS(F07 – F08) ≤ </w:t>
            </w:r>
            <w:r w:rsidR="00763849" w:rsidRPr="00D55D41">
              <w:rPr>
                <w:rFonts w:asciiTheme="minorHAnsi" w:hAnsiTheme="minorHAnsi"/>
                <w:sz w:val="18"/>
                <w:szCs w:val="18"/>
              </w:rPr>
              <w:t>6</w:t>
            </w:r>
            <w:r w:rsidRPr="00D55D41">
              <w:rPr>
                <w:rFonts w:asciiTheme="minorHAnsi" w:hAnsiTheme="minorHAnsi"/>
                <w:sz w:val="18"/>
                <w:szCs w:val="18"/>
              </w:rPr>
              <w:t xml:space="preserve">, </w:t>
            </w:r>
            <w:r w:rsidR="004109CB">
              <w:rPr>
                <w:rFonts w:asciiTheme="minorHAnsi" w:hAnsiTheme="minorHAnsi"/>
                <w:sz w:val="18"/>
                <w:szCs w:val="18"/>
              </w:rPr>
              <w:t xml:space="preserve">and F07 ≥ 2, </w:t>
            </w:r>
            <w:r w:rsidRPr="00D55D41">
              <w:rPr>
                <w:rFonts w:asciiTheme="minorHAnsi" w:hAnsiTheme="minorHAnsi"/>
                <w:sz w:val="18"/>
                <w:szCs w:val="18"/>
              </w:rPr>
              <w:t xml:space="preserve">then display text: “System </w:t>
            </w:r>
            <w:r w:rsidR="007F6A28">
              <w:rPr>
                <w:rFonts w:asciiTheme="minorHAnsi" w:hAnsiTheme="minorHAnsi"/>
                <w:sz w:val="18"/>
                <w:szCs w:val="18"/>
              </w:rPr>
              <w:t>Complies with</w:t>
            </w:r>
            <w:r w:rsidRPr="00D55D41">
              <w:rPr>
                <w:rFonts w:asciiTheme="minorHAnsi" w:hAnsiTheme="minorHAnsi"/>
                <w:sz w:val="18"/>
                <w:szCs w:val="18"/>
              </w:rPr>
              <w:t xml:space="preserve"> Subcooling Method – Must also pass Metering Device Verification, next section.” </w:t>
            </w:r>
          </w:p>
        </w:tc>
      </w:tr>
    </w:tbl>
    <w:p w14:paraId="594A5960" w14:textId="77777777" w:rsidR="00786D26" w:rsidRPr="00D55D41" w:rsidRDefault="00786D26" w:rsidP="00242D77">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041"/>
        <w:gridCol w:w="5508"/>
      </w:tblGrid>
      <w:tr w:rsidR="00786D26" w:rsidRPr="00D55D41" w14:paraId="594A5963" w14:textId="77777777">
        <w:trPr>
          <w:trHeight w:val="360"/>
        </w:trPr>
        <w:tc>
          <w:tcPr>
            <w:tcW w:w="5000" w:type="pct"/>
            <w:gridSpan w:val="3"/>
            <w:vAlign w:val="center"/>
          </w:tcPr>
          <w:p w14:paraId="594A5961" w14:textId="3BFE6979" w:rsidR="00786D26" w:rsidRPr="00687CF2" w:rsidRDefault="00786D26" w:rsidP="00687CF2">
            <w:pPr>
              <w:keepNext/>
              <w:rPr>
                <w:rFonts w:asciiTheme="minorHAnsi" w:hAnsiTheme="minorHAnsi"/>
                <w:b/>
                <w:szCs w:val="18"/>
              </w:rPr>
            </w:pPr>
            <w:r w:rsidRPr="00687CF2">
              <w:rPr>
                <w:rFonts w:asciiTheme="minorHAnsi" w:hAnsiTheme="minorHAnsi"/>
                <w:b/>
                <w:szCs w:val="18"/>
              </w:rPr>
              <w:t>G. Metering Device Verification</w:t>
            </w:r>
          </w:p>
          <w:p w14:paraId="594A5962" w14:textId="689C7217" w:rsidR="00786D26" w:rsidRPr="00687CF2" w:rsidRDefault="00A83241" w:rsidP="00687CF2">
            <w:pPr>
              <w:keepNext/>
              <w:rPr>
                <w:rFonts w:asciiTheme="minorHAnsi" w:hAnsiTheme="minorHAnsi"/>
                <w:sz w:val="18"/>
                <w:szCs w:val="18"/>
              </w:rPr>
            </w:pPr>
            <w:r w:rsidRPr="00AC5B17">
              <w:rPr>
                <w:rFonts w:asciiTheme="minorHAnsi" w:hAnsiTheme="minorHAnsi"/>
                <w:sz w:val="18"/>
                <w:szCs w:val="18"/>
              </w:rPr>
              <w:t>HERS Rater must independently collect all data in this section</w:t>
            </w:r>
            <w:r>
              <w:rPr>
                <w:rFonts w:asciiTheme="minorHAnsi" w:hAnsiTheme="minorHAnsi"/>
                <w:sz w:val="18"/>
                <w:szCs w:val="18"/>
              </w:rPr>
              <w:t>.</w:t>
            </w:r>
            <w:r w:rsidRPr="00687CF2">
              <w:rPr>
                <w:rFonts w:asciiTheme="minorHAnsi" w:hAnsiTheme="minorHAnsi"/>
                <w:sz w:val="18"/>
                <w:szCs w:val="18"/>
              </w:rPr>
              <w:t xml:space="preserve"> </w:t>
            </w:r>
            <w:r w:rsidR="00786D26" w:rsidRPr="00687CF2">
              <w:rPr>
                <w:rFonts w:asciiTheme="minorHAnsi" w:hAnsiTheme="minorHAnsi"/>
                <w:sz w:val="18"/>
                <w:szCs w:val="18"/>
              </w:rPr>
              <w:t>Procedures for the verification of proper metering device operation are specified in RA3.2.2.6.2</w:t>
            </w:r>
          </w:p>
        </w:tc>
      </w:tr>
      <w:tr w:rsidR="00786D26" w:rsidRPr="00D55D41" w14:paraId="594A5967" w14:textId="77777777">
        <w:trPr>
          <w:trHeight w:val="360"/>
        </w:trPr>
        <w:tc>
          <w:tcPr>
            <w:tcW w:w="212" w:type="pct"/>
            <w:vAlign w:val="center"/>
          </w:tcPr>
          <w:p w14:paraId="594A5964" w14:textId="77777777" w:rsidR="00786D26" w:rsidRPr="00D55D41" w:rsidRDefault="00786D26" w:rsidP="00242D77">
            <w:pPr>
              <w:keepNext/>
              <w:jc w:val="center"/>
              <w:rPr>
                <w:rFonts w:asciiTheme="minorHAnsi" w:hAnsiTheme="minorHAnsi"/>
                <w:sz w:val="18"/>
                <w:szCs w:val="18"/>
              </w:rPr>
            </w:pPr>
            <w:r w:rsidRPr="00D55D41">
              <w:rPr>
                <w:rFonts w:asciiTheme="minorHAnsi" w:hAnsiTheme="minorHAnsi"/>
                <w:sz w:val="18"/>
                <w:szCs w:val="18"/>
              </w:rPr>
              <w:t>01</w:t>
            </w:r>
          </w:p>
        </w:tc>
        <w:tc>
          <w:tcPr>
            <w:tcW w:w="2288" w:type="pct"/>
            <w:vAlign w:val="center"/>
          </w:tcPr>
          <w:p w14:paraId="594A5965" w14:textId="2A210B38" w:rsidR="00786D26" w:rsidRPr="00D55D41" w:rsidRDefault="00786D26" w:rsidP="00D60C60">
            <w:pPr>
              <w:keepNext/>
              <w:rPr>
                <w:rFonts w:asciiTheme="minorHAnsi" w:hAnsiTheme="minorHAnsi"/>
                <w:sz w:val="18"/>
                <w:szCs w:val="18"/>
              </w:rPr>
            </w:pPr>
            <w:r w:rsidRPr="00D55D41">
              <w:rPr>
                <w:rFonts w:asciiTheme="minorHAnsi" w:hAnsiTheme="minorHAnsi"/>
                <w:sz w:val="18"/>
                <w:szCs w:val="18"/>
              </w:rPr>
              <w:t xml:space="preserve">Measured Suction </w:t>
            </w:r>
            <w:r w:rsidR="00687CF2">
              <w:rPr>
                <w:rFonts w:asciiTheme="minorHAnsi" w:hAnsiTheme="minorHAnsi"/>
                <w:sz w:val="18"/>
                <w:szCs w:val="18"/>
              </w:rPr>
              <w:t>L</w:t>
            </w:r>
            <w:r w:rsidRPr="00D55D41">
              <w:rPr>
                <w:rFonts w:asciiTheme="minorHAnsi" w:hAnsiTheme="minorHAnsi"/>
                <w:sz w:val="18"/>
                <w:szCs w:val="18"/>
              </w:rPr>
              <w:t xml:space="preserve">ine </w:t>
            </w:r>
            <w:r w:rsidR="00687CF2">
              <w:rPr>
                <w:rFonts w:asciiTheme="minorHAnsi" w:hAnsiTheme="minorHAnsi"/>
                <w:sz w:val="18"/>
                <w:szCs w:val="18"/>
              </w:rPr>
              <w:t>T</w:t>
            </w:r>
            <w:r w:rsidRPr="00D55D41">
              <w:rPr>
                <w:rFonts w:asciiTheme="minorHAnsi" w:hAnsiTheme="minorHAnsi"/>
                <w:sz w:val="18"/>
                <w:szCs w:val="18"/>
              </w:rPr>
              <w:t>emperature (T</w:t>
            </w:r>
            <w:r w:rsidRPr="00D55D41">
              <w:rPr>
                <w:rFonts w:asciiTheme="minorHAnsi" w:hAnsiTheme="minorHAnsi"/>
                <w:sz w:val="18"/>
                <w:szCs w:val="18"/>
                <w:vertAlign w:val="subscript"/>
              </w:rPr>
              <w:t>suction</w:t>
            </w:r>
            <w:r w:rsidRPr="00D55D41">
              <w:rPr>
                <w:rFonts w:asciiTheme="minorHAnsi" w:hAnsiTheme="minorHAnsi"/>
                <w:sz w:val="18"/>
                <w:szCs w:val="18"/>
              </w:rPr>
              <w:t>)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66"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&lt;user entry, check range = -40 to 150&gt;</w:t>
            </w:r>
          </w:p>
        </w:tc>
      </w:tr>
      <w:tr w:rsidR="00786D26" w:rsidRPr="00D55D41" w14:paraId="594A596B" w14:textId="77777777">
        <w:trPr>
          <w:trHeight w:val="360"/>
        </w:trPr>
        <w:tc>
          <w:tcPr>
            <w:tcW w:w="212" w:type="pct"/>
            <w:vAlign w:val="center"/>
          </w:tcPr>
          <w:p w14:paraId="594A5968" w14:textId="77777777" w:rsidR="00786D26" w:rsidRPr="00D55D41" w:rsidRDefault="00786D26" w:rsidP="00242D77">
            <w:pPr>
              <w:keepNext/>
              <w:jc w:val="center"/>
              <w:rPr>
                <w:rFonts w:asciiTheme="minorHAnsi" w:hAnsiTheme="minorHAnsi"/>
                <w:sz w:val="18"/>
                <w:szCs w:val="18"/>
              </w:rPr>
            </w:pPr>
            <w:r w:rsidRPr="00D55D41">
              <w:rPr>
                <w:rFonts w:asciiTheme="minorHAnsi" w:hAnsiTheme="minorHAnsi"/>
                <w:sz w:val="18"/>
                <w:szCs w:val="18"/>
              </w:rPr>
              <w:t>02</w:t>
            </w:r>
          </w:p>
        </w:tc>
        <w:tc>
          <w:tcPr>
            <w:tcW w:w="2288" w:type="pct"/>
            <w:vAlign w:val="center"/>
          </w:tcPr>
          <w:p w14:paraId="594A5969" w14:textId="5AD36401" w:rsidR="00786D26" w:rsidRPr="00D55D41" w:rsidRDefault="00786D26" w:rsidP="00687CF2">
            <w:pPr>
              <w:keepNext/>
              <w:rPr>
                <w:rFonts w:asciiTheme="minorHAnsi" w:hAnsiTheme="minorHAnsi"/>
                <w:sz w:val="18"/>
                <w:szCs w:val="18"/>
              </w:rPr>
            </w:pPr>
            <w:r w:rsidRPr="00D55D41">
              <w:rPr>
                <w:rFonts w:asciiTheme="minorHAnsi" w:hAnsiTheme="minorHAnsi"/>
                <w:sz w:val="18"/>
                <w:szCs w:val="18"/>
              </w:rPr>
              <w:t xml:space="preserve">Measured Suction </w:t>
            </w:r>
            <w:r w:rsidR="00687CF2">
              <w:rPr>
                <w:rFonts w:asciiTheme="minorHAnsi" w:hAnsiTheme="minorHAnsi"/>
                <w:sz w:val="18"/>
                <w:szCs w:val="18"/>
              </w:rPr>
              <w:t>L</w:t>
            </w:r>
            <w:r w:rsidRPr="00D55D41">
              <w:rPr>
                <w:rFonts w:asciiTheme="minorHAnsi" w:hAnsiTheme="minorHAnsi"/>
                <w:sz w:val="18"/>
                <w:szCs w:val="18"/>
              </w:rPr>
              <w:t xml:space="preserve">ine </w:t>
            </w:r>
            <w:r w:rsidR="00687CF2">
              <w:rPr>
                <w:rFonts w:asciiTheme="minorHAnsi" w:hAnsiTheme="minorHAnsi"/>
                <w:sz w:val="18"/>
                <w:szCs w:val="18"/>
              </w:rPr>
              <w:t>P</w:t>
            </w:r>
            <w:r w:rsidRPr="00D55D41">
              <w:rPr>
                <w:rFonts w:asciiTheme="minorHAnsi" w:hAnsiTheme="minorHAnsi"/>
                <w:sz w:val="18"/>
                <w:szCs w:val="18"/>
              </w:rPr>
              <w:t>ressure (P</w:t>
            </w:r>
            <w:r w:rsidRPr="00D55D41">
              <w:rPr>
                <w:rFonts w:asciiTheme="minorHAnsi" w:hAnsiTheme="minorHAnsi"/>
                <w:sz w:val="18"/>
                <w:szCs w:val="18"/>
                <w:vertAlign w:val="subscript"/>
              </w:rPr>
              <w:t>suction</w:t>
            </w:r>
            <w:r w:rsidRPr="00D55D41">
              <w:rPr>
                <w:rFonts w:asciiTheme="minorHAnsi" w:hAnsiTheme="minorHAnsi"/>
                <w:sz w:val="18"/>
                <w:szCs w:val="18"/>
              </w:rPr>
              <w:t>) (psig)</w:t>
            </w:r>
          </w:p>
        </w:tc>
        <w:tc>
          <w:tcPr>
            <w:tcW w:w="2500" w:type="pct"/>
            <w:vAlign w:val="center"/>
          </w:tcPr>
          <w:p w14:paraId="594A596A"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&lt;user entry, check range = 0 to 400&gt;</w:t>
            </w:r>
          </w:p>
        </w:tc>
      </w:tr>
      <w:tr w:rsidR="00786D26" w:rsidRPr="00D55D41" w14:paraId="594A5970" w14:textId="77777777">
        <w:trPr>
          <w:trHeight w:val="360"/>
        </w:trPr>
        <w:tc>
          <w:tcPr>
            <w:tcW w:w="212" w:type="pct"/>
            <w:vAlign w:val="center"/>
          </w:tcPr>
          <w:p w14:paraId="594A596C" w14:textId="77777777" w:rsidR="00786D26" w:rsidRPr="00D55D41" w:rsidRDefault="00786D26" w:rsidP="00242D77">
            <w:pPr>
              <w:keepNext/>
              <w:jc w:val="center"/>
              <w:rPr>
                <w:rFonts w:asciiTheme="minorHAnsi" w:hAnsiTheme="minorHAnsi"/>
                <w:sz w:val="18"/>
                <w:szCs w:val="18"/>
              </w:rPr>
            </w:pPr>
            <w:r w:rsidRPr="00D55D41">
              <w:rPr>
                <w:rFonts w:asciiTheme="minorHAnsi" w:hAnsiTheme="minorHAnsi"/>
                <w:sz w:val="18"/>
                <w:szCs w:val="18"/>
              </w:rPr>
              <w:t>03</w:t>
            </w:r>
          </w:p>
        </w:tc>
        <w:tc>
          <w:tcPr>
            <w:tcW w:w="2288" w:type="pct"/>
            <w:vAlign w:val="center"/>
          </w:tcPr>
          <w:p w14:paraId="594A596D" w14:textId="501567B2" w:rsidR="00786D26" w:rsidRPr="00D55D41" w:rsidRDefault="00786D26" w:rsidP="00687CF2">
            <w:pPr>
              <w:keepNext/>
              <w:rPr>
                <w:rFonts w:asciiTheme="minorHAnsi" w:hAnsiTheme="minorHAnsi"/>
                <w:sz w:val="18"/>
                <w:szCs w:val="18"/>
              </w:rPr>
            </w:pPr>
            <w:r w:rsidRPr="00D55D41">
              <w:rPr>
                <w:rFonts w:asciiTheme="minorHAnsi" w:hAnsiTheme="minorHAnsi"/>
                <w:sz w:val="18"/>
                <w:szCs w:val="18"/>
              </w:rPr>
              <w:t xml:space="preserve">Evaporator </w:t>
            </w:r>
            <w:r w:rsidR="00687CF2">
              <w:rPr>
                <w:rFonts w:asciiTheme="minorHAnsi" w:hAnsiTheme="minorHAnsi"/>
                <w:sz w:val="18"/>
                <w:szCs w:val="18"/>
              </w:rPr>
              <w:t>S</w:t>
            </w:r>
            <w:r w:rsidRPr="00D55D41">
              <w:rPr>
                <w:rFonts w:asciiTheme="minorHAnsi" w:hAnsiTheme="minorHAnsi"/>
                <w:sz w:val="18"/>
                <w:szCs w:val="18"/>
              </w:rPr>
              <w:t xml:space="preserve">aturation </w:t>
            </w:r>
            <w:r w:rsidR="00687CF2">
              <w:rPr>
                <w:rFonts w:asciiTheme="minorHAnsi" w:hAnsiTheme="minorHAnsi"/>
                <w:sz w:val="18"/>
                <w:szCs w:val="18"/>
              </w:rPr>
              <w:t>T</w:t>
            </w:r>
            <w:r w:rsidRPr="00D55D41">
              <w:rPr>
                <w:rFonts w:asciiTheme="minorHAnsi" w:hAnsiTheme="minorHAnsi"/>
                <w:sz w:val="18"/>
                <w:szCs w:val="18"/>
              </w:rPr>
              <w:t>emperature (T</w:t>
            </w:r>
            <w:r w:rsidRPr="00D55D41">
              <w:rPr>
                <w:rFonts w:asciiTheme="minorHAnsi" w:hAnsiTheme="minorHAnsi"/>
                <w:sz w:val="18"/>
                <w:szCs w:val="18"/>
                <w:vertAlign w:val="subscript"/>
              </w:rPr>
              <w:t>evaporator</w:t>
            </w:r>
            <w:r w:rsidRPr="00D55D41">
              <w:rPr>
                <w:rFonts w:asciiTheme="minorHAnsi" w:hAnsiTheme="minorHAnsi"/>
                <w:sz w:val="18"/>
                <w:szCs w:val="18"/>
              </w:rPr>
              <w:t>,</w:t>
            </w:r>
            <w:r w:rsidRPr="00D55D41">
              <w:rPr>
                <w:rFonts w:asciiTheme="minorHAnsi" w:hAnsiTheme="minorHAnsi"/>
                <w:sz w:val="18"/>
                <w:szCs w:val="18"/>
                <w:vertAlign w:val="subscript"/>
              </w:rPr>
              <w:t xml:space="preserve"> sat</w:t>
            </w:r>
            <w:r w:rsidRPr="00D55D41">
              <w:rPr>
                <w:rFonts w:asciiTheme="minorHAnsi" w:hAnsiTheme="minorHAnsi"/>
                <w:sz w:val="18"/>
                <w:szCs w:val="18"/>
              </w:rPr>
              <w:t xml:space="preserve">) </w:t>
            </w:r>
          </w:p>
          <w:p w14:paraId="594A596E" w14:textId="50B82907" w:rsidR="00786D26" w:rsidRPr="00D55D41" w:rsidRDefault="00786D26" w:rsidP="00D60C60">
            <w:pPr>
              <w:keepNext/>
              <w:rPr>
                <w:rFonts w:asciiTheme="minorHAnsi" w:hAnsiTheme="minorHAnsi"/>
                <w:sz w:val="18"/>
                <w:szCs w:val="18"/>
              </w:rPr>
            </w:pPr>
            <w:r w:rsidRPr="00D55D41">
              <w:rPr>
                <w:rFonts w:asciiTheme="minorHAnsi" w:hAnsiTheme="minorHAnsi"/>
                <w:sz w:val="18"/>
                <w:szCs w:val="18"/>
              </w:rPr>
              <w:t xml:space="preserve">from </w:t>
            </w:r>
            <w:r w:rsidR="00687CF2">
              <w:rPr>
                <w:rFonts w:asciiTheme="minorHAnsi" w:hAnsiTheme="minorHAnsi"/>
                <w:sz w:val="18"/>
                <w:szCs w:val="18"/>
              </w:rPr>
              <w:t>D</w:t>
            </w:r>
            <w:r w:rsidRPr="00D55D41">
              <w:rPr>
                <w:rFonts w:asciiTheme="minorHAnsi" w:hAnsiTheme="minorHAnsi"/>
                <w:sz w:val="18"/>
                <w:szCs w:val="18"/>
              </w:rPr>
              <w:t xml:space="preserve">igital </w:t>
            </w:r>
            <w:r w:rsidR="00687CF2">
              <w:rPr>
                <w:rFonts w:asciiTheme="minorHAnsi" w:hAnsiTheme="minorHAnsi"/>
                <w:sz w:val="18"/>
                <w:szCs w:val="18"/>
              </w:rPr>
              <w:t>G</w:t>
            </w:r>
            <w:r w:rsidRPr="00D55D41">
              <w:rPr>
                <w:rFonts w:asciiTheme="minorHAnsi" w:hAnsiTheme="minorHAnsi"/>
                <w:sz w:val="18"/>
                <w:szCs w:val="18"/>
              </w:rPr>
              <w:t>auge or P-T Table using line G02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6F"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&lt;user entry, check range = -40 to 150&gt;</w:t>
            </w:r>
          </w:p>
        </w:tc>
      </w:tr>
      <w:tr w:rsidR="00786D26" w:rsidRPr="00D55D41" w14:paraId="594A5974" w14:textId="77777777">
        <w:trPr>
          <w:trHeight w:val="360"/>
        </w:trPr>
        <w:tc>
          <w:tcPr>
            <w:tcW w:w="212" w:type="pct"/>
            <w:vAlign w:val="center"/>
          </w:tcPr>
          <w:p w14:paraId="594A5971" w14:textId="77777777" w:rsidR="00786D26" w:rsidRPr="00D55D41" w:rsidRDefault="00786D26" w:rsidP="00242D77">
            <w:pPr>
              <w:keepNext/>
              <w:jc w:val="center"/>
              <w:rPr>
                <w:rFonts w:asciiTheme="minorHAnsi" w:hAnsiTheme="minorHAnsi"/>
                <w:sz w:val="18"/>
                <w:szCs w:val="18"/>
              </w:rPr>
            </w:pPr>
            <w:r w:rsidRPr="00D55D41">
              <w:rPr>
                <w:rFonts w:asciiTheme="minorHAnsi" w:hAnsiTheme="minorHAnsi"/>
                <w:sz w:val="18"/>
                <w:szCs w:val="18"/>
              </w:rPr>
              <w:t>04</w:t>
            </w:r>
          </w:p>
        </w:tc>
        <w:tc>
          <w:tcPr>
            <w:tcW w:w="2288" w:type="pct"/>
            <w:vAlign w:val="center"/>
          </w:tcPr>
          <w:p w14:paraId="594A5972" w14:textId="440AC889" w:rsidR="00786D26" w:rsidRPr="00D55D41" w:rsidRDefault="00786D26" w:rsidP="00D60C60">
            <w:pPr>
              <w:keepNext/>
              <w:rPr>
                <w:rFonts w:asciiTheme="minorHAnsi" w:hAnsiTheme="minorHAnsi"/>
                <w:sz w:val="18"/>
                <w:szCs w:val="18"/>
              </w:rPr>
            </w:pPr>
            <w:r w:rsidRPr="00D55D41">
              <w:rPr>
                <w:rFonts w:asciiTheme="minorHAnsi" w:hAnsiTheme="minorHAnsi"/>
                <w:sz w:val="18"/>
                <w:szCs w:val="18"/>
              </w:rPr>
              <w:t>Measured Superheat (Line G01 – Line G03)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73"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&lt;&lt;temperature, calculated, Line G01 – Line G03&gt;&gt;</w:t>
            </w:r>
          </w:p>
        </w:tc>
      </w:tr>
      <w:tr w:rsidR="00786D26" w:rsidRPr="00D55D41" w14:paraId="594A5978" w14:textId="77777777">
        <w:trPr>
          <w:trHeight w:val="360"/>
        </w:trPr>
        <w:tc>
          <w:tcPr>
            <w:tcW w:w="212" w:type="pct"/>
            <w:vAlign w:val="center"/>
          </w:tcPr>
          <w:p w14:paraId="594A5975" w14:textId="77777777" w:rsidR="00786D26" w:rsidRPr="00D55D41" w:rsidDel="00C76C40" w:rsidRDefault="00786D26" w:rsidP="00242D77">
            <w:pPr>
              <w:keepNext/>
              <w:jc w:val="center"/>
              <w:rPr>
                <w:rFonts w:asciiTheme="minorHAnsi" w:hAnsiTheme="minorHAnsi"/>
                <w:sz w:val="18"/>
                <w:szCs w:val="18"/>
              </w:rPr>
            </w:pPr>
            <w:r w:rsidRPr="00D55D41">
              <w:rPr>
                <w:rFonts w:asciiTheme="minorHAnsi" w:hAnsiTheme="minorHAnsi"/>
                <w:sz w:val="18"/>
                <w:szCs w:val="18"/>
              </w:rPr>
              <w:t>05</w:t>
            </w:r>
          </w:p>
        </w:tc>
        <w:tc>
          <w:tcPr>
            <w:tcW w:w="2288" w:type="pct"/>
            <w:vAlign w:val="center"/>
          </w:tcPr>
          <w:p w14:paraId="594A5976" w14:textId="6CBC052F" w:rsidR="00786D26" w:rsidRPr="00D55D41" w:rsidRDefault="00786D26" w:rsidP="00D60C60">
            <w:pPr>
              <w:keepNext/>
              <w:rPr>
                <w:rFonts w:asciiTheme="minorHAnsi" w:hAnsiTheme="minorHAnsi"/>
                <w:sz w:val="18"/>
                <w:szCs w:val="18"/>
              </w:rPr>
            </w:pPr>
            <w:r w:rsidRPr="00D55D41">
              <w:rPr>
                <w:rFonts w:asciiTheme="minorHAnsi" w:hAnsiTheme="minorHAnsi"/>
                <w:sz w:val="18"/>
                <w:szCs w:val="18"/>
              </w:rPr>
              <w:t xml:space="preserve">Measured Superheat (Line G04) is between </w:t>
            </w:r>
            <w:r w:rsidR="00763849" w:rsidRPr="00D55D41">
              <w:rPr>
                <w:rFonts w:asciiTheme="minorHAnsi" w:hAnsiTheme="minorHAnsi"/>
                <w:sz w:val="18"/>
                <w:szCs w:val="18"/>
              </w:rPr>
              <w:t>3</w:t>
            </w:r>
            <w:r w:rsidR="00D60C60">
              <w:rPr>
                <w:rFonts w:asciiTheme="minorHAnsi" w:hAnsiTheme="minorHAnsi"/>
                <w:sz w:val="18"/>
                <w:szCs w:val="18"/>
              </w:rPr>
              <w:t>°F</w:t>
            </w:r>
            <w:r w:rsidRPr="00D55D41">
              <w:rPr>
                <w:rFonts w:asciiTheme="minorHAnsi" w:hAnsiTheme="minorHAnsi"/>
                <w:sz w:val="18"/>
                <w:szCs w:val="18"/>
              </w:rPr>
              <w:t xml:space="preserve"> and 2</w:t>
            </w:r>
            <w:r w:rsidR="00763849" w:rsidRPr="00D55D41">
              <w:rPr>
                <w:rFonts w:asciiTheme="minorHAnsi" w:hAnsiTheme="minorHAnsi"/>
                <w:sz w:val="18"/>
                <w:szCs w:val="18"/>
              </w:rPr>
              <w:t>6</w:t>
            </w:r>
            <w:r w:rsidR="00D60C60">
              <w:rPr>
                <w:rFonts w:asciiTheme="minorHAnsi" w:hAnsiTheme="minorHAnsi"/>
                <w:sz w:val="18"/>
                <w:szCs w:val="18"/>
              </w:rPr>
              <w:t>°</w:t>
            </w:r>
            <w:r w:rsidRPr="00D55D41">
              <w:rPr>
                <w:rFonts w:asciiTheme="minorHAnsi" w:hAnsiTheme="minorHAnsi"/>
                <w:sz w:val="18"/>
                <w:szCs w:val="18"/>
              </w:rPr>
              <w:t xml:space="preserve"> F (inclusive)</w:t>
            </w:r>
          </w:p>
        </w:tc>
        <w:tc>
          <w:tcPr>
            <w:tcW w:w="2500" w:type="pct"/>
          </w:tcPr>
          <w:p w14:paraId="594A5977"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 xml:space="preserve">&lt;&lt;if  </w:t>
            </w:r>
            <w:r w:rsidR="00763849" w:rsidRPr="00D55D41">
              <w:rPr>
                <w:rFonts w:asciiTheme="minorHAnsi" w:hAnsiTheme="minorHAnsi"/>
                <w:sz w:val="18"/>
                <w:szCs w:val="18"/>
              </w:rPr>
              <w:t>3</w:t>
            </w:r>
            <w:r w:rsidRPr="00D55D41">
              <w:rPr>
                <w:rFonts w:asciiTheme="minorHAnsi" w:hAnsiTheme="minorHAnsi"/>
                <w:sz w:val="18"/>
                <w:szCs w:val="18"/>
              </w:rPr>
              <w:t xml:space="preserve"> </w:t>
            </w:r>
            <w:r w:rsidRPr="00D55D41">
              <w:rPr>
                <w:rFonts w:asciiTheme="minorHAnsi" w:hAnsiTheme="minorHAnsi"/>
                <w:sz w:val="18"/>
                <w:szCs w:val="18"/>
              </w:rPr>
              <w:sym w:font="Symbol" w:char="F0A3"/>
            </w:r>
            <w:r w:rsidRPr="00D55D41">
              <w:rPr>
                <w:rFonts w:asciiTheme="minorHAnsi" w:hAnsiTheme="minorHAnsi"/>
                <w:sz w:val="18"/>
                <w:szCs w:val="18"/>
              </w:rPr>
              <w:t xml:space="preserve"> G04 </w:t>
            </w:r>
            <w:r w:rsidRPr="00D55D41">
              <w:rPr>
                <w:rFonts w:asciiTheme="minorHAnsi" w:hAnsiTheme="minorHAnsi"/>
                <w:sz w:val="18"/>
                <w:szCs w:val="18"/>
              </w:rPr>
              <w:sym w:font="Symbol" w:char="F0A3"/>
            </w:r>
            <w:r w:rsidRPr="00D55D41">
              <w:rPr>
                <w:rFonts w:asciiTheme="minorHAnsi" w:hAnsiTheme="minorHAnsi"/>
                <w:sz w:val="18"/>
                <w:szCs w:val="18"/>
              </w:rPr>
              <w:t xml:space="preserve"> 2</w:t>
            </w:r>
            <w:r w:rsidR="00763849" w:rsidRPr="00D55D41">
              <w:rPr>
                <w:rFonts w:asciiTheme="minorHAnsi" w:hAnsiTheme="minorHAnsi"/>
                <w:sz w:val="18"/>
                <w:szCs w:val="18"/>
              </w:rPr>
              <w:t>6</w:t>
            </w:r>
            <w:r w:rsidRPr="00D55D41">
              <w:rPr>
                <w:rFonts w:asciiTheme="minorHAnsi" w:hAnsiTheme="minorHAnsi"/>
                <w:sz w:val="18"/>
                <w:szCs w:val="18"/>
              </w:rPr>
              <w:t xml:space="preserve"> then display text “Passes CEC requirement”&gt;&gt;</w:t>
            </w:r>
          </w:p>
        </w:tc>
      </w:tr>
      <w:tr w:rsidR="00786D26" w:rsidRPr="00D55D41" w14:paraId="594A597C" w14:textId="77777777">
        <w:trPr>
          <w:trHeight w:val="360"/>
        </w:trPr>
        <w:tc>
          <w:tcPr>
            <w:tcW w:w="212" w:type="pct"/>
            <w:vAlign w:val="center"/>
          </w:tcPr>
          <w:p w14:paraId="594A5979" w14:textId="77777777" w:rsidR="00786D26" w:rsidRPr="00D55D41" w:rsidRDefault="00786D26" w:rsidP="00242D77">
            <w:pPr>
              <w:keepNext/>
              <w:jc w:val="center"/>
              <w:rPr>
                <w:rFonts w:asciiTheme="minorHAnsi" w:hAnsiTheme="minorHAnsi"/>
                <w:sz w:val="18"/>
                <w:szCs w:val="18"/>
              </w:rPr>
            </w:pPr>
            <w:r w:rsidRPr="00D55D41">
              <w:rPr>
                <w:rFonts w:asciiTheme="minorHAnsi" w:hAnsiTheme="minorHAnsi"/>
                <w:sz w:val="18"/>
                <w:szCs w:val="18"/>
              </w:rPr>
              <w:t>06</w:t>
            </w:r>
          </w:p>
        </w:tc>
        <w:tc>
          <w:tcPr>
            <w:tcW w:w="2288" w:type="pct"/>
            <w:vAlign w:val="center"/>
          </w:tcPr>
          <w:p w14:paraId="594A597A" w14:textId="041FDEFA" w:rsidR="00786D26" w:rsidRPr="00D55D41" w:rsidRDefault="00786D26" w:rsidP="00687CF2">
            <w:pPr>
              <w:keepNext/>
              <w:rPr>
                <w:rFonts w:asciiTheme="minorHAnsi" w:hAnsiTheme="minorHAnsi"/>
                <w:sz w:val="18"/>
                <w:szCs w:val="18"/>
              </w:rPr>
            </w:pPr>
            <w:r w:rsidRPr="00D55D41">
              <w:rPr>
                <w:rFonts w:asciiTheme="minorHAnsi" w:hAnsiTheme="minorHAnsi"/>
                <w:sz w:val="18"/>
                <w:szCs w:val="18"/>
              </w:rPr>
              <w:t xml:space="preserve">Measured Superheat (Line G04) is within </w:t>
            </w:r>
            <w:r w:rsidR="00687CF2">
              <w:rPr>
                <w:rFonts w:asciiTheme="minorHAnsi" w:hAnsiTheme="minorHAnsi"/>
                <w:sz w:val="18"/>
                <w:szCs w:val="18"/>
              </w:rPr>
              <w:t>M</w:t>
            </w:r>
            <w:r w:rsidRPr="00D55D41">
              <w:rPr>
                <w:rFonts w:asciiTheme="minorHAnsi" w:hAnsiTheme="minorHAnsi"/>
                <w:sz w:val="18"/>
                <w:szCs w:val="18"/>
              </w:rPr>
              <w:t xml:space="preserve">anufacturer’s </w:t>
            </w:r>
            <w:r w:rsidR="00687CF2">
              <w:rPr>
                <w:rFonts w:asciiTheme="minorHAnsi" w:hAnsiTheme="minorHAnsi"/>
                <w:sz w:val="18"/>
                <w:szCs w:val="18"/>
              </w:rPr>
              <w:t>S</w:t>
            </w:r>
            <w:r w:rsidRPr="00D55D41">
              <w:rPr>
                <w:rFonts w:asciiTheme="minorHAnsi" w:hAnsiTheme="minorHAnsi"/>
                <w:sz w:val="18"/>
                <w:szCs w:val="18"/>
              </w:rPr>
              <w:t xml:space="preserve">pecifications </w:t>
            </w:r>
            <w:r w:rsidR="00D60C60">
              <w:rPr>
                <w:rFonts w:asciiTheme="minorHAnsi" w:hAnsiTheme="minorHAnsi"/>
                <w:sz w:val="18"/>
                <w:szCs w:val="18"/>
              </w:rPr>
              <w:t>(</w:t>
            </w:r>
            <w:r w:rsidRPr="00D55D41">
              <w:rPr>
                <w:rFonts w:asciiTheme="minorHAnsi" w:hAnsiTheme="minorHAnsi"/>
                <w:sz w:val="18"/>
                <w:szCs w:val="18"/>
              </w:rPr>
              <w:t>if known</w:t>
            </w:r>
            <w:r w:rsidR="00D60C60">
              <w:rPr>
                <w:rFonts w:asciiTheme="minorHAnsi" w:hAnsiTheme="minorHAnsi"/>
                <w:sz w:val="18"/>
                <w:szCs w:val="18"/>
              </w:rPr>
              <w:t>)</w:t>
            </w:r>
          </w:p>
        </w:tc>
        <w:tc>
          <w:tcPr>
            <w:tcW w:w="2500" w:type="pct"/>
          </w:tcPr>
          <w:p w14:paraId="594A597B"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&lt;&lt;user entry, choose “Not known”, “Yes, documentation to be provided upon request”, or “No”&gt;&gt;</w:t>
            </w:r>
          </w:p>
        </w:tc>
      </w:tr>
      <w:tr w:rsidR="00786D26" w:rsidRPr="00142E65" w14:paraId="594A597F" w14:textId="77777777">
        <w:trPr>
          <w:trHeight w:val="360"/>
        </w:trPr>
        <w:tc>
          <w:tcPr>
            <w:tcW w:w="212" w:type="pct"/>
            <w:vAlign w:val="center"/>
          </w:tcPr>
          <w:p w14:paraId="594A597D" w14:textId="77777777" w:rsidR="00786D26" w:rsidRPr="00D55D41" w:rsidRDefault="00786D26" w:rsidP="00242D77">
            <w:pPr>
              <w:keepNext/>
              <w:jc w:val="center"/>
              <w:rPr>
                <w:rFonts w:asciiTheme="minorHAnsi" w:hAnsiTheme="minorHAnsi"/>
                <w:sz w:val="18"/>
                <w:szCs w:val="18"/>
              </w:rPr>
            </w:pPr>
            <w:r w:rsidRPr="00D55D41">
              <w:rPr>
                <w:rFonts w:asciiTheme="minorHAnsi" w:hAnsiTheme="minorHAnsi"/>
                <w:sz w:val="18"/>
                <w:szCs w:val="18"/>
              </w:rPr>
              <w:t>07</w:t>
            </w:r>
          </w:p>
        </w:tc>
        <w:tc>
          <w:tcPr>
            <w:tcW w:w="4788" w:type="pct"/>
            <w:gridSpan w:val="2"/>
          </w:tcPr>
          <w:p w14:paraId="594A597E" w14:textId="77777777" w:rsidR="00786D26" w:rsidRPr="00142E65" w:rsidRDefault="00786D26" w:rsidP="00687CF2">
            <w:pPr>
              <w:keepNext/>
              <w:rPr>
                <w:rFonts w:asciiTheme="minorHAnsi" w:hAnsiTheme="minorHAnsi"/>
                <w:sz w:val="18"/>
                <w:szCs w:val="18"/>
              </w:rPr>
            </w:pPr>
            <w:r w:rsidRPr="00D55D41">
              <w:rPr>
                <w:rFonts w:asciiTheme="minorHAnsi" w:hAnsiTheme="minorHAnsi"/>
                <w:sz w:val="18"/>
                <w:szCs w:val="18"/>
              </w:rPr>
              <w:t>Compliance Statement: &lt;&lt; If G05 = “Passes CEC requirement” and G06 = “Not known”, or G06 = “Yes, documentation to be provided upon request”, then display text: “Metering Device Verification Passes”</w:t>
            </w:r>
          </w:p>
        </w:tc>
      </w:tr>
    </w:tbl>
    <w:p w14:paraId="594A5980" w14:textId="77777777" w:rsidR="00786D26" w:rsidRPr="00687CF2" w:rsidRDefault="00786D26"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345A2E" w:rsidRPr="00DF3F73" w14:paraId="594A5983" w14:textId="77777777" w:rsidTr="000A1490">
        <w:trPr>
          <w:cantSplit/>
          <w:trHeight w:val="432"/>
        </w:trPr>
        <w:tc>
          <w:tcPr>
            <w:tcW w:w="5000" w:type="pct"/>
            <w:gridSpan w:val="2"/>
            <w:vAlign w:val="center"/>
          </w:tcPr>
          <w:p w14:paraId="594A5981" w14:textId="50CA6575" w:rsidR="00345A2E" w:rsidRPr="00687CF2" w:rsidRDefault="00345A2E" w:rsidP="00687CF2">
            <w:pPr>
              <w:keepNext/>
              <w:rPr>
                <w:rFonts w:asciiTheme="minorHAnsi" w:hAnsiTheme="minorHAnsi"/>
                <w:b/>
                <w:szCs w:val="18"/>
              </w:rPr>
            </w:pPr>
            <w:r w:rsidRPr="00687CF2">
              <w:rPr>
                <w:rFonts w:asciiTheme="minorHAnsi" w:hAnsiTheme="minorHAnsi"/>
                <w:b/>
                <w:szCs w:val="18"/>
              </w:rPr>
              <w:t>H. Determination of HERS Verification Compliance</w:t>
            </w:r>
          </w:p>
          <w:p w14:paraId="594A5982" w14:textId="031640A0" w:rsidR="00345A2E" w:rsidRPr="00DF3F73" w:rsidRDefault="00631AF3" w:rsidP="00687CF2">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345A2E" w:rsidRPr="00DF3F73" w14:paraId="594A5986" w14:textId="77777777" w:rsidTr="00687CF2">
        <w:trPr>
          <w:cantSplit/>
          <w:trHeight w:val="432"/>
        </w:trPr>
        <w:tc>
          <w:tcPr>
            <w:tcW w:w="253" w:type="pct"/>
            <w:vAlign w:val="center"/>
          </w:tcPr>
          <w:p w14:paraId="594A5984" w14:textId="77777777" w:rsidR="00345A2E" w:rsidRPr="00DF3F73" w:rsidDel="00C76C40" w:rsidRDefault="00345A2E" w:rsidP="00687CF2">
            <w:pPr>
              <w:keepNext/>
              <w:jc w:val="center"/>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594A5985" w14:textId="7FA32C37" w:rsidR="00345A2E" w:rsidRPr="00DF3F73" w:rsidRDefault="00345A2E" w:rsidP="007F6A28">
            <w:pPr>
              <w:keepNext/>
              <w:spacing w:after="60"/>
              <w:rPr>
                <w:rFonts w:asciiTheme="minorHAnsi" w:hAnsiTheme="minorHAnsi"/>
                <w:sz w:val="18"/>
                <w:szCs w:val="18"/>
              </w:rPr>
            </w:pPr>
            <w:r w:rsidRPr="00DF3F73">
              <w:rPr>
                <w:rFonts w:asciiTheme="minorHAnsi" w:hAnsiTheme="minorHAnsi"/>
                <w:sz w:val="18"/>
                <w:szCs w:val="18"/>
              </w:rPr>
              <w:t>&lt;&lt;</w:t>
            </w:r>
            <w:r>
              <w:rPr>
                <w:rFonts w:asciiTheme="minorHAnsi" w:hAnsiTheme="minorHAnsi"/>
                <w:sz w:val="18"/>
                <w:szCs w:val="18"/>
              </w:rPr>
              <w:t>if</w:t>
            </w:r>
            <w:r w:rsidRPr="00DF3F73">
              <w:rPr>
                <w:rFonts w:asciiTheme="minorHAnsi" w:hAnsiTheme="minorHAnsi"/>
                <w:sz w:val="18"/>
                <w:szCs w:val="18"/>
              </w:rPr>
              <w:t xml:space="preserve"> </w:t>
            </w:r>
            <w:r>
              <w:rPr>
                <w:rFonts w:asciiTheme="minorHAnsi" w:hAnsiTheme="minorHAnsi"/>
                <w:sz w:val="18"/>
                <w:szCs w:val="18"/>
              </w:rPr>
              <w:t>C03 and C04=</w:t>
            </w:r>
            <w:r w:rsidRPr="00DF3F73">
              <w:rPr>
                <w:rFonts w:asciiTheme="minorHAnsi" w:hAnsiTheme="minorHAnsi"/>
                <w:sz w:val="18"/>
                <w:szCs w:val="18"/>
              </w:rPr>
              <w:t>calibration is current</w:t>
            </w:r>
            <w:r>
              <w:rPr>
                <w:rFonts w:asciiTheme="minorHAnsi" w:hAnsiTheme="minorHAnsi"/>
                <w:sz w:val="18"/>
                <w:szCs w:val="18"/>
              </w:rPr>
              <w:t>; and D01</w:t>
            </w:r>
            <w:r w:rsidRPr="002D286E">
              <w:rPr>
                <w:rFonts w:asciiTheme="minorHAnsi" w:hAnsiTheme="minorHAnsi"/>
                <w:sz w:val="18"/>
                <w:szCs w:val="18"/>
              </w:rPr>
              <w:t>≠ System does not comply; andE02≠ System does not comp</w:t>
            </w:r>
            <w:r w:rsidR="007F6A28" w:rsidRPr="002D286E">
              <w:rPr>
                <w:rFonts w:asciiTheme="minorHAnsi" w:hAnsiTheme="minorHAnsi"/>
                <w:sz w:val="18"/>
                <w:szCs w:val="18"/>
              </w:rPr>
              <w:t>ly; and F09=</w:t>
            </w:r>
            <w:r w:rsidRPr="002D286E">
              <w:rPr>
                <w:rFonts w:asciiTheme="minorHAnsi" w:hAnsiTheme="minorHAnsi"/>
                <w:sz w:val="18"/>
                <w:szCs w:val="18"/>
              </w:rPr>
              <w:t xml:space="preserve"> System </w:t>
            </w:r>
            <w:r w:rsidR="007F6A28" w:rsidRPr="002D286E">
              <w:rPr>
                <w:rFonts w:asciiTheme="minorHAnsi" w:hAnsiTheme="minorHAnsi"/>
                <w:sz w:val="18"/>
                <w:szCs w:val="18"/>
              </w:rPr>
              <w:t>complies with Subcooling Method</w:t>
            </w:r>
            <w:r w:rsidRPr="002D286E">
              <w:rPr>
                <w:rFonts w:asciiTheme="minorHAnsi" w:hAnsiTheme="minorHAnsi"/>
                <w:sz w:val="18"/>
                <w:szCs w:val="18"/>
              </w:rPr>
              <w:t xml:space="preserve">; </w:t>
            </w:r>
            <w:r w:rsidR="006B6908" w:rsidRPr="002D286E">
              <w:rPr>
                <w:rFonts w:asciiTheme="minorHAnsi" w:hAnsiTheme="minorHAnsi"/>
                <w:sz w:val="18"/>
                <w:szCs w:val="18"/>
              </w:rPr>
              <w:t xml:space="preserve">and G07= Metering Device Verification Passes; </w:t>
            </w:r>
            <w:r w:rsidR="00A209E9">
              <w:rPr>
                <w:rFonts w:asciiTheme="minorHAnsi" w:hAnsiTheme="minorHAnsi"/>
                <w:sz w:val="18"/>
                <w:szCs w:val="18"/>
              </w:rPr>
              <w:t>then display:</w:t>
            </w:r>
            <w:r w:rsidR="00631AF3">
              <w:rPr>
                <w:rFonts w:asciiTheme="minorHAnsi" w:hAnsiTheme="minorHAnsi"/>
                <w:sz w:val="18"/>
                <w:szCs w:val="18"/>
              </w:rPr>
              <w:t xml:space="preserve">  Complies: </w:t>
            </w:r>
            <w:r w:rsidR="00631AF3" w:rsidRPr="00221722">
              <w:rPr>
                <w:rFonts w:asciiTheme="minorHAnsi" w:hAnsiTheme="minorHAnsi"/>
                <w:sz w:val="18"/>
                <w:szCs w:val="18"/>
              </w:rPr>
              <w:t>All specified verification protocol requirem</w:t>
            </w:r>
            <w:r w:rsidR="00631AF3">
              <w:rPr>
                <w:rFonts w:asciiTheme="minorHAnsi" w:hAnsiTheme="minorHAnsi"/>
                <w:sz w:val="18"/>
                <w:szCs w:val="18"/>
              </w:rPr>
              <w:t xml:space="preserve">ents on this document are met;  else display: </w:t>
            </w:r>
            <w:r w:rsidR="00631AF3" w:rsidRPr="00221722">
              <w:rPr>
                <w:rFonts w:asciiTheme="minorHAnsi" w:hAnsiTheme="minorHAnsi"/>
                <w:sz w:val="18"/>
                <w:szCs w:val="18"/>
              </w:rPr>
              <w:t>Does not comply: One or more specified verification protocol requirements on this document are not met</w:t>
            </w:r>
            <w:r w:rsidR="00631AF3">
              <w:rPr>
                <w:rFonts w:asciiTheme="minorHAnsi" w:hAnsiTheme="minorHAnsi"/>
                <w:sz w:val="18"/>
                <w:szCs w:val="18"/>
              </w:rPr>
              <w:t xml:space="preserve"> </w:t>
            </w:r>
            <w:r w:rsidR="00A209E9">
              <w:rPr>
                <w:rFonts w:asciiTheme="minorHAnsi" w:hAnsiTheme="minorHAnsi"/>
                <w:sz w:val="18"/>
                <w:szCs w:val="18"/>
              </w:rPr>
              <w:t>&gt;&gt;</w:t>
            </w:r>
          </w:p>
        </w:tc>
      </w:tr>
    </w:tbl>
    <w:p w14:paraId="594A5987" w14:textId="77777777" w:rsidR="00786D26" w:rsidRPr="00142E65" w:rsidRDefault="00786D26" w:rsidP="00242D77">
      <w:pPr>
        <w:rPr>
          <w:rFonts w:asciiTheme="minorHAnsi" w:hAnsiTheme="minorHAnsi"/>
          <w:sz w:val="18"/>
          <w:szCs w:val="18"/>
        </w:rPr>
      </w:pPr>
    </w:p>
    <w:p w14:paraId="594A5988" w14:textId="77777777" w:rsidR="00345A2E" w:rsidRDefault="00345A2E">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345A2E" w:rsidRPr="00DF3F73" w14:paraId="594A598A" w14:textId="77777777" w:rsidTr="000A1490">
        <w:trPr>
          <w:trHeight w:val="288"/>
        </w:trPr>
        <w:tc>
          <w:tcPr>
            <w:tcW w:w="10950" w:type="dxa"/>
            <w:gridSpan w:val="4"/>
            <w:vAlign w:val="center"/>
          </w:tcPr>
          <w:p w14:paraId="594A5989" w14:textId="77777777" w:rsidR="00345A2E" w:rsidRPr="00DF3F73" w:rsidRDefault="00345A2E" w:rsidP="000A149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DF3F73">
              <w:rPr>
                <w:rFonts w:asciiTheme="minorHAnsi" w:hAnsiTheme="minorHAnsi" w:cs="Arial"/>
                <w:b/>
                <w:caps/>
                <w:sz w:val="18"/>
                <w:szCs w:val="18"/>
              </w:rPr>
              <w:t>Documentation Author's Declaration Statement</w:t>
            </w:r>
          </w:p>
        </w:tc>
      </w:tr>
      <w:tr w:rsidR="00345A2E" w:rsidRPr="00DF3F73" w14:paraId="594A598C" w14:textId="77777777" w:rsidTr="00687CF2">
        <w:trPr>
          <w:trHeight w:val="296"/>
        </w:trPr>
        <w:tc>
          <w:tcPr>
            <w:tcW w:w="10950" w:type="dxa"/>
            <w:gridSpan w:val="4"/>
            <w:vAlign w:val="center"/>
          </w:tcPr>
          <w:p w14:paraId="594A598B" w14:textId="77777777" w:rsidR="00345A2E" w:rsidRPr="00DF3F73" w:rsidRDefault="00345A2E" w:rsidP="00345A2E">
            <w:pPr>
              <w:keepNext/>
              <w:numPr>
                <w:ilvl w:val="0"/>
                <w:numId w:val="27"/>
              </w:numPr>
              <w:rPr>
                <w:rFonts w:asciiTheme="minorHAnsi" w:hAnsiTheme="minorHAnsi"/>
                <w:sz w:val="18"/>
                <w:szCs w:val="18"/>
              </w:rPr>
            </w:pPr>
            <w:r w:rsidRPr="00DF3F73">
              <w:rPr>
                <w:rFonts w:asciiTheme="minorHAnsi" w:hAnsiTheme="minorHAnsi"/>
                <w:sz w:val="18"/>
                <w:szCs w:val="18"/>
              </w:rPr>
              <w:t>I certify that this Certificate of Verification documentation is accurate and complete.</w:t>
            </w:r>
          </w:p>
        </w:tc>
      </w:tr>
      <w:tr w:rsidR="00345A2E" w:rsidRPr="00DF3F73" w14:paraId="594A598F" w14:textId="77777777" w:rsidTr="000A1490">
        <w:trPr>
          <w:trHeight w:val="360"/>
        </w:trPr>
        <w:tc>
          <w:tcPr>
            <w:tcW w:w="5434" w:type="dxa"/>
          </w:tcPr>
          <w:p w14:paraId="594A598D"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Documentation Author Name:</w:t>
            </w:r>
          </w:p>
        </w:tc>
        <w:tc>
          <w:tcPr>
            <w:tcW w:w="5516" w:type="dxa"/>
            <w:gridSpan w:val="3"/>
          </w:tcPr>
          <w:p w14:paraId="594A598E"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Documentation Author Signature:</w:t>
            </w:r>
          </w:p>
        </w:tc>
      </w:tr>
      <w:tr w:rsidR="00345A2E" w:rsidRPr="00DF3F73" w14:paraId="594A5992" w14:textId="77777777" w:rsidTr="000A1490">
        <w:trPr>
          <w:trHeight w:val="360"/>
        </w:trPr>
        <w:tc>
          <w:tcPr>
            <w:tcW w:w="5434" w:type="dxa"/>
          </w:tcPr>
          <w:p w14:paraId="594A5990"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Company:</w:t>
            </w:r>
          </w:p>
        </w:tc>
        <w:tc>
          <w:tcPr>
            <w:tcW w:w="5516" w:type="dxa"/>
            <w:gridSpan w:val="3"/>
          </w:tcPr>
          <w:p w14:paraId="594A5991"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Date Signed:</w:t>
            </w:r>
          </w:p>
        </w:tc>
      </w:tr>
      <w:tr w:rsidR="00345A2E" w:rsidRPr="00DF3F73" w14:paraId="594A5995" w14:textId="77777777" w:rsidTr="000A1490">
        <w:trPr>
          <w:trHeight w:val="360"/>
        </w:trPr>
        <w:tc>
          <w:tcPr>
            <w:tcW w:w="5434" w:type="dxa"/>
          </w:tcPr>
          <w:p w14:paraId="594A5993"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Address:</w:t>
            </w:r>
          </w:p>
        </w:tc>
        <w:tc>
          <w:tcPr>
            <w:tcW w:w="5516" w:type="dxa"/>
            <w:gridSpan w:val="3"/>
          </w:tcPr>
          <w:p w14:paraId="594A5994"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CEA/HERS Certification Information (if applicable):</w:t>
            </w:r>
          </w:p>
        </w:tc>
      </w:tr>
      <w:tr w:rsidR="00345A2E" w:rsidRPr="00DF3F73" w14:paraId="594A5998" w14:textId="77777777" w:rsidTr="000A1490">
        <w:trPr>
          <w:trHeight w:val="360"/>
        </w:trPr>
        <w:tc>
          <w:tcPr>
            <w:tcW w:w="5434" w:type="dxa"/>
          </w:tcPr>
          <w:p w14:paraId="594A5996"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City/State/Zip:</w:t>
            </w:r>
          </w:p>
        </w:tc>
        <w:tc>
          <w:tcPr>
            <w:tcW w:w="5516" w:type="dxa"/>
            <w:gridSpan w:val="3"/>
          </w:tcPr>
          <w:p w14:paraId="594A5997"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Phone:</w:t>
            </w:r>
          </w:p>
        </w:tc>
      </w:tr>
      <w:tr w:rsidR="00345A2E" w:rsidRPr="00DF3F73" w14:paraId="594A599A" w14:textId="77777777" w:rsidTr="000A1490">
        <w:tblPrEx>
          <w:tblCellMar>
            <w:left w:w="115" w:type="dxa"/>
            <w:right w:w="115" w:type="dxa"/>
          </w:tblCellMar>
        </w:tblPrEx>
        <w:trPr>
          <w:trHeight w:val="296"/>
        </w:trPr>
        <w:tc>
          <w:tcPr>
            <w:tcW w:w="10950" w:type="dxa"/>
            <w:gridSpan w:val="4"/>
            <w:vAlign w:val="center"/>
          </w:tcPr>
          <w:p w14:paraId="594A5999" w14:textId="77777777" w:rsidR="00345A2E" w:rsidRPr="00DF3F73" w:rsidRDefault="00345A2E" w:rsidP="000A149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DF3F73">
              <w:rPr>
                <w:rFonts w:asciiTheme="minorHAnsi" w:hAnsiTheme="minorHAnsi" w:cs="Arial"/>
                <w:b/>
                <w:caps/>
                <w:sz w:val="18"/>
                <w:szCs w:val="18"/>
              </w:rPr>
              <w:t xml:space="preserve">Responsible Person's Declaration statement </w:t>
            </w:r>
          </w:p>
        </w:tc>
      </w:tr>
      <w:tr w:rsidR="00345A2E" w:rsidRPr="00DF3F73" w14:paraId="594A59A1" w14:textId="77777777" w:rsidTr="000A1490">
        <w:tblPrEx>
          <w:tblCellMar>
            <w:left w:w="115" w:type="dxa"/>
            <w:right w:w="115" w:type="dxa"/>
          </w:tblCellMar>
        </w:tblPrEx>
        <w:trPr>
          <w:trHeight w:val="504"/>
        </w:trPr>
        <w:tc>
          <w:tcPr>
            <w:tcW w:w="10950" w:type="dxa"/>
            <w:gridSpan w:val="4"/>
            <w:shd w:val="clear" w:color="auto" w:fill="auto"/>
          </w:tcPr>
          <w:p w14:paraId="594A599B" w14:textId="77777777" w:rsidR="00345A2E" w:rsidRPr="00DF3F73" w:rsidRDefault="00345A2E" w:rsidP="00687CF2">
            <w:pPr>
              <w:pStyle w:val="p2"/>
              <w:keepNext/>
              <w:tabs>
                <w:tab w:val="clear" w:pos="357"/>
              </w:tabs>
              <w:spacing w:line="240" w:lineRule="auto"/>
              <w:ind w:left="0" w:right="90" w:firstLine="0"/>
              <w:rPr>
                <w:rFonts w:asciiTheme="minorHAnsi" w:hAnsiTheme="minorHAnsi"/>
                <w:sz w:val="18"/>
                <w:szCs w:val="18"/>
              </w:rPr>
            </w:pPr>
            <w:r w:rsidRPr="00DF3F73">
              <w:rPr>
                <w:rFonts w:asciiTheme="minorHAnsi" w:hAnsiTheme="minorHAnsi"/>
                <w:sz w:val="18"/>
                <w:szCs w:val="18"/>
              </w:rPr>
              <w:t xml:space="preserve">I certify the following under penalty of perjury, under the laws of the State of California: </w:t>
            </w:r>
          </w:p>
          <w:p w14:paraId="594A599C" w14:textId="77777777" w:rsidR="00345A2E" w:rsidRPr="00DF3F73" w:rsidRDefault="00345A2E" w:rsidP="00687CF2">
            <w:pPr>
              <w:pStyle w:val="p2"/>
              <w:keepNext/>
              <w:numPr>
                <w:ilvl w:val="0"/>
                <w:numId w:val="28"/>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The information provided on this Certificate of Verification is true and correct.</w:t>
            </w:r>
          </w:p>
          <w:p w14:paraId="594A599D" w14:textId="77777777" w:rsidR="00345A2E" w:rsidRPr="00DF3F73" w:rsidRDefault="00345A2E" w:rsidP="00687CF2">
            <w:pPr>
              <w:pStyle w:val="p2"/>
              <w:keepNext/>
              <w:numPr>
                <w:ilvl w:val="0"/>
                <w:numId w:val="28"/>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I am the certified HERS Rater who performed the verification identified and reported on this Certificate of Verification (responsible rater).</w:t>
            </w:r>
          </w:p>
          <w:p w14:paraId="594A599E" w14:textId="77777777" w:rsidR="00345A2E" w:rsidRPr="00DF3F73" w:rsidRDefault="00345A2E" w:rsidP="00687CF2">
            <w:pPr>
              <w:pStyle w:val="p2"/>
              <w:keepNext/>
              <w:numPr>
                <w:ilvl w:val="0"/>
                <w:numId w:val="28"/>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94A599F" w14:textId="77777777" w:rsidR="00345A2E" w:rsidRPr="00DF3F73" w:rsidRDefault="00345A2E" w:rsidP="00687CF2">
            <w:pPr>
              <w:pStyle w:val="p2"/>
              <w:keepNext/>
              <w:numPr>
                <w:ilvl w:val="0"/>
                <w:numId w:val="28"/>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94A59A0" w14:textId="77777777" w:rsidR="00345A2E" w:rsidRPr="00DF3F73" w:rsidRDefault="00345A2E" w:rsidP="00687CF2">
            <w:pPr>
              <w:pStyle w:val="p2"/>
              <w:keepNext/>
              <w:numPr>
                <w:ilvl w:val="0"/>
                <w:numId w:val="28"/>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345A2E" w:rsidRPr="00DF3F73" w14:paraId="594A59A3" w14:textId="77777777" w:rsidTr="000A1490">
        <w:tblPrEx>
          <w:tblCellMar>
            <w:left w:w="115" w:type="dxa"/>
            <w:right w:w="115" w:type="dxa"/>
          </w:tblCellMar>
        </w:tblPrEx>
        <w:trPr>
          <w:trHeight w:val="278"/>
        </w:trPr>
        <w:tc>
          <w:tcPr>
            <w:tcW w:w="10950" w:type="dxa"/>
            <w:gridSpan w:val="4"/>
            <w:vAlign w:val="center"/>
          </w:tcPr>
          <w:p w14:paraId="594A59A2" w14:textId="77777777" w:rsidR="00345A2E" w:rsidRPr="00DF3F73" w:rsidRDefault="00345A2E" w:rsidP="000A149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DF3F73">
              <w:rPr>
                <w:rFonts w:asciiTheme="minorHAnsi" w:hAnsiTheme="minorHAnsi" w:cs="Arial"/>
                <w:b/>
                <w:caps/>
                <w:sz w:val="18"/>
                <w:szCs w:val="18"/>
              </w:rPr>
              <w:t>BUILDER OR INSTALLER INFORMATION AS SHOWN ON THE CERTIFICATE OF INSTALLATION</w:t>
            </w:r>
          </w:p>
        </w:tc>
      </w:tr>
      <w:tr w:rsidR="00345A2E" w:rsidRPr="00DF3F73" w14:paraId="594A59A5" w14:textId="77777777" w:rsidTr="00687CF2">
        <w:tblPrEx>
          <w:tblCellMar>
            <w:left w:w="115" w:type="dxa"/>
            <w:right w:w="115" w:type="dxa"/>
          </w:tblCellMar>
        </w:tblPrEx>
        <w:trPr>
          <w:trHeight w:hRule="exact" w:val="360"/>
        </w:trPr>
        <w:tc>
          <w:tcPr>
            <w:tcW w:w="10950" w:type="dxa"/>
            <w:gridSpan w:val="4"/>
          </w:tcPr>
          <w:p w14:paraId="594A59A4" w14:textId="77777777" w:rsidR="00345A2E" w:rsidRPr="00687CF2" w:rsidRDefault="00345A2E" w:rsidP="00687CF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Company Name (Installing Subcontractor, General Contractor, or Builder/Owner):</w:t>
            </w:r>
          </w:p>
        </w:tc>
      </w:tr>
      <w:tr w:rsidR="00345A2E" w:rsidRPr="00DF3F73" w14:paraId="594A59A8" w14:textId="77777777" w:rsidTr="00687CF2">
        <w:tblPrEx>
          <w:tblCellMar>
            <w:left w:w="115" w:type="dxa"/>
            <w:right w:w="115" w:type="dxa"/>
          </w:tblCellMar>
        </w:tblPrEx>
        <w:trPr>
          <w:trHeight w:hRule="exact" w:val="360"/>
        </w:trPr>
        <w:tc>
          <w:tcPr>
            <w:tcW w:w="5475" w:type="dxa"/>
            <w:gridSpan w:val="2"/>
          </w:tcPr>
          <w:p w14:paraId="594A59A6" w14:textId="77777777" w:rsidR="00345A2E" w:rsidRPr="00687CF2" w:rsidRDefault="00345A2E" w:rsidP="00687CF2">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Responsible Builder or Installer Name:</w:t>
            </w:r>
          </w:p>
        </w:tc>
        <w:tc>
          <w:tcPr>
            <w:tcW w:w="5475" w:type="dxa"/>
            <w:gridSpan w:val="2"/>
          </w:tcPr>
          <w:p w14:paraId="594A59A7" w14:textId="77777777" w:rsidR="00345A2E" w:rsidRPr="00687CF2" w:rsidRDefault="00345A2E" w:rsidP="00687CF2">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CSLB License:</w:t>
            </w:r>
          </w:p>
        </w:tc>
      </w:tr>
      <w:tr w:rsidR="00345A2E" w:rsidRPr="00DF3F73" w14:paraId="594A59AA" w14:textId="77777777" w:rsidTr="000A1490">
        <w:tblPrEx>
          <w:tblCellMar>
            <w:left w:w="108" w:type="dxa"/>
            <w:right w:w="108" w:type="dxa"/>
          </w:tblCellMar>
        </w:tblPrEx>
        <w:trPr>
          <w:trHeight w:hRule="exact" w:val="288"/>
        </w:trPr>
        <w:tc>
          <w:tcPr>
            <w:tcW w:w="10950" w:type="dxa"/>
            <w:gridSpan w:val="4"/>
            <w:vAlign w:val="center"/>
          </w:tcPr>
          <w:p w14:paraId="594A59A9" w14:textId="77777777" w:rsidR="00345A2E" w:rsidRPr="00DF3F73" w:rsidRDefault="00345A2E" w:rsidP="00687CF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F3F73">
              <w:rPr>
                <w:rFonts w:asciiTheme="minorHAnsi" w:hAnsiTheme="minorHAnsi" w:cs="Arial"/>
                <w:b/>
                <w:caps/>
                <w:sz w:val="18"/>
                <w:szCs w:val="18"/>
              </w:rPr>
              <w:t>HERS PROVIDER DATA REGISTRY INFORMATION</w:t>
            </w:r>
          </w:p>
        </w:tc>
      </w:tr>
      <w:tr w:rsidR="00345A2E" w:rsidRPr="00DF3F73" w14:paraId="594A59AD" w14:textId="77777777" w:rsidTr="000A1490">
        <w:tblPrEx>
          <w:tblCellMar>
            <w:left w:w="108" w:type="dxa"/>
            <w:right w:w="108" w:type="dxa"/>
          </w:tblCellMar>
        </w:tblPrEx>
        <w:trPr>
          <w:trHeight w:hRule="exact" w:val="360"/>
        </w:trPr>
        <w:tc>
          <w:tcPr>
            <w:tcW w:w="5482" w:type="dxa"/>
            <w:gridSpan w:val="3"/>
          </w:tcPr>
          <w:p w14:paraId="594A59AB" w14:textId="77777777" w:rsidR="00345A2E" w:rsidRPr="00687CF2" w:rsidRDefault="00345A2E" w:rsidP="00687CF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Sample Group Number (if applicable):</w:t>
            </w:r>
          </w:p>
        </w:tc>
        <w:tc>
          <w:tcPr>
            <w:tcW w:w="5468" w:type="dxa"/>
          </w:tcPr>
          <w:p w14:paraId="594A59AC" w14:textId="6858198F" w:rsidR="00345A2E" w:rsidRPr="00687CF2" w:rsidRDefault="00345A2E" w:rsidP="00687CF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Dwelling Test Status in Sample Group (if applicable)</w:t>
            </w:r>
            <w:r w:rsidR="00687CF2" w:rsidRPr="00687CF2">
              <w:rPr>
                <w:rFonts w:asciiTheme="minorHAnsi" w:hAnsiTheme="minorHAnsi"/>
                <w:sz w:val="14"/>
                <w:szCs w:val="18"/>
              </w:rPr>
              <w:t>:</w:t>
            </w:r>
          </w:p>
        </w:tc>
      </w:tr>
      <w:tr w:rsidR="00345A2E" w:rsidRPr="00DF3F73" w14:paraId="594A59AF" w14:textId="77777777" w:rsidTr="000A1490">
        <w:tblPrEx>
          <w:tblCellMar>
            <w:left w:w="108" w:type="dxa"/>
            <w:right w:w="108" w:type="dxa"/>
          </w:tblCellMar>
        </w:tblPrEx>
        <w:trPr>
          <w:trHeight w:val="288"/>
        </w:trPr>
        <w:tc>
          <w:tcPr>
            <w:tcW w:w="10950" w:type="dxa"/>
            <w:gridSpan w:val="4"/>
            <w:vAlign w:val="center"/>
          </w:tcPr>
          <w:p w14:paraId="594A59AE" w14:textId="77777777" w:rsidR="00345A2E" w:rsidRPr="00DF3F73" w:rsidRDefault="00345A2E" w:rsidP="00687CF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F3F73">
              <w:rPr>
                <w:rFonts w:asciiTheme="minorHAnsi" w:hAnsiTheme="minorHAnsi" w:cs="Arial"/>
                <w:b/>
                <w:caps/>
                <w:sz w:val="18"/>
                <w:szCs w:val="18"/>
              </w:rPr>
              <w:t>HERS RATER INFORMATION</w:t>
            </w:r>
          </w:p>
        </w:tc>
      </w:tr>
      <w:tr w:rsidR="00345A2E" w:rsidRPr="00DF3F73" w14:paraId="594A59B1" w14:textId="77777777" w:rsidTr="000A1490">
        <w:tblPrEx>
          <w:tblCellMar>
            <w:left w:w="108" w:type="dxa"/>
            <w:right w:w="108" w:type="dxa"/>
          </w:tblCellMar>
        </w:tblPrEx>
        <w:trPr>
          <w:trHeight w:hRule="exact" w:val="360"/>
        </w:trPr>
        <w:tc>
          <w:tcPr>
            <w:tcW w:w="10950" w:type="dxa"/>
            <w:gridSpan w:val="4"/>
          </w:tcPr>
          <w:p w14:paraId="594A59B0" w14:textId="77777777" w:rsidR="00345A2E" w:rsidRPr="00687CF2" w:rsidRDefault="00345A2E" w:rsidP="00687CF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HERS Rater Company Name:</w:t>
            </w:r>
          </w:p>
        </w:tc>
      </w:tr>
      <w:tr w:rsidR="00345A2E" w:rsidRPr="00DF3F73" w14:paraId="594A59B4" w14:textId="77777777" w:rsidTr="000A1490">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94A59B2" w14:textId="77777777" w:rsidR="00345A2E" w:rsidRPr="00687CF2" w:rsidRDefault="00345A2E" w:rsidP="00687CF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94A59B3" w14:textId="77777777" w:rsidR="00345A2E" w:rsidRPr="00687CF2" w:rsidRDefault="00345A2E" w:rsidP="00687CF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Responsible Rater Signature:</w:t>
            </w:r>
          </w:p>
        </w:tc>
      </w:tr>
      <w:tr w:rsidR="00345A2E" w:rsidRPr="00DF3F73" w14:paraId="594A59B7" w14:textId="77777777" w:rsidTr="000A1490">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94A59B5" w14:textId="16D97EBC" w:rsidR="00345A2E" w:rsidRPr="00687CF2" w:rsidRDefault="00345A2E" w:rsidP="00687CF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Responsible Rater Certification Number w/ this HERS Provider</w:t>
            </w:r>
            <w:r w:rsidR="00687CF2" w:rsidRPr="00687CF2">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594A59B6" w14:textId="77777777" w:rsidR="00345A2E" w:rsidRPr="00687CF2" w:rsidRDefault="00345A2E" w:rsidP="00687CF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Date Signed:</w:t>
            </w:r>
          </w:p>
        </w:tc>
      </w:tr>
    </w:tbl>
    <w:p w14:paraId="594A59B8" w14:textId="77777777" w:rsidR="00786D26" w:rsidRPr="00142E65" w:rsidRDefault="00786D26">
      <w:pPr>
        <w:rPr>
          <w:rFonts w:asciiTheme="minorHAnsi" w:hAnsiTheme="minorHAnsi"/>
          <w:sz w:val="18"/>
          <w:szCs w:val="18"/>
        </w:rPr>
      </w:pPr>
    </w:p>
    <w:sectPr w:rsidR="00786D26" w:rsidRPr="00142E65" w:rsidSect="00DF54E8">
      <w:headerReference w:type="default" r:id="rId13"/>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E0EA41" w14:textId="77777777" w:rsidR="0001333B" w:rsidRDefault="0001333B">
      <w:r>
        <w:separator/>
      </w:r>
    </w:p>
  </w:endnote>
  <w:endnote w:type="continuationSeparator" w:id="0">
    <w:p w14:paraId="3B9AD75B" w14:textId="77777777" w:rsidR="0001333B" w:rsidRDefault="0001333B">
      <w:r>
        <w:continuationSeparator/>
      </w:r>
    </w:p>
  </w:endnote>
  <w:endnote w:type="continuationNotice" w:id="1">
    <w:p w14:paraId="6590263D" w14:textId="77777777" w:rsidR="0001333B" w:rsidRDefault="000133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Arial-Black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A59D1" w14:textId="77777777" w:rsidR="0001333B" w:rsidRPr="00A404B1" w:rsidRDefault="0001333B" w:rsidP="00FB61C4">
    <w:pPr>
      <w:pStyle w:val="Footer"/>
    </w:pPr>
    <w:r w:rsidRPr="00A404B1">
      <w:t xml:space="preserve">Registration Number:                                                           Registration Date/Time:                                           HERS Provider:                       </w:t>
    </w:r>
  </w:p>
  <w:p w14:paraId="594A59D2" w14:textId="14DBC346" w:rsidR="0001333B" w:rsidRPr="00A404B1" w:rsidRDefault="0001333B">
    <w:pPr>
      <w:pStyle w:val="Footer"/>
    </w:pPr>
    <w:r w:rsidRPr="00A404B1">
      <w:t>CA Building Energy Efficiency Standards - 201</w:t>
    </w:r>
    <w:r>
      <w:t>9</w:t>
    </w:r>
    <w:r w:rsidRPr="00A404B1">
      <w:t xml:space="preserve"> Residential Compliance</w:t>
    </w:r>
    <w:r w:rsidRPr="00A404B1">
      <w:tab/>
    </w:r>
    <w:r w:rsidRPr="00673D63">
      <w:t xml:space="preserve">January </w:t>
    </w:r>
    <w:del w:id="4" w:author="Markstrum, Alexis@Energy" w:date="2019-11-18T11:09:00Z">
      <w:r w:rsidRPr="00673D63" w:rsidDel="006A604F">
        <w:delText>20</w:delText>
      </w:r>
      <w:r w:rsidDel="006A604F">
        <w:delText>19</w:delText>
      </w:r>
    </w:del>
    <w:ins w:id="5" w:author="Markstrum, Alexis@Energy" w:date="2019-11-18T11:09:00Z">
      <w:r w:rsidR="006A604F" w:rsidRPr="00673D63">
        <w:t>20</w:t>
      </w:r>
      <w:r w:rsidR="006A604F">
        <w:t>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A59DA" w14:textId="76133702" w:rsidR="0001333B" w:rsidRPr="00A404B1" w:rsidRDefault="0001333B" w:rsidP="00FB61C4">
    <w:pPr>
      <w:pStyle w:val="Footer"/>
    </w:pPr>
    <w:r w:rsidRPr="00A404B1">
      <w:t>CA Building Energy Efficiency Standards - 201</w:t>
    </w:r>
    <w:r>
      <w:t>9</w:t>
    </w:r>
    <w:r w:rsidRPr="00A404B1">
      <w:t xml:space="preserve"> Residential Compliance</w:t>
    </w:r>
    <w:r w:rsidRPr="00A404B1">
      <w:tab/>
    </w:r>
    <w:r w:rsidRPr="00673D63">
      <w:t xml:space="preserve">January </w:t>
    </w:r>
    <w:del w:id="6" w:author="Markstrum, Alexis@Energy" w:date="2019-11-18T11:09:00Z">
      <w:r w:rsidRPr="00673D63" w:rsidDel="006A604F">
        <w:delText>20</w:delText>
      </w:r>
      <w:r w:rsidDel="006A604F">
        <w:delText>19</w:delText>
      </w:r>
    </w:del>
    <w:ins w:id="7" w:author="Markstrum, Alexis@Energy" w:date="2019-11-18T11:09:00Z">
      <w:r w:rsidR="006A604F" w:rsidRPr="00673D63">
        <w:t>20</w:t>
      </w:r>
      <w:r w:rsidR="006A604F">
        <w:t>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7BBEB7" w14:textId="77777777" w:rsidR="0001333B" w:rsidRDefault="0001333B">
      <w:r>
        <w:separator/>
      </w:r>
    </w:p>
  </w:footnote>
  <w:footnote w:type="continuationSeparator" w:id="0">
    <w:p w14:paraId="236DC6ED" w14:textId="77777777" w:rsidR="0001333B" w:rsidRDefault="0001333B">
      <w:r>
        <w:continuationSeparator/>
      </w:r>
    </w:p>
  </w:footnote>
  <w:footnote w:type="continuationNotice" w:id="1">
    <w:p w14:paraId="3C8DCEC9" w14:textId="77777777" w:rsidR="0001333B" w:rsidRDefault="0001333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A59BF" w14:textId="1C2008AC" w:rsidR="0001333B" w:rsidRPr="00901A8A" w:rsidRDefault="0001333B" w:rsidP="007950A7">
    <w:pPr>
      <w:suppressAutoHyphens/>
      <w:ind w:left="-90"/>
      <w:rPr>
        <w:rFonts w:ascii="Arial" w:hAnsi="Arial" w:cs="Arial"/>
        <w:sz w:val="14"/>
        <w:szCs w:val="14"/>
      </w:rPr>
    </w:pPr>
    <w:r w:rsidRPr="00687CF2">
      <w:rPr>
        <w:rFonts w:ascii="Arial" w:hAnsi="Arial" w:cs="Arial"/>
        <w:noProof/>
        <w:sz w:val="14"/>
        <w:szCs w:val="14"/>
      </w:rPr>
      <w:drawing>
        <wp:anchor distT="0" distB="0" distL="114300" distR="114300" simplePos="0" relativeHeight="251657216" behindDoc="0" locked="0" layoutInCell="1" allowOverlap="1" wp14:anchorId="594A59E4" wp14:editId="2EEC47A8">
          <wp:simplePos x="0" y="0"/>
          <wp:positionH relativeFrom="margin">
            <wp:posOffset>6617970</wp:posOffset>
          </wp:positionH>
          <wp:positionV relativeFrom="margin">
            <wp:posOffset>-1224280</wp:posOffset>
          </wp:positionV>
          <wp:extent cx="319405" cy="280035"/>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9405" cy="280035"/>
                  </a:xfrm>
                  <a:prstGeom prst="rect">
                    <a:avLst/>
                  </a:prstGeom>
                  <a:noFill/>
                </pic:spPr>
              </pic:pic>
            </a:graphicData>
          </a:graphic>
          <wp14:sizeRelV relativeFrom="margin">
            <wp14:pctHeight>0</wp14:pctHeight>
          </wp14:sizeRelV>
        </wp:anchor>
      </w:drawing>
    </w:r>
    <w:r w:rsidR="002B60DE">
      <w:rPr>
        <w:rFonts w:ascii="Arial" w:hAnsi="Arial" w:cs="Arial"/>
        <w:noProof/>
        <w:sz w:val="14"/>
        <w:szCs w:val="14"/>
      </w:rPr>
      <w:pict w14:anchorId="594A59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1" o:spid="_x0000_s2049" type="#_x0000_t75" style="position:absolute;left:0;text-align:left;margin-left:0;margin-top:0;width:540pt;height:405pt;z-index:-251658240;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01A8A">
      <w:rPr>
        <w:rFonts w:ascii="Arial" w:hAnsi="Arial" w:cs="Arial"/>
        <w:sz w:val="14"/>
        <w:szCs w:val="14"/>
      </w:rPr>
      <w:t>STATE OF CALIFORNIA</w:t>
    </w:r>
  </w:p>
  <w:p w14:paraId="594A59C0" w14:textId="77777777" w:rsidR="0001333B" w:rsidRDefault="0001333B" w:rsidP="007950A7">
    <w:pPr>
      <w:suppressAutoHyphens/>
      <w:ind w:left="-90"/>
      <w:rPr>
        <w:rFonts w:ascii="Arial" w:hAnsi="Arial" w:cs="Arial"/>
        <w:b/>
        <w:sz w:val="24"/>
        <w:szCs w:val="24"/>
      </w:rPr>
    </w:pPr>
    <w:r>
      <w:rPr>
        <w:rFonts w:ascii="Arial" w:hAnsi="Arial" w:cs="Arial"/>
        <w:b/>
        <w:sz w:val="24"/>
        <w:szCs w:val="24"/>
      </w:rPr>
      <w:t>REFRIGERANT CHARGE VERIFICATION</w:t>
    </w:r>
  </w:p>
  <w:p w14:paraId="594A59C1" w14:textId="4A2B78EB" w:rsidR="0001333B" w:rsidRPr="00901A8A" w:rsidRDefault="0001333B" w:rsidP="007950A7">
    <w:pPr>
      <w:suppressAutoHyphens/>
      <w:ind w:left="-90"/>
      <w:rPr>
        <w:rFonts w:ascii="Arial" w:hAnsi="Arial" w:cs="Arial"/>
        <w:sz w:val="14"/>
        <w:szCs w:val="14"/>
      </w:rPr>
    </w:pPr>
    <w:r>
      <w:rPr>
        <w:rFonts w:ascii="Arial" w:hAnsi="Arial" w:cs="Arial"/>
        <w:sz w:val="14"/>
        <w:szCs w:val="14"/>
      </w:rPr>
      <w:t>CEC-CF3R-MCH-25-H</w:t>
    </w:r>
    <w:r w:rsidRPr="00901A8A">
      <w:rPr>
        <w:rFonts w:ascii="Arial" w:hAnsi="Arial" w:cs="Arial"/>
        <w:sz w:val="14"/>
        <w:szCs w:val="14"/>
      </w:rPr>
      <w:t xml:space="preserve"> (Revised </w:t>
    </w:r>
    <w:r>
      <w:rPr>
        <w:rFonts w:ascii="Arial" w:hAnsi="Arial" w:cs="Arial"/>
        <w:sz w:val="14"/>
        <w:szCs w:val="14"/>
      </w:rPr>
      <w:t>01/</w:t>
    </w:r>
    <w:del w:id="2" w:author="Markstrum, Alexis@Energy" w:date="2019-11-18T11:08:00Z">
      <w:r w:rsidDel="006A604F">
        <w:rPr>
          <w:rFonts w:ascii="Arial" w:hAnsi="Arial" w:cs="Arial"/>
          <w:sz w:val="14"/>
          <w:szCs w:val="14"/>
        </w:rPr>
        <w:delText>19</w:delText>
      </w:r>
    </w:del>
    <w:ins w:id="3" w:author="Markstrum, Alexis@Energy" w:date="2019-11-18T11:08:00Z">
      <w:r w:rsidR="006A604F">
        <w:rPr>
          <w:rFonts w:ascii="Arial" w:hAnsi="Arial" w:cs="Arial"/>
          <w:sz w:val="14"/>
          <w:szCs w:val="14"/>
        </w:rPr>
        <w:t>20</w:t>
      </w:r>
    </w:ins>
    <w:r w:rsidRPr="00901A8A">
      <w:rPr>
        <w:rFonts w:ascii="Arial"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01333B" w:rsidRPr="00F85124" w14:paraId="594A59C4" w14:textId="77777777" w:rsidTr="00F0317D">
      <w:trPr>
        <w:cantSplit/>
        <w:trHeight w:val="288"/>
      </w:trPr>
      <w:tc>
        <w:tcPr>
          <w:tcW w:w="3738" w:type="pct"/>
          <w:gridSpan w:val="2"/>
          <w:tcBorders>
            <w:right w:val="nil"/>
          </w:tcBorders>
          <w:vAlign w:val="center"/>
        </w:tcPr>
        <w:p w14:paraId="594A59C2" w14:textId="77777777" w:rsidR="0001333B" w:rsidRPr="00962907" w:rsidRDefault="0001333B" w:rsidP="00F0317D">
          <w:pPr>
            <w:pStyle w:val="Heading1"/>
            <w:rPr>
              <w:rFonts w:ascii="Calibri" w:hAnsi="Calibri"/>
              <w:b w:val="0"/>
              <w:bCs/>
              <w:sz w:val="20"/>
            </w:rPr>
          </w:pPr>
          <w:r w:rsidRPr="00962907">
            <w:rPr>
              <w:rFonts w:ascii="Calibri" w:hAnsi="Calibri"/>
              <w:b w:val="0"/>
              <w:bCs/>
              <w:sz w:val="20"/>
            </w:rPr>
            <w:t xml:space="preserve">CERTIFICATE OF </w:t>
          </w:r>
          <w:r>
            <w:rPr>
              <w:rFonts w:ascii="Calibri" w:hAnsi="Calibri"/>
              <w:b w:val="0"/>
              <w:bCs/>
              <w:sz w:val="20"/>
            </w:rPr>
            <w:t>VERIFICATION</w:t>
          </w:r>
        </w:p>
      </w:tc>
      <w:tc>
        <w:tcPr>
          <w:tcW w:w="1262" w:type="pct"/>
          <w:tcBorders>
            <w:left w:val="nil"/>
          </w:tcBorders>
          <w:tcMar>
            <w:left w:w="115" w:type="dxa"/>
            <w:right w:w="115" w:type="dxa"/>
          </w:tcMar>
          <w:vAlign w:val="center"/>
        </w:tcPr>
        <w:p w14:paraId="594A59C3" w14:textId="77777777" w:rsidR="0001333B" w:rsidRPr="00962907" w:rsidRDefault="0001333B" w:rsidP="00F0317D">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01333B" w:rsidRPr="00F85124" w14:paraId="594A59C7" w14:textId="77777777" w:rsidTr="00F0317D">
      <w:trPr>
        <w:cantSplit/>
        <w:trHeight w:val="288"/>
      </w:trPr>
      <w:tc>
        <w:tcPr>
          <w:tcW w:w="2500" w:type="pct"/>
          <w:tcBorders>
            <w:right w:val="nil"/>
          </w:tcBorders>
        </w:tcPr>
        <w:p w14:paraId="594A59C5" w14:textId="77777777" w:rsidR="0001333B" w:rsidRPr="00962907" w:rsidRDefault="0001333B" w:rsidP="00F0317D">
          <w:pPr>
            <w:tabs>
              <w:tab w:val="right" w:pos="10543"/>
            </w:tabs>
            <w:rPr>
              <w:rFonts w:ascii="Calibri" w:hAnsi="Calibri"/>
              <w:sz w:val="12"/>
              <w:szCs w:val="12"/>
            </w:rPr>
          </w:pPr>
          <w:r w:rsidRPr="00962907">
            <w:rPr>
              <w:rFonts w:ascii="Calibri" w:hAnsi="Calibri"/>
              <w:bCs/>
            </w:rPr>
            <w:t>Refrigerant Charge Verification</w:t>
          </w:r>
        </w:p>
      </w:tc>
      <w:tc>
        <w:tcPr>
          <w:tcW w:w="2500" w:type="pct"/>
          <w:gridSpan w:val="2"/>
          <w:tcBorders>
            <w:left w:val="nil"/>
          </w:tcBorders>
        </w:tcPr>
        <w:p w14:paraId="594A59C6" w14:textId="4C2CEEAE" w:rsidR="0001333B" w:rsidRPr="00962907" w:rsidRDefault="0001333B" w:rsidP="00F0317D">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2B60DE" w:rsidRPr="002B60DE">
            <w:rPr>
              <w:rFonts w:ascii="Calibri" w:hAnsi="Calibri"/>
              <w:bCs/>
              <w:noProof/>
            </w:rPr>
            <w:t>1</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B60DE">
            <w:rPr>
              <w:rFonts w:ascii="Calibri" w:hAnsi="Calibri"/>
              <w:bCs/>
              <w:noProof/>
            </w:rPr>
            <w:t>4</w:t>
          </w:r>
          <w:r>
            <w:rPr>
              <w:rFonts w:ascii="Calibri" w:hAnsi="Calibri"/>
              <w:bCs/>
              <w:noProof/>
            </w:rPr>
            <w:fldChar w:fldCharType="end"/>
          </w:r>
          <w:r w:rsidRPr="00962907">
            <w:rPr>
              <w:rFonts w:ascii="Calibri" w:hAnsi="Calibri"/>
              <w:bCs/>
            </w:rPr>
            <w:t>)</w:t>
          </w:r>
        </w:p>
      </w:tc>
    </w:tr>
    <w:tr w:rsidR="0001333B" w:rsidRPr="00F85124" w14:paraId="594A59CB" w14:textId="77777777" w:rsidTr="00F0317D">
      <w:trPr>
        <w:cantSplit/>
        <w:trHeight w:val="288"/>
      </w:trPr>
      <w:tc>
        <w:tcPr>
          <w:tcW w:w="0" w:type="auto"/>
        </w:tcPr>
        <w:p w14:paraId="594A59C8" w14:textId="77777777" w:rsidR="0001333B" w:rsidRPr="00962907" w:rsidRDefault="0001333B" w:rsidP="00F0317D">
          <w:pPr>
            <w:rPr>
              <w:rFonts w:ascii="Calibri" w:hAnsi="Calibri"/>
              <w:sz w:val="12"/>
              <w:szCs w:val="12"/>
            </w:rPr>
          </w:pPr>
          <w:r w:rsidRPr="00962907">
            <w:rPr>
              <w:rFonts w:ascii="Calibri" w:hAnsi="Calibri"/>
              <w:sz w:val="12"/>
              <w:szCs w:val="12"/>
            </w:rPr>
            <w:t>Project Name:</w:t>
          </w:r>
        </w:p>
      </w:tc>
      <w:tc>
        <w:tcPr>
          <w:tcW w:w="1377" w:type="pct"/>
        </w:tcPr>
        <w:p w14:paraId="594A59C9" w14:textId="77777777" w:rsidR="0001333B" w:rsidRPr="00962907" w:rsidRDefault="0001333B" w:rsidP="00F0317D">
          <w:pPr>
            <w:rPr>
              <w:rFonts w:ascii="Calibri" w:hAnsi="Calibri"/>
              <w:sz w:val="12"/>
              <w:szCs w:val="12"/>
            </w:rPr>
          </w:pPr>
          <w:r w:rsidRPr="00962907">
            <w:rPr>
              <w:rFonts w:ascii="Calibri" w:hAnsi="Calibri"/>
              <w:sz w:val="12"/>
              <w:szCs w:val="12"/>
            </w:rPr>
            <w:t>Enforcement Agency:</w:t>
          </w:r>
        </w:p>
      </w:tc>
      <w:tc>
        <w:tcPr>
          <w:tcW w:w="1262" w:type="pct"/>
        </w:tcPr>
        <w:p w14:paraId="594A59CA" w14:textId="77777777" w:rsidR="0001333B" w:rsidRPr="00962907" w:rsidRDefault="0001333B" w:rsidP="00F0317D">
          <w:pPr>
            <w:rPr>
              <w:rFonts w:ascii="Calibri" w:hAnsi="Calibri"/>
              <w:sz w:val="12"/>
              <w:szCs w:val="12"/>
            </w:rPr>
          </w:pPr>
          <w:r w:rsidRPr="00962907">
            <w:rPr>
              <w:rFonts w:ascii="Calibri" w:hAnsi="Calibri"/>
              <w:sz w:val="12"/>
              <w:szCs w:val="12"/>
            </w:rPr>
            <w:t>Permit Number:</w:t>
          </w:r>
        </w:p>
      </w:tc>
    </w:tr>
    <w:tr w:rsidR="0001333B" w:rsidRPr="00F85124" w14:paraId="594A59CF" w14:textId="77777777" w:rsidTr="00F0317D">
      <w:trPr>
        <w:cantSplit/>
        <w:trHeight w:val="288"/>
      </w:trPr>
      <w:tc>
        <w:tcPr>
          <w:tcW w:w="0" w:type="auto"/>
        </w:tcPr>
        <w:p w14:paraId="594A59CC" w14:textId="77777777" w:rsidR="0001333B" w:rsidRPr="00962907" w:rsidRDefault="0001333B" w:rsidP="00F0317D">
          <w:pPr>
            <w:rPr>
              <w:rFonts w:ascii="Calibri" w:hAnsi="Calibri"/>
              <w:sz w:val="12"/>
              <w:szCs w:val="12"/>
              <w:vertAlign w:val="superscript"/>
            </w:rPr>
          </w:pPr>
          <w:r w:rsidRPr="00962907">
            <w:rPr>
              <w:rFonts w:ascii="Calibri" w:hAnsi="Calibri"/>
              <w:sz w:val="12"/>
              <w:szCs w:val="12"/>
            </w:rPr>
            <w:t>Dwelling Address:</w:t>
          </w:r>
        </w:p>
      </w:tc>
      <w:tc>
        <w:tcPr>
          <w:tcW w:w="1377" w:type="pct"/>
        </w:tcPr>
        <w:p w14:paraId="594A59CD" w14:textId="77777777" w:rsidR="0001333B" w:rsidRPr="00962907" w:rsidRDefault="0001333B" w:rsidP="00F0317D">
          <w:pPr>
            <w:rPr>
              <w:rFonts w:ascii="Calibri" w:hAnsi="Calibri"/>
              <w:sz w:val="12"/>
              <w:szCs w:val="12"/>
              <w:vertAlign w:val="superscript"/>
            </w:rPr>
          </w:pPr>
          <w:r w:rsidRPr="00962907">
            <w:rPr>
              <w:rFonts w:ascii="Calibri" w:hAnsi="Calibri"/>
              <w:sz w:val="12"/>
              <w:szCs w:val="12"/>
            </w:rPr>
            <w:t>City</w:t>
          </w:r>
        </w:p>
      </w:tc>
      <w:tc>
        <w:tcPr>
          <w:tcW w:w="1262" w:type="pct"/>
        </w:tcPr>
        <w:p w14:paraId="594A59CE" w14:textId="77777777" w:rsidR="0001333B" w:rsidRPr="00962907" w:rsidRDefault="0001333B" w:rsidP="00F0317D">
          <w:pPr>
            <w:rPr>
              <w:rFonts w:ascii="Calibri" w:hAnsi="Calibri"/>
              <w:sz w:val="12"/>
              <w:szCs w:val="12"/>
              <w:vertAlign w:val="superscript"/>
            </w:rPr>
          </w:pPr>
          <w:r w:rsidRPr="00962907">
            <w:rPr>
              <w:rFonts w:ascii="Calibri" w:hAnsi="Calibri"/>
              <w:sz w:val="12"/>
              <w:szCs w:val="12"/>
            </w:rPr>
            <w:t>Zip Code</w:t>
          </w:r>
        </w:p>
      </w:tc>
    </w:tr>
  </w:tbl>
  <w:p w14:paraId="594A59D0" w14:textId="77777777" w:rsidR="0001333B" w:rsidRDefault="0001333B" w:rsidP="00BA34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01333B" w:rsidRPr="00F85124" w14:paraId="594A59D5" w14:textId="77777777">
      <w:trPr>
        <w:cantSplit/>
        <w:trHeight w:val="288"/>
      </w:trPr>
      <w:tc>
        <w:tcPr>
          <w:tcW w:w="4016" w:type="pct"/>
          <w:gridSpan w:val="2"/>
          <w:tcBorders>
            <w:right w:val="nil"/>
          </w:tcBorders>
          <w:vAlign w:val="center"/>
        </w:tcPr>
        <w:p w14:paraId="594A59D3" w14:textId="77777777" w:rsidR="0001333B" w:rsidRDefault="0001333B">
          <w:pPr>
            <w:pStyle w:val="Heading1"/>
            <w:rPr>
              <w:rFonts w:ascii="Calibri" w:hAnsi="Calibri"/>
              <w:b w:val="0"/>
              <w:bCs/>
              <w:sz w:val="20"/>
            </w:rPr>
          </w:pPr>
          <w:r w:rsidRPr="008638D5">
            <w:rPr>
              <w:rFonts w:ascii="Calibri" w:hAnsi="Calibri"/>
              <w:b w:val="0"/>
              <w:bCs/>
              <w:sz w:val="20"/>
            </w:rPr>
            <w:t xml:space="preserve">CERTIFICATE OF </w:t>
          </w:r>
          <w:r>
            <w:rPr>
              <w:rFonts w:ascii="Calibri" w:hAnsi="Calibri"/>
              <w:b w:val="0"/>
              <w:bCs/>
              <w:sz w:val="20"/>
            </w:rPr>
            <w:t>VERIFICATION</w:t>
          </w:r>
          <w:r w:rsidRPr="008638D5">
            <w:rPr>
              <w:rFonts w:ascii="Calibri" w:hAnsi="Calibri"/>
              <w:b w:val="0"/>
              <w:bCs/>
              <w:sz w:val="20"/>
            </w:rPr>
            <w:t xml:space="preserve"> </w:t>
          </w:r>
          <w:r>
            <w:rPr>
              <w:rFonts w:ascii="Calibri" w:hAnsi="Calibri"/>
              <w:b w:val="0"/>
              <w:bCs/>
              <w:sz w:val="20"/>
            </w:rPr>
            <w:t>-</w:t>
          </w:r>
          <w:r w:rsidRPr="008638D5">
            <w:rPr>
              <w:rFonts w:ascii="Calibri" w:hAnsi="Calibri"/>
              <w:b w:val="0"/>
              <w:sz w:val="20"/>
            </w:rPr>
            <w:t xml:space="preserve"> </w:t>
          </w:r>
          <w:r w:rsidRPr="00790E4C">
            <w:rPr>
              <w:rFonts w:ascii="Calibri" w:hAnsi="Calibri"/>
              <w:b w:val="0"/>
              <w:sz w:val="20"/>
            </w:rPr>
            <w:t>USER INSTRUCTIONS</w:t>
          </w:r>
        </w:p>
      </w:tc>
      <w:tc>
        <w:tcPr>
          <w:tcW w:w="984" w:type="pct"/>
          <w:tcBorders>
            <w:left w:val="nil"/>
          </w:tcBorders>
          <w:tcMar>
            <w:left w:w="115" w:type="dxa"/>
            <w:right w:w="115" w:type="dxa"/>
          </w:tcMar>
          <w:vAlign w:val="center"/>
        </w:tcPr>
        <w:p w14:paraId="594A59D4" w14:textId="77777777" w:rsidR="0001333B" w:rsidRPr="00962907" w:rsidRDefault="0001333B"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01333B" w:rsidRPr="00F85124" w14:paraId="594A59D8" w14:textId="77777777">
      <w:trPr>
        <w:cantSplit/>
        <w:trHeight w:val="288"/>
      </w:trPr>
      <w:tc>
        <w:tcPr>
          <w:tcW w:w="2500" w:type="pct"/>
          <w:tcBorders>
            <w:right w:val="nil"/>
          </w:tcBorders>
        </w:tcPr>
        <w:p w14:paraId="594A59D6" w14:textId="77777777" w:rsidR="0001333B" w:rsidRPr="00962907" w:rsidRDefault="0001333B"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r>
            <w:rPr>
              <w:rFonts w:ascii="Calibri" w:hAnsi="Calibri"/>
              <w:bCs/>
            </w:rPr>
            <w:t>b</w:t>
          </w:r>
        </w:p>
      </w:tc>
      <w:tc>
        <w:tcPr>
          <w:tcW w:w="2500" w:type="pct"/>
          <w:gridSpan w:val="2"/>
          <w:tcBorders>
            <w:left w:val="nil"/>
          </w:tcBorders>
        </w:tcPr>
        <w:p w14:paraId="594A59D7" w14:textId="32453E14" w:rsidR="0001333B" w:rsidRPr="00962907" w:rsidRDefault="0001333B" w:rsidP="00BC72AF">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2B60DE" w:rsidRPr="002B60DE">
            <w:rPr>
              <w:rFonts w:ascii="Calibri" w:hAnsi="Calibri"/>
              <w:bCs/>
              <w:noProof/>
            </w:rPr>
            <w:t>3</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B60DE">
            <w:rPr>
              <w:rFonts w:ascii="Calibri" w:hAnsi="Calibri"/>
              <w:bCs/>
              <w:noProof/>
            </w:rPr>
            <w:t>3</w:t>
          </w:r>
          <w:r>
            <w:rPr>
              <w:rFonts w:ascii="Calibri" w:hAnsi="Calibri"/>
              <w:bCs/>
              <w:noProof/>
            </w:rPr>
            <w:fldChar w:fldCharType="end"/>
          </w:r>
          <w:r w:rsidRPr="00962907">
            <w:rPr>
              <w:rFonts w:ascii="Calibri" w:hAnsi="Calibri"/>
              <w:bCs/>
            </w:rPr>
            <w:t>)</w:t>
          </w:r>
        </w:p>
      </w:tc>
    </w:tr>
  </w:tbl>
  <w:p w14:paraId="594A59D9" w14:textId="77777777" w:rsidR="0001333B" w:rsidRDefault="0001333B" w:rsidP="00BA3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01333B" w:rsidRPr="00F85124" w14:paraId="594A59DD" w14:textId="77777777">
      <w:trPr>
        <w:cantSplit/>
        <w:trHeight w:val="288"/>
      </w:trPr>
      <w:tc>
        <w:tcPr>
          <w:tcW w:w="4016" w:type="pct"/>
          <w:gridSpan w:val="2"/>
          <w:tcBorders>
            <w:right w:val="nil"/>
          </w:tcBorders>
          <w:vAlign w:val="center"/>
        </w:tcPr>
        <w:p w14:paraId="594A59DB" w14:textId="77777777" w:rsidR="0001333B" w:rsidRDefault="0001333B">
          <w:pPr>
            <w:pStyle w:val="Heading1"/>
            <w:rPr>
              <w:rFonts w:ascii="Calibri" w:hAnsi="Calibri"/>
              <w:b w:val="0"/>
              <w:bCs/>
              <w:sz w:val="20"/>
            </w:rPr>
          </w:pPr>
          <w:r w:rsidRPr="008638D5">
            <w:rPr>
              <w:rFonts w:ascii="Calibri" w:hAnsi="Calibri"/>
              <w:b w:val="0"/>
              <w:bCs/>
              <w:sz w:val="20"/>
            </w:rPr>
            <w:t xml:space="preserve">CERTIFICATE OF </w:t>
          </w:r>
          <w:r>
            <w:rPr>
              <w:rFonts w:ascii="Calibri" w:hAnsi="Calibri"/>
              <w:b w:val="0"/>
              <w:bCs/>
              <w:sz w:val="20"/>
            </w:rPr>
            <w:t>VERIFICATION</w:t>
          </w:r>
          <w:r w:rsidRPr="008638D5">
            <w:rPr>
              <w:rFonts w:ascii="Calibri" w:hAnsi="Calibri"/>
              <w:b w:val="0"/>
              <w:bCs/>
              <w:sz w:val="20"/>
            </w:rPr>
            <w:t xml:space="preserve"> </w:t>
          </w:r>
          <w:r>
            <w:rPr>
              <w:rFonts w:ascii="Calibri" w:hAnsi="Calibri"/>
              <w:b w:val="0"/>
              <w:bCs/>
              <w:sz w:val="20"/>
            </w:rPr>
            <w:t>-</w:t>
          </w:r>
          <w:r w:rsidRPr="008638D5">
            <w:rPr>
              <w:rFonts w:ascii="Calibri" w:hAnsi="Calibri"/>
              <w:b w:val="0"/>
              <w:sz w:val="20"/>
            </w:rPr>
            <w:t xml:space="preserve"> </w:t>
          </w:r>
          <w:r w:rsidRPr="00C3169C">
            <w:rPr>
              <w:rFonts w:ascii="Calibri" w:hAnsi="Calibri"/>
              <w:b w:val="0"/>
              <w:sz w:val="20"/>
            </w:rPr>
            <w:t>DATA FIELD DEFINITIONS AND CALCULATIONS</w:t>
          </w:r>
        </w:p>
      </w:tc>
      <w:tc>
        <w:tcPr>
          <w:tcW w:w="984" w:type="pct"/>
          <w:tcBorders>
            <w:left w:val="nil"/>
          </w:tcBorders>
          <w:tcMar>
            <w:left w:w="115" w:type="dxa"/>
            <w:right w:w="115" w:type="dxa"/>
          </w:tcMar>
          <w:vAlign w:val="center"/>
        </w:tcPr>
        <w:p w14:paraId="594A59DC" w14:textId="77777777" w:rsidR="0001333B" w:rsidRPr="00962907" w:rsidRDefault="0001333B"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01333B" w:rsidRPr="00F85124" w14:paraId="594A59E0" w14:textId="77777777">
      <w:trPr>
        <w:cantSplit/>
        <w:trHeight w:val="288"/>
      </w:trPr>
      <w:tc>
        <w:tcPr>
          <w:tcW w:w="2500" w:type="pct"/>
          <w:tcBorders>
            <w:right w:val="nil"/>
          </w:tcBorders>
        </w:tcPr>
        <w:p w14:paraId="594A59DE" w14:textId="77777777" w:rsidR="0001333B" w:rsidRPr="00962907" w:rsidRDefault="0001333B"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r>
            <w:rPr>
              <w:rFonts w:ascii="Calibri" w:hAnsi="Calibri"/>
              <w:bCs/>
            </w:rPr>
            <w:t>b</w:t>
          </w:r>
        </w:p>
      </w:tc>
      <w:tc>
        <w:tcPr>
          <w:tcW w:w="2500" w:type="pct"/>
          <w:gridSpan w:val="2"/>
          <w:tcBorders>
            <w:left w:val="nil"/>
          </w:tcBorders>
        </w:tcPr>
        <w:p w14:paraId="594A59DF" w14:textId="586E7D51" w:rsidR="0001333B" w:rsidRPr="00962907" w:rsidRDefault="0001333B" w:rsidP="00BC72AF">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2B60DE" w:rsidRPr="002B60DE">
            <w:rPr>
              <w:rFonts w:ascii="Calibri" w:hAnsi="Calibri"/>
              <w:bCs/>
              <w:noProof/>
            </w:rPr>
            <w:t>6</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B60DE">
            <w:rPr>
              <w:rFonts w:ascii="Calibri" w:hAnsi="Calibri"/>
              <w:bCs/>
              <w:noProof/>
            </w:rPr>
            <w:t>6</w:t>
          </w:r>
          <w:r>
            <w:rPr>
              <w:rFonts w:ascii="Calibri" w:hAnsi="Calibri"/>
              <w:bCs/>
              <w:noProof/>
            </w:rPr>
            <w:fldChar w:fldCharType="end"/>
          </w:r>
          <w:r w:rsidRPr="00962907">
            <w:rPr>
              <w:rFonts w:ascii="Calibri" w:hAnsi="Calibri"/>
              <w:bCs/>
            </w:rPr>
            <w:t>)</w:t>
          </w:r>
        </w:p>
      </w:tc>
    </w:tr>
  </w:tbl>
  <w:p w14:paraId="594A59E1" w14:textId="77777777" w:rsidR="0001333B" w:rsidRDefault="0001333B" w:rsidP="00BA3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7E6A18C8"/>
    <w:lvl w:ilvl="0" w:tplc="12D48D94">
      <w:start w:val="1"/>
      <w:numFmt w:val="decimal"/>
      <w:lvlText w:val="%1."/>
      <w:lvlJc w:val="left"/>
      <w:pPr>
        <w:ind w:left="720" w:hanging="360"/>
      </w:pPr>
      <w:rPr>
        <w:rFonts w:ascii="Calibri" w:eastAsia="Times New Roman" w:hAnsi="Calibri" w:cs="Times New Roman" w:hint="default"/>
        <w:sz w:val="18"/>
        <w:szCs w:val="1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39E044B"/>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72DE3"/>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7"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FA7A31"/>
    <w:multiLevelType w:val="hybridMultilevel"/>
    <w:tmpl w:val="FB2A2D70"/>
    <w:lvl w:ilvl="0" w:tplc="8A2893A0">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A046AB"/>
    <w:multiLevelType w:val="hybridMultilevel"/>
    <w:tmpl w:val="C3E8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3090A"/>
    <w:multiLevelType w:val="hybridMultilevel"/>
    <w:tmpl w:val="65DC3E86"/>
    <w:lvl w:ilvl="0" w:tplc="1756AABA">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6"/>
  </w:num>
  <w:num w:numId="10">
    <w:abstractNumId w:val="10"/>
  </w:num>
  <w:num w:numId="11">
    <w:abstractNumId w:val="18"/>
  </w:num>
  <w:num w:numId="12">
    <w:abstractNumId w:val="17"/>
  </w:num>
  <w:num w:numId="13">
    <w:abstractNumId w:val="9"/>
  </w:num>
  <w:num w:numId="14">
    <w:abstractNumId w:val="12"/>
  </w:num>
  <w:num w:numId="15">
    <w:abstractNumId w:val="20"/>
  </w:num>
  <w:num w:numId="16">
    <w:abstractNumId w:val="5"/>
  </w:num>
  <w:num w:numId="17">
    <w:abstractNumId w:val="16"/>
  </w:num>
  <w:num w:numId="18">
    <w:abstractNumId w:val="13"/>
  </w:num>
  <w:num w:numId="19">
    <w:abstractNumId w:val="4"/>
  </w:num>
  <w:num w:numId="20">
    <w:abstractNumId w:val="21"/>
  </w:num>
  <w:num w:numId="21">
    <w:abstractNumId w:val="11"/>
  </w:num>
  <w:num w:numId="22">
    <w:abstractNumId w:val="2"/>
  </w:num>
  <w:num w:numId="23">
    <w:abstractNumId w:val="8"/>
  </w:num>
  <w:num w:numId="24">
    <w:abstractNumId w:val="19"/>
  </w:num>
  <w:num w:numId="25">
    <w:abstractNumId w:val="15"/>
  </w:num>
  <w:num w:numId="26">
    <w:abstractNumId w:val="7"/>
  </w:num>
  <w:num w:numId="27">
    <w:abstractNumId w:val="14"/>
  </w:num>
  <w:num w:numId="28">
    <w:abstractNumId w:val="3"/>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A5E"/>
    <w:rsid w:val="0000571F"/>
    <w:rsid w:val="00007D1A"/>
    <w:rsid w:val="0001333B"/>
    <w:rsid w:val="0002343B"/>
    <w:rsid w:val="00037CA9"/>
    <w:rsid w:val="00044F33"/>
    <w:rsid w:val="000636B8"/>
    <w:rsid w:val="0007107D"/>
    <w:rsid w:val="00074CD9"/>
    <w:rsid w:val="00075B8A"/>
    <w:rsid w:val="00091E69"/>
    <w:rsid w:val="00097C1B"/>
    <w:rsid w:val="000A1490"/>
    <w:rsid w:val="000B2650"/>
    <w:rsid w:val="000C1C81"/>
    <w:rsid w:val="000E27BA"/>
    <w:rsid w:val="000E634C"/>
    <w:rsid w:val="000E75EC"/>
    <w:rsid w:val="000F4B46"/>
    <w:rsid w:val="00105348"/>
    <w:rsid w:val="00105AC8"/>
    <w:rsid w:val="00112DDA"/>
    <w:rsid w:val="00131CFF"/>
    <w:rsid w:val="001377CE"/>
    <w:rsid w:val="00140978"/>
    <w:rsid w:val="00142E65"/>
    <w:rsid w:val="00150D20"/>
    <w:rsid w:val="001518E1"/>
    <w:rsid w:val="001546F5"/>
    <w:rsid w:val="00173B5B"/>
    <w:rsid w:val="0018392D"/>
    <w:rsid w:val="00184895"/>
    <w:rsid w:val="001919CD"/>
    <w:rsid w:val="00193B12"/>
    <w:rsid w:val="001A6B07"/>
    <w:rsid w:val="001B1819"/>
    <w:rsid w:val="001B3F29"/>
    <w:rsid w:val="001B4445"/>
    <w:rsid w:val="001B7A0A"/>
    <w:rsid w:val="001D40A4"/>
    <w:rsid w:val="001D6CBF"/>
    <w:rsid w:val="00204DF9"/>
    <w:rsid w:val="002056C3"/>
    <w:rsid w:val="00210B98"/>
    <w:rsid w:val="002121F2"/>
    <w:rsid w:val="002137F8"/>
    <w:rsid w:val="00216AAD"/>
    <w:rsid w:val="00235B32"/>
    <w:rsid w:val="00235C07"/>
    <w:rsid w:val="0023655E"/>
    <w:rsid w:val="00242D77"/>
    <w:rsid w:val="00262C04"/>
    <w:rsid w:val="00271EB8"/>
    <w:rsid w:val="00272FAE"/>
    <w:rsid w:val="0027668B"/>
    <w:rsid w:val="00285C64"/>
    <w:rsid w:val="002A4813"/>
    <w:rsid w:val="002A542E"/>
    <w:rsid w:val="002B5074"/>
    <w:rsid w:val="002B57AA"/>
    <w:rsid w:val="002B60DE"/>
    <w:rsid w:val="002C3F7B"/>
    <w:rsid w:val="002D286E"/>
    <w:rsid w:val="002E260C"/>
    <w:rsid w:val="002E2C46"/>
    <w:rsid w:val="002E2F2E"/>
    <w:rsid w:val="002E441C"/>
    <w:rsid w:val="002E4FAF"/>
    <w:rsid w:val="002F4F74"/>
    <w:rsid w:val="002F74E4"/>
    <w:rsid w:val="00303573"/>
    <w:rsid w:val="00307FA1"/>
    <w:rsid w:val="00311F68"/>
    <w:rsid w:val="00326550"/>
    <w:rsid w:val="00341451"/>
    <w:rsid w:val="00342962"/>
    <w:rsid w:val="003456CB"/>
    <w:rsid w:val="00345A2E"/>
    <w:rsid w:val="003501F5"/>
    <w:rsid w:val="00362881"/>
    <w:rsid w:val="003705F4"/>
    <w:rsid w:val="003708C8"/>
    <w:rsid w:val="00372216"/>
    <w:rsid w:val="003727FF"/>
    <w:rsid w:val="00381D4A"/>
    <w:rsid w:val="00392927"/>
    <w:rsid w:val="00393CE9"/>
    <w:rsid w:val="00393D2F"/>
    <w:rsid w:val="003970CB"/>
    <w:rsid w:val="003975B8"/>
    <w:rsid w:val="003A4765"/>
    <w:rsid w:val="003B0035"/>
    <w:rsid w:val="003B3803"/>
    <w:rsid w:val="003C077F"/>
    <w:rsid w:val="003C28DA"/>
    <w:rsid w:val="003C4BF1"/>
    <w:rsid w:val="003C583C"/>
    <w:rsid w:val="003F2927"/>
    <w:rsid w:val="00407FBE"/>
    <w:rsid w:val="004109CB"/>
    <w:rsid w:val="00411871"/>
    <w:rsid w:val="004144EF"/>
    <w:rsid w:val="00417344"/>
    <w:rsid w:val="004213A4"/>
    <w:rsid w:val="00426302"/>
    <w:rsid w:val="00444467"/>
    <w:rsid w:val="00454D38"/>
    <w:rsid w:val="00466B16"/>
    <w:rsid w:val="004710BC"/>
    <w:rsid w:val="00473B68"/>
    <w:rsid w:val="00475E8E"/>
    <w:rsid w:val="0047691A"/>
    <w:rsid w:val="00482796"/>
    <w:rsid w:val="00497CFA"/>
    <w:rsid w:val="004A27DE"/>
    <w:rsid w:val="004A5E5A"/>
    <w:rsid w:val="004B2C9A"/>
    <w:rsid w:val="004B57F8"/>
    <w:rsid w:val="004B75B5"/>
    <w:rsid w:val="004C166D"/>
    <w:rsid w:val="004C1875"/>
    <w:rsid w:val="004C42AA"/>
    <w:rsid w:val="004D30F8"/>
    <w:rsid w:val="004F3D4C"/>
    <w:rsid w:val="00510B70"/>
    <w:rsid w:val="00513460"/>
    <w:rsid w:val="0051471E"/>
    <w:rsid w:val="00537078"/>
    <w:rsid w:val="00550554"/>
    <w:rsid w:val="00565165"/>
    <w:rsid w:val="00577FA7"/>
    <w:rsid w:val="00596D7E"/>
    <w:rsid w:val="005A33E4"/>
    <w:rsid w:val="005A74D6"/>
    <w:rsid w:val="005B15E7"/>
    <w:rsid w:val="005B2375"/>
    <w:rsid w:val="005B4BA0"/>
    <w:rsid w:val="005B5013"/>
    <w:rsid w:val="005C1273"/>
    <w:rsid w:val="005C1562"/>
    <w:rsid w:val="005C7D08"/>
    <w:rsid w:val="005D47C1"/>
    <w:rsid w:val="005E7AFE"/>
    <w:rsid w:val="005F4AE1"/>
    <w:rsid w:val="0060271A"/>
    <w:rsid w:val="0060585D"/>
    <w:rsid w:val="00631AF3"/>
    <w:rsid w:val="006401CC"/>
    <w:rsid w:val="00673D63"/>
    <w:rsid w:val="00680558"/>
    <w:rsid w:val="00685385"/>
    <w:rsid w:val="006858D2"/>
    <w:rsid w:val="0068777B"/>
    <w:rsid w:val="00687CF2"/>
    <w:rsid w:val="006A3BBF"/>
    <w:rsid w:val="006A604F"/>
    <w:rsid w:val="006A7580"/>
    <w:rsid w:val="006B37BF"/>
    <w:rsid w:val="006B6908"/>
    <w:rsid w:val="006C13DC"/>
    <w:rsid w:val="006C2F74"/>
    <w:rsid w:val="006E4C23"/>
    <w:rsid w:val="006E77AF"/>
    <w:rsid w:val="00704AE4"/>
    <w:rsid w:val="007056F9"/>
    <w:rsid w:val="0072091A"/>
    <w:rsid w:val="0072305B"/>
    <w:rsid w:val="007266CE"/>
    <w:rsid w:val="007309DA"/>
    <w:rsid w:val="007377E9"/>
    <w:rsid w:val="007420AC"/>
    <w:rsid w:val="00745E2D"/>
    <w:rsid w:val="007503B7"/>
    <w:rsid w:val="007536A9"/>
    <w:rsid w:val="00763849"/>
    <w:rsid w:val="00770C1B"/>
    <w:rsid w:val="0077660C"/>
    <w:rsid w:val="00777469"/>
    <w:rsid w:val="00777B2F"/>
    <w:rsid w:val="00777FF0"/>
    <w:rsid w:val="00786D26"/>
    <w:rsid w:val="00790E4C"/>
    <w:rsid w:val="007950A7"/>
    <w:rsid w:val="007A1ACE"/>
    <w:rsid w:val="007D2325"/>
    <w:rsid w:val="007E580B"/>
    <w:rsid w:val="007F5E7D"/>
    <w:rsid w:val="007F6A28"/>
    <w:rsid w:val="00803755"/>
    <w:rsid w:val="00805125"/>
    <w:rsid w:val="00815131"/>
    <w:rsid w:val="00815F5F"/>
    <w:rsid w:val="00822BFA"/>
    <w:rsid w:val="0082587D"/>
    <w:rsid w:val="00837FDC"/>
    <w:rsid w:val="00844FB0"/>
    <w:rsid w:val="00846743"/>
    <w:rsid w:val="00861CA4"/>
    <w:rsid w:val="008638D5"/>
    <w:rsid w:val="008803E3"/>
    <w:rsid w:val="008A4806"/>
    <w:rsid w:val="008B5F7E"/>
    <w:rsid w:val="008C0E2B"/>
    <w:rsid w:val="008C4797"/>
    <w:rsid w:val="008D4C16"/>
    <w:rsid w:val="008E362E"/>
    <w:rsid w:val="008E515C"/>
    <w:rsid w:val="008F089C"/>
    <w:rsid w:val="008F08D8"/>
    <w:rsid w:val="008F1377"/>
    <w:rsid w:val="008F3C96"/>
    <w:rsid w:val="008F4810"/>
    <w:rsid w:val="008F5524"/>
    <w:rsid w:val="00902FC7"/>
    <w:rsid w:val="00911CEE"/>
    <w:rsid w:val="00913E23"/>
    <w:rsid w:val="0093076C"/>
    <w:rsid w:val="009369AA"/>
    <w:rsid w:val="0094659A"/>
    <w:rsid w:val="009519BD"/>
    <w:rsid w:val="00956D4E"/>
    <w:rsid w:val="00957B8E"/>
    <w:rsid w:val="00962907"/>
    <w:rsid w:val="009640E1"/>
    <w:rsid w:val="00966549"/>
    <w:rsid w:val="00972DDE"/>
    <w:rsid w:val="00975991"/>
    <w:rsid w:val="00995757"/>
    <w:rsid w:val="009A2D6B"/>
    <w:rsid w:val="009B33E7"/>
    <w:rsid w:val="009B39AA"/>
    <w:rsid w:val="009B7BC8"/>
    <w:rsid w:val="009D17DC"/>
    <w:rsid w:val="009F44CD"/>
    <w:rsid w:val="00A01C12"/>
    <w:rsid w:val="00A0303F"/>
    <w:rsid w:val="00A045A0"/>
    <w:rsid w:val="00A1093E"/>
    <w:rsid w:val="00A160C2"/>
    <w:rsid w:val="00A16520"/>
    <w:rsid w:val="00A209E9"/>
    <w:rsid w:val="00A26CD5"/>
    <w:rsid w:val="00A404B1"/>
    <w:rsid w:val="00A405A2"/>
    <w:rsid w:val="00A43309"/>
    <w:rsid w:val="00A46086"/>
    <w:rsid w:val="00A46D1E"/>
    <w:rsid w:val="00A56DE9"/>
    <w:rsid w:val="00A728D9"/>
    <w:rsid w:val="00A83241"/>
    <w:rsid w:val="00A841BB"/>
    <w:rsid w:val="00AA0486"/>
    <w:rsid w:val="00AA1BB2"/>
    <w:rsid w:val="00AA57D0"/>
    <w:rsid w:val="00AD54A3"/>
    <w:rsid w:val="00AD6D16"/>
    <w:rsid w:val="00AF14B1"/>
    <w:rsid w:val="00B1130B"/>
    <w:rsid w:val="00B15504"/>
    <w:rsid w:val="00B15612"/>
    <w:rsid w:val="00B306F6"/>
    <w:rsid w:val="00B33389"/>
    <w:rsid w:val="00B43E25"/>
    <w:rsid w:val="00B445DF"/>
    <w:rsid w:val="00B47B80"/>
    <w:rsid w:val="00B70E49"/>
    <w:rsid w:val="00B7604B"/>
    <w:rsid w:val="00B811B4"/>
    <w:rsid w:val="00B818A5"/>
    <w:rsid w:val="00B827A3"/>
    <w:rsid w:val="00BA34B9"/>
    <w:rsid w:val="00BA7A5A"/>
    <w:rsid w:val="00BC72AF"/>
    <w:rsid w:val="00BC7AC0"/>
    <w:rsid w:val="00BE0C78"/>
    <w:rsid w:val="00BE11B0"/>
    <w:rsid w:val="00BE13DA"/>
    <w:rsid w:val="00BE1A9E"/>
    <w:rsid w:val="00BE314F"/>
    <w:rsid w:val="00BE662B"/>
    <w:rsid w:val="00C019D0"/>
    <w:rsid w:val="00C11031"/>
    <w:rsid w:val="00C13A22"/>
    <w:rsid w:val="00C22810"/>
    <w:rsid w:val="00C24001"/>
    <w:rsid w:val="00C3169C"/>
    <w:rsid w:val="00C427D9"/>
    <w:rsid w:val="00C446C3"/>
    <w:rsid w:val="00C45324"/>
    <w:rsid w:val="00C51D37"/>
    <w:rsid w:val="00C621A0"/>
    <w:rsid w:val="00C65938"/>
    <w:rsid w:val="00C76C40"/>
    <w:rsid w:val="00C84871"/>
    <w:rsid w:val="00C8731F"/>
    <w:rsid w:val="00C935D3"/>
    <w:rsid w:val="00CA1423"/>
    <w:rsid w:val="00CA1A15"/>
    <w:rsid w:val="00CB70E4"/>
    <w:rsid w:val="00CB71B7"/>
    <w:rsid w:val="00CC1E11"/>
    <w:rsid w:val="00CC7090"/>
    <w:rsid w:val="00CD6746"/>
    <w:rsid w:val="00CE0378"/>
    <w:rsid w:val="00CF3C01"/>
    <w:rsid w:val="00D00D72"/>
    <w:rsid w:val="00D1674A"/>
    <w:rsid w:val="00D209BF"/>
    <w:rsid w:val="00D26602"/>
    <w:rsid w:val="00D31CE6"/>
    <w:rsid w:val="00D430BF"/>
    <w:rsid w:val="00D54215"/>
    <w:rsid w:val="00D55D41"/>
    <w:rsid w:val="00D60C60"/>
    <w:rsid w:val="00D61CD0"/>
    <w:rsid w:val="00D830CC"/>
    <w:rsid w:val="00DA2320"/>
    <w:rsid w:val="00DA7FD5"/>
    <w:rsid w:val="00DB20ED"/>
    <w:rsid w:val="00DB2C51"/>
    <w:rsid w:val="00DB3D21"/>
    <w:rsid w:val="00DC0270"/>
    <w:rsid w:val="00DC11C0"/>
    <w:rsid w:val="00DC3BD6"/>
    <w:rsid w:val="00DD2E7C"/>
    <w:rsid w:val="00DE0C35"/>
    <w:rsid w:val="00DE2F84"/>
    <w:rsid w:val="00DE7982"/>
    <w:rsid w:val="00DF0B3C"/>
    <w:rsid w:val="00DF54E8"/>
    <w:rsid w:val="00E00874"/>
    <w:rsid w:val="00E01154"/>
    <w:rsid w:val="00E02B30"/>
    <w:rsid w:val="00E05304"/>
    <w:rsid w:val="00E1559D"/>
    <w:rsid w:val="00E72527"/>
    <w:rsid w:val="00E948DB"/>
    <w:rsid w:val="00EA0D26"/>
    <w:rsid w:val="00EA18E2"/>
    <w:rsid w:val="00EA2549"/>
    <w:rsid w:val="00EA698C"/>
    <w:rsid w:val="00EB6373"/>
    <w:rsid w:val="00EC484D"/>
    <w:rsid w:val="00ED33D0"/>
    <w:rsid w:val="00ED59AB"/>
    <w:rsid w:val="00ED5C66"/>
    <w:rsid w:val="00EF6C66"/>
    <w:rsid w:val="00F0317D"/>
    <w:rsid w:val="00F10646"/>
    <w:rsid w:val="00F1064B"/>
    <w:rsid w:val="00F22DD7"/>
    <w:rsid w:val="00F3264F"/>
    <w:rsid w:val="00F53366"/>
    <w:rsid w:val="00F54ACB"/>
    <w:rsid w:val="00F56566"/>
    <w:rsid w:val="00F662EE"/>
    <w:rsid w:val="00F76C26"/>
    <w:rsid w:val="00F77D48"/>
    <w:rsid w:val="00F85124"/>
    <w:rsid w:val="00F85C25"/>
    <w:rsid w:val="00F959D8"/>
    <w:rsid w:val="00FB1E89"/>
    <w:rsid w:val="00FB2F89"/>
    <w:rsid w:val="00FB3143"/>
    <w:rsid w:val="00FB61C4"/>
    <w:rsid w:val="00FC58B2"/>
    <w:rsid w:val="00FC64E2"/>
    <w:rsid w:val="00FD400B"/>
    <w:rsid w:val="00FD7A8D"/>
    <w:rsid w:val="00FE3D87"/>
    <w:rsid w:val="00FF0509"/>
    <w:rsid w:val="00FF2D96"/>
    <w:rsid w:val="00FF4BDE"/>
    <w:rsid w:val="00FF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4A56CC"/>
  <w15:docId w15:val="{15D8C26C-FC2F-4920-9AC9-F0A610A3D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numPr>
        <w:ilvl w:val="1"/>
        <w:numId w:val="3"/>
      </w:numPr>
      <w:pBdr>
        <w:top w:val="single" w:sz="4" w:space="1" w:color="auto"/>
      </w:pBdr>
      <w:tabs>
        <w:tab w:val="clear" w:pos="1800"/>
        <w:tab w:val="num" w:pos="-2606"/>
        <w:tab w:val="num" w:pos="1080"/>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numPr>
        <w:ilvl w:val="2"/>
        <w:numId w:val="4"/>
      </w:numPr>
      <w:tabs>
        <w:tab w:val="left" w:pos="-2600"/>
        <w:tab w:val="num" w:pos="1800"/>
      </w:tabs>
      <w:spacing w:before="480"/>
      <w:ind w:left="180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3705F4"/>
    <w:rPr>
      <w:rFonts w:ascii="Tahoma" w:hAnsi="Tahoma" w:cs="Tahoma"/>
      <w:sz w:val="16"/>
      <w:szCs w:val="16"/>
    </w:rPr>
  </w:style>
  <w:style w:type="character" w:customStyle="1" w:styleId="BalloonTextChar">
    <w:name w:val="Balloon Text Char"/>
    <w:basedOn w:val="DefaultParagraphFont"/>
    <w:uiPriority w:val="99"/>
    <w:semiHidden/>
    <w:rsid w:val="00F359C2"/>
    <w:rPr>
      <w:rFonts w:ascii="Lucida Grande" w:hAnsi="Lucida Grande"/>
      <w:sz w:val="18"/>
      <w:szCs w:val="18"/>
    </w:rPr>
  </w:style>
  <w:style w:type="character" w:customStyle="1" w:styleId="BalloonTextChar0">
    <w:name w:val="Balloon Text Char"/>
    <w:basedOn w:val="DefaultParagraphFont"/>
    <w:uiPriority w:val="99"/>
    <w:semiHidden/>
    <w:rsid w:val="003E52F8"/>
    <w:rPr>
      <w:rFonts w:ascii="Lucida Grande" w:hAnsi="Lucida Grande"/>
      <w:sz w:val="18"/>
      <w:szCs w:val="18"/>
    </w:rPr>
  </w:style>
  <w:style w:type="character" w:customStyle="1" w:styleId="Heading1Char">
    <w:name w:val="Heading 1 Char"/>
    <w:basedOn w:val="DefaultParagraphFont"/>
    <w:link w:val="Heading1"/>
    <w:uiPriority w:val="99"/>
    <w:locked/>
    <w:rsid w:val="003705F4"/>
    <w:rPr>
      <w:rFonts w:cs="Times New Roman"/>
      <w:b/>
      <w:sz w:val="30"/>
    </w:rPr>
  </w:style>
  <w:style w:type="character" w:customStyle="1" w:styleId="Heading2Char">
    <w:name w:val="Heading 2 Char"/>
    <w:aliases w:val="h2 Char,h21 Char,h22 Char"/>
    <w:basedOn w:val="DefaultParagraphFont"/>
    <w:link w:val="Heading2"/>
    <w:uiPriority w:val="99"/>
    <w:locked/>
    <w:rsid w:val="00D830CC"/>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3705F4"/>
    <w:rPr>
      <w:rFonts w:ascii="Arial Black" w:hAnsi="Arial Black" w:cs="Times New Roman"/>
      <w:sz w:val="22"/>
      <w:lang w:val="en-US" w:eastAsia="en-US" w:bidi="ar-SA"/>
    </w:rPr>
  </w:style>
  <w:style w:type="paragraph" w:customStyle="1" w:styleId="Style2">
    <w:name w:val="Style2"/>
    <w:basedOn w:val="Normal"/>
    <w:uiPriority w:val="99"/>
    <w:rsid w:val="003705F4"/>
    <w:pPr>
      <w:spacing w:before="120"/>
    </w:pPr>
  </w:style>
  <w:style w:type="paragraph" w:customStyle="1" w:styleId="Style3">
    <w:name w:val="Style3"/>
    <w:basedOn w:val="Normal"/>
    <w:autoRedefine/>
    <w:uiPriority w:val="99"/>
    <w:rsid w:val="003705F4"/>
    <w:pPr>
      <w:spacing w:before="120"/>
    </w:pPr>
  </w:style>
  <w:style w:type="paragraph" w:customStyle="1" w:styleId="Style4">
    <w:name w:val="Style4"/>
    <w:basedOn w:val="Normal"/>
    <w:uiPriority w:val="99"/>
    <w:rsid w:val="003705F4"/>
    <w:pPr>
      <w:tabs>
        <w:tab w:val="num" w:pos="720"/>
      </w:tabs>
      <w:spacing w:before="120"/>
      <w:ind w:left="720" w:hanging="360"/>
    </w:pPr>
    <w:rPr>
      <w:sz w:val="22"/>
    </w:rPr>
  </w:style>
  <w:style w:type="paragraph" w:customStyle="1" w:styleId="Style5">
    <w:name w:val="Style5"/>
    <w:basedOn w:val="Normal"/>
    <w:autoRedefine/>
    <w:uiPriority w:val="99"/>
    <w:rsid w:val="003705F4"/>
    <w:pPr>
      <w:spacing w:before="120"/>
    </w:pPr>
    <w:rPr>
      <w:sz w:val="22"/>
    </w:rPr>
  </w:style>
  <w:style w:type="paragraph" w:customStyle="1" w:styleId="Style6">
    <w:name w:val="Style6"/>
    <w:basedOn w:val="Normal"/>
    <w:uiPriority w:val="99"/>
    <w:rsid w:val="003705F4"/>
    <w:pPr>
      <w:spacing w:before="120"/>
    </w:pPr>
    <w:rPr>
      <w:sz w:val="22"/>
      <w:szCs w:val="22"/>
    </w:rPr>
  </w:style>
  <w:style w:type="paragraph" w:customStyle="1" w:styleId="Style8">
    <w:name w:val="Style8"/>
    <w:basedOn w:val="Heading2"/>
    <w:uiPriority w:val="99"/>
    <w:rsid w:val="003705F4"/>
    <w:pPr>
      <w:numPr>
        <w:ilvl w:val="0"/>
        <w:numId w:val="0"/>
      </w:numPr>
      <w:pBdr>
        <w:top w:val="none" w:sz="0" w:space="0" w:color="auto"/>
      </w:pBdr>
      <w:tabs>
        <w:tab w:val="clear" w:pos="1800"/>
      </w:tabs>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FB61C4"/>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FB61C4"/>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3705F4"/>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3705F4"/>
    <w:rPr>
      <w:rFonts w:cs="Times New Roman"/>
      <w:b/>
      <w:bCs/>
    </w:rPr>
  </w:style>
  <w:style w:type="paragraph" w:styleId="Header">
    <w:name w:val="header"/>
    <w:basedOn w:val="Normal"/>
    <w:link w:val="HeaderChar"/>
    <w:uiPriority w:val="99"/>
    <w:rsid w:val="003705F4"/>
    <w:pPr>
      <w:tabs>
        <w:tab w:val="center" w:pos="4320"/>
        <w:tab w:val="right" w:pos="8640"/>
      </w:tabs>
    </w:pPr>
  </w:style>
  <w:style w:type="character" w:customStyle="1" w:styleId="HeaderChar">
    <w:name w:val="Header Char"/>
    <w:basedOn w:val="DefaultParagraphFont"/>
    <w:link w:val="Header"/>
    <w:uiPriority w:val="99"/>
    <w:locked/>
    <w:rsid w:val="003705F4"/>
    <w:rPr>
      <w:rFonts w:cs="Times New Roman"/>
    </w:rPr>
  </w:style>
  <w:style w:type="paragraph" w:styleId="FootnoteText">
    <w:name w:val="footnote text"/>
    <w:basedOn w:val="Normal"/>
    <w:link w:val="FootnoteTextChar"/>
    <w:uiPriority w:val="99"/>
    <w:semiHidden/>
    <w:rsid w:val="003705F4"/>
  </w:style>
  <w:style w:type="character" w:customStyle="1" w:styleId="FootnoteTextChar">
    <w:name w:val="Footnote Text Char"/>
    <w:basedOn w:val="DefaultParagraphFont"/>
    <w:link w:val="FootnoteText"/>
    <w:uiPriority w:val="99"/>
    <w:semiHidden/>
    <w:locked/>
    <w:rsid w:val="00D830CC"/>
    <w:rPr>
      <w:rFonts w:cs="Times New Roman"/>
      <w:sz w:val="20"/>
      <w:szCs w:val="20"/>
    </w:rPr>
  </w:style>
  <w:style w:type="paragraph" w:styleId="ListNumber3">
    <w:name w:val="List Number 3"/>
    <w:basedOn w:val="Normal"/>
    <w:uiPriority w:val="99"/>
    <w:rsid w:val="003705F4"/>
    <w:pPr>
      <w:numPr>
        <w:numId w:val="11"/>
      </w:numPr>
      <w:tabs>
        <w:tab w:val="clear" w:pos="720"/>
        <w:tab w:val="num" w:pos="1080"/>
      </w:tabs>
      <w:ind w:left="1080"/>
    </w:pPr>
  </w:style>
  <w:style w:type="paragraph" w:customStyle="1" w:styleId="doublelineabove">
    <w:name w:val="double line above"/>
    <w:basedOn w:val="Normal"/>
    <w:uiPriority w:val="99"/>
    <w:rsid w:val="003705F4"/>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3705F4"/>
    <w:pPr>
      <w:widowControl w:val="0"/>
      <w:tabs>
        <w:tab w:val="left" w:pos="357"/>
      </w:tabs>
      <w:spacing w:line="255" w:lineRule="atLeast"/>
      <w:ind w:left="1083" w:hanging="357"/>
    </w:pPr>
    <w:rPr>
      <w:sz w:val="24"/>
    </w:rPr>
  </w:style>
  <w:style w:type="paragraph" w:styleId="BlockText">
    <w:name w:val="Block Text"/>
    <w:basedOn w:val="Normal"/>
    <w:uiPriority w:val="99"/>
    <w:rsid w:val="003705F4"/>
    <w:pPr>
      <w:spacing w:after="120"/>
      <w:ind w:left="1440" w:right="1440"/>
    </w:pPr>
  </w:style>
  <w:style w:type="character" w:customStyle="1" w:styleId="BalloonTextChar1">
    <w:name w:val="Balloon Text Char1"/>
    <w:basedOn w:val="DefaultParagraphFont"/>
    <w:link w:val="BalloonText"/>
    <w:uiPriority w:val="99"/>
    <w:semiHidden/>
    <w:locked/>
    <w:rsid w:val="00D830CC"/>
    <w:rPr>
      <w:rFonts w:cs="Times New Roman"/>
      <w:sz w:val="2"/>
    </w:rPr>
  </w:style>
  <w:style w:type="character" w:styleId="CommentReference">
    <w:name w:val="annotation reference"/>
    <w:basedOn w:val="DefaultParagraphFont"/>
    <w:uiPriority w:val="99"/>
    <w:semiHidden/>
    <w:rsid w:val="003705F4"/>
    <w:rPr>
      <w:rFonts w:cs="Times New Roman"/>
      <w:sz w:val="16"/>
      <w:szCs w:val="16"/>
    </w:rPr>
  </w:style>
  <w:style w:type="paragraph" w:styleId="Revision">
    <w:name w:val="Revision"/>
    <w:hidden/>
    <w:uiPriority w:val="99"/>
    <w:semiHidden/>
    <w:rsid w:val="003705F4"/>
    <w:rPr>
      <w:sz w:val="20"/>
      <w:szCs w:val="20"/>
    </w:rPr>
  </w:style>
  <w:style w:type="table" w:styleId="TableGrid">
    <w:name w:val="Table Grid"/>
    <w:basedOn w:val="TableNormal"/>
    <w:uiPriority w:val="99"/>
    <w:rsid w:val="003705F4"/>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3705F4"/>
    <w:rPr>
      <w:rFonts w:cs="Times New Roman"/>
      <w:i/>
      <w:iCs/>
    </w:rPr>
  </w:style>
  <w:style w:type="paragraph" w:customStyle="1" w:styleId="Style1">
    <w:name w:val="Style1"/>
    <w:link w:val="Style1Char"/>
    <w:uiPriority w:val="99"/>
    <w:rsid w:val="003705F4"/>
    <w:rPr>
      <w:b/>
      <w:sz w:val="20"/>
      <w:szCs w:val="24"/>
    </w:rPr>
  </w:style>
  <w:style w:type="character" w:customStyle="1" w:styleId="Style1Char">
    <w:name w:val="Style1 Char"/>
    <w:basedOn w:val="DefaultParagraphFont"/>
    <w:link w:val="Style1"/>
    <w:uiPriority w:val="99"/>
    <w:locked/>
    <w:rsid w:val="003705F4"/>
    <w:rPr>
      <w:rFonts w:cs="Times New Roman"/>
      <w:b/>
      <w:sz w:val="24"/>
      <w:szCs w:val="24"/>
      <w:lang w:val="en-US" w:eastAsia="en-US" w:bidi="ar-SA"/>
    </w:rPr>
  </w:style>
  <w:style w:type="paragraph" w:styleId="ListParagraph">
    <w:name w:val="List Paragraph"/>
    <w:basedOn w:val="Normal"/>
    <w:uiPriority w:val="99"/>
    <w:qFormat/>
    <w:rsid w:val="003705F4"/>
    <w:pPr>
      <w:ind w:left="720"/>
      <w:contextualSpacing/>
    </w:pPr>
  </w:style>
  <w:style w:type="paragraph" w:customStyle="1" w:styleId="cf6rfooter20081113">
    <w:name w:val="cf6rfooter20081113"/>
    <w:basedOn w:val="Footer"/>
    <w:link w:val="cf6rfooter20081113Char"/>
    <w:uiPriority w:val="99"/>
    <w:rsid w:val="003705F4"/>
    <w:pPr>
      <w:tabs>
        <w:tab w:val="right" w:pos="9900"/>
      </w:tabs>
    </w:pPr>
  </w:style>
  <w:style w:type="character" w:customStyle="1" w:styleId="cf6rfooter20081113Char">
    <w:name w:val="cf6rfooter20081113 Char"/>
    <w:basedOn w:val="FooterChar"/>
    <w:link w:val="cf6rfooter20081113"/>
    <w:uiPriority w:val="99"/>
    <w:locked/>
    <w:rsid w:val="003705F4"/>
    <w:rPr>
      <w:rFonts w:ascii="Calibri" w:hAnsi="Calibri" w:cs="Times New Roman"/>
      <w:sz w:val="20"/>
      <w:szCs w:val="20"/>
    </w:rPr>
  </w:style>
  <w:style w:type="paragraph" w:customStyle="1" w:styleId="Style17">
    <w:name w:val="Style17"/>
    <w:basedOn w:val="Heading1"/>
    <w:link w:val="Style17Char"/>
    <w:uiPriority w:val="99"/>
    <w:rsid w:val="0051471E"/>
    <w:rPr>
      <w:rFonts w:ascii="Cambria" w:hAnsi="Cambria"/>
      <w:b w:val="0"/>
      <w:bCs/>
    </w:rPr>
  </w:style>
  <w:style w:type="paragraph" w:customStyle="1" w:styleId="Style18">
    <w:name w:val="Style18"/>
    <w:basedOn w:val="Heading1"/>
    <w:link w:val="Style18Char"/>
    <w:uiPriority w:val="99"/>
    <w:rsid w:val="0051471E"/>
    <w:pPr>
      <w:jc w:val="right"/>
    </w:pPr>
    <w:rPr>
      <w:rFonts w:ascii="Cambria" w:hAnsi="Cambria"/>
      <w:b w:val="0"/>
      <w:bCs/>
    </w:rPr>
  </w:style>
  <w:style w:type="character" w:customStyle="1" w:styleId="Style17Char">
    <w:name w:val="Style17 Char"/>
    <w:basedOn w:val="Heading1Char"/>
    <w:link w:val="Style17"/>
    <w:uiPriority w:val="99"/>
    <w:locked/>
    <w:rsid w:val="0051471E"/>
    <w:rPr>
      <w:rFonts w:ascii="Cambria" w:hAnsi="Cambria" w:cs="Times New Roman"/>
      <w:b/>
      <w:bCs/>
      <w:sz w:val="30"/>
    </w:rPr>
  </w:style>
  <w:style w:type="paragraph" w:customStyle="1" w:styleId="Style19">
    <w:name w:val="Style19"/>
    <w:basedOn w:val="Normal"/>
    <w:link w:val="Style19Char"/>
    <w:uiPriority w:val="99"/>
    <w:rsid w:val="0051471E"/>
    <w:pPr>
      <w:tabs>
        <w:tab w:val="right" w:pos="10543"/>
      </w:tabs>
    </w:pPr>
    <w:rPr>
      <w:rFonts w:ascii="Cambria" w:hAnsi="Cambria"/>
      <w:bCs/>
    </w:rPr>
  </w:style>
  <w:style w:type="character" w:customStyle="1" w:styleId="Style18Char">
    <w:name w:val="Style18 Char"/>
    <w:basedOn w:val="Heading1Char"/>
    <w:link w:val="Style18"/>
    <w:uiPriority w:val="99"/>
    <w:locked/>
    <w:rsid w:val="0051471E"/>
    <w:rPr>
      <w:rFonts w:ascii="Cambria" w:hAnsi="Cambria" w:cs="Times New Roman"/>
      <w:b/>
      <w:bCs/>
      <w:sz w:val="30"/>
    </w:rPr>
  </w:style>
  <w:style w:type="paragraph" w:customStyle="1" w:styleId="Style20">
    <w:name w:val="Style20"/>
    <w:basedOn w:val="Normal"/>
    <w:link w:val="Style20Char"/>
    <w:uiPriority w:val="99"/>
    <w:rsid w:val="0051471E"/>
    <w:rPr>
      <w:rFonts w:ascii="Cambria" w:hAnsi="Cambria"/>
      <w:sz w:val="12"/>
      <w:szCs w:val="12"/>
    </w:rPr>
  </w:style>
  <w:style w:type="character" w:customStyle="1" w:styleId="Style19Char">
    <w:name w:val="Style19 Char"/>
    <w:basedOn w:val="DefaultParagraphFont"/>
    <w:link w:val="Style19"/>
    <w:uiPriority w:val="99"/>
    <w:locked/>
    <w:rsid w:val="0051471E"/>
    <w:rPr>
      <w:rFonts w:ascii="Cambria" w:hAnsi="Cambria" w:cs="Times New Roman"/>
      <w:bCs/>
    </w:rPr>
  </w:style>
  <w:style w:type="character" w:customStyle="1" w:styleId="Style20Char">
    <w:name w:val="Style20 Char"/>
    <w:basedOn w:val="DefaultParagraphFont"/>
    <w:link w:val="Style20"/>
    <w:uiPriority w:val="99"/>
    <w:locked/>
    <w:rsid w:val="0051471E"/>
    <w:rPr>
      <w:rFonts w:ascii="Cambria" w:hAnsi="Cambria" w:cs="Times New Roman"/>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2B6092-7A72-4370-8F30-7314BA4C2C8D}">
  <ds:schemaRefs>
    <ds:schemaRef ds:uri="http://schemas.openxmlformats.org/officeDocument/2006/bibliography"/>
  </ds:schemaRefs>
</ds:datastoreItem>
</file>

<file path=customXml/itemProps2.xml><?xml version="1.0" encoding="utf-8"?>
<ds:datastoreItem xmlns:ds="http://schemas.openxmlformats.org/officeDocument/2006/customXml" ds:itemID="{CE666640-5E7C-41D6-8DD5-B2437AB61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5790</Words>
  <Characters>33004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A</vt:lpstr>
    </vt:vector>
  </TitlesOfParts>
  <Company>California Energy Commission</Company>
  <LinksUpToDate>false</LinksUpToDate>
  <CharactersWithSpaces>38717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dtam</dc:creator>
  <cp:lastModifiedBy>Markstrum, Alexis@Energy</cp:lastModifiedBy>
  <cp:revision>2</cp:revision>
  <cp:lastPrinted>2013-01-15T05:01:00Z</cp:lastPrinted>
  <dcterms:created xsi:type="dcterms:W3CDTF">2019-11-20T18:13:00Z</dcterms:created>
  <dcterms:modified xsi:type="dcterms:W3CDTF">2019-11-20T18:13:00Z</dcterms:modified>
</cp:coreProperties>
</file>
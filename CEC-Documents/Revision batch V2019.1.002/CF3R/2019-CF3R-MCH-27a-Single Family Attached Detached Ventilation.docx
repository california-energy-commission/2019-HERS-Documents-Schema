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7"/>
        <w:tblOverlap w:val="never"/>
        <w:tblW w:w="0" w:type="auto"/>
        <w:tblLook w:val="04A0" w:firstRow="1" w:lastRow="0" w:firstColumn="1" w:lastColumn="0" w:noHBand="0" w:noVBand="1"/>
      </w:tblPr>
      <w:tblGrid>
        <w:gridCol w:w="10790"/>
      </w:tblGrid>
      <w:tr w:rsidR="00FD3D09" w14:paraId="080DB798" w14:textId="77777777" w:rsidTr="00FD3D09">
        <w:tc>
          <w:tcPr>
            <w:tcW w:w="10790" w:type="dxa"/>
          </w:tcPr>
          <w:p w14:paraId="2CCB2315" w14:textId="77777777" w:rsidR="00FD3D09" w:rsidRDefault="00FD3D09" w:rsidP="00FD3D09">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4226446E" w14:textId="0D336331" w:rsidR="00FD3D09" w:rsidRPr="00C070E2" w:rsidRDefault="00FD3D09"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C070E2">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C070E2">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C070E2">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C070E2">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C070E2">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C070E2">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C070E2">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C070E2">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C070E2">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C070E2"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B80CF43"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C070E2"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3537566F" w:rsidR="00380356" w:rsidRDefault="004654AA" w:rsidP="00454307">
            <w:pPr>
              <w:rPr>
                <w:rFonts w:asciiTheme="minorHAnsi" w:hAnsiTheme="minorHAnsi"/>
                <w:sz w:val="18"/>
                <w:szCs w:val="18"/>
              </w:rPr>
            </w:pPr>
            <w:ins w:id="1" w:author="Markstrum, Alexis@Energy" w:date="2019-10-02T08:38:00Z">
              <w:r w:rsidRPr="004654AA">
                <w:rPr>
                  <w:rFonts w:asciiTheme="minorHAnsi" w:hAnsiTheme="minorHAnsi" w:cstheme="minorHAnsi"/>
                  <w:sz w:val="18"/>
                  <w:szCs w:val="18"/>
                </w:rPr>
                <w:t>Vertical distance between the lowest and highest above-grade points within the pressure boundary in feet</w:t>
              </w:r>
            </w:ins>
            <w:del w:id="2" w:author="Markstrum, Alexis@Energy" w:date="2019-10-02T08:38:00Z">
              <w:r w:rsidR="00380356" w:rsidRPr="007A5D38" w:rsidDel="004654AA">
                <w:rPr>
                  <w:rFonts w:asciiTheme="minorHAnsi" w:hAnsiTheme="minorHAnsi" w:cstheme="minorHAnsi"/>
                  <w:sz w:val="18"/>
                  <w:szCs w:val="18"/>
                </w:rPr>
                <w:delText>Vertical distance from the lowest above-grade floor to the highest ceiling in feet</w:delText>
              </w:r>
            </w:del>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C070E2"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380356">
        <w:tc>
          <w:tcPr>
            <w:tcW w:w="10789"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380356">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1"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380356">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1"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380356">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1"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380356">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1"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380356">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1"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380356">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1" w:type="dxa"/>
          </w:tcPr>
          <w:p w14:paraId="0435B1BA" w14:textId="77777777" w:rsidR="007056D7" w:rsidRPr="007F6151" w:rsidRDefault="007056D7" w:rsidP="003952E1">
            <w:pPr>
              <w:keepNext/>
              <w:rPr>
                <w:rFonts w:asciiTheme="minorHAnsi" w:hAnsiTheme="minorHAnsi"/>
                <w:sz w:val="18"/>
                <w:szCs w:val="18"/>
              </w:rPr>
            </w:pPr>
          </w:p>
        </w:tc>
      </w:tr>
    </w:tbl>
    <w:p w14:paraId="362AE97B" w14:textId="77777777" w:rsidR="00BD72D7" w:rsidRDefault="00BD72D7">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C070E2"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179C3574"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0435B25B" w14:textId="05E6DBEE" w:rsidR="005952AD" w:rsidRDefault="005952AD">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BD72D7" w:rsidRPr="00500C2C" w14:paraId="33862D1C" w14:textId="77777777" w:rsidTr="00BD72D7">
        <w:tc>
          <w:tcPr>
            <w:tcW w:w="10786" w:type="dxa"/>
            <w:gridSpan w:val="2"/>
          </w:tcPr>
          <w:p w14:paraId="1AA0A7D1" w14:textId="77777777" w:rsidR="00BD72D7" w:rsidRDefault="00BD72D7" w:rsidP="00BD72D7">
            <w:pPr>
              <w:keepNext/>
              <w:rPr>
                <w:rFonts w:asciiTheme="minorHAnsi" w:hAnsiTheme="minorHAnsi"/>
                <w:b/>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Determination of HERS Verification Compliance</w:t>
            </w:r>
          </w:p>
          <w:p w14:paraId="1FC7153B" w14:textId="0ABECBF8" w:rsidR="00BD72D7" w:rsidRPr="00500C2C" w:rsidRDefault="00BD72D7" w:rsidP="00BD72D7">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D2491C" w14:paraId="7BEA2264" w14:textId="77777777" w:rsidTr="00BD72D7">
        <w:trPr>
          <w:trHeight w:val="158"/>
        </w:trPr>
        <w:tc>
          <w:tcPr>
            <w:tcW w:w="641" w:type="dxa"/>
            <w:vAlign w:val="center"/>
          </w:tcPr>
          <w:p w14:paraId="3D7D593F" w14:textId="77777777" w:rsidR="00BD72D7" w:rsidRPr="00D2491C" w:rsidRDefault="00BD72D7" w:rsidP="00BD72D7">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CD5AA12" w14:textId="77777777" w:rsidR="00BD72D7" w:rsidRDefault="00BD72D7" w:rsidP="00BD72D7">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rsidDel="001545D6" w14:paraId="02B77A35" w14:textId="1798EF60" w:rsidTr="00B85EC7">
        <w:trPr>
          <w:cantSplit/>
          <w:trHeight w:val="288"/>
          <w:del w:id="3"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FCFD1FC" w14:textId="73A4E2AD" w:rsidR="00461494" w:rsidRPr="00A75DC5" w:rsidDel="001545D6" w:rsidRDefault="00461494" w:rsidP="00B85EC7">
            <w:pPr>
              <w:keepNext/>
              <w:rPr>
                <w:del w:id="4" w:author="Markstrum, Alexis@Energy" w:date="2019-10-02T11:05:00Z"/>
                <w:rFonts w:asciiTheme="minorHAnsi" w:hAnsiTheme="minorHAnsi"/>
                <w:b/>
                <w:bCs/>
                <w:szCs w:val="18"/>
              </w:rPr>
            </w:pPr>
            <w:del w:id="5" w:author="Markstrum, Alexis@Energy" w:date="2019-10-02T11:05:00Z">
              <w:r w:rsidDel="001545D6">
                <w:rPr>
                  <w:rFonts w:asciiTheme="minorHAnsi" w:hAnsiTheme="minorHAnsi"/>
                  <w:b/>
                  <w:bCs/>
                  <w:szCs w:val="18"/>
                </w:rPr>
                <w:lastRenderedPageBreak/>
                <w:delText>G</w:delText>
              </w:r>
              <w:r w:rsidRPr="0029047D" w:rsidDel="001545D6">
                <w:rPr>
                  <w:rFonts w:asciiTheme="minorHAnsi" w:hAnsiTheme="minorHAnsi"/>
                  <w:b/>
                  <w:bCs/>
                  <w:szCs w:val="18"/>
                </w:rPr>
                <w:delText>. Other Requirements</w:delText>
              </w:r>
            </w:del>
          </w:p>
        </w:tc>
      </w:tr>
      <w:tr w:rsidR="00461494" w:rsidDel="001545D6" w14:paraId="1C8EF33A" w14:textId="106A9A4E" w:rsidTr="00B85EC7">
        <w:trPr>
          <w:cantSplit/>
          <w:trHeight w:val="288"/>
          <w:del w:id="6"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3D7E592" w14:textId="71E8F0CB" w:rsidR="00461494" w:rsidRPr="00A75DC5" w:rsidDel="001545D6" w:rsidRDefault="00461494" w:rsidP="00B85EC7">
            <w:pPr>
              <w:keepNext/>
              <w:rPr>
                <w:del w:id="7" w:author="Markstrum, Alexis@Energy" w:date="2019-10-02T11:05:00Z"/>
                <w:rFonts w:asciiTheme="minorHAnsi" w:hAnsiTheme="minorHAnsi"/>
                <w:b/>
                <w:bCs/>
                <w:szCs w:val="18"/>
              </w:rPr>
            </w:pPr>
            <w:del w:id="8" w:author="Markstrum, Alexis@Energy" w:date="2019-10-02T11:05:00Z">
              <w:r w:rsidRPr="00A75DC5" w:rsidDel="001545D6">
                <w:rPr>
                  <w:rFonts w:asciiTheme="minorHAnsi" w:hAnsiTheme="minorHAnsi"/>
                  <w:b/>
                  <w:bCs/>
                  <w:szCs w:val="18"/>
                </w:rPr>
                <w:delText>The items listed below (6.1 through 6.</w:delText>
              </w:r>
              <w:r w:rsidDel="001545D6">
                <w:rPr>
                  <w:rFonts w:asciiTheme="minorHAnsi" w:hAnsiTheme="minorHAnsi"/>
                  <w:b/>
                  <w:bCs/>
                  <w:szCs w:val="18"/>
                </w:rPr>
                <w:delText xml:space="preserve">6 and </w:delText>
              </w:r>
              <w:r w:rsidRPr="00A75DC5" w:rsidDel="001545D6">
                <w:rPr>
                  <w:rFonts w:asciiTheme="minorHAnsi" w:hAnsiTheme="minorHAnsi"/>
                  <w:b/>
                  <w:bCs/>
                  <w:szCs w:val="18"/>
                </w:rPr>
                <w:delText>6.</w:delText>
              </w:r>
              <w:r w:rsidDel="001545D6">
                <w:rPr>
                  <w:rFonts w:asciiTheme="minorHAnsi" w:hAnsiTheme="minorHAnsi"/>
                  <w:b/>
                  <w:bCs/>
                  <w:szCs w:val="18"/>
                </w:rPr>
                <w:delText>8</w:delText>
              </w:r>
              <w:r w:rsidRPr="00A75DC5" w:rsidDel="001545D6">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61494" w:rsidDel="001545D6" w14:paraId="74A108CC" w14:textId="16F941F1" w:rsidTr="00C070E2">
        <w:trPr>
          <w:cantSplit/>
          <w:trHeight w:val="158"/>
          <w:del w:id="9"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15B2BE" w14:textId="0DEE2BF2" w:rsidR="00461494" w:rsidDel="001545D6" w:rsidRDefault="00461494" w:rsidP="00B85EC7">
            <w:pPr>
              <w:keepNext/>
              <w:jc w:val="center"/>
              <w:rPr>
                <w:del w:id="10" w:author="Markstrum, Alexis@Energy" w:date="2019-10-02T11:05:00Z"/>
                <w:rFonts w:asciiTheme="minorHAnsi" w:hAnsiTheme="minorHAnsi"/>
                <w:sz w:val="18"/>
                <w:szCs w:val="18"/>
              </w:rPr>
            </w:pPr>
            <w:del w:id="11" w:author="Markstrum, Alexis@Energy" w:date="2019-10-02T11:05:00Z">
              <w:r w:rsidDel="001545D6">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76DF1D" w14:textId="46EF15AB" w:rsidR="00461494" w:rsidDel="001545D6"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2" w:author="Markstrum, Alexis@Energy" w:date="2019-10-02T11:05:00Z"/>
                <w:rStyle w:val="margin0020notechar"/>
                <w:rFonts w:asciiTheme="minorHAnsi" w:hAnsiTheme="minorHAnsi"/>
                <w:sz w:val="18"/>
                <w:szCs w:val="18"/>
              </w:rPr>
            </w:pPr>
            <w:del w:id="13" w:author="Markstrum, Alexis@Energy" w:date="2019-10-02T11:05:00Z">
              <w:r w:rsidRPr="00215D5D" w:rsidDel="001545D6">
                <w:rPr>
                  <w:rFonts w:asciiTheme="minorHAnsi" w:hAnsiTheme="minorHAnsi"/>
                  <w:b/>
                  <w:sz w:val="18"/>
                  <w:szCs w:val="18"/>
                </w:rPr>
                <w:delText>Adjacent Spaces and Transfer Air.</w:delText>
              </w:r>
              <w:r w:rsidRPr="00215D5D"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1545D6">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055A4F4E" w14:textId="52EE31CC" w:rsidR="00461494" w:rsidDel="001545D6"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4" w:author="Markstrum, Alexis@Energy" w:date="2019-10-02T11:05:00Z"/>
                <w:rFonts w:asciiTheme="minorHAnsi" w:hAnsiTheme="minorHAnsi"/>
                <w:sz w:val="18"/>
                <w:szCs w:val="18"/>
              </w:rPr>
            </w:pPr>
            <w:del w:id="15" w:author="Markstrum, Alexis@Energy" w:date="2019-10-02T11:05:00Z">
              <w:r w:rsidRPr="00215D5D" w:rsidDel="001545D6">
                <w:rPr>
                  <w:rFonts w:asciiTheme="minorHAnsi" w:hAnsiTheme="minorHAnsi"/>
                  <w:sz w:val="18"/>
                  <w:szCs w:val="18"/>
                </w:rPr>
                <w:delText>6.</w:delText>
              </w:r>
              <w:r w:rsidDel="001545D6">
                <w:rPr>
                  <w:rFonts w:asciiTheme="minorHAnsi" w:hAnsiTheme="minorHAnsi"/>
                  <w:sz w:val="18"/>
                  <w:szCs w:val="18"/>
                </w:rPr>
                <w:delText xml:space="preserve">1.1 </w:delText>
              </w:r>
              <w:r w:rsidRPr="00215D5D" w:rsidDel="001545D6">
                <w:rPr>
                  <w:rFonts w:asciiTheme="minorHAnsi" w:hAnsiTheme="minorHAnsi"/>
                  <w:b/>
                  <w:sz w:val="18"/>
                  <w:szCs w:val="18"/>
                </w:rPr>
                <w:delText>Compliance for Attached Dwelling Units</w:delText>
              </w:r>
              <w:r w:rsidRPr="00792A45" w:rsidDel="001545D6">
                <w:rPr>
                  <w:rFonts w:asciiTheme="minorHAnsi" w:hAnsiTheme="minorHAnsi"/>
                  <w:sz w:val="18"/>
                  <w:szCs w:val="18"/>
                </w:rPr>
                <w:delText>. One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method of demonstrating compliance with Section 6.1 shall be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to verify a leakage rate below a maximum of 0.3 cfm per ft</w:delText>
              </w:r>
              <w:r w:rsidRPr="00215D5D" w:rsidDel="001545D6">
                <w:rPr>
                  <w:rFonts w:asciiTheme="minorHAnsi" w:hAnsiTheme="minorHAnsi"/>
                  <w:sz w:val="18"/>
                  <w:szCs w:val="18"/>
                  <w:vertAlign w:val="superscript"/>
                </w:rPr>
                <w:delText>2</w:delText>
              </w:r>
              <w:r w:rsidDel="001545D6">
                <w:rPr>
                  <w:rFonts w:asciiTheme="minorHAnsi" w:hAnsiTheme="minorHAnsi"/>
                  <w:sz w:val="18"/>
                  <w:szCs w:val="18"/>
                </w:rPr>
                <w:delText xml:space="preserve"> </w:delText>
              </w:r>
              <w:r w:rsidRPr="00E00577" w:rsidDel="001545D6">
                <w:rPr>
                  <w:rFonts w:asciiTheme="minorHAnsi" w:hAnsiTheme="minorHAnsi"/>
                  <w:sz w:val="18"/>
                  <w:szCs w:val="18"/>
                </w:rPr>
                <w:delText>(150 L/s per 100 m2)</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of the dwelling unit envelope area (i.e.,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the sum of the area of walls between dwelling units, exterior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walls, ceiling, and floor) at a test pressure of 50 Pa by a blower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door test conducted in accordance with either ANSI/ASTME779 or ANSI/ASTM-E1827. The test shall be conducted</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with the dwelling unit as if it were exposed to outdoor air on</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all sides, top, and bottom by opening doors and windows of</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adjacent dwelling units.</w:delText>
              </w:r>
            </w:del>
          </w:p>
        </w:tc>
      </w:tr>
      <w:tr w:rsidR="00461494" w:rsidDel="001545D6" w14:paraId="1BD9779E" w14:textId="38570F06" w:rsidTr="00C070E2">
        <w:trPr>
          <w:cantSplit/>
          <w:trHeight w:val="158"/>
          <w:del w:id="16"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0DB736B" w14:textId="4BDC4D8C" w:rsidR="00461494" w:rsidDel="001545D6" w:rsidRDefault="00461494" w:rsidP="00B85EC7">
            <w:pPr>
              <w:keepNext/>
              <w:jc w:val="center"/>
              <w:rPr>
                <w:del w:id="17" w:author="Markstrum, Alexis@Energy" w:date="2019-10-02T11:05:00Z"/>
                <w:rFonts w:asciiTheme="minorHAnsi" w:hAnsiTheme="minorHAnsi"/>
                <w:sz w:val="18"/>
                <w:szCs w:val="18"/>
              </w:rPr>
            </w:pPr>
            <w:del w:id="18" w:author="Markstrum, Alexis@Energy" w:date="2019-10-02T11:05:00Z">
              <w:r w:rsidDel="001545D6">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7ACB5" w14:textId="64AF68DF" w:rsidR="00461494" w:rsidDel="001545D6" w:rsidRDefault="00461494" w:rsidP="00B85EC7">
            <w:pPr>
              <w:keepNext/>
              <w:ind w:left="274" w:hanging="274"/>
              <w:rPr>
                <w:del w:id="19" w:author="Markstrum, Alexis@Energy" w:date="2019-10-02T11:05:00Z"/>
              </w:rPr>
            </w:pPr>
            <w:del w:id="20" w:author="Markstrum, Alexis@Energy" w:date="2019-10-02T11:05:00Z">
              <w:r w:rsidDel="001545D6">
                <w:rPr>
                  <w:rFonts w:asciiTheme="minorHAnsi" w:hAnsiTheme="minorHAnsi"/>
                  <w:b/>
                  <w:sz w:val="18"/>
                  <w:szCs w:val="18"/>
                </w:rPr>
                <w:delText>6.2 Instructions and Labeling.</w:delText>
              </w:r>
              <w:r w:rsidDel="001545D6">
                <w:rP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Information on the ventilation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design and/or ventilation systems installed, 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on their proper operation to meet the requirements of this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standard, and instructions detailing any required maintenance</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(similar to that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for HVAC systems) shall be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to the owner and the occupant of the dwelling unit. Controls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shall be labeled as to their function (unless that function 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obvious, such as toilet exhaust fan switches). See Section 13</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of ASHRAE Guideline 24</w:delText>
              </w:r>
              <w:r w:rsidDel="001545D6">
                <w:rPr>
                  <w:rStyle w:val="margin0020notechar"/>
                  <w:rFonts w:asciiTheme="minorHAnsi" w:hAnsiTheme="minorHAnsi"/>
                  <w:sz w:val="18"/>
                  <w:szCs w:val="18"/>
                </w:rPr>
                <w:delText xml:space="preserve"> </w:delText>
              </w:r>
              <w:r w:rsidRPr="00215D5D" w:rsidDel="001545D6">
                <w:rPr>
                  <w:rStyle w:val="margin0020notechar"/>
                  <w:rFonts w:asciiTheme="minorHAnsi" w:hAnsiTheme="minorHAnsi"/>
                  <w:sz w:val="18"/>
                  <w:szCs w:val="18"/>
                  <w:vertAlign w:val="superscript"/>
                </w:rPr>
                <w:delText>5</w:delText>
              </w:r>
              <w:r w:rsidRPr="00256541" w:rsidDel="001545D6">
                <w:rPr>
                  <w:rStyle w:val="margin0020notechar"/>
                  <w:rFonts w:asciiTheme="minorHAnsi" w:hAnsiTheme="minorHAnsi"/>
                  <w:sz w:val="18"/>
                  <w:szCs w:val="18"/>
                </w:rPr>
                <w:delText xml:space="preserve"> for information 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and labeling</w:delText>
              </w:r>
              <w:r w:rsidDel="001545D6">
                <w:rPr>
                  <w:rStyle w:val="margin0020notechar"/>
                  <w:rFonts w:asciiTheme="minorHAnsi" w:hAnsiTheme="minorHAnsi"/>
                  <w:sz w:val="18"/>
                  <w:szCs w:val="18"/>
                </w:rPr>
                <w:delText>.</w:delText>
              </w:r>
            </w:del>
          </w:p>
        </w:tc>
      </w:tr>
      <w:tr w:rsidR="00461494" w:rsidDel="001545D6" w14:paraId="4D243A41" w14:textId="212EB538" w:rsidTr="00C070E2">
        <w:trPr>
          <w:cantSplit/>
          <w:trHeight w:val="158"/>
          <w:del w:id="21"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CEB667" w14:textId="2D4A94DE" w:rsidR="00461494" w:rsidDel="001545D6" w:rsidRDefault="00461494" w:rsidP="00B85EC7">
            <w:pPr>
              <w:keepNext/>
              <w:jc w:val="center"/>
              <w:rPr>
                <w:del w:id="22" w:author="Markstrum, Alexis@Energy" w:date="2019-10-02T11:05:00Z"/>
                <w:rFonts w:asciiTheme="minorHAnsi" w:hAnsiTheme="minorHAnsi"/>
                <w:sz w:val="18"/>
                <w:szCs w:val="18"/>
              </w:rPr>
            </w:pPr>
            <w:del w:id="23" w:author="Markstrum, Alexis@Energy" w:date="2019-10-02T11:05:00Z">
              <w:r w:rsidDel="001545D6">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5384445" w14:textId="43F8CE6B" w:rsidR="00461494" w:rsidDel="001545D6" w:rsidRDefault="00461494" w:rsidP="00B85EC7">
            <w:pPr>
              <w:keepNext/>
              <w:rPr>
                <w:del w:id="24" w:author="Markstrum, Alexis@Energy" w:date="2019-10-02T11:05:00Z"/>
                <w:rStyle w:val="margin0020notechar"/>
                <w:rFonts w:asciiTheme="minorHAnsi" w:hAnsiTheme="minorHAnsi"/>
                <w:sz w:val="18"/>
                <w:szCs w:val="18"/>
              </w:rPr>
            </w:pPr>
            <w:del w:id="25" w:author="Markstrum, Alexis@Energy" w:date="2019-10-02T11:05:00Z">
              <w:r w:rsidDel="001545D6">
                <w:rPr>
                  <w:rFonts w:asciiTheme="minorHAnsi" w:hAnsiTheme="minorHAnsi"/>
                  <w:b/>
                  <w:sz w:val="18"/>
                  <w:szCs w:val="18"/>
                </w:rPr>
                <w:delText>6.3 Clothes Dryers.</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Clothes dryers shall be exhausted directly to the outdoors.</w:delText>
              </w:r>
            </w:del>
          </w:p>
          <w:p w14:paraId="2A9FBD0C" w14:textId="00BE577B" w:rsidR="00461494" w:rsidDel="001545D6" w:rsidRDefault="00461494" w:rsidP="00B85EC7">
            <w:pPr>
              <w:ind w:left="274"/>
              <w:rPr>
                <w:del w:id="26" w:author="Markstrum, Alexis@Energy" w:date="2019-10-02T11:05:00Z"/>
                <w:sz w:val="22"/>
              </w:rPr>
            </w:pPr>
            <w:del w:id="27" w:author="Markstrum, Alexis@Energy" w:date="2019-10-02T11:05:00Z">
              <w:r w:rsidRPr="00215D5D" w:rsidDel="001545D6">
                <w:rPr>
                  <w:rFonts w:asciiTheme="minorHAnsi" w:hAnsiTheme="minorHAnsi" w:cstheme="minorHAnsi"/>
                  <w:sz w:val="18"/>
                  <w:szCs w:val="18"/>
                </w:rPr>
                <w:delText>Exception: Condensing dryers plumbed to a drain.</w:delText>
              </w:r>
            </w:del>
          </w:p>
        </w:tc>
      </w:tr>
      <w:tr w:rsidR="00461494" w:rsidDel="001545D6" w14:paraId="733F4F44" w14:textId="236F8D2D" w:rsidTr="00C070E2">
        <w:trPr>
          <w:cantSplit/>
          <w:trHeight w:val="158"/>
          <w:del w:id="28"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DBBD5A" w14:textId="2A9D8A28" w:rsidR="00461494" w:rsidDel="001545D6" w:rsidRDefault="00461494" w:rsidP="00B85EC7">
            <w:pPr>
              <w:keepNext/>
              <w:jc w:val="center"/>
              <w:rPr>
                <w:del w:id="29" w:author="Markstrum, Alexis@Energy" w:date="2019-10-02T11:05:00Z"/>
                <w:rFonts w:asciiTheme="minorHAnsi" w:hAnsiTheme="minorHAnsi"/>
                <w:sz w:val="18"/>
                <w:szCs w:val="18"/>
              </w:rPr>
            </w:pPr>
            <w:del w:id="30" w:author="Markstrum, Alexis@Energy" w:date="2019-10-02T11:05:00Z">
              <w:r w:rsidDel="001545D6">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5FBC683" w14:textId="77D78D45" w:rsidR="00461494" w:rsidDel="001545D6" w:rsidRDefault="00461494" w:rsidP="00B85EC7">
            <w:pPr>
              <w:pStyle w:val="margin0020note"/>
              <w:keepNext/>
              <w:spacing w:before="0" w:beforeAutospacing="0" w:after="0" w:afterAutospacing="0"/>
              <w:ind w:left="274" w:hanging="274"/>
              <w:rPr>
                <w:del w:id="31" w:author="Markstrum, Alexis@Energy" w:date="2019-10-02T11:05:00Z"/>
                <w:rFonts w:asciiTheme="minorHAnsi" w:hAnsiTheme="minorHAnsi"/>
                <w:b/>
                <w:sz w:val="18"/>
                <w:szCs w:val="18"/>
              </w:rPr>
            </w:pPr>
            <w:del w:id="32" w:author="Markstrum, Alexis@Energy" w:date="2019-10-02T11:05:00Z">
              <w:r w:rsidDel="001545D6">
                <w:rPr>
                  <w:rFonts w:asciiTheme="minorHAnsi" w:hAnsiTheme="minorHAnsi"/>
                  <w:b/>
                  <w:sz w:val="18"/>
                  <w:szCs w:val="18"/>
                </w:rPr>
                <w:delText>6.4 Combustion and Solid-Fuel Burning Appliances.</w:delText>
              </w:r>
            </w:del>
          </w:p>
          <w:p w14:paraId="06FB7EDD" w14:textId="3FF6EEB6" w:rsidR="00461494" w:rsidDel="001545D6" w:rsidRDefault="00461494" w:rsidP="00B85EC7">
            <w:pPr>
              <w:pStyle w:val="margin0020note"/>
              <w:keepNext/>
              <w:spacing w:before="0" w:beforeAutospacing="0" w:after="0" w:afterAutospacing="0"/>
              <w:ind w:left="763" w:hanging="403"/>
              <w:rPr>
                <w:del w:id="33" w:author="Markstrum, Alexis@Energy" w:date="2019-10-02T11:05:00Z"/>
                <w:rStyle w:val="margin0020notechar"/>
                <w:rFonts w:asciiTheme="minorHAnsi" w:hAnsiTheme="minorHAnsi"/>
                <w:sz w:val="18"/>
                <w:szCs w:val="18"/>
              </w:rPr>
            </w:pPr>
            <w:del w:id="34" w:author="Markstrum, Alexis@Energy" w:date="2019-10-02T11:05:00Z">
              <w:r w:rsidRPr="00215D5D" w:rsidDel="001545D6">
                <w:rPr>
                  <w:rFonts w:asciiTheme="minorHAnsi" w:hAnsiTheme="minorHAnsi"/>
                  <w:sz w:val="18"/>
                  <w:szCs w:val="18"/>
                </w:rPr>
                <w:delText>6.</w:delText>
              </w:r>
              <w:r w:rsidDel="001545D6">
                <w:rPr>
                  <w:rFonts w:asciiTheme="minorHAnsi" w:hAnsiTheme="minorHAnsi"/>
                  <w:sz w:val="18"/>
                  <w:szCs w:val="18"/>
                </w:rPr>
                <w:delText xml:space="preserve">4.1 </w:delText>
              </w:r>
              <w:r w:rsidRPr="00E00577" w:rsidDel="001545D6">
                <w:rPr>
                  <w:rStyle w:val="margin0020notechar"/>
                  <w:rFonts w:asciiTheme="minorHAnsi" w:hAnsiTheme="minorHAnsi"/>
                  <w:sz w:val="18"/>
                  <w:szCs w:val="18"/>
                </w:rPr>
                <w:delText>Combustion and solid-fuel-burning appliances must be provided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with adequate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ombustion and ventilation air and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installed in accordance with manufacturers’ installation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instructions; NFPA 54/ANSI Z223.1, </w:delText>
              </w:r>
              <w:r w:rsidRPr="00215D5D" w:rsidDel="001545D6">
                <w:rPr>
                  <w:rStyle w:val="margin0020notechar"/>
                  <w:rFonts w:asciiTheme="minorHAnsi" w:hAnsiTheme="minorHAnsi"/>
                  <w:i/>
                  <w:sz w:val="18"/>
                  <w:szCs w:val="18"/>
                </w:rPr>
                <w:delText>National Fuel Gas Code</w:delText>
              </w:r>
              <w:r w:rsidRPr="00E00577" w:rsidDel="001545D6">
                <w:rPr>
                  <w:rStyle w:val="margin0020notechar"/>
                  <w:rFonts w:asciiTheme="minorHAnsi" w:hAnsiTheme="minorHAnsi"/>
                  <w:sz w:val="18"/>
                  <w:szCs w:val="18"/>
                </w:rPr>
                <w:delText xml:space="preserve">; NFPA 31, </w:delText>
              </w:r>
              <w:r w:rsidRPr="00215D5D" w:rsidDel="001545D6">
                <w:rPr>
                  <w:rStyle w:val="margin0020notechar"/>
                  <w:rFonts w:asciiTheme="minorHAnsi" w:hAnsiTheme="minorHAnsi"/>
                  <w:i/>
                  <w:sz w:val="18"/>
                  <w:szCs w:val="18"/>
                </w:rPr>
                <w:delText>Standard for the Installation of Oil-Burning Equipment</w:delText>
              </w:r>
              <w:r w:rsidRPr="00E00577" w:rsidDel="001545D6">
                <w:rPr>
                  <w:rStyle w:val="margin0020notechar"/>
                  <w:rFonts w:asciiTheme="minorHAnsi" w:hAnsiTheme="minorHAnsi"/>
                  <w:sz w:val="18"/>
                  <w:szCs w:val="18"/>
                </w:rPr>
                <w:delText xml:space="preserve">; or NFPA 211, </w:delText>
              </w:r>
              <w:r w:rsidRPr="00215D5D" w:rsidDel="001545D6">
                <w:rPr>
                  <w:rStyle w:val="margin0020notechar"/>
                  <w:rFonts w:asciiTheme="minorHAnsi" w:hAnsiTheme="minorHAnsi"/>
                  <w:i/>
                  <w:sz w:val="18"/>
                  <w:szCs w:val="18"/>
                </w:rPr>
                <w:delText>Standard for Chimneys, Fireplaces, Vents, and Solid-Fuel Burning Appliances</w:delText>
              </w:r>
              <w:r w:rsidRPr="00E00577" w:rsidDel="001545D6">
                <w:rPr>
                  <w:rStyle w:val="margin0020notechar"/>
                  <w:rFonts w:asciiTheme="minorHAnsi" w:hAnsiTheme="minorHAnsi"/>
                  <w:sz w:val="18"/>
                  <w:szCs w:val="18"/>
                </w:rPr>
                <w:delText>, or other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equivalent code acceptable to the building official.</w:delText>
              </w:r>
            </w:del>
          </w:p>
          <w:p w14:paraId="793EA4A5" w14:textId="08905091" w:rsidR="00461494" w:rsidDel="001545D6" w:rsidRDefault="00461494" w:rsidP="00B85EC7">
            <w:pPr>
              <w:pStyle w:val="margin0020note"/>
              <w:keepNext/>
              <w:spacing w:before="0" w:beforeAutospacing="0" w:after="0" w:afterAutospacing="0"/>
              <w:ind w:left="763" w:hanging="403"/>
              <w:rPr>
                <w:del w:id="35" w:author="Markstrum, Alexis@Energy" w:date="2019-10-02T11:05:00Z"/>
              </w:rPr>
            </w:pPr>
            <w:del w:id="36" w:author="Markstrum, Alexis@Energy" w:date="2019-10-02T11:05:00Z">
              <w:r w:rsidRPr="00E00577" w:rsidDel="001545D6">
                <w:rPr>
                  <w:rStyle w:val="margin0020notechar"/>
                  <w:rFonts w:asciiTheme="minorHAnsi" w:hAnsiTheme="minorHAnsi"/>
                  <w:sz w:val="18"/>
                  <w:szCs w:val="18"/>
                </w:rPr>
                <w:delText xml:space="preserve"> </w:delText>
              </w:r>
              <w:r w:rsidRPr="00215D5D" w:rsidDel="001545D6">
                <w:rPr>
                  <w:rFonts w:asciiTheme="minorHAnsi" w:hAnsiTheme="minorHAnsi"/>
                  <w:sz w:val="18"/>
                  <w:szCs w:val="18"/>
                </w:rPr>
                <w:delText>6.</w:delText>
              </w:r>
              <w:r w:rsidDel="001545D6">
                <w:rPr>
                  <w:rFonts w:asciiTheme="minorHAnsi" w:hAnsiTheme="minorHAnsi"/>
                  <w:sz w:val="18"/>
                  <w:szCs w:val="18"/>
                </w:rPr>
                <w:delText xml:space="preserve">4.2 </w:delText>
              </w:r>
              <w:r w:rsidRPr="00E00577" w:rsidDel="001545D6">
                <w:rPr>
                  <w:rStyle w:val="margin0020notechar"/>
                  <w:rFonts w:asciiTheme="minorHAnsi" w:hAnsiTheme="minorHAnsi"/>
                  <w:sz w:val="18"/>
                  <w:szCs w:val="18"/>
                </w:rPr>
                <w:delText>Where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atmospherically vented combustion appliances or solid-fuelburning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are located inside the pressure boundary,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the total net exhaust flow of the two largest exhaust fans (not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including a summer cooling fan intended to be operated only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when windows or</w:delText>
              </w:r>
              <w:r w:rsidDel="001545D6">
                <w:rPr>
                  <w:rStyle w:val="margin0020notechar"/>
                  <w:rFonts w:asciiTheme="minorHAnsi" w:hAnsiTheme="minorHAnsi"/>
                  <w:sz w:val="18"/>
                  <w:szCs w:val="18"/>
                </w:rPr>
                <w:delText xml:space="preserve"> o</w:delText>
              </w:r>
              <w:r w:rsidRPr="00E00577" w:rsidDel="001545D6">
                <w:rPr>
                  <w:rStyle w:val="margin0020notechar"/>
                  <w:rFonts w:asciiTheme="minorHAnsi" w:hAnsiTheme="minorHAnsi"/>
                  <w:sz w:val="18"/>
                  <w:szCs w:val="18"/>
                </w:rPr>
                <w:delText>ther air inlets are open) shall not exceed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15 cfm per 100 ft2 (75 L/s per 100 m2) of occupiable space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when in operation at full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apacity. If the designed total net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flow exceeds this limit, the net exhaust flow must be reduced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by reducing the exhaust flow or </w:delText>
              </w:r>
              <w:r w:rsidDel="001545D6">
                <w:rPr>
                  <w:rStyle w:val="margin0020notechar"/>
                  <w:rFonts w:asciiTheme="minorHAnsi" w:hAnsiTheme="minorHAnsi"/>
                  <w:sz w:val="18"/>
                  <w:szCs w:val="18"/>
                </w:rPr>
                <w:delText>p</w:delText>
              </w:r>
              <w:r w:rsidRPr="00E00577" w:rsidDel="001545D6">
                <w:rPr>
                  <w:rStyle w:val="margin0020notechar"/>
                  <w:rFonts w:asciiTheme="minorHAnsi" w:hAnsiTheme="minorHAnsi"/>
                  <w:sz w:val="18"/>
                  <w:szCs w:val="18"/>
                </w:rPr>
                <w:delText>roviding compensating outdoor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air. Gravity or barometric dampers in nonpowered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exhaust makeup air systems shall not be used to provide compensating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outdoor air. Atmospherically vented combustion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do not include direct-vent appliances</w:delText>
              </w:r>
              <w:r w:rsidDel="001545D6">
                <w:rPr>
                  <w:rStyle w:val="margin0020notechar"/>
                  <w:rFonts w:asciiTheme="minorHAnsi" w:hAnsiTheme="minorHAnsi"/>
                  <w:sz w:val="18"/>
                  <w:szCs w:val="18"/>
                </w:rPr>
                <w:delText xml:space="preserve">. </w:delText>
              </w:r>
              <w:r w:rsidRPr="00423FB2" w:rsidDel="001545D6">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461494" w:rsidDel="001545D6" w14:paraId="56DFA6BC" w14:textId="385C1023" w:rsidTr="00C070E2">
        <w:trPr>
          <w:cantSplit/>
          <w:trHeight w:val="158"/>
          <w:del w:id="37"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D0D152" w14:textId="38C05393" w:rsidR="00461494" w:rsidDel="001545D6" w:rsidRDefault="00461494" w:rsidP="00B85EC7">
            <w:pPr>
              <w:keepNext/>
              <w:jc w:val="center"/>
              <w:rPr>
                <w:del w:id="38" w:author="Markstrum, Alexis@Energy" w:date="2019-10-02T11:05:00Z"/>
                <w:rFonts w:asciiTheme="minorHAnsi" w:hAnsiTheme="minorHAnsi"/>
                <w:sz w:val="18"/>
                <w:szCs w:val="18"/>
              </w:rPr>
            </w:pPr>
            <w:del w:id="39" w:author="Markstrum, Alexis@Energy" w:date="2019-10-02T11:05:00Z">
              <w:r w:rsidDel="001545D6">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BFB2D1B" w14:textId="1B74AB10" w:rsidR="00461494" w:rsidDel="001545D6" w:rsidRDefault="00461494" w:rsidP="00B85EC7">
            <w:pPr>
              <w:keepNext/>
              <w:ind w:left="273" w:hanging="273"/>
              <w:rPr>
                <w:del w:id="40" w:author="Markstrum, Alexis@Energy" w:date="2019-10-02T11:05:00Z"/>
                <w:rFonts w:asciiTheme="minorHAnsi" w:hAnsiTheme="minorHAnsi"/>
                <w:b/>
                <w:sz w:val="18"/>
                <w:szCs w:val="18"/>
              </w:rPr>
            </w:pPr>
            <w:del w:id="41" w:author="Markstrum, Alexis@Energy" w:date="2019-10-02T11:05:00Z">
              <w:r w:rsidDel="001545D6">
                <w:rPr>
                  <w:rFonts w:asciiTheme="minorHAnsi" w:hAnsiTheme="minorHAnsi"/>
                  <w:b/>
                  <w:sz w:val="18"/>
                  <w:szCs w:val="18"/>
                </w:rPr>
                <w:delText>6.5 Air tightness Requirements</w:delText>
              </w:r>
            </w:del>
          </w:p>
          <w:p w14:paraId="3DFE1104" w14:textId="660DBEC2" w:rsidR="00461494" w:rsidDel="001545D6" w:rsidRDefault="00461494" w:rsidP="00B85EC7">
            <w:pPr>
              <w:keepNext/>
              <w:ind w:left="763" w:hanging="403"/>
              <w:rPr>
                <w:del w:id="42" w:author="Markstrum, Alexis@Energy" w:date="2019-10-02T11:05:00Z"/>
              </w:rPr>
            </w:pPr>
            <w:del w:id="43" w:author="Markstrum, Alexis@Energy" w:date="2019-10-02T11:05:00Z">
              <w:r w:rsidRPr="00215D5D" w:rsidDel="001545D6">
                <w:rPr>
                  <w:rFonts w:asciiTheme="minorHAnsi" w:hAnsiTheme="minorHAnsi"/>
                  <w:sz w:val="18"/>
                  <w:szCs w:val="18"/>
                </w:rPr>
                <w:delText>6.5.1</w:delText>
              </w:r>
              <w:r w:rsidDel="001545D6">
                <w:rPr>
                  <w:rFonts w:asciiTheme="minorHAnsi" w:hAnsiTheme="minorHAnsi"/>
                  <w:b/>
                  <w:sz w:val="18"/>
                  <w:szCs w:val="18"/>
                </w:rPr>
                <w:delText xml:space="preserve"> Garages.</w:delText>
              </w:r>
              <w:r w:rsidDel="001545D6">
                <w:delText xml:space="preserve"> </w:delText>
              </w:r>
              <w:r w:rsidRPr="00215D5D" w:rsidDel="001545D6">
                <w:rPr>
                  <w:rFonts w:asciiTheme="minorHAnsi" w:hAnsiTheme="minorHAnsi"/>
                  <w:sz w:val="18"/>
                  <w:szCs w:val="18"/>
                </w:rPr>
                <w:delText>When an occupiable space adjoins a</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garage, the design must prevent migration of contaminants to</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the adjoining occupiable space. Air seal the walls, ceilings,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floors that separate garages from occupiable space. To be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considered air-sealed, all joints, seams, penetrations, openings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door assemblies and their respective jambs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framing, and other sources of air leakage through wall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ceiling assemblies separating the garage from the residence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its attic area shall be caulked, gasketed, weather stripped,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wrapped, or otherwise sealed to limit air movement. Doors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garages and occupiable spaces shall be gasketed or</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made substantially airtight with weather stripping.</w:delText>
              </w:r>
            </w:del>
          </w:p>
        </w:tc>
      </w:tr>
      <w:tr w:rsidR="00461494" w:rsidDel="001545D6" w14:paraId="2FC8C84D" w14:textId="152072B4" w:rsidTr="00C070E2">
        <w:trPr>
          <w:cantSplit/>
          <w:trHeight w:val="158"/>
          <w:del w:id="44"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0C63CB" w14:textId="48D33BF5" w:rsidR="00461494" w:rsidDel="001545D6" w:rsidRDefault="00461494" w:rsidP="00B85EC7">
            <w:pPr>
              <w:keepNext/>
              <w:jc w:val="center"/>
              <w:rPr>
                <w:del w:id="45" w:author="Markstrum, Alexis@Energy" w:date="2019-10-02T11:05:00Z"/>
                <w:rFonts w:asciiTheme="minorHAnsi" w:hAnsiTheme="minorHAnsi"/>
                <w:sz w:val="18"/>
                <w:szCs w:val="18"/>
              </w:rPr>
            </w:pPr>
            <w:del w:id="46" w:author="Markstrum, Alexis@Energy" w:date="2019-10-02T11:05:00Z">
              <w:r w:rsidDel="001545D6">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5D595C" w14:textId="7A48F180" w:rsidR="00461494" w:rsidDel="001545D6" w:rsidRDefault="00461494" w:rsidP="00B85EC7">
            <w:pPr>
              <w:keepNext/>
              <w:ind w:left="273" w:hanging="273"/>
              <w:rPr>
                <w:del w:id="47" w:author="Markstrum, Alexis@Energy" w:date="2019-10-02T11:05:00Z"/>
                <w:rStyle w:val="margin0020notechar"/>
                <w:rFonts w:asciiTheme="minorHAnsi" w:hAnsiTheme="minorHAnsi"/>
                <w:sz w:val="18"/>
                <w:szCs w:val="18"/>
              </w:rPr>
            </w:pPr>
            <w:del w:id="48" w:author="Markstrum, Alexis@Energy" w:date="2019-10-02T11:05:00Z">
              <w:r w:rsidDel="001545D6">
                <w:rPr>
                  <w:rFonts w:asciiTheme="minorHAnsi" w:hAnsiTheme="minorHAnsi"/>
                  <w:b/>
                  <w:sz w:val="18"/>
                  <w:szCs w:val="18"/>
                </w:rPr>
                <w:delText>6.6 Ventilation Opening Area.</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1545D6">
                <w:rPr>
                  <w:rStyle w:val="margin0020notechar"/>
                  <w:rFonts w:asciiTheme="minorHAnsi" w:hAnsiTheme="minorHAnsi"/>
                  <w:sz w:val="18"/>
                  <w:szCs w:val="18"/>
                </w:rPr>
                <w:delText>Exception: Attached dwelling units and spaces that meet the local ventilation requirements set for bathrooms in Section 5</w:delText>
              </w:r>
              <w:r w:rsidDel="001545D6">
                <w:rPr>
                  <w:rStyle w:val="margin0020notechar"/>
                  <w:rFonts w:asciiTheme="minorHAnsi" w:hAnsiTheme="minorHAnsi"/>
                  <w:sz w:val="18"/>
                  <w:szCs w:val="18"/>
                </w:rPr>
                <w:delText xml:space="preserve"> [of ASHRAE 62.2]</w:delText>
              </w:r>
              <w:r w:rsidRPr="00423FB2" w:rsidDel="001545D6">
                <w:rPr>
                  <w:rStyle w:val="margin0020notechar"/>
                  <w:rFonts w:asciiTheme="minorHAnsi" w:hAnsiTheme="minorHAnsi"/>
                  <w:sz w:val="18"/>
                  <w:szCs w:val="18"/>
                </w:rPr>
                <w:delText>.</w:delText>
              </w:r>
            </w:del>
          </w:p>
          <w:p w14:paraId="7B39E680" w14:textId="67AA14F7" w:rsidR="00461494" w:rsidDel="001545D6" w:rsidRDefault="00461494" w:rsidP="00B85EC7">
            <w:pPr>
              <w:keepNext/>
              <w:ind w:left="763" w:hanging="403"/>
              <w:rPr>
                <w:del w:id="49" w:author="Markstrum, Alexis@Energy" w:date="2019-10-02T11:05:00Z"/>
                <w:rFonts w:asciiTheme="minorHAnsi" w:hAnsiTheme="minorHAnsi"/>
                <w:sz w:val="18"/>
                <w:szCs w:val="18"/>
              </w:rPr>
            </w:pPr>
            <w:del w:id="50" w:author="Markstrum, Alexis@Energy" w:date="2019-10-02T11:05:00Z">
              <w:r w:rsidRPr="006C4B62" w:rsidDel="001545D6">
                <w:rPr>
                  <w:rFonts w:asciiTheme="minorHAnsi" w:hAnsiTheme="minorHAnsi"/>
                  <w:sz w:val="18"/>
                  <w:szCs w:val="18"/>
                </w:rPr>
                <w:delText>6.</w:delText>
              </w:r>
              <w:r w:rsidDel="001545D6">
                <w:rPr>
                  <w:rFonts w:asciiTheme="minorHAnsi" w:hAnsiTheme="minorHAnsi"/>
                  <w:sz w:val="18"/>
                  <w:szCs w:val="18"/>
                </w:rPr>
                <w:delText>6</w:delText>
              </w:r>
              <w:r w:rsidRPr="006C4B62" w:rsidDel="001545D6">
                <w:rPr>
                  <w:rFonts w:asciiTheme="minorHAnsi" w:hAnsiTheme="minorHAnsi"/>
                  <w:sz w:val="18"/>
                  <w:szCs w:val="18"/>
                </w:rPr>
                <w:delText>.1</w:delText>
              </w:r>
              <w:r w:rsidDel="001545D6">
                <w:rPr>
                  <w:rFonts w:asciiTheme="minorHAnsi" w:hAnsiTheme="minorHAnsi"/>
                  <w:b/>
                  <w:sz w:val="18"/>
                  <w:szCs w:val="18"/>
                </w:rPr>
                <w:delText xml:space="preserve"> </w:delText>
              </w:r>
              <w:r w:rsidRPr="0001108C" w:rsidDel="001545D6">
                <w:rPr>
                  <w:rFonts w:asciiTheme="minorHAnsi" w:hAnsiTheme="minorHAnsi"/>
                  <w:b/>
                  <w:sz w:val="18"/>
                  <w:szCs w:val="18"/>
                </w:rPr>
                <w:delText>Habitable Spaces</w:delText>
              </w:r>
              <w:r w:rsidDel="001545D6">
                <w:rPr>
                  <w:rFonts w:asciiTheme="minorHAnsi" w:hAnsiTheme="minorHAnsi"/>
                  <w:b/>
                  <w:sz w:val="18"/>
                  <w:szCs w:val="18"/>
                </w:rPr>
                <w:delText>.</w:delText>
              </w:r>
              <w:r w:rsidDel="001545D6">
                <w:delText xml:space="preserve"> </w:delText>
              </w:r>
              <w:r w:rsidRPr="0001108C" w:rsidDel="001545D6">
                <w:rPr>
                  <w:rFonts w:asciiTheme="minorHAnsi" w:hAnsiTheme="minorHAnsi"/>
                  <w:sz w:val="18"/>
                  <w:szCs w:val="18"/>
                </w:rPr>
                <w:delText>Each habitable space shall be provided</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with ventilation openings with an openable area not</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less than 4% of the floor area or less than 5 ft2 (0.5 m2).</w:delText>
              </w:r>
            </w:del>
          </w:p>
          <w:p w14:paraId="774CB2A9" w14:textId="3CF9FD9F" w:rsidR="00461494" w:rsidDel="001545D6" w:rsidRDefault="00461494" w:rsidP="00B85EC7">
            <w:pPr>
              <w:keepNext/>
              <w:ind w:left="763" w:hanging="403"/>
              <w:rPr>
                <w:del w:id="51" w:author="Markstrum, Alexis@Energy" w:date="2019-10-02T11:05:00Z"/>
                <w:rFonts w:asciiTheme="minorHAnsi" w:hAnsiTheme="minorHAnsi"/>
                <w:sz w:val="18"/>
                <w:szCs w:val="18"/>
              </w:rPr>
            </w:pPr>
            <w:del w:id="52" w:author="Markstrum, Alexis@Energy" w:date="2019-10-02T11:05:00Z">
              <w:r w:rsidRPr="0001108C" w:rsidDel="001545D6">
                <w:rPr>
                  <w:rFonts w:asciiTheme="minorHAnsi" w:hAnsiTheme="minorHAnsi"/>
                  <w:sz w:val="18"/>
                  <w:szCs w:val="18"/>
                </w:rPr>
                <w:delText xml:space="preserve">6.6.2 </w:delText>
              </w:r>
              <w:r w:rsidRPr="00215D5D" w:rsidDel="001545D6">
                <w:rPr>
                  <w:rFonts w:asciiTheme="minorHAnsi" w:hAnsiTheme="minorHAnsi"/>
                  <w:b/>
                  <w:sz w:val="18"/>
                  <w:szCs w:val="18"/>
                </w:rPr>
                <w:delText>Toilets and Utility Rooms</w:delText>
              </w:r>
              <w:r w:rsidRPr="0001108C" w:rsidDel="001545D6">
                <w:rPr>
                  <w:rFonts w:asciiTheme="minorHAnsi" w:hAnsiTheme="minorHAnsi"/>
                  <w:sz w:val="18"/>
                  <w:szCs w:val="18"/>
                </w:rPr>
                <w:delText>. Toilets and utility rooms</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shall be provided with ventilation openings with an openable</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area not less than 4% of the room floor area or less than1.5 ft2 (0.15 m2).</w:delText>
              </w:r>
            </w:del>
          </w:p>
          <w:p w14:paraId="546EE877" w14:textId="1AE7F29F" w:rsidR="00461494" w:rsidDel="001545D6" w:rsidRDefault="00461494" w:rsidP="00B85EC7">
            <w:pPr>
              <w:keepNext/>
              <w:ind w:left="763"/>
              <w:rPr>
                <w:del w:id="53" w:author="Markstrum, Alexis@Energy" w:date="2019-10-02T11:05:00Z"/>
                <w:rFonts w:asciiTheme="minorHAnsi" w:hAnsiTheme="minorHAnsi"/>
                <w:sz w:val="18"/>
                <w:szCs w:val="18"/>
              </w:rPr>
            </w:pPr>
            <w:del w:id="54" w:author="Markstrum, Alexis@Energy" w:date="2019-10-02T11:05:00Z">
              <w:r w:rsidRPr="0001108C" w:rsidDel="001545D6">
                <w:rPr>
                  <w:rFonts w:asciiTheme="minorHAnsi" w:hAnsiTheme="minorHAnsi"/>
                  <w:sz w:val="18"/>
                  <w:szCs w:val="18"/>
                </w:rPr>
                <w:delText>Exceptions:</w:delText>
              </w:r>
            </w:del>
          </w:p>
          <w:p w14:paraId="3DD90CCD" w14:textId="79B8A19E" w:rsidR="00461494" w:rsidDel="001545D6" w:rsidRDefault="00461494" w:rsidP="00B85EC7">
            <w:pPr>
              <w:keepNext/>
              <w:ind w:left="1397" w:hanging="274"/>
              <w:rPr>
                <w:del w:id="55" w:author="Markstrum, Alexis@Energy" w:date="2019-10-02T11:05:00Z"/>
                <w:rFonts w:asciiTheme="minorHAnsi" w:hAnsiTheme="minorHAnsi"/>
                <w:sz w:val="18"/>
                <w:szCs w:val="18"/>
              </w:rPr>
            </w:pPr>
            <w:del w:id="56" w:author="Markstrum, Alexis@Energy" w:date="2019-10-02T11:05:00Z">
              <w:r w:rsidRPr="0001108C" w:rsidDel="001545D6">
                <w:rPr>
                  <w:rFonts w:asciiTheme="minorHAnsi" w:hAnsiTheme="minorHAnsi"/>
                  <w:sz w:val="18"/>
                  <w:szCs w:val="18"/>
                </w:rPr>
                <w:delText>1. Utility rooms with a dryer exhaust duct.</w:delText>
              </w:r>
            </w:del>
          </w:p>
          <w:p w14:paraId="4ACCD9B5" w14:textId="68A4CB84" w:rsidR="00461494" w:rsidDel="001545D6" w:rsidRDefault="00461494" w:rsidP="00B85EC7">
            <w:pPr>
              <w:keepNext/>
              <w:ind w:left="1397" w:hanging="274"/>
              <w:rPr>
                <w:del w:id="57" w:author="Markstrum, Alexis@Energy" w:date="2019-10-02T11:05:00Z"/>
              </w:rPr>
            </w:pPr>
            <w:del w:id="58" w:author="Markstrum, Alexis@Energy" w:date="2019-10-02T11:05:00Z">
              <w:r w:rsidRPr="0001108C" w:rsidDel="001545D6">
                <w:rPr>
                  <w:rFonts w:asciiTheme="minorHAnsi" w:hAnsiTheme="minorHAnsi"/>
                  <w:sz w:val="18"/>
                  <w:szCs w:val="18"/>
                </w:rPr>
                <w:delText>2. Toilet compartments in bathrooms.</w:delText>
              </w:r>
            </w:del>
          </w:p>
        </w:tc>
      </w:tr>
      <w:tr w:rsidR="00461494" w:rsidDel="001545D6" w14:paraId="294DDB34" w14:textId="1D89D22C" w:rsidTr="00C070E2">
        <w:trPr>
          <w:cantSplit/>
          <w:trHeight w:val="158"/>
          <w:del w:id="59"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4B8F9C1" w14:textId="75E84720" w:rsidR="00461494" w:rsidDel="001545D6" w:rsidRDefault="00461494" w:rsidP="00B85EC7">
            <w:pPr>
              <w:keepNext/>
              <w:jc w:val="center"/>
              <w:rPr>
                <w:del w:id="60" w:author="Markstrum, Alexis@Energy" w:date="2019-10-02T11:05:00Z"/>
                <w:rFonts w:asciiTheme="minorHAnsi" w:hAnsiTheme="minorHAnsi"/>
                <w:sz w:val="18"/>
                <w:szCs w:val="18"/>
              </w:rPr>
            </w:pPr>
            <w:del w:id="61" w:author="Markstrum, Alexis@Energy" w:date="2019-10-02T11:05:00Z">
              <w:r w:rsidDel="001545D6">
                <w:rPr>
                  <w:rFonts w:asciiTheme="minorHAnsi" w:hAnsiTheme="minorHAnsi"/>
                  <w:sz w:val="18"/>
                  <w:szCs w:val="18"/>
                </w:rPr>
                <w:lastRenderedPageBreak/>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7523B68" w14:textId="16831D13" w:rsidR="00461494" w:rsidDel="001545D6" w:rsidRDefault="00461494" w:rsidP="00B85EC7">
            <w:pPr>
              <w:keepNext/>
              <w:ind w:left="274" w:hanging="274"/>
              <w:rPr>
                <w:del w:id="62" w:author="Markstrum, Alexis@Energy" w:date="2019-10-02T11:05:00Z"/>
                <w:rStyle w:val="margin0020notechar"/>
                <w:rFonts w:asciiTheme="minorHAnsi" w:hAnsiTheme="minorHAnsi"/>
                <w:sz w:val="18"/>
                <w:szCs w:val="18"/>
              </w:rPr>
            </w:pPr>
            <w:del w:id="63" w:author="Markstrum, Alexis@Energy" w:date="2019-10-02T11:05:00Z">
              <w:r w:rsidDel="001545D6">
                <w:rPr>
                  <w:rFonts w:asciiTheme="minorHAnsi" w:hAnsiTheme="minorHAnsi"/>
                  <w:b/>
                  <w:sz w:val="18"/>
                  <w:szCs w:val="18"/>
                </w:rPr>
                <w:delText>6.8 Air Inlets.</w:delText>
              </w:r>
              <w:r w:rsidDel="001545D6">
                <w:rP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inlets that are part of the ventilation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design shall be located a minimum of 10 ft (3 m) from known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sources of contamination such as a stack, vent, exhaust hood,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or vehicle exhaust. The intake shall be placed so that entering</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is not obstructed by snow, plantings, or other material.</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Forced air inlets shall be provided with rodent/insect screens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(mesh not larger than 1/2 in. [13 mm]).</w:delText>
              </w:r>
            </w:del>
          </w:p>
          <w:p w14:paraId="78BDB389" w14:textId="5E95B15C" w:rsidR="00461494" w:rsidDel="001545D6" w:rsidRDefault="00461494" w:rsidP="00B85EC7">
            <w:pPr>
              <w:keepNext/>
              <w:ind w:left="548" w:hanging="274"/>
              <w:rPr>
                <w:del w:id="64" w:author="Markstrum, Alexis@Energy" w:date="2019-10-02T11:05:00Z"/>
                <w:rStyle w:val="margin0020notechar"/>
                <w:rFonts w:asciiTheme="minorHAnsi" w:hAnsiTheme="minorHAnsi"/>
                <w:sz w:val="18"/>
                <w:szCs w:val="18"/>
              </w:rPr>
            </w:pPr>
            <w:del w:id="65" w:author="Markstrum, Alexis@Energy" w:date="2019-10-02T11:05:00Z">
              <w:r w:rsidRPr="00B07B81" w:rsidDel="001545D6">
                <w:rPr>
                  <w:rStyle w:val="margin0020notechar"/>
                  <w:rFonts w:asciiTheme="minorHAnsi" w:hAnsiTheme="minorHAnsi"/>
                  <w:sz w:val="18"/>
                  <w:szCs w:val="18"/>
                </w:rPr>
                <w:delText>Exceptions:</w:delText>
              </w:r>
            </w:del>
          </w:p>
          <w:p w14:paraId="209D75CC" w14:textId="3E2385A5" w:rsidR="00461494" w:rsidDel="001545D6" w:rsidRDefault="00461494" w:rsidP="00C070E2">
            <w:pPr>
              <w:keepNext/>
              <w:ind w:left="950" w:hanging="187"/>
              <w:rPr>
                <w:del w:id="66" w:author="Markstrum, Alexis@Energy" w:date="2019-10-02T11:05:00Z"/>
                <w:rStyle w:val="margin0020notechar"/>
                <w:rFonts w:asciiTheme="minorHAnsi" w:hAnsiTheme="minorHAnsi"/>
                <w:sz w:val="18"/>
                <w:szCs w:val="18"/>
              </w:rPr>
            </w:pPr>
            <w:del w:id="67" w:author="Markstrum, Alexis@Energy" w:date="2019-10-02T11:05:00Z">
              <w:r w:rsidRPr="00B07B81" w:rsidDel="001545D6">
                <w:rPr>
                  <w:rStyle w:val="margin0020notechar"/>
                  <w:rFonts w:asciiTheme="minorHAnsi" w:hAnsiTheme="minorHAnsi"/>
                  <w:sz w:val="18"/>
                  <w:szCs w:val="18"/>
                </w:rPr>
                <w:delText>1. Ventilation openings in the wall may be as close as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stretched-string distance of 3 ft (1 m) from sources of</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contamination exiting through the roof or dryer</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exhausts.</w:delText>
              </w:r>
            </w:del>
          </w:p>
          <w:p w14:paraId="53BCE3A8" w14:textId="32B98B69" w:rsidR="00461494" w:rsidDel="001545D6" w:rsidRDefault="00461494" w:rsidP="00B85EC7">
            <w:pPr>
              <w:keepNext/>
              <w:ind w:left="950" w:hanging="187"/>
              <w:rPr>
                <w:del w:id="68" w:author="Markstrum, Alexis@Energy" w:date="2019-10-02T11:05:00Z"/>
                <w:rStyle w:val="margin0020notechar"/>
                <w:rFonts w:asciiTheme="minorHAnsi" w:hAnsiTheme="minorHAnsi"/>
                <w:sz w:val="18"/>
                <w:szCs w:val="18"/>
              </w:rPr>
            </w:pPr>
            <w:del w:id="69" w:author="Markstrum, Alexis@Energy" w:date="2019-10-02T11:05:00Z">
              <w:r w:rsidRPr="00B07B81" w:rsidDel="001545D6">
                <w:rPr>
                  <w:rStyle w:val="margin0020notechar"/>
                  <w:rFonts w:asciiTheme="minorHAnsi" w:hAnsiTheme="minorHAnsi"/>
                  <w:sz w:val="18"/>
                  <w:szCs w:val="18"/>
                </w:rPr>
                <w:delText>2. No minimum separation distance shall be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between windows and local exhaust outlets in kitchens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and bathrooms.</w:delText>
              </w:r>
            </w:del>
          </w:p>
          <w:p w14:paraId="107687FD" w14:textId="600338A3" w:rsidR="00461494" w:rsidDel="001545D6" w:rsidRDefault="00461494" w:rsidP="00C070E2">
            <w:pPr>
              <w:keepNext/>
              <w:ind w:left="950" w:hanging="187"/>
              <w:rPr>
                <w:del w:id="70" w:author="Markstrum, Alexis@Energy" w:date="2019-10-02T11:05:00Z"/>
                <w:rStyle w:val="margin0020notechar"/>
                <w:rFonts w:asciiTheme="minorHAnsi" w:hAnsiTheme="minorHAnsi"/>
                <w:sz w:val="18"/>
                <w:szCs w:val="18"/>
              </w:rPr>
            </w:pPr>
            <w:del w:id="71" w:author="Markstrum, Alexis@Energy" w:date="2019-10-02T11:05:00Z">
              <w:r w:rsidRPr="00B07B81" w:rsidDel="001545D6">
                <w:rPr>
                  <w:rStyle w:val="margin0020notechar"/>
                  <w:rFonts w:asciiTheme="minorHAnsi" w:hAnsiTheme="minorHAnsi"/>
                  <w:sz w:val="18"/>
                  <w:szCs w:val="18"/>
                </w:rPr>
                <w:delText>3. Vent terminations covered by and meeting the requirements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of the National Fuel Gas Code (NFPA 54/ANSI</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Z223.1)7 or equivalent.</w:delText>
              </w:r>
            </w:del>
          </w:p>
          <w:p w14:paraId="2E4BB43A" w14:textId="660D0BC8" w:rsidR="00461494" w:rsidDel="001545D6" w:rsidRDefault="00461494" w:rsidP="00C070E2">
            <w:pPr>
              <w:keepNext/>
              <w:ind w:left="950" w:hanging="187"/>
              <w:rPr>
                <w:del w:id="72" w:author="Markstrum, Alexis@Energy" w:date="2019-10-02T11:05:00Z"/>
              </w:rPr>
            </w:pPr>
            <w:del w:id="73" w:author="Markstrum, Alexis@Energy" w:date="2019-10-02T11:05:00Z">
              <w:r w:rsidRPr="00B07B81" w:rsidDel="001545D6">
                <w:rPr>
                  <w:rStyle w:val="margin0020notechar"/>
                  <w:rFonts w:asciiTheme="minorHAnsi" w:hAnsiTheme="minorHAnsi"/>
                  <w:sz w:val="18"/>
                  <w:szCs w:val="18"/>
                </w:rPr>
                <w:delText>4. Where a combined exhaust/intake termination is used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to separate intake air from exhaust air originating in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living space other than kitchens, no minimum separation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distance between these two openings is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 these combined terminations, the exhaust air concentration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within the intake airflow shall not exceed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10%, as established by the manufacturer.</w:delText>
              </w:r>
            </w:del>
          </w:p>
        </w:tc>
      </w:tr>
      <w:tr w:rsidR="00461494" w:rsidDel="001545D6" w14:paraId="79FD88D2" w14:textId="6F0E5E1A" w:rsidTr="00C070E2">
        <w:trPr>
          <w:cantSplit/>
          <w:trHeight w:val="158"/>
          <w:del w:id="74" w:author="Markstrum, Alexis@Energy" w:date="2019-10-02T11:05: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DF3455" w14:textId="6FEF859A" w:rsidR="00461494" w:rsidDel="001545D6" w:rsidRDefault="00461494" w:rsidP="00B85EC7">
            <w:pPr>
              <w:keepNext/>
              <w:jc w:val="center"/>
              <w:rPr>
                <w:del w:id="75" w:author="Markstrum, Alexis@Energy" w:date="2019-10-02T11:05:00Z"/>
                <w:rFonts w:asciiTheme="minorHAnsi" w:hAnsiTheme="minorHAnsi"/>
                <w:sz w:val="18"/>
                <w:szCs w:val="18"/>
              </w:rPr>
            </w:pPr>
            <w:del w:id="76" w:author="Markstrum, Alexis@Energy" w:date="2019-10-02T11:05:00Z">
              <w:r w:rsidDel="001545D6">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E75D92" w14:textId="35D2B249" w:rsidR="00461494" w:rsidDel="001545D6" w:rsidRDefault="00461494" w:rsidP="00B85EC7">
            <w:pPr>
              <w:autoSpaceDE w:val="0"/>
              <w:autoSpaceDN w:val="0"/>
              <w:adjustRightInd w:val="0"/>
              <w:ind w:left="273" w:hanging="273"/>
              <w:rPr>
                <w:del w:id="77" w:author="Markstrum, Alexis@Energy" w:date="2019-10-02T11:05:00Z"/>
              </w:rPr>
            </w:pPr>
            <w:del w:id="78" w:author="Markstrum, Alexis@Energy" w:date="2019-10-02T11:05:00Z">
              <w:r w:rsidDel="001545D6">
                <w:rPr>
                  <w:rFonts w:asciiTheme="minorHAnsi" w:hAnsiTheme="minorHAnsi"/>
                  <w:b/>
                  <w:sz w:val="18"/>
                  <w:szCs w:val="18"/>
                </w:rPr>
                <w:delText>6.9 Carbon Monoxide Alarms.</w:delText>
              </w:r>
              <w:r w:rsidDel="001545D6">
                <w:delText xml:space="preserve"> </w:delText>
              </w:r>
              <w:r w:rsidRPr="00A625DC" w:rsidDel="001545D6">
                <w:rPr>
                  <w:rFonts w:asciiTheme="minorHAnsi" w:hAnsiTheme="minorHAnsi"/>
                  <w:sz w:val="18"/>
                  <w:szCs w:val="18"/>
                </w:rPr>
                <w:delText>A carbon monoxide alarm</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shall be installed in each dwelling unit in accordance with</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 xml:space="preserve">NFPA 720, </w:delText>
              </w:r>
              <w:r w:rsidRPr="00215D5D" w:rsidDel="001545D6">
                <w:rPr>
                  <w:rFonts w:asciiTheme="minorHAnsi" w:hAnsiTheme="minorHAnsi"/>
                  <w:i/>
                  <w:sz w:val="18"/>
                  <w:szCs w:val="18"/>
                </w:rPr>
                <w:delText>Standard for the Installation of Carbon Monoxide</w:delText>
              </w:r>
              <w:r w:rsidDel="001545D6">
                <w:rPr>
                  <w:rFonts w:asciiTheme="minorHAnsi" w:hAnsiTheme="minorHAnsi"/>
                  <w:i/>
                  <w:sz w:val="18"/>
                  <w:szCs w:val="18"/>
                </w:rPr>
                <w:delText xml:space="preserve"> </w:delText>
              </w:r>
              <w:r w:rsidRPr="00215D5D" w:rsidDel="001545D6">
                <w:rPr>
                  <w:rFonts w:asciiTheme="minorHAnsi" w:hAnsiTheme="minorHAnsi"/>
                  <w:i/>
                  <w:sz w:val="18"/>
                  <w:szCs w:val="18"/>
                </w:rPr>
                <w:delText>(CO) Detection and Warning Equipment</w:delText>
              </w:r>
              <w:r w:rsidRPr="00A625DC" w:rsidDel="001545D6">
                <w:rPr>
                  <w:rFonts w:asciiTheme="minorHAnsi" w:hAnsiTheme="minorHAnsi"/>
                  <w:sz w:val="18"/>
                  <w:szCs w:val="18"/>
                </w:rPr>
                <w:delText>, and shall be consistent</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with requirements of applicable laws, codes, and standards.</w:delText>
              </w:r>
            </w:del>
          </w:p>
        </w:tc>
      </w:tr>
      <w:tr w:rsidR="00461494" w:rsidDel="001545D6" w14:paraId="00448252" w14:textId="30AB350C" w:rsidTr="00B85EC7">
        <w:trPr>
          <w:cantSplit/>
          <w:trHeight w:val="158"/>
          <w:del w:id="79" w:author="Markstrum, Alexis@Energy" w:date="2019-10-02T11:05: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E76D7E1" w14:textId="6108FBA8" w:rsidR="00461494" w:rsidDel="001545D6" w:rsidRDefault="00461494" w:rsidP="00B85EC7">
            <w:pPr>
              <w:keepNext/>
              <w:rPr>
                <w:del w:id="80" w:author="Markstrum, Alexis@Energy" w:date="2019-10-02T11:05:00Z"/>
                <w:rFonts w:asciiTheme="minorHAnsi" w:hAnsiTheme="minorHAnsi"/>
                <w:b/>
                <w:bCs/>
                <w:sz w:val="18"/>
                <w:szCs w:val="18"/>
              </w:rPr>
            </w:pPr>
            <w:del w:id="81" w:author="Markstrum, Alexis@Energy" w:date="2019-10-02T11:05:00Z">
              <w:r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F484460" w14:textId="04665B87" w:rsidR="00461494" w:rsidDel="001545D6" w:rsidRDefault="00461494" w:rsidP="00461494">
      <w:pPr>
        <w:rPr>
          <w:del w:id="82" w:author="Markstrum, Alexis@Energy" w:date="2019-10-02T11:06:00Z"/>
        </w:rPr>
      </w:pPr>
    </w:p>
    <w:p w14:paraId="727406BE" w14:textId="77777777" w:rsidR="00461494" w:rsidRDefault="00461494" w:rsidP="00461494">
      <w:del w:id="83" w:author="Markstrum, Alexis@Energy" w:date="2019-10-02T11:05:00Z">
        <w:r w:rsidDel="001545D6">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rsidDel="001545D6" w14:paraId="1FC86DCC" w14:textId="148A95B8" w:rsidTr="00B85EC7">
        <w:trPr>
          <w:cantSplit/>
          <w:trHeight w:val="288"/>
          <w:del w:id="84" w:author="Markstrum, Alexis@Energy" w:date="2019-10-02T11:0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E222A96" w14:textId="7C3B9330" w:rsidR="00461494" w:rsidRPr="0047390B" w:rsidDel="001545D6" w:rsidRDefault="00461494" w:rsidP="00B85EC7">
            <w:pPr>
              <w:rPr>
                <w:del w:id="85" w:author="Markstrum, Alexis@Energy" w:date="2019-10-02T11:05:00Z"/>
                <w:rFonts w:asciiTheme="minorHAnsi" w:hAnsiTheme="minorHAnsi" w:cs="Arial"/>
                <w:b/>
                <w:szCs w:val="18"/>
              </w:rPr>
            </w:pPr>
            <w:del w:id="86" w:author="Markstrum, Alexis@Energy" w:date="2019-10-02T11:05:00Z">
              <w:r w:rsidDel="001545D6">
                <w:rPr>
                  <w:rFonts w:asciiTheme="minorHAnsi" w:hAnsiTheme="minorHAnsi" w:cs="Arial"/>
                  <w:b/>
                  <w:szCs w:val="18"/>
                </w:rPr>
                <w:lastRenderedPageBreak/>
                <w:delText>H</w:delText>
              </w:r>
              <w:r w:rsidRPr="0047390B" w:rsidDel="001545D6">
                <w:rPr>
                  <w:rFonts w:asciiTheme="minorHAnsi" w:hAnsiTheme="minorHAnsi" w:cs="Arial"/>
                  <w:b/>
                  <w:szCs w:val="18"/>
                </w:rPr>
                <w:delText>. Air Moving Equipment</w:delText>
              </w:r>
            </w:del>
          </w:p>
        </w:tc>
      </w:tr>
      <w:tr w:rsidR="00461494" w:rsidRPr="006C4FD8" w:rsidDel="001545D6" w14:paraId="28EC8FC4" w14:textId="05A7837D" w:rsidTr="00B85EC7">
        <w:trPr>
          <w:cantSplit/>
          <w:trHeight w:val="288"/>
          <w:del w:id="87" w:author="Markstrum, Alexis@Energy" w:date="2019-10-02T11:0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28F284" w14:textId="6CE41932" w:rsidR="00461494" w:rsidRPr="0047390B" w:rsidDel="001545D6" w:rsidRDefault="00461494" w:rsidP="00B85EC7">
            <w:pPr>
              <w:rPr>
                <w:del w:id="88" w:author="Markstrum, Alexis@Energy" w:date="2019-10-02T11:05:00Z"/>
                <w:rFonts w:asciiTheme="minorHAnsi" w:hAnsiTheme="minorHAnsi" w:cs="Arial"/>
                <w:b/>
                <w:szCs w:val="18"/>
              </w:rPr>
            </w:pPr>
            <w:del w:id="89" w:author="Markstrum, Alexis@Energy" w:date="2019-10-02T11:05:00Z">
              <w:r w:rsidRPr="0047390B" w:rsidDel="001545D6">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461494" w:rsidRPr="006C4FD8" w:rsidDel="001545D6" w14:paraId="5B20294F" w14:textId="28BF2D31" w:rsidTr="00B85EC7">
        <w:trPr>
          <w:cantSplit/>
          <w:trHeight w:val="158"/>
          <w:del w:id="90"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16541591" w14:textId="3F4D1DE2" w:rsidR="00461494" w:rsidRPr="006C4FD8" w:rsidDel="001545D6" w:rsidRDefault="00461494" w:rsidP="00B85EC7">
            <w:pPr>
              <w:keepNext/>
              <w:jc w:val="center"/>
              <w:rPr>
                <w:del w:id="91" w:author="Markstrum, Alexis@Energy" w:date="2019-10-02T11:05:00Z"/>
                <w:rFonts w:asciiTheme="minorHAnsi" w:hAnsiTheme="minorHAnsi"/>
                <w:sz w:val="18"/>
                <w:szCs w:val="18"/>
              </w:rPr>
            </w:pPr>
            <w:del w:id="92" w:author="Markstrum, Alexis@Energy" w:date="2019-10-02T11:05:00Z">
              <w:r w:rsidDel="001545D6">
                <w:rPr>
                  <w:rFonts w:asciiTheme="minorHAnsi" w:hAnsiTheme="minorHAnsi"/>
                  <w:sz w:val="18"/>
                  <w:szCs w:val="18"/>
                </w:rPr>
                <w:delText>0</w:delText>
              </w:r>
              <w:r w:rsidRPr="006C4FD8" w:rsidDel="001545D6">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32CC1A78" w14:textId="4469C534" w:rsidR="00461494" w:rsidRPr="00DA6319" w:rsidDel="001545D6"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93" w:author="Markstrum, Alexis@Energy" w:date="2019-10-02T11:05:00Z"/>
                <w:rFonts w:asciiTheme="minorHAnsi" w:hAnsiTheme="minorHAnsi"/>
                <w:sz w:val="18"/>
                <w:szCs w:val="18"/>
              </w:rPr>
            </w:pPr>
            <w:del w:id="94" w:author="Markstrum, Alexis@Energy" w:date="2019-10-02T11:05:00Z">
              <w:r w:rsidRPr="00C47060" w:rsidDel="001545D6">
                <w:rPr>
                  <w:rFonts w:asciiTheme="minorHAnsi" w:hAnsiTheme="minorHAnsi"/>
                  <w:b/>
                  <w:sz w:val="18"/>
                  <w:szCs w:val="18"/>
                </w:rPr>
                <w:delText xml:space="preserve">7.1 </w:delText>
              </w:r>
              <w:r w:rsidRPr="00C47060" w:rsidDel="001545D6">
                <w:rPr>
                  <w:rFonts w:asciiTheme="minorHAnsi" w:hAnsiTheme="minorHAnsi"/>
                  <w:b/>
                  <w:bCs/>
                  <w:sz w:val="18"/>
                  <w:szCs w:val="18"/>
                </w:rPr>
                <w:delText>Selection and Installation</w:delText>
              </w:r>
              <w:r w:rsidRPr="00CB00C9" w:rsidDel="001545D6">
                <w:rPr>
                  <w:rFonts w:asciiTheme="minorHAnsi" w:hAnsiTheme="minorHAnsi"/>
                  <w:b/>
                  <w:bCs/>
                  <w:sz w:val="18"/>
                  <w:szCs w:val="18"/>
                </w:rPr>
                <w:delText xml:space="preserve">. </w:delText>
              </w:r>
              <w:r w:rsidRPr="00C070E2" w:rsidDel="001545D6">
                <w:rPr>
                  <w:rFonts w:asciiTheme="minorHAnsi" w:hAnsiTheme="minorHAnsi"/>
                  <w:bCs/>
                  <w:sz w:val="18"/>
                  <w:szCs w:val="18"/>
                </w:rPr>
                <w:delText>Ventilation devices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equipment serving individual dwelling units shall be tested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ANSI/ASHRAE Standard 51/AMCA 210,</w:delText>
              </w:r>
              <w:r w:rsidDel="001545D6">
                <w:rPr>
                  <w:rFonts w:asciiTheme="minorHAnsi" w:hAnsiTheme="minorHAnsi"/>
                  <w:bCs/>
                  <w:sz w:val="18"/>
                  <w:szCs w:val="18"/>
                </w:rPr>
                <w:delText xml:space="preserve"> </w:delText>
              </w:r>
              <w:r w:rsidRPr="00C070E2" w:rsidDel="001545D6">
                <w:rPr>
                  <w:rFonts w:asciiTheme="minorHAnsi" w:hAnsiTheme="minorHAnsi"/>
                  <w:bCs/>
                  <w:i/>
                  <w:sz w:val="18"/>
                  <w:szCs w:val="18"/>
                </w:rPr>
                <w:delText>Laboratory Methods of Testing Fans for Aerodynamic Performance Rating</w:delText>
              </w:r>
              <w:r w:rsidRPr="00C070E2" w:rsidDel="001545D6">
                <w:rPr>
                  <w:rFonts w:asciiTheme="minorHAnsi" w:hAnsiTheme="minorHAnsi"/>
                  <w:bCs/>
                  <w:sz w:val="18"/>
                  <w:szCs w:val="18"/>
                </w:rPr>
                <w:delText xml:space="preserve">, and ANSI/AMCA Standard 300, </w:delText>
              </w:r>
              <w:r w:rsidRPr="00C070E2" w:rsidDel="001545D6">
                <w:rPr>
                  <w:rFonts w:asciiTheme="minorHAnsi" w:hAnsiTheme="minorHAnsi"/>
                  <w:bCs/>
                  <w:i/>
                  <w:sz w:val="18"/>
                  <w:szCs w:val="18"/>
                </w:rPr>
                <w:delText>Reverberant Room Method for Sound Testing of Fans</w:delText>
              </w:r>
              <w:r w:rsidRPr="00C070E2" w:rsidDel="001545D6">
                <w:rPr>
                  <w:rFonts w:asciiTheme="minorHAnsi" w:hAnsiTheme="minorHAnsi"/>
                  <w:bCs/>
                  <w:sz w:val="18"/>
                  <w:szCs w:val="18"/>
                </w:rPr>
                <w:delText>, and rated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airflow and sound rating procedures of</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 xml:space="preserve">the Home Ventilating Institute (HVI) (HVI 915, </w:delText>
              </w:r>
              <w:r w:rsidRPr="00C070E2" w:rsidDel="001545D6">
                <w:rPr>
                  <w:rFonts w:asciiTheme="minorHAnsi" w:hAnsiTheme="minorHAnsi"/>
                  <w:bCs/>
                  <w:i/>
                  <w:sz w:val="18"/>
                  <w:szCs w:val="18"/>
                </w:rPr>
                <w:delText>Loudness Testing and Rating Procedure</w:delText>
              </w:r>
              <w:r w:rsidRPr="00C070E2" w:rsidDel="001545D6">
                <w:rPr>
                  <w:rFonts w:asciiTheme="minorHAnsi" w:hAnsiTheme="minorHAnsi"/>
                  <w:bCs/>
                  <w:sz w:val="18"/>
                  <w:szCs w:val="18"/>
                </w:rPr>
                <w:delText xml:space="preserve">; HVI 916, </w:delText>
              </w:r>
              <w:r w:rsidRPr="00C070E2" w:rsidDel="001545D6">
                <w:rPr>
                  <w:rFonts w:asciiTheme="minorHAnsi" w:hAnsiTheme="minorHAnsi"/>
                  <w:bCs/>
                  <w:i/>
                  <w:sz w:val="18"/>
                  <w:szCs w:val="18"/>
                </w:rPr>
                <w:delText>Air Flow Test Procedure</w:delText>
              </w:r>
              <w:r w:rsidRPr="00C070E2" w:rsidDel="001545D6">
                <w:rPr>
                  <w:rFonts w:asciiTheme="minorHAnsi" w:hAnsiTheme="minorHAnsi"/>
                  <w:bCs/>
                  <w:sz w:val="18"/>
                  <w:szCs w:val="18"/>
                </w:rPr>
                <w:delText xml:space="preserve"> ; and HVI 920, </w:delText>
              </w:r>
              <w:r w:rsidRPr="00C070E2" w:rsidDel="001545D6">
                <w:rPr>
                  <w:rFonts w:asciiTheme="minorHAnsi" w:hAnsiTheme="minorHAnsi"/>
                  <w:bCs/>
                  <w:i/>
                  <w:sz w:val="18"/>
                  <w:szCs w:val="18"/>
                </w:rPr>
                <w:delText>Product Performance Certification Procedure Including Verification and Challenge</w:delText>
              </w:r>
              <w:r w:rsidRPr="00C070E2" w:rsidDel="001545D6">
                <w:rPr>
                  <w:rFonts w:asciiTheme="minorHAnsi" w:hAnsiTheme="minorHAnsi"/>
                  <w:bCs/>
                  <w:sz w:val="18"/>
                  <w:szCs w:val="18"/>
                </w:rPr>
                <w:delTex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Installations of systems or equipment shall be carried out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manufacturers’ design requirements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 instructions.</w:delText>
              </w:r>
            </w:del>
          </w:p>
        </w:tc>
      </w:tr>
      <w:tr w:rsidR="00461494" w:rsidRPr="006C4FD8" w:rsidDel="001545D6" w14:paraId="4F7A9711" w14:textId="554ED9D8" w:rsidTr="00B85EC7">
        <w:trPr>
          <w:cantSplit/>
          <w:trHeight w:val="158"/>
          <w:del w:id="95"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7BDDB2FB" w14:textId="20CAA42A" w:rsidR="00461494" w:rsidRPr="006C4FD8" w:rsidDel="001545D6" w:rsidRDefault="00461494" w:rsidP="00B85EC7">
            <w:pPr>
              <w:keepNext/>
              <w:jc w:val="center"/>
              <w:rPr>
                <w:del w:id="96" w:author="Markstrum, Alexis@Energy" w:date="2019-10-02T11:05:00Z"/>
                <w:rFonts w:asciiTheme="minorHAnsi" w:hAnsiTheme="minorHAnsi"/>
                <w:sz w:val="18"/>
                <w:szCs w:val="18"/>
              </w:rPr>
            </w:pPr>
            <w:del w:id="97" w:author="Markstrum, Alexis@Energy" w:date="2019-10-02T11:05:00Z">
              <w:r w:rsidRPr="006C4FD8" w:rsidDel="001545D6">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3284DFC" w14:textId="527B8817" w:rsidR="00461494" w:rsidDel="001545D6" w:rsidRDefault="00461494" w:rsidP="00B85EC7">
            <w:pPr>
              <w:keepNext/>
              <w:autoSpaceDE w:val="0"/>
              <w:autoSpaceDN w:val="0"/>
              <w:adjustRightInd w:val="0"/>
              <w:ind w:left="274" w:hanging="274"/>
              <w:jc w:val="both"/>
              <w:rPr>
                <w:del w:id="98" w:author="Markstrum, Alexis@Energy" w:date="2019-10-02T11:05:00Z"/>
                <w:rFonts w:asciiTheme="minorHAnsi" w:hAnsiTheme="minorHAnsi"/>
                <w:bCs/>
                <w:sz w:val="18"/>
                <w:szCs w:val="18"/>
              </w:rPr>
            </w:pPr>
            <w:del w:id="99" w:author="Markstrum, Alexis@Energy" w:date="2019-10-02T11:05:00Z">
              <w:r w:rsidRPr="00C47060" w:rsidDel="001545D6">
                <w:rPr>
                  <w:rFonts w:asciiTheme="minorHAnsi" w:hAnsiTheme="minorHAnsi"/>
                  <w:b/>
                  <w:sz w:val="18"/>
                  <w:szCs w:val="18"/>
                </w:rPr>
                <w:delText xml:space="preserve">7.2 </w:delText>
              </w:r>
              <w:r w:rsidRPr="00C47060" w:rsidDel="001545D6">
                <w:rPr>
                  <w:rFonts w:asciiTheme="minorHAnsi" w:hAnsiTheme="minorHAnsi"/>
                  <w:b/>
                  <w:bCs/>
                  <w:sz w:val="18"/>
                  <w:szCs w:val="18"/>
                </w:rPr>
                <w:delText>Sound Ratings for Fans</w:delText>
              </w:r>
              <w:r w:rsidRPr="00CB00C9" w:rsidDel="001545D6">
                <w:rPr>
                  <w:rFonts w:asciiTheme="minorHAnsi" w:hAnsiTheme="minorHAnsi"/>
                  <w:b/>
                  <w:bCs/>
                  <w:sz w:val="18"/>
                  <w:szCs w:val="18"/>
                </w:rPr>
                <w:delText>.</w:delText>
              </w:r>
              <w:r w:rsidRPr="00C070E2" w:rsidDel="001545D6">
                <w:rPr>
                  <w:rFonts w:asciiTheme="minorHAnsi" w:hAnsiTheme="minorHAnsi"/>
                  <w:bCs/>
                  <w:sz w:val="18"/>
                  <w:szCs w:val="18"/>
                </w:rPr>
                <w:delText xml:space="preserve"> Ventilation fans shall be rated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for sound at no less than the minimum airflow rate required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by this standard as noted below. These sound ratings shall be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at a minimum of 0.1 in. of water (25 Pa) static pressure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HVI procedures referenced in Section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7.1.</w:delText>
              </w:r>
            </w:del>
          </w:p>
          <w:p w14:paraId="3C446755" w14:textId="5D43EEAC" w:rsidR="00461494" w:rsidDel="001545D6" w:rsidRDefault="00461494" w:rsidP="00B85EC7">
            <w:pPr>
              <w:keepNext/>
              <w:autoSpaceDE w:val="0"/>
              <w:autoSpaceDN w:val="0"/>
              <w:adjustRightInd w:val="0"/>
              <w:ind w:left="292"/>
              <w:jc w:val="both"/>
              <w:rPr>
                <w:del w:id="100" w:author="Markstrum, Alexis@Energy" w:date="2019-10-02T11:05:00Z"/>
                <w:rFonts w:asciiTheme="minorHAnsi" w:hAnsiTheme="minorHAnsi"/>
                <w:sz w:val="18"/>
                <w:szCs w:val="18"/>
              </w:rPr>
            </w:pPr>
            <w:del w:id="101" w:author="Markstrum, Alexis@Energy" w:date="2019-10-02T11:05:00Z">
              <w:r w:rsidRPr="009F1501" w:rsidDel="001545D6">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68D70B45" w14:textId="69454595" w:rsidR="00461494" w:rsidDel="001545D6" w:rsidRDefault="00461494" w:rsidP="00C070E2">
            <w:pPr>
              <w:keepNext/>
              <w:autoSpaceDE w:val="0"/>
              <w:autoSpaceDN w:val="0"/>
              <w:adjustRightInd w:val="0"/>
              <w:ind w:left="763" w:hanging="403"/>
              <w:jc w:val="both"/>
              <w:rPr>
                <w:del w:id="102" w:author="Markstrum, Alexis@Energy" w:date="2019-10-02T11:05:00Z"/>
                <w:rFonts w:asciiTheme="minorHAnsi" w:hAnsiTheme="minorHAnsi"/>
                <w:bCs/>
                <w:sz w:val="18"/>
                <w:szCs w:val="18"/>
              </w:rPr>
            </w:pPr>
            <w:del w:id="103" w:author="Markstrum, Alexis@Energy" w:date="2019-10-02T11:05:00Z">
              <w:r w:rsidRPr="00DA6319" w:rsidDel="001545D6">
                <w:rPr>
                  <w:rFonts w:asciiTheme="minorHAnsi" w:hAnsiTheme="minorHAnsi"/>
                  <w:bCs/>
                  <w:sz w:val="18"/>
                  <w:szCs w:val="18"/>
                </w:rPr>
                <w:delText>7.2.1</w:delText>
              </w:r>
              <w:r w:rsidRPr="003C1C51"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Dwelling-Unit Ventilation or Continuous Local</w:delText>
              </w:r>
              <w:r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Exhaust Fans.</w:delText>
              </w:r>
              <w:r w:rsidRPr="00C070E2" w:rsidDel="001545D6">
                <w:rPr>
                  <w:rFonts w:asciiTheme="minorHAnsi" w:hAnsiTheme="minorHAnsi"/>
                  <w:bCs/>
                  <w:sz w:val="18"/>
                  <w:szCs w:val="18"/>
                </w:rPr>
                <w:delText xml:space="preserve"> These fans shall be rated for sound at a maximum</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1.0 sone.</w:delText>
              </w:r>
            </w:del>
          </w:p>
          <w:p w14:paraId="2E95933A" w14:textId="6DDBF9FE" w:rsidR="00461494" w:rsidDel="001545D6" w:rsidRDefault="00461494" w:rsidP="00B85EC7">
            <w:pPr>
              <w:keepNext/>
              <w:ind w:left="763" w:hanging="403"/>
              <w:rPr>
                <w:del w:id="104" w:author="Markstrum, Alexis@Energy" w:date="2019-10-02T11:05:00Z"/>
                <w:rFonts w:asciiTheme="minorHAnsi" w:hAnsiTheme="minorHAnsi" w:cstheme="minorHAnsi"/>
                <w:sz w:val="18"/>
                <w:szCs w:val="18"/>
              </w:rPr>
            </w:pPr>
            <w:del w:id="105" w:author="Markstrum, Alexis@Energy" w:date="2019-10-02T11:05:00Z">
              <w:r w:rsidRPr="00DA6319" w:rsidDel="001545D6">
                <w:rPr>
                  <w:rFonts w:asciiTheme="minorHAnsi" w:hAnsiTheme="minorHAnsi"/>
                  <w:bCs/>
                  <w:sz w:val="18"/>
                  <w:szCs w:val="18"/>
                </w:rPr>
                <w:delText>7.2.2</w:delText>
              </w:r>
              <w:r w:rsidRPr="003C1C51" w:rsidDel="001545D6">
                <w:rPr>
                  <w:rFonts w:asciiTheme="minorHAnsi" w:hAnsiTheme="minorHAnsi"/>
                  <w:b/>
                  <w:bCs/>
                  <w:sz w:val="18"/>
                  <w:szCs w:val="18"/>
                </w:rPr>
                <w:delText xml:space="preserve"> </w:delText>
              </w:r>
              <w:r w:rsidDel="001545D6">
                <w:rPr>
                  <w:rFonts w:asciiTheme="minorHAnsi" w:hAnsiTheme="minorHAnsi"/>
                  <w:b/>
                  <w:bCs/>
                  <w:sz w:val="18"/>
                  <w:szCs w:val="18"/>
                </w:rPr>
                <w:delText>Demand-Controlled Local</w:delText>
              </w:r>
              <w:r w:rsidRPr="003C1C51" w:rsidDel="001545D6">
                <w:rPr>
                  <w:rFonts w:asciiTheme="minorHAnsi" w:hAnsiTheme="minorHAnsi"/>
                  <w:b/>
                  <w:bCs/>
                  <w:sz w:val="18"/>
                  <w:szCs w:val="18"/>
                </w:rPr>
                <w:delText xml:space="preserve"> Exhaust Fans. </w:delText>
              </w:r>
              <w:r w:rsidRPr="009920A1" w:rsidDel="001545D6">
                <w:rPr>
                  <w:rFonts w:asciiTheme="minorHAnsi" w:hAnsiTheme="minorHAnsi" w:cstheme="minorHAnsi"/>
                  <w:sz w:val="18"/>
                  <w:szCs w:val="18"/>
                </w:rPr>
                <w:delText>Bathroom</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exhaust fans used to comply with Section 5.2 shall be</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rated for sound at a maximum of 3 sone. Kitchen exhaust fans</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used to comply with Section 5.2 shall be rated for sound at a</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maximum of 3 sones at one or more airflow settings greater</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than or equal to 100 cfm (47 L/s).</w:delText>
              </w:r>
            </w:del>
          </w:p>
          <w:p w14:paraId="3B3DEFA9" w14:textId="7EEDFE34" w:rsidR="00461494" w:rsidDel="001545D6" w:rsidRDefault="00461494" w:rsidP="00B85EC7">
            <w:pPr>
              <w:keepNext/>
              <w:ind w:left="763"/>
              <w:rPr>
                <w:del w:id="106" w:author="Markstrum, Alexis@Energy" w:date="2019-10-02T11:05:00Z"/>
                <w:rFonts w:asciiTheme="minorHAnsi" w:hAnsiTheme="minorHAnsi"/>
                <w:sz w:val="18"/>
                <w:szCs w:val="18"/>
              </w:rPr>
            </w:pPr>
            <w:del w:id="107" w:author="Markstrum, Alexis@Energy" w:date="2019-10-02T11:05:00Z">
              <w:r w:rsidRPr="0001108C" w:rsidDel="001545D6">
                <w:rPr>
                  <w:rFonts w:asciiTheme="minorHAnsi" w:hAnsiTheme="minorHAnsi"/>
                  <w:sz w:val="18"/>
                  <w:szCs w:val="18"/>
                </w:rPr>
                <w:delText>Exceptions:</w:delText>
              </w:r>
            </w:del>
          </w:p>
          <w:p w14:paraId="52200D32" w14:textId="03EC3CB1" w:rsidR="00461494" w:rsidDel="001545D6" w:rsidRDefault="00461494" w:rsidP="00B85EC7">
            <w:pPr>
              <w:keepNext/>
              <w:ind w:left="763"/>
              <w:rPr>
                <w:del w:id="108" w:author="Markstrum, Alexis@Energy" w:date="2019-10-02T11:05:00Z"/>
                <w:rFonts w:asciiTheme="minorHAnsi" w:hAnsiTheme="minorHAnsi"/>
                <w:sz w:val="18"/>
                <w:szCs w:val="18"/>
              </w:rPr>
            </w:pPr>
            <w:del w:id="109" w:author="Markstrum, Alexis@Energy" w:date="2019-10-02T11:05:00Z">
              <w:r w:rsidRPr="0001108C" w:rsidDel="001545D6">
                <w:rPr>
                  <w:rFonts w:asciiTheme="minorHAnsi" w:hAnsiTheme="minorHAnsi"/>
                  <w:sz w:val="18"/>
                  <w:szCs w:val="18"/>
                </w:rPr>
                <w:delText xml:space="preserve">1. </w:delText>
              </w:r>
              <w:r w:rsidRPr="001706A4" w:rsidDel="001545D6">
                <w:rPr>
                  <w:rFonts w:asciiTheme="minorHAnsi" w:hAnsiTheme="minorHAnsi"/>
                  <w:sz w:val="18"/>
                  <w:szCs w:val="18"/>
                </w:rPr>
                <w:delText>Fans with a minimum airflow setting exceeding</w:delText>
              </w:r>
              <w:r w:rsidDel="001545D6">
                <w:rPr>
                  <w:rFonts w:asciiTheme="minorHAnsi" w:hAnsiTheme="minorHAnsi"/>
                  <w:sz w:val="18"/>
                  <w:szCs w:val="18"/>
                </w:rPr>
                <w:delText xml:space="preserve"> </w:delText>
              </w:r>
              <w:r w:rsidRPr="001706A4" w:rsidDel="001545D6">
                <w:rPr>
                  <w:rFonts w:asciiTheme="minorHAnsi" w:hAnsiTheme="minorHAnsi"/>
                  <w:sz w:val="18"/>
                  <w:szCs w:val="18"/>
                </w:rPr>
                <w:delText>400 cfm (189 L/s) need not comply.</w:delText>
              </w:r>
            </w:del>
          </w:p>
          <w:p w14:paraId="32A71919" w14:textId="0361ADA2" w:rsidR="00461494" w:rsidDel="001545D6" w:rsidRDefault="00461494" w:rsidP="00C070E2">
            <w:pPr>
              <w:keepNext/>
              <w:autoSpaceDE w:val="0"/>
              <w:autoSpaceDN w:val="0"/>
              <w:adjustRightInd w:val="0"/>
              <w:ind w:left="763"/>
              <w:jc w:val="both"/>
              <w:rPr>
                <w:del w:id="110" w:author="Markstrum, Alexis@Energy" w:date="2019-10-02T11:05:00Z"/>
              </w:rPr>
            </w:pPr>
            <w:del w:id="111" w:author="Markstrum, Alexis@Energy" w:date="2019-10-02T11:05:00Z">
              <w:r w:rsidRPr="0001108C" w:rsidDel="001545D6">
                <w:rPr>
                  <w:rFonts w:asciiTheme="minorHAnsi" w:hAnsiTheme="minorHAnsi"/>
                  <w:sz w:val="18"/>
                  <w:szCs w:val="18"/>
                </w:rPr>
                <w:delText xml:space="preserve">2. </w:delText>
              </w:r>
              <w:r w:rsidDel="001545D6">
                <w:rPr>
                  <w:rFonts w:asciiTheme="minorHAnsi" w:hAnsiTheme="minorHAnsi"/>
                  <w:sz w:val="18"/>
                  <w:szCs w:val="18"/>
                </w:rPr>
                <w:delText>Kitchen Range hoods may be rated for sound at the static pressure determined at working speed as specified in HVI 916 section 7</w:delText>
              </w:r>
              <w:r w:rsidRPr="0001108C" w:rsidDel="001545D6">
                <w:rPr>
                  <w:rFonts w:asciiTheme="minorHAnsi" w:hAnsiTheme="minorHAnsi"/>
                  <w:sz w:val="18"/>
                  <w:szCs w:val="18"/>
                </w:rPr>
                <w:delText>.</w:delText>
              </w:r>
            </w:del>
          </w:p>
        </w:tc>
      </w:tr>
      <w:tr w:rsidR="00461494" w:rsidRPr="006C4FD8" w:rsidDel="001545D6" w14:paraId="6A3A9206" w14:textId="384CC9B4" w:rsidTr="00B85EC7">
        <w:trPr>
          <w:cantSplit/>
          <w:trHeight w:val="158"/>
          <w:del w:id="112"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2D024FDA" w14:textId="4C577A50" w:rsidR="00461494" w:rsidRPr="006C4FD8" w:rsidDel="001545D6" w:rsidRDefault="00461494" w:rsidP="00B85EC7">
            <w:pPr>
              <w:keepNext/>
              <w:jc w:val="center"/>
              <w:rPr>
                <w:del w:id="113" w:author="Markstrum, Alexis@Energy" w:date="2019-10-02T11:05:00Z"/>
                <w:rFonts w:asciiTheme="minorHAnsi" w:hAnsiTheme="minorHAnsi"/>
                <w:sz w:val="18"/>
                <w:szCs w:val="18"/>
              </w:rPr>
            </w:pPr>
            <w:del w:id="114" w:author="Markstrum, Alexis@Energy" w:date="2019-10-02T11:05:00Z">
              <w:r w:rsidRPr="006C4FD8" w:rsidDel="001545D6">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CBE2E85" w14:textId="1AEB38E4" w:rsidR="00461494" w:rsidDel="001545D6" w:rsidRDefault="00461494" w:rsidP="00B85EC7">
            <w:pPr>
              <w:keepNext/>
              <w:rPr>
                <w:del w:id="115" w:author="Markstrum, Alexis@Energy" w:date="2019-10-02T11:05:00Z"/>
                <w:rFonts w:asciiTheme="minorHAnsi" w:hAnsiTheme="minorHAnsi"/>
                <w:b/>
                <w:bCs/>
                <w:sz w:val="18"/>
                <w:szCs w:val="18"/>
              </w:rPr>
            </w:pPr>
            <w:del w:id="116" w:author="Markstrum, Alexis@Energy" w:date="2019-10-02T11:05:00Z">
              <w:r w:rsidDel="001545D6">
                <w:rPr>
                  <w:rFonts w:asciiTheme="minorHAnsi" w:hAnsiTheme="minorHAnsi"/>
                  <w:b/>
                  <w:sz w:val="18"/>
                  <w:szCs w:val="18"/>
                </w:rPr>
                <w:delText xml:space="preserve">7.3 </w:delText>
              </w:r>
              <w:r w:rsidRPr="00215D5D" w:rsidDel="001545D6">
                <w:rPr>
                  <w:rFonts w:asciiTheme="minorHAnsi" w:hAnsiTheme="minorHAnsi"/>
                  <w:b/>
                  <w:sz w:val="18"/>
                  <w:szCs w:val="18"/>
                </w:rPr>
                <w:delText>Exhaust Ducts</w:delText>
              </w:r>
              <w:r w:rsidRPr="00215D5D" w:rsidDel="001545D6">
                <w:rPr>
                  <w:rFonts w:asciiTheme="minorHAnsi" w:hAnsiTheme="minorHAnsi"/>
                  <w:b/>
                  <w:bCs/>
                  <w:sz w:val="18"/>
                  <w:szCs w:val="18"/>
                </w:rPr>
                <w:delText>.</w:delText>
              </w:r>
            </w:del>
          </w:p>
          <w:p w14:paraId="370B735E" w14:textId="2B39A6B3" w:rsidR="00461494" w:rsidDel="001545D6" w:rsidRDefault="00461494" w:rsidP="00B85EC7">
            <w:pPr>
              <w:keepNext/>
              <w:ind w:left="1123" w:hanging="403"/>
              <w:rPr>
                <w:del w:id="117" w:author="Markstrum, Alexis@Energy" w:date="2019-10-02T11:05:00Z"/>
                <w:rFonts w:asciiTheme="minorHAnsi" w:hAnsiTheme="minorHAnsi"/>
                <w:sz w:val="18"/>
                <w:szCs w:val="18"/>
              </w:rPr>
            </w:pPr>
            <w:del w:id="118" w:author="Markstrum, Alexis@Energy" w:date="2019-10-02T11:05:00Z">
              <w:r w:rsidRPr="00215D5D" w:rsidDel="001545D6">
                <w:rPr>
                  <w:rFonts w:asciiTheme="minorHAnsi" w:hAnsiTheme="minorHAnsi"/>
                  <w:bCs/>
                  <w:sz w:val="18"/>
                  <w:szCs w:val="18"/>
                </w:rPr>
                <w:delText>7.3.1</w:delText>
              </w:r>
              <w:r w:rsidDel="001545D6">
                <w:rPr>
                  <w:rFonts w:asciiTheme="minorHAnsi" w:hAnsiTheme="minorHAnsi"/>
                  <w:b/>
                  <w:bCs/>
                  <w:sz w:val="18"/>
                  <w:szCs w:val="18"/>
                </w:rPr>
                <w:delText xml:space="preserve"> </w:delText>
              </w:r>
              <w:r w:rsidRPr="00215D5D" w:rsidDel="001545D6">
                <w:rPr>
                  <w:rFonts w:asciiTheme="minorHAnsi" w:hAnsiTheme="minorHAnsi"/>
                  <w:b/>
                  <w:bCs/>
                  <w:sz w:val="18"/>
                  <w:szCs w:val="18"/>
                </w:rPr>
                <w:delText xml:space="preserve">Multiple Exhaust Fans Using One Duct. </w:delText>
              </w:r>
              <w:r w:rsidRPr="00C070E2" w:rsidDel="001545D6">
                <w:rPr>
                  <w:rFonts w:asciiTheme="minorHAnsi" w:hAnsiTheme="minorHAnsi"/>
                  <w:bCs/>
                  <w:sz w:val="18"/>
                  <w:szCs w:val="18"/>
                </w:rPr>
                <w:delText>Exhaust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fans in separate dwelling units shall not share a common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 If more than one of the exhaust fans in a single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dwelling unit shares a common exhaust duct, each fan shall</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be equipped with a backdraft damper to prevent the recirculation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exhaust air from one room to another through the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ducting system</w:delText>
              </w:r>
              <w:r w:rsidRPr="00F47345" w:rsidDel="001545D6">
                <w:rPr>
                  <w:rFonts w:asciiTheme="minorHAnsi" w:hAnsiTheme="minorHAnsi"/>
                  <w:b/>
                  <w:bCs/>
                  <w:sz w:val="18"/>
                  <w:szCs w:val="18"/>
                </w:rPr>
                <w:delText>.</w:delText>
              </w:r>
            </w:del>
          </w:p>
          <w:p w14:paraId="4D55A8D3" w14:textId="75B19277" w:rsidR="00461494" w:rsidRPr="00C070E2" w:rsidDel="001545D6" w:rsidRDefault="00461494" w:rsidP="00B85EC7">
            <w:pPr>
              <w:keepNext/>
              <w:ind w:left="1123" w:hanging="403"/>
              <w:rPr>
                <w:del w:id="119" w:author="Markstrum, Alexis@Energy" w:date="2019-10-02T11:05:00Z"/>
                <w:rFonts w:asciiTheme="minorHAnsi" w:hAnsiTheme="minorHAnsi" w:cstheme="minorHAnsi"/>
                <w:sz w:val="18"/>
                <w:szCs w:val="18"/>
              </w:rPr>
            </w:pPr>
            <w:del w:id="120" w:author="Markstrum, Alexis@Energy" w:date="2019-10-02T11:05:00Z">
              <w:r w:rsidRPr="00215D5D" w:rsidDel="001545D6">
                <w:rPr>
                  <w:rFonts w:asciiTheme="minorHAnsi" w:hAnsiTheme="minorHAnsi" w:cstheme="minorHAnsi"/>
                  <w:sz w:val="18"/>
                  <w:szCs w:val="18"/>
                </w:rPr>
                <w:delText>7.3.2</w:delText>
              </w:r>
              <w:r w:rsidDel="001545D6">
                <w:rPr>
                  <w:rFonts w:asciiTheme="minorHAnsi" w:hAnsiTheme="minorHAnsi" w:cstheme="minorHAnsi"/>
                  <w:b/>
                  <w:sz w:val="18"/>
                  <w:szCs w:val="18"/>
                </w:rPr>
                <w:delText xml:space="preserve"> </w:delText>
              </w:r>
              <w:r w:rsidRPr="00F47345" w:rsidDel="001545D6">
                <w:rPr>
                  <w:rFonts w:asciiTheme="minorHAnsi" w:hAnsiTheme="minorHAnsi" w:cstheme="minorHAnsi"/>
                  <w:b/>
                  <w:sz w:val="18"/>
                  <w:szCs w:val="18"/>
                </w:rPr>
                <w:delText>Single Exhaust Fan Ducted to Multiple Inlets.</w:delText>
              </w:r>
              <w:r w:rsidDel="001545D6">
                <w:rPr>
                  <w:rFonts w:asciiTheme="minorHAnsi" w:hAnsiTheme="minorHAnsi" w:cstheme="minorHAnsi"/>
                  <w:b/>
                  <w:sz w:val="18"/>
                  <w:szCs w:val="18"/>
                </w:rPr>
                <w:delText xml:space="preserve"> </w:delText>
              </w:r>
              <w:r w:rsidRPr="00C070E2" w:rsidDel="001545D6">
                <w:rPr>
                  <w:rFonts w:asciiTheme="minorHAnsi" w:hAnsiTheme="minorHAnsi" w:cstheme="minorHAnsi"/>
                  <w:sz w:val="18"/>
                  <w:szCs w:val="18"/>
                </w:rPr>
                <w:delText>Where exhaust inlets are commonly ducted across multiple</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dwelling units, one or more exhaust fans located downstream</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of the exhaust inlets shall be designed and intended to run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continuously, or a system of one or more backdraft dampers</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shall be installed to isolate each dwelling unit from the common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duct when the fan is not running</w:delText>
              </w:r>
              <w:r w:rsidDel="001545D6">
                <w:rPr>
                  <w:rFonts w:asciiTheme="minorHAnsi" w:hAnsiTheme="minorHAnsi" w:cstheme="minorHAnsi"/>
                  <w:sz w:val="18"/>
                  <w:szCs w:val="18"/>
                </w:rPr>
                <w:delText>.</w:delText>
              </w:r>
              <w:r w:rsidRPr="00C070E2" w:rsidDel="001545D6">
                <w:rPr>
                  <w:rFonts w:asciiTheme="minorHAnsi" w:hAnsiTheme="minorHAnsi" w:cstheme="minorHAnsi"/>
                  <w:sz w:val="18"/>
                  <w:szCs w:val="18"/>
                </w:rPr>
                <w:delText xml:space="preserve"> </w:delText>
              </w:r>
            </w:del>
          </w:p>
        </w:tc>
      </w:tr>
      <w:tr w:rsidR="00461494" w:rsidRPr="006C4FD8" w:rsidDel="001545D6" w14:paraId="714F7D81" w14:textId="12983D66" w:rsidTr="00B85EC7">
        <w:trPr>
          <w:cantSplit/>
          <w:trHeight w:val="158"/>
          <w:del w:id="121" w:author="Markstrum, Alexis@Energy" w:date="2019-10-02T11:05:00Z"/>
        </w:trPr>
        <w:tc>
          <w:tcPr>
            <w:tcW w:w="708" w:type="dxa"/>
            <w:tcBorders>
              <w:top w:val="single" w:sz="4" w:space="0" w:color="auto"/>
              <w:left w:val="single" w:sz="4" w:space="0" w:color="auto"/>
              <w:bottom w:val="single" w:sz="4" w:space="0" w:color="auto"/>
              <w:right w:val="single" w:sz="4" w:space="0" w:color="auto"/>
            </w:tcBorders>
            <w:vAlign w:val="center"/>
          </w:tcPr>
          <w:p w14:paraId="6400D52E" w14:textId="3E34D99B" w:rsidR="00461494" w:rsidRPr="006C4FD8" w:rsidDel="001545D6" w:rsidRDefault="00461494" w:rsidP="00B85EC7">
            <w:pPr>
              <w:keepNext/>
              <w:jc w:val="center"/>
              <w:rPr>
                <w:del w:id="122" w:author="Markstrum, Alexis@Energy" w:date="2019-10-02T11:05:00Z"/>
                <w:rFonts w:asciiTheme="minorHAnsi" w:hAnsiTheme="minorHAnsi"/>
                <w:sz w:val="18"/>
                <w:szCs w:val="18"/>
              </w:rPr>
            </w:pPr>
            <w:del w:id="123" w:author="Markstrum, Alexis@Energy" w:date="2019-10-02T11:05:00Z">
              <w:r w:rsidDel="001545D6">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EFF4039" w14:textId="2ADA4510" w:rsidR="00461494" w:rsidDel="001545D6" w:rsidRDefault="00461494" w:rsidP="00B85EC7">
            <w:pPr>
              <w:keepNext/>
              <w:ind w:left="274" w:hanging="274"/>
              <w:rPr>
                <w:del w:id="124" w:author="Markstrum, Alexis@Energy" w:date="2019-10-02T11:05:00Z"/>
                <w:rFonts w:asciiTheme="minorHAnsi" w:hAnsiTheme="minorHAnsi"/>
                <w:b/>
                <w:sz w:val="18"/>
                <w:szCs w:val="18"/>
              </w:rPr>
            </w:pPr>
            <w:del w:id="125" w:author="Markstrum, Alexis@Energy" w:date="2019-10-02T11:05:00Z">
              <w:r w:rsidDel="001545D6">
                <w:rPr>
                  <w:rFonts w:asciiTheme="minorHAnsi" w:hAnsiTheme="minorHAnsi"/>
                  <w:b/>
                  <w:sz w:val="18"/>
                  <w:szCs w:val="18"/>
                </w:rPr>
                <w:delText xml:space="preserve">7.4 </w:delText>
              </w:r>
              <w:r w:rsidRPr="00215D5D" w:rsidDel="001545D6">
                <w:rPr>
                  <w:rFonts w:asciiTheme="minorHAnsi" w:hAnsiTheme="minorHAnsi"/>
                  <w:b/>
                  <w:sz w:val="18"/>
                  <w:szCs w:val="18"/>
                </w:rPr>
                <w:delText>Supply Ducts</w:delText>
              </w:r>
              <w:r w:rsidRPr="00215D5D" w:rsidDel="001545D6">
                <w:rPr>
                  <w:rFonts w:asciiTheme="minorHAnsi" w:hAnsiTheme="minorHAnsi"/>
                  <w:b/>
                  <w:bCs/>
                  <w:sz w:val="18"/>
                  <w:szCs w:val="18"/>
                </w:rPr>
                <w:delText xml:space="preserve">. </w:delText>
              </w:r>
              <w:r w:rsidRPr="00215D5D" w:rsidDel="001545D6">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1545D6">
                <w:rPr>
                  <w:rFonts w:asciiTheme="minorHAnsi" w:hAnsiTheme="minorHAnsi" w:cstheme="minorHAnsi"/>
                  <w:b/>
                  <w:sz w:val="18"/>
                  <w:szCs w:val="18"/>
                </w:rPr>
                <w:delText xml:space="preserve"> </w:delText>
              </w:r>
            </w:del>
          </w:p>
        </w:tc>
      </w:tr>
      <w:tr w:rsidR="00461494" w:rsidRPr="006C4FD8" w:rsidDel="001545D6" w14:paraId="2CFE99D6" w14:textId="3031C2C1" w:rsidTr="00B85EC7">
        <w:trPr>
          <w:cantSplit/>
          <w:trHeight w:val="158"/>
          <w:del w:id="126" w:author="Markstrum, Alexis@Energy" w:date="2019-10-02T11:0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18EC3EA" w14:textId="1DDFDD19" w:rsidR="00461494" w:rsidRPr="006C4FD8" w:rsidDel="001545D6" w:rsidRDefault="00461494" w:rsidP="00B85EC7">
            <w:pPr>
              <w:keepNext/>
              <w:rPr>
                <w:del w:id="127" w:author="Markstrum, Alexis@Energy" w:date="2019-10-02T11:05:00Z"/>
                <w:rFonts w:asciiTheme="minorHAnsi" w:hAnsiTheme="minorHAnsi"/>
                <w:b/>
                <w:bCs/>
                <w:sz w:val="18"/>
                <w:szCs w:val="18"/>
              </w:rPr>
            </w:pPr>
            <w:del w:id="128" w:author="Markstrum, Alexis@Energy" w:date="2019-10-02T11:05:00Z">
              <w:r w:rsidRPr="0064067F"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435B2AB" w14:textId="77777777" w:rsidR="0079128F" w:rsidRDefault="0079128F">
      <w:pPr>
        <w:rPr>
          <w:rFonts w:asciiTheme="minorHAnsi" w:hAnsiTheme="minorHAnsi"/>
          <w:sz w:val="16"/>
          <w:szCs w:val="16"/>
        </w:rPr>
      </w:pPr>
      <w:del w:id="129" w:author="Markstrum, Alexis@Energy" w:date="2019-10-02T11:05:00Z">
        <w:r w:rsidDel="001545D6">
          <w:rPr>
            <w:rFonts w:asciiTheme="minorHAnsi" w:hAnsiTheme="minorHAnsi"/>
            <w:sz w:val="16"/>
            <w:szCs w:val="16"/>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7624C53D" w14:textId="77777777" w:rsidTr="00BD72D7">
        <w:trPr>
          <w:trHeight w:val="288"/>
        </w:trPr>
        <w:tc>
          <w:tcPr>
            <w:tcW w:w="10950" w:type="dxa"/>
            <w:gridSpan w:val="4"/>
            <w:vAlign w:val="center"/>
          </w:tcPr>
          <w:p w14:paraId="77398EB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BD72D7" w:rsidRPr="00BB16FE" w14:paraId="1DE78CE1" w14:textId="77777777" w:rsidTr="00BD72D7">
        <w:trPr>
          <w:trHeight w:val="360"/>
        </w:trPr>
        <w:tc>
          <w:tcPr>
            <w:tcW w:w="10950" w:type="dxa"/>
            <w:gridSpan w:val="4"/>
            <w:vAlign w:val="center"/>
          </w:tcPr>
          <w:p w14:paraId="7BAFAF5D"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3E2F3733" w14:textId="77777777" w:rsidTr="00BD72D7">
        <w:trPr>
          <w:trHeight w:val="360"/>
        </w:trPr>
        <w:tc>
          <w:tcPr>
            <w:tcW w:w="5434" w:type="dxa"/>
          </w:tcPr>
          <w:p w14:paraId="5714649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4463A7F5"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1A66BA40" w14:textId="77777777" w:rsidTr="00BD72D7">
        <w:trPr>
          <w:trHeight w:val="360"/>
        </w:trPr>
        <w:tc>
          <w:tcPr>
            <w:tcW w:w="5434" w:type="dxa"/>
          </w:tcPr>
          <w:p w14:paraId="346567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31335C3F"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0740D6C4" w14:textId="77777777" w:rsidTr="00BD72D7">
        <w:trPr>
          <w:trHeight w:val="360"/>
        </w:trPr>
        <w:tc>
          <w:tcPr>
            <w:tcW w:w="5434" w:type="dxa"/>
          </w:tcPr>
          <w:p w14:paraId="7203E9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1B14C7C7"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73C347AB" w14:textId="77777777" w:rsidTr="00BD72D7">
        <w:trPr>
          <w:trHeight w:val="360"/>
        </w:trPr>
        <w:tc>
          <w:tcPr>
            <w:tcW w:w="5434" w:type="dxa"/>
          </w:tcPr>
          <w:p w14:paraId="5D7BDCE4"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73D5FFCD"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3888CFF9" w14:textId="77777777" w:rsidTr="00BD72D7">
        <w:tblPrEx>
          <w:tblCellMar>
            <w:left w:w="115" w:type="dxa"/>
            <w:right w:w="115" w:type="dxa"/>
          </w:tblCellMar>
        </w:tblPrEx>
        <w:trPr>
          <w:trHeight w:val="296"/>
        </w:trPr>
        <w:tc>
          <w:tcPr>
            <w:tcW w:w="10950" w:type="dxa"/>
            <w:gridSpan w:val="4"/>
            <w:vAlign w:val="center"/>
          </w:tcPr>
          <w:p w14:paraId="25A1500D"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55921181" w14:textId="77777777" w:rsidTr="00BD72D7">
        <w:tblPrEx>
          <w:tblCellMar>
            <w:left w:w="115" w:type="dxa"/>
            <w:right w:w="115" w:type="dxa"/>
          </w:tblCellMar>
        </w:tblPrEx>
        <w:trPr>
          <w:trHeight w:val="504"/>
        </w:trPr>
        <w:tc>
          <w:tcPr>
            <w:tcW w:w="10950" w:type="dxa"/>
            <w:gridSpan w:val="4"/>
            <w:shd w:val="clear" w:color="auto" w:fill="auto"/>
          </w:tcPr>
          <w:p w14:paraId="739F67B5"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455A8C4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3DC5686C"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5943DA23"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B1467E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8E3C88F"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74F0F724" w14:textId="77777777" w:rsidTr="00BD72D7">
        <w:tblPrEx>
          <w:tblCellMar>
            <w:left w:w="115" w:type="dxa"/>
            <w:right w:w="115" w:type="dxa"/>
          </w:tblCellMar>
        </w:tblPrEx>
        <w:trPr>
          <w:trHeight w:val="278"/>
        </w:trPr>
        <w:tc>
          <w:tcPr>
            <w:tcW w:w="10950" w:type="dxa"/>
            <w:gridSpan w:val="4"/>
            <w:vAlign w:val="center"/>
          </w:tcPr>
          <w:p w14:paraId="5FB66FE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2C3A3CF0" w14:textId="77777777" w:rsidTr="00BD72D7">
        <w:tblPrEx>
          <w:tblCellMar>
            <w:left w:w="115" w:type="dxa"/>
            <w:right w:w="115" w:type="dxa"/>
          </w:tblCellMar>
        </w:tblPrEx>
        <w:trPr>
          <w:trHeight w:hRule="exact" w:val="360"/>
        </w:trPr>
        <w:tc>
          <w:tcPr>
            <w:tcW w:w="10950" w:type="dxa"/>
            <w:gridSpan w:val="4"/>
            <w:vAlign w:val="center"/>
          </w:tcPr>
          <w:p w14:paraId="5B461FA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6D736BC" w14:textId="77777777" w:rsidTr="00BD72D7">
        <w:tblPrEx>
          <w:tblCellMar>
            <w:left w:w="115" w:type="dxa"/>
            <w:right w:w="115" w:type="dxa"/>
          </w:tblCellMar>
        </w:tblPrEx>
        <w:trPr>
          <w:trHeight w:hRule="exact" w:val="360"/>
        </w:trPr>
        <w:tc>
          <w:tcPr>
            <w:tcW w:w="5475" w:type="dxa"/>
            <w:gridSpan w:val="2"/>
          </w:tcPr>
          <w:p w14:paraId="51409E26"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7000547"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50EF0F3" w14:textId="77777777" w:rsidTr="00BD72D7">
        <w:tblPrEx>
          <w:tblCellMar>
            <w:left w:w="108" w:type="dxa"/>
            <w:right w:w="108" w:type="dxa"/>
          </w:tblCellMar>
        </w:tblPrEx>
        <w:trPr>
          <w:trHeight w:hRule="exact" w:val="288"/>
        </w:trPr>
        <w:tc>
          <w:tcPr>
            <w:tcW w:w="10950" w:type="dxa"/>
            <w:gridSpan w:val="4"/>
            <w:vAlign w:val="center"/>
          </w:tcPr>
          <w:p w14:paraId="595B77C7"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7D1D59D3" w14:textId="77777777" w:rsidTr="00BD72D7">
        <w:tblPrEx>
          <w:tblCellMar>
            <w:left w:w="108" w:type="dxa"/>
            <w:right w:w="108" w:type="dxa"/>
          </w:tblCellMar>
        </w:tblPrEx>
        <w:trPr>
          <w:trHeight w:hRule="exact" w:val="360"/>
        </w:trPr>
        <w:tc>
          <w:tcPr>
            <w:tcW w:w="5482" w:type="dxa"/>
            <w:gridSpan w:val="3"/>
          </w:tcPr>
          <w:p w14:paraId="493E6415"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7992503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6558042B" w14:textId="77777777" w:rsidTr="00BD72D7">
        <w:tblPrEx>
          <w:tblCellMar>
            <w:left w:w="108" w:type="dxa"/>
            <w:right w:w="108" w:type="dxa"/>
          </w:tblCellMar>
        </w:tblPrEx>
        <w:trPr>
          <w:trHeight w:val="288"/>
        </w:trPr>
        <w:tc>
          <w:tcPr>
            <w:tcW w:w="10950" w:type="dxa"/>
            <w:gridSpan w:val="4"/>
            <w:vAlign w:val="center"/>
          </w:tcPr>
          <w:p w14:paraId="6A0BE4DE"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5B14D837" w14:textId="77777777" w:rsidTr="00BD72D7">
        <w:tblPrEx>
          <w:tblCellMar>
            <w:left w:w="108" w:type="dxa"/>
            <w:right w:w="108" w:type="dxa"/>
          </w:tblCellMar>
        </w:tblPrEx>
        <w:trPr>
          <w:trHeight w:hRule="exact" w:val="360"/>
        </w:trPr>
        <w:tc>
          <w:tcPr>
            <w:tcW w:w="10950" w:type="dxa"/>
            <w:gridSpan w:val="4"/>
          </w:tcPr>
          <w:p w14:paraId="7CA4D88F"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005D568B"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9B78FF8"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21AFCB4"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0D72E69A"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7CDBB1C"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4A8FE5E2"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C070E2">
          <w:headerReference w:type="even" r:id="rId8"/>
          <w:headerReference w:type="default" r:id="rId9"/>
          <w:footerReference w:type="default" r:id="rId10"/>
          <w:headerReference w:type="first" r:id="rId11"/>
          <w:type w:val="continuous"/>
          <w:pgSz w:w="12240" w:h="15840" w:code="1"/>
          <w:pgMar w:top="720" w:right="720" w:bottom="720" w:left="720" w:header="288" w:footer="432" w:gutter="0"/>
          <w:cols w:space="720"/>
          <w:docGrid w:linePitch="272"/>
        </w:sectPr>
      </w:pPr>
    </w:p>
    <w:p w14:paraId="0435B2D8" w14:textId="53B2A013"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w:t>
      </w:r>
      <w:r w:rsidR="0023469B">
        <w:rPr>
          <w:rFonts w:asciiTheme="minorHAnsi" w:hAnsiTheme="minorHAnsi"/>
          <w:b/>
          <w:szCs w:val="18"/>
        </w:rPr>
        <w:t>3</w:t>
      </w:r>
      <w:r w:rsidRPr="0029047D">
        <w:rPr>
          <w:rFonts w:asciiTheme="minorHAnsi" w:hAnsiTheme="minorHAnsi"/>
          <w:b/>
          <w:szCs w:val="18"/>
        </w:rPr>
        <w:t>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67D0061F"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64C61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266F26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4451929"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76803B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0435B2E1" w14:textId="1778C341"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A4AEC9D"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2958D28E"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w:t>
      </w:r>
      <w:r w:rsidR="008002F8">
        <w:rPr>
          <w:rFonts w:asciiTheme="minorHAnsi" w:hAnsiTheme="minorHAnsi" w:cstheme="minorHAnsi"/>
          <w:sz w:val="18"/>
          <w:szCs w:val="18"/>
        </w:rPr>
        <w:t>06</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1E3EEA33"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321CEC36" w:rsidR="00CD1C6E" w:rsidRPr="00210E8D" w:rsidRDefault="004654AA" w:rsidP="00210E8D">
      <w:pPr>
        <w:pStyle w:val="ListParagraph"/>
        <w:numPr>
          <w:ilvl w:val="0"/>
          <w:numId w:val="32"/>
        </w:numPr>
        <w:rPr>
          <w:rFonts w:asciiTheme="minorHAnsi" w:hAnsiTheme="minorHAnsi" w:cstheme="minorHAnsi"/>
          <w:sz w:val="18"/>
          <w:szCs w:val="18"/>
        </w:rPr>
      </w:pPr>
      <w:ins w:id="134" w:author="Markstrum, Alexis@Energy" w:date="2019-10-02T08:39:00Z">
        <w:r w:rsidRPr="004654AA">
          <w:rPr>
            <w:rFonts w:asciiTheme="minorHAnsi" w:hAnsiTheme="minorHAnsi" w:cstheme="minorHAnsi"/>
            <w:sz w:val="18"/>
            <w:szCs w:val="18"/>
          </w:rPr>
          <w:t>Vertical distance between the lowest and highest above-grade points within the pressure boundary in feet</w:t>
        </w:r>
      </w:ins>
      <w:del w:id="135" w:author="Markstrum, Alexis@Energy" w:date="2019-10-02T08:39:00Z">
        <w:r w:rsidR="00CD1C6E" w:rsidRPr="00210E8D" w:rsidDel="004654AA">
          <w:rPr>
            <w:rFonts w:asciiTheme="minorHAnsi" w:hAnsiTheme="minorHAnsi" w:cstheme="minorHAnsi"/>
            <w:sz w:val="18"/>
            <w:szCs w:val="18"/>
          </w:rPr>
          <w:delText>Vertical distance from the lowest above-grade floor to the highest ceiling in feet</w:delText>
        </w:r>
      </w:del>
      <w:r w:rsidR="00CD1C6E" w:rsidRPr="00210E8D">
        <w:rPr>
          <w:rFonts w:asciiTheme="minorHAnsi" w:hAnsiTheme="minorHAnsi" w:cstheme="minorHAnsi"/>
          <w:sz w:val="18"/>
          <w:szCs w:val="18"/>
        </w:rPr>
        <w:t xml:space="preserve">: </w:t>
      </w:r>
      <w:r w:rsidR="00CD1C6E" w:rsidRPr="00210E8D">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30C9778"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551BAFFB"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Pr="00BA6F69" w:rsidRDefault="00670A84" w:rsidP="00BA6F69">
      <w:pPr>
        <w:rPr>
          <w:rFonts w:asciiTheme="minorHAnsi" w:eastAsia="Cambria" w:hAnsiTheme="minorHAnsi" w:cstheme="minorHAnsi"/>
          <w:b/>
          <w:sz w:val="18"/>
          <w:szCs w:val="18"/>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03D2FB5D"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77777777" w:rsidR="00636F83" w:rsidRPr="00636F83" w:rsidRDefault="00636F83" w:rsidP="00BA6F69">
      <w:pPr>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5173D8AB"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3306FD71"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468FF722"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0C4D0AD5"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5D2C7A8A"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47D7E1D0"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0EF83DEE"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2B8B090B"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613B587E"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0CBDAFF"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44BED03"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120A80" w:rsidRPr="002A4574" w14:paraId="26867124" w14:textId="77777777" w:rsidTr="00BA6D7A">
        <w:trPr>
          <w:trHeight w:val="240"/>
        </w:trPr>
        <w:tc>
          <w:tcPr>
            <w:tcW w:w="984" w:type="dxa"/>
            <w:tcBorders>
              <w:top w:val="nil"/>
              <w:left w:val="nil"/>
              <w:bottom w:val="nil"/>
              <w:right w:val="nil"/>
            </w:tcBorders>
            <w:shd w:val="clear" w:color="auto" w:fill="auto"/>
            <w:noWrap/>
            <w:vAlign w:val="center"/>
          </w:tcPr>
          <w:p w14:paraId="5374149E" w14:textId="04DDBDCB" w:rsidR="00120A80" w:rsidRPr="002A4574" w:rsidRDefault="00120A80" w:rsidP="00120A80">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2747CD1D" w14:textId="49C6CB85" w:rsidR="00120A80" w:rsidRPr="002A4574"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0894919A" w14:textId="6A7A7EB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46A28009" w14:textId="785B09D0" w:rsidR="00120A80" w:rsidRPr="002A4574" w:rsidRDefault="00120A80" w:rsidP="00120A80">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316B0DC" w14:textId="579475A2" w:rsidR="00120A80" w:rsidRPr="002A4574" w:rsidRDefault="00120A80" w:rsidP="00120A80">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788BCEB8" w14:textId="7571B8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7C18ECC1" w:rsidR="00120A80" w:rsidRDefault="00120A80" w:rsidP="00120A80">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C541B4F" w:rsidR="00120A80" w:rsidRDefault="00120A80" w:rsidP="00120A80">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6B35402"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4233DE54" w:rsidR="00120A80" w:rsidRDefault="00120A80" w:rsidP="00120A80">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20B17D14" w:rsidR="00120A80" w:rsidRDefault="00120A80" w:rsidP="00120A80">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3F45B328"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6CC192BC" w:rsidR="00120A80" w:rsidRDefault="00120A80" w:rsidP="00120A80">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4C40CDD7"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52986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382AF194" w:rsidR="00120A80" w:rsidRDefault="00120A80" w:rsidP="00120A80">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1BD1A290" w:rsidR="00120A80" w:rsidRDefault="00120A80" w:rsidP="00120A80">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0AED2AEF"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308B5507" w:rsidR="00120A80" w:rsidRDefault="00120A80" w:rsidP="00120A80">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623CB142" w:rsidR="00120A80" w:rsidRDefault="00120A80" w:rsidP="00120A80">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55E7168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5072C37D" w:rsidR="00120A80" w:rsidRDefault="00120A80" w:rsidP="00120A80">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8019671" w:rsidR="00120A80" w:rsidRDefault="00120A80" w:rsidP="00120A80">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39AE6F90"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721671C6" w:rsidR="00120A80" w:rsidRDefault="00120A80" w:rsidP="00120A80">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412C35DC" w:rsidR="00120A80" w:rsidRDefault="00120A80" w:rsidP="00120A80">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221BAF78"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50B62951" w:rsidR="00120A80" w:rsidRDefault="00120A80" w:rsidP="00120A80">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1B51B8E3" w:rsidR="00120A80" w:rsidRDefault="00120A80" w:rsidP="00120A80">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AD91C45"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0BE3BCB6" w:rsidR="00120A80" w:rsidRDefault="00120A80" w:rsidP="00120A80">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6A38294" w:rsidR="00120A80" w:rsidRDefault="00120A80" w:rsidP="00120A80">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316B953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71667647" w:rsidR="00120A80" w:rsidRDefault="00120A80" w:rsidP="00120A80">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2DB42393" w:rsidR="00120A80" w:rsidRDefault="00120A80" w:rsidP="00120A80">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F82E151"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6090CE50" w:rsidR="00120A80" w:rsidRDefault="00120A80" w:rsidP="00120A80">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0F6D63D5" w:rsidR="00120A80" w:rsidRDefault="00120A80" w:rsidP="00120A80">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8EFE04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7CAA593E" w:rsidR="00120A80" w:rsidRDefault="00120A80" w:rsidP="00120A80">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4E592CD1" w:rsidR="00120A80" w:rsidRDefault="00120A80" w:rsidP="00120A80">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35BE3FE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140A6C25" w:rsidR="00120A80" w:rsidRDefault="00120A80" w:rsidP="00120A80">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2AAF9B5C"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3462DBBD"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07CBF837" w:rsidR="00120A80" w:rsidRDefault="00120A80" w:rsidP="00120A80">
            <w:pPr>
              <w:rPr>
                <w:rFonts w:ascii="Calibri" w:hAnsi="Calibri"/>
                <w:color w:val="000000"/>
                <w:sz w:val="18"/>
                <w:szCs w:val="18"/>
              </w:rPr>
            </w:pPr>
            <w:r w:rsidRPr="002A4574">
              <w:rPr>
                <w:rFonts w:ascii="Calibri" w:hAnsi="Calibri"/>
                <w:color w:val="000000"/>
                <w:sz w:val="18"/>
                <w:szCs w:val="18"/>
              </w:rPr>
              <w:t>38.5</w:t>
            </w:r>
            <w:r w:rsidR="00501AA7">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5C6E88C0" w:rsidR="00120A80" w:rsidRDefault="00120A80" w:rsidP="00120A80">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4BF03ED2"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4E1A3785" w:rsidR="00120A80" w:rsidRDefault="00120A80" w:rsidP="00120A80">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D0642BD"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4C0A49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01C7B4A8"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88E0401" w:rsidR="00120A80" w:rsidRDefault="00120A80" w:rsidP="00120A80">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A37159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0856C1DB" w:rsidR="00120A80" w:rsidRDefault="00120A80" w:rsidP="00120A80">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1414080E" w:rsidR="00120A80" w:rsidRDefault="00120A80" w:rsidP="00120A80">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F62C23"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4A997836" w:rsidR="00120A80" w:rsidRDefault="00120A80" w:rsidP="00120A80">
            <w:pPr>
              <w:rPr>
                <w:rFonts w:ascii="Calibri" w:hAnsi="Calibri"/>
                <w:color w:val="000000"/>
                <w:sz w:val="18"/>
                <w:szCs w:val="18"/>
              </w:rPr>
            </w:pPr>
            <w:r w:rsidRPr="002A4574">
              <w:rPr>
                <w:rFonts w:ascii="Calibri" w:hAnsi="Calibri"/>
                <w:color w:val="000000"/>
                <w:sz w:val="18"/>
                <w:szCs w:val="18"/>
              </w:rPr>
              <w:t>39.1</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1E505AB5" w:rsidR="00120A80" w:rsidRDefault="00120A80" w:rsidP="00120A80">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29DA9DEA"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7B6739F4" w:rsidR="00120A80" w:rsidRDefault="00120A80" w:rsidP="00120A80">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75819A4D"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6EFBF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73A0BEB3" w:rsidR="00120A80" w:rsidRDefault="00120A80" w:rsidP="00120A80">
            <w:pPr>
              <w:rPr>
                <w:rFonts w:ascii="Calibri" w:hAnsi="Calibri"/>
                <w:color w:val="000000"/>
                <w:sz w:val="18"/>
                <w:szCs w:val="18"/>
              </w:rPr>
            </w:pPr>
            <w:r w:rsidRPr="002A4574">
              <w:rPr>
                <w:rFonts w:ascii="Calibri" w:hAnsi="Calibri"/>
                <w:color w:val="000000"/>
                <w:sz w:val="18"/>
                <w:szCs w:val="18"/>
              </w:rPr>
              <w:t>38.7</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F771920" w:rsidR="00120A80" w:rsidRDefault="00120A80" w:rsidP="00120A80">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1CA9031B"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7331EC04" w:rsidR="00120A80" w:rsidRDefault="00120A80" w:rsidP="00120A80">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50CE52BB" w:rsidR="00120A80" w:rsidRDefault="00120A80" w:rsidP="00120A80">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7F7D21E1"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196C084" w:rsidR="00120A80" w:rsidRDefault="00120A80" w:rsidP="00120A80">
            <w:pPr>
              <w:rPr>
                <w:rFonts w:ascii="Calibri" w:hAnsi="Calibri"/>
                <w:color w:val="000000"/>
                <w:sz w:val="18"/>
                <w:szCs w:val="18"/>
              </w:rPr>
            </w:pPr>
            <w:r w:rsidRPr="002A4574">
              <w:rPr>
                <w:rFonts w:ascii="Calibri" w:hAnsi="Calibri"/>
                <w:color w:val="000000"/>
                <w:sz w:val="18"/>
                <w:szCs w:val="18"/>
              </w:rPr>
              <w:t>36.6</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6F825C4A" w:rsidR="00120A80" w:rsidRDefault="00120A80" w:rsidP="00120A80">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75C8916E"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37427275" w14:textId="77777777" w:rsidTr="00BA6D7A">
        <w:trPr>
          <w:trHeight w:val="240"/>
        </w:trPr>
        <w:tc>
          <w:tcPr>
            <w:tcW w:w="984" w:type="dxa"/>
            <w:tcBorders>
              <w:top w:val="nil"/>
              <w:left w:val="nil"/>
              <w:bottom w:val="nil"/>
              <w:right w:val="nil"/>
            </w:tcBorders>
            <w:shd w:val="clear" w:color="auto" w:fill="auto"/>
            <w:noWrap/>
            <w:vAlign w:val="center"/>
          </w:tcPr>
          <w:p w14:paraId="21423AEA" w14:textId="7BF01AFC" w:rsidR="00501AA7" w:rsidRPr="002A4574" w:rsidRDefault="00501AA7" w:rsidP="00501AA7">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DAE2C7" w14:textId="45483513"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5C3A8F82" w14:textId="7E28F9BB" w:rsidR="00501AA7" w:rsidRPr="002A4574" w:rsidRDefault="00501AA7" w:rsidP="00501AA7">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4DA0564D" w14:textId="0501875A" w:rsidR="00501AA7" w:rsidRPr="002A4574" w:rsidRDefault="00501AA7" w:rsidP="00501AA7">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1B1BAD47" w14:textId="26B24A75" w:rsidR="00501AA7" w:rsidRPr="002A4574" w:rsidRDefault="00501AA7" w:rsidP="00501AA7">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0FD34673" w14:textId="20DF3E47"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82B28AA" w14:textId="77777777" w:rsidTr="00BA6D7A">
        <w:trPr>
          <w:trHeight w:val="240"/>
        </w:trPr>
        <w:tc>
          <w:tcPr>
            <w:tcW w:w="984" w:type="dxa"/>
            <w:tcBorders>
              <w:top w:val="nil"/>
              <w:left w:val="nil"/>
              <w:bottom w:val="nil"/>
              <w:right w:val="nil"/>
            </w:tcBorders>
            <w:shd w:val="clear" w:color="auto" w:fill="auto"/>
            <w:noWrap/>
            <w:vAlign w:val="center"/>
          </w:tcPr>
          <w:p w14:paraId="6890543F" w14:textId="2F64E01E" w:rsidR="00501AA7" w:rsidRPr="002A4574" w:rsidRDefault="00501AA7" w:rsidP="00501AA7">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03FCDBC4" w14:textId="4BF6ACD3" w:rsidR="00501AA7" w:rsidRPr="002A4574" w:rsidRDefault="00501AA7" w:rsidP="00501AA7">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1687B0BE" w14:textId="5150F0E5" w:rsidR="00501AA7" w:rsidRPr="002A4574" w:rsidRDefault="00501AA7" w:rsidP="00501AA7">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6E9427E3" w14:textId="29365DA8" w:rsidR="00501AA7" w:rsidRPr="002A4574" w:rsidRDefault="00501AA7" w:rsidP="00501AA7">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44CB1884" w14:textId="25B3AF0E" w:rsidR="00501AA7" w:rsidRPr="002A4574" w:rsidRDefault="00501AA7" w:rsidP="00501AA7">
            <w:pPr>
              <w:rPr>
                <w:rFonts w:ascii="Calibri" w:hAnsi="Calibri"/>
                <w:color w:val="000000"/>
                <w:sz w:val="18"/>
                <w:szCs w:val="18"/>
              </w:rPr>
            </w:pPr>
            <w:r>
              <w:rPr>
                <w:rFonts w:ascii="Calibri" w:hAnsi="Calibri"/>
                <w:color w:val="000000"/>
                <w:sz w:val="18"/>
                <w:szCs w:val="18"/>
              </w:rPr>
              <w:t>-112.23</w:t>
            </w:r>
          </w:p>
        </w:tc>
        <w:tc>
          <w:tcPr>
            <w:tcW w:w="1293" w:type="dxa"/>
            <w:tcBorders>
              <w:top w:val="nil"/>
              <w:left w:val="nil"/>
              <w:bottom w:val="nil"/>
              <w:right w:val="nil"/>
            </w:tcBorders>
            <w:shd w:val="clear" w:color="auto" w:fill="auto"/>
            <w:noWrap/>
            <w:vAlign w:val="center"/>
          </w:tcPr>
          <w:p w14:paraId="3E784CE8" w14:textId="794F685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1852780A" w14:textId="77777777" w:rsidTr="00BA6D7A">
        <w:trPr>
          <w:trHeight w:val="240"/>
        </w:trPr>
        <w:tc>
          <w:tcPr>
            <w:tcW w:w="984" w:type="dxa"/>
            <w:tcBorders>
              <w:top w:val="nil"/>
              <w:left w:val="nil"/>
              <w:bottom w:val="nil"/>
              <w:right w:val="nil"/>
            </w:tcBorders>
            <w:shd w:val="clear" w:color="auto" w:fill="auto"/>
            <w:noWrap/>
            <w:vAlign w:val="center"/>
          </w:tcPr>
          <w:p w14:paraId="5558C8D7" w14:textId="766239DA" w:rsidR="00501AA7" w:rsidRPr="002A4574" w:rsidRDefault="00501AA7" w:rsidP="00501AA7">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4A1DB945" w14:textId="31524A38"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71596BBF" w14:textId="3CF62115" w:rsidR="00501AA7" w:rsidRPr="002A4574" w:rsidRDefault="00501AA7" w:rsidP="00501AA7">
            <w:pPr>
              <w:rPr>
                <w:rFonts w:ascii="Calibri" w:hAnsi="Calibri"/>
                <w:color w:val="000000"/>
                <w:sz w:val="18"/>
                <w:szCs w:val="18"/>
              </w:rPr>
            </w:pPr>
            <w:r>
              <w:rPr>
                <w:rFonts w:ascii="Calibri" w:hAnsi="Calibri"/>
                <w:color w:val="000000"/>
                <w:sz w:val="18"/>
                <w:szCs w:val="18"/>
              </w:rPr>
              <w:t>Modesto City – County AP</w:t>
            </w:r>
          </w:p>
        </w:tc>
        <w:tc>
          <w:tcPr>
            <w:tcW w:w="1451" w:type="dxa"/>
            <w:gridSpan w:val="2"/>
            <w:tcBorders>
              <w:top w:val="nil"/>
              <w:left w:val="nil"/>
              <w:bottom w:val="nil"/>
              <w:right w:val="nil"/>
            </w:tcBorders>
            <w:shd w:val="clear" w:color="auto" w:fill="auto"/>
            <w:noWrap/>
            <w:vAlign w:val="center"/>
          </w:tcPr>
          <w:p w14:paraId="0E877CDE" w14:textId="495FFB32" w:rsidR="00501AA7" w:rsidRPr="002A4574" w:rsidRDefault="00501AA7" w:rsidP="00501AA7">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7ECE1B80" w14:textId="02347B78" w:rsidR="00501AA7" w:rsidRPr="002A4574" w:rsidRDefault="00501AA7" w:rsidP="00501AA7">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401E8F2" w14:textId="327156F4"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58AB4B2" w14:textId="77777777" w:rsidTr="00BA6D7A">
        <w:trPr>
          <w:trHeight w:val="240"/>
        </w:trPr>
        <w:tc>
          <w:tcPr>
            <w:tcW w:w="984" w:type="dxa"/>
            <w:tcBorders>
              <w:top w:val="nil"/>
              <w:left w:val="nil"/>
              <w:bottom w:val="nil"/>
              <w:right w:val="nil"/>
            </w:tcBorders>
            <w:shd w:val="clear" w:color="auto" w:fill="auto"/>
            <w:noWrap/>
            <w:vAlign w:val="center"/>
          </w:tcPr>
          <w:p w14:paraId="3B885C76" w14:textId="41219680" w:rsidR="00501AA7" w:rsidRPr="002A4574" w:rsidRDefault="00501AA7" w:rsidP="00501AA7">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794FE258" w14:textId="40977E66"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08AB551D" w14:textId="0ED8D6FD" w:rsidR="00501AA7" w:rsidRPr="002A4574" w:rsidRDefault="00501AA7" w:rsidP="00501AA7">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2FECF8DA" w14:textId="2FBC69C6" w:rsidR="00501AA7" w:rsidRPr="002A4574" w:rsidRDefault="00501AA7" w:rsidP="00501AA7">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31138954" w14:textId="6A329DCE" w:rsidR="00501AA7" w:rsidRPr="002A4574" w:rsidRDefault="00501AA7" w:rsidP="00501AA7">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558835F4" w14:textId="32DCCF9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75C3053" w14:textId="77777777" w:rsidTr="00BA6D7A">
        <w:trPr>
          <w:trHeight w:val="240"/>
        </w:trPr>
        <w:tc>
          <w:tcPr>
            <w:tcW w:w="984" w:type="dxa"/>
            <w:tcBorders>
              <w:top w:val="nil"/>
              <w:left w:val="nil"/>
              <w:bottom w:val="nil"/>
              <w:right w:val="nil"/>
            </w:tcBorders>
            <w:shd w:val="clear" w:color="auto" w:fill="auto"/>
            <w:noWrap/>
            <w:vAlign w:val="center"/>
          </w:tcPr>
          <w:p w14:paraId="0BBDCD50" w14:textId="5C158377" w:rsidR="00501AA7" w:rsidRPr="002A4574" w:rsidRDefault="00501AA7" w:rsidP="00501AA7">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0B7A2918" w14:textId="4061465F"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68872594" w14:textId="6ED571B1" w:rsidR="00501AA7" w:rsidRPr="002A4574" w:rsidRDefault="00501AA7" w:rsidP="00501AA7">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23B990E2" w14:textId="0D778293" w:rsidR="00501AA7" w:rsidRPr="002A4574" w:rsidRDefault="00501AA7" w:rsidP="00501AA7">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20F7FA15" w14:textId="3CD8EAD7" w:rsidR="00501AA7" w:rsidRPr="002A4574" w:rsidRDefault="00501AA7" w:rsidP="00501AA7">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441B225" w14:textId="68B5FEB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DE86E1F" w14:textId="77777777" w:rsidTr="00BA6D7A">
        <w:trPr>
          <w:trHeight w:val="240"/>
        </w:trPr>
        <w:tc>
          <w:tcPr>
            <w:tcW w:w="984" w:type="dxa"/>
            <w:tcBorders>
              <w:top w:val="nil"/>
              <w:left w:val="nil"/>
              <w:bottom w:val="nil"/>
              <w:right w:val="nil"/>
            </w:tcBorders>
            <w:shd w:val="clear" w:color="auto" w:fill="auto"/>
            <w:noWrap/>
            <w:vAlign w:val="center"/>
          </w:tcPr>
          <w:p w14:paraId="5A8D41A4" w14:textId="28FA8130" w:rsidR="00501AA7" w:rsidRPr="002A4574" w:rsidRDefault="00501AA7" w:rsidP="00501AA7">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781C08C4" w14:textId="2D3AD0D3"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893F63" w14:textId="446A05F2" w:rsidR="00501AA7" w:rsidRPr="002A4574" w:rsidRDefault="00501AA7" w:rsidP="00501AA7">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3A51A04B" w14:textId="3272DFD8" w:rsidR="00501AA7" w:rsidRPr="002A4574" w:rsidRDefault="00501AA7" w:rsidP="00501AA7">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687F233A" w14:textId="7C022D85" w:rsidR="00501AA7" w:rsidRPr="002A4574" w:rsidRDefault="00501AA7" w:rsidP="00501AA7">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70775AEF" w14:textId="7A992F2A"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79A46197" w14:textId="77777777" w:rsidTr="00BA6D7A">
        <w:trPr>
          <w:trHeight w:val="240"/>
        </w:trPr>
        <w:tc>
          <w:tcPr>
            <w:tcW w:w="984" w:type="dxa"/>
            <w:tcBorders>
              <w:top w:val="nil"/>
              <w:left w:val="nil"/>
              <w:bottom w:val="nil"/>
              <w:right w:val="nil"/>
            </w:tcBorders>
            <w:shd w:val="clear" w:color="auto" w:fill="auto"/>
            <w:noWrap/>
            <w:vAlign w:val="center"/>
          </w:tcPr>
          <w:p w14:paraId="1082A097" w14:textId="61B3552B" w:rsidR="00501AA7" w:rsidRPr="002A4574" w:rsidRDefault="00501AA7" w:rsidP="00501AA7">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7E577C7F" w14:textId="37D736A7"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7D500473" w14:textId="56586AF3" w:rsidR="00501AA7" w:rsidRPr="002A4574" w:rsidRDefault="00501AA7" w:rsidP="00501AA7">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01C7BAC6" w14:textId="190BD4A8" w:rsidR="00501AA7" w:rsidRPr="002A4574" w:rsidRDefault="00501AA7" w:rsidP="00501AA7">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6654EF4E" w14:textId="75E9E57A" w:rsidR="00501AA7" w:rsidRPr="002A4574" w:rsidRDefault="00501AA7" w:rsidP="00501AA7">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636D7813" w14:textId="29157F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76D80AF" w14:textId="77777777" w:rsidTr="00BA6D7A">
        <w:trPr>
          <w:trHeight w:val="240"/>
        </w:trPr>
        <w:tc>
          <w:tcPr>
            <w:tcW w:w="984" w:type="dxa"/>
            <w:tcBorders>
              <w:top w:val="nil"/>
              <w:left w:val="nil"/>
              <w:bottom w:val="nil"/>
              <w:right w:val="nil"/>
            </w:tcBorders>
            <w:shd w:val="clear" w:color="auto" w:fill="auto"/>
            <w:noWrap/>
            <w:vAlign w:val="center"/>
          </w:tcPr>
          <w:p w14:paraId="103C5350" w14:textId="38BE5199" w:rsidR="00501AA7" w:rsidRPr="002A4574" w:rsidRDefault="00501AA7" w:rsidP="00501AA7">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7554D1FE" w14:textId="784D34A5" w:rsidR="00501AA7" w:rsidRPr="002A4574" w:rsidRDefault="00501AA7" w:rsidP="00501AA7">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5208E460" w14:textId="44E98485" w:rsidR="00501AA7" w:rsidRPr="002A4574" w:rsidRDefault="00501AA7" w:rsidP="00501AA7">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A2E0E51" w14:textId="4D8DAF6B" w:rsidR="00501AA7" w:rsidRPr="002A4574" w:rsidRDefault="00501AA7" w:rsidP="00501AA7">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13E8124B" w14:textId="4F8F7230" w:rsidR="00501AA7" w:rsidRPr="002A4574" w:rsidRDefault="00501AA7" w:rsidP="00501AA7">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9128B0E" w14:textId="4D1C7EDE"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E6FBCE4" w14:textId="77777777" w:rsidTr="00BA6D7A">
        <w:trPr>
          <w:trHeight w:val="240"/>
        </w:trPr>
        <w:tc>
          <w:tcPr>
            <w:tcW w:w="984" w:type="dxa"/>
            <w:tcBorders>
              <w:top w:val="nil"/>
              <w:left w:val="nil"/>
              <w:bottom w:val="nil"/>
              <w:right w:val="nil"/>
            </w:tcBorders>
            <w:shd w:val="clear" w:color="auto" w:fill="auto"/>
            <w:noWrap/>
            <w:vAlign w:val="center"/>
          </w:tcPr>
          <w:p w14:paraId="3112B917" w14:textId="593BE5E9" w:rsidR="00501AA7" w:rsidRPr="002A4574" w:rsidRDefault="00501AA7" w:rsidP="00501AA7">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3653755B" w14:textId="69EFFE9F" w:rsidR="00501AA7" w:rsidRPr="002A4574" w:rsidRDefault="00501AA7" w:rsidP="00501AA7">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ACA0145" w14:textId="370817F1" w:rsidR="00501AA7" w:rsidRPr="002A4574" w:rsidRDefault="00501AA7" w:rsidP="00501AA7">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729F8C67" w14:textId="4C8B4DE5" w:rsidR="00501AA7" w:rsidRPr="002A4574" w:rsidRDefault="00501AA7" w:rsidP="00501AA7">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6DDA518A" w14:textId="17381FC3" w:rsidR="00501AA7" w:rsidRPr="002A4574" w:rsidRDefault="00501AA7" w:rsidP="00501AA7">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6B76FA5D" w14:textId="5F273FF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38A60B6" w14:textId="77777777" w:rsidTr="00BA6D7A">
        <w:trPr>
          <w:trHeight w:val="240"/>
        </w:trPr>
        <w:tc>
          <w:tcPr>
            <w:tcW w:w="984" w:type="dxa"/>
            <w:tcBorders>
              <w:top w:val="nil"/>
              <w:left w:val="nil"/>
              <w:bottom w:val="nil"/>
              <w:right w:val="nil"/>
            </w:tcBorders>
            <w:shd w:val="clear" w:color="auto" w:fill="auto"/>
            <w:noWrap/>
            <w:vAlign w:val="center"/>
          </w:tcPr>
          <w:p w14:paraId="1FABA337" w14:textId="7FCD2B62" w:rsidR="00501AA7" w:rsidRPr="002A4574" w:rsidRDefault="00501AA7" w:rsidP="00501AA7">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16A12F5A" w14:textId="7D065432" w:rsidR="00501AA7" w:rsidRPr="002A4574" w:rsidRDefault="00501AA7" w:rsidP="00501AA7">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40A25647" w14:textId="76D8FD45" w:rsidR="00501AA7" w:rsidRPr="002A4574" w:rsidRDefault="00501AA7" w:rsidP="00501AA7">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ED4BFAE" w14:textId="7D792AB0" w:rsidR="00501AA7" w:rsidRPr="002A4574" w:rsidRDefault="00501AA7" w:rsidP="00501AA7">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32CA408A" w14:textId="2C678E10" w:rsidR="00501AA7" w:rsidRPr="002A4574" w:rsidRDefault="00501AA7" w:rsidP="00501AA7">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141ACF2B" w14:textId="1BC1B37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E9587FE" w14:textId="77777777" w:rsidTr="00BA6D7A">
        <w:trPr>
          <w:trHeight w:val="240"/>
        </w:trPr>
        <w:tc>
          <w:tcPr>
            <w:tcW w:w="984" w:type="dxa"/>
            <w:tcBorders>
              <w:top w:val="nil"/>
              <w:left w:val="nil"/>
              <w:bottom w:val="nil"/>
              <w:right w:val="nil"/>
            </w:tcBorders>
            <w:shd w:val="clear" w:color="auto" w:fill="auto"/>
            <w:noWrap/>
            <w:vAlign w:val="center"/>
          </w:tcPr>
          <w:p w14:paraId="10E92DC8" w14:textId="710F744F" w:rsidR="00501AA7" w:rsidRPr="002A4574" w:rsidRDefault="00501AA7" w:rsidP="00501AA7">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5C8DFBEA" w14:textId="78EDF9D9" w:rsidR="00501AA7" w:rsidRPr="002A4574" w:rsidRDefault="00501AA7" w:rsidP="00501AA7">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4E062AEE" w14:textId="5C970379" w:rsidR="00501AA7" w:rsidRPr="002A4574" w:rsidRDefault="00501AA7" w:rsidP="00501AA7">
            <w:pPr>
              <w:rPr>
                <w:rFonts w:ascii="Calibri" w:hAnsi="Calibri"/>
                <w:color w:val="000000"/>
                <w:sz w:val="18"/>
                <w:szCs w:val="18"/>
              </w:rPr>
            </w:pPr>
            <w:r>
              <w:rPr>
                <w:rFonts w:ascii="Calibri" w:hAnsi="Calibri"/>
                <w:color w:val="000000"/>
                <w:sz w:val="18"/>
                <w:szCs w:val="18"/>
              </w:rPr>
              <w:t>Santa Rosa (AWOS)</w:t>
            </w:r>
          </w:p>
        </w:tc>
        <w:tc>
          <w:tcPr>
            <w:tcW w:w="1451" w:type="dxa"/>
            <w:gridSpan w:val="2"/>
            <w:tcBorders>
              <w:top w:val="nil"/>
              <w:left w:val="nil"/>
              <w:bottom w:val="nil"/>
              <w:right w:val="nil"/>
            </w:tcBorders>
            <w:shd w:val="clear" w:color="auto" w:fill="auto"/>
            <w:noWrap/>
            <w:vAlign w:val="center"/>
          </w:tcPr>
          <w:p w14:paraId="5DA9CE04" w14:textId="286D2CB9" w:rsidR="00501AA7" w:rsidRPr="002A4574" w:rsidRDefault="00501AA7" w:rsidP="00501AA7">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56515C53" w14:textId="7F598108" w:rsidR="00501AA7" w:rsidRPr="002A4574" w:rsidRDefault="00501AA7" w:rsidP="00501AA7">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0A4FB313" w14:textId="27B809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0BA65C1F" w:rsidR="00501AA7" w:rsidRDefault="00501AA7" w:rsidP="00501AA7">
            <w:pPr>
              <w:rPr>
                <w:rFonts w:ascii="Calibri" w:hAnsi="Calibri"/>
                <w:color w:val="000000"/>
                <w:sz w:val="18"/>
                <w:szCs w:val="18"/>
              </w:rPr>
            </w:pPr>
            <w:r w:rsidRPr="002A4574">
              <w:rPr>
                <w:rFonts w:ascii="Calibri" w:hAnsi="Calibri"/>
                <w:color w:val="000000"/>
                <w:sz w:val="18"/>
                <w:szCs w:val="18"/>
              </w:rPr>
              <w:t>39.3</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5A2F2024" w:rsidR="00501AA7" w:rsidRDefault="00501AA7" w:rsidP="00501AA7">
            <w:pPr>
              <w:rPr>
                <w:rFonts w:ascii="Calibri" w:hAnsi="Calibri"/>
                <w:color w:val="000000"/>
                <w:sz w:val="18"/>
                <w:szCs w:val="18"/>
              </w:rPr>
            </w:pPr>
            <w:r w:rsidRPr="002A4574">
              <w:rPr>
                <w:rFonts w:ascii="Calibri" w:hAnsi="Calibri"/>
                <w:color w:val="000000"/>
                <w:sz w:val="18"/>
                <w:szCs w:val="18"/>
              </w:rPr>
              <w:t>38.9</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3DCBD816"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4FD08493"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0D7AD83E"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3CC67806" w:rsidR="00501AA7" w:rsidRPr="002A4574" w:rsidRDefault="00501AA7" w:rsidP="00501AA7">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16ECF74F" w:rsidR="00501AA7" w:rsidRDefault="00501AA7" w:rsidP="00501AA7">
            <w:pPr>
              <w:rPr>
                <w:rFonts w:ascii="Calibri" w:hAnsi="Calibri"/>
                <w:color w:val="000000"/>
                <w:sz w:val="18"/>
                <w:szCs w:val="18"/>
              </w:rPr>
            </w:pPr>
            <w:r w:rsidRPr="002A4574">
              <w:rPr>
                <w:rFonts w:ascii="Calibri" w:hAnsi="Calibri"/>
                <w:color w:val="000000"/>
                <w:sz w:val="18"/>
                <w:szCs w:val="18"/>
              </w:rPr>
              <w:t>0.6</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24F74C2F" w:rsidR="00501AA7" w:rsidRPr="002A4574" w:rsidRDefault="00501AA7" w:rsidP="00501AA7">
            <w:pPr>
              <w:rPr>
                <w:rFonts w:ascii="Calibri" w:hAnsi="Calibri"/>
                <w:color w:val="000000"/>
                <w:sz w:val="18"/>
                <w:szCs w:val="18"/>
              </w:rPr>
            </w:pPr>
            <w:r w:rsidRPr="002A4574">
              <w:rPr>
                <w:rFonts w:ascii="Calibri" w:hAnsi="Calibri"/>
                <w:color w:val="000000"/>
                <w:sz w:val="18"/>
                <w:szCs w:val="18"/>
              </w:rPr>
              <w:t>Crescent City Faa</w:t>
            </w:r>
          </w:p>
        </w:tc>
        <w:tc>
          <w:tcPr>
            <w:tcW w:w="1451" w:type="dxa"/>
            <w:gridSpan w:val="2"/>
            <w:tcBorders>
              <w:top w:val="nil"/>
              <w:left w:val="nil"/>
              <w:bottom w:val="nil"/>
              <w:right w:val="nil"/>
            </w:tcBorders>
            <w:shd w:val="clear" w:color="auto" w:fill="auto"/>
            <w:noWrap/>
            <w:vAlign w:val="center"/>
            <w:hideMark/>
          </w:tcPr>
          <w:p w14:paraId="0435B5B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3E325DEC" w:rsidR="00501AA7" w:rsidRPr="002A4574" w:rsidRDefault="00501AA7" w:rsidP="00501AA7">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2D49FF14" w:rsidR="00501AA7" w:rsidRPr="002A4574" w:rsidRDefault="00501AA7" w:rsidP="00501AA7">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5B0C36AE" w:rsidR="00501AA7" w:rsidRDefault="00501AA7" w:rsidP="00501AA7">
            <w:pPr>
              <w:rPr>
                <w:rFonts w:ascii="Calibri" w:hAnsi="Calibri"/>
                <w:color w:val="000000"/>
                <w:sz w:val="18"/>
                <w:szCs w:val="18"/>
              </w:rPr>
            </w:pPr>
            <w:r w:rsidRPr="002A4574">
              <w:rPr>
                <w:rFonts w:ascii="Calibri" w:hAnsi="Calibri"/>
                <w:color w:val="000000"/>
                <w:sz w:val="18"/>
                <w:szCs w:val="18"/>
              </w:rPr>
              <w:t>41.5</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51838876" w:rsidR="00501AA7" w:rsidRDefault="00501AA7" w:rsidP="00501AA7">
            <w:pPr>
              <w:rPr>
                <w:rFonts w:ascii="Calibri" w:hAnsi="Calibri"/>
                <w:color w:val="000000"/>
                <w:sz w:val="18"/>
                <w:szCs w:val="18"/>
              </w:rPr>
            </w:pPr>
            <w:r w:rsidRPr="002A4574">
              <w:rPr>
                <w:rFonts w:ascii="Calibri" w:hAnsi="Calibri"/>
                <w:color w:val="000000"/>
                <w:sz w:val="18"/>
                <w:szCs w:val="18"/>
              </w:rPr>
              <w:t>37.4</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1E03952C"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bl>
    <w:p w14:paraId="0435B660" w14:textId="2D26E7C8" w:rsidR="00EE3065" w:rsidRPr="00C070E2" w:rsidRDefault="00EE3065" w:rsidP="008464D7">
      <w:pPr>
        <w:pStyle w:val="ListParagraph"/>
        <w:numPr>
          <w:ilvl w:val="0"/>
          <w:numId w:val="33"/>
        </w:numPr>
        <w:rPr>
          <w:rFonts w:asciiTheme="minorHAnsi" w:eastAsia="Cambria" w:hAnsiTheme="minorHAnsi"/>
          <w:sz w:val="18"/>
          <w:szCs w:val="18"/>
        </w:rPr>
        <w:sectPr w:rsidR="00EE3065" w:rsidRPr="00C070E2"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7D32B93"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BA6F69"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C070E2">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C070E2">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5B3B918C"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C070E2">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3688417B" w:rsidR="002A1F1B" w:rsidRPr="00F5715E" w:rsidRDefault="00912920" w:rsidP="00930BF4">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w:t>
            </w:r>
            <w:r w:rsidR="00930BF4" w:rsidRPr="007A5D38" w:rsidDel="00930BF4">
              <w:rPr>
                <w:rFonts w:asciiTheme="minorHAnsi" w:hAnsiTheme="minorHAnsi" w:cstheme="minorHAnsi"/>
                <w:sz w:val="18"/>
                <w:szCs w:val="18"/>
              </w:rPr>
              <w:t xml:space="preserve"> </w:t>
            </w:r>
            <w:r w:rsidRPr="007A5D38">
              <w:rPr>
                <w:rFonts w:asciiTheme="minorHAnsi" w:hAnsiTheme="minorHAnsi" w:cstheme="minorHAnsi"/>
                <w:sz w:val="18"/>
                <w:szCs w:val="18"/>
              </w:rPr>
              <w:t>&gt;&gt;</w:t>
            </w:r>
          </w:p>
        </w:tc>
      </w:tr>
      <w:tr w:rsidR="002A1F1B" w:rsidRPr="00D2491C" w14:paraId="0435B675" w14:textId="77777777" w:rsidTr="00C070E2">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7E63498D"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C070E2">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452809C"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C070E2">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6C1C950B"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C070E2">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C070E2">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63FCC4A8" w:rsidR="00EE3065" w:rsidRPr="001C365C" w:rsidDel="00CB3274" w:rsidRDefault="00EE3065">
            <w:pPr>
              <w:rPr>
                <w:del w:id="138" w:author="Markstrum, Alexis@Energy" w:date="2019-10-03T09:28: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139" w:author="Markstrum, Alexis@Energy" w:date="2019-10-03T09:28:00Z">
              <w:r w:rsidRPr="001C365C" w:rsidDel="00CB3274">
                <w:rPr>
                  <w:rFonts w:asciiTheme="minorHAnsi" w:hAnsiTheme="minorHAnsi" w:cstheme="minorHAnsi"/>
                  <w:sz w:val="18"/>
                  <w:szCs w:val="18"/>
                </w:rPr>
                <w:delText>or</w:delText>
              </w:r>
            </w:del>
          </w:p>
          <w:p w14:paraId="0435B6BF" w14:textId="5903EB5F" w:rsidR="00EE3065" w:rsidRPr="001C365C" w:rsidDel="00CB3274" w:rsidRDefault="00EE3065">
            <w:pPr>
              <w:rPr>
                <w:del w:id="140" w:author="Markstrum, Alexis@Energy" w:date="2019-10-03T09:28:00Z"/>
                <w:rFonts w:asciiTheme="minorHAnsi" w:hAnsiTheme="minorHAnsi" w:cstheme="minorHAnsi"/>
                <w:sz w:val="18"/>
                <w:szCs w:val="18"/>
              </w:rPr>
            </w:pPr>
            <w:del w:id="141" w:author="Markstrum, Alexis@Energy" w:date="2019-10-03T09:28:00Z">
              <w:r w:rsidRPr="001C365C" w:rsidDel="00CB3274">
                <w:rPr>
                  <w:rFonts w:asciiTheme="minorHAnsi" w:hAnsiTheme="minorHAnsi" w:cstheme="minorHAnsi"/>
                  <w:sz w:val="18"/>
                  <w:szCs w:val="18"/>
                </w:rPr>
                <w:delText>**Scheduled; or</w:delText>
              </w:r>
            </w:del>
          </w:p>
          <w:p w14:paraId="0435B6C0" w14:textId="066990EE" w:rsidR="00EE3065" w:rsidRPr="007A5D38" w:rsidRDefault="00EE3065">
            <w:pPr>
              <w:rPr>
                <w:rFonts w:asciiTheme="minorHAnsi" w:hAnsiTheme="minorHAnsi" w:cstheme="minorHAnsi"/>
                <w:sz w:val="18"/>
                <w:szCs w:val="18"/>
                <w:u w:val="single"/>
              </w:rPr>
            </w:pPr>
            <w:del w:id="142" w:author="Markstrum, Alexis@Energy" w:date="2019-10-03T09:28:00Z">
              <w:r w:rsidRPr="001C365C" w:rsidDel="00CB3274">
                <w:rPr>
                  <w:rFonts w:asciiTheme="minorHAnsi" w:hAnsiTheme="minorHAnsi" w:cstheme="minorHAnsi"/>
                  <w:sz w:val="18"/>
                  <w:szCs w:val="18"/>
                </w:rPr>
                <w:delText>**Real-time Control;</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C070E2">
        <w:trPr>
          <w:trHeight w:val="158"/>
        </w:trPr>
        <w:tc>
          <w:tcPr>
            <w:tcW w:w="638" w:type="dxa"/>
            <w:vAlign w:val="center"/>
          </w:tcPr>
          <w:p w14:paraId="0435B6DA" w14:textId="1F8EC5ED"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180FCABF"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7E79D608"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0DB86E6" w14:textId="7BA82AB9" w:rsidR="00B85EC7" w:rsidRPr="007A5D38" w:rsidRDefault="00B85EC7" w:rsidP="00B85EC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43" w:author="Markstrum, Alexis@Energy" w:date="2019-10-02T08:32:00Z">
              <w:r w:rsidR="007A753B">
                <w:rPr>
                  <w:rFonts w:asciiTheme="minorHAnsi" w:hAnsiTheme="minorHAnsi" w:cstheme="minorHAnsi"/>
                  <w:sz w:val="18"/>
                  <w:szCs w:val="18"/>
                  <w:u w:val="single"/>
                </w:rPr>
                <w:t xml:space="preserve"> </w:t>
              </w:r>
              <w:r w:rsidR="007A753B" w:rsidRPr="00F156EB">
                <w:rPr>
                  <w:rFonts w:ascii="Calibri" w:eastAsia="Calibri" w:hAnsi="Calibri"/>
                  <w:sz w:val="18"/>
                  <w:szCs w:val="18"/>
                </w:rPr>
                <w:t>and</w:t>
              </w:r>
              <w:r w:rsidR="007A753B" w:rsidRPr="00F156EB">
                <w:rPr>
                  <w:rFonts w:ascii="Calibri" w:eastAsia="Calibri" w:hAnsi="Calibri"/>
                  <w:sz w:val="22"/>
                  <w:szCs w:val="22"/>
                </w:rPr>
                <w:t xml:space="preserve"> </w:t>
              </w:r>
              <w:r w:rsidR="007A753B" w:rsidRPr="00F156EB">
                <w:rPr>
                  <w:rFonts w:ascii="Calibri" w:eastAsia="Calibri" w:hAnsi="Calibri" w:cs="Calibri"/>
                  <w:sz w:val="18"/>
                  <w:szCs w:val="18"/>
                </w:rPr>
                <w:t>“Ventilation System Type” (A06) = Central Ventilation System – Supply</w:t>
              </w:r>
              <w:r w:rsidR="007A753B" w:rsidRPr="00F156EB">
                <w:rPr>
                  <w:rFonts w:ascii="Calibri" w:eastAsia="Calibri" w:hAnsi="Calibri"/>
                  <w:sz w:val="18"/>
                  <w:szCs w:val="18"/>
                </w:rPr>
                <w:t>, Central Ventilation System – Exhaust, or Central Ventilation System – Balanced</w:t>
              </w:r>
            </w:ins>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1342CC3" w14:textId="6840F0F4" w:rsidR="00B85EC7" w:rsidRPr="007A5D38" w:rsidRDefault="00B85EC7" w:rsidP="00B85EC7">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00610083">
              <w:rPr>
                <w:rFonts w:asciiTheme="minorHAnsi" w:hAnsiTheme="minorHAnsi" w:cstheme="minorHAnsi"/>
                <w:b/>
                <w:sz w:val="18"/>
                <w:szCs w:val="18"/>
                <w:u w:val="single"/>
              </w:rPr>
              <w:t>&gt;&gt;</w:t>
            </w:r>
          </w:p>
          <w:p w14:paraId="0435B6F0" w14:textId="32D0B3CB" w:rsidR="00EE3065" w:rsidRPr="007A5D38" w:rsidRDefault="00EE3065">
            <w:pPr>
              <w:rPr>
                <w:rFonts w:asciiTheme="minorHAnsi" w:hAnsiTheme="minorHAnsi" w:cstheme="minorHAnsi"/>
                <w:sz w:val="18"/>
                <w:szCs w:val="18"/>
              </w:rPr>
            </w:pPr>
          </w:p>
        </w:tc>
      </w:tr>
      <w:tr w:rsidR="00EE3065" w:rsidRPr="00D2491C" w14:paraId="0435B708" w14:textId="77777777" w:rsidTr="00C070E2">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BA6F69"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657DA619"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BA6F69"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358CBC9" w:rsidR="006E08B4" w:rsidRDefault="004654AA" w:rsidP="006E08B4">
            <w:pPr>
              <w:rPr>
                <w:rFonts w:asciiTheme="minorHAnsi" w:hAnsiTheme="minorHAnsi"/>
                <w:sz w:val="18"/>
                <w:szCs w:val="18"/>
              </w:rPr>
            </w:pPr>
            <w:ins w:id="144" w:author="Markstrum, Alexis@Energy" w:date="2019-10-02T08:38:00Z">
              <w:r w:rsidRPr="004654AA">
                <w:rPr>
                  <w:rFonts w:asciiTheme="minorHAnsi" w:hAnsiTheme="minorHAnsi" w:cstheme="minorHAnsi"/>
                  <w:sz w:val="18"/>
                  <w:szCs w:val="18"/>
                </w:rPr>
                <w:t>Vertical distance between the lowest and highest above-grade points within the pressure boundary in feet</w:t>
              </w:r>
            </w:ins>
            <w:del w:id="145" w:author="Markstrum, Alexis@Energy" w:date="2019-10-02T08:38:00Z">
              <w:r w:rsidR="006E08B4" w:rsidRPr="007A5D38" w:rsidDel="004654AA">
                <w:rPr>
                  <w:rFonts w:asciiTheme="minorHAnsi" w:hAnsiTheme="minorHAnsi" w:cstheme="minorHAnsi"/>
                  <w:sz w:val="18"/>
                  <w:szCs w:val="18"/>
                </w:rPr>
                <w:delText>Vertical distance from the lowest above-grade floor to the highest ceiling in feet</w:delText>
              </w:r>
            </w:del>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2CB489C0" w14:textId="6C817920"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field; If parent document is CF1R-PRF-01, reference value from CF1R</w:t>
            </w:r>
            <w:ins w:id="146" w:author="Markstrum, Alexis@Energy" w:date="2019-10-28T10:50:00Z">
              <w:r w:rsidR="006B3569">
                <w:rPr>
                  <w:rFonts w:asciiTheme="minorHAnsi" w:hAnsiTheme="minorHAnsi" w:cstheme="minorHAnsi"/>
                  <w:sz w:val="18"/>
                  <w:szCs w:val="18"/>
                </w:rPr>
                <w:t xml:space="preserve"> </w:t>
              </w:r>
              <w:r w:rsidR="006B3569" w:rsidRPr="0098792D">
                <w:rPr>
                  <w:rFonts w:asciiTheme="minorHAnsi" w:hAnsiTheme="minorHAnsi" w:cstheme="minorHAnsi"/>
                  <w:sz w:val="18"/>
                  <w:szCs w:val="18"/>
                </w:rPr>
                <w:t>and allow user to override weather station based on climate zone</w:t>
              </w:r>
            </w:ins>
            <w:r w:rsidRPr="007A5D38">
              <w:rPr>
                <w:rFonts w:asciiTheme="minorHAnsi" w:hAnsiTheme="minorHAnsi" w:cstheme="minorHAnsi"/>
                <w:sz w:val="18"/>
                <w:szCs w:val="18"/>
              </w:rPr>
              <w:t>;</w:t>
            </w:r>
          </w:p>
          <w:p w14:paraId="251547F8" w14:textId="6BE95600" w:rsidR="006E08B4" w:rsidRPr="007A5D38" w:rsidRDefault="006E08B4" w:rsidP="006E08B4">
            <w:pPr>
              <w:keepNext/>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 xml:space="preserve">Weather Stations from the Table </w:t>
            </w:r>
            <w:r w:rsidR="00501AA7">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1 US Climates, Normative Appendix </w:t>
            </w:r>
            <w:r w:rsidR="00501AA7">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 shown in the instructions section of this document;</w:t>
            </w:r>
          </w:p>
          <w:p w14:paraId="3C76B7EE"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1A20CFFE"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calculated field; If parent document is CF1R-PRF-01, reference value from CF1R;</w:t>
            </w:r>
          </w:p>
          <w:p w14:paraId="77D7FE2A" w14:textId="401333BE" w:rsidR="006E08B4" w:rsidRPr="007A5D38" w:rsidRDefault="006E08B4" w:rsidP="006E08B4">
            <w:pPr>
              <w:rPr>
                <w:rFonts w:asciiTheme="minorHAnsi" w:hAnsiTheme="minorHAnsi" w:cstheme="minorHAnsi"/>
                <w:color w:val="000000"/>
                <w:sz w:val="18"/>
                <w:szCs w:val="18"/>
              </w:rPr>
            </w:pPr>
            <w:r w:rsidRPr="007A5D38">
              <w:rPr>
                <w:rFonts w:asciiTheme="minorHAnsi" w:hAnsiTheme="minorHAnsi" w:cstheme="minorHAnsi"/>
                <w:sz w:val="18"/>
                <w:szCs w:val="18"/>
              </w:rPr>
              <w:t>Else if parent document is CF1R-NCB-01 or CF1R-ADD-01, lookup wsf based on</w:t>
            </w:r>
            <w:r w:rsidR="00501AA7" w:rsidRPr="007A5D38">
              <w:rPr>
                <w:rFonts w:asciiTheme="minorHAnsi" w:hAnsiTheme="minorHAnsi" w:cstheme="minorHAnsi"/>
                <w:sz w:val="18"/>
                <w:szCs w:val="18"/>
              </w:rPr>
              <w:t xml:space="preserve"> </w:t>
            </w:r>
            <w:r w:rsidR="00501AA7">
              <w:rPr>
                <w:rFonts w:asciiTheme="minorHAnsi" w:hAnsiTheme="minorHAnsi" w:cstheme="minorHAnsi"/>
                <w:sz w:val="18"/>
                <w:szCs w:val="18"/>
              </w:rPr>
              <w:t>“</w:t>
            </w:r>
            <w:r w:rsidR="00501AA7" w:rsidRPr="007A5D38">
              <w:rPr>
                <w:rFonts w:asciiTheme="minorHAnsi" w:hAnsiTheme="minorHAnsi" w:cstheme="minorHAnsi"/>
                <w:sz w:val="18"/>
                <w:szCs w:val="18"/>
              </w:rPr>
              <w:t xml:space="preserve">Name of ANSI/ASHRAE Standard 62.2-2016 weather station </w:t>
            </w:r>
            <w:r w:rsidR="00501AA7">
              <w:rPr>
                <w:rFonts w:asciiTheme="minorHAnsi" w:hAnsiTheme="minorHAnsi" w:cstheme="minorHAnsi"/>
                <w:sz w:val="18"/>
                <w:szCs w:val="18"/>
              </w:rPr>
              <w:t>for climate zone</w:t>
            </w:r>
            <w:r w:rsidR="00501AA7">
              <w:rPr>
                <w:rFonts w:asciiTheme="minorHAnsi" w:hAnsiTheme="minorHAnsi" w:cstheme="minorHAnsi"/>
                <w:color w:val="000000"/>
                <w:sz w:val="18"/>
                <w:szCs w:val="18"/>
              </w:rPr>
              <w:t>”</w:t>
            </w:r>
            <w:r w:rsidRPr="007A5D38">
              <w:rPr>
                <w:rFonts w:asciiTheme="minorHAnsi" w:hAnsiTheme="minorHAnsi" w:cstheme="minorHAnsi"/>
                <w:color w:val="000000"/>
                <w:sz w:val="18"/>
                <w:szCs w:val="18"/>
              </w:rPr>
              <w:t xml:space="preserve"> (</w:t>
            </w:r>
            <w:r w:rsidR="00501AA7">
              <w:rPr>
                <w:rFonts w:asciiTheme="minorHAnsi" w:hAnsiTheme="minorHAnsi" w:cstheme="minorHAnsi"/>
                <w:color w:val="000000"/>
                <w:sz w:val="18"/>
                <w:szCs w:val="18"/>
              </w:rPr>
              <w:t>BO5</w:t>
            </w:r>
            <w:r w:rsidRPr="007A5D38">
              <w:rPr>
                <w:rFonts w:asciiTheme="minorHAnsi" w:hAnsiTheme="minorHAnsi" w:cstheme="minorHAnsi"/>
                <w:color w:val="000000"/>
                <w:sz w:val="18"/>
                <w:szCs w:val="18"/>
              </w:rPr>
              <w:t>)</w:t>
            </w:r>
            <w:r w:rsidR="00501AA7">
              <w:rPr>
                <w:rFonts w:asciiTheme="minorHAnsi" w:hAnsiTheme="minorHAnsi" w:cstheme="minorHAnsi"/>
                <w:color w:val="000000"/>
                <w:sz w:val="18"/>
                <w:szCs w:val="18"/>
              </w:rPr>
              <w:t xml:space="preserve"> from the</w:t>
            </w:r>
            <w:r w:rsidRPr="007A5D38">
              <w:rPr>
                <w:rFonts w:asciiTheme="minorHAnsi" w:hAnsiTheme="minorHAnsi" w:cstheme="minorHAnsi"/>
                <w:color w:val="000000"/>
                <w:sz w:val="18"/>
                <w:szCs w:val="18"/>
              </w:rPr>
              <w:t xml:space="preserve"> Table </w:t>
            </w:r>
            <w:r w:rsidR="00501AA7">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1 US Climates, Normative Appendix </w:t>
            </w:r>
            <w:r w:rsidR="00501AA7">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 shown in the instructions section of this document;</w:t>
            </w:r>
          </w:p>
          <w:p w14:paraId="343E889F"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bl>
    <w:p w14:paraId="27D58CDC" w14:textId="77777777" w:rsidR="00BA6F69" w:rsidRDefault="00BA6F69">
      <w:r>
        <w:br w:type="page"/>
      </w: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38A5A7BD"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xml:space="preserve">) = measured, and if value from the CF2R-MCH-24 </w:t>
            </w:r>
            <w:r>
              <w:rPr>
                <w:rFonts w:asciiTheme="minorHAnsi" w:hAnsiTheme="minorHAnsi" w:cstheme="minorHAnsi"/>
                <w:sz w:val="18"/>
                <w:szCs w:val="18"/>
              </w:rPr>
              <w: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)*(measurement from MCH-24)/60 (CFM);</w:t>
            </w:r>
          </w:p>
          <w:p w14:paraId="0435B723" w14:textId="7191225B" w:rsidR="00F42A48" w:rsidRDefault="00A44C1C" w:rsidP="00C070E2">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&gt;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r w:rsidR="005670D3">
              <w:rPr>
                <w:rFonts w:asciiTheme="minorHAnsi" w:hAnsiTheme="minorHAnsi"/>
                <w:sz w:val="18"/>
                <w:szCs w:val="18"/>
              </w:rPr>
              <w:t>B02</w:t>
            </w:r>
            <w:r w:rsidR="00F51F71">
              <w:rPr>
                <w:rFonts w:asciiTheme="minorHAnsi" w:hAnsiTheme="minorHAnsi"/>
                <w:sz w:val="18"/>
                <w:szCs w:val="18"/>
              </w:rPr>
              <w:t>)*2/60 (CFM)&gt;&gt;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67DFEB80"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C8919A3"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02A9456E"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7B167EFC"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291284A8"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4677E54A"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00A433EF"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36690874"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BA6F69"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76761F8F"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42EB9071"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5" w14:textId="632C76AC"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D72D7" w:rsidRPr="0084687D" w14:paraId="523FA39E" w14:textId="77777777" w:rsidTr="00BD72D7">
        <w:trPr>
          <w:cantSplit/>
          <w:trHeight w:val="432"/>
        </w:trPr>
        <w:tc>
          <w:tcPr>
            <w:tcW w:w="5000" w:type="pct"/>
            <w:gridSpan w:val="2"/>
            <w:vAlign w:val="center"/>
          </w:tcPr>
          <w:p w14:paraId="1118FF96" w14:textId="70742B46" w:rsidR="00BD72D7" w:rsidRPr="00AD610F" w:rsidRDefault="00BD72D7" w:rsidP="00BD72D7">
            <w:pPr>
              <w:keepNext/>
              <w:rPr>
                <w:rFonts w:ascii="Calibri" w:hAnsi="Calibri"/>
                <w:b/>
                <w:szCs w:val="18"/>
              </w:rPr>
            </w:pPr>
            <w:r>
              <w:rPr>
                <w:rFonts w:ascii="Calibri" w:hAnsi="Calibri"/>
                <w:b/>
                <w:szCs w:val="18"/>
              </w:rPr>
              <w:t>F</w:t>
            </w:r>
            <w:r w:rsidRPr="00AD610F">
              <w:rPr>
                <w:rFonts w:ascii="Calibri" w:hAnsi="Calibri"/>
                <w:b/>
                <w:szCs w:val="18"/>
              </w:rPr>
              <w:t>. Determination of HERS Verification Compliance</w:t>
            </w:r>
          </w:p>
          <w:p w14:paraId="0711D5B1" w14:textId="77777777" w:rsidR="00BD72D7" w:rsidRPr="0084687D" w:rsidRDefault="00BD72D7" w:rsidP="00BD72D7">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84687D" w14:paraId="0D88B17E" w14:textId="77777777" w:rsidTr="00BD72D7">
        <w:trPr>
          <w:cantSplit/>
          <w:trHeight w:val="144"/>
        </w:trPr>
        <w:tc>
          <w:tcPr>
            <w:tcW w:w="253" w:type="pct"/>
            <w:vAlign w:val="center"/>
          </w:tcPr>
          <w:p w14:paraId="6E74C6B4" w14:textId="77777777" w:rsidR="00BD72D7" w:rsidRPr="0084687D" w:rsidDel="00C76C40" w:rsidRDefault="00BD72D7" w:rsidP="00BD72D7">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0F7CD39" w14:textId="735CD9B6" w:rsidR="00BD72D7" w:rsidRPr="0084687D" w:rsidRDefault="00BA6F69">
            <w:pPr>
              <w:keepNext/>
              <w:spacing w:after="60"/>
              <w:rPr>
                <w:rFonts w:ascii="Calibri" w:hAnsi="Calibri"/>
                <w:sz w:val="18"/>
                <w:szCs w:val="18"/>
              </w:rPr>
            </w:pPr>
            <w:r w:rsidRPr="0084687D">
              <w:rPr>
                <w:rFonts w:ascii="Calibri" w:hAnsi="Calibri"/>
                <w:sz w:val="18"/>
                <w:szCs w:val="18"/>
              </w:rPr>
              <w:t xml:space="preserve">&lt;&lt;if </w:t>
            </w:r>
            <w:r w:rsidR="0069391B">
              <w:rPr>
                <w:rFonts w:ascii="Calibri" w:hAnsi="Calibri"/>
                <w:sz w:val="18"/>
                <w:szCs w:val="18"/>
              </w:rPr>
              <w:t>E</w:t>
            </w:r>
            <w:r>
              <w:rPr>
                <w:rFonts w:ascii="Calibri" w:hAnsi="Calibri"/>
                <w:sz w:val="18"/>
                <w:szCs w:val="18"/>
              </w:rPr>
              <w:t>01</w:t>
            </w:r>
            <w:r w:rsidRPr="0084687D">
              <w:rPr>
                <w:rFonts w:ascii="Calibri" w:hAnsi="Calibri"/>
                <w:sz w:val="18"/>
                <w:szCs w:val="18"/>
              </w:rPr>
              <w:t xml:space="preserve"> = </w:t>
            </w:r>
            <w:r w:rsidR="0069391B">
              <w:rPr>
                <w:rFonts w:asciiTheme="minorHAnsi" w:hAnsiTheme="minorHAnsi"/>
                <w:sz w:val="18"/>
                <w:szCs w:val="18"/>
              </w:rPr>
              <w:t>Building Passes Mechanical Ventilation Rate</w:t>
            </w:r>
            <w:r w:rsidR="0069391B" w:rsidDel="001E1FD4">
              <w:rPr>
                <w:rFonts w:asciiTheme="minorHAnsi" w:hAnsiTheme="minorHAnsi"/>
                <w:sz w:val="18"/>
                <w:szCs w:val="18"/>
              </w:rPr>
              <w:t xml:space="preserve"> </w:t>
            </w:r>
            <w:r w:rsidR="0069391B">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rsidDel="001545D6" w14:paraId="3EC82F70" w14:textId="01EBA9A3" w:rsidTr="00B85EC7">
        <w:trPr>
          <w:cantSplit/>
          <w:trHeight w:val="288"/>
          <w:del w:id="147"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57258DE" w14:textId="011E4938" w:rsidR="00461494" w:rsidRPr="00A75DC5" w:rsidDel="001545D6" w:rsidRDefault="00461494" w:rsidP="00B85EC7">
            <w:pPr>
              <w:keepNext/>
              <w:rPr>
                <w:del w:id="148" w:author="Markstrum, Alexis@Energy" w:date="2019-10-02T11:08:00Z"/>
                <w:rFonts w:asciiTheme="minorHAnsi" w:hAnsiTheme="minorHAnsi"/>
                <w:b/>
                <w:bCs/>
                <w:szCs w:val="18"/>
              </w:rPr>
            </w:pPr>
            <w:del w:id="149" w:author="Markstrum, Alexis@Energy" w:date="2019-10-02T11:08:00Z">
              <w:r w:rsidDel="001545D6">
                <w:rPr>
                  <w:rFonts w:asciiTheme="minorHAnsi" w:hAnsiTheme="minorHAnsi"/>
                  <w:b/>
                  <w:bCs/>
                  <w:szCs w:val="18"/>
                </w:rPr>
                <w:delText>G</w:delText>
              </w:r>
              <w:r w:rsidRPr="0029047D" w:rsidDel="001545D6">
                <w:rPr>
                  <w:rFonts w:asciiTheme="minorHAnsi" w:hAnsiTheme="minorHAnsi"/>
                  <w:b/>
                  <w:bCs/>
                  <w:szCs w:val="18"/>
                </w:rPr>
                <w:delText>. Other Requirements</w:delText>
              </w:r>
            </w:del>
          </w:p>
        </w:tc>
      </w:tr>
      <w:tr w:rsidR="00461494" w:rsidDel="001545D6" w14:paraId="03633B9D" w14:textId="471B30CF" w:rsidTr="00B85EC7">
        <w:trPr>
          <w:cantSplit/>
          <w:trHeight w:val="288"/>
          <w:del w:id="150"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D0C005" w14:textId="5FE09E06" w:rsidR="00461494" w:rsidRPr="00A75DC5" w:rsidDel="001545D6" w:rsidRDefault="00461494" w:rsidP="00B85EC7">
            <w:pPr>
              <w:keepNext/>
              <w:rPr>
                <w:del w:id="151" w:author="Markstrum, Alexis@Energy" w:date="2019-10-02T11:08:00Z"/>
                <w:rFonts w:asciiTheme="minorHAnsi" w:hAnsiTheme="minorHAnsi"/>
                <w:b/>
                <w:bCs/>
                <w:szCs w:val="18"/>
              </w:rPr>
            </w:pPr>
            <w:del w:id="152" w:author="Markstrum, Alexis@Energy" w:date="2019-10-02T11:08:00Z">
              <w:r w:rsidRPr="00A75DC5" w:rsidDel="001545D6">
                <w:rPr>
                  <w:rFonts w:asciiTheme="minorHAnsi" w:hAnsiTheme="minorHAnsi"/>
                  <w:b/>
                  <w:bCs/>
                  <w:szCs w:val="18"/>
                </w:rPr>
                <w:delText>The items listed below (6.1 through 6.</w:delText>
              </w:r>
              <w:r w:rsidDel="001545D6">
                <w:rPr>
                  <w:rFonts w:asciiTheme="minorHAnsi" w:hAnsiTheme="minorHAnsi"/>
                  <w:b/>
                  <w:bCs/>
                  <w:szCs w:val="18"/>
                </w:rPr>
                <w:delText xml:space="preserve">6 and </w:delText>
              </w:r>
              <w:r w:rsidRPr="00A75DC5" w:rsidDel="001545D6">
                <w:rPr>
                  <w:rFonts w:asciiTheme="minorHAnsi" w:hAnsiTheme="minorHAnsi"/>
                  <w:b/>
                  <w:bCs/>
                  <w:szCs w:val="18"/>
                </w:rPr>
                <w:delText>6.</w:delText>
              </w:r>
              <w:r w:rsidDel="001545D6">
                <w:rPr>
                  <w:rFonts w:asciiTheme="minorHAnsi" w:hAnsiTheme="minorHAnsi"/>
                  <w:b/>
                  <w:bCs/>
                  <w:szCs w:val="18"/>
                </w:rPr>
                <w:delText>8</w:delText>
              </w:r>
              <w:r w:rsidRPr="00A75DC5" w:rsidDel="001545D6">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61494" w:rsidDel="001545D6" w14:paraId="4491BDE3" w14:textId="37A9B9CA" w:rsidTr="00C070E2">
        <w:trPr>
          <w:cantSplit/>
          <w:trHeight w:val="158"/>
          <w:del w:id="153"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F2A791" w14:textId="338DA80E" w:rsidR="00461494" w:rsidDel="001545D6" w:rsidRDefault="00461494" w:rsidP="00B85EC7">
            <w:pPr>
              <w:keepNext/>
              <w:jc w:val="center"/>
              <w:rPr>
                <w:del w:id="154" w:author="Markstrum, Alexis@Energy" w:date="2019-10-02T11:08:00Z"/>
                <w:rFonts w:asciiTheme="minorHAnsi" w:hAnsiTheme="minorHAnsi"/>
                <w:sz w:val="18"/>
                <w:szCs w:val="18"/>
              </w:rPr>
            </w:pPr>
            <w:del w:id="155" w:author="Markstrum, Alexis@Energy" w:date="2019-10-02T11:08:00Z">
              <w:r w:rsidDel="001545D6">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131BA0" w14:textId="6EA1A1BA" w:rsidR="00461494" w:rsidDel="001545D6"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56" w:author="Markstrum, Alexis@Energy" w:date="2019-10-02T11:08:00Z"/>
                <w:rStyle w:val="margin0020notechar"/>
                <w:rFonts w:asciiTheme="minorHAnsi" w:hAnsiTheme="minorHAnsi"/>
                <w:sz w:val="18"/>
                <w:szCs w:val="18"/>
              </w:rPr>
            </w:pPr>
            <w:del w:id="157" w:author="Markstrum, Alexis@Energy" w:date="2019-10-02T11:08:00Z">
              <w:r w:rsidRPr="00215D5D" w:rsidDel="001545D6">
                <w:rPr>
                  <w:rFonts w:asciiTheme="minorHAnsi" w:hAnsiTheme="minorHAnsi"/>
                  <w:b/>
                  <w:sz w:val="18"/>
                  <w:szCs w:val="18"/>
                </w:rPr>
                <w:delText>Adjacent Spaces and Transfer Air.</w:delText>
              </w:r>
              <w:r w:rsidRPr="00215D5D"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1545D6">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20179A93" w14:textId="2811384D" w:rsidR="00461494" w:rsidDel="001545D6"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58" w:author="Markstrum, Alexis@Energy" w:date="2019-10-02T11:08:00Z"/>
                <w:rFonts w:asciiTheme="minorHAnsi" w:hAnsiTheme="minorHAnsi"/>
                <w:sz w:val="18"/>
                <w:szCs w:val="18"/>
              </w:rPr>
            </w:pPr>
            <w:del w:id="159" w:author="Markstrum, Alexis@Energy" w:date="2019-10-02T11:08:00Z">
              <w:r w:rsidRPr="00215D5D" w:rsidDel="001545D6">
                <w:rPr>
                  <w:rFonts w:asciiTheme="minorHAnsi" w:hAnsiTheme="minorHAnsi"/>
                  <w:sz w:val="18"/>
                  <w:szCs w:val="18"/>
                </w:rPr>
                <w:delText>6.</w:delText>
              </w:r>
              <w:r w:rsidDel="001545D6">
                <w:rPr>
                  <w:rFonts w:asciiTheme="minorHAnsi" w:hAnsiTheme="minorHAnsi"/>
                  <w:sz w:val="18"/>
                  <w:szCs w:val="18"/>
                </w:rPr>
                <w:delText xml:space="preserve">1.1 </w:delText>
              </w:r>
              <w:r w:rsidRPr="00215D5D" w:rsidDel="001545D6">
                <w:rPr>
                  <w:rFonts w:asciiTheme="minorHAnsi" w:hAnsiTheme="minorHAnsi"/>
                  <w:b/>
                  <w:sz w:val="18"/>
                  <w:szCs w:val="18"/>
                </w:rPr>
                <w:delText>Compliance for Attached Dwelling Units</w:delText>
              </w:r>
              <w:r w:rsidRPr="00792A45" w:rsidDel="001545D6">
                <w:rPr>
                  <w:rFonts w:asciiTheme="minorHAnsi" w:hAnsiTheme="minorHAnsi"/>
                  <w:sz w:val="18"/>
                  <w:szCs w:val="18"/>
                </w:rPr>
                <w:delText>. One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method of demonstrating compliance with Section 6.1 shall be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to verify a leakage rate below a maximum of 0.3 cfm per ft</w:delText>
              </w:r>
              <w:r w:rsidRPr="00215D5D" w:rsidDel="001545D6">
                <w:rPr>
                  <w:rFonts w:asciiTheme="minorHAnsi" w:hAnsiTheme="minorHAnsi"/>
                  <w:sz w:val="18"/>
                  <w:szCs w:val="18"/>
                  <w:vertAlign w:val="superscript"/>
                </w:rPr>
                <w:delText>2</w:delText>
              </w:r>
              <w:r w:rsidDel="001545D6">
                <w:rPr>
                  <w:rFonts w:asciiTheme="minorHAnsi" w:hAnsiTheme="minorHAnsi"/>
                  <w:sz w:val="18"/>
                  <w:szCs w:val="18"/>
                </w:rPr>
                <w:delText xml:space="preserve"> </w:delText>
              </w:r>
              <w:r w:rsidRPr="00E00577" w:rsidDel="001545D6">
                <w:rPr>
                  <w:rFonts w:asciiTheme="minorHAnsi" w:hAnsiTheme="minorHAnsi"/>
                  <w:sz w:val="18"/>
                  <w:szCs w:val="18"/>
                </w:rPr>
                <w:delText>(150 L/s per 100 m2)</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of the dwelling unit envelope area (i.e.,</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the sum of the area of walls between dwelling units, exterior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walls, ceiling, and floor) at a test pressure of 50 Pa by a blower</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door test conducted in accordance with either ANSI/ASTME779 or ANSI/ASTM-E1827. The test shall be conducted</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with the dwelling unit as if it were exposed to outdoor air on</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all sides, top, and bottom by opening doors and windows of</w:delText>
              </w:r>
              <w:r w:rsidDel="001545D6">
                <w:rPr>
                  <w:rFonts w:asciiTheme="minorHAnsi" w:hAnsiTheme="minorHAnsi"/>
                  <w:sz w:val="18"/>
                  <w:szCs w:val="18"/>
                </w:rPr>
                <w:delText xml:space="preserve"> </w:delText>
              </w:r>
              <w:r w:rsidRPr="00792A45" w:rsidDel="001545D6">
                <w:rPr>
                  <w:rFonts w:asciiTheme="minorHAnsi" w:hAnsiTheme="minorHAnsi"/>
                  <w:sz w:val="18"/>
                  <w:szCs w:val="18"/>
                </w:rPr>
                <w:delText>adjacent dwelling units.</w:delText>
              </w:r>
            </w:del>
          </w:p>
        </w:tc>
      </w:tr>
      <w:tr w:rsidR="00461494" w:rsidDel="001545D6" w14:paraId="72338205" w14:textId="3B134CA1" w:rsidTr="00C070E2">
        <w:trPr>
          <w:cantSplit/>
          <w:trHeight w:val="158"/>
          <w:del w:id="160"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62E880E" w14:textId="68846823" w:rsidR="00461494" w:rsidDel="001545D6" w:rsidRDefault="00461494" w:rsidP="00B85EC7">
            <w:pPr>
              <w:keepNext/>
              <w:jc w:val="center"/>
              <w:rPr>
                <w:del w:id="161" w:author="Markstrum, Alexis@Energy" w:date="2019-10-02T11:08:00Z"/>
                <w:rFonts w:asciiTheme="minorHAnsi" w:hAnsiTheme="minorHAnsi"/>
                <w:sz w:val="18"/>
                <w:szCs w:val="18"/>
              </w:rPr>
            </w:pPr>
            <w:del w:id="162" w:author="Markstrum, Alexis@Energy" w:date="2019-10-02T11:08:00Z">
              <w:r w:rsidDel="001545D6">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4BB6" w14:textId="15D22CF4" w:rsidR="00461494" w:rsidDel="001545D6" w:rsidRDefault="00461494" w:rsidP="00B85EC7">
            <w:pPr>
              <w:keepNext/>
              <w:ind w:left="274" w:hanging="274"/>
              <w:rPr>
                <w:del w:id="163" w:author="Markstrum, Alexis@Energy" w:date="2019-10-02T11:08:00Z"/>
              </w:rPr>
            </w:pPr>
            <w:del w:id="164" w:author="Markstrum, Alexis@Energy" w:date="2019-10-02T11:08:00Z">
              <w:r w:rsidDel="001545D6">
                <w:rPr>
                  <w:rFonts w:asciiTheme="minorHAnsi" w:hAnsiTheme="minorHAnsi"/>
                  <w:b/>
                  <w:sz w:val="18"/>
                  <w:szCs w:val="18"/>
                </w:rPr>
                <w:delText>6.2 Instructions and Labeling.</w:delText>
              </w:r>
              <w:r w:rsidDel="001545D6">
                <w:rP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Information on the ventilation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design and/or ventilation systems installed, 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on their proper operation to meet the requirements of this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standard, and instructions detailing any required maintenance</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(similar to that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for HVAC systems) shall be provided</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to the owner and the occupant of the dwelling unit. Controls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shall be labeled as to their function (unless that function is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obvious, such as toilet exhaust fan switches). See Section 13</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of ASHRAE Guideline 24</w:delText>
              </w:r>
              <w:r w:rsidDel="001545D6">
                <w:rPr>
                  <w:rStyle w:val="margin0020notechar"/>
                  <w:rFonts w:asciiTheme="minorHAnsi" w:hAnsiTheme="minorHAnsi"/>
                  <w:sz w:val="18"/>
                  <w:szCs w:val="18"/>
                </w:rPr>
                <w:delText xml:space="preserve"> </w:delText>
              </w:r>
              <w:r w:rsidRPr="00215D5D" w:rsidDel="001545D6">
                <w:rPr>
                  <w:rStyle w:val="margin0020notechar"/>
                  <w:rFonts w:asciiTheme="minorHAnsi" w:hAnsiTheme="minorHAnsi"/>
                  <w:sz w:val="18"/>
                  <w:szCs w:val="18"/>
                  <w:vertAlign w:val="superscript"/>
                </w:rPr>
                <w:delText>5</w:delText>
              </w:r>
              <w:r w:rsidRPr="00256541" w:rsidDel="001545D6">
                <w:rPr>
                  <w:rStyle w:val="margin0020notechar"/>
                  <w:rFonts w:asciiTheme="minorHAnsi" w:hAnsiTheme="minorHAnsi"/>
                  <w:sz w:val="18"/>
                  <w:szCs w:val="18"/>
                </w:rPr>
                <w:delText xml:space="preserve"> for information on</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instructions</w:delText>
              </w:r>
              <w:r w:rsidDel="001545D6">
                <w:rPr>
                  <w:rStyle w:val="margin0020notechar"/>
                  <w:rFonts w:asciiTheme="minorHAnsi" w:hAnsiTheme="minorHAnsi"/>
                  <w:sz w:val="18"/>
                  <w:szCs w:val="18"/>
                </w:rPr>
                <w:delText xml:space="preserve"> </w:delText>
              </w:r>
              <w:r w:rsidRPr="00256541" w:rsidDel="001545D6">
                <w:rPr>
                  <w:rStyle w:val="margin0020notechar"/>
                  <w:rFonts w:asciiTheme="minorHAnsi" w:hAnsiTheme="minorHAnsi"/>
                  <w:sz w:val="18"/>
                  <w:szCs w:val="18"/>
                </w:rPr>
                <w:delText>and labeling</w:delText>
              </w:r>
              <w:r w:rsidDel="001545D6">
                <w:rPr>
                  <w:rStyle w:val="margin0020notechar"/>
                  <w:rFonts w:asciiTheme="minorHAnsi" w:hAnsiTheme="minorHAnsi"/>
                  <w:sz w:val="18"/>
                  <w:szCs w:val="18"/>
                </w:rPr>
                <w:delText>.</w:delText>
              </w:r>
            </w:del>
          </w:p>
        </w:tc>
      </w:tr>
      <w:tr w:rsidR="00461494" w:rsidDel="001545D6" w14:paraId="532FF430" w14:textId="0480A6FC" w:rsidTr="00C070E2">
        <w:trPr>
          <w:cantSplit/>
          <w:trHeight w:val="158"/>
          <w:del w:id="165"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0FF227" w14:textId="4A991E2B" w:rsidR="00461494" w:rsidDel="001545D6" w:rsidRDefault="00461494" w:rsidP="00B85EC7">
            <w:pPr>
              <w:keepNext/>
              <w:jc w:val="center"/>
              <w:rPr>
                <w:del w:id="166" w:author="Markstrum, Alexis@Energy" w:date="2019-10-02T11:08:00Z"/>
                <w:rFonts w:asciiTheme="minorHAnsi" w:hAnsiTheme="minorHAnsi"/>
                <w:sz w:val="18"/>
                <w:szCs w:val="18"/>
              </w:rPr>
            </w:pPr>
            <w:del w:id="167" w:author="Markstrum, Alexis@Energy" w:date="2019-10-02T11:08:00Z">
              <w:r w:rsidDel="001545D6">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99138" w14:textId="541453CE" w:rsidR="00461494" w:rsidDel="001545D6" w:rsidRDefault="00461494" w:rsidP="00B85EC7">
            <w:pPr>
              <w:keepNext/>
              <w:rPr>
                <w:del w:id="168" w:author="Markstrum, Alexis@Energy" w:date="2019-10-02T11:08:00Z"/>
                <w:rStyle w:val="margin0020notechar"/>
                <w:rFonts w:asciiTheme="minorHAnsi" w:hAnsiTheme="minorHAnsi"/>
                <w:sz w:val="18"/>
                <w:szCs w:val="18"/>
              </w:rPr>
            </w:pPr>
            <w:del w:id="169" w:author="Markstrum, Alexis@Energy" w:date="2019-10-02T11:08:00Z">
              <w:r w:rsidDel="001545D6">
                <w:rPr>
                  <w:rFonts w:asciiTheme="minorHAnsi" w:hAnsiTheme="minorHAnsi"/>
                  <w:b/>
                  <w:sz w:val="18"/>
                  <w:szCs w:val="18"/>
                </w:rPr>
                <w:delText>6.3 Clothes Dryers.</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Clothes dryers shall be exhausted directly to the outdoors.</w:delText>
              </w:r>
            </w:del>
          </w:p>
          <w:p w14:paraId="7AD4DD05" w14:textId="6C048574" w:rsidR="00461494" w:rsidDel="001545D6" w:rsidRDefault="00461494" w:rsidP="00B85EC7">
            <w:pPr>
              <w:ind w:left="274"/>
              <w:rPr>
                <w:del w:id="170" w:author="Markstrum, Alexis@Energy" w:date="2019-10-02T11:08:00Z"/>
                <w:sz w:val="22"/>
              </w:rPr>
            </w:pPr>
            <w:del w:id="171" w:author="Markstrum, Alexis@Energy" w:date="2019-10-02T11:08:00Z">
              <w:r w:rsidRPr="00215D5D" w:rsidDel="001545D6">
                <w:rPr>
                  <w:rFonts w:asciiTheme="minorHAnsi" w:hAnsiTheme="minorHAnsi" w:cstheme="minorHAnsi"/>
                  <w:sz w:val="18"/>
                  <w:szCs w:val="18"/>
                </w:rPr>
                <w:delText>Exception: Condensing dryers plumbed to a drain.</w:delText>
              </w:r>
            </w:del>
          </w:p>
        </w:tc>
      </w:tr>
      <w:tr w:rsidR="00461494" w:rsidDel="001545D6" w14:paraId="756E2A03" w14:textId="49D2B755" w:rsidTr="00C070E2">
        <w:trPr>
          <w:cantSplit/>
          <w:trHeight w:val="158"/>
          <w:del w:id="172"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B7BA83" w14:textId="5694D4C0" w:rsidR="00461494" w:rsidDel="001545D6" w:rsidRDefault="00461494" w:rsidP="00B85EC7">
            <w:pPr>
              <w:keepNext/>
              <w:jc w:val="center"/>
              <w:rPr>
                <w:del w:id="173" w:author="Markstrum, Alexis@Energy" w:date="2019-10-02T11:08:00Z"/>
                <w:rFonts w:asciiTheme="minorHAnsi" w:hAnsiTheme="minorHAnsi"/>
                <w:sz w:val="18"/>
                <w:szCs w:val="18"/>
              </w:rPr>
            </w:pPr>
            <w:del w:id="174" w:author="Markstrum, Alexis@Energy" w:date="2019-10-02T11:08:00Z">
              <w:r w:rsidDel="001545D6">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07B3511" w14:textId="2D7CF210" w:rsidR="00461494" w:rsidDel="001545D6" w:rsidRDefault="00461494" w:rsidP="00B85EC7">
            <w:pPr>
              <w:pStyle w:val="margin0020note"/>
              <w:keepNext/>
              <w:spacing w:before="0" w:beforeAutospacing="0" w:after="0" w:afterAutospacing="0"/>
              <w:ind w:left="274" w:hanging="274"/>
              <w:rPr>
                <w:del w:id="175" w:author="Markstrum, Alexis@Energy" w:date="2019-10-02T11:08:00Z"/>
                <w:rFonts w:asciiTheme="minorHAnsi" w:hAnsiTheme="minorHAnsi"/>
                <w:b/>
                <w:sz w:val="18"/>
                <w:szCs w:val="18"/>
              </w:rPr>
            </w:pPr>
            <w:del w:id="176" w:author="Markstrum, Alexis@Energy" w:date="2019-10-02T11:08:00Z">
              <w:r w:rsidDel="001545D6">
                <w:rPr>
                  <w:rFonts w:asciiTheme="minorHAnsi" w:hAnsiTheme="minorHAnsi"/>
                  <w:b/>
                  <w:sz w:val="18"/>
                  <w:szCs w:val="18"/>
                </w:rPr>
                <w:delText>6.4 Combustion and Solid-Fuel Burning Appliances.</w:delText>
              </w:r>
            </w:del>
          </w:p>
          <w:p w14:paraId="01AFA239" w14:textId="6A45D262" w:rsidR="00461494" w:rsidDel="001545D6" w:rsidRDefault="00461494" w:rsidP="00B85EC7">
            <w:pPr>
              <w:pStyle w:val="margin0020note"/>
              <w:keepNext/>
              <w:spacing w:before="0" w:beforeAutospacing="0" w:after="0" w:afterAutospacing="0"/>
              <w:ind w:left="763" w:hanging="403"/>
              <w:rPr>
                <w:del w:id="177" w:author="Markstrum, Alexis@Energy" w:date="2019-10-02T11:08:00Z"/>
                <w:rStyle w:val="margin0020notechar"/>
                <w:rFonts w:asciiTheme="minorHAnsi" w:hAnsiTheme="minorHAnsi"/>
                <w:sz w:val="18"/>
                <w:szCs w:val="18"/>
              </w:rPr>
            </w:pPr>
            <w:del w:id="178" w:author="Markstrum, Alexis@Energy" w:date="2019-10-02T11:08:00Z">
              <w:r w:rsidRPr="00215D5D" w:rsidDel="001545D6">
                <w:rPr>
                  <w:rFonts w:asciiTheme="minorHAnsi" w:hAnsiTheme="minorHAnsi"/>
                  <w:sz w:val="18"/>
                  <w:szCs w:val="18"/>
                </w:rPr>
                <w:delText>6.</w:delText>
              </w:r>
              <w:r w:rsidDel="001545D6">
                <w:rPr>
                  <w:rFonts w:asciiTheme="minorHAnsi" w:hAnsiTheme="minorHAnsi"/>
                  <w:sz w:val="18"/>
                  <w:szCs w:val="18"/>
                </w:rPr>
                <w:delText xml:space="preserve">4.1 </w:delText>
              </w:r>
              <w:r w:rsidRPr="00E00577" w:rsidDel="001545D6">
                <w:rPr>
                  <w:rStyle w:val="margin0020notechar"/>
                  <w:rFonts w:asciiTheme="minorHAnsi" w:hAnsiTheme="minorHAnsi"/>
                  <w:sz w:val="18"/>
                  <w:szCs w:val="18"/>
                </w:rPr>
                <w:delText>Combustion and solid-fuel-burning appliances must be provided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with adequate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ombustion and ventilation air and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installed in accordance with manufacturers’ installation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instructions; NFPA 54/ANSI Z223.1, </w:delText>
              </w:r>
              <w:r w:rsidRPr="00215D5D" w:rsidDel="001545D6">
                <w:rPr>
                  <w:rStyle w:val="margin0020notechar"/>
                  <w:rFonts w:asciiTheme="minorHAnsi" w:hAnsiTheme="minorHAnsi"/>
                  <w:i/>
                  <w:sz w:val="18"/>
                  <w:szCs w:val="18"/>
                </w:rPr>
                <w:delText>National Fuel Gas Code</w:delText>
              </w:r>
              <w:r w:rsidRPr="00E00577" w:rsidDel="001545D6">
                <w:rPr>
                  <w:rStyle w:val="margin0020notechar"/>
                  <w:rFonts w:asciiTheme="minorHAnsi" w:hAnsiTheme="minorHAnsi"/>
                  <w:sz w:val="18"/>
                  <w:szCs w:val="18"/>
                </w:rPr>
                <w:delText xml:space="preserve">; NFPA 31, </w:delText>
              </w:r>
              <w:r w:rsidRPr="00215D5D" w:rsidDel="001545D6">
                <w:rPr>
                  <w:rStyle w:val="margin0020notechar"/>
                  <w:rFonts w:asciiTheme="minorHAnsi" w:hAnsiTheme="minorHAnsi"/>
                  <w:i/>
                  <w:sz w:val="18"/>
                  <w:szCs w:val="18"/>
                </w:rPr>
                <w:delText>Standard for the Installation of Oil-Burning Equipment</w:delText>
              </w:r>
              <w:r w:rsidRPr="00E00577" w:rsidDel="001545D6">
                <w:rPr>
                  <w:rStyle w:val="margin0020notechar"/>
                  <w:rFonts w:asciiTheme="minorHAnsi" w:hAnsiTheme="minorHAnsi"/>
                  <w:sz w:val="18"/>
                  <w:szCs w:val="18"/>
                </w:rPr>
                <w:delText xml:space="preserve">; or NFPA 211, </w:delText>
              </w:r>
              <w:r w:rsidRPr="00215D5D" w:rsidDel="001545D6">
                <w:rPr>
                  <w:rStyle w:val="margin0020notechar"/>
                  <w:rFonts w:asciiTheme="minorHAnsi" w:hAnsiTheme="minorHAnsi"/>
                  <w:i/>
                  <w:sz w:val="18"/>
                  <w:szCs w:val="18"/>
                </w:rPr>
                <w:delText>Standard for Chimneys, Fireplaces, Vents, and Solid-Fuel Burning Appliances</w:delText>
              </w:r>
              <w:r w:rsidRPr="00E00577" w:rsidDel="001545D6">
                <w:rPr>
                  <w:rStyle w:val="margin0020notechar"/>
                  <w:rFonts w:asciiTheme="minorHAnsi" w:hAnsiTheme="minorHAnsi"/>
                  <w:sz w:val="18"/>
                  <w:szCs w:val="18"/>
                </w:rPr>
                <w:delText>, or other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equivalent code acceptable to the building official.</w:delText>
              </w:r>
            </w:del>
          </w:p>
          <w:p w14:paraId="49EF1E67" w14:textId="02B73757" w:rsidR="00461494" w:rsidDel="001545D6" w:rsidRDefault="00461494" w:rsidP="00B85EC7">
            <w:pPr>
              <w:pStyle w:val="margin0020note"/>
              <w:keepNext/>
              <w:spacing w:before="0" w:beforeAutospacing="0" w:after="0" w:afterAutospacing="0"/>
              <w:ind w:left="763" w:hanging="403"/>
              <w:rPr>
                <w:del w:id="179" w:author="Markstrum, Alexis@Energy" w:date="2019-10-02T11:08:00Z"/>
              </w:rPr>
            </w:pPr>
            <w:del w:id="180" w:author="Markstrum, Alexis@Energy" w:date="2019-10-02T11:08:00Z">
              <w:r w:rsidRPr="00E00577" w:rsidDel="001545D6">
                <w:rPr>
                  <w:rStyle w:val="margin0020notechar"/>
                  <w:rFonts w:asciiTheme="minorHAnsi" w:hAnsiTheme="minorHAnsi"/>
                  <w:sz w:val="18"/>
                  <w:szCs w:val="18"/>
                </w:rPr>
                <w:delText xml:space="preserve"> </w:delText>
              </w:r>
              <w:r w:rsidRPr="00215D5D" w:rsidDel="001545D6">
                <w:rPr>
                  <w:rFonts w:asciiTheme="minorHAnsi" w:hAnsiTheme="minorHAnsi"/>
                  <w:sz w:val="18"/>
                  <w:szCs w:val="18"/>
                </w:rPr>
                <w:delText>6.</w:delText>
              </w:r>
              <w:r w:rsidDel="001545D6">
                <w:rPr>
                  <w:rFonts w:asciiTheme="minorHAnsi" w:hAnsiTheme="minorHAnsi"/>
                  <w:sz w:val="18"/>
                  <w:szCs w:val="18"/>
                </w:rPr>
                <w:delText xml:space="preserve">4.2 </w:delText>
              </w:r>
              <w:r w:rsidRPr="00E00577" w:rsidDel="001545D6">
                <w:rPr>
                  <w:rStyle w:val="margin0020notechar"/>
                  <w:rFonts w:asciiTheme="minorHAnsi" w:hAnsiTheme="minorHAnsi"/>
                  <w:sz w:val="18"/>
                  <w:szCs w:val="18"/>
                </w:rPr>
                <w:delText>Where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atmospherically vented combustion appliances or solid-fuelburning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are located inside the pressure boundary,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the total net exhaust flow of the two largest exhaust fans (not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including a summer cooling fan intended to be operated only</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when windows or</w:delText>
              </w:r>
              <w:r w:rsidDel="001545D6">
                <w:rPr>
                  <w:rStyle w:val="margin0020notechar"/>
                  <w:rFonts w:asciiTheme="minorHAnsi" w:hAnsiTheme="minorHAnsi"/>
                  <w:sz w:val="18"/>
                  <w:szCs w:val="18"/>
                </w:rPr>
                <w:delText xml:space="preserve"> o</w:delText>
              </w:r>
              <w:r w:rsidRPr="00E00577" w:rsidDel="001545D6">
                <w:rPr>
                  <w:rStyle w:val="margin0020notechar"/>
                  <w:rFonts w:asciiTheme="minorHAnsi" w:hAnsiTheme="minorHAnsi"/>
                  <w:sz w:val="18"/>
                  <w:szCs w:val="18"/>
                </w:rPr>
                <w:delText>ther air inlets are open) shall not exceed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15 cfm per 100 ft2 (75 L/s per 100 m2) of occupiable space</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when in operation at full </w:delText>
              </w:r>
              <w:r w:rsidDel="001545D6">
                <w:rPr>
                  <w:rStyle w:val="margin0020notechar"/>
                  <w:rFonts w:asciiTheme="minorHAnsi" w:hAnsiTheme="minorHAnsi"/>
                  <w:sz w:val="18"/>
                  <w:szCs w:val="18"/>
                </w:rPr>
                <w:delText>c</w:delText>
              </w:r>
              <w:r w:rsidRPr="00E00577" w:rsidDel="001545D6">
                <w:rPr>
                  <w:rStyle w:val="margin0020notechar"/>
                  <w:rFonts w:asciiTheme="minorHAnsi" w:hAnsiTheme="minorHAnsi"/>
                  <w:sz w:val="18"/>
                  <w:szCs w:val="18"/>
                </w:rPr>
                <w:delText>apacity. If the designed total net</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flow exceeds this limit, the net exhaust flow must be reduced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 xml:space="preserve">by reducing the exhaust flow or </w:delText>
              </w:r>
              <w:r w:rsidDel="001545D6">
                <w:rPr>
                  <w:rStyle w:val="margin0020notechar"/>
                  <w:rFonts w:asciiTheme="minorHAnsi" w:hAnsiTheme="minorHAnsi"/>
                  <w:sz w:val="18"/>
                  <w:szCs w:val="18"/>
                </w:rPr>
                <w:delText>p</w:delText>
              </w:r>
              <w:r w:rsidRPr="00E00577" w:rsidDel="001545D6">
                <w:rPr>
                  <w:rStyle w:val="margin0020notechar"/>
                  <w:rFonts w:asciiTheme="minorHAnsi" w:hAnsiTheme="minorHAnsi"/>
                  <w:sz w:val="18"/>
                  <w:szCs w:val="18"/>
                </w:rPr>
                <w:delText>roviding compensating outdoor</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air. Gravity or barometric dampers in nonpowered</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exhaust makeup air systems shall not be used to provide compensating</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outdoor air. Atmospherically vented combustion</w:delText>
              </w:r>
              <w:r w:rsidDel="001545D6">
                <w:rPr>
                  <w:rStyle w:val="margin0020notechar"/>
                  <w:rFonts w:asciiTheme="minorHAnsi" w:hAnsiTheme="minorHAnsi"/>
                  <w:sz w:val="18"/>
                  <w:szCs w:val="18"/>
                </w:rPr>
                <w:delText xml:space="preserve"> </w:delText>
              </w:r>
              <w:r w:rsidRPr="00E00577" w:rsidDel="001545D6">
                <w:rPr>
                  <w:rStyle w:val="margin0020notechar"/>
                  <w:rFonts w:asciiTheme="minorHAnsi" w:hAnsiTheme="minorHAnsi"/>
                  <w:sz w:val="18"/>
                  <w:szCs w:val="18"/>
                </w:rPr>
                <w:delText>appliances do not include direct-vent appliances</w:delText>
              </w:r>
              <w:r w:rsidDel="001545D6">
                <w:rPr>
                  <w:rStyle w:val="margin0020notechar"/>
                  <w:rFonts w:asciiTheme="minorHAnsi" w:hAnsiTheme="minorHAnsi"/>
                  <w:sz w:val="18"/>
                  <w:szCs w:val="18"/>
                </w:rPr>
                <w:delText xml:space="preserve">. </w:delText>
              </w:r>
              <w:r w:rsidRPr="00423FB2" w:rsidDel="001545D6">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461494" w:rsidDel="001545D6" w14:paraId="205C25E5" w14:textId="7E06D4DF" w:rsidTr="00C070E2">
        <w:trPr>
          <w:cantSplit/>
          <w:trHeight w:val="158"/>
          <w:del w:id="181"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4EA8B5" w14:textId="50198A75" w:rsidR="00461494" w:rsidDel="001545D6" w:rsidRDefault="00461494" w:rsidP="00B85EC7">
            <w:pPr>
              <w:keepNext/>
              <w:jc w:val="center"/>
              <w:rPr>
                <w:del w:id="182" w:author="Markstrum, Alexis@Energy" w:date="2019-10-02T11:08:00Z"/>
                <w:rFonts w:asciiTheme="minorHAnsi" w:hAnsiTheme="minorHAnsi"/>
                <w:sz w:val="18"/>
                <w:szCs w:val="18"/>
              </w:rPr>
            </w:pPr>
            <w:del w:id="183" w:author="Markstrum, Alexis@Energy" w:date="2019-10-02T11:08:00Z">
              <w:r w:rsidDel="001545D6">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AAAE5B8" w14:textId="2EB59D96" w:rsidR="00461494" w:rsidDel="001545D6" w:rsidRDefault="00461494" w:rsidP="00B85EC7">
            <w:pPr>
              <w:keepNext/>
              <w:ind w:left="273" w:hanging="273"/>
              <w:rPr>
                <w:del w:id="184" w:author="Markstrum, Alexis@Energy" w:date="2019-10-02T11:08:00Z"/>
                <w:rFonts w:asciiTheme="minorHAnsi" w:hAnsiTheme="minorHAnsi"/>
                <w:b/>
                <w:sz w:val="18"/>
                <w:szCs w:val="18"/>
              </w:rPr>
            </w:pPr>
            <w:del w:id="185" w:author="Markstrum, Alexis@Energy" w:date="2019-10-02T11:08:00Z">
              <w:r w:rsidDel="001545D6">
                <w:rPr>
                  <w:rFonts w:asciiTheme="minorHAnsi" w:hAnsiTheme="minorHAnsi"/>
                  <w:b/>
                  <w:sz w:val="18"/>
                  <w:szCs w:val="18"/>
                </w:rPr>
                <w:delText>6.5 Air tightness Requirements</w:delText>
              </w:r>
            </w:del>
          </w:p>
          <w:p w14:paraId="193BA601" w14:textId="69625FEC" w:rsidR="00461494" w:rsidDel="001545D6" w:rsidRDefault="00461494" w:rsidP="00B85EC7">
            <w:pPr>
              <w:keepNext/>
              <w:ind w:left="763" w:hanging="403"/>
              <w:rPr>
                <w:del w:id="186" w:author="Markstrum, Alexis@Energy" w:date="2019-10-02T11:08:00Z"/>
              </w:rPr>
            </w:pPr>
            <w:del w:id="187" w:author="Markstrum, Alexis@Energy" w:date="2019-10-02T11:08:00Z">
              <w:r w:rsidRPr="00215D5D" w:rsidDel="001545D6">
                <w:rPr>
                  <w:rFonts w:asciiTheme="minorHAnsi" w:hAnsiTheme="minorHAnsi"/>
                  <w:sz w:val="18"/>
                  <w:szCs w:val="18"/>
                </w:rPr>
                <w:delText>6.5.1</w:delText>
              </w:r>
              <w:r w:rsidDel="001545D6">
                <w:rPr>
                  <w:rFonts w:asciiTheme="minorHAnsi" w:hAnsiTheme="minorHAnsi"/>
                  <w:b/>
                  <w:sz w:val="18"/>
                  <w:szCs w:val="18"/>
                </w:rPr>
                <w:delText xml:space="preserve"> Garages.</w:delText>
              </w:r>
              <w:r w:rsidDel="001545D6">
                <w:delText xml:space="preserve"> </w:delText>
              </w:r>
              <w:r w:rsidRPr="00215D5D" w:rsidDel="001545D6">
                <w:rPr>
                  <w:rFonts w:asciiTheme="minorHAnsi" w:hAnsiTheme="minorHAnsi"/>
                  <w:sz w:val="18"/>
                  <w:szCs w:val="18"/>
                </w:rPr>
                <w:delText>When an occupiable space adjoins a</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garage, the design must prevent migration of contaminants to</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the adjoining occupiable space. Air seal the walls, ceilings,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floors that separate garages from occupiable space. To be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considered air-sealed, all joints, seams, penetrations, openings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door assemblies and their respective jambs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framing, and other sources of air leakage through wall and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ceiling assemblies separating the garage from the residence</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and its attic area shall be caulked, gasketed, weather stripped,</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wrapped, or otherwise sealed to limit air movement. Doors</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between garages and occupiable spaces shall be gasketed or</w:delText>
              </w:r>
              <w:r w:rsidDel="001545D6">
                <w:rPr>
                  <w:rFonts w:asciiTheme="minorHAnsi" w:hAnsiTheme="minorHAnsi"/>
                  <w:sz w:val="18"/>
                  <w:szCs w:val="18"/>
                </w:rPr>
                <w:delText xml:space="preserve"> </w:delText>
              </w:r>
              <w:r w:rsidRPr="00215D5D" w:rsidDel="001545D6">
                <w:rPr>
                  <w:rFonts w:asciiTheme="minorHAnsi" w:hAnsiTheme="minorHAnsi"/>
                  <w:sz w:val="18"/>
                  <w:szCs w:val="18"/>
                </w:rPr>
                <w:delText>made substantially airtight with weather stripping.</w:delText>
              </w:r>
            </w:del>
          </w:p>
        </w:tc>
      </w:tr>
      <w:tr w:rsidR="00461494" w:rsidDel="001545D6" w14:paraId="2EE8372C" w14:textId="1B3C6042" w:rsidTr="00C070E2">
        <w:trPr>
          <w:cantSplit/>
          <w:trHeight w:val="158"/>
          <w:del w:id="188"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267825" w14:textId="0613C0FE" w:rsidR="00461494" w:rsidDel="001545D6" w:rsidRDefault="00461494" w:rsidP="00B85EC7">
            <w:pPr>
              <w:keepNext/>
              <w:jc w:val="center"/>
              <w:rPr>
                <w:del w:id="189" w:author="Markstrum, Alexis@Energy" w:date="2019-10-02T11:08:00Z"/>
                <w:rFonts w:asciiTheme="minorHAnsi" w:hAnsiTheme="minorHAnsi"/>
                <w:sz w:val="18"/>
                <w:szCs w:val="18"/>
              </w:rPr>
            </w:pPr>
            <w:del w:id="190" w:author="Markstrum, Alexis@Energy" w:date="2019-10-02T11:08:00Z">
              <w:r w:rsidDel="001545D6">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DBCE88" w14:textId="248B4916" w:rsidR="00461494" w:rsidDel="001545D6" w:rsidRDefault="00461494" w:rsidP="00B85EC7">
            <w:pPr>
              <w:keepNext/>
              <w:ind w:left="273" w:hanging="273"/>
              <w:rPr>
                <w:del w:id="191" w:author="Markstrum, Alexis@Energy" w:date="2019-10-02T11:08:00Z"/>
                <w:rStyle w:val="margin0020notechar"/>
                <w:rFonts w:asciiTheme="minorHAnsi" w:hAnsiTheme="minorHAnsi"/>
                <w:sz w:val="18"/>
                <w:szCs w:val="18"/>
              </w:rPr>
            </w:pPr>
            <w:del w:id="192" w:author="Markstrum, Alexis@Energy" w:date="2019-10-02T11:08:00Z">
              <w:r w:rsidDel="001545D6">
                <w:rPr>
                  <w:rFonts w:asciiTheme="minorHAnsi" w:hAnsiTheme="minorHAnsi"/>
                  <w:b/>
                  <w:sz w:val="18"/>
                  <w:szCs w:val="18"/>
                </w:rPr>
                <w:delText>6.6 Ventilation Opening Area.</w:delText>
              </w:r>
              <w:r w:rsidDel="001545D6">
                <w:rPr>
                  <w:rFonts w:asciiTheme="minorHAnsi" w:hAnsiTheme="minorHAnsi"/>
                  <w:sz w:val="18"/>
                  <w:szCs w:val="18"/>
                </w:rPr>
                <w:delText xml:space="preserve"> </w:delText>
              </w:r>
              <w:r w:rsidDel="001545D6">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1545D6">
                <w:rPr>
                  <w:rStyle w:val="margin0020notechar"/>
                  <w:rFonts w:asciiTheme="minorHAnsi" w:hAnsiTheme="minorHAnsi"/>
                  <w:sz w:val="18"/>
                  <w:szCs w:val="18"/>
                </w:rPr>
                <w:delText>Exception: Attached dwelling units and spaces that meet the local ventilation requirements set for bathrooms in Section 5</w:delText>
              </w:r>
              <w:r w:rsidDel="001545D6">
                <w:rPr>
                  <w:rStyle w:val="margin0020notechar"/>
                  <w:rFonts w:asciiTheme="minorHAnsi" w:hAnsiTheme="minorHAnsi"/>
                  <w:sz w:val="18"/>
                  <w:szCs w:val="18"/>
                </w:rPr>
                <w:delText xml:space="preserve"> [of ASHRAE 62.2]</w:delText>
              </w:r>
              <w:r w:rsidRPr="00423FB2" w:rsidDel="001545D6">
                <w:rPr>
                  <w:rStyle w:val="margin0020notechar"/>
                  <w:rFonts w:asciiTheme="minorHAnsi" w:hAnsiTheme="minorHAnsi"/>
                  <w:sz w:val="18"/>
                  <w:szCs w:val="18"/>
                </w:rPr>
                <w:delText>.</w:delText>
              </w:r>
            </w:del>
          </w:p>
          <w:p w14:paraId="0B8ED588" w14:textId="26540C8A" w:rsidR="00461494" w:rsidDel="001545D6" w:rsidRDefault="00461494" w:rsidP="00B85EC7">
            <w:pPr>
              <w:keepNext/>
              <w:ind w:left="763" w:hanging="403"/>
              <w:rPr>
                <w:del w:id="193" w:author="Markstrum, Alexis@Energy" w:date="2019-10-02T11:08:00Z"/>
                <w:rFonts w:asciiTheme="minorHAnsi" w:hAnsiTheme="minorHAnsi"/>
                <w:sz w:val="18"/>
                <w:szCs w:val="18"/>
              </w:rPr>
            </w:pPr>
            <w:del w:id="194" w:author="Markstrum, Alexis@Energy" w:date="2019-10-02T11:08:00Z">
              <w:r w:rsidRPr="006C4B62" w:rsidDel="001545D6">
                <w:rPr>
                  <w:rFonts w:asciiTheme="minorHAnsi" w:hAnsiTheme="minorHAnsi"/>
                  <w:sz w:val="18"/>
                  <w:szCs w:val="18"/>
                </w:rPr>
                <w:delText>6.</w:delText>
              </w:r>
              <w:r w:rsidDel="001545D6">
                <w:rPr>
                  <w:rFonts w:asciiTheme="minorHAnsi" w:hAnsiTheme="minorHAnsi"/>
                  <w:sz w:val="18"/>
                  <w:szCs w:val="18"/>
                </w:rPr>
                <w:delText>6</w:delText>
              </w:r>
              <w:r w:rsidRPr="006C4B62" w:rsidDel="001545D6">
                <w:rPr>
                  <w:rFonts w:asciiTheme="minorHAnsi" w:hAnsiTheme="minorHAnsi"/>
                  <w:sz w:val="18"/>
                  <w:szCs w:val="18"/>
                </w:rPr>
                <w:delText>.1</w:delText>
              </w:r>
              <w:r w:rsidDel="001545D6">
                <w:rPr>
                  <w:rFonts w:asciiTheme="minorHAnsi" w:hAnsiTheme="minorHAnsi"/>
                  <w:b/>
                  <w:sz w:val="18"/>
                  <w:szCs w:val="18"/>
                </w:rPr>
                <w:delText xml:space="preserve"> </w:delText>
              </w:r>
              <w:r w:rsidRPr="0001108C" w:rsidDel="001545D6">
                <w:rPr>
                  <w:rFonts w:asciiTheme="minorHAnsi" w:hAnsiTheme="minorHAnsi"/>
                  <w:b/>
                  <w:sz w:val="18"/>
                  <w:szCs w:val="18"/>
                </w:rPr>
                <w:delText>Habitable Spaces</w:delText>
              </w:r>
              <w:r w:rsidDel="001545D6">
                <w:rPr>
                  <w:rFonts w:asciiTheme="minorHAnsi" w:hAnsiTheme="minorHAnsi"/>
                  <w:b/>
                  <w:sz w:val="18"/>
                  <w:szCs w:val="18"/>
                </w:rPr>
                <w:delText>.</w:delText>
              </w:r>
              <w:r w:rsidDel="001545D6">
                <w:delText xml:space="preserve"> </w:delText>
              </w:r>
              <w:r w:rsidRPr="0001108C" w:rsidDel="001545D6">
                <w:rPr>
                  <w:rFonts w:asciiTheme="minorHAnsi" w:hAnsiTheme="minorHAnsi"/>
                  <w:sz w:val="18"/>
                  <w:szCs w:val="18"/>
                </w:rPr>
                <w:delText>Each habitable space shall be provided</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with ventilation openings with an openable area not</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less than 4% of the floor area or less than 5 ft2 (0.5 m2).</w:delText>
              </w:r>
            </w:del>
          </w:p>
          <w:p w14:paraId="01A276A3" w14:textId="721C3886" w:rsidR="00461494" w:rsidDel="001545D6" w:rsidRDefault="00461494" w:rsidP="00B85EC7">
            <w:pPr>
              <w:keepNext/>
              <w:ind w:left="763" w:hanging="403"/>
              <w:rPr>
                <w:del w:id="195" w:author="Markstrum, Alexis@Energy" w:date="2019-10-02T11:08:00Z"/>
                <w:rFonts w:asciiTheme="minorHAnsi" w:hAnsiTheme="minorHAnsi"/>
                <w:sz w:val="18"/>
                <w:szCs w:val="18"/>
              </w:rPr>
            </w:pPr>
            <w:del w:id="196" w:author="Markstrum, Alexis@Energy" w:date="2019-10-02T11:08:00Z">
              <w:r w:rsidRPr="0001108C" w:rsidDel="001545D6">
                <w:rPr>
                  <w:rFonts w:asciiTheme="minorHAnsi" w:hAnsiTheme="minorHAnsi"/>
                  <w:sz w:val="18"/>
                  <w:szCs w:val="18"/>
                </w:rPr>
                <w:delText xml:space="preserve">6.6.2 </w:delText>
              </w:r>
              <w:r w:rsidRPr="00215D5D" w:rsidDel="001545D6">
                <w:rPr>
                  <w:rFonts w:asciiTheme="minorHAnsi" w:hAnsiTheme="minorHAnsi"/>
                  <w:b/>
                  <w:sz w:val="18"/>
                  <w:szCs w:val="18"/>
                </w:rPr>
                <w:delText>Toilets and Utility Rooms</w:delText>
              </w:r>
              <w:r w:rsidRPr="0001108C" w:rsidDel="001545D6">
                <w:rPr>
                  <w:rFonts w:asciiTheme="minorHAnsi" w:hAnsiTheme="minorHAnsi"/>
                  <w:sz w:val="18"/>
                  <w:szCs w:val="18"/>
                </w:rPr>
                <w:delText>. Toilets and utility rooms</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shall be provided with ventilation openings with an openable</w:delText>
              </w:r>
              <w:r w:rsidDel="001545D6">
                <w:rPr>
                  <w:rFonts w:asciiTheme="minorHAnsi" w:hAnsiTheme="minorHAnsi"/>
                  <w:sz w:val="18"/>
                  <w:szCs w:val="18"/>
                </w:rPr>
                <w:delText xml:space="preserve"> </w:delText>
              </w:r>
              <w:r w:rsidRPr="0001108C" w:rsidDel="001545D6">
                <w:rPr>
                  <w:rFonts w:asciiTheme="minorHAnsi" w:hAnsiTheme="minorHAnsi"/>
                  <w:sz w:val="18"/>
                  <w:szCs w:val="18"/>
                </w:rPr>
                <w:delText>area not less than 4% of the room floor area or less than1.5 ft2 (0.15 m2).</w:delText>
              </w:r>
            </w:del>
          </w:p>
          <w:p w14:paraId="50ADFAFB" w14:textId="153AA563" w:rsidR="00461494" w:rsidDel="001545D6" w:rsidRDefault="00461494" w:rsidP="00B85EC7">
            <w:pPr>
              <w:keepNext/>
              <w:ind w:left="763"/>
              <w:rPr>
                <w:del w:id="197" w:author="Markstrum, Alexis@Energy" w:date="2019-10-02T11:08:00Z"/>
                <w:rFonts w:asciiTheme="minorHAnsi" w:hAnsiTheme="minorHAnsi"/>
                <w:sz w:val="18"/>
                <w:szCs w:val="18"/>
              </w:rPr>
            </w:pPr>
            <w:del w:id="198" w:author="Markstrum, Alexis@Energy" w:date="2019-10-02T11:08:00Z">
              <w:r w:rsidRPr="0001108C" w:rsidDel="001545D6">
                <w:rPr>
                  <w:rFonts w:asciiTheme="minorHAnsi" w:hAnsiTheme="minorHAnsi"/>
                  <w:sz w:val="18"/>
                  <w:szCs w:val="18"/>
                </w:rPr>
                <w:delText>Exceptions:</w:delText>
              </w:r>
            </w:del>
          </w:p>
          <w:p w14:paraId="3D825460" w14:textId="1B29000C" w:rsidR="00461494" w:rsidDel="001545D6" w:rsidRDefault="00461494" w:rsidP="00B85EC7">
            <w:pPr>
              <w:keepNext/>
              <w:ind w:left="1397" w:hanging="274"/>
              <w:rPr>
                <w:del w:id="199" w:author="Markstrum, Alexis@Energy" w:date="2019-10-02T11:08:00Z"/>
                <w:rFonts w:asciiTheme="minorHAnsi" w:hAnsiTheme="minorHAnsi"/>
                <w:sz w:val="18"/>
                <w:szCs w:val="18"/>
              </w:rPr>
            </w:pPr>
            <w:del w:id="200" w:author="Markstrum, Alexis@Energy" w:date="2019-10-02T11:08:00Z">
              <w:r w:rsidRPr="0001108C" w:rsidDel="001545D6">
                <w:rPr>
                  <w:rFonts w:asciiTheme="minorHAnsi" w:hAnsiTheme="minorHAnsi"/>
                  <w:sz w:val="18"/>
                  <w:szCs w:val="18"/>
                </w:rPr>
                <w:delText>1. Utility rooms with a dryer exhaust duct.</w:delText>
              </w:r>
            </w:del>
          </w:p>
          <w:p w14:paraId="4BEBC4C2" w14:textId="087C14F3" w:rsidR="00461494" w:rsidDel="001545D6" w:rsidRDefault="00461494" w:rsidP="00B85EC7">
            <w:pPr>
              <w:keepNext/>
              <w:ind w:left="1397" w:hanging="274"/>
              <w:rPr>
                <w:del w:id="201" w:author="Markstrum, Alexis@Energy" w:date="2019-10-02T11:08:00Z"/>
              </w:rPr>
            </w:pPr>
            <w:del w:id="202" w:author="Markstrum, Alexis@Energy" w:date="2019-10-02T11:08:00Z">
              <w:r w:rsidRPr="0001108C" w:rsidDel="001545D6">
                <w:rPr>
                  <w:rFonts w:asciiTheme="minorHAnsi" w:hAnsiTheme="minorHAnsi"/>
                  <w:sz w:val="18"/>
                  <w:szCs w:val="18"/>
                </w:rPr>
                <w:delText>2. Toilet compartments in bathrooms.</w:delText>
              </w:r>
            </w:del>
          </w:p>
        </w:tc>
      </w:tr>
      <w:tr w:rsidR="00461494" w:rsidDel="001545D6" w14:paraId="5CDB73E3" w14:textId="77DA7F2C" w:rsidTr="00C070E2">
        <w:trPr>
          <w:cantSplit/>
          <w:trHeight w:val="158"/>
          <w:del w:id="203"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994DA8" w14:textId="62E78498" w:rsidR="00461494" w:rsidDel="001545D6" w:rsidRDefault="00461494" w:rsidP="00B85EC7">
            <w:pPr>
              <w:keepNext/>
              <w:jc w:val="center"/>
              <w:rPr>
                <w:del w:id="204" w:author="Markstrum, Alexis@Energy" w:date="2019-10-02T11:08:00Z"/>
                <w:rFonts w:asciiTheme="minorHAnsi" w:hAnsiTheme="minorHAnsi"/>
                <w:sz w:val="18"/>
                <w:szCs w:val="18"/>
              </w:rPr>
            </w:pPr>
            <w:del w:id="205" w:author="Markstrum, Alexis@Energy" w:date="2019-10-02T11:08:00Z">
              <w:r w:rsidDel="001545D6">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44E220" w14:textId="38E5389F" w:rsidR="00461494" w:rsidDel="001545D6" w:rsidRDefault="00461494" w:rsidP="00B85EC7">
            <w:pPr>
              <w:keepNext/>
              <w:ind w:left="274" w:hanging="274"/>
              <w:rPr>
                <w:del w:id="206" w:author="Markstrum, Alexis@Energy" w:date="2019-10-02T11:08:00Z"/>
                <w:rStyle w:val="margin0020notechar"/>
                <w:rFonts w:asciiTheme="minorHAnsi" w:hAnsiTheme="minorHAnsi"/>
                <w:sz w:val="18"/>
                <w:szCs w:val="18"/>
              </w:rPr>
            </w:pPr>
            <w:del w:id="207" w:author="Markstrum, Alexis@Energy" w:date="2019-10-02T11:08:00Z">
              <w:r w:rsidDel="001545D6">
                <w:rPr>
                  <w:rFonts w:asciiTheme="minorHAnsi" w:hAnsiTheme="minorHAnsi"/>
                  <w:b/>
                  <w:sz w:val="18"/>
                  <w:szCs w:val="18"/>
                </w:rPr>
                <w:delText>6.8 Air Inlets.</w:delText>
              </w:r>
              <w:r w:rsidDel="001545D6">
                <w:rP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inlets that are part of the ventilation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design shall be located a minimum of 10 ft (3 m) from known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sources of contamination such as a stack, vent, exhaust hood,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or vehicle exhaust. The intake shall be placed so that entering</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air is not obstructed by snow, plantings, or other material.</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Forced air inlets shall be provided with rodent/insect screens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(mesh not larger than 1/2 in. [13 mm]).</w:delText>
              </w:r>
            </w:del>
          </w:p>
          <w:p w14:paraId="76A3B306" w14:textId="152E30E0" w:rsidR="00461494" w:rsidDel="001545D6" w:rsidRDefault="00461494" w:rsidP="00B85EC7">
            <w:pPr>
              <w:keepNext/>
              <w:ind w:left="548" w:hanging="274"/>
              <w:rPr>
                <w:del w:id="208" w:author="Markstrum, Alexis@Energy" w:date="2019-10-02T11:08:00Z"/>
                <w:rStyle w:val="margin0020notechar"/>
                <w:rFonts w:asciiTheme="minorHAnsi" w:hAnsiTheme="minorHAnsi"/>
                <w:sz w:val="18"/>
                <w:szCs w:val="18"/>
              </w:rPr>
            </w:pPr>
            <w:del w:id="209" w:author="Markstrum, Alexis@Energy" w:date="2019-10-02T11:08:00Z">
              <w:r w:rsidRPr="00B07B81" w:rsidDel="001545D6">
                <w:rPr>
                  <w:rStyle w:val="margin0020notechar"/>
                  <w:rFonts w:asciiTheme="minorHAnsi" w:hAnsiTheme="minorHAnsi"/>
                  <w:sz w:val="18"/>
                  <w:szCs w:val="18"/>
                </w:rPr>
                <w:delText>Exceptions:</w:delText>
              </w:r>
            </w:del>
          </w:p>
          <w:p w14:paraId="0117DF60" w14:textId="65D128A6" w:rsidR="00461494" w:rsidDel="001545D6" w:rsidRDefault="00461494" w:rsidP="00C070E2">
            <w:pPr>
              <w:keepNext/>
              <w:ind w:left="950" w:hanging="187"/>
              <w:rPr>
                <w:del w:id="210" w:author="Markstrum, Alexis@Energy" w:date="2019-10-02T11:08:00Z"/>
                <w:rStyle w:val="margin0020notechar"/>
                <w:rFonts w:asciiTheme="minorHAnsi" w:hAnsiTheme="minorHAnsi"/>
                <w:sz w:val="18"/>
                <w:szCs w:val="18"/>
              </w:rPr>
            </w:pPr>
            <w:del w:id="211" w:author="Markstrum, Alexis@Energy" w:date="2019-10-02T11:08:00Z">
              <w:r w:rsidRPr="00B07B81" w:rsidDel="001545D6">
                <w:rPr>
                  <w:rStyle w:val="margin0020notechar"/>
                  <w:rFonts w:asciiTheme="minorHAnsi" w:hAnsiTheme="minorHAnsi"/>
                  <w:sz w:val="18"/>
                  <w:szCs w:val="18"/>
                </w:rPr>
                <w:delText>1. Ventilation openings in the wall may be as close as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stretched-string distance of 3 ft (1 m) from sources of</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contamination exiting through the roof or dryer</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exhausts.</w:delText>
              </w:r>
            </w:del>
          </w:p>
          <w:p w14:paraId="0BE11276" w14:textId="6EB03699" w:rsidR="00461494" w:rsidDel="001545D6" w:rsidRDefault="00461494" w:rsidP="00B85EC7">
            <w:pPr>
              <w:keepNext/>
              <w:ind w:left="950" w:hanging="187"/>
              <w:rPr>
                <w:del w:id="212" w:author="Markstrum, Alexis@Energy" w:date="2019-10-02T11:08:00Z"/>
                <w:rStyle w:val="margin0020notechar"/>
                <w:rFonts w:asciiTheme="minorHAnsi" w:hAnsiTheme="minorHAnsi"/>
                <w:sz w:val="18"/>
                <w:szCs w:val="18"/>
              </w:rPr>
            </w:pPr>
            <w:del w:id="213" w:author="Markstrum, Alexis@Energy" w:date="2019-10-02T11:08:00Z">
              <w:r w:rsidRPr="00B07B81" w:rsidDel="001545D6">
                <w:rPr>
                  <w:rStyle w:val="margin0020notechar"/>
                  <w:rFonts w:asciiTheme="minorHAnsi" w:hAnsiTheme="minorHAnsi"/>
                  <w:sz w:val="18"/>
                  <w:szCs w:val="18"/>
                </w:rPr>
                <w:delText>2. No minimum separation distance shall be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between windows and local exhaust outlets in kitchens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and bathrooms.</w:delText>
              </w:r>
            </w:del>
          </w:p>
          <w:p w14:paraId="548DEF44" w14:textId="187E6135" w:rsidR="00461494" w:rsidDel="001545D6" w:rsidRDefault="00461494" w:rsidP="00C070E2">
            <w:pPr>
              <w:keepNext/>
              <w:ind w:left="950" w:hanging="187"/>
              <w:rPr>
                <w:del w:id="214" w:author="Markstrum, Alexis@Energy" w:date="2019-10-02T11:08:00Z"/>
                <w:rStyle w:val="margin0020notechar"/>
                <w:rFonts w:asciiTheme="minorHAnsi" w:hAnsiTheme="minorHAnsi"/>
                <w:sz w:val="18"/>
                <w:szCs w:val="18"/>
              </w:rPr>
            </w:pPr>
            <w:del w:id="215" w:author="Markstrum, Alexis@Energy" w:date="2019-10-02T11:08:00Z">
              <w:r w:rsidRPr="00B07B81" w:rsidDel="001545D6">
                <w:rPr>
                  <w:rStyle w:val="margin0020notechar"/>
                  <w:rFonts w:asciiTheme="minorHAnsi" w:hAnsiTheme="minorHAnsi"/>
                  <w:sz w:val="18"/>
                  <w:szCs w:val="18"/>
                </w:rPr>
                <w:delText>3. Vent terminations covered by and meeting the requirements</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of the National Fuel Gas Code (NFPA 54/ANSI</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Z223.1)7 or equivalent.</w:delText>
              </w:r>
            </w:del>
          </w:p>
          <w:p w14:paraId="6420E419" w14:textId="60E9792C" w:rsidR="00461494" w:rsidDel="001545D6" w:rsidRDefault="00461494" w:rsidP="00C070E2">
            <w:pPr>
              <w:keepNext/>
              <w:ind w:left="950" w:hanging="187"/>
              <w:rPr>
                <w:del w:id="216" w:author="Markstrum, Alexis@Energy" w:date="2019-10-02T11:08:00Z"/>
              </w:rPr>
            </w:pPr>
            <w:del w:id="217" w:author="Markstrum, Alexis@Energy" w:date="2019-10-02T11:08:00Z">
              <w:r w:rsidRPr="00B07B81" w:rsidDel="001545D6">
                <w:rPr>
                  <w:rStyle w:val="margin0020notechar"/>
                  <w:rFonts w:asciiTheme="minorHAnsi" w:hAnsiTheme="minorHAnsi"/>
                  <w:sz w:val="18"/>
                  <w:szCs w:val="18"/>
                </w:rPr>
                <w:delText>4. Where a combined exhaust/intake termination is used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to separate intake air from exhaust air originating in a</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living space other than kitchens, no minimum separation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distance between these two openings is required.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For these combined terminations, the exhaust air concentration</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within the intake airflow shall not exceed</w:delText>
              </w:r>
              <w:r w:rsidDel="001545D6">
                <w:rPr>
                  <w:rStyle w:val="margin0020notechar"/>
                  <w:rFonts w:asciiTheme="minorHAnsi" w:hAnsiTheme="minorHAnsi"/>
                  <w:sz w:val="18"/>
                  <w:szCs w:val="18"/>
                </w:rPr>
                <w:delText xml:space="preserve"> </w:delText>
              </w:r>
              <w:r w:rsidRPr="00B07B81" w:rsidDel="001545D6">
                <w:rPr>
                  <w:rStyle w:val="margin0020notechar"/>
                  <w:rFonts w:asciiTheme="minorHAnsi" w:hAnsiTheme="minorHAnsi"/>
                  <w:sz w:val="18"/>
                  <w:szCs w:val="18"/>
                </w:rPr>
                <w:delText>10%, as established by the manufacturer.</w:delText>
              </w:r>
            </w:del>
          </w:p>
        </w:tc>
      </w:tr>
      <w:tr w:rsidR="00461494" w:rsidDel="001545D6" w14:paraId="1CCBDF12" w14:textId="7ECBCA83" w:rsidTr="00C070E2">
        <w:trPr>
          <w:cantSplit/>
          <w:trHeight w:val="158"/>
          <w:del w:id="218" w:author="Markstrum, Alexis@Energy" w:date="2019-10-02T11: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F9BF60" w14:textId="040A7E16" w:rsidR="00461494" w:rsidDel="001545D6" w:rsidRDefault="00461494" w:rsidP="00B85EC7">
            <w:pPr>
              <w:keepNext/>
              <w:jc w:val="center"/>
              <w:rPr>
                <w:del w:id="219" w:author="Markstrum, Alexis@Energy" w:date="2019-10-02T11:08:00Z"/>
                <w:rFonts w:asciiTheme="minorHAnsi" w:hAnsiTheme="minorHAnsi"/>
                <w:sz w:val="18"/>
                <w:szCs w:val="18"/>
              </w:rPr>
            </w:pPr>
            <w:del w:id="220" w:author="Markstrum, Alexis@Energy" w:date="2019-10-02T11:08:00Z">
              <w:r w:rsidDel="001545D6">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2FC601" w14:textId="34DC3436" w:rsidR="00461494" w:rsidDel="001545D6" w:rsidRDefault="00461494" w:rsidP="00B85EC7">
            <w:pPr>
              <w:autoSpaceDE w:val="0"/>
              <w:autoSpaceDN w:val="0"/>
              <w:adjustRightInd w:val="0"/>
              <w:ind w:left="273" w:hanging="273"/>
              <w:rPr>
                <w:del w:id="221" w:author="Markstrum, Alexis@Energy" w:date="2019-10-02T11:08:00Z"/>
              </w:rPr>
            </w:pPr>
            <w:del w:id="222" w:author="Markstrum, Alexis@Energy" w:date="2019-10-02T11:08:00Z">
              <w:r w:rsidDel="001545D6">
                <w:rPr>
                  <w:rFonts w:asciiTheme="minorHAnsi" w:hAnsiTheme="minorHAnsi"/>
                  <w:b/>
                  <w:sz w:val="18"/>
                  <w:szCs w:val="18"/>
                </w:rPr>
                <w:delText>6.9 Carbon Monoxide Alarms.</w:delText>
              </w:r>
              <w:r w:rsidDel="001545D6">
                <w:delText xml:space="preserve"> </w:delText>
              </w:r>
              <w:r w:rsidRPr="00A625DC" w:rsidDel="001545D6">
                <w:rPr>
                  <w:rFonts w:asciiTheme="minorHAnsi" w:hAnsiTheme="minorHAnsi"/>
                  <w:sz w:val="18"/>
                  <w:szCs w:val="18"/>
                </w:rPr>
                <w:delText>A carbon monoxide alarm</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shall be installed in each dwelling unit in accordance with</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 xml:space="preserve">NFPA 720, </w:delText>
              </w:r>
              <w:r w:rsidRPr="00215D5D" w:rsidDel="001545D6">
                <w:rPr>
                  <w:rFonts w:asciiTheme="minorHAnsi" w:hAnsiTheme="minorHAnsi"/>
                  <w:i/>
                  <w:sz w:val="18"/>
                  <w:szCs w:val="18"/>
                </w:rPr>
                <w:delText>Standard for the Installation of Carbon Monoxide</w:delText>
              </w:r>
              <w:r w:rsidDel="001545D6">
                <w:rPr>
                  <w:rFonts w:asciiTheme="minorHAnsi" w:hAnsiTheme="minorHAnsi"/>
                  <w:i/>
                  <w:sz w:val="18"/>
                  <w:szCs w:val="18"/>
                </w:rPr>
                <w:delText xml:space="preserve"> </w:delText>
              </w:r>
              <w:r w:rsidRPr="00215D5D" w:rsidDel="001545D6">
                <w:rPr>
                  <w:rFonts w:asciiTheme="minorHAnsi" w:hAnsiTheme="minorHAnsi"/>
                  <w:i/>
                  <w:sz w:val="18"/>
                  <w:szCs w:val="18"/>
                </w:rPr>
                <w:delText>(CO) Detection and Warning Equipment</w:delText>
              </w:r>
              <w:r w:rsidRPr="00A625DC" w:rsidDel="001545D6">
                <w:rPr>
                  <w:rFonts w:asciiTheme="minorHAnsi" w:hAnsiTheme="minorHAnsi"/>
                  <w:sz w:val="18"/>
                  <w:szCs w:val="18"/>
                </w:rPr>
                <w:delText>, and shall be consistent</w:delText>
              </w:r>
              <w:r w:rsidDel="001545D6">
                <w:rPr>
                  <w:rFonts w:asciiTheme="minorHAnsi" w:hAnsiTheme="minorHAnsi"/>
                  <w:sz w:val="18"/>
                  <w:szCs w:val="18"/>
                </w:rPr>
                <w:delText xml:space="preserve"> </w:delText>
              </w:r>
              <w:r w:rsidRPr="00A625DC" w:rsidDel="001545D6">
                <w:rPr>
                  <w:rFonts w:asciiTheme="minorHAnsi" w:hAnsiTheme="minorHAnsi"/>
                  <w:sz w:val="18"/>
                  <w:szCs w:val="18"/>
                </w:rPr>
                <w:delText>with requirements of applicable laws, codes, and standards.</w:delText>
              </w:r>
            </w:del>
          </w:p>
        </w:tc>
      </w:tr>
      <w:tr w:rsidR="00461494" w:rsidDel="001545D6" w14:paraId="3A0B69CA" w14:textId="18D5115C" w:rsidTr="00B85EC7">
        <w:trPr>
          <w:cantSplit/>
          <w:trHeight w:val="158"/>
          <w:del w:id="223" w:author="Markstrum, Alexis@Energy" w:date="2019-10-02T11:08: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396CAF" w14:textId="079922B4" w:rsidR="00461494" w:rsidDel="001545D6" w:rsidRDefault="00461494" w:rsidP="00B85EC7">
            <w:pPr>
              <w:keepNext/>
              <w:rPr>
                <w:del w:id="224" w:author="Markstrum, Alexis@Energy" w:date="2019-10-02T11:08:00Z"/>
                <w:rFonts w:asciiTheme="minorHAnsi" w:hAnsiTheme="minorHAnsi"/>
                <w:b/>
                <w:bCs/>
                <w:sz w:val="18"/>
                <w:szCs w:val="18"/>
              </w:rPr>
            </w:pPr>
            <w:del w:id="225" w:author="Markstrum, Alexis@Energy" w:date="2019-10-02T11:08:00Z">
              <w:r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62E639A8" w14:textId="62DEDF98" w:rsidR="00461494" w:rsidDel="001545D6" w:rsidRDefault="00461494" w:rsidP="00461494">
      <w:pPr>
        <w:rPr>
          <w:del w:id="226" w:author="Markstrum, Alexis@Energy" w:date="2019-10-02T11:08:00Z"/>
        </w:rPr>
      </w:pPr>
    </w:p>
    <w:p w14:paraId="353EC29D" w14:textId="77777777" w:rsidR="00461494" w:rsidRDefault="00461494" w:rsidP="00461494">
      <w:del w:id="227" w:author="Markstrum, Alexis@Energy" w:date="2019-10-02T11:08:00Z">
        <w:r w:rsidDel="001545D6">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rsidDel="001545D6" w14:paraId="58CE5134" w14:textId="5E5ABFF2" w:rsidTr="00B85EC7">
        <w:trPr>
          <w:cantSplit/>
          <w:trHeight w:val="288"/>
          <w:del w:id="228" w:author="Markstrum, Alexis@Energy" w:date="2019-10-02T11: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FEBEC20" w14:textId="35AA3908" w:rsidR="00461494" w:rsidRPr="0047390B" w:rsidDel="001545D6" w:rsidRDefault="00461494" w:rsidP="00B85EC7">
            <w:pPr>
              <w:rPr>
                <w:del w:id="229" w:author="Markstrum, Alexis@Energy" w:date="2019-10-02T11:08:00Z"/>
                <w:rFonts w:asciiTheme="minorHAnsi" w:hAnsiTheme="minorHAnsi" w:cs="Arial"/>
                <w:b/>
                <w:szCs w:val="18"/>
              </w:rPr>
            </w:pPr>
            <w:del w:id="230" w:author="Markstrum, Alexis@Energy" w:date="2019-10-02T11:08:00Z">
              <w:r w:rsidDel="001545D6">
                <w:rPr>
                  <w:rFonts w:asciiTheme="minorHAnsi" w:hAnsiTheme="minorHAnsi" w:cs="Arial"/>
                  <w:b/>
                  <w:szCs w:val="18"/>
                </w:rPr>
                <w:delText>H</w:delText>
              </w:r>
              <w:r w:rsidRPr="0047390B" w:rsidDel="001545D6">
                <w:rPr>
                  <w:rFonts w:asciiTheme="minorHAnsi" w:hAnsiTheme="minorHAnsi" w:cs="Arial"/>
                  <w:b/>
                  <w:szCs w:val="18"/>
                </w:rPr>
                <w:delText>. Air Moving Equipment</w:delText>
              </w:r>
            </w:del>
          </w:p>
        </w:tc>
      </w:tr>
      <w:tr w:rsidR="00461494" w:rsidRPr="006C4FD8" w:rsidDel="001545D6" w14:paraId="7EED2C08" w14:textId="42E55113" w:rsidTr="00B85EC7">
        <w:trPr>
          <w:cantSplit/>
          <w:trHeight w:val="288"/>
          <w:del w:id="231" w:author="Markstrum, Alexis@Energy" w:date="2019-10-02T11: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E0E1FF6" w14:textId="0CAC23C7" w:rsidR="00461494" w:rsidRPr="0047390B" w:rsidDel="001545D6" w:rsidRDefault="00461494" w:rsidP="00B85EC7">
            <w:pPr>
              <w:rPr>
                <w:del w:id="232" w:author="Markstrum, Alexis@Energy" w:date="2019-10-02T11:08:00Z"/>
                <w:rFonts w:asciiTheme="minorHAnsi" w:hAnsiTheme="minorHAnsi" w:cs="Arial"/>
                <w:b/>
                <w:szCs w:val="18"/>
              </w:rPr>
            </w:pPr>
            <w:del w:id="233" w:author="Markstrum, Alexis@Energy" w:date="2019-10-02T11:08:00Z">
              <w:r w:rsidRPr="0047390B" w:rsidDel="001545D6">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461494" w:rsidRPr="006C4FD8" w:rsidDel="001545D6" w14:paraId="3B35BD6C" w14:textId="6DCDBA55" w:rsidTr="00B85EC7">
        <w:trPr>
          <w:cantSplit/>
          <w:trHeight w:val="158"/>
          <w:del w:id="234"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6BBF1EEC" w14:textId="0C493A67" w:rsidR="00461494" w:rsidRPr="006C4FD8" w:rsidDel="001545D6" w:rsidRDefault="00461494" w:rsidP="00B85EC7">
            <w:pPr>
              <w:keepNext/>
              <w:jc w:val="center"/>
              <w:rPr>
                <w:del w:id="235" w:author="Markstrum, Alexis@Energy" w:date="2019-10-02T11:08:00Z"/>
                <w:rFonts w:asciiTheme="minorHAnsi" w:hAnsiTheme="minorHAnsi"/>
                <w:sz w:val="18"/>
                <w:szCs w:val="18"/>
              </w:rPr>
            </w:pPr>
            <w:del w:id="236" w:author="Markstrum, Alexis@Energy" w:date="2019-10-02T11:08:00Z">
              <w:r w:rsidDel="001545D6">
                <w:rPr>
                  <w:rFonts w:asciiTheme="minorHAnsi" w:hAnsiTheme="minorHAnsi"/>
                  <w:sz w:val="18"/>
                  <w:szCs w:val="18"/>
                </w:rPr>
                <w:delText>0</w:delText>
              </w:r>
              <w:r w:rsidRPr="006C4FD8" w:rsidDel="001545D6">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1E1232DB" w14:textId="669E9BD9" w:rsidR="00461494" w:rsidRPr="00DA6319" w:rsidDel="001545D6"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37" w:author="Markstrum, Alexis@Energy" w:date="2019-10-02T11:08:00Z"/>
                <w:rFonts w:asciiTheme="minorHAnsi" w:hAnsiTheme="minorHAnsi"/>
                <w:sz w:val="18"/>
                <w:szCs w:val="18"/>
              </w:rPr>
            </w:pPr>
            <w:del w:id="238" w:author="Markstrum, Alexis@Energy" w:date="2019-10-02T11:08:00Z">
              <w:r w:rsidRPr="00C47060" w:rsidDel="001545D6">
                <w:rPr>
                  <w:rFonts w:asciiTheme="minorHAnsi" w:hAnsiTheme="minorHAnsi"/>
                  <w:b/>
                  <w:sz w:val="18"/>
                  <w:szCs w:val="18"/>
                </w:rPr>
                <w:delText xml:space="preserve">7.1 </w:delText>
              </w:r>
              <w:r w:rsidRPr="00C47060" w:rsidDel="001545D6">
                <w:rPr>
                  <w:rFonts w:asciiTheme="minorHAnsi" w:hAnsiTheme="minorHAnsi"/>
                  <w:b/>
                  <w:bCs/>
                  <w:sz w:val="18"/>
                  <w:szCs w:val="18"/>
                </w:rPr>
                <w:delText>Selection and Installation</w:delText>
              </w:r>
              <w:r w:rsidRPr="00CB00C9" w:rsidDel="001545D6">
                <w:rPr>
                  <w:rFonts w:asciiTheme="minorHAnsi" w:hAnsiTheme="minorHAnsi"/>
                  <w:b/>
                  <w:bCs/>
                  <w:sz w:val="18"/>
                  <w:szCs w:val="18"/>
                </w:rPr>
                <w:delText xml:space="preserve">. </w:delText>
              </w:r>
              <w:r w:rsidRPr="00C070E2" w:rsidDel="001545D6">
                <w:rPr>
                  <w:rFonts w:asciiTheme="minorHAnsi" w:hAnsiTheme="minorHAnsi"/>
                  <w:bCs/>
                  <w:sz w:val="18"/>
                  <w:szCs w:val="18"/>
                </w:rPr>
                <w:delText>Ventilation devices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equipment serving individual dwelling units shall be tested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ANSI/ASHRAE Standard 51/AMCA 210,</w:delText>
              </w:r>
              <w:r w:rsidDel="001545D6">
                <w:rPr>
                  <w:rFonts w:asciiTheme="minorHAnsi" w:hAnsiTheme="minorHAnsi"/>
                  <w:bCs/>
                  <w:sz w:val="18"/>
                  <w:szCs w:val="18"/>
                </w:rPr>
                <w:delText xml:space="preserve"> </w:delText>
              </w:r>
              <w:r w:rsidRPr="00C070E2" w:rsidDel="001545D6">
                <w:rPr>
                  <w:rFonts w:asciiTheme="minorHAnsi" w:hAnsiTheme="minorHAnsi"/>
                  <w:bCs/>
                  <w:i/>
                  <w:sz w:val="18"/>
                  <w:szCs w:val="18"/>
                </w:rPr>
                <w:delText>Laboratory Methods of Testing Fans for Aerodynamic Performance Rating</w:delText>
              </w:r>
              <w:r w:rsidRPr="00C070E2" w:rsidDel="001545D6">
                <w:rPr>
                  <w:rFonts w:asciiTheme="minorHAnsi" w:hAnsiTheme="minorHAnsi"/>
                  <w:bCs/>
                  <w:sz w:val="18"/>
                  <w:szCs w:val="18"/>
                </w:rPr>
                <w:delText xml:space="preserve">, and ANSI/AMCA Standard 300, </w:delText>
              </w:r>
              <w:r w:rsidRPr="00C070E2" w:rsidDel="001545D6">
                <w:rPr>
                  <w:rFonts w:asciiTheme="minorHAnsi" w:hAnsiTheme="minorHAnsi"/>
                  <w:bCs/>
                  <w:i/>
                  <w:sz w:val="18"/>
                  <w:szCs w:val="18"/>
                </w:rPr>
                <w:delText>Reverberant Room Method for Sound Testing of Fans</w:delText>
              </w:r>
              <w:r w:rsidRPr="00C070E2" w:rsidDel="001545D6">
                <w:rPr>
                  <w:rFonts w:asciiTheme="minorHAnsi" w:hAnsiTheme="minorHAnsi"/>
                  <w:bCs/>
                  <w:sz w:val="18"/>
                  <w:szCs w:val="18"/>
                </w:rPr>
                <w:delText>, and rated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airflow and sound rating procedures of</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 xml:space="preserve">the Home Ventilating Institute (HVI) (HVI 915, </w:delText>
              </w:r>
              <w:r w:rsidRPr="00C070E2" w:rsidDel="001545D6">
                <w:rPr>
                  <w:rFonts w:asciiTheme="minorHAnsi" w:hAnsiTheme="minorHAnsi"/>
                  <w:bCs/>
                  <w:i/>
                  <w:sz w:val="18"/>
                  <w:szCs w:val="18"/>
                </w:rPr>
                <w:delText>Loudness Testing and Rating Procedure</w:delText>
              </w:r>
              <w:r w:rsidRPr="00C070E2" w:rsidDel="001545D6">
                <w:rPr>
                  <w:rFonts w:asciiTheme="minorHAnsi" w:hAnsiTheme="minorHAnsi"/>
                  <w:bCs/>
                  <w:sz w:val="18"/>
                  <w:szCs w:val="18"/>
                </w:rPr>
                <w:delText xml:space="preserve">; HVI 916, </w:delText>
              </w:r>
              <w:r w:rsidRPr="00C070E2" w:rsidDel="001545D6">
                <w:rPr>
                  <w:rFonts w:asciiTheme="minorHAnsi" w:hAnsiTheme="minorHAnsi"/>
                  <w:bCs/>
                  <w:i/>
                  <w:sz w:val="18"/>
                  <w:szCs w:val="18"/>
                </w:rPr>
                <w:delText>Air Flow Test Procedure</w:delText>
              </w:r>
              <w:r w:rsidRPr="00C070E2" w:rsidDel="001545D6">
                <w:rPr>
                  <w:rFonts w:asciiTheme="minorHAnsi" w:hAnsiTheme="minorHAnsi"/>
                  <w:bCs/>
                  <w:sz w:val="18"/>
                  <w:szCs w:val="18"/>
                </w:rPr>
                <w:delText xml:space="preserve"> ; and HVI 920, </w:delText>
              </w:r>
              <w:r w:rsidRPr="00C070E2" w:rsidDel="001545D6">
                <w:rPr>
                  <w:rFonts w:asciiTheme="minorHAnsi" w:hAnsiTheme="minorHAnsi"/>
                  <w:bCs/>
                  <w:i/>
                  <w:sz w:val="18"/>
                  <w:szCs w:val="18"/>
                </w:rPr>
                <w:delText>Product Performance Certification Procedure Including Verification and Challenge</w:delText>
              </w:r>
              <w:r w:rsidRPr="00C070E2" w:rsidDel="001545D6">
                <w:rPr>
                  <w:rFonts w:asciiTheme="minorHAnsi" w:hAnsiTheme="minorHAnsi"/>
                  <w:bCs/>
                  <w:sz w:val="18"/>
                  <w:szCs w:val="18"/>
                </w:rPr>
                <w:delTex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Installations of systems or equipment shall be carried out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manufacturers’ design requirements and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installation instructions.</w:delText>
              </w:r>
            </w:del>
          </w:p>
        </w:tc>
      </w:tr>
      <w:tr w:rsidR="00461494" w:rsidRPr="006C4FD8" w:rsidDel="001545D6" w14:paraId="1FB93792" w14:textId="613B4D5D" w:rsidTr="00B85EC7">
        <w:trPr>
          <w:cantSplit/>
          <w:trHeight w:val="158"/>
          <w:del w:id="239"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17B0A51D" w14:textId="2381B3B0" w:rsidR="00461494" w:rsidRPr="006C4FD8" w:rsidDel="001545D6" w:rsidRDefault="00461494" w:rsidP="00B85EC7">
            <w:pPr>
              <w:keepNext/>
              <w:jc w:val="center"/>
              <w:rPr>
                <w:del w:id="240" w:author="Markstrum, Alexis@Energy" w:date="2019-10-02T11:08:00Z"/>
                <w:rFonts w:asciiTheme="minorHAnsi" w:hAnsiTheme="minorHAnsi"/>
                <w:sz w:val="18"/>
                <w:szCs w:val="18"/>
              </w:rPr>
            </w:pPr>
            <w:del w:id="241" w:author="Markstrum, Alexis@Energy" w:date="2019-10-02T11:08:00Z">
              <w:r w:rsidRPr="006C4FD8" w:rsidDel="001545D6">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EBB0AF2" w14:textId="6717A1EB" w:rsidR="00461494" w:rsidDel="001545D6" w:rsidRDefault="00461494" w:rsidP="00B85EC7">
            <w:pPr>
              <w:keepNext/>
              <w:autoSpaceDE w:val="0"/>
              <w:autoSpaceDN w:val="0"/>
              <w:adjustRightInd w:val="0"/>
              <w:ind w:left="274" w:hanging="274"/>
              <w:jc w:val="both"/>
              <w:rPr>
                <w:del w:id="242" w:author="Markstrum, Alexis@Energy" w:date="2019-10-02T11:08:00Z"/>
                <w:rFonts w:asciiTheme="minorHAnsi" w:hAnsiTheme="minorHAnsi"/>
                <w:bCs/>
                <w:sz w:val="18"/>
                <w:szCs w:val="18"/>
              </w:rPr>
            </w:pPr>
            <w:del w:id="243" w:author="Markstrum, Alexis@Energy" w:date="2019-10-02T11:08:00Z">
              <w:r w:rsidRPr="00C47060" w:rsidDel="001545D6">
                <w:rPr>
                  <w:rFonts w:asciiTheme="minorHAnsi" w:hAnsiTheme="minorHAnsi"/>
                  <w:b/>
                  <w:sz w:val="18"/>
                  <w:szCs w:val="18"/>
                </w:rPr>
                <w:delText xml:space="preserve">7.2 </w:delText>
              </w:r>
              <w:r w:rsidRPr="00C47060" w:rsidDel="001545D6">
                <w:rPr>
                  <w:rFonts w:asciiTheme="minorHAnsi" w:hAnsiTheme="minorHAnsi"/>
                  <w:b/>
                  <w:bCs/>
                  <w:sz w:val="18"/>
                  <w:szCs w:val="18"/>
                </w:rPr>
                <w:delText>Sound Ratings for Fans</w:delText>
              </w:r>
              <w:r w:rsidRPr="00CB00C9" w:rsidDel="001545D6">
                <w:rPr>
                  <w:rFonts w:asciiTheme="minorHAnsi" w:hAnsiTheme="minorHAnsi"/>
                  <w:b/>
                  <w:bCs/>
                  <w:sz w:val="18"/>
                  <w:szCs w:val="18"/>
                </w:rPr>
                <w:delText>.</w:delText>
              </w:r>
              <w:r w:rsidRPr="00C070E2" w:rsidDel="001545D6">
                <w:rPr>
                  <w:rFonts w:asciiTheme="minorHAnsi" w:hAnsiTheme="minorHAnsi"/>
                  <w:bCs/>
                  <w:sz w:val="18"/>
                  <w:szCs w:val="18"/>
                </w:rPr>
                <w:delText xml:space="preserve"> Ventilation fans shall be rated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for sound at no less than the minimum airflow rate required</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by this standard as noted below. These sound ratings shall be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at a minimum of 0.1 in. of water (25 Pa) static pressure in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accordance with the HVI procedures referenced in Section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7.1.</w:delText>
              </w:r>
            </w:del>
          </w:p>
          <w:p w14:paraId="189FD5B6" w14:textId="5DBFC9E4" w:rsidR="00461494" w:rsidDel="001545D6" w:rsidRDefault="00461494" w:rsidP="00B85EC7">
            <w:pPr>
              <w:keepNext/>
              <w:autoSpaceDE w:val="0"/>
              <w:autoSpaceDN w:val="0"/>
              <w:adjustRightInd w:val="0"/>
              <w:ind w:left="292"/>
              <w:jc w:val="both"/>
              <w:rPr>
                <w:del w:id="244" w:author="Markstrum, Alexis@Energy" w:date="2019-10-02T11:08:00Z"/>
                <w:rFonts w:asciiTheme="minorHAnsi" w:hAnsiTheme="minorHAnsi"/>
                <w:sz w:val="18"/>
                <w:szCs w:val="18"/>
              </w:rPr>
            </w:pPr>
            <w:del w:id="245" w:author="Markstrum, Alexis@Energy" w:date="2019-10-02T11:08:00Z">
              <w:r w:rsidRPr="009F1501" w:rsidDel="001545D6">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2869CA60" w14:textId="46F978C4" w:rsidR="00461494" w:rsidDel="001545D6" w:rsidRDefault="00461494" w:rsidP="00C070E2">
            <w:pPr>
              <w:keepNext/>
              <w:autoSpaceDE w:val="0"/>
              <w:autoSpaceDN w:val="0"/>
              <w:adjustRightInd w:val="0"/>
              <w:ind w:left="763" w:hanging="403"/>
              <w:jc w:val="both"/>
              <w:rPr>
                <w:del w:id="246" w:author="Markstrum, Alexis@Energy" w:date="2019-10-02T11:08:00Z"/>
                <w:rFonts w:asciiTheme="minorHAnsi" w:hAnsiTheme="minorHAnsi"/>
                <w:bCs/>
                <w:sz w:val="18"/>
                <w:szCs w:val="18"/>
              </w:rPr>
            </w:pPr>
            <w:del w:id="247" w:author="Markstrum, Alexis@Energy" w:date="2019-10-02T11:08:00Z">
              <w:r w:rsidRPr="00DA6319" w:rsidDel="001545D6">
                <w:rPr>
                  <w:rFonts w:asciiTheme="minorHAnsi" w:hAnsiTheme="minorHAnsi"/>
                  <w:bCs/>
                  <w:sz w:val="18"/>
                  <w:szCs w:val="18"/>
                </w:rPr>
                <w:delText>7.2.1</w:delText>
              </w:r>
              <w:r w:rsidRPr="003C1C51"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Dwelling-Unit Ventilation or Continuous Local</w:delText>
              </w:r>
              <w:r w:rsidDel="001545D6">
                <w:rPr>
                  <w:rFonts w:asciiTheme="minorHAnsi" w:hAnsiTheme="minorHAnsi"/>
                  <w:b/>
                  <w:bCs/>
                  <w:sz w:val="18"/>
                  <w:szCs w:val="18"/>
                </w:rPr>
                <w:delText xml:space="preserve"> </w:delText>
              </w:r>
              <w:r w:rsidRPr="00306C27" w:rsidDel="001545D6">
                <w:rPr>
                  <w:rFonts w:asciiTheme="minorHAnsi" w:hAnsiTheme="minorHAnsi"/>
                  <w:b/>
                  <w:bCs/>
                  <w:sz w:val="18"/>
                  <w:szCs w:val="18"/>
                </w:rPr>
                <w:delText>Exhaust Fans.</w:delText>
              </w:r>
              <w:r w:rsidRPr="00C070E2" w:rsidDel="001545D6">
                <w:rPr>
                  <w:rFonts w:asciiTheme="minorHAnsi" w:hAnsiTheme="minorHAnsi"/>
                  <w:bCs/>
                  <w:sz w:val="18"/>
                  <w:szCs w:val="18"/>
                </w:rPr>
                <w:delText xml:space="preserve"> These fans shall be rated for sound at a maximum</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1.0 sone.</w:delText>
              </w:r>
            </w:del>
          </w:p>
          <w:p w14:paraId="079D0162" w14:textId="0E5A1EC2" w:rsidR="00461494" w:rsidDel="001545D6" w:rsidRDefault="00461494" w:rsidP="00B85EC7">
            <w:pPr>
              <w:keepNext/>
              <w:ind w:left="763" w:hanging="403"/>
              <w:rPr>
                <w:del w:id="248" w:author="Markstrum, Alexis@Energy" w:date="2019-10-02T11:08:00Z"/>
                <w:rFonts w:asciiTheme="minorHAnsi" w:hAnsiTheme="minorHAnsi" w:cstheme="minorHAnsi"/>
                <w:sz w:val="18"/>
                <w:szCs w:val="18"/>
              </w:rPr>
            </w:pPr>
            <w:del w:id="249" w:author="Markstrum, Alexis@Energy" w:date="2019-10-02T11:08:00Z">
              <w:r w:rsidRPr="00DA6319" w:rsidDel="001545D6">
                <w:rPr>
                  <w:rFonts w:asciiTheme="minorHAnsi" w:hAnsiTheme="minorHAnsi"/>
                  <w:bCs/>
                  <w:sz w:val="18"/>
                  <w:szCs w:val="18"/>
                </w:rPr>
                <w:delText>7.2.2</w:delText>
              </w:r>
              <w:r w:rsidRPr="003C1C51" w:rsidDel="001545D6">
                <w:rPr>
                  <w:rFonts w:asciiTheme="minorHAnsi" w:hAnsiTheme="minorHAnsi"/>
                  <w:b/>
                  <w:bCs/>
                  <w:sz w:val="18"/>
                  <w:szCs w:val="18"/>
                </w:rPr>
                <w:delText xml:space="preserve"> </w:delText>
              </w:r>
              <w:r w:rsidDel="001545D6">
                <w:rPr>
                  <w:rFonts w:asciiTheme="minorHAnsi" w:hAnsiTheme="minorHAnsi"/>
                  <w:b/>
                  <w:bCs/>
                  <w:sz w:val="18"/>
                  <w:szCs w:val="18"/>
                </w:rPr>
                <w:delText>Demand-Controlled Local</w:delText>
              </w:r>
              <w:r w:rsidRPr="003C1C51" w:rsidDel="001545D6">
                <w:rPr>
                  <w:rFonts w:asciiTheme="minorHAnsi" w:hAnsiTheme="minorHAnsi"/>
                  <w:b/>
                  <w:bCs/>
                  <w:sz w:val="18"/>
                  <w:szCs w:val="18"/>
                </w:rPr>
                <w:delText xml:space="preserve"> Exhaust Fans. </w:delText>
              </w:r>
              <w:r w:rsidRPr="009920A1" w:rsidDel="001545D6">
                <w:rPr>
                  <w:rFonts w:asciiTheme="minorHAnsi" w:hAnsiTheme="minorHAnsi" w:cstheme="minorHAnsi"/>
                  <w:sz w:val="18"/>
                  <w:szCs w:val="18"/>
                </w:rPr>
                <w:delText>Bathroom</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exhaust fans used to comply with Section 5.2 shall be</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rated for sound at a maximum of 3 sone. Kitchen exhaust fans</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used to comply with Section 5.2 shall be rated for sound at a</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maximum of 3 sones at one or more airflow settings greater</w:delText>
              </w:r>
              <w:r w:rsidDel="001545D6">
                <w:rPr>
                  <w:rFonts w:asciiTheme="minorHAnsi" w:hAnsiTheme="minorHAnsi" w:cstheme="minorHAnsi"/>
                  <w:sz w:val="18"/>
                  <w:szCs w:val="18"/>
                </w:rPr>
                <w:delText xml:space="preserve"> </w:delText>
              </w:r>
              <w:r w:rsidRPr="009920A1" w:rsidDel="001545D6">
                <w:rPr>
                  <w:rFonts w:asciiTheme="minorHAnsi" w:hAnsiTheme="minorHAnsi" w:cstheme="minorHAnsi"/>
                  <w:sz w:val="18"/>
                  <w:szCs w:val="18"/>
                </w:rPr>
                <w:delText>than or equal to 100 cfm (47 L/s).</w:delText>
              </w:r>
            </w:del>
          </w:p>
          <w:p w14:paraId="2D4ACA45" w14:textId="5D71EB11" w:rsidR="00461494" w:rsidDel="001545D6" w:rsidRDefault="00461494" w:rsidP="00B85EC7">
            <w:pPr>
              <w:keepNext/>
              <w:ind w:left="763"/>
              <w:rPr>
                <w:del w:id="250" w:author="Markstrum, Alexis@Energy" w:date="2019-10-02T11:08:00Z"/>
                <w:rFonts w:asciiTheme="minorHAnsi" w:hAnsiTheme="minorHAnsi"/>
                <w:sz w:val="18"/>
                <w:szCs w:val="18"/>
              </w:rPr>
            </w:pPr>
            <w:del w:id="251" w:author="Markstrum, Alexis@Energy" w:date="2019-10-02T11:08:00Z">
              <w:r w:rsidRPr="0001108C" w:rsidDel="001545D6">
                <w:rPr>
                  <w:rFonts w:asciiTheme="minorHAnsi" w:hAnsiTheme="minorHAnsi"/>
                  <w:sz w:val="18"/>
                  <w:szCs w:val="18"/>
                </w:rPr>
                <w:delText>Exceptions:</w:delText>
              </w:r>
            </w:del>
          </w:p>
          <w:p w14:paraId="293E7F5A" w14:textId="72F8C331" w:rsidR="00461494" w:rsidDel="001545D6" w:rsidRDefault="00461494" w:rsidP="00B85EC7">
            <w:pPr>
              <w:keepNext/>
              <w:ind w:left="763"/>
              <w:rPr>
                <w:del w:id="252" w:author="Markstrum, Alexis@Energy" w:date="2019-10-02T11:08:00Z"/>
                <w:rFonts w:asciiTheme="minorHAnsi" w:hAnsiTheme="minorHAnsi"/>
                <w:sz w:val="18"/>
                <w:szCs w:val="18"/>
              </w:rPr>
            </w:pPr>
            <w:del w:id="253" w:author="Markstrum, Alexis@Energy" w:date="2019-10-02T11:08:00Z">
              <w:r w:rsidRPr="0001108C" w:rsidDel="001545D6">
                <w:rPr>
                  <w:rFonts w:asciiTheme="minorHAnsi" w:hAnsiTheme="minorHAnsi"/>
                  <w:sz w:val="18"/>
                  <w:szCs w:val="18"/>
                </w:rPr>
                <w:delText xml:space="preserve">1. </w:delText>
              </w:r>
              <w:r w:rsidRPr="001706A4" w:rsidDel="001545D6">
                <w:rPr>
                  <w:rFonts w:asciiTheme="minorHAnsi" w:hAnsiTheme="minorHAnsi"/>
                  <w:sz w:val="18"/>
                  <w:szCs w:val="18"/>
                </w:rPr>
                <w:delText>Fans with a minimum airflow setting exceeding</w:delText>
              </w:r>
              <w:r w:rsidDel="001545D6">
                <w:rPr>
                  <w:rFonts w:asciiTheme="minorHAnsi" w:hAnsiTheme="minorHAnsi"/>
                  <w:sz w:val="18"/>
                  <w:szCs w:val="18"/>
                </w:rPr>
                <w:delText xml:space="preserve"> </w:delText>
              </w:r>
              <w:r w:rsidRPr="001706A4" w:rsidDel="001545D6">
                <w:rPr>
                  <w:rFonts w:asciiTheme="minorHAnsi" w:hAnsiTheme="minorHAnsi"/>
                  <w:sz w:val="18"/>
                  <w:szCs w:val="18"/>
                </w:rPr>
                <w:delText>400 cfm (189 L/s) need not comply.</w:delText>
              </w:r>
            </w:del>
          </w:p>
          <w:p w14:paraId="5DA861B5" w14:textId="71659613" w:rsidR="00461494" w:rsidDel="001545D6" w:rsidRDefault="00461494" w:rsidP="00C070E2">
            <w:pPr>
              <w:keepNext/>
              <w:autoSpaceDE w:val="0"/>
              <w:autoSpaceDN w:val="0"/>
              <w:adjustRightInd w:val="0"/>
              <w:ind w:left="763"/>
              <w:jc w:val="both"/>
              <w:rPr>
                <w:del w:id="254" w:author="Markstrum, Alexis@Energy" w:date="2019-10-02T11:08:00Z"/>
              </w:rPr>
            </w:pPr>
            <w:del w:id="255" w:author="Markstrum, Alexis@Energy" w:date="2019-10-02T11:08:00Z">
              <w:r w:rsidRPr="0001108C" w:rsidDel="001545D6">
                <w:rPr>
                  <w:rFonts w:asciiTheme="minorHAnsi" w:hAnsiTheme="minorHAnsi"/>
                  <w:sz w:val="18"/>
                  <w:szCs w:val="18"/>
                </w:rPr>
                <w:delText xml:space="preserve">2. </w:delText>
              </w:r>
              <w:r w:rsidDel="001545D6">
                <w:rPr>
                  <w:rFonts w:asciiTheme="minorHAnsi" w:hAnsiTheme="minorHAnsi"/>
                  <w:sz w:val="18"/>
                  <w:szCs w:val="18"/>
                </w:rPr>
                <w:delText>Kitchen Range hoods may be rated for sound at the static pressure determined at working speed as specified in HVI 916 section 7</w:delText>
              </w:r>
              <w:r w:rsidRPr="0001108C" w:rsidDel="001545D6">
                <w:rPr>
                  <w:rFonts w:asciiTheme="minorHAnsi" w:hAnsiTheme="minorHAnsi"/>
                  <w:sz w:val="18"/>
                  <w:szCs w:val="18"/>
                </w:rPr>
                <w:delText>.</w:delText>
              </w:r>
            </w:del>
          </w:p>
        </w:tc>
      </w:tr>
      <w:tr w:rsidR="00461494" w:rsidRPr="006C4FD8" w:rsidDel="001545D6" w14:paraId="206C8582" w14:textId="6EAE41E3" w:rsidTr="00B85EC7">
        <w:trPr>
          <w:cantSplit/>
          <w:trHeight w:val="158"/>
          <w:del w:id="256"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1F959536" w14:textId="0120FA29" w:rsidR="00461494" w:rsidRPr="006C4FD8" w:rsidDel="001545D6" w:rsidRDefault="00461494" w:rsidP="00B85EC7">
            <w:pPr>
              <w:keepNext/>
              <w:jc w:val="center"/>
              <w:rPr>
                <w:del w:id="257" w:author="Markstrum, Alexis@Energy" w:date="2019-10-02T11:08:00Z"/>
                <w:rFonts w:asciiTheme="minorHAnsi" w:hAnsiTheme="minorHAnsi"/>
                <w:sz w:val="18"/>
                <w:szCs w:val="18"/>
              </w:rPr>
            </w:pPr>
            <w:del w:id="258" w:author="Markstrum, Alexis@Energy" w:date="2019-10-02T11:08:00Z">
              <w:r w:rsidRPr="006C4FD8" w:rsidDel="001545D6">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88A02CC" w14:textId="6FFFF4EC" w:rsidR="00461494" w:rsidDel="001545D6" w:rsidRDefault="00461494" w:rsidP="00B85EC7">
            <w:pPr>
              <w:keepNext/>
              <w:rPr>
                <w:del w:id="259" w:author="Markstrum, Alexis@Energy" w:date="2019-10-02T11:08:00Z"/>
                <w:rFonts w:asciiTheme="minorHAnsi" w:hAnsiTheme="minorHAnsi"/>
                <w:b/>
                <w:bCs/>
                <w:sz w:val="18"/>
                <w:szCs w:val="18"/>
              </w:rPr>
            </w:pPr>
            <w:del w:id="260" w:author="Markstrum, Alexis@Energy" w:date="2019-10-02T11:08:00Z">
              <w:r w:rsidDel="001545D6">
                <w:rPr>
                  <w:rFonts w:asciiTheme="minorHAnsi" w:hAnsiTheme="minorHAnsi"/>
                  <w:b/>
                  <w:sz w:val="18"/>
                  <w:szCs w:val="18"/>
                </w:rPr>
                <w:delText xml:space="preserve">7.3 </w:delText>
              </w:r>
              <w:r w:rsidRPr="00215D5D" w:rsidDel="001545D6">
                <w:rPr>
                  <w:rFonts w:asciiTheme="minorHAnsi" w:hAnsiTheme="minorHAnsi"/>
                  <w:b/>
                  <w:sz w:val="18"/>
                  <w:szCs w:val="18"/>
                </w:rPr>
                <w:delText>Exhaust Ducts</w:delText>
              </w:r>
              <w:r w:rsidRPr="00215D5D" w:rsidDel="001545D6">
                <w:rPr>
                  <w:rFonts w:asciiTheme="minorHAnsi" w:hAnsiTheme="minorHAnsi"/>
                  <w:b/>
                  <w:bCs/>
                  <w:sz w:val="18"/>
                  <w:szCs w:val="18"/>
                </w:rPr>
                <w:delText>.</w:delText>
              </w:r>
            </w:del>
          </w:p>
          <w:p w14:paraId="719A1F34" w14:textId="163D60DD" w:rsidR="00461494" w:rsidDel="001545D6" w:rsidRDefault="00461494" w:rsidP="00B85EC7">
            <w:pPr>
              <w:keepNext/>
              <w:ind w:left="1123" w:hanging="403"/>
              <w:rPr>
                <w:del w:id="261" w:author="Markstrum, Alexis@Energy" w:date="2019-10-02T11:08:00Z"/>
                <w:rFonts w:asciiTheme="minorHAnsi" w:hAnsiTheme="minorHAnsi"/>
                <w:sz w:val="18"/>
                <w:szCs w:val="18"/>
              </w:rPr>
            </w:pPr>
            <w:del w:id="262" w:author="Markstrum, Alexis@Energy" w:date="2019-10-02T11:08:00Z">
              <w:r w:rsidRPr="00215D5D" w:rsidDel="001545D6">
                <w:rPr>
                  <w:rFonts w:asciiTheme="minorHAnsi" w:hAnsiTheme="minorHAnsi"/>
                  <w:bCs/>
                  <w:sz w:val="18"/>
                  <w:szCs w:val="18"/>
                </w:rPr>
                <w:delText>7.3.1</w:delText>
              </w:r>
              <w:r w:rsidDel="001545D6">
                <w:rPr>
                  <w:rFonts w:asciiTheme="minorHAnsi" w:hAnsiTheme="minorHAnsi"/>
                  <w:b/>
                  <w:bCs/>
                  <w:sz w:val="18"/>
                  <w:szCs w:val="18"/>
                </w:rPr>
                <w:delText xml:space="preserve"> </w:delText>
              </w:r>
              <w:r w:rsidRPr="00215D5D" w:rsidDel="001545D6">
                <w:rPr>
                  <w:rFonts w:asciiTheme="minorHAnsi" w:hAnsiTheme="minorHAnsi"/>
                  <w:b/>
                  <w:bCs/>
                  <w:sz w:val="18"/>
                  <w:szCs w:val="18"/>
                </w:rPr>
                <w:delText xml:space="preserve">Multiple Exhaust Fans Using One Duct. </w:delText>
              </w:r>
              <w:r w:rsidRPr="00C070E2" w:rsidDel="001545D6">
                <w:rPr>
                  <w:rFonts w:asciiTheme="minorHAnsi" w:hAnsiTheme="minorHAnsi"/>
                  <w:bCs/>
                  <w:sz w:val="18"/>
                  <w:szCs w:val="18"/>
                </w:rPr>
                <w:delText>Exhaust</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fans in separate dwelling units shall not share a common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 If more than one of the exhaust fans in a single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dwelling unit shares a common exhaust duct, each fan shall</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be equipped with a backdraft damper to prevent the recirculation</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of exhaust air from one room to another through the</w:delText>
              </w:r>
              <w:r w:rsidDel="001545D6">
                <w:rPr>
                  <w:rFonts w:asciiTheme="minorHAnsi" w:hAnsiTheme="minorHAnsi"/>
                  <w:bCs/>
                  <w:sz w:val="18"/>
                  <w:szCs w:val="18"/>
                </w:rPr>
                <w:delText xml:space="preserve"> </w:delText>
              </w:r>
              <w:r w:rsidRPr="00C070E2" w:rsidDel="001545D6">
                <w:rPr>
                  <w:rFonts w:asciiTheme="minorHAnsi" w:hAnsiTheme="minorHAnsi"/>
                  <w:bCs/>
                  <w:sz w:val="18"/>
                  <w:szCs w:val="18"/>
                </w:rPr>
                <w:delText>exhaust ducting system</w:delText>
              </w:r>
              <w:r w:rsidRPr="00F47345" w:rsidDel="001545D6">
                <w:rPr>
                  <w:rFonts w:asciiTheme="minorHAnsi" w:hAnsiTheme="minorHAnsi"/>
                  <w:b/>
                  <w:bCs/>
                  <w:sz w:val="18"/>
                  <w:szCs w:val="18"/>
                </w:rPr>
                <w:delText>.</w:delText>
              </w:r>
            </w:del>
          </w:p>
          <w:p w14:paraId="40ABF897" w14:textId="30C773B2" w:rsidR="00461494" w:rsidRPr="00C070E2" w:rsidDel="001545D6" w:rsidRDefault="00461494" w:rsidP="00B85EC7">
            <w:pPr>
              <w:keepNext/>
              <w:ind w:left="1123" w:hanging="403"/>
              <w:rPr>
                <w:del w:id="263" w:author="Markstrum, Alexis@Energy" w:date="2019-10-02T11:08:00Z"/>
                <w:rFonts w:asciiTheme="minorHAnsi" w:hAnsiTheme="minorHAnsi" w:cstheme="minorHAnsi"/>
                <w:sz w:val="18"/>
                <w:szCs w:val="18"/>
              </w:rPr>
            </w:pPr>
            <w:del w:id="264" w:author="Markstrum, Alexis@Energy" w:date="2019-10-02T11:08:00Z">
              <w:r w:rsidRPr="00215D5D" w:rsidDel="001545D6">
                <w:rPr>
                  <w:rFonts w:asciiTheme="minorHAnsi" w:hAnsiTheme="minorHAnsi" w:cstheme="minorHAnsi"/>
                  <w:sz w:val="18"/>
                  <w:szCs w:val="18"/>
                </w:rPr>
                <w:delText>7.3.2</w:delText>
              </w:r>
              <w:r w:rsidDel="001545D6">
                <w:rPr>
                  <w:rFonts w:asciiTheme="minorHAnsi" w:hAnsiTheme="minorHAnsi" w:cstheme="minorHAnsi"/>
                  <w:b/>
                  <w:sz w:val="18"/>
                  <w:szCs w:val="18"/>
                </w:rPr>
                <w:delText xml:space="preserve"> </w:delText>
              </w:r>
              <w:r w:rsidRPr="00F47345" w:rsidDel="001545D6">
                <w:rPr>
                  <w:rFonts w:asciiTheme="minorHAnsi" w:hAnsiTheme="minorHAnsi" w:cstheme="minorHAnsi"/>
                  <w:b/>
                  <w:sz w:val="18"/>
                  <w:szCs w:val="18"/>
                </w:rPr>
                <w:delText>Single Exhaust Fan Ducted to Multiple Inlets.</w:delText>
              </w:r>
              <w:r w:rsidDel="001545D6">
                <w:rPr>
                  <w:rFonts w:asciiTheme="minorHAnsi" w:hAnsiTheme="minorHAnsi" w:cstheme="minorHAnsi"/>
                  <w:b/>
                  <w:sz w:val="18"/>
                  <w:szCs w:val="18"/>
                </w:rPr>
                <w:delText xml:space="preserve"> </w:delText>
              </w:r>
              <w:r w:rsidRPr="00C070E2" w:rsidDel="001545D6">
                <w:rPr>
                  <w:rFonts w:asciiTheme="minorHAnsi" w:hAnsiTheme="minorHAnsi" w:cstheme="minorHAnsi"/>
                  <w:sz w:val="18"/>
                  <w:szCs w:val="18"/>
                </w:rPr>
                <w:delText>Where exhaust inlets are commonly ducted across multiple</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dwelling units, one or more exhaust fans located downstream</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of the exhaust inlets shall be designed and intended to run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continuously, or a system of one or more backdraft dampers</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shall be installed to isolate each dwelling unit from the common</w:delText>
              </w:r>
              <w:r w:rsidDel="001545D6">
                <w:rPr>
                  <w:rFonts w:asciiTheme="minorHAnsi" w:hAnsiTheme="minorHAnsi" w:cstheme="minorHAnsi"/>
                  <w:sz w:val="18"/>
                  <w:szCs w:val="18"/>
                </w:rPr>
                <w:delText xml:space="preserve"> </w:delText>
              </w:r>
              <w:r w:rsidRPr="00C070E2" w:rsidDel="001545D6">
                <w:rPr>
                  <w:rFonts w:asciiTheme="minorHAnsi" w:hAnsiTheme="minorHAnsi" w:cstheme="minorHAnsi"/>
                  <w:sz w:val="18"/>
                  <w:szCs w:val="18"/>
                </w:rPr>
                <w:delText>duct when the fan is not running</w:delText>
              </w:r>
              <w:r w:rsidDel="001545D6">
                <w:rPr>
                  <w:rFonts w:asciiTheme="minorHAnsi" w:hAnsiTheme="minorHAnsi" w:cstheme="minorHAnsi"/>
                  <w:sz w:val="18"/>
                  <w:szCs w:val="18"/>
                </w:rPr>
                <w:delText>.</w:delText>
              </w:r>
              <w:r w:rsidRPr="00C070E2" w:rsidDel="001545D6">
                <w:rPr>
                  <w:rFonts w:asciiTheme="minorHAnsi" w:hAnsiTheme="minorHAnsi" w:cstheme="minorHAnsi"/>
                  <w:sz w:val="18"/>
                  <w:szCs w:val="18"/>
                </w:rPr>
                <w:delText xml:space="preserve"> </w:delText>
              </w:r>
            </w:del>
          </w:p>
        </w:tc>
      </w:tr>
      <w:tr w:rsidR="00461494" w:rsidRPr="006C4FD8" w:rsidDel="001545D6" w14:paraId="47260577" w14:textId="59BE6B74" w:rsidTr="00B85EC7">
        <w:trPr>
          <w:cantSplit/>
          <w:trHeight w:val="158"/>
          <w:del w:id="265" w:author="Markstrum, Alexis@Energy" w:date="2019-10-02T11:08:00Z"/>
        </w:trPr>
        <w:tc>
          <w:tcPr>
            <w:tcW w:w="708" w:type="dxa"/>
            <w:tcBorders>
              <w:top w:val="single" w:sz="4" w:space="0" w:color="auto"/>
              <w:left w:val="single" w:sz="4" w:space="0" w:color="auto"/>
              <w:bottom w:val="single" w:sz="4" w:space="0" w:color="auto"/>
              <w:right w:val="single" w:sz="4" w:space="0" w:color="auto"/>
            </w:tcBorders>
            <w:vAlign w:val="center"/>
          </w:tcPr>
          <w:p w14:paraId="7E4A9F18" w14:textId="7F84872D" w:rsidR="00461494" w:rsidRPr="006C4FD8" w:rsidDel="001545D6" w:rsidRDefault="00461494" w:rsidP="00B85EC7">
            <w:pPr>
              <w:keepNext/>
              <w:jc w:val="center"/>
              <w:rPr>
                <w:del w:id="266" w:author="Markstrum, Alexis@Energy" w:date="2019-10-02T11:08:00Z"/>
                <w:rFonts w:asciiTheme="minorHAnsi" w:hAnsiTheme="minorHAnsi"/>
                <w:sz w:val="18"/>
                <w:szCs w:val="18"/>
              </w:rPr>
            </w:pPr>
            <w:del w:id="267" w:author="Markstrum, Alexis@Energy" w:date="2019-10-02T11:08:00Z">
              <w:r w:rsidDel="001545D6">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FC657E1" w14:textId="47065A2E" w:rsidR="00461494" w:rsidDel="001545D6" w:rsidRDefault="00461494" w:rsidP="00B85EC7">
            <w:pPr>
              <w:keepNext/>
              <w:ind w:left="274" w:hanging="274"/>
              <w:rPr>
                <w:del w:id="268" w:author="Markstrum, Alexis@Energy" w:date="2019-10-02T11:08:00Z"/>
                <w:rFonts w:asciiTheme="minorHAnsi" w:hAnsiTheme="minorHAnsi"/>
                <w:b/>
                <w:sz w:val="18"/>
                <w:szCs w:val="18"/>
              </w:rPr>
            </w:pPr>
            <w:del w:id="269" w:author="Markstrum, Alexis@Energy" w:date="2019-10-02T11:08:00Z">
              <w:r w:rsidDel="001545D6">
                <w:rPr>
                  <w:rFonts w:asciiTheme="minorHAnsi" w:hAnsiTheme="minorHAnsi"/>
                  <w:b/>
                  <w:sz w:val="18"/>
                  <w:szCs w:val="18"/>
                </w:rPr>
                <w:delText xml:space="preserve">7.4 </w:delText>
              </w:r>
              <w:r w:rsidRPr="00215D5D" w:rsidDel="001545D6">
                <w:rPr>
                  <w:rFonts w:asciiTheme="minorHAnsi" w:hAnsiTheme="minorHAnsi"/>
                  <w:b/>
                  <w:sz w:val="18"/>
                  <w:szCs w:val="18"/>
                </w:rPr>
                <w:delText>Supply Ducts</w:delText>
              </w:r>
              <w:r w:rsidRPr="00215D5D" w:rsidDel="001545D6">
                <w:rPr>
                  <w:rFonts w:asciiTheme="minorHAnsi" w:hAnsiTheme="minorHAnsi"/>
                  <w:b/>
                  <w:bCs/>
                  <w:sz w:val="18"/>
                  <w:szCs w:val="18"/>
                </w:rPr>
                <w:delText xml:space="preserve">. </w:delText>
              </w:r>
              <w:r w:rsidRPr="00215D5D" w:rsidDel="001545D6">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1545D6">
                <w:rPr>
                  <w:rFonts w:asciiTheme="minorHAnsi" w:hAnsiTheme="minorHAnsi" w:cstheme="minorHAnsi"/>
                  <w:b/>
                  <w:sz w:val="18"/>
                  <w:szCs w:val="18"/>
                </w:rPr>
                <w:delText xml:space="preserve"> </w:delText>
              </w:r>
            </w:del>
          </w:p>
        </w:tc>
      </w:tr>
      <w:tr w:rsidR="00461494" w:rsidRPr="006C4FD8" w:rsidDel="001545D6" w14:paraId="2C8EE627" w14:textId="5EC548A4" w:rsidTr="00B85EC7">
        <w:trPr>
          <w:cantSplit/>
          <w:trHeight w:val="158"/>
          <w:del w:id="270" w:author="Markstrum, Alexis@Energy" w:date="2019-10-02T11:08: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8AC7EF3" w14:textId="54F1E404" w:rsidR="00461494" w:rsidRPr="006C4FD8" w:rsidDel="001545D6" w:rsidRDefault="00461494" w:rsidP="00B85EC7">
            <w:pPr>
              <w:keepNext/>
              <w:rPr>
                <w:del w:id="271" w:author="Markstrum, Alexis@Energy" w:date="2019-10-02T11:08:00Z"/>
                <w:rFonts w:asciiTheme="minorHAnsi" w:hAnsiTheme="minorHAnsi"/>
                <w:b/>
                <w:bCs/>
                <w:sz w:val="18"/>
                <w:szCs w:val="18"/>
              </w:rPr>
            </w:pPr>
            <w:del w:id="272" w:author="Markstrum, Alexis@Energy" w:date="2019-10-02T11:08:00Z">
              <w:r w:rsidRPr="0064067F" w:rsidDel="001545D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3497C11" w14:textId="77777777" w:rsidR="003C0B0D" w:rsidRDefault="003C0B0D">
      <w:del w:id="273" w:author="Markstrum, Alexis@Energy" w:date="2019-10-02T11:08:00Z">
        <w:r w:rsidDel="001545D6">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3697E596" w14:textId="77777777" w:rsidTr="00461494">
        <w:trPr>
          <w:trHeight w:val="288"/>
        </w:trPr>
        <w:tc>
          <w:tcPr>
            <w:tcW w:w="10768" w:type="dxa"/>
            <w:gridSpan w:val="4"/>
            <w:vAlign w:val="center"/>
          </w:tcPr>
          <w:p w14:paraId="142DA82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BD72D7" w:rsidRPr="00BB16FE" w14:paraId="10C96A6B" w14:textId="77777777" w:rsidTr="00461494">
        <w:trPr>
          <w:trHeight w:val="360"/>
        </w:trPr>
        <w:tc>
          <w:tcPr>
            <w:tcW w:w="10768" w:type="dxa"/>
            <w:gridSpan w:val="4"/>
            <w:vAlign w:val="center"/>
          </w:tcPr>
          <w:p w14:paraId="7C4F7F09"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18CB84E1" w14:textId="77777777" w:rsidTr="00461494">
        <w:trPr>
          <w:trHeight w:val="360"/>
        </w:trPr>
        <w:tc>
          <w:tcPr>
            <w:tcW w:w="5344" w:type="dxa"/>
          </w:tcPr>
          <w:p w14:paraId="1A043EF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424" w:type="dxa"/>
            <w:gridSpan w:val="3"/>
          </w:tcPr>
          <w:p w14:paraId="2FEFACF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4DC320A6" w14:textId="77777777" w:rsidTr="00461494">
        <w:trPr>
          <w:trHeight w:val="360"/>
        </w:trPr>
        <w:tc>
          <w:tcPr>
            <w:tcW w:w="5344" w:type="dxa"/>
          </w:tcPr>
          <w:p w14:paraId="52B57CF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424" w:type="dxa"/>
            <w:gridSpan w:val="3"/>
          </w:tcPr>
          <w:p w14:paraId="1787BF5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162940C8" w14:textId="77777777" w:rsidTr="00461494">
        <w:trPr>
          <w:trHeight w:val="360"/>
        </w:trPr>
        <w:tc>
          <w:tcPr>
            <w:tcW w:w="5344" w:type="dxa"/>
          </w:tcPr>
          <w:p w14:paraId="51C8702C"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424" w:type="dxa"/>
            <w:gridSpan w:val="3"/>
          </w:tcPr>
          <w:p w14:paraId="1184291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05A16BC2" w14:textId="77777777" w:rsidTr="00461494">
        <w:trPr>
          <w:trHeight w:val="360"/>
        </w:trPr>
        <w:tc>
          <w:tcPr>
            <w:tcW w:w="5344" w:type="dxa"/>
          </w:tcPr>
          <w:p w14:paraId="47A701F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424" w:type="dxa"/>
            <w:gridSpan w:val="3"/>
          </w:tcPr>
          <w:p w14:paraId="6D02206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16B194D6" w14:textId="77777777" w:rsidTr="00461494">
        <w:tblPrEx>
          <w:tblCellMar>
            <w:left w:w="115" w:type="dxa"/>
            <w:right w:w="115" w:type="dxa"/>
          </w:tblCellMar>
        </w:tblPrEx>
        <w:trPr>
          <w:trHeight w:val="296"/>
        </w:trPr>
        <w:tc>
          <w:tcPr>
            <w:tcW w:w="10768" w:type="dxa"/>
            <w:gridSpan w:val="4"/>
            <w:vAlign w:val="center"/>
          </w:tcPr>
          <w:p w14:paraId="1CAF934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1E2BD9CC" w14:textId="77777777" w:rsidTr="00461494">
        <w:tblPrEx>
          <w:tblCellMar>
            <w:left w:w="115" w:type="dxa"/>
            <w:right w:w="115" w:type="dxa"/>
          </w:tblCellMar>
        </w:tblPrEx>
        <w:trPr>
          <w:trHeight w:val="504"/>
        </w:trPr>
        <w:tc>
          <w:tcPr>
            <w:tcW w:w="10768" w:type="dxa"/>
            <w:gridSpan w:val="4"/>
            <w:shd w:val="clear" w:color="auto" w:fill="auto"/>
          </w:tcPr>
          <w:p w14:paraId="35A79642"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793C248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13519AD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CAD2D0D"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AA61F7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2130176"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5C31C45F" w14:textId="77777777" w:rsidTr="00461494">
        <w:tblPrEx>
          <w:tblCellMar>
            <w:left w:w="115" w:type="dxa"/>
            <w:right w:w="115" w:type="dxa"/>
          </w:tblCellMar>
        </w:tblPrEx>
        <w:trPr>
          <w:trHeight w:val="278"/>
        </w:trPr>
        <w:tc>
          <w:tcPr>
            <w:tcW w:w="10768" w:type="dxa"/>
            <w:gridSpan w:val="4"/>
            <w:vAlign w:val="center"/>
          </w:tcPr>
          <w:p w14:paraId="134F16F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56D0E6CC" w14:textId="77777777" w:rsidTr="00461494">
        <w:tblPrEx>
          <w:tblCellMar>
            <w:left w:w="115" w:type="dxa"/>
            <w:right w:w="115" w:type="dxa"/>
          </w:tblCellMar>
        </w:tblPrEx>
        <w:trPr>
          <w:trHeight w:hRule="exact" w:val="360"/>
        </w:trPr>
        <w:tc>
          <w:tcPr>
            <w:tcW w:w="10768" w:type="dxa"/>
            <w:gridSpan w:val="4"/>
            <w:vAlign w:val="center"/>
          </w:tcPr>
          <w:p w14:paraId="7C474FE4"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830797C" w14:textId="77777777" w:rsidTr="00461494">
        <w:tblPrEx>
          <w:tblCellMar>
            <w:left w:w="115" w:type="dxa"/>
            <w:right w:w="115" w:type="dxa"/>
          </w:tblCellMar>
        </w:tblPrEx>
        <w:trPr>
          <w:trHeight w:hRule="exact" w:val="360"/>
        </w:trPr>
        <w:tc>
          <w:tcPr>
            <w:tcW w:w="5384" w:type="dxa"/>
            <w:gridSpan w:val="2"/>
          </w:tcPr>
          <w:p w14:paraId="2732FB73"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384" w:type="dxa"/>
            <w:gridSpan w:val="2"/>
          </w:tcPr>
          <w:p w14:paraId="69E52E5C"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7F3F677" w14:textId="77777777" w:rsidTr="00461494">
        <w:tblPrEx>
          <w:tblCellMar>
            <w:left w:w="108" w:type="dxa"/>
            <w:right w:w="108" w:type="dxa"/>
          </w:tblCellMar>
        </w:tblPrEx>
        <w:trPr>
          <w:trHeight w:hRule="exact" w:val="288"/>
        </w:trPr>
        <w:tc>
          <w:tcPr>
            <w:tcW w:w="10768" w:type="dxa"/>
            <w:gridSpan w:val="4"/>
            <w:vAlign w:val="center"/>
          </w:tcPr>
          <w:p w14:paraId="16B13968"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0DFA2DCE" w14:textId="77777777" w:rsidTr="00461494">
        <w:tblPrEx>
          <w:tblCellMar>
            <w:left w:w="108" w:type="dxa"/>
            <w:right w:w="108" w:type="dxa"/>
          </w:tblCellMar>
        </w:tblPrEx>
        <w:trPr>
          <w:trHeight w:hRule="exact" w:val="360"/>
        </w:trPr>
        <w:tc>
          <w:tcPr>
            <w:tcW w:w="5391" w:type="dxa"/>
            <w:gridSpan w:val="3"/>
          </w:tcPr>
          <w:p w14:paraId="55430919"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377" w:type="dxa"/>
          </w:tcPr>
          <w:p w14:paraId="07C0E41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3247A1D6" w14:textId="77777777" w:rsidTr="00461494">
        <w:tblPrEx>
          <w:tblCellMar>
            <w:left w:w="108" w:type="dxa"/>
            <w:right w:w="108" w:type="dxa"/>
          </w:tblCellMar>
        </w:tblPrEx>
        <w:trPr>
          <w:trHeight w:val="288"/>
        </w:trPr>
        <w:tc>
          <w:tcPr>
            <w:tcW w:w="10768" w:type="dxa"/>
            <w:gridSpan w:val="4"/>
            <w:vAlign w:val="center"/>
          </w:tcPr>
          <w:p w14:paraId="51BBF234"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210C26D2" w14:textId="77777777" w:rsidTr="00461494">
        <w:tblPrEx>
          <w:tblCellMar>
            <w:left w:w="108" w:type="dxa"/>
            <w:right w:w="108" w:type="dxa"/>
          </w:tblCellMar>
        </w:tblPrEx>
        <w:trPr>
          <w:trHeight w:hRule="exact" w:val="360"/>
        </w:trPr>
        <w:tc>
          <w:tcPr>
            <w:tcW w:w="10768" w:type="dxa"/>
            <w:gridSpan w:val="4"/>
          </w:tcPr>
          <w:p w14:paraId="01186CA2"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141C4D62"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6A3A00F5"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4E43A4F6"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2DD03184"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1CD15E2E"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Pr>
          <w:p w14:paraId="2716B951"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867" w14:textId="77777777" w:rsidR="00202E7F" w:rsidRDefault="00202E7F" w:rsidP="00C519F0">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D0E6" w14:textId="77777777" w:rsidR="001545D6" w:rsidRDefault="001545D6">
      <w:r>
        <w:separator/>
      </w:r>
    </w:p>
  </w:endnote>
  <w:endnote w:type="continuationSeparator" w:id="0">
    <w:p w14:paraId="364F5635" w14:textId="77777777" w:rsidR="001545D6" w:rsidRDefault="001545D6">
      <w:r>
        <w:continuationSeparator/>
      </w:r>
    </w:p>
  </w:endnote>
  <w:endnote w:type="continuationNotice" w:id="1">
    <w:p w14:paraId="65415527" w14:textId="77777777" w:rsidR="001545D6" w:rsidRDefault="00154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1545D6" w:rsidRPr="009213E6" w:rsidRDefault="001545D6" w:rsidP="009213E6">
    <w:pPr>
      <w:pStyle w:val="Footer"/>
      <w:rPr>
        <w:b/>
      </w:rPr>
    </w:pPr>
    <w:r w:rsidRPr="009213E6">
      <w:t xml:space="preserve">Registration Number:                                            Registration Date/Time:                                                    HERS Provider:                                   </w:t>
    </w:r>
  </w:p>
  <w:p w14:paraId="0435B886" w14:textId="2F37498D" w:rsidR="001545D6" w:rsidRPr="009213E6" w:rsidRDefault="001545D6" w:rsidP="009213E6">
    <w:pPr>
      <w:pStyle w:val="Footer"/>
    </w:pPr>
    <w:r w:rsidRPr="009213E6">
      <w:t>CA Building Energy Efficiency Standards - 201</w:t>
    </w:r>
    <w:r>
      <w:t>9</w:t>
    </w:r>
    <w:r w:rsidRPr="009213E6">
      <w:t xml:space="preserve"> Residential Compliance</w:t>
    </w:r>
    <w:r w:rsidRPr="009213E6">
      <w:tab/>
    </w:r>
    <w:r>
      <w:t xml:space="preserve">January </w:t>
    </w:r>
    <w:del w:id="132" w:author="Markstrum, Alexis@Energy" w:date="2019-10-10T15:32:00Z">
      <w:r w:rsidDel="00145F60">
        <w:delText>2019</w:delText>
      </w:r>
    </w:del>
    <w:ins w:id="133" w:author="Markstrum, Alexis@Energy" w:date="2019-10-10T15:32:00Z">
      <w:r w:rsidR="00145F60">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31922DF5" w:rsidR="001545D6" w:rsidRPr="009213E6" w:rsidRDefault="001545D6" w:rsidP="009213E6">
    <w:pPr>
      <w:pStyle w:val="Footer"/>
    </w:pPr>
    <w:r w:rsidRPr="009213E6">
      <w:t>CA Building Energy Efficiency Standards - 201</w:t>
    </w:r>
    <w:r>
      <w:t>9</w:t>
    </w:r>
    <w:r w:rsidRPr="009213E6">
      <w:t xml:space="preserve"> Residential Compliance</w:t>
    </w:r>
    <w:r w:rsidRPr="009213E6">
      <w:tab/>
    </w:r>
    <w:r>
      <w:t xml:space="preserve">January </w:t>
    </w:r>
    <w:del w:id="136" w:author="Markstrum, Alexis@Energy" w:date="2019-10-10T15:33:00Z">
      <w:r w:rsidDel="00145F60">
        <w:delText>2019</w:delText>
      </w:r>
    </w:del>
    <w:ins w:id="137" w:author="Markstrum, Alexis@Energy" w:date="2019-10-10T15:33:00Z">
      <w:r w:rsidR="00145F60">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13DD1F99" w:rsidR="001545D6" w:rsidRPr="00A165EE" w:rsidRDefault="001545D6"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74" w:author="Markstrum, Alexis@Energy" w:date="2019-10-10T15:33:00Z">
      <w:r w:rsidDel="00145F60">
        <w:delText>2019</w:delText>
      </w:r>
    </w:del>
    <w:ins w:id="275" w:author="Markstrum, Alexis@Energy" w:date="2019-10-10T15:33:00Z">
      <w:r w:rsidR="00145F60">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525AB" w14:textId="77777777" w:rsidR="001545D6" w:rsidRDefault="001545D6">
      <w:r>
        <w:separator/>
      </w:r>
    </w:p>
  </w:footnote>
  <w:footnote w:type="continuationSeparator" w:id="0">
    <w:p w14:paraId="6AB61DE6" w14:textId="77777777" w:rsidR="001545D6" w:rsidRDefault="001545D6">
      <w:r>
        <w:continuationSeparator/>
      </w:r>
    </w:p>
  </w:footnote>
  <w:footnote w:type="continuationNotice" w:id="1">
    <w:p w14:paraId="613C606A" w14:textId="77777777" w:rsidR="001545D6" w:rsidRDefault="001545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1545D6" w:rsidRDefault="00174421">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007212CD" w:rsidR="001545D6" w:rsidRPr="007770C5" w:rsidRDefault="00174421"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545D6" w:rsidRPr="007770C5">
      <w:rPr>
        <w:rFonts w:ascii="Arial" w:hAnsi="Arial" w:cs="Arial"/>
        <w:sz w:val="14"/>
        <w:szCs w:val="14"/>
      </w:rPr>
      <w:t>STATE OF CALIFORNIA</w:t>
    </w:r>
  </w:p>
  <w:p w14:paraId="0435B874" w14:textId="77777777" w:rsidR="001545D6" w:rsidRPr="007770C5" w:rsidRDefault="001545D6"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2D1D27E5" w:rsidR="001545D6" w:rsidRPr="007770C5" w:rsidRDefault="001545D6" w:rsidP="00352336">
    <w:pPr>
      <w:suppressAutoHyphens/>
      <w:ind w:left="-90"/>
      <w:rPr>
        <w:rFonts w:ascii="Arial" w:hAnsi="Arial" w:cs="Arial"/>
        <w:sz w:val="14"/>
        <w:szCs w:val="14"/>
      </w:rPr>
    </w:pPr>
    <w:r>
      <w:rPr>
        <w:rFonts w:ascii="Arial" w:hAnsi="Arial" w:cs="Arial"/>
        <w:sz w:val="14"/>
        <w:szCs w:val="14"/>
      </w:rPr>
      <w:t>CEC-CF3R-MCH-27a-H</w:t>
    </w:r>
    <w:r w:rsidRPr="007770C5">
      <w:rPr>
        <w:rFonts w:ascii="Arial" w:hAnsi="Arial" w:cs="Arial"/>
        <w:sz w:val="14"/>
        <w:szCs w:val="14"/>
      </w:rPr>
      <w:t xml:space="preserve"> (Revised</w:t>
    </w:r>
    <w:r>
      <w:rPr>
        <w:rFonts w:ascii="Arial" w:hAnsi="Arial" w:cs="Arial"/>
        <w:sz w:val="14"/>
        <w:szCs w:val="14"/>
      </w:rPr>
      <w:t xml:space="preserve"> 01/</w:t>
    </w:r>
    <w:del w:id="130" w:author="Markstrum, Alexis@Energy" w:date="2019-10-10T15:32:00Z">
      <w:r w:rsidDel="00145F60">
        <w:rPr>
          <w:rFonts w:ascii="Arial" w:hAnsi="Arial" w:cs="Arial"/>
          <w:sz w:val="14"/>
          <w:szCs w:val="14"/>
        </w:rPr>
        <w:delText>19</w:delText>
      </w:r>
    </w:del>
    <w:ins w:id="131" w:author="Markstrum, Alexis@Energy" w:date="2019-10-10T15:32:00Z">
      <w:r w:rsidR="00145F60">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545D6"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6902E723" w:rsidR="001545D6" w:rsidRPr="00D65FA1" w:rsidRDefault="001545D6"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2F6A09C6" w:rsidR="001545D6" w:rsidRPr="00D65FA1" w:rsidRDefault="001545D6" w:rsidP="007F6151">
          <w:pPr>
            <w:pStyle w:val="Style18"/>
            <w:rPr>
              <w:b/>
              <w:sz w:val="20"/>
            </w:rPr>
          </w:pPr>
          <w:r w:rsidRPr="00D65FA1">
            <w:rPr>
              <w:sz w:val="20"/>
            </w:rPr>
            <w:t>CF</w:t>
          </w:r>
          <w:r>
            <w:rPr>
              <w:sz w:val="20"/>
            </w:rPr>
            <w:t>3</w:t>
          </w:r>
          <w:r w:rsidRPr="00D65FA1">
            <w:rPr>
              <w:sz w:val="20"/>
            </w:rPr>
            <w:t>R-MCH-27</w:t>
          </w:r>
          <w:r>
            <w:rPr>
              <w:sz w:val="20"/>
            </w:rPr>
            <w:t>-H</w:t>
          </w:r>
        </w:p>
      </w:tc>
    </w:tr>
    <w:tr w:rsidR="001545D6" w:rsidRPr="00F85124" w14:paraId="0435B87B" w14:textId="77777777" w:rsidTr="0013183D">
      <w:trPr>
        <w:cantSplit/>
        <w:trHeight w:val="288"/>
      </w:trPr>
      <w:tc>
        <w:tcPr>
          <w:tcW w:w="2285" w:type="pct"/>
          <w:tcBorders>
            <w:right w:val="nil"/>
          </w:tcBorders>
        </w:tcPr>
        <w:p w14:paraId="0435B879" w14:textId="77777777" w:rsidR="001545D6" w:rsidRPr="00F85124" w:rsidRDefault="001545D6" w:rsidP="0013183D">
          <w:pPr>
            <w:pStyle w:val="Style19"/>
            <w:rPr>
              <w:sz w:val="12"/>
              <w:szCs w:val="12"/>
            </w:rPr>
          </w:pPr>
          <w:r w:rsidRPr="00505A99">
            <w:t>Indoor Air Quality and Mechanical Ventilation</w:t>
          </w:r>
        </w:p>
      </w:tc>
      <w:tc>
        <w:tcPr>
          <w:tcW w:w="2715" w:type="pct"/>
          <w:gridSpan w:val="2"/>
          <w:tcBorders>
            <w:left w:val="nil"/>
          </w:tcBorders>
        </w:tcPr>
        <w:p w14:paraId="0435B87A" w14:textId="663C1ABB" w:rsidR="001545D6" w:rsidRPr="00F85124" w:rsidRDefault="001545D6"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4421" w:rsidRPr="0017442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442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1545D6" w:rsidRPr="00F85124" w14:paraId="0435B87F" w14:textId="77777777" w:rsidTr="0013183D">
      <w:trPr>
        <w:cantSplit/>
        <w:trHeight w:val="288"/>
      </w:trPr>
      <w:tc>
        <w:tcPr>
          <w:tcW w:w="0" w:type="auto"/>
        </w:tcPr>
        <w:p w14:paraId="0435B87C" w14:textId="77777777" w:rsidR="001545D6" w:rsidRPr="00F85124" w:rsidRDefault="001545D6" w:rsidP="0013183D">
          <w:pPr>
            <w:pStyle w:val="Style20"/>
          </w:pPr>
          <w:r w:rsidRPr="00F85124">
            <w:t>Project Name:</w:t>
          </w:r>
        </w:p>
      </w:tc>
      <w:tc>
        <w:tcPr>
          <w:tcW w:w="1596" w:type="pct"/>
        </w:tcPr>
        <w:p w14:paraId="0435B87D" w14:textId="77777777" w:rsidR="001545D6" w:rsidRPr="00F85124" w:rsidRDefault="001545D6" w:rsidP="0013183D">
          <w:pPr>
            <w:pStyle w:val="Style20"/>
          </w:pPr>
          <w:r w:rsidRPr="00F85124">
            <w:t>Enforcement Agency:</w:t>
          </w:r>
        </w:p>
      </w:tc>
      <w:tc>
        <w:tcPr>
          <w:tcW w:w="1119" w:type="pct"/>
        </w:tcPr>
        <w:p w14:paraId="0435B87E" w14:textId="77777777" w:rsidR="001545D6" w:rsidRPr="00F85124" w:rsidRDefault="001545D6" w:rsidP="0013183D">
          <w:pPr>
            <w:pStyle w:val="Style20"/>
          </w:pPr>
          <w:r w:rsidRPr="00F85124">
            <w:t>Permit Number:</w:t>
          </w:r>
        </w:p>
      </w:tc>
    </w:tr>
    <w:tr w:rsidR="001545D6" w:rsidRPr="00F85124" w14:paraId="0435B883" w14:textId="77777777" w:rsidTr="0013183D">
      <w:trPr>
        <w:cantSplit/>
        <w:trHeight w:val="288"/>
      </w:trPr>
      <w:tc>
        <w:tcPr>
          <w:tcW w:w="0" w:type="auto"/>
        </w:tcPr>
        <w:p w14:paraId="0435B880" w14:textId="77777777" w:rsidR="001545D6" w:rsidRPr="00F85124" w:rsidRDefault="001545D6" w:rsidP="0013183D">
          <w:pPr>
            <w:pStyle w:val="Style20"/>
            <w:rPr>
              <w:vertAlign w:val="superscript"/>
            </w:rPr>
          </w:pPr>
          <w:r w:rsidRPr="00F85124">
            <w:t>Dwelling Address:</w:t>
          </w:r>
        </w:p>
      </w:tc>
      <w:tc>
        <w:tcPr>
          <w:tcW w:w="1596" w:type="pct"/>
        </w:tcPr>
        <w:p w14:paraId="0435B881" w14:textId="77777777" w:rsidR="001545D6" w:rsidRPr="00F85124" w:rsidRDefault="001545D6" w:rsidP="0013183D">
          <w:pPr>
            <w:pStyle w:val="Style20"/>
            <w:rPr>
              <w:vertAlign w:val="superscript"/>
            </w:rPr>
          </w:pPr>
          <w:r w:rsidRPr="00F85124">
            <w:t>City</w:t>
          </w:r>
          <w:r>
            <w:t>:</w:t>
          </w:r>
        </w:p>
      </w:tc>
      <w:tc>
        <w:tcPr>
          <w:tcW w:w="1119" w:type="pct"/>
        </w:tcPr>
        <w:p w14:paraId="0435B882" w14:textId="77777777" w:rsidR="001545D6" w:rsidRPr="00F85124" w:rsidRDefault="001545D6" w:rsidP="0013183D">
          <w:pPr>
            <w:pStyle w:val="Style20"/>
            <w:rPr>
              <w:vertAlign w:val="superscript"/>
            </w:rPr>
          </w:pPr>
          <w:r w:rsidRPr="00F85124">
            <w:t>Zip Code</w:t>
          </w:r>
          <w:r>
            <w:t>:</w:t>
          </w:r>
        </w:p>
      </w:tc>
    </w:tr>
  </w:tbl>
  <w:p w14:paraId="0435B884" w14:textId="77777777" w:rsidR="001545D6" w:rsidRDefault="00154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1545D6" w:rsidRDefault="00174421">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1545D6" w:rsidRDefault="00174421">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545D6"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0EC94FB5" w:rsidR="001545D6" w:rsidRPr="00927918" w:rsidRDefault="001545D6"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5C03863A" w:rsidR="001545D6" w:rsidRPr="00927918" w:rsidRDefault="001545D6" w:rsidP="00D85A3A">
          <w:pPr>
            <w:pStyle w:val="Style18"/>
            <w:rPr>
              <w:b/>
              <w:sz w:val="20"/>
            </w:rPr>
          </w:pPr>
          <w:r w:rsidRPr="00927918">
            <w:rPr>
              <w:sz w:val="20"/>
            </w:rPr>
            <w:t>CF</w:t>
          </w:r>
          <w:r>
            <w:rPr>
              <w:sz w:val="20"/>
            </w:rPr>
            <w:t>3</w:t>
          </w:r>
          <w:r w:rsidRPr="00927918">
            <w:rPr>
              <w:sz w:val="20"/>
            </w:rPr>
            <w:t>R-MCH-27</w:t>
          </w:r>
          <w:r>
            <w:rPr>
              <w:sz w:val="20"/>
            </w:rPr>
            <w:t>-H</w:t>
          </w:r>
        </w:p>
      </w:tc>
    </w:tr>
    <w:tr w:rsidR="001545D6" w:rsidRPr="00F85124" w14:paraId="0435B88E" w14:textId="77777777" w:rsidTr="00023A98">
      <w:trPr>
        <w:cantSplit/>
        <w:trHeight w:val="288"/>
      </w:trPr>
      <w:tc>
        <w:tcPr>
          <w:tcW w:w="2285" w:type="pct"/>
          <w:tcBorders>
            <w:right w:val="nil"/>
          </w:tcBorders>
        </w:tcPr>
        <w:p w14:paraId="0435B88C" w14:textId="77777777" w:rsidR="001545D6" w:rsidRPr="00F85124" w:rsidRDefault="001545D6"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013C4FF7" w:rsidR="001545D6" w:rsidRPr="00F85124" w:rsidRDefault="001545D6"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4421" w:rsidRPr="0017442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442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1545D6" w:rsidRDefault="00174421"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1545D6" w:rsidRDefault="00174421">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1545D6" w:rsidRDefault="00174421">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545D6"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5A4C8DA0" w:rsidR="001545D6" w:rsidRPr="00D65FA1" w:rsidRDefault="001545D6"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5E21402" w:rsidR="001545D6" w:rsidRPr="00D65FA1" w:rsidRDefault="001545D6" w:rsidP="00D85A3A">
          <w:pPr>
            <w:pStyle w:val="Style18"/>
            <w:rPr>
              <w:b/>
              <w:sz w:val="20"/>
            </w:rPr>
          </w:pPr>
          <w:r w:rsidRPr="00D65FA1">
            <w:rPr>
              <w:sz w:val="20"/>
            </w:rPr>
            <w:t>CF</w:t>
          </w:r>
          <w:r>
            <w:rPr>
              <w:sz w:val="20"/>
            </w:rPr>
            <w:t>3</w:t>
          </w:r>
          <w:r w:rsidRPr="00D65FA1">
            <w:rPr>
              <w:sz w:val="20"/>
            </w:rPr>
            <w:t>R-MCH-27</w:t>
          </w:r>
          <w:r>
            <w:rPr>
              <w:sz w:val="20"/>
            </w:rPr>
            <w:t>-H</w:t>
          </w:r>
        </w:p>
      </w:tc>
    </w:tr>
    <w:tr w:rsidR="001545D6" w:rsidRPr="00F85124" w14:paraId="0435B898" w14:textId="77777777" w:rsidTr="00023A98">
      <w:trPr>
        <w:cantSplit/>
        <w:trHeight w:val="288"/>
      </w:trPr>
      <w:tc>
        <w:tcPr>
          <w:tcW w:w="2285" w:type="pct"/>
          <w:tcBorders>
            <w:right w:val="nil"/>
          </w:tcBorders>
        </w:tcPr>
        <w:p w14:paraId="0435B896" w14:textId="77777777" w:rsidR="001545D6" w:rsidRPr="00F85124" w:rsidRDefault="001545D6"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1F295431" w:rsidR="001545D6" w:rsidRPr="00F85124" w:rsidRDefault="001545D6"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174421" w:rsidRPr="00174421">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4421">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0435B899" w14:textId="77777777" w:rsidR="001545D6" w:rsidRDefault="00174421"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1545D6" w:rsidRDefault="00174421">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1"/>
  </w:num>
  <w:num w:numId="5">
    <w:abstractNumId w:val="0"/>
  </w:num>
  <w:num w:numId="6">
    <w:abstractNumId w:val="10"/>
  </w:num>
  <w:num w:numId="7">
    <w:abstractNumId w:val="22"/>
  </w:num>
  <w:num w:numId="8">
    <w:abstractNumId w:val="24"/>
  </w:num>
  <w:num w:numId="9">
    <w:abstractNumId w:val="9"/>
  </w:num>
  <w:num w:numId="10">
    <w:abstractNumId w:val="16"/>
  </w:num>
  <w:num w:numId="11">
    <w:abstractNumId w:val="27"/>
  </w:num>
  <w:num w:numId="12">
    <w:abstractNumId w:val="18"/>
  </w:num>
  <w:num w:numId="13">
    <w:abstractNumId w:val="12"/>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7"/>
  </w:num>
  <w:num w:numId="19">
    <w:abstractNumId w:val="8"/>
  </w:num>
  <w:num w:numId="20">
    <w:abstractNumId w:val="31"/>
  </w:num>
  <w:num w:numId="21">
    <w:abstractNumId w:val="13"/>
  </w:num>
  <w:num w:numId="22">
    <w:abstractNumId w:val="17"/>
  </w:num>
  <w:num w:numId="23">
    <w:abstractNumId w:val="29"/>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4"/>
  </w:num>
  <w:num w:numId="32">
    <w:abstractNumId w:val="3"/>
  </w:num>
  <w:num w:numId="33">
    <w:abstractNumId w:val="30"/>
  </w:num>
  <w:num w:numId="34">
    <w:abstractNumId w:val="6"/>
  </w:num>
  <w:num w:numId="35">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5DD6"/>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B11"/>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0A80"/>
    <w:rsid w:val="00121986"/>
    <w:rsid w:val="00121AEA"/>
    <w:rsid w:val="00127520"/>
    <w:rsid w:val="00127A5E"/>
    <w:rsid w:val="0013183D"/>
    <w:rsid w:val="00131E30"/>
    <w:rsid w:val="00135299"/>
    <w:rsid w:val="00141821"/>
    <w:rsid w:val="001456B0"/>
    <w:rsid w:val="0014582E"/>
    <w:rsid w:val="00145F60"/>
    <w:rsid w:val="001463FB"/>
    <w:rsid w:val="001545D6"/>
    <w:rsid w:val="00163FB5"/>
    <w:rsid w:val="00164B1B"/>
    <w:rsid w:val="001706A4"/>
    <w:rsid w:val="00170A93"/>
    <w:rsid w:val="00174421"/>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0E8D"/>
    <w:rsid w:val="00212114"/>
    <w:rsid w:val="0021359B"/>
    <w:rsid w:val="00213B87"/>
    <w:rsid w:val="00215D5D"/>
    <w:rsid w:val="00222DEB"/>
    <w:rsid w:val="00223BFD"/>
    <w:rsid w:val="00232C1C"/>
    <w:rsid w:val="0023469B"/>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486E"/>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1494"/>
    <w:rsid w:val="004654AA"/>
    <w:rsid w:val="00465DA8"/>
    <w:rsid w:val="00467A82"/>
    <w:rsid w:val="004726CC"/>
    <w:rsid w:val="0047390B"/>
    <w:rsid w:val="004772E1"/>
    <w:rsid w:val="00477CAA"/>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AA7"/>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0083"/>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391B"/>
    <w:rsid w:val="0069465C"/>
    <w:rsid w:val="00696A6F"/>
    <w:rsid w:val="00696D31"/>
    <w:rsid w:val="00697E52"/>
    <w:rsid w:val="006A206B"/>
    <w:rsid w:val="006A4533"/>
    <w:rsid w:val="006A5191"/>
    <w:rsid w:val="006B3569"/>
    <w:rsid w:val="006B7D08"/>
    <w:rsid w:val="006C605A"/>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A753B"/>
    <w:rsid w:val="007B2127"/>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0BF4"/>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572"/>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2A51"/>
    <w:rsid w:val="00B573A6"/>
    <w:rsid w:val="00B64414"/>
    <w:rsid w:val="00B71555"/>
    <w:rsid w:val="00B7353D"/>
    <w:rsid w:val="00B85083"/>
    <w:rsid w:val="00B85EC7"/>
    <w:rsid w:val="00B866CA"/>
    <w:rsid w:val="00B9070D"/>
    <w:rsid w:val="00B91C90"/>
    <w:rsid w:val="00B96332"/>
    <w:rsid w:val="00B97159"/>
    <w:rsid w:val="00BA3C37"/>
    <w:rsid w:val="00BA4F7A"/>
    <w:rsid w:val="00BA4F86"/>
    <w:rsid w:val="00BA6D7A"/>
    <w:rsid w:val="00BA6F69"/>
    <w:rsid w:val="00BB7005"/>
    <w:rsid w:val="00BC2AE6"/>
    <w:rsid w:val="00BC564F"/>
    <w:rsid w:val="00BD285F"/>
    <w:rsid w:val="00BD72D7"/>
    <w:rsid w:val="00BF340F"/>
    <w:rsid w:val="00BF54E0"/>
    <w:rsid w:val="00C01E1A"/>
    <w:rsid w:val="00C0202F"/>
    <w:rsid w:val="00C03396"/>
    <w:rsid w:val="00C053EF"/>
    <w:rsid w:val="00C070E2"/>
    <w:rsid w:val="00C135F2"/>
    <w:rsid w:val="00C16F33"/>
    <w:rsid w:val="00C16F9A"/>
    <w:rsid w:val="00C1794E"/>
    <w:rsid w:val="00C21469"/>
    <w:rsid w:val="00C23D5F"/>
    <w:rsid w:val="00C27BAB"/>
    <w:rsid w:val="00C3222B"/>
    <w:rsid w:val="00C43729"/>
    <w:rsid w:val="00C44A28"/>
    <w:rsid w:val="00C44D97"/>
    <w:rsid w:val="00C474C1"/>
    <w:rsid w:val="00C5055B"/>
    <w:rsid w:val="00C519F0"/>
    <w:rsid w:val="00C53F9A"/>
    <w:rsid w:val="00C56E30"/>
    <w:rsid w:val="00C62D48"/>
    <w:rsid w:val="00C64DBF"/>
    <w:rsid w:val="00C76888"/>
    <w:rsid w:val="00C91598"/>
    <w:rsid w:val="00C9288D"/>
    <w:rsid w:val="00CA4DB1"/>
    <w:rsid w:val="00CA4FE4"/>
    <w:rsid w:val="00CA740A"/>
    <w:rsid w:val="00CB00C9"/>
    <w:rsid w:val="00CB14DD"/>
    <w:rsid w:val="00CB22EC"/>
    <w:rsid w:val="00CB3274"/>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3D09"/>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F6D6D-7852-40AE-B79A-A0886A8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7758</Words>
  <Characters>44222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2019-11-20T18:18:00Z</dcterms:created>
  <dcterms:modified xsi:type="dcterms:W3CDTF">2019-11-20T18:18:00Z</dcterms:modified>
</cp:coreProperties>
</file>
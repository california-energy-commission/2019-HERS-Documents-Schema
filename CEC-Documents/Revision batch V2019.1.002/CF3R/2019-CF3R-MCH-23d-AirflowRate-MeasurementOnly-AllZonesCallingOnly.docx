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bookmarkStart w:id="0" w:name="_GoBack"/>
            <w:bookmarkEnd w:id="0"/>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5D047E"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2415F0C2" w:rsidR="005D047E" w:rsidRPr="002E17DB"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5D047E" w:rsidRPr="002E17DB" w:rsidRDefault="005D047E" w:rsidP="005D047E">
            <w:pPr>
              <w:rPr>
                <w:rFonts w:asciiTheme="minorHAnsi" w:hAnsiTheme="minorHAnsi"/>
                <w:color w:val="000000"/>
                <w:sz w:val="18"/>
                <w:szCs w:val="18"/>
                <w:highlight w:val="yellow"/>
              </w:rPr>
            </w:pPr>
          </w:p>
        </w:tc>
      </w:tr>
      <w:tr w:rsidR="005D047E"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45C00F65" w:rsidR="005D047E" w:rsidRPr="002E17DB"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5D047E" w:rsidRPr="002E17DB" w:rsidRDefault="005D047E" w:rsidP="005D047E">
            <w:pPr>
              <w:rPr>
                <w:rFonts w:asciiTheme="minorHAnsi" w:hAnsiTheme="minorHAnsi"/>
                <w:sz w:val="18"/>
                <w:szCs w:val="18"/>
              </w:rPr>
            </w:pPr>
          </w:p>
        </w:tc>
      </w:tr>
      <w:tr w:rsidR="005D047E" w:rsidRPr="00D83E48" w14:paraId="35B0103E" w14:textId="77777777" w:rsidTr="006F1E17">
        <w:tblPrEx>
          <w:tblBorders>
            <w:top w:val="none" w:sz="0" w:space="0" w:color="auto"/>
          </w:tblBorders>
        </w:tblPrEx>
        <w:trPr>
          <w:cantSplit/>
          <w:trHeight w:val="144"/>
        </w:trPr>
        <w:tc>
          <w:tcPr>
            <w:tcW w:w="475" w:type="dxa"/>
            <w:vAlign w:val="center"/>
          </w:tcPr>
          <w:p w14:paraId="6E384CD6" w14:textId="58B19D28" w:rsidR="005D047E" w:rsidRPr="002E17DB"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0E89393" w14:textId="6906A692"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75721C2E" w14:textId="77777777" w:rsidR="005D047E" w:rsidRPr="002E17DB" w:rsidRDefault="005D047E" w:rsidP="005D047E">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741B809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E21E897"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5</w:t>
            </w:r>
          </w:p>
        </w:tc>
        <w:tc>
          <w:tcPr>
            <w:tcW w:w="5940" w:type="dxa"/>
          </w:tcPr>
          <w:p w14:paraId="26567808" w14:textId="5BB9A9F4" w:rsidR="009A39B9" w:rsidRPr="002E17DB" w:rsidRDefault="009A39B9" w:rsidP="00CD0B3B">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55E4D5E0"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46EDD73A"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2D66B8A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58C64CF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4A843E7B" w:rsidR="009A39B9" w:rsidRPr="002E17DB" w:rsidRDefault="002B39FE"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4E5DD3D8"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0094D32C"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535D9AC2"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65191">
              <w:rPr>
                <w:rFonts w:asciiTheme="minorHAnsi" w:hAnsiTheme="minorHAnsi"/>
                <w:b/>
                <w:sz w:val="18"/>
                <w:szCs w:val="18"/>
              </w:rPr>
              <w:t xml:space="preserve">Heating Only </w:t>
            </w:r>
            <w:r w:rsidR="00365191"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F4541B">
        <w:trPr>
          <w:trHeight w:val="144"/>
        </w:trPr>
        <w:tc>
          <w:tcPr>
            <w:tcW w:w="5000" w:type="pct"/>
            <w:gridSpan w:val="3"/>
          </w:tcPr>
          <w:p w14:paraId="4F967BB7"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F4541B">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F4541B">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FC08F6C" w:rsidR="000676C8" w:rsidRPr="00966F61" w:rsidRDefault="00225A39" w:rsidP="00F4541B">
            <w:pPr>
              <w:keepNext/>
              <w:rPr>
                <w:rFonts w:asciiTheme="minorHAnsi" w:hAnsiTheme="minorHAnsi"/>
                <w:sz w:val="18"/>
                <w:szCs w:val="18"/>
              </w:rPr>
            </w:pPr>
            <w:r>
              <w:rPr>
                <w:rFonts w:asciiTheme="minorHAnsi" w:hAnsiTheme="minorHAnsi"/>
                <w:sz w:val="18"/>
                <w:szCs w:val="18"/>
              </w:rPr>
              <w:t>Required</w:t>
            </w:r>
            <w:r w:rsidR="000676C8" w:rsidRPr="00966F61">
              <w:rPr>
                <w:rFonts w:asciiTheme="minorHAnsi" w:hAnsiTheme="minorHAnsi"/>
                <w:sz w:val="18"/>
                <w:szCs w:val="18"/>
              </w:rPr>
              <w:t xml:space="preserve"> </w:t>
            </w:r>
            <w:r w:rsidR="000676C8">
              <w:rPr>
                <w:rFonts w:asciiTheme="minorHAnsi" w:hAnsiTheme="minorHAnsi"/>
                <w:sz w:val="18"/>
                <w:szCs w:val="18"/>
              </w:rPr>
              <w:t xml:space="preserve">Ventilation </w:t>
            </w:r>
            <w:r w:rsidR="000676C8"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F4541B">
            <w:pPr>
              <w:keepNext/>
              <w:rPr>
                <w:rFonts w:asciiTheme="minorHAnsi" w:hAnsiTheme="minorHAnsi"/>
                <w:sz w:val="18"/>
                <w:szCs w:val="18"/>
              </w:rPr>
            </w:pPr>
          </w:p>
        </w:tc>
      </w:tr>
      <w:tr w:rsidR="000676C8" w:rsidRPr="00966F61" w14:paraId="2BD8E9E5" w14:textId="77777777" w:rsidTr="00F4541B">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F4541B">
            <w:pPr>
              <w:keepNext/>
              <w:rPr>
                <w:rFonts w:asciiTheme="minorHAnsi" w:hAnsiTheme="minorHAnsi"/>
                <w:sz w:val="18"/>
                <w:szCs w:val="18"/>
              </w:rPr>
            </w:pPr>
          </w:p>
        </w:tc>
      </w:tr>
      <w:tr w:rsidR="000676C8" w:rsidRPr="00966F61" w14:paraId="43FBDCB7" w14:textId="77777777" w:rsidTr="00F4541B">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F4541B">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800"/>
        <w:gridCol w:w="8730"/>
      </w:tblGrid>
      <w:tr w:rsidR="00763DCC" w:rsidRPr="00837C51" w14:paraId="2656784F" w14:textId="77777777" w:rsidTr="003641DF">
        <w:trPr>
          <w:trHeight w:val="144"/>
        </w:trPr>
        <w:tc>
          <w:tcPr>
            <w:tcW w:w="10998" w:type="dxa"/>
            <w:gridSpan w:val="3"/>
            <w:vAlign w:val="center"/>
          </w:tcPr>
          <w:p w14:paraId="2656784E" w14:textId="4906E9A1" w:rsidR="00763DCC" w:rsidRPr="00837C51" w:rsidRDefault="000676C8" w:rsidP="003641DF">
            <w:pPr>
              <w:keepNext/>
              <w:rPr>
                <w:rFonts w:asciiTheme="minorHAnsi" w:hAnsiTheme="minorHAnsi"/>
                <w:sz w:val="18"/>
                <w:szCs w:val="18"/>
              </w:rPr>
            </w:pPr>
            <w:r>
              <w:rPr>
                <w:rFonts w:asciiTheme="minorHAnsi" w:hAnsiTheme="minorHAnsi"/>
                <w:b/>
                <w:sz w:val="18"/>
                <w:szCs w:val="18"/>
              </w:rPr>
              <w:lastRenderedPageBreak/>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gridSpan w:val="2"/>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gridSpan w:val="2"/>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gridSpan w:val="2"/>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gridSpan w:val="2"/>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4541B" w:rsidRPr="00837C51" w14:paraId="43A3C43D" w14:textId="77777777" w:rsidTr="009764D7">
        <w:trPr>
          <w:trHeight w:val="144"/>
        </w:trPr>
        <w:tc>
          <w:tcPr>
            <w:tcW w:w="468" w:type="dxa"/>
            <w:vAlign w:val="center"/>
          </w:tcPr>
          <w:p w14:paraId="5ED0590B" w14:textId="531A14AB" w:rsidR="00F4541B" w:rsidRPr="00837C51" w:rsidRDefault="00F4541B" w:rsidP="00F4541B">
            <w:pPr>
              <w:pStyle w:val="FootnoteText"/>
              <w:keepNext/>
              <w:jc w:val="center"/>
              <w:rPr>
                <w:rFonts w:asciiTheme="minorHAnsi" w:hAnsiTheme="minorHAnsi"/>
                <w:sz w:val="18"/>
                <w:szCs w:val="18"/>
              </w:rPr>
            </w:pPr>
            <w:r w:rsidRPr="00E90488">
              <w:rPr>
                <w:rFonts w:asciiTheme="minorHAnsi" w:hAnsiTheme="minorHAnsi" w:cs="Calibri-Bold"/>
                <w:bCs/>
                <w:sz w:val="18"/>
                <w:szCs w:val="18"/>
              </w:rPr>
              <w:t>0</w:t>
            </w:r>
            <w:r>
              <w:rPr>
                <w:rFonts w:asciiTheme="minorHAnsi" w:hAnsiTheme="minorHAnsi" w:cs="Calibri-Bold"/>
                <w:bCs/>
                <w:sz w:val="18"/>
                <w:szCs w:val="18"/>
              </w:rPr>
              <w:t>7</w:t>
            </w:r>
          </w:p>
        </w:tc>
        <w:tc>
          <w:tcPr>
            <w:tcW w:w="1800" w:type="dxa"/>
            <w:vAlign w:val="center"/>
          </w:tcPr>
          <w:p w14:paraId="57D04536" w14:textId="2A97C42E" w:rsidR="00F4541B" w:rsidRPr="00837C51" w:rsidRDefault="00F4541B" w:rsidP="00F4541B">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730" w:type="dxa"/>
            <w:vAlign w:val="center"/>
          </w:tcPr>
          <w:p w14:paraId="1B4DED4F" w14:textId="77777777" w:rsidR="00F4541B" w:rsidRDefault="00F4541B" w:rsidP="00F4541B">
            <w:pPr>
              <w:pStyle w:val="ListParagraph"/>
              <w:keepNext/>
              <w:numPr>
                <w:ilvl w:val="0"/>
                <w:numId w:val="3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2508A4C" w14:textId="77777777" w:rsidR="00F4541B" w:rsidRPr="00F4541B"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9F4E936" w14:textId="75F710E8" w:rsidR="00F4541B" w:rsidRPr="00837C51"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F4541B" w:rsidRPr="00837C51" w14:paraId="15270256" w14:textId="77777777" w:rsidTr="009764D7">
        <w:trPr>
          <w:trHeight w:val="144"/>
        </w:trPr>
        <w:tc>
          <w:tcPr>
            <w:tcW w:w="468" w:type="dxa"/>
            <w:vAlign w:val="center"/>
          </w:tcPr>
          <w:p w14:paraId="1FA21EAB" w14:textId="638A3229" w:rsidR="00F4541B" w:rsidRPr="00837C51" w:rsidRDefault="00F4541B" w:rsidP="00F4541B">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1800" w:type="dxa"/>
            <w:vAlign w:val="center"/>
          </w:tcPr>
          <w:p w14:paraId="1ADCC0D1" w14:textId="47B32AFB" w:rsidR="00F4541B" w:rsidRPr="00837C51" w:rsidRDefault="00F4541B" w:rsidP="00F4541B">
            <w:pPr>
              <w:pStyle w:val="FootnoteText"/>
              <w:keepNext/>
              <w:rPr>
                <w:rFonts w:asciiTheme="minorHAnsi" w:hAnsiTheme="minorHAnsi"/>
                <w:sz w:val="18"/>
                <w:szCs w:val="18"/>
              </w:rPr>
            </w:pPr>
            <w:r>
              <w:rPr>
                <w:rFonts w:ascii="Calibri" w:hAnsi="Calibri"/>
                <w:sz w:val="18"/>
              </w:rPr>
              <w:t>Correction Notes:</w:t>
            </w:r>
          </w:p>
        </w:tc>
        <w:tc>
          <w:tcPr>
            <w:tcW w:w="8730" w:type="dxa"/>
            <w:vAlign w:val="center"/>
          </w:tcPr>
          <w:p w14:paraId="297F5685" w14:textId="2AEB2AFC" w:rsidR="00F4541B" w:rsidRPr="00837C51" w:rsidRDefault="00F4541B" w:rsidP="00F4541B">
            <w:pPr>
              <w:pStyle w:val="FootnoteText"/>
              <w:keepNext/>
              <w:rPr>
                <w:rFonts w:asciiTheme="minorHAnsi" w:hAnsiTheme="minorHAnsi"/>
                <w:sz w:val="18"/>
                <w:szCs w:val="18"/>
              </w:rPr>
            </w:pPr>
          </w:p>
        </w:tc>
      </w:tr>
      <w:tr w:rsidR="00F4541B" w:rsidRPr="00837C51" w14:paraId="26567863" w14:textId="77777777" w:rsidTr="003641DF">
        <w:trPr>
          <w:trHeight w:val="144"/>
        </w:trPr>
        <w:tc>
          <w:tcPr>
            <w:tcW w:w="10998" w:type="dxa"/>
            <w:gridSpan w:val="3"/>
            <w:vAlign w:val="center"/>
          </w:tcPr>
          <w:p w14:paraId="26567862" w14:textId="3D525CF6" w:rsidR="00F4541B" w:rsidRPr="00837C51" w:rsidRDefault="00F4541B" w:rsidP="00F4541B">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6567864" w14:textId="77777777" w:rsidR="00763DCC" w:rsidRDefault="00763DCC"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F4541B" w:rsidRPr="00DF3F73" w14:paraId="60B8E2CA" w14:textId="77777777" w:rsidTr="00F4541B">
        <w:trPr>
          <w:cantSplit/>
          <w:trHeight w:val="432"/>
        </w:trPr>
        <w:tc>
          <w:tcPr>
            <w:tcW w:w="5000" w:type="pct"/>
            <w:gridSpan w:val="2"/>
            <w:vAlign w:val="center"/>
          </w:tcPr>
          <w:p w14:paraId="648058A5" w14:textId="772A4622" w:rsidR="00F4541B" w:rsidRPr="00DF3F73" w:rsidRDefault="00F4541B" w:rsidP="00F4541B">
            <w:pPr>
              <w:keepNext/>
              <w:rPr>
                <w:rFonts w:asciiTheme="minorHAnsi" w:hAnsiTheme="minorHAnsi"/>
                <w:b/>
                <w:sz w:val="18"/>
                <w:szCs w:val="18"/>
              </w:rPr>
            </w:pPr>
            <w:r>
              <w:rPr>
                <w:rFonts w:asciiTheme="minorHAnsi" w:hAnsiTheme="minorHAnsi"/>
                <w:b/>
                <w:sz w:val="18"/>
                <w:szCs w:val="18"/>
              </w:rPr>
              <w:t>G. Determination of HERS Verification Compliance</w:t>
            </w:r>
          </w:p>
          <w:p w14:paraId="2AD5A21C" w14:textId="77777777" w:rsidR="00F4541B" w:rsidRPr="00DF3F73" w:rsidRDefault="00F4541B" w:rsidP="00F4541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F4541B" w:rsidRPr="00DF3F73" w14:paraId="582398F0" w14:textId="77777777" w:rsidTr="00F4541B">
        <w:trPr>
          <w:cantSplit/>
          <w:trHeight w:val="432"/>
        </w:trPr>
        <w:tc>
          <w:tcPr>
            <w:tcW w:w="253" w:type="pct"/>
            <w:vAlign w:val="center"/>
          </w:tcPr>
          <w:p w14:paraId="2FE13853" w14:textId="77777777" w:rsidR="00F4541B" w:rsidRPr="00DF3F73" w:rsidDel="00C76C40" w:rsidRDefault="00F4541B" w:rsidP="00F4541B">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6E3A92EE" w14:textId="77777777" w:rsidR="00F4541B" w:rsidRPr="00DF3F73" w:rsidRDefault="00F4541B" w:rsidP="00F4541B">
            <w:pPr>
              <w:keepNext/>
              <w:rPr>
                <w:rFonts w:asciiTheme="minorHAnsi" w:hAnsiTheme="minorHAnsi"/>
                <w:sz w:val="18"/>
                <w:szCs w:val="18"/>
              </w:rPr>
            </w:pPr>
          </w:p>
        </w:tc>
      </w:tr>
    </w:tbl>
    <w:p w14:paraId="0199654A" w14:textId="77777777" w:rsidR="00F4541B" w:rsidRDefault="00F4541B">
      <w:pPr>
        <w:rPr>
          <w:rFonts w:asciiTheme="minorHAnsi" w:hAnsiTheme="minorHAnsi"/>
          <w:sz w:val="18"/>
          <w:szCs w:val="18"/>
        </w:rPr>
      </w:pPr>
    </w:p>
    <w:p w14:paraId="6E4A87FE" w14:textId="77777777" w:rsidR="00F4541B" w:rsidRDefault="00F4541B">
      <w:pPr>
        <w:rPr>
          <w:rFonts w:asciiTheme="minorHAnsi" w:hAnsiTheme="minorHAnsi"/>
          <w:sz w:val="18"/>
          <w:szCs w:val="18"/>
        </w:rPr>
      </w:pPr>
    </w:p>
    <w:p w14:paraId="26567865" w14:textId="7AD8E809"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4541B" w:rsidRPr="0077032F" w14:paraId="0241A880" w14:textId="77777777" w:rsidTr="00F4541B">
        <w:trPr>
          <w:trHeight w:val="288"/>
        </w:trPr>
        <w:tc>
          <w:tcPr>
            <w:tcW w:w="10950" w:type="dxa"/>
            <w:gridSpan w:val="4"/>
            <w:vAlign w:val="center"/>
          </w:tcPr>
          <w:p w14:paraId="0697A27F"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F4541B" w:rsidRPr="0077032F" w14:paraId="453B2A98" w14:textId="77777777" w:rsidTr="00F4541B">
        <w:trPr>
          <w:trHeight w:val="360"/>
        </w:trPr>
        <w:tc>
          <w:tcPr>
            <w:tcW w:w="10950" w:type="dxa"/>
            <w:gridSpan w:val="4"/>
            <w:vAlign w:val="center"/>
          </w:tcPr>
          <w:p w14:paraId="2BE9D91E" w14:textId="77777777" w:rsidR="00F4541B" w:rsidRPr="0077032F" w:rsidRDefault="00F4541B" w:rsidP="00F4541B">
            <w:pPr>
              <w:numPr>
                <w:ilvl w:val="0"/>
                <w:numId w:val="29"/>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F4541B" w:rsidRPr="0077032F" w14:paraId="2EC39C36" w14:textId="77777777" w:rsidTr="00F4541B">
        <w:trPr>
          <w:trHeight w:val="360"/>
        </w:trPr>
        <w:tc>
          <w:tcPr>
            <w:tcW w:w="5434" w:type="dxa"/>
          </w:tcPr>
          <w:p w14:paraId="09DDD9C5"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1EF81829"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Signature:</w:t>
            </w:r>
          </w:p>
        </w:tc>
      </w:tr>
      <w:tr w:rsidR="00F4541B" w:rsidRPr="0077032F" w14:paraId="042FC57F" w14:textId="77777777" w:rsidTr="00F4541B">
        <w:trPr>
          <w:trHeight w:val="360"/>
        </w:trPr>
        <w:tc>
          <w:tcPr>
            <w:tcW w:w="5434" w:type="dxa"/>
          </w:tcPr>
          <w:p w14:paraId="214C89C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104D653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Date Signed:</w:t>
            </w:r>
          </w:p>
        </w:tc>
      </w:tr>
      <w:tr w:rsidR="00F4541B" w:rsidRPr="0077032F" w14:paraId="4E62E9ED" w14:textId="77777777" w:rsidTr="00F4541B">
        <w:trPr>
          <w:trHeight w:val="360"/>
        </w:trPr>
        <w:tc>
          <w:tcPr>
            <w:tcW w:w="5434" w:type="dxa"/>
          </w:tcPr>
          <w:p w14:paraId="37B8518F"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351DAC2C"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F4541B" w:rsidRPr="0077032F" w14:paraId="65516E2D" w14:textId="77777777" w:rsidTr="00F4541B">
        <w:trPr>
          <w:trHeight w:val="360"/>
        </w:trPr>
        <w:tc>
          <w:tcPr>
            <w:tcW w:w="5434" w:type="dxa"/>
          </w:tcPr>
          <w:p w14:paraId="43B5100D"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14358C3B"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Phone:</w:t>
            </w:r>
          </w:p>
        </w:tc>
      </w:tr>
      <w:tr w:rsidR="00F4541B" w:rsidRPr="0077032F" w14:paraId="193D7E36" w14:textId="77777777" w:rsidTr="00F4541B">
        <w:tblPrEx>
          <w:tblCellMar>
            <w:left w:w="115" w:type="dxa"/>
            <w:right w:w="115" w:type="dxa"/>
          </w:tblCellMar>
        </w:tblPrEx>
        <w:trPr>
          <w:trHeight w:val="296"/>
        </w:trPr>
        <w:tc>
          <w:tcPr>
            <w:tcW w:w="10950" w:type="dxa"/>
            <w:gridSpan w:val="4"/>
            <w:vAlign w:val="center"/>
          </w:tcPr>
          <w:p w14:paraId="7FFC9DC5"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F4541B" w:rsidRPr="0077032F" w14:paraId="042CF260" w14:textId="77777777" w:rsidTr="00F4541B">
        <w:tblPrEx>
          <w:tblCellMar>
            <w:left w:w="115" w:type="dxa"/>
            <w:right w:w="115" w:type="dxa"/>
          </w:tblCellMar>
        </w:tblPrEx>
        <w:trPr>
          <w:trHeight w:val="504"/>
        </w:trPr>
        <w:tc>
          <w:tcPr>
            <w:tcW w:w="10950" w:type="dxa"/>
            <w:gridSpan w:val="4"/>
            <w:shd w:val="clear" w:color="auto" w:fill="auto"/>
          </w:tcPr>
          <w:p w14:paraId="671FA9F8" w14:textId="77777777" w:rsidR="00F4541B" w:rsidRPr="0077032F" w:rsidRDefault="00F4541B" w:rsidP="00F4541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44C86C7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57F5846B"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00E5D46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C11B9CD"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F11AD2A"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4541B" w:rsidRPr="0077032F" w14:paraId="7C5BC79C" w14:textId="77777777" w:rsidTr="00F4541B">
        <w:tblPrEx>
          <w:tblCellMar>
            <w:left w:w="115" w:type="dxa"/>
            <w:right w:w="115" w:type="dxa"/>
          </w:tblCellMar>
        </w:tblPrEx>
        <w:trPr>
          <w:trHeight w:val="278"/>
        </w:trPr>
        <w:tc>
          <w:tcPr>
            <w:tcW w:w="10950" w:type="dxa"/>
            <w:gridSpan w:val="4"/>
            <w:vAlign w:val="center"/>
          </w:tcPr>
          <w:p w14:paraId="4B5AFAF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F4541B" w:rsidRPr="0077032F" w14:paraId="3D9996F2" w14:textId="77777777" w:rsidTr="00F4541B">
        <w:tblPrEx>
          <w:tblCellMar>
            <w:left w:w="115" w:type="dxa"/>
            <w:right w:w="115" w:type="dxa"/>
          </w:tblCellMar>
        </w:tblPrEx>
        <w:trPr>
          <w:trHeight w:hRule="exact" w:val="360"/>
        </w:trPr>
        <w:tc>
          <w:tcPr>
            <w:tcW w:w="10950" w:type="dxa"/>
            <w:gridSpan w:val="4"/>
            <w:vAlign w:val="center"/>
          </w:tcPr>
          <w:p w14:paraId="6805B264"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F4541B" w:rsidRPr="0077032F" w14:paraId="085E9216" w14:textId="77777777" w:rsidTr="00F4541B">
        <w:tblPrEx>
          <w:tblCellMar>
            <w:left w:w="115" w:type="dxa"/>
            <w:right w:w="115" w:type="dxa"/>
          </w:tblCellMar>
        </w:tblPrEx>
        <w:trPr>
          <w:trHeight w:hRule="exact" w:val="360"/>
        </w:trPr>
        <w:tc>
          <w:tcPr>
            <w:tcW w:w="5475" w:type="dxa"/>
            <w:gridSpan w:val="2"/>
          </w:tcPr>
          <w:p w14:paraId="48409BFA"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71ACAC65"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F4541B" w:rsidRPr="0077032F" w14:paraId="2040A460" w14:textId="77777777" w:rsidTr="00F4541B">
        <w:tblPrEx>
          <w:tblCellMar>
            <w:left w:w="108" w:type="dxa"/>
            <w:right w:w="108" w:type="dxa"/>
          </w:tblCellMar>
        </w:tblPrEx>
        <w:trPr>
          <w:trHeight w:hRule="exact" w:val="288"/>
        </w:trPr>
        <w:tc>
          <w:tcPr>
            <w:tcW w:w="10950" w:type="dxa"/>
            <w:gridSpan w:val="4"/>
            <w:vAlign w:val="center"/>
          </w:tcPr>
          <w:p w14:paraId="2F16FEFB"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F4541B" w:rsidRPr="0077032F" w14:paraId="61FC8A01" w14:textId="77777777" w:rsidTr="00F4541B">
        <w:tblPrEx>
          <w:tblCellMar>
            <w:left w:w="108" w:type="dxa"/>
            <w:right w:w="108" w:type="dxa"/>
          </w:tblCellMar>
        </w:tblPrEx>
        <w:trPr>
          <w:trHeight w:hRule="exact" w:val="360"/>
        </w:trPr>
        <w:tc>
          <w:tcPr>
            <w:tcW w:w="5482" w:type="dxa"/>
            <w:gridSpan w:val="3"/>
          </w:tcPr>
          <w:p w14:paraId="6AEEAB66"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61324E8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F4541B" w:rsidRPr="0077032F" w14:paraId="38C35F57" w14:textId="77777777" w:rsidTr="00F4541B">
        <w:tblPrEx>
          <w:tblCellMar>
            <w:left w:w="108" w:type="dxa"/>
            <w:right w:w="108" w:type="dxa"/>
          </w:tblCellMar>
        </w:tblPrEx>
        <w:trPr>
          <w:trHeight w:val="288"/>
        </w:trPr>
        <w:tc>
          <w:tcPr>
            <w:tcW w:w="10950" w:type="dxa"/>
            <w:gridSpan w:val="4"/>
            <w:vAlign w:val="center"/>
          </w:tcPr>
          <w:p w14:paraId="30474233"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F4541B" w:rsidRPr="0077032F" w14:paraId="7B6F4D32" w14:textId="77777777" w:rsidTr="00F4541B">
        <w:tblPrEx>
          <w:tblCellMar>
            <w:left w:w="108" w:type="dxa"/>
            <w:right w:w="108" w:type="dxa"/>
          </w:tblCellMar>
        </w:tblPrEx>
        <w:trPr>
          <w:trHeight w:hRule="exact" w:val="360"/>
        </w:trPr>
        <w:tc>
          <w:tcPr>
            <w:tcW w:w="10950" w:type="dxa"/>
            <w:gridSpan w:val="4"/>
          </w:tcPr>
          <w:p w14:paraId="3A2D6B04"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F4541B" w:rsidRPr="0077032F" w14:paraId="2F35E118"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F161B6"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23E6859"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F4541B" w:rsidRPr="0077032F" w14:paraId="14036E4F"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109297E"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1789941A"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12CDCA54" w14:textId="77777777" w:rsidR="00F4541B" w:rsidRPr="00D83E48" w:rsidRDefault="00F4541B" w:rsidP="00DA2B2D">
      <w:pPr>
        <w:rPr>
          <w:rFonts w:ascii="Calibri" w:hAnsi="Calibri"/>
          <w:b/>
          <w:sz w:val="32"/>
          <w:szCs w:val="32"/>
        </w:rPr>
        <w:sectPr w:rsidR="00F4541B" w:rsidRPr="00D83E48" w:rsidSect="00FD28A1">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41F2D294"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1B855B33" w14:textId="0E0F8D12" w:rsidR="0050535B" w:rsidRPr="0050535B" w:rsidRDefault="0050535B" w:rsidP="0050535B">
      <w:pPr>
        <w:pStyle w:val="ListParagraph"/>
        <w:numPr>
          <w:ilvl w:val="0"/>
          <w:numId w:val="30"/>
        </w:numPr>
        <w:ind w:left="360" w:hanging="360"/>
        <w:rPr>
          <w:rFonts w:asciiTheme="minorHAnsi" w:hAnsiTheme="minorHAnsi"/>
        </w:rPr>
      </w:pPr>
      <w:r w:rsidRPr="0050535B">
        <w:rPr>
          <w:rFonts w:asciiTheme="minorHAnsi" w:hAnsiTheme="minorHAnsi"/>
        </w:rPr>
        <w:t>Indoor Unit Name: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1B44FDAE" w14:textId="77777777" w:rsidR="00CD0B3B" w:rsidRPr="0029461A" w:rsidRDefault="00CD0B3B" w:rsidP="00CD0B3B">
      <w:pPr>
        <w:pStyle w:val="ListParagraph"/>
        <w:numPr>
          <w:ilvl w:val="0"/>
          <w:numId w:val="30"/>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2EECCE90" w14:textId="7BC3D9E9" w:rsidR="00225A39" w:rsidRDefault="00225A39"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lastRenderedPageBreak/>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3"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1C5ED2CC" w:rsidR="00DC0C53" w:rsidRDefault="00225A39" w:rsidP="00DC0C53">
      <w:pPr>
        <w:pStyle w:val="ListParagraph"/>
        <w:numPr>
          <w:ilvl w:val="0"/>
          <w:numId w:val="38"/>
        </w:numPr>
        <w:ind w:left="360"/>
        <w:rPr>
          <w:rFonts w:ascii="Calibri" w:hAnsi="Calibri"/>
        </w:rPr>
      </w:pPr>
      <w:r>
        <w:rPr>
          <w:rFonts w:ascii="Calibri" w:hAnsi="Calibri"/>
        </w:rPr>
        <w:t>Required</w:t>
      </w:r>
      <w:r w:rsidR="00DC0C53">
        <w:rPr>
          <w:rFonts w:ascii="Calibri" w:hAnsi="Calibri"/>
        </w:rPr>
        <w:t xml:space="preserve">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306F7D33" w:rsidR="00DC0C53" w:rsidRPr="00A2424F" w:rsidRDefault="00DC0C53">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75E16E8B"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1D8B6CF5" w:rsidR="008E38AD"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53FC13A4" w14:textId="77777777" w:rsidR="00F4541B" w:rsidRDefault="00F4541B">
      <w:pPr>
        <w:numPr>
          <w:ilvl w:val="0"/>
          <w:numId w:val="34"/>
        </w:numPr>
        <w:ind w:left="360" w:hanging="360"/>
        <w:rPr>
          <w:rFonts w:ascii="Calibri" w:hAnsi="Calibri"/>
        </w:rPr>
      </w:pPr>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08DFA74F" w14:textId="48BB4969" w:rsidR="00F4541B" w:rsidRPr="00F4541B" w:rsidRDefault="00F4541B">
      <w:pPr>
        <w:numPr>
          <w:ilvl w:val="0"/>
          <w:numId w:val="34"/>
        </w:numPr>
        <w:ind w:left="360" w:hanging="360"/>
        <w:rPr>
          <w:rFonts w:ascii="Calibri" w:hAnsi="Calibri"/>
        </w:rPr>
      </w:pPr>
      <w:r w:rsidRPr="00F4541B">
        <w:rPr>
          <w:rFonts w:ascii="Calibri" w:hAnsi="Calibri"/>
          <w:i/>
        </w:rPr>
        <w:t>Correction Notes:</w:t>
      </w:r>
      <w:r w:rsidRPr="00F4541B">
        <w:rPr>
          <w:rFonts w:ascii="Calibri" w:hAnsi="Calibri"/>
        </w:rPr>
        <w:t xml:space="preserve"> If one or more applicable requirements are not met “Fail” will appear in the row above. When this occurs the rater is required to enter detailed notes here that describe what failed and why.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4"/>
          <w:headerReference w:type="default" r:id="rId15"/>
          <w:footerReference w:type="default" r:id="rId16"/>
          <w:headerReference w:type="first" r:id="rId17"/>
          <w:foot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5D047E" w:rsidRPr="00966F61" w14:paraId="265678CD" w14:textId="77777777" w:rsidTr="008E38AD">
        <w:trPr>
          <w:cantSplit/>
          <w:trHeight w:val="144"/>
        </w:trPr>
        <w:tc>
          <w:tcPr>
            <w:tcW w:w="475" w:type="dxa"/>
            <w:vAlign w:val="center"/>
          </w:tcPr>
          <w:p w14:paraId="265678CA" w14:textId="77777777" w:rsidR="005D047E" w:rsidRPr="00966F61" w:rsidRDefault="005D047E" w:rsidP="005D047E">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772E58F" w:rsidR="005D047E" w:rsidRPr="00966F61"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5D047E" w:rsidRDefault="005D047E" w:rsidP="005D047E">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5D047E" w:rsidRPr="00966F61" w14:paraId="265678D1" w14:textId="77777777" w:rsidTr="008E38AD">
        <w:trPr>
          <w:cantSplit/>
          <w:trHeight w:val="144"/>
        </w:trPr>
        <w:tc>
          <w:tcPr>
            <w:tcW w:w="475" w:type="dxa"/>
            <w:vAlign w:val="center"/>
          </w:tcPr>
          <w:p w14:paraId="265678CE" w14:textId="77777777" w:rsidR="005D047E" w:rsidRPr="00966F61" w:rsidRDefault="005D047E" w:rsidP="005D047E">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D2BE2BB" w:rsidR="005D047E" w:rsidRPr="00966F61"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5D047E" w:rsidRDefault="005D047E" w:rsidP="005D047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5D047E" w:rsidRPr="00966F61" w14:paraId="44518FCA" w14:textId="77777777" w:rsidTr="008E38AD">
        <w:trPr>
          <w:cantSplit/>
          <w:trHeight w:val="144"/>
        </w:trPr>
        <w:tc>
          <w:tcPr>
            <w:tcW w:w="475" w:type="dxa"/>
            <w:vAlign w:val="center"/>
          </w:tcPr>
          <w:p w14:paraId="58E4C11B" w14:textId="5E5D280F" w:rsidR="005D047E" w:rsidRPr="00966F61"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5AD1039F" w14:textId="1674AC75"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1F84CA4C" w14:textId="73355901" w:rsidR="005D047E" w:rsidRPr="00966F61" w:rsidRDefault="005D047E" w:rsidP="005D047E">
            <w:pPr>
              <w:rPr>
                <w:rFonts w:asciiTheme="minorHAnsi" w:hAnsiTheme="minorHAnsi"/>
                <w:sz w:val="18"/>
                <w:szCs w:val="18"/>
              </w:rPr>
            </w:pPr>
            <w:r w:rsidRPr="005D047E">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67A5E637"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5D047E">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627DB45B" w:rsidR="00ED543C" w:rsidRPr="00966F61" w:rsidRDefault="00ED543C" w:rsidP="008E38AD">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r w:rsidR="005D047E">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D0B3B" w:rsidRPr="00966F61" w14:paraId="265678DB" w14:textId="77777777" w:rsidTr="008E38AD">
        <w:trPr>
          <w:cantSplit/>
          <w:trHeight w:val="144"/>
        </w:trPr>
        <w:tc>
          <w:tcPr>
            <w:tcW w:w="475" w:type="dxa"/>
            <w:vAlign w:val="center"/>
          </w:tcPr>
          <w:p w14:paraId="265678D6" w14:textId="0B7CE1E0"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265678D7" w14:textId="7023E826" w:rsidR="00CD0B3B" w:rsidRPr="00966F61" w:rsidRDefault="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2DD52ED3"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&lt;&lt;calculated field: </w:t>
            </w:r>
          </w:p>
          <w:p w14:paraId="66720D72"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407AC27A"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4083AA05" w14:textId="77777777" w:rsidR="00CD0B3B" w:rsidRPr="00480A17" w:rsidRDefault="00CD0B3B" w:rsidP="00CD0B3B">
            <w:pPr>
              <w:rPr>
                <w:rFonts w:asciiTheme="minorHAnsi" w:hAnsiTheme="minorHAnsi"/>
                <w:sz w:val="16"/>
                <w:szCs w:val="16"/>
              </w:rPr>
            </w:pPr>
          </w:p>
          <w:p w14:paraId="161E6AA5" w14:textId="77777777" w:rsidR="00CD0B3B" w:rsidRPr="00480A17" w:rsidRDefault="00CD0B3B" w:rsidP="00CD0B3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27EDF3D7"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p>
          <w:p w14:paraId="6EB045E9"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7B76EE6E" w14:textId="77777777" w:rsidR="00CD0B3B" w:rsidRPr="00480A17" w:rsidRDefault="00CD0B3B" w:rsidP="00CD0B3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1CA5FCA8" w14:textId="77777777" w:rsidR="00CD0B3B" w:rsidRPr="00480A17" w:rsidRDefault="00CD0B3B" w:rsidP="00CD0B3B">
            <w:pPr>
              <w:ind w:left="160"/>
              <w:rPr>
                <w:rFonts w:asciiTheme="minorHAnsi" w:hAnsiTheme="minorHAnsi"/>
                <w:sz w:val="16"/>
                <w:szCs w:val="16"/>
              </w:rPr>
            </w:pPr>
          </w:p>
          <w:p w14:paraId="26DA74E7"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25C37A6A"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573C0CB3" w14:textId="77777777" w:rsidR="00CD0B3B" w:rsidRPr="00480A17" w:rsidRDefault="00CD0B3B" w:rsidP="00CD0B3B">
            <w:pPr>
              <w:rPr>
                <w:rFonts w:asciiTheme="minorHAnsi" w:hAnsiTheme="minorHAnsi"/>
                <w:sz w:val="16"/>
                <w:szCs w:val="16"/>
              </w:rPr>
            </w:pPr>
          </w:p>
          <w:p w14:paraId="35C000DA"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21ED6C29" w14:textId="77777777" w:rsidR="00CD0B3B" w:rsidRPr="00480A17" w:rsidRDefault="00CD0B3B" w:rsidP="00CD0B3B">
            <w:pPr>
              <w:ind w:firstLine="1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p>
          <w:p w14:paraId="2C5B26E1"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FEF523E" w14:textId="77777777" w:rsidR="00CD0B3B" w:rsidRPr="00480A17" w:rsidRDefault="00CD0B3B" w:rsidP="00CD0B3B">
            <w:pPr>
              <w:ind w:firstLine="160"/>
              <w:rPr>
                <w:rFonts w:asciiTheme="minorHAnsi" w:hAnsiTheme="minorHAnsi"/>
                <w:sz w:val="16"/>
                <w:szCs w:val="16"/>
              </w:rPr>
            </w:pPr>
          </w:p>
          <w:p w14:paraId="5B32D975" w14:textId="77777777" w:rsidR="00CD0B3B" w:rsidRPr="00480A17" w:rsidRDefault="00CD0B3B" w:rsidP="00CD0B3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48CD3B8A" w14:textId="77777777" w:rsidR="00CD0B3B" w:rsidRPr="00480A17" w:rsidRDefault="00CD0B3B" w:rsidP="00CD0B3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0471F567" w14:textId="77777777" w:rsidR="00CD0B3B" w:rsidRPr="00480A17" w:rsidRDefault="00CD0B3B" w:rsidP="00CD0B3B">
            <w:pPr>
              <w:ind w:left="154"/>
              <w:rPr>
                <w:rFonts w:asciiTheme="minorHAnsi" w:hAnsiTheme="minorHAnsi"/>
                <w:b/>
                <w:sz w:val="16"/>
                <w:szCs w:val="16"/>
              </w:rPr>
            </w:pPr>
          </w:p>
          <w:p w14:paraId="22E022D9"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BA59BAD" w14:textId="77777777" w:rsidR="00CD0B3B" w:rsidRPr="00480A17" w:rsidRDefault="00CD0B3B" w:rsidP="00CD0B3B">
            <w:pPr>
              <w:rPr>
                <w:rFonts w:asciiTheme="minorHAnsi" w:hAnsiTheme="minorHAnsi"/>
                <w:sz w:val="16"/>
                <w:szCs w:val="16"/>
              </w:rPr>
            </w:pPr>
          </w:p>
          <w:p w14:paraId="6B520234"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42B743C"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p>
          <w:p w14:paraId="5216F8A3"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564D730F"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7443EB3A" w14:textId="77777777" w:rsidR="00CD0B3B" w:rsidRPr="00480A17" w:rsidRDefault="00CD0B3B" w:rsidP="00CD0B3B">
            <w:pPr>
              <w:rPr>
                <w:rFonts w:asciiTheme="minorHAnsi" w:hAnsiTheme="minorHAnsi"/>
                <w:sz w:val="16"/>
                <w:szCs w:val="16"/>
              </w:rPr>
            </w:pPr>
          </w:p>
          <w:p w14:paraId="6CA3F5AC"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914AD03"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593E2AB9" w14:textId="77777777" w:rsidR="00CD0B3B" w:rsidRPr="00480A17" w:rsidRDefault="00CD0B3B" w:rsidP="00CD0B3B">
            <w:pPr>
              <w:rPr>
                <w:rFonts w:asciiTheme="minorHAnsi" w:hAnsiTheme="minorHAnsi"/>
                <w:sz w:val="16"/>
                <w:szCs w:val="16"/>
              </w:rPr>
            </w:pPr>
          </w:p>
          <w:p w14:paraId="40F9E4DB"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4DCD83BE"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p>
          <w:p w14:paraId="6043F639"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2A49DF9F" w14:textId="77777777" w:rsidR="00CD0B3B" w:rsidRPr="00480A17" w:rsidRDefault="00CD0B3B" w:rsidP="00CD0B3B">
            <w:pPr>
              <w:ind w:left="153"/>
              <w:rPr>
                <w:rFonts w:asciiTheme="minorHAnsi" w:hAnsiTheme="minorHAnsi"/>
                <w:sz w:val="16"/>
                <w:szCs w:val="16"/>
              </w:rPr>
            </w:pPr>
          </w:p>
          <w:p w14:paraId="6F14945A" w14:textId="77777777" w:rsidR="00CD0B3B" w:rsidRPr="00480A17" w:rsidRDefault="00CD0B3B" w:rsidP="00CD0B3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38C2661" w14:textId="77777777" w:rsidR="00CD0B3B" w:rsidRPr="00480A17" w:rsidRDefault="00CD0B3B" w:rsidP="00CD0B3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32A8F715" w14:textId="77777777" w:rsidR="00CD0B3B" w:rsidRPr="00480A17" w:rsidRDefault="00CD0B3B" w:rsidP="00CD0B3B">
            <w:pPr>
              <w:ind w:left="153"/>
              <w:rPr>
                <w:rFonts w:asciiTheme="minorHAnsi" w:hAnsiTheme="minorHAnsi"/>
                <w:b/>
                <w:sz w:val="16"/>
                <w:szCs w:val="16"/>
              </w:rPr>
            </w:pPr>
          </w:p>
          <w:p w14:paraId="171BC20A" w14:textId="77777777" w:rsidR="00CD0B3B" w:rsidRPr="00480A17" w:rsidRDefault="00CD0B3B" w:rsidP="00CD0B3B">
            <w:pPr>
              <w:ind w:left="153"/>
              <w:rPr>
                <w:rFonts w:asciiTheme="minorHAnsi" w:hAnsiTheme="minorHAnsi"/>
                <w:b/>
                <w:sz w:val="16"/>
                <w:szCs w:val="16"/>
              </w:rPr>
            </w:pPr>
          </w:p>
          <w:p w14:paraId="1EEFB235"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6C94540C" w14:textId="77777777" w:rsidR="00CD0B3B" w:rsidRPr="00480A17" w:rsidRDefault="00CD0B3B" w:rsidP="00CD0B3B">
            <w:pPr>
              <w:rPr>
                <w:rFonts w:asciiTheme="minorHAnsi" w:hAnsiTheme="minorHAnsi"/>
                <w:sz w:val="16"/>
                <w:szCs w:val="16"/>
              </w:rPr>
            </w:pPr>
          </w:p>
          <w:p w14:paraId="1169446D"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0E72CB03"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265678DA" w14:textId="4A0F419A" w:rsidR="00CD0B3B" w:rsidRPr="00966F61" w:rsidRDefault="00CD0B3B" w:rsidP="00CD0B3B">
            <w:pPr>
              <w:rPr>
                <w:rFonts w:asciiTheme="minorHAnsi" w:hAnsiTheme="minorHAnsi"/>
                <w:sz w:val="18"/>
                <w:szCs w:val="18"/>
              </w:rPr>
            </w:pPr>
            <w:r w:rsidRPr="00480A17">
              <w:rPr>
                <w:rFonts w:asciiTheme="minorHAnsi" w:hAnsiTheme="minorHAnsi"/>
                <w:sz w:val="16"/>
                <w:szCs w:val="16"/>
              </w:rPr>
              <w:t>&gt;&gt;</w:t>
            </w:r>
          </w:p>
        </w:tc>
      </w:tr>
      <w:tr w:rsidR="00CD0B3B" w:rsidRPr="00966F61" w14:paraId="265678E4" w14:textId="77777777" w:rsidTr="008E38AD">
        <w:trPr>
          <w:cantSplit/>
          <w:trHeight w:val="144"/>
        </w:trPr>
        <w:tc>
          <w:tcPr>
            <w:tcW w:w="475" w:type="dxa"/>
            <w:vAlign w:val="center"/>
          </w:tcPr>
          <w:p w14:paraId="265678DC" w14:textId="50F2078B"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265678DD" w14:textId="35AFEDBA"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CD0B3B" w:rsidRDefault="00CD0B3B" w:rsidP="00CD0B3B">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CD0B3B" w:rsidRDefault="00CD0B3B" w:rsidP="00CD0B3B">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CD0B3B" w:rsidRDefault="00CD0B3B" w:rsidP="00CD0B3B">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D0B3B" w:rsidRPr="00966F61" w14:paraId="265678ED" w14:textId="77777777" w:rsidTr="008E38AD">
        <w:trPr>
          <w:cantSplit/>
          <w:trHeight w:val="144"/>
        </w:trPr>
        <w:tc>
          <w:tcPr>
            <w:tcW w:w="475" w:type="dxa"/>
            <w:vAlign w:val="center"/>
          </w:tcPr>
          <w:p w14:paraId="265678E5" w14:textId="70185009"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265678E6" w14:textId="393FB9D5"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6FC362BA"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D0B3B" w:rsidRDefault="00CD0B3B" w:rsidP="00CD0B3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D0B3B" w:rsidRDefault="00CD0B3B" w:rsidP="00CD0B3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CD0B3B" w:rsidRDefault="00CD0B3B" w:rsidP="00CD0B3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D0B3B" w:rsidRPr="00966F61" w14:paraId="265678F8" w14:textId="77777777" w:rsidTr="008E38AD">
        <w:trPr>
          <w:cantSplit/>
          <w:trHeight w:val="144"/>
        </w:trPr>
        <w:tc>
          <w:tcPr>
            <w:tcW w:w="475" w:type="dxa"/>
            <w:vAlign w:val="center"/>
          </w:tcPr>
          <w:p w14:paraId="265678EE" w14:textId="35AF6458"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CD0B3B" w:rsidRDefault="00CD0B3B" w:rsidP="00CD0B3B">
            <w:pPr>
              <w:rPr>
                <w:rFonts w:asciiTheme="minorHAnsi" w:hAnsiTheme="minorHAnsi"/>
                <w:sz w:val="18"/>
                <w:szCs w:val="18"/>
              </w:rPr>
            </w:pPr>
            <w:r>
              <w:rPr>
                <w:rFonts w:asciiTheme="minorHAnsi" w:hAnsiTheme="minorHAnsi"/>
                <w:sz w:val="18"/>
                <w:szCs w:val="18"/>
              </w:rPr>
              <w:t>&lt;&lt;calculated field:</w:t>
            </w:r>
          </w:p>
          <w:p w14:paraId="265678F1" w14:textId="77777777" w:rsidR="00CD0B3B" w:rsidRDefault="00CD0B3B" w:rsidP="00CD0B3B">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CD0B3B" w:rsidRDefault="00CD0B3B" w:rsidP="00CD0B3B">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CD0B3B" w:rsidRDefault="00CD0B3B" w:rsidP="00CD0B3B">
            <w:pPr>
              <w:keepNext/>
              <w:rPr>
                <w:rFonts w:ascii="Calibri" w:hAnsi="Calibri"/>
                <w:sz w:val="16"/>
                <w:szCs w:val="16"/>
              </w:rPr>
            </w:pPr>
            <w:r>
              <w:rPr>
                <w:rFonts w:ascii="Calibri" w:hAnsi="Calibri"/>
                <w:sz w:val="16"/>
                <w:szCs w:val="16"/>
              </w:rPr>
              <w:t>*CFI System</w:t>
            </w:r>
          </w:p>
          <w:p w14:paraId="265678F4" w14:textId="77777777" w:rsidR="00CD0B3B" w:rsidRDefault="00CD0B3B" w:rsidP="00CD0B3B">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265678F7" w14:textId="6FD23FA2" w:rsidR="00CD0B3B" w:rsidRDefault="00CD0B3B" w:rsidP="00CD0B3B">
            <w:pPr>
              <w:rPr>
                <w:rFonts w:asciiTheme="minorHAnsi" w:hAnsiTheme="minorHAnsi"/>
                <w:sz w:val="18"/>
                <w:szCs w:val="18"/>
              </w:rPr>
            </w:pPr>
          </w:p>
        </w:tc>
      </w:tr>
      <w:tr w:rsidR="00CD0B3B" w:rsidRPr="00966F61" w14:paraId="26567900" w14:textId="77777777" w:rsidTr="008E38AD">
        <w:trPr>
          <w:cantSplit/>
          <w:trHeight w:val="144"/>
        </w:trPr>
        <w:tc>
          <w:tcPr>
            <w:tcW w:w="475" w:type="dxa"/>
            <w:vAlign w:val="center"/>
          </w:tcPr>
          <w:p w14:paraId="265678F9" w14:textId="24A957AA"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p>
          <w:p w14:paraId="265678FC" w14:textId="1413E516" w:rsidR="00CD0B3B" w:rsidRDefault="00CD0B3B" w:rsidP="00CD0B3B">
            <w:pPr>
              <w:rPr>
                <w:rFonts w:asciiTheme="minorHAnsi" w:hAnsiTheme="minorHAnsi"/>
                <w:sz w:val="18"/>
                <w:szCs w:val="18"/>
              </w:rPr>
            </w:pPr>
            <w:r>
              <w:rPr>
                <w:rFonts w:asciiTheme="minorHAnsi" w:hAnsiTheme="minorHAnsi"/>
                <w:sz w:val="18"/>
                <w:szCs w:val="18"/>
              </w:rPr>
              <w:t>If parent is MCH-01b, MCH-01c, or MCH-01d then value=N/A;</w:t>
            </w:r>
          </w:p>
          <w:p w14:paraId="265678FF" w14:textId="23425CB2" w:rsidR="00CD0B3B" w:rsidRPr="00966F61" w:rsidRDefault="00CD0B3B" w:rsidP="00CD0B3B">
            <w:pPr>
              <w:rPr>
                <w:rFonts w:asciiTheme="minorHAnsi" w:hAnsiTheme="minorHAnsi"/>
                <w:sz w:val="18"/>
                <w:szCs w:val="18"/>
              </w:rPr>
            </w:pPr>
            <w:r>
              <w:rPr>
                <w:rFonts w:asciiTheme="minorHAnsi" w:hAnsiTheme="minorHAnsi"/>
                <w:sz w:val="18"/>
                <w:szCs w:val="18"/>
              </w:rPr>
              <w:t>elseif parent isMCH-01a, reference value from MCH-01a section J 10</w:t>
            </w:r>
            <w:r w:rsidDel="00365191">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D0B3B" w:rsidRPr="00966F61" w14:paraId="26567904" w14:textId="77777777" w:rsidTr="008E38AD">
        <w:trPr>
          <w:cantSplit/>
          <w:trHeight w:val="144"/>
        </w:trPr>
        <w:tc>
          <w:tcPr>
            <w:tcW w:w="475" w:type="dxa"/>
            <w:vAlign w:val="center"/>
          </w:tcPr>
          <w:p w14:paraId="26567901" w14:textId="43EAD030" w:rsidR="00CD0B3B" w:rsidRPr="00966F61" w:rsidRDefault="00CD0B3B" w:rsidP="00CD0B3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D0B3B" w:rsidRPr="00966F61" w14:paraId="2656790C" w14:textId="77777777" w:rsidTr="008E38AD">
        <w:trPr>
          <w:cantSplit/>
          <w:trHeight w:val="144"/>
        </w:trPr>
        <w:tc>
          <w:tcPr>
            <w:tcW w:w="475" w:type="dxa"/>
            <w:vAlign w:val="center"/>
          </w:tcPr>
          <w:p w14:paraId="26567905" w14:textId="22418BC5" w:rsidR="00CD0B3B" w:rsidRPr="00966F61" w:rsidDel="006E5AE2" w:rsidRDefault="00CD0B3B" w:rsidP="00CD0B3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479BBF3C" w:rsidR="00CD0B3B" w:rsidRDefault="00CD0B3B" w:rsidP="00CD0B3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3D044341" w:rsidR="00CD0B3B" w:rsidRDefault="00CD0B3B" w:rsidP="00CD0B3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CD0B3B" w:rsidRDefault="00CD0B3B" w:rsidP="00CD0B3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D0B3B" w:rsidRPr="00966F61" w14:paraId="06E3A588" w14:textId="77777777" w:rsidTr="008E38AD">
        <w:trPr>
          <w:cantSplit/>
          <w:trHeight w:val="144"/>
        </w:trPr>
        <w:tc>
          <w:tcPr>
            <w:tcW w:w="475" w:type="dxa"/>
            <w:vAlign w:val="center"/>
          </w:tcPr>
          <w:p w14:paraId="75094969" w14:textId="6794E203" w:rsidR="00CD0B3B" w:rsidRDefault="00CD0B3B" w:rsidP="00CD0B3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CD0B3B" w:rsidRPr="00966F61" w:rsidRDefault="00CD0B3B" w:rsidP="00CD0B3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CD0B3B" w:rsidRDefault="00CD0B3B" w:rsidP="00CD0B3B">
            <w:pPr>
              <w:keepNext/>
              <w:rPr>
                <w:rFonts w:asciiTheme="minorHAnsi" w:hAnsiTheme="minorHAnsi"/>
                <w:sz w:val="18"/>
                <w:szCs w:val="18"/>
              </w:rPr>
            </w:pPr>
            <w:r>
              <w:rPr>
                <w:rFonts w:asciiTheme="minorHAnsi" w:hAnsiTheme="minorHAnsi"/>
                <w:sz w:val="18"/>
                <w:szCs w:val="18"/>
              </w:rPr>
              <w:t>&lt;&lt;Calculated Field:</w:t>
            </w:r>
          </w:p>
          <w:p w14:paraId="1EB44E77" w14:textId="77777777" w:rsidR="00CD0B3B" w:rsidRDefault="00CD0B3B" w:rsidP="00CD0B3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04095CAA" w14:textId="29B1A283" w:rsidR="00CD0B3B" w:rsidRDefault="00CD0B3B" w:rsidP="00CD0B3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6348D9E" w14:textId="77777777" w:rsidR="00CD0B3B" w:rsidRDefault="00CD0B3B" w:rsidP="00CD0B3B">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929D883" w:rsidR="00CD0B3B" w:rsidRPr="00966F61" w:rsidRDefault="00CD0B3B" w:rsidP="00CD0B3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7F7878" w:rsidRPr="00D83E48" w14:paraId="2656791F" w14:textId="77777777" w:rsidTr="00010AA3">
        <w:trPr>
          <w:cantSplit/>
          <w:trHeight w:val="432"/>
        </w:trPr>
        <w:tc>
          <w:tcPr>
            <w:tcW w:w="5000" w:type="pct"/>
            <w:gridSpan w:val="3"/>
            <w:vAlign w:val="center"/>
          </w:tcPr>
          <w:p w14:paraId="2656791D" w14:textId="3EA828C0" w:rsidR="007F7878" w:rsidRPr="002E17DB" w:rsidRDefault="007F7878" w:rsidP="003D30A1">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3D30A1">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010AA3">
        <w:trPr>
          <w:cantSplit/>
          <w:trHeight w:val="432"/>
        </w:trPr>
        <w:tc>
          <w:tcPr>
            <w:tcW w:w="181" w:type="pct"/>
            <w:vAlign w:val="center"/>
          </w:tcPr>
          <w:p w14:paraId="2656792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010AA3">
        <w:trPr>
          <w:cantSplit/>
          <w:trHeight w:val="432"/>
        </w:trPr>
        <w:tc>
          <w:tcPr>
            <w:tcW w:w="181" w:type="pct"/>
            <w:vAlign w:val="center"/>
          </w:tcPr>
          <w:p w14:paraId="26567928"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26567929" w14:textId="05CBB22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010AA3">
        <w:trPr>
          <w:cantSplit/>
          <w:trHeight w:val="432"/>
        </w:trPr>
        <w:tc>
          <w:tcPr>
            <w:tcW w:w="181" w:type="pct"/>
            <w:vAlign w:val="center"/>
          </w:tcPr>
          <w:p w14:paraId="2656792C"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010AA3">
        <w:trPr>
          <w:cantSplit/>
          <w:trHeight w:val="432"/>
        </w:trPr>
        <w:tc>
          <w:tcPr>
            <w:tcW w:w="181" w:type="pct"/>
            <w:vAlign w:val="center"/>
          </w:tcPr>
          <w:p w14:paraId="2656793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0B5D45" w:rsidP="003D30A1">
            <w:pPr>
              <w:pStyle w:val="ListParagraph"/>
              <w:keepNext/>
              <w:rPr>
                <w:rFonts w:asciiTheme="minorHAnsi" w:hAnsiTheme="minorHAnsi"/>
                <w:sz w:val="18"/>
                <w:szCs w:val="18"/>
              </w:rPr>
            </w:pPr>
            <w:hyperlink r:id="rId19"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225A39" w:rsidRPr="00D83E48" w14:paraId="2656794F" w14:textId="77777777" w:rsidTr="00010AA3">
        <w:trPr>
          <w:cantSplit/>
          <w:trHeight w:val="432"/>
        </w:trPr>
        <w:tc>
          <w:tcPr>
            <w:tcW w:w="181" w:type="pct"/>
            <w:vAlign w:val="center"/>
          </w:tcPr>
          <w:p w14:paraId="26567937" w14:textId="77777777" w:rsidR="00225A39" w:rsidRPr="002E17DB" w:rsidRDefault="00225A39" w:rsidP="00225A39">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55AF7F48" w:rsidR="00225A39" w:rsidRPr="002E17DB" w:rsidRDefault="00225A39" w:rsidP="00225A3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225A39" w:rsidRDefault="00225A39" w:rsidP="00225A39">
            <w:pPr>
              <w:keepNext/>
              <w:rPr>
                <w:rFonts w:asciiTheme="minorHAnsi" w:hAnsiTheme="minorHAnsi"/>
                <w:sz w:val="18"/>
                <w:szCs w:val="18"/>
              </w:rPr>
            </w:pPr>
            <w:r>
              <w:rPr>
                <w:rFonts w:asciiTheme="minorHAnsi" w:hAnsiTheme="minorHAnsi"/>
                <w:sz w:val="18"/>
                <w:szCs w:val="18"/>
              </w:rPr>
              <w:t xml:space="preserve">&lt;&lt;calculated field: </w:t>
            </w:r>
          </w:p>
          <w:p w14:paraId="3C8F2C78" w14:textId="48B2C01A"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0C808236" w:rsidR="00225A39" w:rsidRPr="00E00244" w:rsidRDefault="00225A39" w:rsidP="00225A39">
            <w:pPr>
              <w:keepNext/>
              <w:ind w:left="720"/>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1D475BD3" w14:textId="39100026" w:rsidR="00225A39" w:rsidRPr="00E00244" w:rsidRDefault="00225A39" w:rsidP="00225A39">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7AECC98C" w14:textId="35E283ED" w:rsidR="00225A39" w:rsidRDefault="00225A39" w:rsidP="00225A39">
            <w:pPr>
              <w:keepNext/>
              <w:ind w:left="720"/>
              <w:rPr>
                <w:rFonts w:asciiTheme="minorHAnsi" w:hAnsiTheme="minorHAnsi"/>
                <w:sz w:val="16"/>
                <w:szCs w:val="16"/>
              </w:rPr>
            </w:pPr>
            <w:r>
              <w:rPr>
                <w:rFonts w:asciiTheme="minorHAnsi" w:hAnsiTheme="minorHAnsi"/>
                <w:sz w:val="16"/>
                <w:szCs w:val="16"/>
              </w:rPr>
              <w:t>If A0</w:t>
            </w:r>
            <w:r w:rsidR="005D047E">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8FCFA24" w14:textId="4DEBF7EF" w:rsidR="00225A39" w:rsidRDefault="00225A39" w:rsidP="00225A39">
            <w:pPr>
              <w:keepNext/>
              <w:ind w:left="720"/>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4C1521B3" w14:textId="77777777" w:rsidR="00225A39" w:rsidRDefault="00225A39" w:rsidP="00225A39">
            <w:pPr>
              <w:keepNext/>
              <w:ind w:left="720"/>
              <w:rPr>
                <w:rFonts w:asciiTheme="minorHAnsi" w:hAnsiTheme="minorHAnsi"/>
                <w:sz w:val="16"/>
                <w:szCs w:val="16"/>
              </w:rPr>
            </w:pPr>
            <w:r>
              <w:rPr>
                <w:rFonts w:asciiTheme="minorHAnsi" w:hAnsiTheme="minorHAnsi"/>
                <w:sz w:val="16"/>
                <w:szCs w:val="16"/>
              </w:rPr>
              <w:t xml:space="preserve">Else use MCH-23a </w:t>
            </w:r>
          </w:p>
          <w:p w14:paraId="1FBD9A15" w14:textId="77777777" w:rsidR="00225A39" w:rsidRDefault="00225A39" w:rsidP="00225A39">
            <w:pPr>
              <w:keepNext/>
              <w:rPr>
                <w:rFonts w:asciiTheme="minorHAnsi" w:hAnsiTheme="minorHAnsi"/>
                <w:sz w:val="16"/>
                <w:szCs w:val="16"/>
              </w:rPr>
            </w:pPr>
            <w:r>
              <w:rPr>
                <w:rFonts w:asciiTheme="minorHAnsi" w:hAnsiTheme="minorHAnsi"/>
                <w:sz w:val="16"/>
                <w:szCs w:val="16"/>
              </w:rPr>
              <w:t>End</w:t>
            </w:r>
          </w:p>
          <w:p w14:paraId="47CCD106" w14:textId="77777777" w:rsidR="00225A39" w:rsidRPr="00E00244" w:rsidRDefault="00225A39" w:rsidP="00225A39">
            <w:pPr>
              <w:keepNext/>
              <w:rPr>
                <w:rFonts w:asciiTheme="minorHAnsi" w:hAnsiTheme="minorHAnsi"/>
                <w:sz w:val="16"/>
                <w:szCs w:val="16"/>
              </w:rPr>
            </w:pPr>
          </w:p>
          <w:p w14:paraId="177BB244" w14:textId="709367AF"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7</w:t>
            </w:r>
            <w:r w:rsidRPr="00E00244">
              <w:rPr>
                <w:rFonts w:asciiTheme="minorHAnsi" w:hAnsiTheme="minorHAnsi"/>
                <w:sz w:val="16"/>
                <w:szCs w:val="16"/>
              </w:rPr>
              <w:t xml:space="preserve"> =  ZonallyControlled Then</w:t>
            </w:r>
          </w:p>
          <w:p w14:paraId="1EF21E36" w14:textId="61FD98F0" w:rsidR="00225A39"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497DBD9B" w14:textId="58E10C79"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77DFC1CA" w14:textId="37F5318A" w:rsidR="00225A39" w:rsidRDefault="00225A39" w:rsidP="00225A39">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5E1A6475" w14:textId="547A39EC" w:rsidR="00225A39" w:rsidRDefault="00225A39" w:rsidP="00225A39">
            <w:pPr>
              <w:keepNext/>
              <w:rPr>
                <w:rFonts w:asciiTheme="minorHAnsi" w:hAnsiTheme="minorHAnsi"/>
                <w:sz w:val="16"/>
                <w:szCs w:val="16"/>
              </w:rPr>
            </w:pPr>
            <w:r>
              <w:rPr>
                <w:rFonts w:asciiTheme="minorHAnsi" w:hAnsiTheme="minorHAnsi"/>
                <w:sz w:val="16"/>
                <w:szCs w:val="16"/>
              </w:rPr>
              <w:t>ElseIf A0</w:t>
            </w:r>
            <w:r w:rsidR="005D047E">
              <w:rPr>
                <w:rFonts w:asciiTheme="minorHAnsi" w:hAnsiTheme="minorHAnsi"/>
                <w:sz w:val="16"/>
                <w:szCs w:val="16"/>
              </w:rPr>
              <w:t>6</w:t>
            </w:r>
            <w:r>
              <w:rPr>
                <w:rFonts w:asciiTheme="minorHAnsi" w:hAnsiTheme="minorHAnsi"/>
                <w:sz w:val="16"/>
                <w:szCs w:val="16"/>
              </w:rPr>
              <w:t xml:space="preserve"> = MultiSpeed then</w:t>
            </w:r>
          </w:p>
          <w:p w14:paraId="358CC2EF" w14:textId="700CF4D0"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41F09E9"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MCH-23a;</w:t>
            </w:r>
          </w:p>
          <w:p w14:paraId="65CC2D99" w14:textId="77777777" w:rsidR="00225A39" w:rsidRPr="00E00244" w:rsidRDefault="00225A39" w:rsidP="00225A39">
            <w:pPr>
              <w:keepNext/>
              <w:ind w:left="646"/>
              <w:rPr>
                <w:rFonts w:asciiTheme="minorHAnsi" w:hAnsiTheme="minorHAnsi"/>
                <w:sz w:val="16"/>
                <w:szCs w:val="16"/>
              </w:rPr>
            </w:pPr>
          </w:p>
          <w:p w14:paraId="64FE2D75" w14:textId="3C18C6D9"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ElseIf A0</w:t>
            </w:r>
            <w:r w:rsidR="005D047E">
              <w:rPr>
                <w:rFonts w:asciiTheme="minorHAnsi" w:hAnsiTheme="minorHAnsi"/>
                <w:sz w:val="16"/>
                <w:szCs w:val="16"/>
              </w:rPr>
              <w:t>7</w:t>
            </w:r>
            <w:r w:rsidRPr="00E00244">
              <w:rPr>
                <w:rFonts w:asciiTheme="minorHAnsi" w:hAnsiTheme="minorHAnsi"/>
                <w:sz w:val="16"/>
                <w:szCs w:val="16"/>
              </w:rPr>
              <w:t xml:space="preserve"> = NotZonal Then</w:t>
            </w:r>
          </w:p>
          <w:p w14:paraId="0622CA68" w14:textId="6B3428C6" w:rsidR="00225A39" w:rsidRPr="00E00244" w:rsidRDefault="00225A39" w:rsidP="00225A39">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5D047E">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FBBB6A4" w14:textId="4B0D224C" w:rsidR="00225A39" w:rsidRDefault="00225A39" w:rsidP="00225A39">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w:t>
            </w:r>
            <w:r w:rsidR="008F1C3C">
              <w:rPr>
                <w:rFonts w:asciiTheme="minorHAnsi" w:hAnsiTheme="minorHAnsi"/>
                <w:sz w:val="16"/>
                <w:szCs w:val="16"/>
              </w:rPr>
              <w:t>04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5F5AC0FD" w14:textId="51E9ACE1"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37AA9D3A"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MCH-23a;</w:t>
            </w:r>
          </w:p>
          <w:p w14:paraId="198E46EB" w14:textId="77777777" w:rsidR="00225A39" w:rsidRDefault="00225A39" w:rsidP="00225A39">
            <w:pPr>
              <w:keepNext/>
              <w:ind w:left="646"/>
              <w:rPr>
                <w:rFonts w:asciiTheme="minorHAnsi" w:hAnsiTheme="minorHAnsi"/>
                <w:sz w:val="16"/>
                <w:szCs w:val="16"/>
              </w:rPr>
            </w:pPr>
          </w:p>
          <w:p w14:paraId="0243594D" w14:textId="0C9A0377" w:rsidR="00225A39" w:rsidRDefault="00225A39" w:rsidP="00225A39">
            <w:pPr>
              <w:keepNext/>
              <w:rPr>
                <w:rFonts w:ascii="Calibri" w:hAnsi="Calibri"/>
                <w:sz w:val="16"/>
                <w:szCs w:val="16"/>
              </w:rPr>
            </w:pPr>
            <w:r w:rsidRPr="00E00244">
              <w:rPr>
                <w:rFonts w:ascii="Calibri" w:hAnsi="Calibri"/>
                <w:sz w:val="16"/>
                <w:szCs w:val="16"/>
              </w:rPr>
              <w:t>ElseIf A0</w:t>
            </w:r>
            <w:r w:rsidR="005D047E">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1C0A534B" w14:textId="0B83A9E6" w:rsidR="00225A39" w:rsidRDefault="00225A39" w:rsidP="00225A39">
            <w:pPr>
              <w:keepNext/>
              <w:ind w:left="646"/>
              <w:rPr>
                <w:rFonts w:ascii="Calibri" w:hAnsi="Calibri"/>
                <w:sz w:val="16"/>
                <w:szCs w:val="16"/>
              </w:rPr>
            </w:pPr>
            <w:r w:rsidRPr="00E00244">
              <w:rPr>
                <w:rFonts w:ascii="Calibri" w:hAnsi="Calibri"/>
                <w:sz w:val="16"/>
                <w:szCs w:val="16"/>
              </w:rPr>
              <w:t>if A0</w:t>
            </w:r>
            <w:r w:rsidR="005D047E">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532A27E8" w14:textId="5388D41E" w:rsidR="00225A39" w:rsidRDefault="00225A39" w:rsidP="00225A39">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5D047E">
              <w:rPr>
                <w:rFonts w:ascii="Calibri" w:hAnsi="Calibri"/>
                <w:sz w:val="16"/>
                <w:szCs w:val="16"/>
              </w:rPr>
              <w:t>8</w:t>
            </w:r>
            <w:r>
              <w:rPr>
                <w:rFonts w:ascii="Calibri" w:hAnsi="Calibri"/>
                <w:sz w:val="16"/>
                <w:szCs w:val="16"/>
              </w:rPr>
              <w:t xml:space="preserve"> = CFI System or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349C9F3" w14:textId="433E5DB6" w:rsidR="00225A39" w:rsidRDefault="00225A39" w:rsidP="00225A39">
            <w:pPr>
              <w:keepNext/>
              <w:ind w:left="646"/>
              <w:rPr>
                <w:rFonts w:ascii="Calibri" w:hAnsi="Calibri"/>
                <w:sz w:val="16"/>
                <w:szCs w:val="16"/>
              </w:rPr>
            </w:pPr>
            <w:r>
              <w:rPr>
                <w:rFonts w:ascii="Calibri" w:hAnsi="Calibri"/>
                <w:sz w:val="16"/>
                <w:szCs w:val="16"/>
              </w:rPr>
              <w:t>if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1CE6AB72" w14:textId="77777777" w:rsidR="00225A39" w:rsidRPr="00E00244" w:rsidRDefault="00225A39" w:rsidP="00225A39">
            <w:pPr>
              <w:keepNext/>
              <w:ind w:left="646"/>
              <w:rPr>
                <w:rFonts w:ascii="Calibri" w:hAnsi="Calibri"/>
                <w:sz w:val="16"/>
                <w:szCs w:val="16"/>
              </w:rPr>
            </w:pPr>
            <w:r>
              <w:rPr>
                <w:rFonts w:ascii="Calibri" w:hAnsi="Calibri"/>
                <w:sz w:val="16"/>
                <w:szCs w:val="16"/>
              </w:rPr>
              <w:t>Else use variant MCH-23-a</w:t>
            </w:r>
          </w:p>
          <w:p w14:paraId="584BFFB7" w14:textId="77777777" w:rsidR="00225A39" w:rsidRDefault="00225A39" w:rsidP="00225A39">
            <w:pPr>
              <w:keepNext/>
              <w:ind w:left="1006"/>
              <w:rPr>
                <w:rFonts w:asciiTheme="minorHAnsi" w:hAnsiTheme="minorHAnsi"/>
                <w:sz w:val="16"/>
                <w:szCs w:val="16"/>
              </w:rPr>
            </w:pPr>
            <w:r w:rsidRPr="00E00244">
              <w:rPr>
                <w:rFonts w:asciiTheme="minorHAnsi" w:hAnsiTheme="minorHAnsi"/>
                <w:sz w:val="16"/>
                <w:szCs w:val="16"/>
              </w:rPr>
              <w:t>End</w:t>
            </w:r>
          </w:p>
          <w:p w14:paraId="2656794E" w14:textId="0A9A4FE9" w:rsidR="00225A39" w:rsidRDefault="00225A39" w:rsidP="00225A39">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632A604B"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w:t>
            </w:r>
            <w:r w:rsidR="00365191">
              <w:rPr>
                <w:rFonts w:asciiTheme="minorHAnsi" w:hAnsiTheme="minorHAnsi"/>
                <w:b/>
                <w:sz w:val="18"/>
                <w:szCs w:val="18"/>
              </w:rPr>
              <w:t xml:space="preserve"> Heating Only</w:t>
            </w:r>
            <w:r w:rsidRPr="00F01A91">
              <w:rPr>
                <w:rFonts w:asciiTheme="minorHAnsi" w:hAnsiTheme="minorHAnsi"/>
                <w:b/>
                <w:sz w:val="18"/>
                <w:szCs w:val="18"/>
              </w:rPr>
              <w:t xml:space="preserve"> 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F4541B">
        <w:trPr>
          <w:trHeight w:val="144"/>
        </w:trPr>
        <w:tc>
          <w:tcPr>
            <w:tcW w:w="5000" w:type="pct"/>
            <w:gridSpan w:val="3"/>
          </w:tcPr>
          <w:p w14:paraId="7A4DC3B6"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66C69E5F" w14:textId="77777777" w:rsidR="000676C8" w:rsidRDefault="000676C8" w:rsidP="00F4541B">
            <w:pPr>
              <w:keepNext/>
              <w:rPr>
                <w:ins w:id="7" w:author="Markstrum, Alexis@Energy" w:date="2019-09-30T14:25:00Z"/>
                <w:rFonts w:asciiTheme="minorHAnsi" w:hAnsiTheme="minorHAnsi"/>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p w14:paraId="145A275D" w14:textId="22BC1C53" w:rsidR="00EC7111" w:rsidRPr="00EC7111" w:rsidRDefault="00EC7111" w:rsidP="00F4541B">
            <w:pPr>
              <w:keepNext/>
              <w:rPr>
                <w:rFonts w:asciiTheme="minorHAnsi" w:hAnsiTheme="minorHAnsi"/>
                <w:sz w:val="18"/>
                <w:szCs w:val="18"/>
              </w:rPr>
            </w:pPr>
            <w:ins w:id="8" w:author="Markstrum, Alexis@Energy" w:date="2019-09-30T14:25:00Z">
              <w:r w:rsidRPr="00EC7111">
                <w:rPr>
                  <w:rFonts w:asciiTheme="minorHAnsi" w:hAnsiTheme="minorHAnsi"/>
                  <w:sz w:val="18"/>
                  <w:szCs w:val="18"/>
                </w:rPr>
                <w:t>&lt;&lt;if A12 = Not a CFVCS, then display the section does not apply message; else display table&gt;&gt;</w:t>
              </w:r>
            </w:ins>
          </w:p>
        </w:tc>
      </w:tr>
      <w:tr w:rsidR="000676C8" w:rsidRPr="00966F61" w14:paraId="294F5CEF" w14:textId="77777777" w:rsidTr="00F4541B">
        <w:tblPrEx>
          <w:tblCellMar>
            <w:top w:w="0" w:type="dxa"/>
            <w:left w:w="108" w:type="dxa"/>
            <w:bottom w:w="0" w:type="dxa"/>
            <w:right w:w="108" w:type="dxa"/>
          </w:tblCellMar>
        </w:tblPrEx>
        <w:trPr>
          <w:cantSplit/>
          <w:trHeight w:val="144"/>
        </w:trPr>
        <w:tc>
          <w:tcPr>
            <w:tcW w:w="212" w:type="pct"/>
            <w:vAlign w:val="center"/>
          </w:tcPr>
          <w:p w14:paraId="0B47697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26DE6739" w:rsidR="000676C8" w:rsidRPr="00966F61" w:rsidRDefault="000676C8" w:rsidP="00225A39">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4E7EB476" w:rsidR="000676C8" w:rsidRPr="00966F61" w:rsidRDefault="000676C8" w:rsidP="005D047E">
            <w:pPr>
              <w:keepNext/>
              <w:rPr>
                <w:rFonts w:asciiTheme="minorHAnsi" w:hAnsiTheme="minorHAnsi"/>
                <w:sz w:val="18"/>
                <w:szCs w:val="18"/>
              </w:rPr>
            </w:pPr>
            <w:r>
              <w:rPr>
                <w:rFonts w:asciiTheme="minorHAnsi" w:hAnsiTheme="minorHAnsi"/>
                <w:sz w:val="18"/>
                <w:szCs w:val="18"/>
              </w:rPr>
              <w:t xml:space="preserve"> Reference MCH-01 ventilation rate </w:t>
            </w:r>
            <w:r w:rsidR="002A5C91">
              <w:rPr>
                <w:rFonts w:asciiTheme="minorHAnsi" w:hAnsiTheme="minorHAnsi"/>
                <w:sz w:val="18"/>
                <w:szCs w:val="18"/>
              </w:rPr>
              <w:t>C11</w:t>
            </w:r>
            <w:r>
              <w:rPr>
                <w:rFonts w:asciiTheme="minorHAnsi" w:hAnsiTheme="minorHAnsi"/>
                <w:sz w:val="18"/>
                <w:szCs w:val="18"/>
              </w:rPr>
              <w:t>&gt;&gt;</w:t>
            </w:r>
          </w:p>
        </w:tc>
      </w:tr>
      <w:tr w:rsidR="000676C8" w:rsidRPr="00966F61" w14:paraId="757B6222" w14:textId="77777777" w:rsidTr="00F4541B">
        <w:tblPrEx>
          <w:tblCellMar>
            <w:top w:w="0" w:type="dxa"/>
            <w:left w:w="108" w:type="dxa"/>
            <w:bottom w:w="0" w:type="dxa"/>
            <w:right w:w="108" w:type="dxa"/>
          </w:tblCellMar>
        </w:tblPrEx>
        <w:trPr>
          <w:cantSplit/>
          <w:trHeight w:val="144"/>
        </w:trPr>
        <w:tc>
          <w:tcPr>
            <w:tcW w:w="212" w:type="pct"/>
            <w:vAlign w:val="center"/>
          </w:tcPr>
          <w:p w14:paraId="64AD06DA"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0676C8" w:rsidRPr="00966F61" w14:paraId="63ED5EE6" w14:textId="77777777" w:rsidTr="00F4541B">
        <w:tblPrEx>
          <w:tblCellMar>
            <w:top w:w="0" w:type="dxa"/>
            <w:left w:w="108" w:type="dxa"/>
            <w:bottom w:w="0" w:type="dxa"/>
            <w:right w:w="108" w:type="dxa"/>
          </w:tblCellMar>
        </w:tblPrEx>
        <w:trPr>
          <w:cantSplit/>
          <w:trHeight w:val="144"/>
        </w:trPr>
        <w:tc>
          <w:tcPr>
            <w:tcW w:w="212" w:type="pct"/>
            <w:vAlign w:val="center"/>
          </w:tcPr>
          <w:p w14:paraId="1970B2A2"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DD0E7A3" w14:textId="36E0F5B9" w:rsidR="00365191" w:rsidRDefault="005D047E" w:rsidP="00365191">
            <w:pPr>
              <w:keepNext/>
              <w:rPr>
                <w:rFonts w:asciiTheme="minorHAnsi" w:hAnsiTheme="minorHAnsi"/>
                <w:sz w:val="18"/>
                <w:szCs w:val="18"/>
              </w:rPr>
            </w:pPr>
            <w:r>
              <w:rPr>
                <w:rFonts w:asciiTheme="minorHAnsi" w:hAnsiTheme="minorHAnsi"/>
                <w:sz w:val="18"/>
                <w:szCs w:val="18"/>
              </w:rPr>
              <w:t>&lt;&lt;If A12</w:t>
            </w:r>
            <w:r w:rsidR="00365191">
              <w:rPr>
                <w:rFonts w:asciiTheme="minorHAnsi" w:hAnsiTheme="minorHAnsi"/>
                <w:sz w:val="18"/>
                <w:szCs w:val="18"/>
              </w:rPr>
              <w:t xml:space="preserve"> = ‘Fixed CFVCS’, then if </w:t>
            </w:r>
            <w:r w:rsidR="00B93AFE">
              <w:rPr>
                <w:rFonts w:asciiTheme="minorHAnsi" w:hAnsiTheme="minorHAnsi"/>
                <w:sz w:val="18"/>
                <w:szCs w:val="18"/>
              </w:rPr>
              <w:t>E</w:t>
            </w:r>
            <w:r w:rsidR="00365191">
              <w:rPr>
                <w:rFonts w:asciiTheme="minorHAnsi" w:hAnsiTheme="minorHAnsi"/>
                <w:sz w:val="18"/>
                <w:szCs w:val="18"/>
              </w:rPr>
              <w:t>02≥</w:t>
            </w:r>
            <w:r w:rsidR="00B93AFE">
              <w:rPr>
                <w:rFonts w:asciiTheme="minorHAnsi" w:hAnsiTheme="minorHAnsi"/>
                <w:sz w:val="18"/>
                <w:szCs w:val="18"/>
              </w:rPr>
              <w:t>E</w:t>
            </w:r>
            <w:r w:rsidR="00365191">
              <w:rPr>
                <w:rFonts w:asciiTheme="minorHAnsi" w:hAnsiTheme="minorHAnsi"/>
                <w:sz w:val="18"/>
                <w:szCs w:val="18"/>
              </w:rPr>
              <w:t>01</w:t>
            </w:r>
            <w:r w:rsidR="00365191" w:rsidRPr="00966F61">
              <w:rPr>
                <w:rFonts w:asciiTheme="minorHAnsi" w:hAnsiTheme="minorHAnsi"/>
                <w:sz w:val="18"/>
                <w:szCs w:val="18"/>
              </w:rPr>
              <w:t xml:space="preserve">, </w:t>
            </w:r>
            <w:r w:rsidR="00365191">
              <w:rPr>
                <w:rFonts w:asciiTheme="minorHAnsi" w:hAnsiTheme="minorHAnsi"/>
                <w:sz w:val="18"/>
                <w:szCs w:val="18"/>
              </w:rPr>
              <w:t xml:space="preserve">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p>
          <w:p w14:paraId="42531475" w14:textId="77777777" w:rsidR="00365191" w:rsidRDefault="00365191" w:rsidP="00365191">
            <w:pPr>
              <w:keepNext/>
              <w:rPr>
                <w:rFonts w:asciiTheme="minorHAnsi" w:hAnsiTheme="minorHAnsi"/>
                <w:sz w:val="18"/>
                <w:szCs w:val="18"/>
              </w:rPr>
            </w:pPr>
          </w:p>
          <w:p w14:paraId="0844A7D8" w14:textId="74B226F1" w:rsidR="00365191" w:rsidRDefault="005D047E" w:rsidP="00365191">
            <w:pPr>
              <w:keepNext/>
              <w:rPr>
                <w:rFonts w:asciiTheme="minorHAnsi" w:hAnsiTheme="minorHAnsi"/>
                <w:sz w:val="18"/>
                <w:szCs w:val="18"/>
              </w:rPr>
            </w:pPr>
            <w:r>
              <w:rPr>
                <w:rFonts w:asciiTheme="minorHAnsi" w:hAnsiTheme="minorHAnsi"/>
                <w:sz w:val="18"/>
                <w:szCs w:val="18"/>
              </w:rPr>
              <w:t>ElseIf A12</w:t>
            </w:r>
            <w:r w:rsidR="00365191">
              <w:rPr>
                <w:rFonts w:asciiTheme="minorHAnsi" w:hAnsiTheme="minorHAnsi"/>
                <w:sz w:val="18"/>
                <w:szCs w:val="18"/>
              </w:rPr>
              <w:t xml:space="preserve"> = ‘Variable CFVCS’, then if </w:t>
            </w:r>
            <w:r w:rsidR="00B93AFE">
              <w:rPr>
                <w:rFonts w:asciiTheme="minorHAnsi" w:hAnsiTheme="minorHAnsi"/>
                <w:sz w:val="18"/>
                <w:szCs w:val="18"/>
              </w:rPr>
              <w:t>E</w:t>
            </w:r>
            <w:r w:rsidR="00365191">
              <w:rPr>
                <w:rFonts w:asciiTheme="minorHAnsi" w:hAnsiTheme="minorHAnsi"/>
                <w:sz w:val="18"/>
                <w:szCs w:val="18"/>
              </w:rPr>
              <w:t>02</w:t>
            </w:r>
            <w:r w:rsidR="00365191">
              <w:rPr>
                <w:rFonts w:asciiTheme="minorHAnsi" w:hAnsiTheme="minorHAnsi" w:cstheme="minorHAnsi"/>
                <w:sz w:val="18"/>
                <w:szCs w:val="18"/>
              </w:rPr>
              <w:t>≤</w:t>
            </w:r>
            <w:r w:rsidR="00B93AFE">
              <w:rPr>
                <w:rFonts w:asciiTheme="minorHAnsi" w:hAnsiTheme="minorHAnsi"/>
                <w:sz w:val="18"/>
                <w:szCs w:val="18"/>
              </w:rPr>
              <w:t>E</w:t>
            </w:r>
            <w:r w:rsidR="00365191">
              <w:rPr>
                <w:rFonts w:asciiTheme="minorHAnsi" w:hAnsiTheme="minorHAnsi"/>
                <w:sz w:val="18"/>
                <w:szCs w:val="18"/>
              </w:rPr>
              <w:t xml:space="preserve">01, 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r w:rsidR="00365191">
              <w:rPr>
                <w:rFonts w:asciiTheme="minorHAnsi" w:hAnsiTheme="minorHAnsi"/>
                <w:sz w:val="18"/>
                <w:szCs w:val="18"/>
              </w:rPr>
              <w:t xml:space="preserve"> </w:t>
            </w:r>
          </w:p>
          <w:p w14:paraId="4CE7CD0E" w14:textId="77777777" w:rsidR="00365191" w:rsidRDefault="00365191" w:rsidP="00365191">
            <w:pPr>
              <w:keepNext/>
              <w:rPr>
                <w:rFonts w:asciiTheme="minorHAnsi" w:hAnsiTheme="minorHAnsi"/>
                <w:sz w:val="18"/>
                <w:szCs w:val="18"/>
              </w:rPr>
            </w:pPr>
          </w:p>
          <w:p w14:paraId="72D1566C" w14:textId="05A2CCFF" w:rsidR="000676C8" w:rsidRPr="00966F61" w:rsidRDefault="00365191" w:rsidP="00365191">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
      <w:tr w:rsidR="00BF6BCB" w:rsidRPr="00837C51" w14:paraId="26567962" w14:textId="77777777" w:rsidTr="007B370B">
        <w:trPr>
          <w:trHeight w:val="20"/>
        </w:trPr>
        <w:tc>
          <w:tcPr>
            <w:tcW w:w="10998" w:type="dxa"/>
            <w:gridSpan w:val="3"/>
            <w:vAlign w:val="center"/>
          </w:tcPr>
          <w:p w14:paraId="26567961" w14:textId="519F1672"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gridSpan w:val="2"/>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gridSpan w:val="2"/>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gridSpan w:val="2"/>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gridSpan w:val="2"/>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8B1C7F" w:rsidRPr="00837C51" w14:paraId="6735FB6D" w14:textId="77777777" w:rsidTr="009764D7">
        <w:trPr>
          <w:trHeight w:val="20"/>
        </w:trPr>
        <w:tc>
          <w:tcPr>
            <w:tcW w:w="468" w:type="dxa"/>
            <w:vAlign w:val="center"/>
          </w:tcPr>
          <w:p w14:paraId="3863E4AF" w14:textId="0431BE8A"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07</w:t>
            </w:r>
          </w:p>
        </w:tc>
        <w:tc>
          <w:tcPr>
            <w:tcW w:w="2520" w:type="dxa"/>
            <w:vAlign w:val="center"/>
          </w:tcPr>
          <w:p w14:paraId="29C36143" w14:textId="03677566" w:rsidR="008B1C7F" w:rsidRPr="00837C51" w:rsidRDefault="008B1C7F" w:rsidP="008B1C7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 xml:space="preserve">: </w:t>
            </w:r>
          </w:p>
        </w:tc>
        <w:tc>
          <w:tcPr>
            <w:tcW w:w="8010" w:type="dxa"/>
            <w:vAlign w:val="center"/>
          </w:tcPr>
          <w:p w14:paraId="330F858D" w14:textId="77777777" w:rsidR="008B1C7F" w:rsidRPr="00E90488" w:rsidRDefault="008B1C7F" w:rsidP="008B1C7F">
            <w:pPr>
              <w:rPr>
                <w:sz w:val="24"/>
                <w:szCs w:val="24"/>
              </w:rPr>
            </w:pPr>
            <w:r w:rsidRPr="00E90488">
              <w:rPr>
                <w:rFonts w:ascii="Calibri" w:hAnsi="Calibri"/>
                <w:sz w:val="18"/>
              </w:rPr>
              <w:t>&lt;&lt;user pick from list:</w:t>
            </w:r>
          </w:p>
          <w:p w14:paraId="75832E3D" w14:textId="77777777" w:rsidR="008B1C7F" w:rsidRPr="00E90488" w:rsidRDefault="008B1C7F" w:rsidP="008B1C7F">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4491C6F5" w14:textId="77777777" w:rsidR="008B1C7F" w:rsidRPr="00E90488" w:rsidRDefault="008B1C7F" w:rsidP="008B1C7F">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8E995" w14:textId="278A74F4" w:rsidR="008B1C7F" w:rsidRPr="00837C51" w:rsidRDefault="008B1C7F" w:rsidP="008B1C7F">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8B1C7F" w:rsidRPr="00837C51" w14:paraId="64E62FC7" w14:textId="77777777" w:rsidTr="009764D7">
        <w:trPr>
          <w:trHeight w:val="20"/>
        </w:trPr>
        <w:tc>
          <w:tcPr>
            <w:tcW w:w="468" w:type="dxa"/>
            <w:vAlign w:val="center"/>
          </w:tcPr>
          <w:p w14:paraId="1B5AA19F" w14:textId="05B58737"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2520" w:type="dxa"/>
            <w:vAlign w:val="center"/>
          </w:tcPr>
          <w:p w14:paraId="16BB394E" w14:textId="201102E7" w:rsidR="008B1C7F" w:rsidRPr="00837C51" w:rsidRDefault="008B1C7F" w:rsidP="008B1C7F">
            <w:pPr>
              <w:pStyle w:val="FootnoteText"/>
              <w:keepNext/>
              <w:rPr>
                <w:rFonts w:asciiTheme="minorHAnsi" w:hAnsiTheme="minorHAnsi"/>
                <w:sz w:val="18"/>
                <w:szCs w:val="18"/>
              </w:rPr>
            </w:pPr>
            <w:r>
              <w:rPr>
                <w:rFonts w:ascii="Calibri" w:hAnsi="Calibri"/>
                <w:sz w:val="18"/>
              </w:rPr>
              <w:t>Correction Notes:</w:t>
            </w:r>
          </w:p>
        </w:tc>
        <w:tc>
          <w:tcPr>
            <w:tcW w:w="8010" w:type="dxa"/>
            <w:vAlign w:val="center"/>
          </w:tcPr>
          <w:p w14:paraId="7EF700CA" w14:textId="47A91B0E" w:rsidR="008B1C7F" w:rsidRPr="00837C51" w:rsidRDefault="008B1C7F" w:rsidP="008B1C7F">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8B1C7F" w:rsidRPr="00837C51" w14:paraId="26567979" w14:textId="77777777" w:rsidTr="007B370B">
        <w:trPr>
          <w:trHeight w:val="20"/>
        </w:trPr>
        <w:tc>
          <w:tcPr>
            <w:tcW w:w="10998" w:type="dxa"/>
            <w:gridSpan w:val="3"/>
            <w:vAlign w:val="center"/>
          </w:tcPr>
          <w:p w14:paraId="26567978" w14:textId="5BCCEECE" w:rsidR="008B1C7F" w:rsidRPr="00837C51" w:rsidRDefault="008B1C7F" w:rsidP="008B1C7F">
            <w:pPr>
              <w:pStyle w:val="FootnoteText"/>
              <w:keepNext/>
              <w:rPr>
                <w:rFonts w:asciiTheme="minorHAnsi" w:hAnsiTheme="minorHAnsi"/>
                <w:sz w:val="18"/>
                <w:szCs w:val="18"/>
              </w:rPr>
            </w:pPr>
            <w:r w:rsidRPr="008D67CB">
              <w:rPr>
                <w:rFonts w:asciiTheme="minorHAnsi" w:hAnsiTheme="minorHAnsi" w:cs="Calibri-Bold"/>
                <w:b/>
                <w:bCs/>
                <w:sz w:val="18"/>
                <w:szCs w:val="18"/>
              </w:rPr>
              <w:t xml:space="preserve">The responsible person’s signature on this compliance document affirms that all applicable requirements in this table have been met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2656797A" w14:textId="7278600D" w:rsidR="00BF6BCB" w:rsidRDefault="00BF6BCB"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8B1C7F" w:rsidRPr="00DF3F73" w14:paraId="4DBA628B" w14:textId="77777777" w:rsidTr="00BC720D">
        <w:trPr>
          <w:cantSplit/>
          <w:trHeight w:val="432"/>
        </w:trPr>
        <w:tc>
          <w:tcPr>
            <w:tcW w:w="5000" w:type="pct"/>
            <w:gridSpan w:val="2"/>
            <w:vAlign w:val="center"/>
          </w:tcPr>
          <w:p w14:paraId="5F95626F" w14:textId="77777777" w:rsidR="008B1C7F" w:rsidRPr="00DF3F73" w:rsidRDefault="008B1C7F" w:rsidP="00BC720D">
            <w:pPr>
              <w:keepNext/>
              <w:rPr>
                <w:rFonts w:asciiTheme="minorHAnsi" w:hAnsiTheme="minorHAnsi"/>
                <w:b/>
                <w:sz w:val="18"/>
                <w:szCs w:val="18"/>
              </w:rPr>
            </w:pPr>
            <w:r>
              <w:rPr>
                <w:rFonts w:asciiTheme="minorHAnsi" w:hAnsiTheme="minorHAnsi"/>
                <w:b/>
                <w:sz w:val="18"/>
                <w:szCs w:val="18"/>
              </w:rPr>
              <w:t>F. Determination of HERS Verification Compliance</w:t>
            </w:r>
          </w:p>
          <w:p w14:paraId="00EE36D6" w14:textId="77777777" w:rsidR="008B1C7F" w:rsidRPr="00DF3F73" w:rsidRDefault="008B1C7F" w:rsidP="00BC720D">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36315D" w:rsidRPr="00DF3F73" w14:paraId="4385E616" w14:textId="77777777" w:rsidTr="00BC720D">
        <w:trPr>
          <w:cantSplit/>
          <w:trHeight w:val="432"/>
        </w:trPr>
        <w:tc>
          <w:tcPr>
            <w:tcW w:w="253" w:type="pct"/>
            <w:vAlign w:val="center"/>
          </w:tcPr>
          <w:p w14:paraId="02634E2F" w14:textId="77777777" w:rsidR="0036315D" w:rsidRPr="00DF3F73" w:rsidDel="00C76C40" w:rsidRDefault="0036315D" w:rsidP="0036315D">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6BB1E4B" w14:textId="421D6367" w:rsidR="0036315D" w:rsidRPr="00DF3F73" w:rsidRDefault="0036315D" w:rsidP="0036315D">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E03</w:t>
            </w:r>
            <w:r>
              <w:rPr>
                <w:rFonts w:ascii="Cambria Math" w:hAnsi="Cambria Math"/>
                <w:sz w:val="18"/>
                <w:szCs w:val="18"/>
              </w:rPr>
              <w:t>≠</w:t>
            </w:r>
            <w:r>
              <w:rPr>
                <w:rFonts w:asciiTheme="minorHAnsi" w:hAnsiTheme="minorHAnsi"/>
                <w:sz w:val="18"/>
                <w:szCs w:val="18"/>
              </w:rPr>
              <w:t>Fail; and F07</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F09C12C" w14:textId="79A943F4" w:rsidR="008B1C7F" w:rsidRDefault="008B1C7F" w:rsidP="0009456E">
      <w:pPr>
        <w:rPr>
          <w:rFonts w:asciiTheme="minorHAnsi" w:hAnsiTheme="minorHAnsi"/>
          <w:szCs w:val="18"/>
        </w:rPr>
      </w:pPr>
    </w:p>
    <w:p w14:paraId="6DA0CF57" w14:textId="77777777" w:rsidR="008B1C7F" w:rsidRPr="002B7725" w:rsidRDefault="008B1C7F" w:rsidP="0009456E">
      <w:pPr>
        <w:rPr>
          <w:rFonts w:asciiTheme="minorHAnsi" w:hAnsiTheme="minorHAnsi"/>
          <w:szCs w:val="18"/>
        </w:rPr>
      </w:pPr>
    </w:p>
    <w:sectPr w:rsidR="008B1C7F" w:rsidRPr="002B7725" w:rsidSect="00FD28A1">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D02BD" w14:textId="77777777" w:rsidR="00D55C89" w:rsidRDefault="00D55C89">
      <w:r>
        <w:separator/>
      </w:r>
    </w:p>
  </w:endnote>
  <w:endnote w:type="continuationSeparator" w:id="0">
    <w:p w14:paraId="2AA03822" w14:textId="77777777" w:rsidR="00D55C89" w:rsidRDefault="00D55C89">
      <w:r>
        <w:continuationSeparator/>
      </w:r>
    </w:p>
  </w:endnote>
  <w:endnote w:type="continuationNotice" w:id="1">
    <w:p w14:paraId="1F679C7D" w14:textId="77777777" w:rsidR="00D55C89" w:rsidRDefault="00D55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D55C89" w:rsidRPr="00CB64DD" w:rsidRDefault="00D55C89" w:rsidP="00EA20C1">
    <w:pPr>
      <w:pStyle w:val="Footer"/>
    </w:pPr>
    <w:r w:rsidRPr="00CB64DD">
      <w:t xml:space="preserve">Registration Number:                                                           Registration Date/Time:                                           HERS Provider:                       </w:t>
    </w:r>
  </w:p>
  <w:p w14:paraId="26567994" w14:textId="2D0708CB" w:rsidR="00D55C89" w:rsidRPr="00CB64DD" w:rsidRDefault="00D55C89">
    <w:pPr>
      <w:pStyle w:val="Footer"/>
    </w:pPr>
    <w:r w:rsidRPr="00CB64DD">
      <w:t>CA Building Energy Efficiency Standards - 20</w:t>
    </w:r>
    <w:r>
      <w:t>19</w:t>
    </w:r>
    <w:r w:rsidRPr="00CB64DD">
      <w:t xml:space="preserve"> Residential Compliance</w:t>
    </w:r>
    <w:r w:rsidRPr="00CB64DD">
      <w:tab/>
    </w:r>
    <w:r>
      <w:t xml:space="preserve">January </w:t>
    </w:r>
    <w:del w:id="3" w:author="Markstrum, Alexis@Energy" w:date="2019-10-10T14:34:00Z">
      <w:r w:rsidDel="00A3719E">
        <w:delText>2019</w:delText>
      </w:r>
    </w:del>
    <w:ins w:id="4" w:author="Markstrum, Alexis@Energy" w:date="2019-10-10T14:34:00Z">
      <w:r w:rsidR="00A3719E">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D55C89" w:rsidRPr="00CB64DD" w:rsidRDefault="00D55C89">
    <w:pPr>
      <w:pStyle w:val="Footer"/>
    </w:pPr>
    <w:r w:rsidRPr="00CB64DD">
      <w:t xml:space="preserve">Registration Number:                                                           Registration Date/Time:                                           HERS Provider:                       </w:t>
    </w:r>
  </w:p>
  <w:p w14:paraId="265679A5" w14:textId="77777777" w:rsidR="00D55C89" w:rsidRPr="00CB64DD" w:rsidRDefault="00D55C89">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57BBDB2D" w:rsidR="00D55C89" w:rsidRPr="00CB64DD" w:rsidRDefault="00D55C89" w:rsidP="00EA20C1">
    <w:pPr>
      <w:pStyle w:val="Footer"/>
    </w:pPr>
    <w:r w:rsidRPr="00CB64DD">
      <w:t>CA Building Energy Efficiency Standards - 201</w:t>
    </w:r>
    <w:r>
      <w:t>9</w:t>
    </w:r>
    <w:r w:rsidRPr="00CB64DD">
      <w:t xml:space="preserve"> Residential Compliance</w:t>
    </w:r>
    <w:r w:rsidRPr="00CB64DD">
      <w:tab/>
    </w:r>
    <w:r>
      <w:t xml:space="preserve">January </w:t>
    </w:r>
    <w:del w:id="5" w:author="Markstrum, Alexis@Energy" w:date="2019-10-10T14:34:00Z">
      <w:r w:rsidDel="00A3719E">
        <w:delText>2019</w:delText>
      </w:r>
    </w:del>
    <w:ins w:id="6" w:author="Markstrum, Alexis@Energy" w:date="2019-10-10T14:34:00Z">
      <w:r w:rsidR="00A3719E">
        <w:t>2020</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D55C89" w:rsidRPr="00CB64DD" w:rsidRDefault="00D55C89">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D88A" w14:textId="77777777" w:rsidR="00D55C89" w:rsidRDefault="00D55C89">
      <w:r>
        <w:separator/>
      </w:r>
    </w:p>
  </w:footnote>
  <w:footnote w:type="continuationSeparator" w:id="0">
    <w:p w14:paraId="6256530A" w14:textId="77777777" w:rsidR="00D55C89" w:rsidRDefault="00D55C89">
      <w:r>
        <w:continuationSeparator/>
      </w:r>
    </w:p>
  </w:footnote>
  <w:footnote w:type="continuationNotice" w:id="1">
    <w:p w14:paraId="6F4E8B7B" w14:textId="77777777" w:rsidR="00D55C89" w:rsidRDefault="00D55C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D55C89" w:rsidRDefault="000B5D45">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D55C89" w:rsidRPr="007770C5" w:rsidRDefault="00D55C89"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0B5D45">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D55C89" w:rsidRPr="007770C5" w:rsidRDefault="00D55C89"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07612A19" w:rsidR="00D55C89" w:rsidRPr="007770C5" w:rsidRDefault="00D55C89"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1/</w:t>
    </w:r>
    <w:del w:id="1" w:author="Markstrum, Alexis@Energy" w:date="2019-10-10T14:34:00Z">
      <w:r w:rsidDel="00A3719E">
        <w:rPr>
          <w:rFonts w:ascii="Arial" w:hAnsi="Arial" w:cs="Arial"/>
          <w:sz w:val="14"/>
          <w:szCs w:val="14"/>
        </w:rPr>
        <w:delText>19</w:delText>
      </w:r>
    </w:del>
    <w:ins w:id="2" w:author="Markstrum, Alexis@Energy" w:date="2019-10-10T14:34:00Z">
      <w:r w:rsidR="00A3719E">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D55C89" w:rsidRPr="00F85124" w14:paraId="26567985" w14:textId="77777777">
      <w:trPr>
        <w:cantSplit/>
        <w:trHeight w:val="288"/>
      </w:trPr>
      <w:tc>
        <w:tcPr>
          <w:tcW w:w="4016" w:type="pct"/>
          <w:gridSpan w:val="2"/>
          <w:tcBorders>
            <w:right w:val="nil"/>
          </w:tcBorders>
          <w:vAlign w:val="center"/>
        </w:tcPr>
        <w:p w14:paraId="26567983" w14:textId="3DB7E206" w:rsidR="00D55C89" w:rsidRPr="00F85124" w:rsidRDefault="00D55C89" w:rsidP="00BC720D">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26567984" w14:textId="5266C4BD" w:rsidR="00D55C89" w:rsidRPr="00F85124" w:rsidRDefault="00D55C89" w:rsidP="007924C2">
          <w:pPr>
            <w:pStyle w:val="Heading1"/>
            <w:jc w:val="right"/>
            <w:rPr>
              <w:rFonts w:ascii="Calibri" w:hAnsi="Calibri"/>
              <w:b w:val="0"/>
              <w:bCs/>
              <w:sz w:val="20"/>
            </w:rPr>
          </w:pPr>
          <w:r>
            <w:rPr>
              <w:rFonts w:ascii="Calibri" w:hAnsi="Calibri"/>
              <w:b w:val="0"/>
              <w:bCs/>
              <w:sz w:val="20"/>
            </w:rPr>
            <w:t>CF3R-MCH-23-H</w:t>
          </w:r>
        </w:p>
      </w:tc>
    </w:tr>
    <w:tr w:rsidR="00D55C89" w:rsidRPr="00F85124" w14:paraId="26567988" w14:textId="77777777">
      <w:trPr>
        <w:cantSplit/>
        <w:trHeight w:val="288"/>
      </w:trPr>
      <w:tc>
        <w:tcPr>
          <w:tcW w:w="2500" w:type="pct"/>
          <w:tcBorders>
            <w:right w:val="nil"/>
          </w:tcBorders>
        </w:tcPr>
        <w:p w14:paraId="26567986" w14:textId="77777777" w:rsidR="00D55C89" w:rsidRPr="002E105D" w:rsidRDefault="00D55C89"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0B513366"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0B5D45" w:rsidRPr="000B5D45">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B5D45">
            <w:rPr>
              <w:rFonts w:ascii="Calibri" w:hAnsi="Calibri"/>
              <w:bCs/>
              <w:noProof/>
            </w:rPr>
            <w:t>3</w:t>
          </w:r>
          <w:r>
            <w:rPr>
              <w:rFonts w:ascii="Calibri" w:hAnsi="Calibri"/>
              <w:bCs/>
              <w:noProof/>
            </w:rPr>
            <w:fldChar w:fldCharType="end"/>
          </w:r>
          <w:r w:rsidRPr="00F85124">
            <w:rPr>
              <w:rFonts w:ascii="Calibri" w:hAnsi="Calibri"/>
              <w:bCs/>
            </w:rPr>
            <w:t>)</w:t>
          </w:r>
        </w:p>
      </w:tc>
    </w:tr>
    <w:tr w:rsidR="00D55C89" w:rsidRPr="00F85124" w14:paraId="2656798C" w14:textId="77777777">
      <w:trPr>
        <w:cantSplit/>
        <w:trHeight w:val="288"/>
      </w:trPr>
      <w:tc>
        <w:tcPr>
          <w:tcW w:w="0" w:type="auto"/>
        </w:tcPr>
        <w:p w14:paraId="26567989" w14:textId="77777777" w:rsidR="00D55C89" w:rsidRPr="00F85124" w:rsidRDefault="00D55C89"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D55C89" w:rsidRPr="00F85124" w:rsidRDefault="00D55C89"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D55C89" w:rsidRPr="00F85124" w:rsidRDefault="00D55C89" w:rsidP="007924C2">
          <w:pPr>
            <w:rPr>
              <w:rFonts w:ascii="Calibri" w:hAnsi="Calibri"/>
              <w:sz w:val="12"/>
              <w:szCs w:val="12"/>
            </w:rPr>
          </w:pPr>
          <w:r w:rsidRPr="00F85124">
            <w:rPr>
              <w:rFonts w:ascii="Calibri" w:hAnsi="Calibri"/>
              <w:sz w:val="12"/>
              <w:szCs w:val="12"/>
            </w:rPr>
            <w:t>Permit Number:</w:t>
          </w:r>
        </w:p>
      </w:tc>
    </w:tr>
    <w:tr w:rsidR="00D55C89" w:rsidRPr="00F85124" w14:paraId="26567990" w14:textId="77777777">
      <w:trPr>
        <w:cantSplit/>
        <w:trHeight w:val="288"/>
      </w:trPr>
      <w:tc>
        <w:tcPr>
          <w:tcW w:w="0" w:type="auto"/>
        </w:tcPr>
        <w:p w14:paraId="2656798D"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D55C89" w:rsidRPr="00F85124" w:rsidRDefault="00D55C89"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D55C89" w:rsidRPr="00F85124" w:rsidRDefault="00D55C89"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D55C89" w:rsidRDefault="00D55C89"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D55C89" w:rsidRPr="00F85124" w14:paraId="26567997" w14:textId="77777777">
      <w:trPr>
        <w:cantSplit/>
        <w:trHeight w:val="288"/>
      </w:trPr>
      <w:tc>
        <w:tcPr>
          <w:tcW w:w="3738" w:type="pct"/>
          <w:gridSpan w:val="2"/>
          <w:tcBorders>
            <w:right w:val="nil"/>
          </w:tcBorders>
          <w:vAlign w:val="center"/>
        </w:tcPr>
        <w:p w14:paraId="26567995" w14:textId="712A7ED0" w:rsidR="00D55C89" w:rsidRPr="00F85124" w:rsidRDefault="00D55C89"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D55C89" w:rsidRPr="00F85124" w:rsidRDefault="00D55C89" w:rsidP="002E105D">
          <w:pPr>
            <w:pStyle w:val="Heading1"/>
            <w:jc w:val="right"/>
            <w:rPr>
              <w:rFonts w:ascii="Calibri" w:hAnsi="Calibri"/>
              <w:b w:val="0"/>
              <w:bCs/>
              <w:sz w:val="20"/>
            </w:rPr>
          </w:pPr>
          <w:r>
            <w:rPr>
              <w:rFonts w:ascii="Calibri" w:hAnsi="Calibri"/>
              <w:b w:val="0"/>
              <w:bCs/>
              <w:sz w:val="20"/>
            </w:rPr>
            <w:t>CF2R-MCH-23-H</w:t>
          </w:r>
        </w:p>
      </w:tc>
    </w:tr>
    <w:tr w:rsidR="00D55C89" w:rsidRPr="00F85124" w14:paraId="2656799A" w14:textId="77777777">
      <w:trPr>
        <w:cantSplit/>
        <w:trHeight w:val="288"/>
      </w:trPr>
      <w:tc>
        <w:tcPr>
          <w:tcW w:w="2500" w:type="pct"/>
          <w:tcBorders>
            <w:right w:val="nil"/>
          </w:tcBorders>
        </w:tcPr>
        <w:p w14:paraId="26567998" w14:textId="77777777" w:rsidR="00D55C89" w:rsidRPr="002E105D" w:rsidRDefault="00D55C8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D55C89" w:rsidRPr="00F85124" w14:paraId="2656799E" w14:textId="77777777">
      <w:trPr>
        <w:cantSplit/>
        <w:trHeight w:val="288"/>
      </w:trPr>
      <w:tc>
        <w:tcPr>
          <w:tcW w:w="0" w:type="auto"/>
        </w:tcPr>
        <w:p w14:paraId="2656799B" w14:textId="77777777" w:rsidR="00D55C89" w:rsidRPr="00F85124" w:rsidRDefault="00D55C89"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D55C89" w:rsidRPr="00F85124" w:rsidRDefault="00D55C89"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D55C89" w:rsidRPr="00F85124" w:rsidRDefault="00D55C89" w:rsidP="007924C2">
          <w:pPr>
            <w:rPr>
              <w:rFonts w:ascii="Calibri" w:hAnsi="Calibri"/>
              <w:sz w:val="12"/>
              <w:szCs w:val="12"/>
            </w:rPr>
          </w:pPr>
          <w:r w:rsidRPr="00F85124">
            <w:rPr>
              <w:rFonts w:ascii="Calibri" w:hAnsi="Calibri"/>
              <w:sz w:val="12"/>
              <w:szCs w:val="12"/>
            </w:rPr>
            <w:t>Permit Number:</w:t>
          </w:r>
        </w:p>
      </w:tc>
    </w:tr>
    <w:tr w:rsidR="00D55C89" w:rsidRPr="00F85124" w14:paraId="265679A2" w14:textId="77777777">
      <w:trPr>
        <w:cantSplit/>
        <w:trHeight w:val="288"/>
      </w:trPr>
      <w:tc>
        <w:tcPr>
          <w:tcW w:w="0" w:type="auto"/>
        </w:tcPr>
        <w:p w14:paraId="2656799F"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D55C89" w:rsidRPr="00F85124" w:rsidRDefault="00D55C89" w:rsidP="007924C2">
          <w:pPr>
            <w:rPr>
              <w:rFonts w:ascii="Calibri" w:hAnsi="Calibri"/>
              <w:sz w:val="12"/>
              <w:szCs w:val="12"/>
              <w:vertAlign w:val="superscript"/>
            </w:rPr>
          </w:pPr>
          <w:r w:rsidRPr="00F85124">
            <w:rPr>
              <w:rFonts w:ascii="Calibri" w:hAnsi="Calibri"/>
              <w:sz w:val="12"/>
              <w:szCs w:val="12"/>
            </w:rPr>
            <w:t>Zip Code</w:t>
          </w:r>
        </w:p>
      </w:tc>
    </w:tr>
  </w:tbl>
  <w:p w14:paraId="265679A3" w14:textId="064FD3DF" w:rsidR="00D55C89" w:rsidRDefault="000B5D45">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D55C89" w:rsidRDefault="000B5D45">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55C89" w:rsidRPr="00F85124" w14:paraId="265679A9" w14:textId="77777777">
      <w:trPr>
        <w:cantSplit/>
        <w:trHeight w:val="288"/>
      </w:trPr>
      <w:tc>
        <w:tcPr>
          <w:tcW w:w="4016" w:type="pct"/>
          <w:gridSpan w:val="2"/>
          <w:tcBorders>
            <w:right w:val="nil"/>
          </w:tcBorders>
          <w:vAlign w:val="center"/>
        </w:tcPr>
        <w:p w14:paraId="265679A7" w14:textId="72D26EF0" w:rsidR="00D55C89" w:rsidRPr="00F85124" w:rsidRDefault="00D55C89" w:rsidP="00BC720D">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265679A8" w14:textId="77777777" w:rsidR="00D55C89" w:rsidRPr="00F85124" w:rsidRDefault="00D55C89" w:rsidP="007924C2">
          <w:pPr>
            <w:pStyle w:val="Heading1"/>
            <w:jc w:val="right"/>
            <w:rPr>
              <w:rFonts w:ascii="Calibri" w:hAnsi="Calibri"/>
              <w:b w:val="0"/>
              <w:bCs/>
              <w:sz w:val="20"/>
            </w:rPr>
          </w:pPr>
          <w:r>
            <w:rPr>
              <w:rFonts w:ascii="Calibri" w:hAnsi="Calibri"/>
              <w:b w:val="0"/>
              <w:bCs/>
              <w:sz w:val="20"/>
            </w:rPr>
            <w:t>CF2R-MCH-23-H</w:t>
          </w:r>
        </w:p>
      </w:tc>
    </w:tr>
    <w:tr w:rsidR="00D55C89" w:rsidRPr="00F85124" w14:paraId="265679AC" w14:textId="77777777">
      <w:trPr>
        <w:cantSplit/>
        <w:trHeight w:val="288"/>
      </w:trPr>
      <w:tc>
        <w:tcPr>
          <w:tcW w:w="2500" w:type="pct"/>
          <w:tcBorders>
            <w:right w:val="nil"/>
          </w:tcBorders>
        </w:tcPr>
        <w:p w14:paraId="265679AA" w14:textId="77777777" w:rsidR="00D55C89" w:rsidRPr="002E105D" w:rsidRDefault="00D55C89"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63F785C7"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0B5D45" w:rsidRPr="000B5D45">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B5D45">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0DF6D471" w:rsidR="00D55C89" w:rsidRDefault="000B5D45"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55C89" w:rsidRPr="00F85124" w14:paraId="265679B1" w14:textId="77777777">
      <w:trPr>
        <w:cantSplit/>
        <w:trHeight w:val="288"/>
      </w:trPr>
      <w:tc>
        <w:tcPr>
          <w:tcW w:w="4016" w:type="pct"/>
          <w:gridSpan w:val="2"/>
          <w:tcBorders>
            <w:right w:val="nil"/>
          </w:tcBorders>
          <w:vAlign w:val="center"/>
        </w:tcPr>
        <w:p w14:paraId="265679AF" w14:textId="739CE376" w:rsidR="00D55C89" w:rsidRPr="00F85124" w:rsidRDefault="00D55C89"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D55C89" w:rsidRPr="00F85124" w:rsidRDefault="00D55C89" w:rsidP="002E105D">
          <w:pPr>
            <w:pStyle w:val="Heading1"/>
            <w:jc w:val="right"/>
            <w:rPr>
              <w:rFonts w:ascii="Calibri" w:hAnsi="Calibri"/>
              <w:b w:val="0"/>
              <w:bCs/>
              <w:sz w:val="20"/>
            </w:rPr>
          </w:pPr>
          <w:r>
            <w:rPr>
              <w:rFonts w:ascii="Calibri" w:hAnsi="Calibri"/>
              <w:b w:val="0"/>
              <w:bCs/>
              <w:sz w:val="20"/>
            </w:rPr>
            <w:t>CF2R-MCH-23-H</w:t>
          </w:r>
        </w:p>
      </w:tc>
    </w:tr>
    <w:tr w:rsidR="00D55C89" w:rsidRPr="00F85124" w14:paraId="265679B4" w14:textId="77777777">
      <w:trPr>
        <w:cantSplit/>
        <w:trHeight w:val="288"/>
      </w:trPr>
      <w:tc>
        <w:tcPr>
          <w:tcW w:w="2500" w:type="pct"/>
          <w:tcBorders>
            <w:right w:val="nil"/>
          </w:tcBorders>
        </w:tcPr>
        <w:p w14:paraId="265679B2" w14:textId="77777777" w:rsidR="00D55C89" w:rsidRPr="002E105D" w:rsidRDefault="00D55C89"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64CF186E" w:rsidR="00D55C89" w:rsidRDefault="000B5D45">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D55C89" w:rsidRDefault="000B5D45">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55C89" w:rsidRPr="00F85124" w14:paraId="265679BA" w14:textId="77777777">
      <w:trPr>
        <w:cantSplit/>
        <w:trHeight w:val="288"/>
      </w:trPr>
      <w:tc>
        <w:tcPr>
          <w:tcW w:w="4016" w:type="pct"/>
          <w:gridSpan w:val="2"/>
          <w:tcBorders>
            <w:right w:val="nil"/>
          </w:tcBorders>
          <w:vAlign w:val="center"/>
        </w:tcPr>
        <w:p w14:paraId="265679B8" w14:textId="2FC4027E" w:rsidR="00D55C89" w:rsidRPr="00F85124" w:rsidRDefault="00D55C89" w:rsidP="00BC720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D55C89" w:rsidRPr="00F85124" w:rsidRDefault="00D55C89" w:rsidP="007924C2">
          <w:pPr>
            <w:pStyle w:val="Heading1"/>
            <w:jc w:val="right"/>
            <w:rPr>
              <w:rFonts w:ascii="Calibri" w:hAnsi="Calibri"/>
              <w:b w:val="0"/>
              <w:bCs/>
              <w:sz w:val="20"/>
            </w:rPr>
          </w:pPr>
          <w:r>
            <w:rPr>
              <w:rFonts w:ascii="Calibri" w:hAnsi="Calibri"/>
              <w:b w:val="0"/>
              <w:bCs/>
              <w:sz w:val="20"/>
            </w:rPr>
            <w:t>CF2R-MCH-23-H</w:t>
          </w:r>
        </w:p>
      </w:tc>
    </w:tr>
    <w:tr w:rsidR="00D55C89" w:rsidRPr="00F85124" w14:paraId="265679BD" w14:textId="77777777">
      <w:trPr>
        <w:cantSplit/>
        <w:trHeight w:val="288"/>
      </w:trPr>
      <w:tc>
        <w:tcPr>
          <w:tcW w:w="2500" w:type="pct"/>
          <w:tcBorders>
            <w:right w:val="nil"/>
          </w:tcBorders>
        </w:tcPr>
        <w:p w14:paraId="265679BB" w14:textId="77777777" w:rsidR="00D55C89" w:rsidRPr="002E105D" w:rsidRDefault="00D55C89"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4892CFF9" w:rsidR="00D55C89" w:rsidRPr="00F85124" w:rsidRDefault="00D55C89"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0B5D45" w:rsidRPr="000B5D45">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B5D45">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0DA06548" w:rsidR="00D55C89" w:rsidRDefault="000B5D45"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D55C89" w:rsidRDefault="000B5D45">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4BA8E2C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5"/>
  </w:num>
  <w:num w:numId="14">
    <w:abstractNumId w:val="28"/>
  </w:num>
  <w:num w:numId="15">
    <w:abstractNumId w:val="17"/>
  </w:num>
  <w:num w:numId="16">
    <w:abstractNumId w:val="24"/>
  </w:num>
  <w:num w:numId="17">
    <w:abstractNumId w:val="23"/>
  </w:num>
  <w:num w:numId="18">
    <w:abstractNumId w:val="22"/>
  </w:num>
  <w:num w:numId="19">
    <w:abstractNumId w:val="6"/>
  </w:num>
  <w:num w:numId="20">
    <w:abstractNumId w:val="14"/>
  </w:num>
  <w:num w:numId="21">
    <w:abstractNumId w:val="25"/>
  </w:num>
  <w:num w:numId="22">
    <w:abstractNumId w:val="21"/>
  </w:num>
  <w:num w:numId="23">
    <w:abstractNumId w:val="16"/>
  </w:num>
  <w:num w:numId="24">
    <w:abstractNumId w:val="11"/>
  </w:num>
  <w:num w:numId="25">
    <w:abstractNumId w:val="27"/>
  </w:num>
  <w:num w:numId="26">
    <w:abstractNumId w:val="7"/>
  </w:num>
  <w:num w:numId="27">
    <w:abstractNumId w:val="13"/>
  </w:num>
  <w:num w:numId="28">
    <w:abstractNumId w:val="8"/>
  </w:num>
  <w:num w:numId="29">
    <w:abstractNumId w:val="20"/>
  </w:num>
  <w:num w:numId="30">
    <w:abstractNumId w:val="4"/>
  </w:num>
  <w:num w:numId="31">
    <w:abstractNumId w:val="3"/>
  </w:num>
  <w:num w:numId="32">
    <w:abstractNumId w:val="26"/>
  </w:num>
  <w:num w:numId="33">
    <w:abstractNumId w:val="30"/>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29"/>
  </w:num>
  <w:num w:numId="4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0AA3"/>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5D4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3CFE"/>
    <w:rsid w:val="0019624F"/>
    <w:rsid w:val="0019726F"/>
    <w:rsid w:val="001A2E6A"/>
    <w:rsid w:val="001A5583"/>
    <w:rsid w:val="001B3D76"/>
    <w:rsid w:val="001B4348"/>
    <w:rsid w:val="001B5BA4"/>
    <w:rsid w:val="001C0F1D"/>
    <w:rsid w:val="001C6A01"/>
    <w:rsid w:val="001E3C27"/>
    <w:rsid w:val="001E3C52"/>
    <w:rsid w:val="001F0E8D"/>
    <w:rsid w:val="001F20EE"/>
    <w:rsid w:val="00200E53"/>
    <w:rsid w:val="0020229C"/>
    <w:rsid w:val="00202608"/>
    <w:rsid w:val="00206039"/>
    <w:rsid w:val="00213E8E"/>
    <w:rsid w:val="002155B9"/>
    <w:rsid w:val="00216C55"/>
    <w:rsid w:val="00222F6D"/>
    <w:rsid w:val="00222FD5"/>
    <w:rsid w:val="002241A5"/>
    <w:rsid w:val="00225A39"/>
    <w:rsid w:val="00225B2E"/>
    <w:rsid w:val="00231FB7"/>
    <w:rsid w:val="00236841"/>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5C91"/>
    <w:rsid w:val="002A6A1F"/>
    <w:rsid w:val="002B2393"/>
    <w:rsid w:val="002B39FE"/>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315D"/>
    <w:rsid w:val="003641DF"/>
    <w:rsid w:val="00365191"/>
    <w:rsid w:val="00371157"/>
    <w:rsid w:val="00372700"/>
    <w:rsid w:val="003761D5"/>
    <w:rsid w:val="00376DE7"/>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1172"/>
    <w:rsid w:val="003B20F8"/>
    <w:rsid w:val="003B3641"/>
    <w:rsid w:val="003B3FC6"/>
    <w:rsid w:val="003B4815"/>
    <w:rsid w:val="003B5B3C"/>
    <w:rsid w:val="003C1788"/>
    <w:rsid w:val="003C3691"/>
    <w:rsid w:val="003C48DE"/>
    <w:rsid w:val="003C60D3"/>
    <w:rsid w:val="003C7B7A"/>
    <w:rsid w:val="003D30A1"/>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5EC3"/>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40C1"/>
    <w:rsid w:val="004F66DC"/>
    <w:rsid w:val="005037EA"/>
    <w:rsid w:val="0050535B"/>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B19EC"/>
    <w:rsid w:val="005B1AD1"/>
    <w:rsid w:val="005B3A68"/>
    <w:rsid w:val="005B6F6C"/>
    <w:rsid w:val="005C1AC1"/>
    <w:rsid w:val="005C4233"/>
    <w:rsid w:val="005C4D4D"/>
    <w:rsid w:val="005C5038"/>
    <w:rsid w:val="005C73C7"/>
    <w:rsid w:val="005D047E"/>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32B3"/>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F5C"/>
    <w:rsid w:val="008B05CC"/>
    <w:rsid w:val="008B1C7F"/>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38AD"/>
    <w:rsid w:val="008E429B"/>
    <w:rsid w:val="008E42D0"/>
    <w:rsid w:val="008E4542"/>
    <w:rsid w:val="008E7E5C"/>
    <w:rsid w:val="008F1900"/>
    <w:rsid w:val="008F1C3C"/>
    <w:rsid w:val="008F1DA0"/>
    <w:rsid w:val="008F2288"/>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4D7"/>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266B"/>
    <w:rsid w:val="009C4B49"/>
    <w:rsid w:val="009C4F9A"/>
    <w:rsid w:val="009C698A"/>
    <w:rsid w:val="009C7266"/>
    <w:rsid w:val="009C7322"/>
    <w:rsid w:val="009D0F10"/>
    <w:rsid w:val="009D1A2A"/>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672F"/>
    <w:rsid w:val="00A37075"/>
    <w:rsid w:val="00A3719E"/>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3AFE"/>
    <w:rsid w:val="00B940F6"/>
    <w:rsid w:val="00B94F6B"/>
    <w:rsid w:val="00BA0A8C"/>
    <w:rsid w:val="00BA2927"/>
    <w:rsid w:val="00BA3419"/>
    <w:rsid w:val="00BA6FA0"/>
    <w:rsid w:val="00BB3BC5"/>
    <w:rsid w:val="00BB5A6F"/>
    <w:rsid w:val="00BB7A32"/>
    <w:rsid w:val="00BC184C"/>
    <w:rsid w:val="00BC323B"/>
    <w:rsid w:val="00BC64F6"/>
    <w:rsid w:val="00BC6F83"/>
    <w:rsid w:val="00BC720D"/>
    <w:rsid w:val="00BC786D"/>
    <w:rsid w:val="00BD2452"/>
    <w:rsid w:val="00BD71C5"/>
    <w:rsid w:val="00BD7CD9"/>
    <w:rsid w:val="00BD7DA4"/>
    <w:rsid w:val="00BE1B07"/>
    <w:rsid w:val="00BE7F99"/>
    <w:rsid w:val="00BF2635"/>
    <w:rsid w:val="00BF530C"/>
    <w:rsid w:val="00BF6BCB"/>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0B3B"/>
    <w:rsid w:val="00CD394A"/>
    <w:rsid w:val="00CD3EBD"/>
    <w:rsid w:val="00CD6076"/>
    <w:rsid w:val="00CD7D13"/>
    <w:rsid w:val="00CE104A"/>
    <w:rsid w:val="00CE2183"/>
    <w:rsid w:val="00CE2409"/>
    <w:rsid w:val="00CE33A8"/>
    <w:rsid w:val="00CE4AF0"/>
    <w:rsid w:val="00CE4E99"/>
    <w:rsid w:val="00CE5390"/>
    <w:rsid w:val="00CE60DC"/>
    <w:rsid w:val="00CE6EA5"/>
    <w:rsid w:val="00CF6791"/>
    <w:rsid w:val="00D00777"/>
    <w:rsid w:val="00D01766"/>
    <w:rsid w:val="00D0399B"/>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5C89"/>
    <w:rsid w:val="00D56CD8"/>
    <w:rsid w:val="00D57A73"/>
    <w:rsid w:val="00D60199"/>
    <w:rsid w:val="00D62DB5"/>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A2E7A"/>
    <w:rsid w:val="00EB1719"/>
    <w:rsid w:val="00EB19D1"/>
    <w:rsid w:val="00EB2169"/>
    <w:rsid w:val="00EB42BF"/>
    <w:rsid w:val="00EB4D48"/>
    <w:rsid w:val="00EB6A58"/>
    <w:rsid w:val="00EC09AF"/>
    <w:rsid w:val="00EC21BB"/>
    <w:rsid w:val="00EC676E"/>
    <w:rsid w:val="00EC7111"/>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10646"/>
    <w:rsid w:val="00F14D4B"/>
    <w:rsid w:val="00F230AF"/>
    <w:rsid w:val="00F23B4A"/>
    <w:rsid w:val="00F25D56"/>
    <w:rsid w:val="00F27C70"/>
    <w:rsid w:val="00F36158"/>
    <w:rsid w:val="00F36CBF"/>
    <w:rsid w:val="00F36DEC"/>
    <w:rsid w:val="00F3767A"/>
    <w:rsid w:val="00F426FB"/>
    <w:rsid w:val="00F4326A"/>
    <w:rsid w:val="00F4541B"/>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ergy.ca.gov/title24/equipment_cert/ama_fas/index.htm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energy.ca.gov/title24/equipment_cert/ama_fas/inde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C870B-6829-4AD9-9530-46368509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2013-10-24T13:59:00Z</cp:lastPrinted>
  <dcterms:created xsi:type="dcterms:W3CDTF">2019-11-20T18:09:00Z</dcterms:created>
  <dcterms:modified xsi:type="dcterms:W3CDTF">2019-11-20T18:09:00Z</dcterms:modified>
</cp:coreProperties>
</file>
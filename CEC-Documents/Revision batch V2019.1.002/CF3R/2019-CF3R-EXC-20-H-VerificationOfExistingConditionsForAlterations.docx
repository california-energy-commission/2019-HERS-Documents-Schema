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65"/>
        <w:gridCol w:w="3543"/>
        <w:gridCol w:w="3448"/>
        <w:gridCol w:w="507"/>
        <w:gridCol w:w="3304"/>
        <w:gridCol w:w="3123"/>
      </w:tblGrid>
      <w:tr w:rsidR="00362B00" w:rsidRPr="001C276F" w14:paraId="2614CDFE" w14:textId="77777777" w:rsidTr="00912CD9">
        <w:trPr>
          <w:trHeight w:val="233"/>
          <w:jc w:val="right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614CDFD" w14:textId="77777777" w:rsidR="00362B00" w:rsidRPr="00707E2F" w:rsidRDefault="00F00BE1" w:rsidP="00BA1D61">
            <w:pPr>
              <w:spacing w:after="0" w:line="240" w:lineRule="auto"/>
            </w:pPr>
            <w:bookmarkStart w:id="0" w:name="_GoBack"/>
            <w:bookmarkEnd w:id="0"/>
            <w:r w:rsidRPr="00707E2F">
              <w:rPr>
                <w:b/>
                <w:sz w:val="20"/>
              </w:rPr>
              <w:t xml:space="preserve">A. </w:t>
            </w:r>
            <w:r w:rsidR="001206B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CE02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DFF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01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0" w14:textId="1B99A214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Name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1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62B00" w:rsidRPr="001C276F" w14:paraId="2614CE06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3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4" w14:textId="6FEB94FB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Calculation Description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5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0A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7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03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8" w14:textId="3BBF5878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Location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9" w14:textId="77777777" w:rsidR="001F7755" w:rsidRDefault="001F775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1649D3" w:rsidRPr="001C276F" w14:paraId="2614CE11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B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C" w14:textId="36B1D40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 City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0D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  <w:vAlign w:val="center"/>
          </w:tcPr>
          <w:p w14:paraId="2614CE0E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05</w:t>
            </w:r>
          </w:p>
        </w:tc>
        <w:tc>
          <w:tcPr>
            <w:tcW w:w="1148" w:type="pct"/>
          </w:tcPr>
          <w:p w14:paraId="2614CE0F" w14:textId="5F1FE19D" w:rsidR="001649D3" w:rsidRPr="00A92674" w:rsidRDefault="00F00BE1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Standard Version</w:t>
            </w:r>
          </w:p>
        </w:tc>
        <w:tc>
          <w:tcPr>
            <w:tcW w:w="1085" w:type="pct"/>
            <w:tcMar>
              <w:left w:w="144" w:type="dxa"/>
            </w:tcMar>
            <w:vAlign w:val="center"/>
          </w:tcPr>
          <w:p w14:paraId="2614CE10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18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12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3" w14:textId="651F3267" w:rsidR="00912CD9" w:rsidRPr="00A92674" w:rsidRDefault="00912CD9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 xml:space="preserve">Zip </w:t>
            </w:r>
            <w:r>
              <w:rPr>
                <w:sz w:val="20"/>
                <w:szCs w:val="20"/>
              </w:rPr>
              <w:t>C</w:t>
            </w:r>
            <w:r w:rsidRPr="00F00BE1">
              <w:rPr>
                <w:sz w:val="20"/>
                <w:szCs w:val="20"/>
              </w:rPr>
              <w:t>ode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14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5" w14:textId="78DD889C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8" w:type="pct"/>
            <w:vAlign w:val="center"/>
          </w:tcPr>
          <w:p w14:paraId="2614CE16" w14:textId="466DA89C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Version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17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1F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19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A" w14:textId="77EA358C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Climate Zone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1B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C" w14:textId="6F1523A2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148" w:type="pct"/>
          </w:tcPr>
          <w:p w14:paraId="2614CE1D" w14:textId="1904EDB9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Front Orientation (deg</w:t>
            </w:r>
            <w:r>
              <w:rPr>
                <w:sz w:val="20"/>
                <w:szCs w:val="20"/>
              </w:rPr>
              <w:t>/Cardinal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1E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26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0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10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1" w14:textId="6D208D06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Building Type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22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3" w14:textId="14CF0F93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48" w:type="pct"/>
          </w:tcPr>
          <w:p w14:paraId="2614CE24" w14:textId="66953F8F" w:rsidR="00912CD9" w:rsidRPr="00A92674" w:rsidRDefault="00912CD9" w:rsidP="001535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Dwelling Units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25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2D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7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8" w14:textId="06B443E5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Scope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29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A" w14:textId="4C9D4DBB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48" w:type="pct"/>
          </w:tcPr>
          <w:p w14:paraId="2614CE2B" w14:textId="49BBD8D9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 xml:space="preserve">Number of </w:t>
            </w:r>
            <w:r>
              <w:rPr>
                <w:sz w:val="20"/>
                <w:szCs w:val="20"/>
              </w:rPr>
              <w:t>Bedrooms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2C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34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E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F" w14:textId="715C5839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 w:rsidRPr="00F00BE1">
              <w:rPr>
                <w:sz w:val="20"/>
                <w:szCs w:val="20"/>
              </w:rPr>
              <w:t xml:space="preserve"> Conditioned Floor Area(ft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0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1" w14:textId="7EB177AB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48" w:type="pct"/>
            <w:vAlign w:val="center"/>
          </w:tcPr>
          <w:p w14:paraId="2614CE32" w14:textId="4F881D92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Number of Stories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33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</w:tr>
      <w:tr w:rsidR="00912CD9" w:rsidRPr="001C276F" w14:paraId="2614CE3B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35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6" w14:textId="337E8014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Conditioned Floor</w:t>
            </w:r>
            <w:r w:rsidRPr="00F00BE1">
              <w:rPr>
                <w:sz w:val="20"/>
                <w:szCs w:val="20"/>
              </w:rPr>
              <w:t xml:space="preserve">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7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8" w14:textId="17045E34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48" w:type="pct"/>
          </w:tcPr>
          <w:p w14:paraId="2614CE39" w14:textId="44665EEA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Fenestration Average U-factor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3A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42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3C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D" w14:textId="04560CA5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Pr="00F00BE1">
              <w:rPr>
                <w:sz w:val="20"/>
                <w:szCs w:val="20"/>
              </w:rPr>
              <w:t xml:space="preserve"> Conditioned Floor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E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F" w14:textId="742FB662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48" w:type="pct"/>
          </w:tcPr>
          <w:p w14:paraId="2614CE40" w14:textId="6574C064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Glazing Percentage (%)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41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614CE4A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CE4C" w14:textId="77777777" w:rsidTr="00C4535B">
        <w:tc>
          <w:tcPr>
            <w:tcW w:w="14616" w:type="dxa"/>
            <w:gridSpan w:val="9"/>
            <w:shd w:val="clear" w:color="auto" w:fill="auto"/>
          </w:tcPr>
          <w:p w14:paraId="2614CE4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CE55" w14:textId="77777777" w:rsidTr="000C0796">
        <w:tc>
          <w:tcPr>
            <w:tcW w:w="1827" w:type="dxa"/>
            <w:gridSpan w:val="2"/>
          </w:tcPr>
          <w:p w14:paraId="2614CE4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CE4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CE4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5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5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5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5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5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CE5E" w14:textId="77777777" w:rsidTr="000C0796">
        <w:tc>
          <w:tcPr>
            <w:tcW w:w="1827" w:type="dxa"/>
            <w:gridSpan w:val="2"/>
          </w:tcPr>
          <w:p w14:paraId="2614CE5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CE5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CE5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CE5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CE5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CE5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CE5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CE5D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67" w14:textId="77777777" w:rsidTr="000C0796">
        <w:tc>
          <w:tcPr>
            <w:tcW w:w="1827" w:type="dxa"/>
            <w:gridSpan w:val="2"/>
          </w:tcPr>
          <w:p w14:paraId="2614CE5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0" w14:textId="77777777" w:rsidTr="000C0796">
        <w:tc>
          <w:tcPr>
            <w:tcW w:w="1827" w:type="dxa"/>
            <w:gridSpan w:val="2"/>
          </w:tcPr>
          <w:p w14:paraId="2614CE6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4" w14:textId="77777777" w:rsidTr="000C0796">
        <w:tc>
          <w:tcPr>
            <w:tcW w:w="468" w:type="dxa"/>
            <w:vAlign w:val="center"/>
          </w:tcPr>
          <w:p w14:paraId="2614CE71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CE72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0C90510A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73" w14:textId="76FED4E8" w:rsidR="006A5CCD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78" w14:textId="77777777" w:rsidTr="000C0796">
        <w:tc>
          <w:tcPr>
            <w:tcW w:w="468" w:type="dxa"/>
          </w:tcPr>
          <w:p w14:paraId="2614CE75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CE77" w14:textId="1B419AD8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79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7B" w14:textId="77777777" w:rsidTr="00C4535B">
        <w:tc>
          <w:tcPr>
            <w:tcW w:w="1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CE7A" w14:textId="0B9CC442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C. Attic</w:t>
            </w:r>
          </w:p>
        </w:tc>
      </w:tr>
      <w:tr w:rsidR="006A5CCD" w14:paraId="2614CE84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CE8D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5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6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7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8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A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C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96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F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0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1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2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3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4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5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6A5CCD" w14:paraId="2614CE9F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7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8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9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A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B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C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D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0C0796" w14:paraId="2614CEA3" w14:textId="77777777" w:rsidTr="007E2232">
        <w:trPr>
          <w:trHeight w:val="10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0" w14:textId="77777777" w:rsidR="000C0796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C291C">
              <w:rPr>
                <w:sz w:val="20"/>
                <w:szCs w:val="20"/>
              </w:rPr>
              <w:t>09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1" w14:textId="77777777" w:rsidR="000C0796" w:rsidRPr="00A61410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62ED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A2" w14:textId="3A710CCB" w:rsidR="000C0796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A7" w14:textId="77777777" w:rsidTr="000C0796">
        <w:trPr>
          <w:trHeight w:val="10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4" w14:textId="77777777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6" w14:textId="6B717216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654A3E82" w14:textId="77777777" w:rsidR="000C0796" w:rsidRDefault="000C0796" w:rsidP="000C0796">
      <w:pPr>
        <w:spacing w:after="0"/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A9" w14:textId="77777777" w:rsidTr="00C4535B">
        <w:tc>
          <w:tcPr>
            <w:tcW w:w="14616" w:type="dxa"/>
            <w:gridSpan w:val="9"/>
            <w:shd w:val="clear" w:color="auto" w:fill="auto"/>
          </w:tcPr>
          <w:p w14:paraId="2614CEA8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AA01FC" w14:paraId="2614CEB2" w14:textId="77777777" w:rsidTr="000C0796">
        <w:tc>
          <w:tcPr>
            <w:tcW w:w="1827" w:type="dxa"/>
            <w:gridSpan w:val="2"/>
          </w:tcPr>
          <w:p w14:paraId="2614CEA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</w:tcPr>
          <w:p w14:paraId="2614CEAB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</w:tcPr>
          <w:p w14:paraId="2614CEAC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AD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AE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AF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B0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B1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AA01FC" w14:paraId="2614CEBB" w14:textId="77777777" w:rsidTr="000C0796">
        <w:tc>
          <w:tcPr>
            <w:tcW w:w="1827" w:type="dxa"/>
            <w:gridSpan w:val="2"/>
          </w:tcPr>
          <w:p w14:paraId="2614CEB3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</w:tcPr>
          <w:p w14:paraId="2614CEB4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63" w:type="dxa"/>
          </w:tcPr>
          <w:p w14:paraId="2614CEB5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27" w:type="dxa"/>
          </w:tcPr>
          <w:p w14:paraId="2614CEB6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27" w:type="dxa"/>
          </w:tcPr>
          <w:p w14:paraId="2614CEB7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827" w:type="dxa"/>
          </w:tcPr>
          <w:p w14:paraId="2614CEB8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27" w:type="dxa"/>
          </w:tcPr>
          <w:p w14:paraId="2614CEB9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27" w:type="dxa"/>
          </w:tcPr>
          <w:p w14:paraId="2614CEB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C4" w14:textId="77777777" w:rsidTr="000C0796">
        <w:tc>
          <w:tcPr>
            <w:tcW w:w="1827" w:type="dxa"/>
            <w:gridSpan w:val="2"/>
          </w:tcPr>
          <w:p w14:paraId="2614CEB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BD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BE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BF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0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1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2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3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01FC" w14:paraId="2614CECD" w14:textId="77777777" w:rsidTr="000C0796">
        <w:tc>
          <w:tcPr>
            <w:tcW w:w="1827" w:type="dxa"/>
            <w:gridSpan w:val="2"/>
          </w:tcPr>
          <w:p w14:paraId="2614CEC5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C6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C7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8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9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A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B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C0796" w14:paraId="2614CED1" w14:textId="77777777" w:rsidTr="007E2232">
        <w:tc>
          <w:tcPr>
            <w:tcW w:w="468" w:type="dxa"/>
            <w:vAlign w:val="center"/>
          </w:tcPr>
          <w:p w14:paraId="2614CECE" w14:textId="77777777" w:rsidR="000C0796" w:rsidRPr="006A5CCD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  <w:gridSpan w:val="2"/>
            <w:vAlign w:val="center"/>
          </w:tcPr>
          <w:p w14:paraId="2614CECF" w14:textId="77777777" w:rsidR="000C0796" w:rsidRPr="006A5CCD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</w:tcPr>
          <w:p w14:paraId="23F338DA" w14:textId="77777777" w:rsidR="000C0796" w:rsidRDefault="000C0796" w:rsidP="000C0796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D0" w14:textId="697B1A81" w:rsidR="000C0796" w:rsidRPr="00953279" w:rsidRDefault="000C0796" w:rsidP="00953279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D5" w14:textId="77777777" w:rsidTr="000C0796">
        <w:tc>
          <w:tcPr>
            <w:tcW w:w="468" w:type="dxa"/>
          </w:tcPr>
          <w:p w14:paraId="2614CED2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CED4" w14:textId="7B864C5E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D6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455"/>
        <w:gridCol w:w="695"/>
        <w:gridCol w:w="2228"/>
        <w:gridCol w:w="2923"/>
        <w:gridCol w:w="2923"/>
        <w:gridCol w:w="2924"/>
      </w:tblGrid>
      <w:tr w:rsidR="004D4BD9" w14:paraId="2614CED8" w14:textId="77777777" w:rsidTr="00C4535B">
        <w:tc>
          <w:tcPr>
            <w:tcW w:w="14616" w:type="dxa"/>
            <w:gridSpan w:val="7"/>
            <w:shd w:val="clear" w:color="auto" w:fill="auto"/>
          </w:tcPr>
          <w:p w14:paraId="2614CED7" w14:textId="77777777" w:rsidR="004D4BD9" w:rsidRPr="00707E2F" w:rsidRDefault="004D4BD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AA01FC" w14:paraId="2614CEDE" w14:textId="77777777" w:rsidTr="000C0796">
        <w:tc>
          <w:tcPr>
            <w:tcW w:w="2923" w:type="dxa"/>
            <w:gridSpan w:val="2"/>
          </w:tcPr>
          <w:p w14:paraId="2614CED9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CEDA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CEDB" w14:textId="77777777" w:rsidR="00AA01FC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CEDC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CEDD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AA01FC" w14:paraId="2614CEE4" w14:textId="77777777" w:rsidTr="000C0796">
        <w:tc>
          <w:tcPr>
            <w:tcW w:w="2923" w:type="dxa"/>
            <w:gridSpan w:val="2"/>
          </w:tcPr>
          <w:p w14:paraId="2614CEDF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</w:tcPr>
          <w:p w14:paraId="2614CEE0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34DB3">
              <w:t>Azimuth</w:t>
            </w:r>
          </w:p>
        </w:tc>
        <w:tc>
          <w:tcPr>
            <w:tcW w:w="2923" w:type="dxa"/>
          </w:tcPr>
          <w:p w14:paraId="2614CEE1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Area (ft</w:t>
            </w:r>
            <w:r w:rsidRPr="00E42675">
              <w:rPr>
                <w:sz w:val="20"/>
                <w:szCs w:val="20"/>
                <w:vertAlign w:val="superscript"/>
              </w:rPr>
              <w:t>2</w:t>
            </w:r>
            <w:r w:rsidRPr="00E42675">
              <w:rPr>
                <w:sz w:val="20"/>
                <w:szCs w:val="20"/>
              </w:rPr>
              <w:t>)</w:t>
            </w:r>
          </w:p>
        </w:tc>
        <w:tc>
          <w:tcPr>
            <w:tcW w:w="2923" w:type="dxa"/>
          </w:tcPr>
          <w:p w14:paraId="2614CEE2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U-factor</w:t>
            </w:r>
          </w:p>
        </w:tc>
        <w:tc>
          <w:tcPr>
            <w:tcW w:w="2924" w:type="dxa"/>
          </w:tcPr>
          <w:p w14:paraId="2614CEE3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EA" w14:textId="77777777" w:rsidTr="000C0796">
        <w:tc>
          <w:tcPr>
            <w:tcW w:w="2923" w:type="dxa"/>
            <w:gridSpan w:val="2"/>
          </w:tcPr>
          <w:p w14:paraId="2614CEE5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</w:tcPr>
          <w:p w14:paraId="2614CEE6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7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8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</w:tcPr>
          <w:p w14:paraId="2614CEE9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AA01FC" w14:paraId="2614CEF0" w14:textId="77777777" w:rsidTr="000C0796"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B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C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D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E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CEEF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7E2232" w14:paraId="2614CEF4" w14:textId="77777777" w:rsidTr="007E2232">
        <w:trPr>
          <w:trHeight w:val="108"/>
        </w:trPr>
        <w:tc>
          <w:tcPr>
            <w:tcW w:w="468" w:type="dxa"/>
            <w:vAlign w:val="center"/>
          </w:tcPr>
          <w:p w14:paraId="2614CEF1" w14:textId="77777777" w:rsidR="007E2232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E42675">
              <w:rPr>
                <w:sz w:val="20"/>
                <w:szCs w:val="20"/>
              </w:rPr>
              <w:t>06</w:t>
            </w:r>
          </w:p>
        </w:tc>
        <w:tc>
          <w:tcPr>
            <w:tcW w:w="3150" w:type="dxa"/>
            <w:gridSpan w:val="2"/>
            <w:vAlign w:val="center"/>
          </w:tcPr>
          <w:p w14:paraId="2614CEF2" w14:textId="77777777" w:rsidR="007E2232" w:rsidRPr="00A61410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</w:tcPr>
          <w:p w14:paraId="701CD074" w14:textId="77777777" w:rsidR="007E2232" w:rsidRDefault="007E2232" w:rsidP="007E2232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F3" w14:textId="247C23C8" w:rsidR="007E2232" w:rsidRPr="00953279" w:rsidRDefault="007E2232" w:rsidP="00953279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EF8" w14:textId="77777777" w:rsidTr="006614F8">
        <w:trPr>
          <w:trHeight w:val="107"/>
        </w:trPr>
        <w:tc>
          <w:tcPr>
            <w:tcW w:w="468" w:type="dxa"/>
          </w:tcPr>
          <w:p w14:paraId="2614CEF5" w14:textId="77777777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CEF7" w14:textId="3122A8C4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CEF9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506"/>
        <w:gridCol w:w="1027"/>
        <w:gridCol w:w="969"/>
        <w:gridCol w:w="648"/>
        <w:gridCol w:w="320"/>
        <w:gridCol w:w="970"/>
        <w:gridCol w:w="969"/>
        <w:gridCol w:w="971"/>
        <w:gridCol w:w="968"/>
        <w:gridCol w:w="970"/>
        <w:gridCol w:w="973"/>
        <w:gridCol w:w="879"/>
        <w:gridCol w:w="93"/>
        <w:gridCol w:w="897"/>
        <w:gridCol w:w="72"/>
        <w:gridCol w:w="918"/>
        <w:gridCol w:w="54"/>
        <w:gridCol w:w="756"/>
        <w:gridCol w:w="1188"/>
      </w:tblGrid>
      <w:tr w:rsidR="006A5CCD" w14:paraId="2614CEFB" w14:textId="77777777" w:rsidTr="00C4535B">
        <w:tc>
          <w:tcPr>
            <w:tcW w:w="14616" w:type="dxa"/>
            <w:gridSpan w:val="20"/>
            <w:shd w:val="clear" w:color="auto" w:fill="auto"/>
          </w:tcPr>
          <w:p w14:paraId="2614CEFA" w14:textId="58204014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F. Overhangs &amp; Fins</w:t>
            </w:r>
          </w:p>
        </w:tc>
      </w:tr>
      <w:tr w:rsidR="006A5CCD" w14:paraId="2614CF0B" w14:textId="77777777" w:rsidTr="00AF3934">
        <w:tc>
          <w:tcPr>
            <w:tcW w:w="974" w:type="dxa"/>
            <w:gridSpan w:val="2"/>
          </w:tcPr>
          <w:p w14:paraId="2614CE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027" w:type="dxa"/>
          </w:tcPr>
          <w:p w14:paraId="2614CE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69" w:type="dxa"/>
          </w:tcPr>
          <w:p w14:paraId="2614CE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68" w:type="dxa"/>
            <w:gridSpan w:val="2"/>
          </w:tcPr>
          <w:p w14:paraId="2614CE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970" w:type="dxa"/>
          </w:tcPr>
          <w:p w14:paraId="2614CF0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969" w:type="dxa"/>
          </w:tcPr>
          <w:p w14:paraId="2614CF0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971" w:type="dxa"/>
          </w:tcPr>
          <w:p w14:paraId="2614CF0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968" w:type="dxa"/>
          </w:tcPr>
          <w:p w14:paraId="2614CF0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  <w:tc>
          <w:tcPr>
            <w:tcW w:w="970" w:type="dxa"/>
          </w:tcPr>
          <w:p w14:paraId="2614CF0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973" w:type="dxa"/>
          </w:tcPr>
          <w:p w14:paraId="2614CF0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gridSpan w:val="2"/>
          </w:tcPr>
          <w:p w14:paraId="2614CF0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11</w:t>
            </w:r>
          </w:p>
        </w:tc>
        <w:tc>
          <w:tcPr>
            <w:tcW w:w="969" w:type="dxa"/>
            <w:gridSpan w:val="2"/>
          </w:tcPr>
          <w:p w14:paraId="2614CF0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12</w:t>
            </w:r>
          </w:p>
        </w:tc>
        <w:tc>
          <w:tcPr>
            <w:tcW w:w="972" w:type="dxa"/>
            <w:gridSpan w:val="2"/>
          </w:tcPr>
          <w:p w14:paraId="2614CF0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13</w:t>
            </w:r>
          </w:p>
        </w:tc>
        <w:tc>
          <w:tcPr>
            <w:tcW w:w="756" w:type="dxa"/>
          </w:tcPr>
          <w:p w14:paraId="2614CF0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14</w:t>
            </w:r>
          </w:p>
        </w:tc>
        <w:tc>
          <w:tcPr>
            <w:tcW w:w="1188" w:type="dxa"/>
          </w:tcPr>
          <w:p w14:paraId="2614CF0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15</w:t>
            </w:r>
          </w:p>
        </w:tc>
      </w:tr>
      <w:tr w:rsidR="006A5CCD" w14:paraId="2614CF11" w14:textId="77777777" w:rsidTr="00C4535B">
        <w:tc>
          <w:tcPr>
            <w:tcW w:w="974" w:type="dxa"/>
            <w:gridSpan w:val="2"/>
          </w:tcPr>
          <w:p w14:paraId="2614CF0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3" w:type="dxa"/>
            <w:gridSpan w:val="6"/>
            <w:shd w:val="clear" w:color="auto" w:fill="auto"/>
          </w:tcPr>
          <w:p w14:paraId="2614CF0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Overhang</w:t>
            </w:r>
          </w:p>
        </w:tc>
        <w:tc>
          <w:tcPr>
            <w:tcW w:w="3882" w:type="dxa"/>
            <w:gridSpan w:val="4"/>
            <w:shd w:val="clear" w:color="auto" w:fill="auto"/>
          </w:tcPr>
          <w:p w14:paraId="2614CF0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Left Fin</w:t>
            </w:r>
          </w:p>
        </w:tc>
        <w:tc>
          <w:tcPr>
            <w:tcW w:w="3669" w:type="dxa"/>
            <w:gridSpan w:val="7"/>
            <w:shd w:val="clear" w:color="auto" w:fill="auto"/>
          </w:tcPr>
          <w:p w14:paraId="2614CF0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Right Fin</w:t>
            </w:r>
          </w:p>
        </w:tc>
        <w:tc>
          <w:tcPr>
            <w:tcW w:w="1188" w:type="dxa"/>
          </w:tcPr>
          <w:p w14:paraId="2614CF1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21" w14:textId="77777777" w:rsidTr="00AF3934">
        <w:tc>
          <w:tcPr>
            <w:tcW w:w="974" w:type="dxa"/>
            <w:gridSpan w:val="2"/>
            <w:vAlign w:val="bottom"/>
          </w:tcPr>
          <w:p w14:paraId="2614CF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Window</w:t>
            </w:r>
          </w:p>
        </w:tc>
        <w:tc>
          <w:tcPr>
            <w:tcW w:w="1027" w:type="dxa"/>
            <w:vAlign w:val="bottom"/>
          </w:tcPr>
          <w:p w14:paraId="2614CF1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Overhang Depth</w:t>
            </w:r>
          </w:p>
        </w:tc>
        <w:tc>
          <w:tcPr>
            <w:tcW w:w="969" w:type="dxa"/>
            <w:vAlign w:val="bottom"/>
          </w:tcPr>
          <w:p w14:paraId="2614CF1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Dist. Up</w:t>
            </w:r>
          </w:p>
        </w:tc>
        <w:tc>
          <w:tcPr>
            <w:tcW w:w="968" w:type="dxa"/>
            <w:gridSpan w:val="2"/>
            <w:vAlign w:val="bottom"/>
          </w:tcPr>
          <w:p w14:paraId="2614CF1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Left Ext.</w:t>
            </w:r>
          </w:p>
        </w:tc>
        <w:tc>
          <w:tcPr>
            <w:tcW w:w="970" w:type="dxa"/>
            <w:vAlign w:val="bottom"/>
          </w:tcPr>
          <w:p w14:paraId="2614CF1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Right Ext.</w:t>
            </w:r>
          </w:p>
        </w:tc>
        <w:tc>
          <w:tcPr>
            <w:tcW w:w="969" w:type="dxa"/>
            <w:vAlign w:val="bottom"/>
          </w:tcPr>
          <w:p w14:paraId="2614CF1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Flap Ht</w:t>
            </w:r>
          </w:p>
        </w:tc>
        <w:tc>
          <w:tcPr>
            <w:tcW w:w="971" w:type="dxa"/>
            <w:vAlign w:val="bottom"/>
          </w:tcPr>
          <w:p w14:paraId="2614CF1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68" w:type="dxa"/>
            <w:vAlign w:val="bottom"/>
          </w:tcPr>
          <w:p w14:paraId="2614CF19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70" w:type="dxa"/>
            <w:vAlign w:val="bottom"/>
          </w:tcPr>
          <w:p w14:paraId="2614CF1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(Left)</w:t>
            </w:r>
          </w:p>
        </w:tc>
        <w:tc>
          <w:tcPr>
            <w:tcW w:w="973" w:type="dxa"/>
            <w:vAlign w:val="bottom"/>
          </w:tcPr>
          <w:p w14:paraId="2614CF1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Bottom Up</w:t>
            </w:r>
          </w:p>
        </w:tc>
        <w:tc>
          <w:tcPr>
            <w:tcW w:w="879" w:type="dxa"/>
            <w:vAlign w:val="bottom"/>
          </w:tcPr>
          <w:p w14:paraId="2614CF1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90" w:type="dxa"/>
            <w:gridSpan w:val="2"/>
            <w:vAlign w:val="bottom"/>
          </w:tcPr>
          <w:p w14:paraId="2614CF1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90" w:type="dxa"/>
            <w:gridSpan w:val="2"/>
            <w:vAlign w:val="bottom"/>
          </w:tcPr>
          <w:p w14:paraId="2614CF1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(Right)</w:t>
            </w:r>
          </w:p>
        </w:tc>
        <w:tc>
          <w:tcPr>
            <w:tcW w:w="810" w:type="dxa"/>
            <w:gridSpan w:val="2"/>
            <w:vAlign w:val="bottom"/>
          </w:tcPr>
          <w:p w14:paraId="2614CF1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1188" w:type="dxa"/>
            <w:vAlign w:val="bottom"/>
          </w:tcPr>
          <w:p w14:paraId="2614CF20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31" w14:textId="77777777" w:rsidTr="00AF3934">
        <w:tc>
          <w:tcPr>
            <w:tcW w:w="974" w:type="dxa"/>
            <w:gridSpan w:val="2"/>
          </w:tcPr>
          <w:p w14:paraId="2614CF2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2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2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2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2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2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2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2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3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41" w14:textId="77777777" w:rsidTr="00AF3934">
        <w:tc>
          <w:tcPr>
            <w:tcW w:w="974" w:type="dxa"/>
            <w:gridSpan w:val="2"/>
          </w:tcPr>
          <w:p w14:paraId="2614CF3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3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3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3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3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3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3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3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4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45" w14:textId="77777777" w:rsidTr="007E2232">
        <w:trPr>
          <w:trHeight w:val="10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614CF42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16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  <w:vAlign w:val="center"/>
          </w:tcPr>
          <w:p w14:paraId="2614CF43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15"/>
            <w:tcBorders>
              <w:bottom w:val="single" w:sz="4" w:space="0" w:color="auto"/>
            </w:tcBorders>
          </w:tcPr>
          <w:p w14:paraId="42712FCB" w14:textId="77777777" w:rsidR="007E2232" w:rsidRDefault="007E2232" w:rsidP="007E2232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44" w14:textId="3BBFAB46" w:rsidR="007E2232" w:rsidRPr="00953279" w:rsidRDefault="007E2232" w:rsidP="00953279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49" w14:textId="77777777" w:rsidTr="006614F8">
        <w:trPr>
          <w:trHeight w:val="107"/>
        </w:trPr>
        <w:tc>
          <w:tcPr>
            <w:tcW w:w="468" w:type="dxa"/>
          </w:tcPr>
          <w:p w14:paraId="2614CF46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9"/>
          </w:tcPr>
          <w:p w14:paraId="2614CF48" w14:textId="09B40098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4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246"/>
        <w:gridCol w:w="1613"/>
        <w:gridCol w:w="291"/>
        <w:gridCol w:w="1322"/>
        <w:gridCol w:w="1613"/>
        <w:gridCol w:w="1613"/>
        <w:gridCol w:w="1613"/>
        <w:gridCol w:w="1613"/>
        <w:gridCol w:w="1613"/>
        <w:gridCol w:w="1613"/>
      </w:tblGrid>
      <w:tr w:rsidR="004D4BD9" w14:paraId="2614CF4C" w14:textId="77777777" w:rsidTr="00C4535B">
        <w:tc>
          <w:tcPr>
            <w:tcW w:w="14618" w:type="dxa"/>
            <w:gridSpan w:val="11"/>
            <w:shd w:val="clear" w:color="auto" w:fill="auto"/>
          </w:tcPr>
          <w:p w14:paraId="2614CF4B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G. Water Heaters</w:t>
            </w:r>
          </w:p>
        </w:tc>
      </w:tr>
      <w:tr w:rsidR="004D4BD9" w14:paraId="2614CF56" w14:textId="77777777" w:rsidTr="004D4BD9">
        <w:tc>
          <w:tcPr>
            <w:tcW w:w="1714" w:type="dxa"/>
            <w:gridSpan w:val="2"/>
          </w:tcPr>
          <w:p w14:paraId="2614CF4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1613" w:type="dxa"/>
          </w:tcPr>
          <w:p w14:paraId="2614CF4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613" w:type="dxa"/>
            <w:gridSpan w:val="2"/>
          </w:tcPr>
          <w:p w14:paraId="2614CF4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1613" w:type="dxa"/>
          </w:tcPr>
          <w:p w14:paraId="2614CF50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1613" w:type="dxa"/>
          </w:tcPr>
          <w:p w14:paraId="2614CF51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05</w:t>
            </w:r>
          </w:p>
        </w:tc>
        <w:tc>
          <w:tcPr>
            <w:tcW w:w="1613" w:type="dxa"/>
          </w:tcPr>
          <w:p w14:paraId="2614CF52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06</w:t>
            </w:r>
          </w:p>
        </w:tc>
        <w:tc>
          <w:tcPr>
            <w:tcW w:w="1613" w:type="dxa"/>
          </w:tcPr>
          <w:p w14:paraId="2614CF53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07</w:t>
            </w:r>
          </w:p>
        </w:tc>
        <w:tc>
          <w:tcPr>
            <w:tcW w:w="1613" w:type="dxa"/>
          </w:tcPr>
          <w:p w14:paraId="2614CF54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08</w:t>
            </w:r>
          </w:p>
        </w:tc>
        <w:tc>
          <w:tcPr>
            <w:tcW w:w="1613" w:type="dxa"/>
          </w:tcPr>
          <w:p w14:paraId="2614CF55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09</w:t>
            </w:r>
          </w:p>
        </w:tc>
      </w:tr>
      <w:tr w:rsidR="004D4BD9" w14:paraId="2614CF61" w14:textId="77777777" w:rsidTr="004D4BD9">
        <w:tc>
          <w:tcPr>
            <w:tcW w:w="1714" w:type="dxa"/>
            <w:gridSpan w:val="2"/>
            <w:vAlign w:val="bottom"/>
          </w:tcPr>
          <w:p w14:paraId="2614CF57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1613" w:type="dxa"/>
            <w:vAlign w:val="bottom"/>
          </w:tcPr>
          <w:p w14:paraId="2614CF58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Heater Element Type</w:t>
            </w:r>
          </w:p>
        </w:tc>
        <w:tc>
          <w:tcPr>
            <w:tcW w:w="1613" w:type="dxa"/>
            <w:gridSpan w:val="2"/>
            <w:vAlign w:val="bottom"/>
          </w:tcPr>
          <w:p w14:paraId="2614CF59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Type</w:t>
            </w:r>
          </w:p>
        </w:tc>
        <w:tc>
          <w:tcPr>
            <w:tcW w:w="1613" w:type="dxa"/>
            <w:vAlign w:val="bottom"/>
          </w:tcPr>
          <w:p w14:paraId="2614CF5A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Volume (gal)</w:t>
            </w:r>
          </w:p>
        </w:tc>
        <w:tc>
          <w:tcPr>
            <w:tcW w:w="1613" w:type="dxa"/>
            <w:vAlign w:val="bottom"/>
          </w:tcPr>
          <w:p w14:paraId="2614CF5B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613" w:type="dxa"/>
            <w:vAlign w:val="bottom"/>
          </w:tcPr>
          <w:p w14:paraId="2614CF5C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Input Rating</w:t>
            </w:r>
          </w:p>
        </w:tc>
        <w:tc>
          <w:tcPr>
            <w:tcW w:w="1613" w:type="dxa"/>
            <w:vAlign w:val="bottom"/>
          </w:tcPr>
          <w:p w14:paraId="2614CF5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Exterior Insulation</w:t>
            </w:r>
          </w:p>
          <w:p w14:paraId="2614CF5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R-value</w:t>
            </w:r>
          </w:p>
        </w:tc>
        <w:tc>
          <w:tcPr>
            <w:tcW w:w="1613" w:type="dxa"/>
            <w:vAlign w:val="bottom"/>
          </w:tcPr>
          <w:p w14:paraId="2614CF5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Standby Loss (Fraction)</w:t>
            </w:r>
          </w:p>
        </w:tc>
        <w:tc>
          <w:tcPr>
            <w:tcW w:w="1613" w:type="dxa"/>
            <w:vAlign w:val="bottom"/>
          </w:tcPr>
          <w:p w14:paraId="2614CF60" w14:textId="77777777" w:rsidR="004D4BD9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4D4BD9" w14:paraId="2614CF6B" w14:textId="77777777" w:rsidTr="004D4BD9">
        <w:tc>
          <w:tcPr>
            <w:tcW w:w="1714" w:type="dxa"/>
            <w:gridSpan w:val="2"/>
          </w:tcPr>
          <w:p w14:paraId="2614CF6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5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6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7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8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9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A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D4BD9" w14:paraId="2614CF75" w14:textId="77777777" w:rsidTr="004D4BD9">
        <w:tc>
          <w:tcPr>
            <w:tcW w:w="1714" w:type="dxa"/>
            <w:gridSpan w:val="2"/>
          </w:tcPr>
          <w:p w14:paraId="2614CF6C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D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E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F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0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1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79" w14:textId="77777777" w:rsidTr="007E2232">
        <w:tc>
          <w:tcPr>
            <w:tcW w:w="468" w:type="dxa"/>
            <w:vAlign w:val="center"/>
          </w:tcPr>
          <w:p w14:paraId="2614CF76" w14:textId="77777777" w:rsidR="007E2232" w:rsidRPr="004D4BD9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150" w:type="dxa"/>
            <w:gridSpan w:val="3"/>
            <w:vAlign w:val="center"/>
          </w:tcPr>
          <w:p w14:paraId="2614CF77" w14:textId="77777777" w:rsidR="007E2232" w:rsidRPr="004D4BD9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1000" w:type="dxa"/>
            <w:gridSpan w:val="7"/>
          </w:tcPr>
          <w:p w14:paraId="54C3DEF0" w14:textId="77777777" w:rsidR="007E2232" w:rsidRDefault="007E2232" w:rsidP="007E2232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78" w14:textId="03DA9553" w:rsidR="007E2232" w:rsidRPr="00953279" w:rsidRDefault="007E2232" w:rsidP="00953279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lastRenderedPageBreak/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7D" w14:textId="77777777" w:rsidTr="006614F8">
        <w:tc>
          <w:tcPr>
            <w:tcW w:w="468" w:type="dxa"/>
          </w:tcPr>
          <w:p w14:paraId="2614CF7A" w14:textId="77777777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50" w:type="dxa"/>
            <w:gridSpan w:val="10"/>
          </w:tcPr>
          <w:p w14:paraId="2614CF7C" w14:textId="69ED3420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7E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2397"/>
        <w:gridCol w:w="705"/>
        <w:gridCol w:w="2159"/>
        <w:gridCol w:w="2864"/>
        <w:gridCol w:w="2864"/>
        <w:gridCol w:w="2941"/>
      </w:tblGrid>
      <w:tr w:rsidR="006A5CCD" w14:paraId="2614CF82" w14:textId="77777777" w:rsidTr="00C4535B">
        <w:tc>
          <w:tcPr>
            <w:tcW w:w="5000" w:type="pct"/>
            <w:gridSpan w:val="7"/>
            <w:shd w:val="clear" w:color="auto" w:fill="auto"/>
          </w:tcPr>
          <w:p w14:paraId="2614CF8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br w:type="page"/>
            </w:r>
            <w:r>
              <w:br w:type="page"/>
            </w: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1535ED" w14:paraId="2614CF88" w14:textId="77777777" w:rsidTr="007E2232">
        <w:tc>
          <w:tcPr>
            <w:tcW w:w="993" w:type="pct"/>
            <w:gridSpan w:val="2"/>
          </w:tcPr>
          <w:p w14:paraId="2614CF83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995" w:type="pct"/>
            <w:gridSpan w:val="2"/>
          </w:tcPr>
          <w:p w14:paraId="2614CF84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95" w:type="pct"/>
          </w:tcPr>
          <w:p w14:paraId="2614CF85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95" w:type="pct"/>
          </w:tcPr>
          <w:p w14:paraId="2614CF86" w14:textId="77777777" w:rsidR="001535ED" w:rsidRPr="006A5CCD" w:rsidRDefault="001535E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22" w:type="pct"/>
          </w:tcPr>
          <w:p w14:paraId="2614CF87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1535ED" w14:paraId="2614CF8E" w14:textId="77777777" w:rsidTr="007E2232">
        <w:tc>
          <w:tcPr>
            <w:tcW w:w="993" w:type="pct"/>
            <w:gridSpan w:val="2"/>
            <w:vAlign w:val="bottom"/>
          </w:tcPr>
          <w:p w14:paraId="2614CF89" w14:textId="77777777" w:rsidR="001535ED" w:rsidRDefault="001535E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995" w:type="pct"/>
            <w:gridSpan w:val="2"/>
            <w:vAlign w:val="bottom"/>
          </w:tcPr>
          <w:p w14:paraId="2614CF8A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995" w:type="pct"/>
            <w:vAlign w:val="bottom"/>
          </w:tcPr>
          <w:p w14:paraId="2614CF8B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995" w:type="pct"/>
            <w:vAlign w:val="bottom"/>
          </w:tcPr>
          <w:p w14:paraId="2614CF8C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1022" w:type="pct"/>
            <w:vAlign w:val="bottom"/>
          </w:tcPr>
          <w:p w14:paraId="2614CF8D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1535ED" w14:paraId="2614CF94" w14:textId="77777777" w:rsidTr="007E2232">
        <w:tc>
          <w:tcPr>
            <w:tcW w:w="993" w:type="pct"/>
            <w:gridSpan w:val="2"/>
          </w:tcPr>
          <w:p w14:paraId="2614CF8F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0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1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2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3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535ED" w14:paraId="2614CF9A" w14:textId="77777777" w:rsidTr="007E2232">
        <w:tc>
          <w:tcPr>
            <w:tcW w:w="993" w:type="pct"/>
            <w:gridSpan w:val="2"/>
          </w:tcPr>
          <w:p w14:paraId="2614CF95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6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7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8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9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9E" w14:textId="77777777" w:rsidTr="007E2232">
        <w:trPr>
          <w:trHeight w:val="108"/>
        </w:trPr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2614CF9B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78" w:type="pct"/>
            <w:gridSpan w:val="2"/>
            <w:tcBorders>
              <w:bottom w:val="single" w:sz="4" w:space="0" w:color="auto"/>
            </w:tcBorders>
            <w:vAlign w:val="center"/>
          </w:tcPr>
          <w:p w14:paraId="2614CF9C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  <w:tcBorders>
              <w:bottom w:val="single" w:sz="4" w:space="0" w:color="auto"/>
            </w:tcBorders>
          </w:tcPr>
          <w:p w14:paraId="222182AB" w14:textId="77777777" w:rsidR="007E2232" w:rsidRDefault="007E2232" w:rsidP="007E2232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9D" w14:textId="24A5613E" w:rsidR="007E2232" w:rsidRPr="00953279" w:rsidRDefault="007E2232" w:rsidP="00953279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A2" w14:textId="77777777" w:rsidTr="007E2232">
        <w:trPr>
          <w:trHeight w:val="107"/>
        </w:trPr>
        <w:tc>
          <w:tcPr>
            <w:tcW w:w="160" w:type="pct"/>
          </w:tcPr>
          <w:p w14:paraId="2614CF9F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840" w:type="pct"/>
            <w:gridSpan w:val="6"/>
          </w:tcPr>
          <w:p w14:paraId="2614CFA1" w14:textId="111C7EC9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A3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141"/>
        <w:gridCol w:w="3587"/>
        <w:gridCol w:w="3596"/>
        <w:gridCol w:w="3599"/>
      </w:tblGrid>
      <w:tr w:rsidR="006A5CCD" w14:paraId="2614CFA5" w14:textId="77777777" w:rsidTr="00C4535B">
        <w:tc>
          <w:tcPr>
            <w:tcW w:w="14616" w:type="dxa"/>
            <w:gridSpan w:val="5"/>
            <w:shd w:val="clear" w:color="auto" w:fill="auto"/>
          </w:tcPr>
          <w:p w14:paraId="2614CFA4" w14:textId="2D9D3A19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I. HVAC – Heating Systems</w:t>
            </w:r>
          </w:p>
        </w:tc>
      </w:tr>
      <w:tr w:rsidR="006A5CCD" w14:paraId="2614CFAA" w14:textId="77777777" w:rsidTr="007E2232">
        <w:tc>
          <w:tcPr>
            <w:tcW w:w="3654" w:type="dxa"/>
            <w:gridSpan w:val="2"/>
          </w:tcPr>
          <w:p w14:paraId="2614CFA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654" w:type="dxa"/>
          </w:tcPr>
          <w:p w14:paraId="2614CFA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CFA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CFA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CFAF" w14:textId="77777777" w:rsidTr="007E2232">
        <w:tc>
          <w:tcPr>
            <w:tcW w:w="3654" w:type="dxa"/>
            <w:gridSpan w:val="2"/>
          </w:tcPr>
          <w:p w14:paraId="2614CFA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654" w:type="dxa"/>
          </w:tcPr>
          <w:p w14:paraId="2614CFA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CFA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CFAE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B4" w14:textId="77777777" w:rsidTr="007E2232">
        <w:tc>
          <w:tcPr>
            <w:tcW w:w="3654" w:type="dxa"/>
            <w:gridSpan w:val="2"/>
          </w:tcPr>
          <w:p w14:paraId="2614CFB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B9" w14:textId="77777777" w:rsidTr="007E2232">
        <w:tc>
          <w:tcPr>
            <w:tcW w:w="3654" w:type="dxa"/>
            <w:gridSpan w:val="2"/>
          </w:tcPr>
          <w:p w14:paraId="2614CFB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BD" w14:textId="77777777" w:rsidTr="00F23815">
        <w:tc>
          <w:tcPr>
            <w:tcW w:w="468" w:type="dxa"/>
            <w:vAlign w:val="center"/>
          </w:tcPr>
          <w:p w14:paraId="2614CFBA" w14:textId="77777777" w:rsidR="00F23815" w:rsidRPr="006A5CCD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3186" w:type="dxa"/>
            <w:vAlign w:val="center"/>
          </w:tcPr>
          <w:p w14:paraId="2614CFBB" w14:textId="77777777" w:rsidR="00F23815" w:rsidRPr="006A5CCD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3"/>
          </w:tcPr>
          <w:p w14:paraId="260D6595" w14:textId="77777777" w:rsid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BC" w14:textId="76F87666" w:rsidR="00F23815" w:rsidRP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C1" w14:textId="77777777" w:rsidTr="006614F8">
        <w:tc>
          <w:tcPr>
            <w:tcW w:w="468" w:type="dxa"/>
          </w:tcPr>
          <w:p w14:paraId="2614CFBE" w14:textId="77777777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CFC0" w14:textId="1E8473F3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C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2610"/>
        <w:gridCol w:w="512"/>
        <w:gridCol w:w="2124"/>
        <w:gridCol w:w="3010"/>
        <w:gridCol w:w="2835"/>
        <w:gridCol w:w="2858"/>
      </w:tblGrid>
      <w:tr w:rsidR="004D4BD9" w14:paraId="2614CFC4" w14:textId="77777777" w:rsidTr="00C4535B">
        <w:tc>
          <w:tcPr>
            <w:tcW w:w="5000" w:type="pct"/>
            <w:gridSpan w:val="7"/>
            <w:shd w:val="clear" w:color="auto" w:fill="auto"/>
          </w:tcPr>
          <w:p w14:paraId="2614CFC3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AF3934" w14:paraId="2614CFCA" w14:textId="77777777" w:rsidTr="001E2C74">
        <w:tc>
          <w:tcPr>
            <w:tcW w:w="1060" w:type="pct"/>
            <w:gridSpan w:val="2"/>
          </w:tcPr>
          <w:p w14:paraId="2614CFC5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916" w:type="pct"/>
            <w:gridSpan w:val="2"/>
          </w:tcPr>
          <w:p w14:paraId="2614CFC6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7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8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993" w:type="pct"/>
          </w:tcPr>
          <w:p w14:paraId="2614CFC9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AF3934" w14:paraId="2614CFD0" w14:textId="77777777" w:rsidTr="001E2C74">
        <w:tc>
          <w:tcPr>
            <w:tcW w:w="1060" w:type="pct"/>
            <w:gridSpan w:val="2"/>
            <w:vAlign w:val="bottom"/>
          </w:tcPr>
          <w:p w14:paraId="2614CFCB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916" w:type="pct"/>
            <w:gridSpan w:val="2"/>
            <w:vAlign w:val="bottom"/>
          </w:tcPr>
          <w:p w14:paraId="2614CFCC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System Type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D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EER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E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SEER</w:t>
            </w:r>
          </w:p>
        </w:tc>
        <w:tc>
          <w:tcPr>
            <w:tcW w:w="993" w:type="pct"/>
            <w:vAlign w:val="bottom"/>
          </w:tcPr>
          <w:p w14:paraId="2614CFCF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F3934" w14:paraId="2614CFD6" w14:textId="77777777" w:rsidTr="001E2C74">
        <w:tc>
          <w:tcPr>
            <w:tcW w:w="1060" w:type="pct"/>
            <w:gridSpan w:val="2"/>
          </w:tcPr>
          <w:p w14:paraId="2614CFD1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2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3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4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5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F3934" w14:paraId="2614CFDC" w14:textId="77777777" w:rsidTr="001E2C74">
        <w:tc>
          <w:tcPr>
            <w:tcW w:w="1060" w:type="pct"/>
            <w:gridSpan w:val="2"/>
          </w:tcPr>
          <w:p w14:paraId="2614CFD7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8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9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A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B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E0" w14:textId="77777777" w:rsidTr="00F23815">
        <w:tc>
          <w:tcPr>
            <w:tcW w:w="153" w:type="pct"/>
            <w:vAlign w:val="center"/>
          </w:tcPr>
          <w:p w14:paraId="2614CFDD" w14:textId="77777777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85" w:type="pct"/>
            <w:gridSpan w:val="2"/>
            <w:vAlign w:val="center"/>
          </w:tcPr>
          <w:p w14:paraId="2614CFDE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</w:tcPr>
          <w:p w14:paraId="36DCF12A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DF" w14:textId="19E38B60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E4" w14:textId="77777777" w:rsidTr="00F23815">
        <w:tc>
          <w:tcPr>
            <w:tcW w:w="153" w:type="pct"/>
          </w:tcPr>
          <w:p w14:paraId="2614CFE1" w14:textId="77777777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847" w:type="pct"/>
            <w:gridSpan w:val="6"/>
          </w:tcPr>
          <w:p w14:paraId="2614CFE3" w14:textId="7D98D3B1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E5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695"/>
        <w:gridCol w:w="2228"/>
        <w:gridCol w:w="2923"/>
        <w:gridCol w:w="2923"/>
        <w:gridCol w:w="2924"/>
      </w:tblGrid>
      <w:tr w:rsidR="004D4BD9" w:rsidRPr="004D4BD9" w14:paraId="2614D007" w14:textId="77777777" w:rsidTr="00C4535B">
        <w:tc>
          <w:tcPr>
            <w:tcW w:w="14616" w:type="dxa"/>
            <w:gridSpan w:val="7"/>
            <w:shd w:val="clear" w:color="auto" w:fill="auto"/>
          </w:tcPr>
          <w:p w14:paraId="2614D006" w14:textId="52FB0520" w:rsidR="004D4BD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K</w:t>
            </w:r>
            <w:r w:rsidR="004D4BD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CC17AB" w:rsidRPr="00E42675" w14:paraId="2614D00D" w14:textId="77777777" w:rsidTr="00F23815">
        <w:tc>
          <w:tcPr>
            <w:tcW w:w="2923" w:type="dxa"/>
            <w:gridSpan w:val="2"/>
          </w:tcPr>
          <w:p w14:paraId="2614D008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009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23" w:type="dxa"/>
          </w:tcPr>
          <w:p w14:paraId="2614D00A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00B" w14:textId="44E7383A" w:rsidR="00CC17AB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D00C" w14:textId="7564F498" w:rsidR="00CC17AB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014" w14:textId="77777777" w:rsidTr="00F23815">
        <w:trPr>
          <w:trHeight w:val="278"/>
        </w:trPr>
        <w:tc>
          <w:tcPr>
            <w:tcW w:w="2923" w:type="dxa"/>
            <w:gridSpan w:val="2"/>
            <w:vAlign w:val="center"/>
          </w:tcPr>
          <w:p w14:paraId="2614D00E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center"/>
          </w:tcPr>
          <w:p w14:paraId="2614D010" w14:textId="7DEE3164" w:rsidR="00CC17AB" w:rsidRPr="00A71C2E" w:rsidRDefault="003F57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 xml:space="preserve">Duct R-Value </w:t>
            </w:r>
          </w:p>
        </w:tc>
        <w:tc>
          <w:tcPr>
            <w:tcW w:w="2923" w:type="dxa"/>
            <w:vAlign w:val="center"/>
          </w:tcPr>
          <w:p w14:paraId="2614D011" w14:textId="3ADB5FA7" w:rsidR="00CC17AB" w:rsidRPr="00A71C2E" w:rsidRDefault="00085C9D" w:rsidP="003F577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center"/>
          </w:tcPr>
          <w:p w14:paraId="2614D012" w14:textId="77777777" w:rsidR="00CC17AB" w:rsidRPr="00A71C2E" w:rsidRDefault="00085C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Duct Location</w:t>
            </w:r>
          </w:p>
        </w:tc>
        <w:tc>
          <w:tcPr>
            <w:tcW w:w="2924" w:type="dxa"/>
            <w:vAlign w:val="center"/>
          </w:tcPr>
          <w:p w14:paraId="2614D013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457568" w14:paraId="2614D01A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5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6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7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</w:tcPr>
          <w:p w14:paraId="2614D018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</w:tcPr>
          <w:p w14:paraId="2614D019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C17AB" w:rsidRPr="00457568" w14:paraId="2614D020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B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C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D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E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D01F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:rsidRPr="00457568" w14:paraId="2614D024" w14:textId="77777777" w:rsidTr="00F23815">
        <w:trPr>
          <w:trHeight w:val="108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021" w14:textId="0CF156C6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  <w:gridSpan w:val="2"/>
            <w:tcBorders>
              <w:bottom w:val="single" w:sz="4" w:space="0" w:color="auto"/>
            </w:tcBorders>
            <w:vAlign w:val="center"/>
          </w:tcPr>
          <w:p w14:paraId="2614D022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  <w:tcBorders>
              <w:bottom w:val="single" w:sz="4" w:space="0" w:color="auto"/>
            </w:tcBorders>
          </w:tcPr>
          <w:p w14:paraId="3A667CD8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D023" w14:textId="35120DDC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:rsidRPr="00457568" w14:paraId="2614D028" w14:textId="77777777" w:rsidTr="006614F8">
        <w:trPr>
          <w:trHeight w:val="107"/>
        </w:trPr>
        <w:tc>
          <w:tcPr>
            <w:tcW w:w="469" w:type="dxa"/>
          </w:tcPr>
          <w:p w14:paraId="2614D025" w14:textId="219A99E3" w:rsidR="00F23815" w:rsidRPr="004D4BD9" w:rsidRDefault="00F23815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7" w:type="dxa"/>
            <w:gridSpan w:val="6"/>
          </w:tcPr>
          <w:p w14:paraId="2614D027" w14:textId="7D49D88B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029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922"/>
      </w:tblGrid>
      <w:tr w:rsidR="002D5E49" w14:paraId="2614D04A" w14:textId="77777777" w:rsidTr="00C4535B">
        <w:tc>
          <w:tcPr>
            <w:tcW w:w="14616" w:type="dxa"/>
            <w:gridSpan w:val="2"/>
            <w:shd w:val="clear" w:color="auto" w:fill="auto"/>
          </w:tcPr>
          <w:p w14:paraId="2614D049" w14:textId="181A7AAC" w:rsidR="003F59E5" w:rsidRPr="00707E2F" w:rsidRDefault="001E2C74" w:rsidP="001E2C74">
            <w:pPr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2D5E49" w:rsidRPr="00707E2F">
              <w:rPr>
                <w:b/>
              </w:rPr>
              <w:t>. D</w:t>
            </w:r>
            <w:r w:rsidR="001649D3" w:rsidRPr="00707E2F">
              <w:rPr>
                <w:b/>
              </w:rPr>
              <w:t>etermination</w:t>
            </w:r>
            <w:r w:rsidR="002D5E49" w:rsidRPr="00707E2F">
              <w:rPr>
                <w:b/>
              </w:rPr>
              <w:t xml:space="preserve"> </w:t>
            </w:r>
            <w:r w:rsidR="00414E42" w:rsidRPr="00707E2F">
              <w:rPr>
                <w:b/>
              </w:rPr>
              <w:t>of</w:t>
            </w:r>
            <w:r w:rsidR="002D5E49" w:rsidRPr="00707E2F">
              <w:rPr>
                <w:b/>
              </w:rPr>
              <w:t xml:space="preserve"> HERS V</w:t>
            </w:r>
            <w:r w:rsidR="001649D3" w:rsidRPr="00707E2F">
              <w:rPr>
                <w:b/>
              </w:rPr>
              <w:t>erification</w:t>
            </w:r>
            <w:r w:rsidR="002D5E49" w:rsidRPr="00707E2F">
              <w:rPr>
                <w:b/>
              </w:rPr>
              <w:t xml:space="preserve"> C</w:t>
            </w:r>
            <w:r w:rsidR="001649D3" w:rsidRPr="00707E2F">
              <w:rPr>
                <w:b/>
              </w:rPr>
              <w:t>ompliance</w:t>
            </w:r>
          </w:p>
        </w:tc>
      </w:tr>
      <w:tr w:rsidR="002D5E49" w14:paraId="2614D04C" w14:textId="77777777" w:rsidTr="002D5E49">
        <w:tc>
          <w:tcPr>
            <w:tcW w:w="14616" w:type="dxa"/>
            <w:gridSpan w:val="2"/>
          </w:tcPr>
          <w:p w14:paraId="2614D04B" w14:textId="77777777" w:rsidR="002D5E49" w:rsidRPr="002D5E49" w:rsidRDefault="002D5E49" w:rsidP="00362B00">
            <w:pPr>
              <w:spacing w:after="0" w:line="240" w:lineRule="auto"/>
            </w:pPr>
            <w:r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04F" w14:textId="77777777" w:rsidTr="00236C92">
        <w:tc>
          <w:tcPr>
            <w:tcW w:w="468" w:type="dxa"/>
            <w:vAlign w:val="center"/>
          </w:tcPr>
          <w:p w14:paraId="2614D04D" w14:textId="77777777" w:rsidR="00236C92" w:rsidRDefault="00236C92" w:rsidP="00236C9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04E" w14:textId="77777777" w:rsidR="00236C92" w:rsidRDefault="00236C92" w:rsidP="00362B00">
            <w:pPr>
              <w:spacing w:after="0" w:line="240" w:lineRule="auto"/>
            </w:pPr>
          </w:p>
        </w:tc>
      </w:tr>
    </w:tbl>
    <w:p w14:paraId="2614D051" w14:textId="4AE0D51A" w:rsidR="006A5CCD" w:rsidRDefault="006A5CCD" w:rsidP="00BB4E60">
      <w:pPr>
        <w:tabs>
          <w:tab w:val="left" w:pos="929"/>
        </w:tabs>
        <w:spacing w:after="0" w:line="240" w:lineRule="auto"/>
        <w:rPr>
          <w:b/>
        </w:rPr>
      </w:pPr>
    </w:p>
    <w:p w14:paraId="47816B19" w14:textId="77777777" w:rsidR="00F23815" w:rsidRDefault="00F23815"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D2E10" w:rsidRPr="009E2C1C" w14:paraId="2614D053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52" w14:textId="358EEF5C" w:rsidR="004D2E10" w:rsidRPr="009351D2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D2E10" w:rsidRPr="001B14D6" w14:paraId="2614D055" w14:textId="77777777" w:rsidTr="00707E2F">
        <w:trPr>
          <w:cantSplit/>
          <w:trHeight w:val="179"/>
        </w:trPr>
        <w:tc>
          <w:tcPr>
            <w:tcW w:w="14514" w:type="dxa"/>
            <w:gridSpan w:val="2"/>
            <w:vAlign w:val="center"/>
          </w:tcPr>
          <w:p w14:paraId="2614D054" w14:textId="77777777" w:rsidR="004D2E10" w:rsidRPr="00E136A4" w:rsidRDefault="004D2E10" w:rsidP="00CC17AB">
            <w:pPr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D2E10" w:rsidRPr="00FD7A7F" w14:paraId="2614D058" w14:textId="77777777" w:rsidTr="00CC17AB">
        <w:trPr>
          <w:cantSplit/>
          <w:trHeight w:val="360"/>
        </w:trPr>
        <w:tc>
          <w:tcPr>
            <w:tcW w:w="7255" w:type="dxa"/>
          </w:tcPr>
          <w:p w14:paraId="2614D056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057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D2E10" w:rsidRPr="00FD7A7F" w14:paraId="2614D05B" w14:textId="77777777" w:rsidTr="00CC17AB">
        <w:trPr>
          <w:cantSplit/>
          <w:trHeight w:val="360"/>
        </w:trPr>
        <w:tc>
          <w:tcPr>
            <w:tcW w:w="7255" w:type="dxa"/>
          </w:tcPr>
          <w:p w14:paraId="2614D059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05A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5E" w14:textId="77777777" w:rsidTr="00CC17AB">
        <w:trPr>
          <w:cantSplit/>
          <w:trHeight w:val="360"/>
        </w:trPr>
        <w:tc>
          <w:tcPr>
            <w:tcW w:w="7255" w:type="dxa"/>
          </w:tcPr>
          <w:p w14:paraId="2614D05C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05D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61" w14:textId="77777777" w:rsidTr="00CC17AB">
        <w:trPr>
          <w:cantSplit/>
          <w:trHeight w:val="360"/>
        </w:trPr>
        <w:tc>
          <w:tcPr>
            <w:tcW w:w="7255" w:type="dxa"/>
          </w:tcPr>
          <w:p w14:paraId="2614D05F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060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D2E10" w:rsidRPr="008E6C57" w14:paraId="2614D063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062" w14:textId="77777777" w:rsidR="004D2E10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D2E10" w:rsidRPr="008E6C57" w14:paraId="2614D069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064" w14:textId="77777777" w:rsidR="004D2E10" w:rsidRPr="00B706BB" w:rsidRDefault="004D2E10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065" w14:textId="77777777" w:rsidR="004D2E10" w:rsidRPr="00B706BB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066" w14:textId="77777777" w:rsidR="004D2E10" w:rsidRPr="00907289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067" w14:textId="77777777" w:rsidR="004D2E10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068" w14:textId="77777777" w:rsidR="004D2E10" w:rsidRPr="00BA699E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D2E10" w:rsidRPr="008E6C57" w14:paraId="2614D06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6A" w14:textId="77777777" w:rsidR="004D2E10" w:rsidRPr="001B6B55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D2E10" w:rsidRPr="008E6C57" w14:paraId="2614D06E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06C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06D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6F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0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071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5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3" w14:textId="0E90CE22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414E42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4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076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7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8" w14:textId="77777777" w:rsidR="00362B00" w:rsidRDefault="00362B00" w:rsidP="00362B00">
      <w:pPr>
        <w:spacing w:after="0" w:line="240" w:lineRule="auto"/>
        <w:rPr>
          <w:b/>
          <w:u w:val="single"/>
        </w:rPr>
        <w:sectPr w:rsidR="00362B00" w:rsidSect="003F59E5">
          <w:headerReference w:type="default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008" w:right="720" w:bottom="1008" w:left="720" w:header="432" w:footer="432" w:gutter="0"/>
          <w:cols w:space="720"/>
          <w:titlePg/>
          <w:docGrid w:linePitch="360"/>
        </w:sectPr>
      </w:pPr>
    </w:p>
    <w:p w14:paraId="2614D079" w14:textId="1F01C5AF" w:rsidR="00362B00" w:rsidRPr="00707E2F" w:rsidRDefault="00414E42" w:rsidP="00707E2F">
      <w:pPr>
        <w:spacing w:after="0" w:line="240" w:lineRule="auto"/>
        <w:jc w:val="center"/>
        <w:rPr>
          <w:b/>
          <w:sz w:val="20"/>
        </w:rPr>
      </w:pPr>
      <w:r w:rsidRPr="00707E2F">
        <w:rPr>
          <w:b/>
          <w:sz w:val="20"/>
        </w:rPr>
        <w:t>CF3R-EXC-20-H User Instructions</w:t>
      </w:r>
    </w:p>
    <w:p w14:paraId="2614D07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C" w14:textId="77777777" w:rsidR="00362B00" w:rsidRPr="00707E2F" w:rsidRDefault="00362B00" w:rsidP="00707E2F">
      <w:pPr>
        <w:tabs>
          <w:tab w:val="left" w:pos="8909"/>
        </w:tabs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A. General Information</w:t>
      </w:r>
    </w:p>
    <w:p w14:paraId="2614D07D" w14:textId="4CBA64B2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Rater should verify this information to the best of their ability. Any questions or deviations should be indicated in the Verification Status row.</w:t>
      </w:r>
    </w:p>
    <w:p w14:paraId="2614D07E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F" w14:textId="5D315255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B. </w:t>
      </w:r>
      <w:r w:rsidR="00414E42">
        <w:rPr>
          <w:b/>
          <w:sz w:val="20"/>
          <w:szCs w:val="20"/>
        </w:rPr>
        <w:t>Opaque Surfaces</w:t>
      </w:r>
    </w:p>
    <w:p w14:paraId="2614D080" w14:textId="641793D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roof type, R-value above deck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 below deck should all be verified.</w:t>
      </w:r>
    </w:p>
    <w:p w14:paraId="2614D081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2" w14:textId="03CA3B35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C. </w:t>
      </w:r>
      <w:r w:rsidR="00707E2F">
        <w:rPr>
          <w:b/>
          <w:sz w:val="20"/>
          <w:szCs w:val="20"/>
        </w:rPr>
        <w:t>Attic</w:t>
      </w:r>
    </w:p>
    <w:p w14:paraId="2614D083" w14:textId="25B5CC91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dwelling unit,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 xml:space="preserve">-factor, and R-values should all be verified. </w:t>
      </w:r>
    </w:p>
    <w:p w14:paraId="2614D084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5" w14:textId="4FCD6DCB" w:rsidR="00362B00" w:rsidRPr="00707E2F" w:rsidRDefault="00362B00" w:rsidP="00362B00">
      <w:pPr>
        <w:keepNext/>
        <w:spacing w:after="0" w:line="240" w:lineRule="auto"/>
        <w:rPr>
          <w:sz w:val="20"/>
          <w:szCs w:val="20"/>
        </w:rPr>
      </w:pPr>
      <w:r w:rsidRPr="00707E2F">
        <w:rPr>
          <w:b/>
          <w:sz w:val="20"/>
          <w:szCs w:val="20"/>
        </w:rPr>
        <w:t xml:space="preserve">D. </w:t>
      </w:r>
      <w:r w:rsidR="00707E2F">
        <w:rPr>
          <w:b/>
          <w:sz w:val="20"/>
          <w:szCs w:val="20"/>
        </w:rPr>
        <w:t>Windows</w:t>
      </w:r>
    </w:p>
    <w:p w14:paraId="2614D08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dwelling unit, surface type, frame type, area, u-factor, and R-values should all be verified.</w:t>
      </w:r>
    </w:p>
    <w:p w14:paraId="2614D087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8" w14:textId="06B7EC8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E. </w:t>
      </w:r>
      <w:r w:rsidR="00707E2F">
        <w:rPr>
          <w:b/>
          <w:sz w:val="20"/>
          <w:szCs w:val="20"/>
        </w:rPr>
        <w:t>Doors</w:t>
      </w:r>
    </w:p>
    <w:p w14:paraId="2614D089" w14:textId="2004697F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wall type,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>-factor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R-values should all be verified.</w:t>
      </w:r>
    </w:p>
    <w:p w14:paraId="2614D08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B" w14:textId="5F85D79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F. </w:t>
      </w:r>
      <w:r w:rsidR="00707E2F">
        <w:rPr>
          <w:b/>
          <w:sz w:val="20"/>
          <w:szCs w:val="20"/>
        </w:rPr>
        <w:t>Overhangs &amp; Fins</w:t>
      </w:r>
    </w:p>
    <w:p w14:paraId="2614D08C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8D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E" w14:textId="7D6BF271" w:rsidR="00362B00" w:rsidRPr="00707E2F" w:rsidRDefault="00362B00" w:rsidP="00362B00">
      <w:pPr>
        <w:keepNext/>
        <w:spacing w:after="0" w:line="240" w:lineRule="auto"/>
        <w:ind w:right="-267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G. </w:t>
      </w:r>
      <w:r w:rsidR="00707E2F">
        <w:rPr>
          <w:b/>
          <w:sz w:val="20"/>
          <w:szCs w:val="20"/>
        </w:rPr>
        <w:t>Water Heaters</w:t>
      </w:r>
    </w:p>
    <w:p w14:paraId="2614D08F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0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1" w14:textId="1D3502E2" w:rsidR="00362B00" w:rsidRPr="00707E2F" w:rsidRDefault="00362B00" w:rsidP="00362B00">
      <w:pPr>
        <w:keepNext/>
        <w:spacing w:after="0" w:line="240" w:lineRule="auto"/>
        <w:ind w:right="-290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H. </w:t>
      </w:r>
      <w:r w:rsidR="00707E2F">
        <w:rPr>
          <w:b/>
          <w:sz w:val="20"/>
          <w:szCs w:val="20"/>
        </w:rPr>
        <w:t>Water Heating</w:t>
      </w:r>
    </w:p>
    <w:p w14:paraId="2614D092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3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4" w14:textId="76ABBBE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I. HVAC</w:t>
      </w:r>
      <w:r w:rsidR="00707E2F">
        <w:rPr>
          <w:b/>
          <w:sz w:val="20"/>
          <w:szCs w:val="20"/>
        </w:rPr>
        <w:t xml:space="preserve"> – Heating Systems</w:t>
      </w:r>
    </w:p>
    <w:p w14:paraId="2614D095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7" w14:textId="0979FBA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J. </w:t>
      </w:r>
      <w:r w:rsidR="00707E2F">
        <w:rPr>
          <w:b/>
          <w:sz w:val="20"/>
          <w:szCs w:val="20"/>
        </w:rPr>
        <w:t>HVAC – Cooling Systems</w:t>
      </w:r>
    </w:p>
    <w:p w14:paraId="2614D098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9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A" w14:textId="396E650A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K. </w:t>
      </w:r>
      <w:r w:rsidR="00707E2F">
        <w:rPr>
          <w:b/>
          <w:sz w:val="20"/>
          <w:szCs w:val="20"/>
        </w:rPr>
        <w:t>HVAC Distribution</w:t>
      </w:r>
    </w:p>
    <w:p w14:paraId="2614D09B" w14:textId="77777777" w:rsidR="00512936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</w:t>
      </w:r>
    </w:p>
    <w:p w14:paraId="2614D09C" w14:textId="77777777" w:rsidR="00512936" w:rsidRDefault="00512936" w:rsidP="00362B00">
      <w:pPr>
        <w:spacing w:after="0" w:line="240" w:lineRule="auto"/>
      </w:pPr>
    </w:p>
    <w:p w14:paraId="2614D09D" w14:textId="77777777" w:rsidR="00512936" w:rsidRDefault="00512936" w:rsidP="00362B00">
      <w:pPr>
        <w:spacing w:after="0" w:line="240" w:lineRule="auto"/>
        <w:sectPr w:rsidR="00512936" w:rsidSect="006614F8">
          <w:headerReference w:type="default" r:id="rId13"/>
          <w:footerReference w:type="default" r:id="rId14"/>
          <w:pgSz w:w="15840" w:h="12240" w:orient="landscape"/>
          <w:pgMar w:top="1008" w:right="720" w:bottom="1008" w:left="720" w:header="576" w:footer="576" w:gutter="0"/>
          <w:pgNumType w:start="1"/>
          <w:cols w:space="720"/>
          <w:docGrid w:linePitch="360"/>
        </w:sect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74"/>
        <w:gridCol w:w="3780"/>
        <w:gridCol w:w="3245"/>
        <w:gridCol w:w="541"/>
        <w:gridCol w:w="3415"/>
        <w:gridCol w:w="3175"/>
      </w:tblGrid>
      <w:tr w:rsidR="00362B00" w:rsidRPr="001C276F" w14:paraId="2614D09F" w14:textId="77777777" w:rsidTr="00C4535B">
        <w:trPr>
          <w:trHeight w:val="288"/>
          <w:jc w:val="right"/>
        </w:trPr>
        <w:tc>
          <w:tcPr>
            <w:tcW w:w="5000" w:type="pct"/>
            <w:gridSpan w:val="6"/>
            <w:shd w:val="clear" w:color="auto" w:fill="auto"/>
          </w:tcPr>
          <w:p w14:paraId="2614D09E" w14:textId="77777777" w:rsidR="003F59E5" w:rsidRPr="00707E2F" w:rsidRDefault="00863C7C">
            <w:pPr>
              <w:spacing w:after="0" w:line="240" w:lineRule="auto"/>
            </w:pPr>
            <w:r w:rsidRPr="00707E2F">
              <w:rPr>
                <w:b/>
                <w:sz w:val="20"/>
              </w:rPr>
              <w:t xml:space="preserve">A. </w:t>
            </w:r>
            <w:r w:rsidR="00B8631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D0A3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0" w14:textId="77777777" w:rsidR="001F7755" w:rsidRPr="00413308" w:rsidRDefault="00362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01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1" w14:textId="77777777" w:rsidR="00362B00" w:rsidRPr="00413308" w:rsidRDefault="00362B00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Name: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2" w14:textId="77777777" w:rsidR="00766423" w:rsidRDefault="00362B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8D5836">
              <w:rPr>
                <w:sz w:val="20"/>
                <w:szCs w:val="20"/>
              </w:rPr>
              <w:t>pull from CF1R</w:t>
            </w:r>
            <w:r>
              <w:rPr>
                <w:sz w:val="20"/>
                <w:szCs w:val="20"/>
              </w:rPr>
              <w:t>&gt;</w:t>
            </w:r>
          </w:p>
        </w:tc>
      </w:tr>
      <w:tr w:rsidR="008D5836" w:rsidRPr="001C276F" w14:paraId="2614D0A7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4" w14:textId="77777777" w:rsidR="001F7755" w:rsidRPr="00413308" w:rsidRDefault="008D58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5" w14:textId="77777777" w:rsidR="008D5836" w:rsidRPr="00413308" w:rsidRDefault="008D5836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Calculation Description: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6" w14:textId="77777777" w:rsidR="008D5836" w:rsidRPr="001E76FE" w:rsidRDefault="008D5836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591CCF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AB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03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Location: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A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2" w14:textId="77777777" w:rsidTr="00E2158A">
        <w:trPr>
          <w:trHeight w:val="259"/>
          <w:jc w:val="right"/>
        </w:trPr>
        <w:tc>
          <w:tcPr>
            <w:tcW w:w="162" w:type="pct"/>
          </w:tcPr>
          <w:p w14:paraId="2614D0AC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D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 City: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AE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  <w:vAlign w:val="center"/>
          </w:tcPr>
          <w:p w14:paraId="2614D0A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05</w:t>
            </w:r>
          </w:p>
        </w:tc>
        <w:tc>
          <w:tcPr>
            <w:tcW w:w="1167" w:type="pct"/>
          </w:tcPr>
          <w:p w14:paraId="2614D0B0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Standards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9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3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4" w14:textId="64500267" w:rsidR="00DE4393" w:rsidRPr="00413308" w:rsidRDefault="00DE4393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Zip </w:t>
            </w:r>
            <w:r w:rsidR="00F23815">
              <w:rPr>
                <w:sz w:val="20"/>
                <w:szCs w:val="20"/>
              </w:rPr>
              <w:t>C</w:t>
            </w:r>
            <w:r w:rsidRPr="00413308">
              <w:rPr>
                <w:sz w:val="20"/>
                <w:szCs w:val="20"/>
              </w:rPr>
              <w:t>ode: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5" w14:textId="77777777" w:rsidR="00DE4393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07</w:t>
            </w:r>
          </w:p>
        </w:tc>
        <w:tc>
          <w:tcPr>
            <w:tcW w:w="1167" w:type="pct"/>
          </w:tcPr>
          <w:p w14:paraId="2614D0B7" w14:textId="31F12F30" w:rsidR="00DE4393" w:rsidRPr="00413308" w:rsidRDefault="00623F50" w:rsidP="00623F5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  <w:r w:rsidR="00DE4393" w:rsidRPr="00413308">
              <w:rPr>
                <w:sz w:val="20"/>
                <w:szCs w:val="20"/>
              </w:rPr>
              <w:t xml:space="preserve">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0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A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B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Climate Zone: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C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09</w:t>
            </w:r>
          </w:p>
        </w:tc>
        <w:tc>
          <w:tcPr>
            <w:tcW w:w="1167" w:type="pct"/>
            <w:vAlign w:val="center"/>
          </w:tcPr>
          <w:p w14:paraId="2614D0BE" w14:textId="0CAC1C55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Orientation (deg/cardinal)</w:t>
            </w:r>
            <w:r w:rsidR="00DE4393"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7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1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10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2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Building Type: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3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4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11</w:t>
            </w:r>
          </w:p>
        </w:tc>
        <w:tc>
          <w:tcPr>
            <w:tcW w:w="1167" w:type="pct"/>
          </w:tcPr>
          <w:p w14:paraId="2614D0C5" w14:textId="41C79ED4" w:rsidR="00DE4393" w:rsidRPr="00413308" w:rsidRDefault="00D66587" w:rsidP="00E2158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Dwelling Units: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C6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E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Scope: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A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B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13</w:t>
            </w:r>
          </w:p>
        </w:tc>
        <w:tc>
          <w:tcPr>
            <w:tcW w:w="1167" w:type="pct"/>
          </w:tcPr>
          <w:p w14:paraId="2614D0CC" w14:textId="2224FC77" w:rsidR="00DE4393" w:rsidRPr="00413308" w:rsidRDefault="00DE4393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Number of </w:t>
            </w:r>
            <w:r w:rsidR="00D66587">
              <w:rPr>
                <w:sz w:val="20"/>
                <w:szCs w:val="20"/>
              </w:rPr>
              <w:t>Bedrooms</w:t>
            </w:r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CD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5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0" w14:textId="7FF625B6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 w:rsidRPr="00413308">
              <w:rPr>
                <w:sz w:val="20"/>
                <w:szCs w:val="20"/>
              </w:rPr>
              <w:t xml:space="preserve"> </w:t>
            </w:r>
            <w:r w:rsidR="00DE4393" w:rsidRPr="00413308">
              <w:rPr>
                <w:sz w:val="20"/>
                <w:szCs w:val="20"/>
              </w:rPr>
              <w:t>Conditioned Floor Area(ft</w:t>
            </w:r>
            <w:r w:rsidR="00DE4393" w:rsidRPr="00413308">
              <w:rPr>
                <w:sz w:val="20"/>
                <w:szCs w:val="20"/>
                <w:vertAlign w:val="superscript"/>
              </w:rPr>
              <w:t>2</w:t>
            </w:r>
            <w:r w:rsidR="00DE4393"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2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15</w:t>
            </w:r>
          </w:p>
        </w:tc>
        <w:tc>
          <w:tcPr>
            <w:tcW w:w="1167" w:type="pct"/>
          </w:tcPr>
          <w:p w14:paraId="2614D0D3" w14:textId="2111B812" w:rsidR="00DE4393" w:rsidRPr="00413308" w:rsidRDefault="00DE4393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Number of </w:t>
            </w:r>
            <w:r w:rsidR="00D66587">
              <w:rPr>
                <w:sz w:val="20"/>
                <w:szCs w:val="20"/>
              </w:rPr>
              <w:t>Stories</w:t>
            </w:r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4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C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7" w14:textId="3FCF553E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Conditioned Floor</w:t>
            </w:r>
            <w:r w:rsidRPr="00413308">
              <w:rPr>
                <w:sz w:val="20"/>
                <w:szCs w:val="20"/>
              </w:rPr>
              <w:t xml:space="preserve"> </w:t>
            </w:r>
            <w:r w:rsidR="00DE4393" w:rsidRPr="00413308">
              <w:rPr>
                <w:sz w:val="20"/>
                <w:szCs w:val="20"/>
              </w:rPr>
              <w:t>Area (ft</w:t>
            </w:r>
            <w:r w:rsidR="00DE4393" w:rsidRPr="00413308">
              <w:rPr>
                <w:sz w:val="20"/>
                <w:szCs w:val="20"/>
                <w:vertAlign w:val="superscript"/>
              </w:rPr>
              <w:t>2</w:t>
            </w:r>
            <w:r w:rsidR="00DE4393"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9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17</w:t>
            </w:r>
          </w:p>
        </w:tc>
        <w:tc>
          <w:tcPr>
            <w:tcW w:w="1167" w:type="pct"/>
            <w:vAlign w:val="center"/>
          </w:tcPr>
          <w:p w14:paraId="2614D0DA" w14:textId="1006090A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Fenestration Average U-factor</w:t>
            </w:r>
            <w:r w:rsidR="00DE4393"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B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E3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E" w14:textId="52956C1F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Pr="00413308">
              <w:rPr>
                <w:sz w:val="20"/>
                <w:szCs w:val="20"/>
              </w:rPr>
              <w:t xml:space="preserve"> </w:t>
            </w:r>
            <w:r w:rsidR="00DE4393" w:rsidRPr="00413308">
              <w:rPr>
                <w:sz w:val="20"/>
                <w:szCs w:val="20"/>
              </w:rPr>
              <w:t>Conditioned Floor Area (ft</w:t>
            </w:r>
            <w:r w:rsidR="00DE4393" w:rsidRPr="00413308">
              <w:rPr>
                <w:sz w:val="20"/>
                <w:szCs w:val="20"/>
                <w:vertAlign w:val="superscript"/>
              </w:rPr>
              <w:t>2</w:t>
            </w:r>
            <w:r w:rsidR="00DE4393"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E0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19</w:t>
            </w:r>
          </w:p>
        </w:tc>
        <w:tc>
          <w:tcPr>
            <w:tcW w:w="1167" w:type="pct"/>
          </w:tcPr>
          <w:p w14:paraId="2614D0E1" w14:textId="4961B089" w:rsidR="00A92674" w:rsidRPr="00413308" w:rsidRDefault="00D66587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Glazing Percentage (%)</w:t>
            </w:r>
            <w:r w:rsidR="00DE4393"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E2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</w:tbl>
    <w:p w14:paraId="2614D0EB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D0ED" w14:textId="77777777" w:rsidTr="00C4535B">
        <w:tc>
          <w:tcPr>
            <w:tcW w:w="14616" w:type="dxa"/>
            <w:gridSpan w:val="9"/>
            <w:shd w:val="clear" w:color="auto" w:fill="auto"/>
          </w:tcPr>
          <w:p w14:paraId="2614D0EC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D0EF" w14:textId="77777777" w:rsidTr="006A5CCD">
        <w:tc>
          <w:tcPr>
            <w:tcW w:w="14616" w:type="dxa"/>
            <w:gridSpan w:val="9"/>
          </w:tcPr>
          <w:p w14:paraId="2614D0EE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0F8" w14:textId="77777777" w:rsidTr="006A5CCD">
        <w:tc>
          <w:tcPr>
            <w:tcW w:w="1827" w:type="dxa"/>
            <w:gridSpan w:val="2"/>
          </w:tcPr>
          <w:p w14:paraId="2614D0F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D0F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D0F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D0F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D0F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D0F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D0F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D0F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D101" w14:textId="77777777" w:rsidTr="006A5CCD">
        <w:tc>
          <w:tcPr>
            <w:tcW w:w="1827" w:type="dxa"/>
            <w:gridSpan w:val="2"/>
          </w:tcPr>
          <w:p w14:paraId="2614D0F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D0F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D0F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D0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D0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D0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D0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D100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0B" w14:textId="77777777" w:rsidTr="006A5CCD">
        <w:tc>
          <w:tcPr>
            <w:tcW w:w="1827" w:type="dxa"/>
            <w:gridSpan w:val="2"/>
          </w:tcPr>
          <w:p w14:paraId="2614D10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9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0A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5" w14:textId="77777777" w:rsidTr="006A5CCD">
        <w:tc>
          <w:tcPr>
            <w:tcW w:w="1827" w:type="dxa"/>
            <w:gridSpan w:val="2"/>
          </w:tcPr>
          <w:p w14:paraId="2614D10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3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14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A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1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D117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2614D118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19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1E" w14:textId="77777777" w:rsidTr="006614F8">
        <w:tc>
          <w:tcPr>
            <w:tcW w:w="468" w:type="dxa"/>
          </w:tcPr>
          <w:p w14:paraId="2614D11B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1D" w14:textId="5A614CF0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22" w14:textId="77777777" w:rsidR="001E2C74" w:rsidRDefault="001E2C74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21"/>
        <w:gridCol w:w="1909"/>
        <w:gridCol w:w="1776"/>
        <w:gridCol w:w="1894"/>
        <w:gridCol w:w="1866"/>
        <w:gridCol w:w="1824"/>
        <w:gridCol w:w="1770"/>
        <w:gridCol w:w="1688"/>
      </w:tblGrid>
      <w:tr w:rsidR="006A5CCD" w14:paraId="2614D128" w14:textId="77777777" w:rsidTr="00C4535B">
        <w:tc>
          <w:tcPr>
            <w:tcW w:w="14616" w:type="dxa"/>
            <w:gridSpan w:val="9"/>
            <w:shd w:val="clear" w:color="auto" w:fill="auto"/>
          </w:tcPr>
          <w:p w14:paraId="2614D127" w14:textId="77777777" w:rsidR="006A5CCD" w:rsidRPr="00707E2F" w:rsidRDefault="00F2115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 w:rsidR="006A5CCD" w:rsidRPr="00707E2F">
              <w:rPr>
                <w:b/>
                <w:sz w:val="20"/>
                <w:szCs w:val="20"/>
              </w:rPr>
              <w:t>C. Attic</w:t>
            </w:r>
          </w:p>
        </w:tc>
      </w:tr>
      <w:tr w:rsidR="006A5CCD" w14:paraId="2614D12A" w14:textId="77777777" w:rsidTr="00AF3934">
        <w:tc>
          <w:tcPr>
            <w:tcW w:w="14616" w:type="dxa"/>
            <w:gridSpan w:val="9"/>
          </w:tcPr>
          <w:p w14:paraId="2614D129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33" w14:textId="77777777" w:rsidTr="00953279">
        <w:tc>
          <w:tcPr>
            <w:tcW w:w="1889" w:type="dxa"/>
            <w:gridSpan w:val="2"/>
          </w:tcPr>
          <w:p w14:paraId="2614D12B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909" w:type="dxa"/>
          </w:tcPr>
          <w:p w14:paraId="2614D12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776" w:type="dxa"/>
          </w:tcPr>
          <w:p w14:paraId="2614D12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94" w:type="dxa"/>
          </w:tcPr>
          <w:p w14:paraId="2614D12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66" w:type="dxa"/>
          </w:tcPr>
          <w:p w14:paraId="2614D12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4" w:type="dxa"/>
          </w:tcPr>
          <w:p w14:paraId="2614D13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770" w:type="dxa"/>
          </w:tcPr>
          <w:p w14:paraId="2614D13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688" w:type="dxa"/>
          </w:tcPr>
          <w:p w14:paraId="2614D13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D13C" w14:textId="77777777" w:rsidTr="00953279">
        <w:tc>
          <w:tcPr>
            <w:tcW w:w="1889" w:type="dxa"/>
            <w:gridSpan w:val="2"/>
          </w:tcPr>
          <w:p w14:paraId="2614D134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909" w:type="dxa"/>
          </w:tcPr>
          <w:p w14:paraId="2614D135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776" w:type="dxa"/>
          </w:tcPr>
          <w:p w14:paraId="2614D136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94" w:type="dxa"/>
          </w:tcPr>
          <w:p w14:paraId="2614D137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66" w:type="dxa"/>
          </w:tcPr>
          <w:p w14:paraId="2614D138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4" w:type="dxa"/>
          </w:tcPr>
          <w:p w14:paraId="2614D139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770" w:type="dxa"/>
          </w:tcPr>
          <w:p w14:paraId="2614D13A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688" w:type="dxa"/>
          </w:tcPr>
          <w:p w14:paraId="2614D13B" w14:textId="77777777" w:rsidR="006A5CCD" w:rsidRPr="008375CB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46" w14:textId="77777777" w:rsidTr="00953279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3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3E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3F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0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1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2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3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4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5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0" w14:textId="77777777" w:rsidTr="00953279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47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48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49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A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B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C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E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F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5" w14:textId="77777777" w:rsidTr="00953279">
        <w:trPr>
          <w:trHeight w:val="539"/>
        </w:trPr>
        <w:tc>
          <w:tcPr>
            <w:tcW w:w="468" w:type="dxa"/>
            <w:vAlign w:val="center"/>
          </w:tcPr>
          <w:p w14:paraId="2614D151" w14:textId="77777777" w:rsidR="006A5CCD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52" w14:textId="77777777" w:rsidR="006A5CCD" w:rsidRDefault="006A5CCD" w:rsidP="00AF393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53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15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59" w14:textId="77777777" w:rsidTr="006614F8">
        <w:tc>
          <w:tcPr>
            <w:tcW w:w="468" w:type="dxa"/>
          </w:tcPr>
          <w:p w14:paraId="2614D156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58" w14:textId="4B79108C" w:rsidR="00953279" w:rsidRPr="00362B00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5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530"/>
        <w:gridCol w:w="1800"/>
        <w:gridCol w:w="1800"/>
        <w:gridCol w:w="1800"/>
        <w:gridCol w:w="1890"/>
        <w:gridCol w:w="1620"/>
        <w:gridCol w:w="1890"/>
        <w:gridCol w:w="1818"/>
      </w:tblGrid>
      <w:tr w:rsidR="006A5CCD" w14:paraId="2614D15C" w14:textId="77777777" w:rsidTr="00C4535B">
        <w:tc>
          <w:tcPr>
            <w:tcW w:w="14616" w:type="dxa"/>
            <w:gridSpan w:val="9"/>
            <w:shd w:val="clear" w:color="auto" w:fill="auto"/>
          </w:tcPr>
          <w:p w14:paraId="2614D15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6A5CCD" w14:paraId="2614D15E" w14:textId="77777777" w:rsidTr="006A5CCD">
        <w:tc>
          <w:tcPr>
            <w:tcW w:w="14616" w:type="dxa"/>
            <w:gridSpan w:val="9"/>
          </w:tcPr>
          <w:p w14:paraId="2614D15D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167" w14:textId="77777777" w:rsidTr="003F6629">
        <w:tc>
          <w:tcPr>
            <w:tcW w:w="1998" w:type="dxa"/>
            <w:gridSpan w:val="2"/>
          </w:tcPr>
          <w:p w14:paraId="2614D15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00" w:type="dxa"/>
          </w:tcPr>
          <w:p w14:paraId="2614D160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00" w:type="dxa"/>
          </w:tcPr>
          <w:p w14:paraId="2614D161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00" w:type="dxa"/>
          </w:tcPr>
          <w:p w14:paraId="2614D162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90" w:type="dxa"/>
          </w:tcPr>
          <w:p w14:paraId="2614D163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620" w:type="dxa"/>
          </w:tcPr>
          <w:p w14:paraId="2614D164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90" w:type="dxa"/>
          </w:tcPr>
          <w:p w14:paraId="2614D165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18" w:type="dxa"/>
          </w:tcPr>
          <w:p w14:paraId="2614D166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 w:rsidR="00E2158A" w14:paraId="2614D170" w14:textId="77777777" w:rsidTr="003F6629">
        <w:tc>
          <w:tcPr>
            <w:tcW w:w="1998" w:type="dxa"/>
            <w:gridSpan w:val="2"/>
          </w:tcPr>
          <w:p w14:paraId="2614D168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00" w:type="dxa"/>
          </w:tcPr>
          <w:p w14:paraId="2614D169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00" w:type="dxa"/>
          </w:tcPr>
          <w:p w14:paraId="2614D16A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00" w:type="dxa"/>
          </w:tcPr>
          <w:p w14:paraId="2614D16B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2614D16C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620" w:type="dxa"/>
          </w:tcPr>
          <w:p w14:paraId="2614D16D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90" w:type="dxa"/>
          </w:tcPr>
          <w:p w14:paraId="2614D16E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18" w:type="dxa"/>
          </w:tcPr>
          <w:p w14:paraId="2614D16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3F6629" w14:paraId="2614D17A" w14:textId="77777777" w:rsidTr="003F6629">
        <w:tc>
          <w:tcPr>
            <w:tcW w:w="1998" w:type="dxa"/>
            <w:gridSpan w:val="2"/>
          </w:tcPr>
          <w:p w14:paraId="2614D17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2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3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4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5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76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7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78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79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3F6629" w14:paraId="2614D184" w14:textId="77777777" w:rsidTr="003F6629">
        <w:tc>
          <w:tcPr>
            <w:tcW w:w="1998" w:type="dxa"/>
            <w:gridSpan w:val="2"/>
          </w:tcPr>
          <w:p w14:paraId="2614D17B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C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D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E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F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80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8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82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83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89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85" w14:textId="77777777" w:rsidR="006A5CCD" w:rsidRDefault="003F6629" w:rsidP="006A5CCD">
            <w:pPr>
              <w:spacing w:after="0" w:line="240" w:lineRule="auto"/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8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87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88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8D" w14:textId="77777777" w:rsidTr="006614F8">
        <w:tc>
          <w:tcPr>
            <w:tcW w:w="468" w:type="dxa"/>
          </w:tcPr>
          <w:p w14:paraId="2614D18A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D18C" w14:textId="02F3E0DE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8E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67"/>
        <w:gridCol w:w="763"/>
        <w:gridCol w:w="2203"/>
        <w:gridCol w:w="2895"/>
        <w:gridCol w:w="2921"/>
        <w:gridCol w:w="2799"/>
      </w:tblGrid>
      <w:tr w:rsidR="006A5CCD" w14:paraId="2614D190" w14:textId="77777777" w:rsidTr="00C4535B">
        <w:tc>
          <w:tcPr>
            <w:tcW w:w="146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D18F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6A5CCD" w14:paraId="2614D192" w14:textId="77777777" w:rsidTr="00AF3934">
        <w:tc>
          <w:tcPr>
            <w:tcW w:w="14616" w:type="dxa"/>
            <w:gridSpan w:val="7"/>
          </w:tcPr>
          <w:p w14:paraId="2614D191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8375CB">
              <w:t>&lt;&lt;if existing data does not appear in CF1R, then display the “Section Does Not Apply” message&gt;&gt;</w:t>
            </w:r>
          </w:p>
        </w:tc>
      </w:tr>
      <w:tr w:rsidR="006A5CCD" w14:paraId="2614D198" w14:textId="77777777" w:rsidTr="00AF3934">
        <w:tc>
          <w:tcPr>
            <w:tcW w:w="3035" w:type="dxa"/>
            <w:gridSpan w:val="2"/>
          </w:tcPr>
          <w:p w14:paraId="2614D19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66" w:type="dxa"/>
            <w:gridSpan w:val="2"/>
          </w:tcPr>
          <w:p w14:paraId="2614D194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895" w:type="dxa"/>
          </w:tcPr>
          <w:p w14:paraId="2614D195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2921" w:type="dxa"/>
          </w:tcPr>
          <w:p w14:paraId="2614D196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2799" w:type="dxa"/>
          </w:tcPr>
          <w:p w14:paraId="2614D197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</w:tr>
      <w:tr w:rsidR="006A5CCD" w14:paraId="2614D19E" w14:textId="77777777" w:rsidTr="00AF3934">
        <w:tc>
          <w:tcPr>
            <w:tcW w:w="3035" w:type="dxa"/>
            <w:gridSpan w:val="2"/>
          </w:tcPr>
          <w:p w14:paraId="2614D19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Name</w:t>
            </w:r>
          </w:p>
        </w:tc>
        <w:tc>
          <w:tcPr>
            <w:tcW w:w="2966" w:type="dxa"/>
            <w:gridSpan w:val="2"/>
          </w:tcPr>
          <w:p w14:paraId="2614D19A" w14:textId="509CE9B5" w:rsidR="006A5CCD" w:rsidRPr="00A61410" w:rsidRDefault="00043D2F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del w:id="9" w:author="Markstrum, Alexis@Energy" w:date="2019-10-11T11:13:00Z">
              <w:r w:rsidDel="00EF43B3">
                <w:rPr>
                  <w:sz w:val="20"/>
                  <w:szCs w:val="20"/>
                </w:rPr>
                <w:delText>Azimuth</w:delText>
              </w:r>
            </w:del>
            <w:ins w:id="10" w:author="Markstrum, Alexis@Energy" w:date="2019-10-11T11:13:00Z">
              <w:r w:rsidR="00EF43B3">
                <w:rPr>
                  <w:sz w:val="20"/>
                  <w:szCs w:val="20"/>
                </w:rPr>
                <w:t>Parent Surface</w:t>
              </w:r>
            </w:ins>
          </w:p>
        </w:tc>
        <w:tc>
          <w:tcPr>
            <w:tcW w:w="2895" w:type="dxa"/>
          </w:tcPr>
          <w:p w14:paraId="2614D19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Area (ft</w:t>
            </w:r>
            <w:r w:rsidRPr="00A61410">
              <w:rPr>
                <w:sz w:val="20"/>
                <w:szCs w:val="20"/>
                <w:vertAlign w:val="superscript"/>
              </w:rPr>
              <w:t>2</w:t>
            </w:r>
            <w:r w:rsidRPr="00A61410">
              <w:rPr>
                <w:sz w:val="20"/>
                <w:szCs w:val="20"/>
              </w:rPr>
              <w:t>)</w:t>
            </w:r>
          </w:p>
        </w:tc>
        <w:tc>
          <w:tcPr>
            <w:tcW w:w="2921" w:type="dxa"/>
          </w:tcPr>
          <w:p w14:paraId="2614D19C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U-factor</w:t>
            </w:r>
          </w:p>
        </w:tc>
        <w:tc>
          <w:tcPr>
            <w:tcW w:w="2799" w:type="dxa"/>
          </w:tcPr>
          <w:p w14:paraId="2614D19D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A4" w14:textId="77777777" w:rsidTr="00AF3934">
        <w:tc>
          <w:tcPr>
            <w:tcW w:w="3035" w:type="dxa"/>
            <w:gridSpan w:val="2"/>
          </w:tcPr>
          <w:p w14:paraId="2614D19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</w:tcPr>
          <w:p w14:paraId="2614D1A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</w:tcPr>
          <w:p w14:paraId="2614D1A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</w:tcPr>
          <w:p w14:paraId="2614D1A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</w:tcPr>
          <w:p w14:paraId="2614D1A3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A" w14:textId="77777777" w:rsidTr="00AF3934">
        <w:tc>
          <w:tcPr>
            <w:tcW w:w="3035" w:type="dxa"/>
            <w:gridSpan w:val="2"/>
            <w:tcBorders>
              <w:bottom w:val="single" w:sz="4" w:space="0" w:color="auto"/>
            </w:tcBorders>
          </w:tcPr>
          <w:p w14:paraId="2614D1A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  <w:tcBorders>
              <w:bottom w:val="single" w:sz="4" w:space="0" w:color="auto"/>
            </w:tcBorders>
          </w:tcPr>
          <w:p w14:paraId="2614D1A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  <w:tcBorders>
              <w:bottom w:val="single" w:sz="4" w:space="0" w:color="auto"/>
            </w:tcBorders>
          </w:tcPr>
          <w:p w14:paraId="2614D1A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14:paraId="2614D1A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2614D1A9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F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AB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5745F"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1AC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1AD" w14:textId="77777777" w:rsidR="006A5CCD" w:rsidRPr="00953279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</w:rPr>
            </w:pPr>
            <w:r w:rsidRPr="00953279">
              <w:rPr>
                <w:sz w:val="20"/>
              </w:rPr>
              <w:t>Pass – all existing conditions have been verified; or</w:t>
            </w:r>
          </w:p>
          <w:p w14:paraId="2614D1AE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953279">
              <w:rPr>
                <w:sz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B3" w14:textId="77777777" w:rsidTr="006614F8">
        <w:trPr>
          <w:trHeight w:val="107"/>
        </w:trPr>
        <w:tc>
          <w:tcPr>
            <w:tcW w:w="468" w:type="dxa"/>
          </w:tcPr>
          <w:p w14:paraId="2614D1B0" w14:textId="7777777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1B2" w14:textId="48F6E25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B7" w14:textId="77777777" w:rsidR="001E2C74" w:rsidRDefault="001E2C74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504"/>
        <w:gridCol w:w="1026"/>
        <w:gridCol w:w="962"/>
        <w:gridCol w:w="837"/>
        <w:gridCol w:w="162"/>
        <w:gridCol w:w="999"/>
        <w:gridCol w:w="961"/>
        <w:gridCol w:w="966"/>
        <w:gridCol w:w="960"/>
        <w:gridCol w:w="964"/>
        <w:gridCol w:w="971"/>
        <w:gridCol w:w="967"/>
        <w:gridCol w:w="880"/>
        <w:gridCol w:w="81"/>
        <w:gridCol w:w="819"/>
        <w:gridCol w:w="150"/>
        <w:gridCol w:w="750"/>
        <w:gridCol w:w="1189"/>
      </w:tblGrid>
      <w:tr w:rsidR="006A5CCD" w14:paraId="2614D1B9" w14:textId="77777777" w:rsidTr="00C4535B">
        <w:tc>
          <w:tcPr>
            <w:tcW w:w="14617" w:type="dxa"/>
            <w:gridSpan w:val="19"/>
            <w:shd w:val="clear" w:color="auto" w:fill="auto"/>
          </w:tcPr>
          <w:p w14:paraId="2614D1B8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F. Overhangs &amp; Fins</w:t>
            </w:r>
          </w:p>
        </w:tc>
      </w:tr>
      <w:tr w:rsidR="006A5CCD" w14:paraId="2614D1BB" w14:textId="77777777" w:rsidTr="006A5CCD">
        <w:tc>
          <w:tcPr>
            <w:tcW w:w="14617" w:type="dxa"/>
            <w:gridSpan w:val="19"/>
            <w:shd w:val="clear" w:color="auto" w:fill="auto"/>
          </w:tcPr>
          <w:p w14:paraId="2614D1BA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CB" w14:textId="77777777" w:rsidTr="00AF3934">
        <w:tc>
          <w:tcPr>
            <w:tcW w:w="973" w:type="dxa"/>
            <w:gridSpan w:val="2"/>
          </w:tcPr>
          <w:p w14:paraId="2614D1BC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1026" w:type="dxa"/>
          </w:tcPr>
          <w:p w14:paraId="2614D1BD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962" w:type="dxa"/>
          </w:tcPr>
          <w:p w14:paraId="2614D1BE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999" w:type="dxa"/>
            <w:gridSpan w:val="2"/>
          </w:tcPr>
          <w:p w14:paraId="2614D1B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04</w:t>
            </w:r>
          </w:p>
        </w:tc>
        <w:tc>
          <w:tcPr>
            <w:tcW w:w="999" w:type="dxa"/>
          </w:tcPr>
          <w:p w14:paraId="2614D1C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05</w:t>
            </w:r>
          </w:p>
        </w:tc>
        <w:tc>
          <w:tcPr>
            <w:tcW w:w="961" w:type="dxa"/>
          </w:tcPr>
          <w:p w14:paraId="2614D1C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06</w:t>
            </w:r>
          </w:p>
        </w:tc>
        <w:tc>
          <w:tcPr>
            <w:tcW w:w="966" w:type="dxa"/>
          </w:tcPr>
          <w:p w14:paraId="2614D1C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07</w:t>
            </w:r>
          </w:p>
        </w:tc>
        <w:tc>
          <w:tcPr>
            <w:tcW w:w="960" w:type="dxa"/>
          </w:tcPr>
          <w:p w14:paraId="2614D1C3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08</w:t>
            </w:r>
          </w:p>
        </w:tc>
        <w:tc>
          <w:tcPr>
            <w:tcW w:w="964" w:type="dxa"/>
          </w:tcPr>
          <w:p w14:paraId="2614D1C4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09</w:t>
            </w:r>
          </w:p>
        </w:tc>
        <w:tc>
          <w:tcPr>
            <w:tcW w:w="971" w:type="dxa"/>
          </w:tcPr>
          <w:p w14:paraId="2614D1C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10</w:t>
            </w:r>
          </w:p>
        </w:tc>
        <w:tc>
          <w:tcPr>
            <w:tcW w:w="967" w:type="dxa"/>
          </w:tcPr>
          <w:p w14:paraId="2614D1C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11</w:t>
            </w:r>
          </w:p>
        </w:tc>
        <w:tc>
          <w:tcPr>
            <w:tcW w:w="961" w:type="dxa"/>
            <w:gridSpan w:val="2"/>
          </w:tcPr>
          <w:p w14:paraId="2614D1C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12</w:t>
            </w:r>
          </w:p>
        </w:tc>
        <w:tc>
          <w:tcPr>
            <w:tcW w:w="969" w:type="dxa"/>
            <w:gridSpan w:val="2"/>
          </w:tcPr>
          <w:p w14:paraId="2614D1C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13</w:t>
            </w:r>
          </w:p>
        </w:tc>
        <w:tc>
          <w:tcPr>
            <w:tcW w:w="750" w:type="dxa"/>
          </w:tcPr>
          <w:p w14:paraId="2614D1C9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14</w:t>
            </w:r>
          </w:p>
        </w:tc>
        <w:tc>
          <w:tcPr>
            <w:tcW w:w="1189" w:type="dxa"/>
          </w:tcPr>
          <w:p w14:paraId="2614D1CA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15</w:t>
            </w:r>
          </w:p>
        </w:tc>
      </w:tr>
      <w:tr w:rsidR="006A5CCD" w14:paraId="2614D1D1" w14:textId="77777777" w:rsidTr="00C4535B">
        <w:tc>
          <w:tcPr>
            <w:tcW w:w="973" w:type="dxa"/>
            <w:gridSpan w:val="2"/>
          </w:tcPr>
          <w:p w14:paraId="2614D1CC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47" w:type="dxa"/>
            <w:gridSpan w:val="6"/>
            <w:shd w:val="clear" w:color="auto" w:fill="auto"/>
          </w:tcPr>
          <w:p w14:paraId="2614D1C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</w:t>
            </w:r>
          </w:p>
        </w:tc>
        <w:tc>
          <w:tcPr>
            <w:tcW w:w="3861" w:type="dxa"/>
            <w:gridSpan w:val="4"/>
            <w:shd w:val="clear" w:color="auto" w:fill="auto"/>
          </w:tcPr>
          <w:p w14:paraId="2614D1C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Fin</w:t>
            </w:r>
          </w:p>
        </w:tc>
        <w:tc>
          <w:tcPr>
            <w:tcW w:w="3647" w:type="dxa"/>
            <w:gridSpan w:val="6"/>
            <w:shd w:val="clear" w:color="auto" w:fill="auto"/>
          </w:tcPr>
          <w:p w14:paraId="2614D1C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Fin</w:t>
            </w:r>
          </w:p>
        </w:tc>
        <w:tc>
          <w:tcPr>
            <w:tcW w:w="1189" w:type="dxa"/>
          </w:tcPr>
          <w:p w14:paraId="2614D1D0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D1E1" w14:textId="77777777" w:rsidTr="00AF3934">
        <w:tc>
          <w:tcPr>
            <w:tcW w:w="973" w:type="dxa"/>
            <w:gridSpan w:val="2"/>
            <w:vAlign w:val="bottom"/>
          </w:tcPr>
          <w:p w14:paraId="2614D1D2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Window</w:t>
            </w:r>
          </w:p>
        </w:tc>
        <w:tc>
          <w:tcPr>
            <w:tcW w:w="1026" w:type="dxa"/>
            <w:vAlign w:val="bottom"/>
          </w:tcPr>
          <w:p w14:paraId="2614D1D3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 Depth</w:t>
            </w:r>
          </w:p>
        </w:tc>
        <w:tc>
          <w:tcPr>
            <w:tcW w:w="962" w:type="dxa"/>
            <w:vAlign w:val="bottom"/>
          </w:tcPr>
          <w:p w14:paraId="2614D1D4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Dist. Up</w:t>
            </w:r>
          </w:p>
        </w:tc>
        <w:tc>
          <w:tcPr>
            <w:tcW w:w="999" w:type="dxa"/>
            <w:gridSpan w:val="2"/>
            <w:vAlign w:val="bottom"/>
          </w:tcPr>
          <w:p w14:paraId="2614D1D5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Extended</w:t>
            </w:r>
          </w:p>
        </w:tc>
        <w:tc>
          <w:tcPr>
            <w:tcW w:w="999" w:type="dxa"/>
            <w:vAlign w:val="bottom"/>
          </w:tcPr>
          <w:p w14:paraId="2614D1D6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Extended</w:t>
            </w:r>
          </w:p>
        </w:tc>
        <w:tc>
          <w:tcPr>
            <w:tcW w:w="961" w:type="dxa"/>
            <w:vAlign w:val="bottom"/>
          </w:tcPr>
          <w:p w14:paraId="2614D1D7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Flap Ht</w:t>
            </w:r>
          </w:p>
        </w:tc>
        <w:tc>
          <w:tcPr>
            <w:tcW w:w="966" w:type="dxa"/>
            <w:vAlign w:val="bottom"/>
          </w:tcPr>
          <w:p w14:paraId="2614D1D8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960" w:type="dxa"/>
            <w:vAlign w:val="bottom"/>
          </w:tcPr>
          <w:p w14:paraId="2614D1D9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64" w:type="dxa"/>
            <w:vAlign w:val="bottom"/>
          </w:tcPr>
          <w:p w14:paraId="2614D1DA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(Left)</w:t>
            </w:r>
          </w:p>
        </w:tc>
        <w:tc>
          <w:tcPr>
            <w:tcW w:w="971" w:type="dxa"/>
            <w:vAlign w:val="bottom"/>
          </w:tcPr>
          <w:p w14:paraId="2614D1DB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967" w:type="dxa"/>
            <w:vAlign w:val="bottom"/>
          </w:tcPr>
          <w:p w14:paraId="2614D1DC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880" w:type="dxa"/>
            <w:vAlign w:val="bottom"/>
          </w:tcPr>
          <w:p w14:paraId="2614D1D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00" w:type="dxa"/>
            <w:gridSpan w:val="2"/>
            <w:vAlign w:val="bottom"/>
          </w:tcPr>
          <w:p w14:paraId="2614D1D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(Right)</w:t>
            </w:r>
          </w:p>
        </w:tc>
        <w:tc>
          <w:tcPr>
            <w:tcW w:w="900" w:type="dxa"/>
            <w:gridSpan w:val="2"/>
            <w:vAlign w:val="bottom"/>
          </w:tcPr>
          <w:p w14:paraId="2614D1D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1189" w:type="dxa"/>
            <w:vAlign w:val="bottom"/>
          </w:tcPr>
          <w:p w14:paraId="2614D1E0" w14:textId="77777777" w:rsidR="006A5CCD" w:rsidRPr="00F05437" w:rsidRDefault="00AF3934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F1" w14:textId="77777777" w:rsidTr="003D2831">
        <w:tc>
          <w:tcPr>
            <w:tcW w:w="973" w:type="dxa"/>
            <w:gridSpan w:val="2"/>
          </w:tcPr>
          <w:p w14:paraId="2614D1E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026" w:type="dxa"/>
          </w:tcPr>
          <w:p w14:paraId="2614D1E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2" w:type="dxa"/>
          </w:tcPr>
          <w:p w14:paraId="2614D1E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  <w:gridSpan w:val="2"/>
          </w:tcPr>
          <w:p w14:paraId="2614D1E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</w:tcPr>
          <w:p w14:paraId="2614D1E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1" w:type="dxa"/>
          </w:tcPr>
          <w:p w14:paraId="2614D1E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6" w:type="dxa"/>
          </w:tcPr>
          <w:p w14:paraId="2614D1E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0" w:type="dxa"/>
          </w:tcPr>
          <w:p w14:paraId="2614D1E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4" w:type="dxa"/>
          </w:tcPr>
          <w:p w14:paraId="2614D1E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71" w:type="dxa"/>
          </w:tcPr>
          <w:p w14:paraId="2614D1E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7" w:type="dxa"/>
          </w:tcPr>
          <w:p w14:paraId="2614D1E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880" w:type="dxa"/>
          </w:tcPr>
          <w:p w14:paraId="2614D1E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189" w:type="dxa"/>
            <w:vAlign w:val="center"/>
          </w:tcPr>
          <w:p w14:paraId="2614D1F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01" w14:textId="77777777" w:rsidTr="003D2831">
        <w:tc>
          <w:tcPr>
            <w:tcW w:w="973" w:type="dxa"/>
            <w:gridSpan w:val="2"/>
          </w:tcPr>
          <w:p w14:paraId="2614D1F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026" w:type="dxa"/>
          </w:tcPr>
          <w:p w14:paraId="2614D1F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2" w:type="dxa"/>
          </w:tcPr>
          <w:p w14:paraId="2614D1F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  <w:gridSpan w:val="2"/>
          </w:tcPr>
          <w:p w14:paraId="2614D1F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</w:tcPr>
          <w:p w14:paraId="2614D1F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1" w:type="dxa"/>
          </w:tcPr>
          <w:p w14:paraId="2614D1F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6" w:type="dxa"/>
          </w:tcPr>
          <w:p w14:paraId="2614D1F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0" w:type="dxa"/>
          </w:tcPr>
          <w:p w14:paraId="2614D1F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4" w:type="dxa"/>
          </w:tcPr>
          <w:p w14:paraId="2614D1F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71" w:type="dxa"/>
          </w:tcPr>
          <w:p w14:paraId="2614D1F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7" w:type="dxa"/>
          </w:tcPr>
          <w:p w14:paraId="2614D1F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880" w:type="dxa"/>
          </w:tcPr>
          <w:p w14:paraId="2614D1F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F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F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189" w:type="dxa"/>
            <w:vAlign w:val="center"/>
          </w:tcPr>
          <w:p w14:paraId="2614D20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06" w14:textId="77777777" w:rsidTr="00953279">
        <w:trPr>
          <w:trHeight w:val="593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202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16</w:t>
            </w:r>
          </w:p>
        </w:tc>
        <w:tc>
          <w:tcPr>
            <w:tcW w:w="3329" w:type="dxa"/>
            <w:gridSpan w:val="4"/>
            <w:tcBorders>
              <w:bottom w:val="single" w:sz="4" w:space="0" w:color="auto"/>
            </w:tcBorders>
            <w:vAlign w:val="center"/>
          </w:tcPr>
          <w:p w14:paraId="2614D203" w14:textId="77777777" w:rsidR="006A5CCD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19" w:type="dxa"/>
            <w:gridSpan w:val="14"/>
            <w:tcBorders>
              <w:bottom w:val="single" w:sz="4" w:space="0" w:color="auto"/>
            </w:tcBorders>
          </w:tcPr>
          <w:p w14:paraId="2614D20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05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0A" w14:textId="77777777" w:rsidTr="006614F8">
        <w:tc>
          <w:tcPr>
            <w:tcW w:w="469" w:type="dxa"/>
            <w:tcBorders>
              <w:bottom w:val="single" w:sz="4" w:space="0" w:color="auto"/>
            </w:tcBorders>
          </w:tcPr>
          <w:p w14:paraId="2614D207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8"/>
            <w:tcBorders>
              <w:bottom w:val="single" w:sz="4" w:space="0" w:color="auto"/>
            </w:tcBorders>
          </w:tcPr>
          <w:p w14:paraId="2614D209" w14:textId="0F98178B" w:rsidR="00953279" w:rsidRPr="00F05437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20B" w14:textId="77777777" w:rsidR="006A5CCD" w:rsidRDefault="006A5CCD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1169"/>
        <w:gridCol w:w="1530"/>
        <w:gridCol w:w="630"/>
        <w:gridCol w:w="810"/>
        <w:gridCol w:w="1530"/>
        <w:gridCol w:w="1530"/>
        <w:gridCol w:w="1530"/>
        <w:gridCol w:w="1800"/>
        <w:gridCol w:w="1530"/>
        <w:gridCol w:w="2089"/>
      </w:tblGrid>
      <w:tr w:rsidR="006A5CCD" w14:paraId="2614D20D" w14:textId="77777777" w:rsidTr="00C4535B">
        <w:tc>
          <w:tcPr>
            <w:tcW w:w="14617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614D20C" w14:textId="77777777" w:rsidR="006A5CCD" w:rsidRPr="006A5CCD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6A5CCD">
              <w:rPr>
                <w:b/>
                <w:sz w:val="20"/>
                <w:szCs w:val="20"/>
              </w:rPr>
              <w:t>G. Water Heaters</w:t>
            </w:r>
          </w:p>
        </w:tc>
      </w:tr>
      <w:tr w:rsidR="006A5CCD" w14:paraId="2614D20F" w14:textId="77777777" w:rsidTr="006A5CCD">
        <w:tc>
          <w:tcPr>
            <w:tcW w:w="14617" w:type="dxa"/>
            <w:gridSpan w:val="11"/>
          </w:tcPr>
          <w:p w14:paraId="2614D20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D36B6E" w14:paraId="2614D219" w14:textId="77777777" w:rsidTr="00953279">
        <w:tc>
          <w:tcPr>
            <w:tcW w:w="1638" w:type="dxa"/>
            <w:gridSpan w:val="2"/>
          </w:tcPr>
          <w:p w14:paraId="2614D21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530" w:type="dxa"/>
          </w:tcPr>
          <w:p w14:paraId="2614D21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440" w:type="dxa"/>
            <w:gridSpan w:val="2"/>
          </w:tcPr>
          <w:p w14:paraId="2614D21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530" w:type="dxa"/>
          </w:tcPr>
          <w:p w14:paraId="2614D213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530" w:type="dxa"/>
          </w:tcPr>
          <w:p w14:paraId="2614D214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30" w:type="dxa"/>
          </w:tcPr>
          <w:p w14:paraId="2614D215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00" w:type="dxa"/>
          </w:tcPr>
          <w:p w14:paraId="2614D216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30" w:type="dxa"/>
          </w:tcPr>
          <w:p w14:paraId="2614D217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089" w:type="dxa"/>
          </w:tcPr>
          <w:p w14:paraId="2614D218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D36B6E" w14:paraId="2614D224" w14:textId="77777777" w:rsidTr="00953279">
        <w:tc>
          <w:tcPr>
            <w:tcW w:w="1638" w:type="dxa"/>
            <w:gridSpan w:val="2"/>
            <w:vAlign w:val="bottom"/>
          </w:tcPr>
          <w:p w14:paraId="2614D21A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  <w:vAlign w:val="bottom"/>
          </w:tcPr>
          <w:p w14:paraId="2614D21B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Heater Element Type</w:t>
            </w:r>
          </w:p>
        </w:tc>
        <w:tc>
          <w:tcPr>
            <w:tcW w:w="1440" w:type="dxa"/>
            <w:gridSpan w:val="2"/>
            <w:vAlign w:val="bottom"/>
          </w:tcPr>
          <w:p w14:paraId="2614D21C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Type</w:t>
            </w:r>
          </w:p>
        </w:tc>
        <w:tc>
          <w:tcPr>
            <w:tcW w:w="1530" w:type="dxa"/>
            <w:vAlign w:val="bottom"/>
          </w:tcPr>
          <w:p w14:paraId="2614D21D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Volume (gal)</w:t>
            </w:r>
          </w:p>
        </w:tc>
        <w:tc>
          <w:tcPr>
            <w:tcW w:w="1530" w:type="dxa"/>
            <w:vAlign w:val="bottom"/>
          </w:tcPr>
          <w:p w14:paraId="2614D21E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530" w:type="dxa"/>
            <w:vAlign w:val="bottom"/>
          </w:tcPr>
          <w:p w14:paraId="2614D21F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Input Rating</w:t>
            </w:r>
          </w:p>
        </w:tc>
        <w:tc>
          <w:tcPr>
            <w:tcW w:w="1800" w:type="dxa"/>
            <w:vAlign w:val="bottom"/>
          </w:tcPr>
          <w:p w14:paraId="2614D22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Exterior Insulation</w:t>
            </w:r>
          </w:p>
          <w:p w14:paraId="2614D22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R-value</w:t>
            </w:r>
          </w:p>
        </w:tc>
        <w:tc>
          <w:tcPr>
            <w:tcW w:w="1530" w:type="dxa"/>
            <w:vAlign w:val="bottom"/>
          </w:tcPr>
          <w:p w14:paraId="2614D22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Standby Loss (Fraction)</w:t>
            </w:r>
          </w:p>
        </w:tc>
        <w:tc>
          <w:tcPr>
            <w:tcW w:w="2089" w:type="dxa"/>
            <w:vAlign w:val="bottom"/>
          </w:tcPr>
          <w:p w14:paraId="2614D223" w14:textId="77777777" w:rsidR="00D36B6E" w:rsidRDefault="00D36B6E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D36B6E" w14:paraId="2614D22E" w14:textId="77777777" w:rsidTr="00953279">
        <w:tc>
          <w:tcPr>
            <w:tcW w:w="1638" w:type="dxa"/>
            <w:gridSpan w:val="2"/>
          </w:tcPr>
          <w:p w14:paraId="2614D22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6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27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8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9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A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2B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C" w14:textId="18B60A0A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</w:t>
            </w:r>
            <w:ins w:id="11" w:author="Markstrum, Alexis@Energy" w:date="2019-10-11T11:14:00Z">
              <w:r w:rsidR="00EF43B3">
                <w:rPr>
                  <w:sz w:val="20"/>
                  <w:szCs w:val="20"/>
                </w:rPr>
                <w:t>, allow N/A</w:t>
              </w:r>
            </w:ins>
            <w:r w:rsidRPr="006A5CCD">
              <w:rPr>
                <w:sz w:val="20"/>
                <w:szCs w:val="20"/>
              </w:rPr>
              <w:t>&gt;</w:t>
            </w:r>
          </w:p>
        </w:tc>
        <w:tc>
          <w:tcPr>
            <w:tcW w:w="2089" w:type="dxa"/>
          </w:tcPr>
          <w:p w14:paraId="2614D22D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D36B6E" w14:paraId="2614D238" w14:textId="77777777" w:rsidTr="00953279">
        <w:tc>
          <w:tcPr>
            <w:tcW w:w="1638" w:type="dxa"/>
            <w:gridSpan w:val="2"/>
          </w:tcPr>
          <w:p w14:paraId="2614D22F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0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31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2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3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4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3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6" w14:textId="3D4AE8F9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</w:t>
            </w:r>
            <w:ins w:id="12" w:author="Markstrum, Alexis@Energy" w:date="2019-10-11T11:14:00Z">
              <w:r w:rsidR="00EF43B3">
                <w:rPr>
                  <w:sz w:val="20"/>
                  <w:szCs w:val="20"/>
                </w:rPr>
                <w:t>, allow N/A</w:t>
              </w:r>
            </w:ins>
            <w:r w:rsidRPr="006A5CCD">
              <w:rPr>
                <w:sz w:val="20"/>
                <w:szCs w:val="20"/>
              </w:rPr>
              <w:t>&gt;</w:t>
            </w:r>
          </w:p>
        </w:tc>
        <w:tc>
          <w:tcPr>
            <w:tcW w:w="2089" w:type="dxa"/>
          </w:tcPr>
          <w:p w14:paraId="2614D237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3D" w14:textId="77777777" w:rsidTr="00953279">
        <w:trPr>
          <w:trHeight w:val="498"/>
        </w:trPr>
        <w:tc>
          <w:tcPr>
            <w:tcW w:w="469" w:type="dxa"/>
            <w:vAlign w:val="center"/>
          </w:tcPr>
          <w:p w14:paraId="2614D23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1</w:t>
            </w:r>
            <w:r w:rsidR="00D36B6E">
              <w:rPr>
                <w:sz w:val="20"/>
                <w:szCs w:val="20"/>
              </w:rPr>
              <w:t>0</w:t>
            </w:r>
          </w:p>
        </w:tc>
        <w:tc>
          <w:tcPr>
            <w:tcW w:w="3329" w:type="dxa"/>
            <w:gridSpan w:val="3"/>
            <w:vAlign w:val="center"/>
          </w:tcPr>
          <w:p w14:paraId="2614D23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7"/>
          </w:tcPr>
          <w:p w14:paraId="2614D23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3C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41" w14:textId="77777777" w:rsidTr="006614F8">
        <w:tc>
          <w:tcPr>
            <w:tcW w:w="469" w:type="dxa"/>
          </w:tcPr>
          <w:p w14:paraId="2614D23E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48" w:type="dxa"/>
            <w:gridSpan w:val="10"/>
          </w:tcPr>
          <w:p w14:paraId="2614D240" w14:textId="78ED6508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4A" w14:textId="77777777" w:rsidR="001E2C74" w:rsidRDefault="001E2C74" w:rsidP="006A5CCD">
      <w:pPr>
        <w:spacing w:after="0" w:line="240" w:lineRule="auto"/>
      </w:pPr>
    </w:p>
    <w:tbl>
      <w:tblPr>
        <w:tblW w:w="1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437"/>
        <w:gridCol w:w="889"/>
        <w:gridCol w:w="2020"/>
        <w:gridCol w:w="2909"/>
        <w:gridCol w:w="2909"/>
        <w:gridCol w:w="2984"/>
      </w:tblGrid>
      <w:tr w:rsidR="006A5CCD" w14:paraId="2614D24C" w14:textId="77777777" w:rsidTr="00C4535B">
        <w:tc>
          <w:tcPr>
            <w:tcW w:w="14620" w:type="dxa"/>
            <w:gridSpan w:val="7"/>
            <w:shd w:val="clear" w:color="auto" w:fill="auto"/>
          </w:tcPr>
          <w:p w14:paraId="2614D24B" w14:textId="77777777" w:rsidR="006A5CCD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="00F21159">
              <w:br w:type="page"/>
            </w:r>
            <w:r w:rsidR="006A5CCD"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6A5CCD" w14:paraId="2614D24E" w14:textId="77777777" w:rsidTr="00E2158A">
        <w:tc>
          <w:tcPr>
            <w:tcW w:w="14620" w:type="dxa"/>
            <w:gridSpan w:val="7"/>
          </w:tcPr>
          <w:p w14:paraId="2614D24D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254" w14:textId="77777777" w:rsidTr="00953279">
        <w:tc>
          <w:tcPr>
            <w:tcW w:w="2909" w:type="dxa"/>
            <w:gridSpan w:val="2"/>
          </w:tcPr>
          <w:p w14:paraId="2614D24F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2909" w:type="dxa"/>
            <w:gridSpan w:val="2"/>
          </w:tcPr>
          <w:p w14:paraId="2614D250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2909" w:type="dxa"/>
          </w:tcPr>
          <w:p w14:paraId="2614D251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2909" w:type="dxa"/>
          </w:tcPr>
          <w:p w14:paraId="2614D252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2614D253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E2158A" w14:paraId="2614D25A" w14:textId="77777777" w:rsidTr="00953279">
        <w:tc>
          <w:tcPr>
            <w:tcW w:w="2909" w:type="dxa"/>
            <w:gridSpan w:val="2"/>
            <w:vAlign w:val="bottom"/>
          </w:tcPr>
          <w:p w14:paraId="2614D255" w14:textId="77777777" w:rsidR="00E2158A" w:rsidRPr="00F05437" w:rsidRDefault="00E2158A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2909" w:type="dxa"/>
            <w:gridSpan w:val="2"/>
            <w:vAlign w:val="bottom"/>
          </w:tcPr>
          <w:p w14:paraId="2614D256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2909" w:type="dxa"/>
            <w:vAlign w:val="bottom"/>
          </w:tcPr>
          <w:p w14:paraId="2614D257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2909" w:type="dxa"/>
            <w:vAlign w:val="bottom"/>
          </w:tcPr>
          <w:p w14:paraId="2614D258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2984" w:type="dxa"/>
            <w:vAlign w:val="bottom"/>
          </w:tcPr>
          <w:p w14:paraId="2614D259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2158A" w14:paraId="2614D260" w14:textId="77777777" w:rsidTr="00953279">
        <w:tc>
          <w:tcPr>
            <w:tcW w:w="2909" w:type="dxa"/>
            <w:gridSpan w:val="2"/>
          </w:tcPr>
          <w:p w14:paraId="2614D25B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5C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D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E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5F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2158A" w14:paraId="2614D266" w14:textId="77777777" w:rsidTr="00953279">
        <w:tc>
          <w:tcPr>
            <w:tcW w:w="2909" w:type="dxa"/>
            <w:gridSpan w:val="2"/>
          </w:tcPr>
          <w:p w14:paraId="2614D261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62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3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4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65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6B" w14:textId="77777777" w:rsidTr="00953279">
        <w:trPr>
          <w:trHeight w:val="566"/>
        </w:trPr>
        <w:tc>
          <w:tcPr>
            <w:tcW w:w="472" w:type="dxa"/>
            <w:vAlign w:val="center"/>
          </w:tcPr>
          <w:p w14:paraId="2614D267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0</w:t>
            </w:r>
            <w:r w:rsidR="003F6629">
              <w:rPr>
                <w:sz w:val="20"/>
                <w:szCs w:val="20"/>
              </w:rPr>
              <w:t>6</w:t>
            </w:r>
          </w:p>
        </w:tc>
        <w:tc>
          <w:tcPr>
            <w:tcW w:w="3326" w:type="dxa"/>
            <w:gridSpan w:val="2"/>
            <w:vAlign w:val="center"/>
          </w:tcPr>
          <w:p w14:paraId="2614D268" w14:textId="77777777" w:rsidR="006A5CCD" w:rsidRPr="00F05437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22" w:type="dxa"/>
            <w:gridSpan w:val="4"/>
          </w:tcPr>
          <w:p w14:paraId="2614D269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6A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6F" w14:textId="77777777" w:rsidTr="006614F8">
        <w:tc>
          <w:tcPr>
            <w:tcW w:w="472" w:type="dxa"/>
          </w:tcPr>
          <w:p w14:paraId="2614D26C" w14:textId="77777777" w:rsidR="00953279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26E" w14:textId="2BD2AC18" w:rsidR="00953279" w:rsidRPr="00C06826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Correction Notes:</w:t>
            </w:r>
          </w:p>
        </w:tc>
      </w:tr>
    </w:tbl>
    <w:p w14:paraId="2614D270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330"/>
        <w:gridCol w:w="3510"/>
        <w:gridCol w:w="3654"/>
        <w:gridCol w:w="3654"/>
      </w:tblGrid>
      <w:tr w:rsidR="006A5CCD" w14:paraId="2614D272" w14:textId="77777777" w:rsidTr="00C4535B">
        <w:tc>
          <w:tcPr>
            <w:tcW w:w="14616" w:type="dxa"/>
            <w:gridSpan w:val="5"/>
            <w:shd w:val="clear" w:color="auto" w:fill="auto"/>
          </w:tcPr>
          <w:p w14:paraId="2614D27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I. HVAC – Heating Systems</w:t>
            </w:r>
          </w:p>
        </w:tc>
      </w:tr>
      <w:tr w:rsidR="006A5CCD" w14:paraId="2614D274" w14:textId="77777777" w:rsidTr="006A5CCD">
        <w:tc>
          <w:tcPr>
            <w:tcW w:w="14616" w:type="dxa"/>
            <w:gridSpan w:val="5"/>
          </w:tcPr>
          <w:p w14:paraId="2614D27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279" w14:textId="77777777" w:rsidTr="003F7E68">
        <w:tc>
          <w:tcPr>
            <w:tcW w:w="3798" w:type="dxa"/>
            <w:gridSpan w:val="2"/>
          </w:tcPr>
          <w:p w14:paraId="2614D27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510" w:type="dxa"/>
          </w:tcPr>
          <w:p w14:paraId="2614D27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D27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D27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D27E" w14:textId="77777777" w:rsidTr="003F7E68">
        <w:tc>
          <w:tcPr>
            <w:tcW w:w="3798" w:type="dxa"/>
            <w:gridSpan w:val="2"/>
          </w:tcPr>
          <w:p w14:paraId="2614D27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510" w:type="dxa"/>
          </w:tcPr>
          <w:p w14:paraId="2614D27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D27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D27D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283" w14:textId="77777777" w:rsidTr="003F7E68">
        <w:tc>
          <w:tcPr>
            <w:tcW w:w="3798" w:type="dxa"/>
            <w:gridSpan w:val="2"/>
          </w:tcPr>
          <w:p w14:paraId="2614D27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2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8" w14:textId="77777777" w:rsidTr="003F7E68">
        <w:tc>
          <w:tcPr>
            <w:tcW w:w="3798" w:type="dxa"/>
            <w:gridSpan w:val="2"/>
          </w:tcPr>
          <w:p w14:paraId="2614D28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7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D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8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3330" w:type="dxa"/>
            <w:vAlign w:val="center"/>
          </w:tcPr>
          <w:p w14:paraId="2614D28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3"/>
          </w:tcPr>
          <w:p w14:paraId="2614D28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8C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91" w14:textId="77777777" w:rsidTr="006614F8">
        <w:tc>
          <w:tcPr>
            <w:tcW w:w="468" w:type="dxa"/>
          </w:tcPr>
          <w:p w14:paraId="2614D28E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D290" w14:textId="166D2CD1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9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20"/>
        <w:gridCol w:w="810"/>
        <w:gridCol w:w="1890"/>
        <w:gridCol w:w="2700"/>
        <w:gridCol w:w="2700"/>
        <w:gridCol w:w="3528"/>
      </w:tblGrid>
      <w:tr w:rsidR="006A5CCD" w14:paraId="2614D294" w14:textId="77777777" w:rsidTr="00C4535B">
        <w:tc>
          <w:tcPr>
            <w:tcW w:w="14616" w:type="dxa"/>
            <w:gridSpan w:val="7"/>
            <w:shd w:val="clear" w:color="auto" w:fill="auto"/>
          </w:tcPr>
          <w:p w14:paraId="2614D293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6A5CCD" w14:paraId="2614D296" w14:textId="77777777" w:rsidTr="006A5CCD">
        <w:tc>
          <w:tcPr>
            <w:tcW w:w="14616" w:type="dxa"/>
            <w:gridSpan w:val="7"/>
          </w:tcPr>
          <w:p w14:paraId="2614D29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12C8D" w14:paraId="2614D29C" w14:textId="77777777" w:rsidTr="00043D2F">
        <w:tc>
          <w:tcPr>
            <w:tcW w:w="2988" w:type="dxa"/>
            <w:gridSpan w:val="2"/>
          </w:tcPr>
          <w:p w14:paraId="2614D297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2700" w:type="dxa"/>
            <w:gridSpan w:val="2"/>
          </w:tcPr>
          <w:p w14:paraId="2614D298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3528" w:type="dxa"/>
          </w:tcPr>
          <w:p w14:paraId="2614D29B" w14:textId="77777777" w:rsidR="00E12C8D" w:rsidRDefault="00E12C8D" w:rsidP="00E12C8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E12C8D" w14:paraId="2614D2A2" w14:textId="77777777" w:rsidTr="00043D2F">
        <w:tc>
          <w:tcPr>
            <w:tcW w:w="2988" w:type="dxa"/>
            <w:gridSpan w:val="2"/>
          </w:tcPr>
          <w:p w14:paraId="2614D29D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700" w:type="dxa"/>
            <w:gridSpan w:val="2"/>
          </w:tcPr>
          <w:p w14:paraId="2614D29E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Type</w:t>
            </w:r>
          </w:p>
        </w:tc>
        <w:tc>
          <w:tcPr>
            <w:tcW w:w="2700" w:type="dxa"/>
            <w:tcBorders>
              <w:top w:val="single" w:sz="4" w:space="0" w:color="auto"/>
              <w:right w:val="single" w:sz="4" w:space="0" w:color="auto"/>
            </w:tcBorders>
          </w:tcPr>
          <w:p w14:paraId="2614D29F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</w:tcPr>
          <w:p w14:paraId="2614D2A0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SEER</w:t>
            </w:r>
          </w:p>
        </w:tc>
        <w:tc>
          <w:tcPr>
            <w:tcW w:w="3528" w:type="dxa"/>
          </w:tcPr>
          <w:p w14:paraId="2614D2A1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12C8D" w14:paraId="2614D2A8" w14:textId="77777777" w:rsidTr="00E12C8D">
        <w:tc>
          <w:tcPr>
            <w:tcW w:w="2988" w:type="dxa"/>
            <w:gridSpan w:val="2"/>
          </w:tcPr>
          <w:p w14:paraId="2614D2A3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4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5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6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7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12C8D" w14:paraId="2614D2AE" w14:textId="77777777" w:rsidTr="00E12C8D">
        <w:tc>
          <w:tcPr>
            <w:tcW w:w="2988" w:type="dxa"/>
            <w:gridSpan w:val="2"/>
          </w:tcPr>
          <w:p w14:paraId="2614D2A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B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C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D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B3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AF" w14:textId="77777777" w:rsidR="006A5CCD" w:rsidRPr="006A5CCD" w:rsidRDefault="00E12C8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2B0" w14:textId="77777777" w:rsidR="006A5CCD" w:rsidRPr="006A5CCD" w:rsidRDefault="006A5CCD" w:rsidP="003F7E68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2B1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B2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B7" w14:textId="77777777" w:rsidTr="006614F8">
        <w:tc>
          <w:tcPr>
            <w:tcW w:w="468" w:type="dxa"/>
          </w:tcPr>
          <w:p w14:paraId="2614D2B4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2B6" w14:textId="38DD0532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B8" w14:textId="77777777" w:rsidR="001E2C74" w:rsidRDefault="001E2C74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875"/>
        <w:gridCol w:w="2048"/>
        <w:gridCol w:w="2923"/>
        <w:gridCol w:w="2923"/>
        <w:gridCol w:w="2925"/>
      </w:tblGrid>
      <w:tr w:rsidR="003F6629" w:rsidRPr="004D4BD9" w14:paraId="2614D2DC" w14:textId="77777777" w:rsidTr="00C4535B">
        <w:tc>
          <w:tcPr>
            <w:tcW w:w="14617" w:type="dxa"/>
            <w:gridSpan w:val="7"/>
            <w:shd w:val="clear" w:color="auto" w:fill="auto"/>
          </w:tcPr>
          <w:p w14:paraId="2614D2DB" w14:textId="121D2543" w:rsidR="003F662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707E2F">
              <w:rPr>
                <w:b/>
                <w:sz w:val="20"/>
                <w:szCs w:val="20"/>
              </w:rPr>
              <w:t>K</w:t>
            </w:r>
            <w:r w:rsidR="003F662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3F6629" w:rsidRPr="00E42675" w14:paraId="2614D2DE" w14:textId="77777777" w:rsidTr="001E2C74">
        <w:tc>
          <w:tcPr>
            <w:tcW w:w="14617" w:type="dxa"/>
            <w:gridSpan w:val="7"/>
          </w:tcPr>
          <w:p w14:paraId="2614D2DD" w14:textId="77777777" w:rsidR="003F6629" w:rsidRPr="004D4BD9" w:rsidRDefault="003F6629" w:rsidP="003F66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CC17AB" w:rsidRPr="00A71C2E" w14:paraId="2614D2E6" w14:textId="77777777" w:rsidTr="00CC17AB">
        <w:tc>
          <w:tcPr>
            <w:tcW w:w="2923" w:type="dxa"/>
            <w:gridSpan w:val="2"/>
          </w:tcPr>
          <w:p w14:paraId="2614D2DF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2E0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D2E1" w14:textId="77777777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2E3" w14:textId="22206B29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2925" w:type="dxa"/>
          </w:tcPr>
          <w:p w14:paraId="2614D2E5" w14:textId="1A11A603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2ED" w14:textId="77777777" w:rsidTr="003F7E68">
        <w:trPr>
          <w:trHeight w:val="287"/>
        </w:trPr>
        <w:tc>
          <w:tcPr>
            <w:tcW w:w="2923" w:type="dxa"/>
            <w:gridSpan w:val="2"/>
            <w:vAlign w:val="bottom"/>
          </w:tcPr>
          <w:p w14:paraId="2614D2E7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bottom"/>
          </w:tcPr>
          <w:p w14:paraId="2614D2E9" w14:textId="65361E8A" w:rsidR="00CC17AB" w:rsidRPr="00A71C2E" w:rsidRDefault="003F5777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Duct R-Value</w:t>
            </w:r>
          </w:p>
        </w:tc>
        <w:tc>
          <w:tcPr>
            <w:tcW w:w="2923" w:type="dxa"/>
            <w:vAlign w:val="bottom"/>
          </w:tcPr>
          <w:p w14:paraId="2614D2EA" w14:textId="683E863F" w:rsidR="00CC17AB" w:rsidRPr="00A71C2E" w:rsidRDefault="00085C9D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bottom"/>
          </w:tcPr>
          <w:p w14:paraId="2614D2EB" w14:textId="77777777" w:rsidR="00CC17AB" w:rsidRPr="00A71C2E" w:rsidRDefault="003F5777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Return Duct Location</w:t>
            </w:r>
          </w:p>
        </w:tc>
        <w:tc>
          <w:tcPr>
            <w:tcW w:w="2925" w:type="dxa"/>
            <w:vAlign w:val="bottom"/>
          </w:tcPr>
          <w:p w14:paraId="2614D2EC" w14:textId="41B1113A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A71C2E" w14:paraId="2614D2F3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E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F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0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</w:tcPr>
          <w:p w14:paraId="2614D2F1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vAlign w:val="center"/>
          </w:tcPr>
          <w:p w14:paraId="2614D2F2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A71C2E" w14:paraId="2614D2F9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4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5" w14:textId="77777777" w:rsidR="00CC17AB" w:rsidRPr="00A71C2E" w:rsidRDefault="00CC17AB" w:rsidP="00F2115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6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7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2614D2F8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457568" w14:paraId="2614D2FE" w14:textId="77777777" w:rsidTr="003F7E68">
        <w:trPr>
          <w:trHeight w:val="498"/>
        </w:trPr>
        <w:tc>
          <w:tcPr>
            <w:tcW w:w="469" w:type="dxa"/>
            <w:vAlign w:val="center"/>
          </w:tcPr>
          <w:p w14:paraId="2614D2FA" w14:textId="65433085" w:rsidR="00CC17AB" w:rsidRPr="004D4BD9" w:rsidRDefault="00CC17AB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329" w:type="dxa"/>
            <w:gridSpan w:val="2"/>
            <w:vAlign w:val="center"/>
          </w:tcPr>
          <w:p w14:paraId="2614D2FB" w14:textId="77777777" w:rsidR="00CC17AB" w:rsidRPr="004D4BD9" w:rsidRDefault="00CC17AB" w:rsidP="003F662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4"/>
          </w:tcPr>
          <w:p w14:paraId="2614D2FC" w14:textId="77777777" w:rsidR="00CC17AB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FD" w14:textId="77777777" w:rsidR="00CC17AB" w:rsidRPr="004D4BD9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:rsidRPr="00457568" w14:paraId="2614D302" w14:textId="77777777" w:rsidTr="006614F8">
        <w:trPr>
          <w:trHeight w:val="107"/>
        </w:trPr>
        <w:tc>
          <w:tcPr>
            <w:tcW w:w="469" w:type="dxa"/>
          </w:tcPr>
          <w:p w14:paraId="2614D2FF" w14:textId="5DA94138" w:rsidR="003F7E68" w:rsidRPr="004D4BD9" w:rsidRDefault="003F7E68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301" w14:textId="7E10CA84" w:rsidR="003F7E68" w:rsidRPr="004D4BD9" w:rsidRDefault="003F7E68" w:rsidP="003D2831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303" w14:textId="77777777" w:rsidR="00D36B6E" w:rsidRDefault="00D36B6E" w:rsidP="006A5C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48"/>
      </w:tblGrid>
      <w:tr w:rsidR="00F21159" w14:paraId="2614D327" w14:textId="77777777" w:rsidTr="00C4535B">
        <w:tc>
          <w:tcPr>
            <w:tcW w:w="14616" w:type="dxa"/>
            <w:gridSpan w:val="2"/>
            <w:shd w:val="clear" w:color="auto" w:fill="auto"/>
          </w:tcPr>
          <w:p w14:paraId="2614D326" w14:textId="16647CEB" w:rsidR="00F21159" w:rsidRPr="00707E2F" w:rsidRDefault="001E2C74" w:rsidP="00EE1002">
            <w:pPr>
              <w:keepNext/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F21159" w:rsidRPr="00707E2F">
              <w:rPr>
                <w:b/>
              </w:rPr>
              <w:t xml:space="preserve">. Determination </w:t>
            </w:r>
            <w:r w:rsidR="00707E2F">
              <w:rPr>
                <w:b/>
              </w:rPr>
              <w:t>of</w:t>
            </w:r>
            <w:r w:rsidR="00F21159" w:rsidRPr="00707E2F">
              <w:rPr>
                <w:b/>
              </w:rPr>
              <w:t xml:space="preserve"> HERS Verification Compliance</w:t>
            </w:r>
          </w:p>
        </w:tc>
      </w:tr>
      <w:tr w:rsidR="00236C92" w14:paraId="2614D329" w14:textId="77777777" w:rsidTr="00F21159">
        <w:tc>
          <w:tcPr>
            <w:tcW w:w="14616" w:type="dxa"/>
            <w:gridSpan w:val="2"/>
          </w:tcPr>
          <w:p w14:paraId="2614D328" w14:textId="77777777" w:rsidR="00236C92" w:rsidRDefault="00236C92" w:rsidP="00EE1002">
            <w:pPr>
              <w:keepNext/>
              <w:spacing w:after="0" w:line="240" w:lineRule="auto"/>
            </w:pPr>
            <w:r w:rsidRPr="00236C92"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32C" w14:textId="77777777" w:rsidTr="00236C92">
        <w:tc>
          <w:tcPr>
            <w:tcW w:w="468" w:type="dxa"/>
            <w:vAlign w:val="center"/>
          </w:tcPr>
          <w:p w14:paraId="2614D32A" w14:textId="77777777" w:rsidR="00236C92" w:rsidRDefault="00236C92" w:rsidP="00EE1002">
            <w:pPr>
              <w:keepNext/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32B" w14:textId="77777777" w:rsidR="00236C92" w:rsidRPr="002D5E49" w:rsidRDefault="00236C92" w:rsidP="00EE1002">
            <w:pPr>
              <w:keepNext/>
              <w:spacing w:after="0" w:line="240" w:lineRule="auto"/>
            </w:pPr>
            <w:r w:rsidRPr="00236C92">
              <w:t>&lt;&lt;If Verification Status in sections B, C, D, E, F, G, H, I, J</w:t>
            </w:r>
            <w:r w:rsidR="00DD3DFE">
              <w:t xml:space="preserve"> and </w:t>
            </w:r>
            <w:r w:rsidRPr="00236C92">
              <w:t>K equal Pass then result is a pass. Else result is fail. For pass result, display text: “Complies: All specified verification protocol requirements on this document are met”. For fail results, display text: “Does Not Comply: One or more specified verification protocol requirements on this document are not met”.</w:t>
            </w:r>
          </w:p>
        </w:tc>
      </w:tr>
    </w:tbl>
    <w:p w14:paraId="2614D32D" w14:textId="77777777" w:rsidR="00F21159" w:rsidRDefault="00F21159" w:rsidP="000E792F">
      <w:pPr>
        <w:spacing w:after="0" w:line="240" w:lineRule="auto"/>
      </w:pPr>
    </w:p>
    <w:p w14:paraId="2614D32E" w14:textId="77777777" w:rsidR="00F21159" w:rsidRDefault="00F21159" w:rsidP="000E792F">
      <w:pPr>
        <w:spacing w:after="0" w:line="240" w:lineRule="auto"/>
      </w:pPr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17DE3" w:rsidRPr="009E2C1C" w14:paraId="2614D330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2F" w14:textId="77777777" w:rsidR="00417DE3" w:rsidRPr="009351D2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17DE3" w:rsidRPr="001B14D6" w14:paraId="2614D332" w14:textId="77777777" w:rsidTr="00707E2F">
        <w:trPr>
          <w:cantSplit/>
          <w:trHeight w:val="215"/>
        </w:trPr>
        <w:tc>
          <w:tcPr>
            <w:tcW w:w="14514" w:type="dxa"/>
            <w:gridSpan w:val="2"/>
            <w:vAlign w:val="center"/>
          </w:tcPr>
          <w:p w14:paraId="2614D331" w14:textId="77777777" w:rsidR="00417DE3" w:rsidRPr="00E136A4" w:rsidRDefault="00417DE3" w:rsidP="00417DE3">
            <w:pPr>
              <w:numPr>
                <w:ilvl w:val="0"/>
                <w:numId w:val="22"/>
              </w:numPr>
              <w:spacing w:after="0" w:line="240" w:lineRule="auto"/>
              <w:ind w:left="36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17DE3" w:rsidRPr="00FD7A7F" w14:paraId="2614D335" w14:textId="77777777" w:rsidTr="00CC17AB">
        <w:trPr>
          <w:cantSplit/>
          <w:trHeight w:val="360"/>
        </w:trPr>
        <w:tc>
          <w:tcPr>
            <w:tcW w:w="7255" w:type="dxa"/>
          </w:tcPr>
          <w:p w14:paraId="2614D333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334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17DE3" w:rsidRPr="00FD7A7F" w14:paraId="2614D338" w14:textId="77777777" w:rsidTr="00CC17AB">
        <w:trPr>
          <w:cantSplit/>
          <w:trHeight w:val="360"/>
        </w:trPr>
        <w:tc>
          <w:tcPr>
            <w:tcW w:w="7255" w:type="dxa"/>
          </w:tcPr>
          <w:p w14:paraId="2614D336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337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B" w14:textId="77777777" w:rsidTr="00CC17AB">
        <w:trPr>
          <w:cantSplit/>
          <w:trHeight w:val="360"/>
        </w:trPr>
        <w:tc>
          <w:tcPr>
            <w:tcW w:w="7255" w:type="dxa"/>
          </w:tcPr>
          <w:p w14:paraId="2614D339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33A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E" w14:textId="77777777" w:rsidTr="00CC17AB">
        <w:trPr>
          <w:cantSplit/>
          <w:trHeight w:val="360"/>
        </w:trPr>
        <w:tc>
          <w:tcPr>
            <w:tcW w:w="7255" w:type="dxa"/>
          </w:tcPr>
          <w:p w14:paraId="2614D33C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33D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17DE3" w:rsidRPr="008E6C57" w14:paraId="2614D340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33F" w14:textId="77777777" w:rsidR="00417DE3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17DE3" w:rsidRPr="008E6C57" w14:paraId="2614D346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341" w14:textId="77777777" w:rsidR="00417DE3" w:rsidRPr="00B706BB" w:rsidRDefault="00417DE3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342" w14:textId="77777777" w:rsidR="00417DE3" w:rsidRPr="00B706BB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343" w14:textId="77777777" w:rsidR="00417DE3" w:rsidRPr="00907289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344" w14:textId="77777777" w:rsidR="00417DE3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345" w14:textId="77777777" w:rsidR="00417DE3" w:rsidRPr="00BA699E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17DE3" w:rsidRPr="008E6C57" w14:paraId="2614D348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47" w14:textId="77777777" w:rsidR="00417DE3" w:rsidRPr="001B6B55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17DE3" w:rsidRPr="008E6C57" w14:paraId="2614D34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349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34A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4F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C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D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34E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5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0" w14:textId="2280FBC6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707E2F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1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353" w14:textId="77777777" w:rsidR="004452E2" w:rsidRDefault="004452E2" w:rsidP="000E792F">
      <w:pPr>
        <w:spacing w:after="0" w:line="240" w:lineRule="auto"/>
      </w:pPr>
    </w:p>
    <w:p w14:paraId="2614D354" w14:textId="77777777" w:rsidR="004452E2" w:rsidRDefault="004452E2" w:rsidP="000E792F">
      <w:pPr>
        <w:spacing w:after="0" w:line="240" w:lineRule="auto"/>
      </w:pPr>
    </w:p>
    <w:p w14:paraId="2614D388" w14:textId="77777777" w:rsidR="001343FC" w:rsidRPr="000A0E4D" w:rsidRDefault="001343FC" w:rsidP="000E792F">
      <w:pPr>
        <w:spacing w:after="0" w:line="240" w:lineRule="auto"/>
        <w:rPr>
          <w:rFonts w:ascii="Times New Roman" w:hAnsi="Times New Roman"/>
          <w:b/>
          <w:caps/>
          <w:sz w:val="18"/>
          <w:szCs w:val="18"/>
        </w:rPr>
      </w:pPr>
    </w:p>
    <w:sectPr w:rsidR="001343FC" w:rsidRPr="000A0E4D" w:rsidSect="006614F8">
      <w:headerReference w:type="default" r:id="rId15"/>
      <w:footerReference w:type="default" r:id="rId16"/>
      <w:pgSz w:w="15840" w:h="12240" w:orient="landscape"/>
      <w:pgMar w:top="1008" w:right="720" w:bottom="1008" w:left="72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85C8E" w14:textId="77777777" w:rsidR="000E559D" w:rsidRDefault="000E559D" w:rsidP="008064D1">
      <w:pPr>
        <w:spacing w:after="0" w:line="240" w:lineRule="auto"/>
      </w:pPr>
      <w:r>
        <w:separator/>
      </w:r>
    </w:p>
  </w:endnote>
  <w:endnote w:type="continuationSeparator" w:id="0">
    <w:p w14:paraId="5F49B106" w14:textId="77777777" w:rsidR="000E559D" w:rsidRDefault="000E559D" w:rsidP="008064D1">
      <w:pPr>
        <w:spacing w:after="0" w:line="240" w:lineRule="auto"/>
      </w:pPr>
      <w:r>
        <w:continuationSeparator/>
      </w:r>
    </w:p>
  </w:endnote>
  <w:endnote w:type="continuationNotice" w:id="1">
    <w:p w14:paraId="43E10A49" w14:textId="77777777" w:rsidR="000E559D" w:rsidRDefault="000E5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94" w14:textId="77777777" w:rsidR="000E559D" w:rsidRPr="00D161B1" w:rsidRDefault="000E559D" w:rsidP="009A21BC">
    <w:pPr>
      <w:pStyle w:val="Footer"/>
      <w:pBdr>
        <w:top w:val="single" w:sz="4" w:space="1" w:color="auto"/>
      </w:pBdr>
    </w:pP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95" w14:textId="212AEFB4" w:rsidR="000E559D" w:rsidRPr="00D161B1" w:rsidRDefault="000E559D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 xml:space="preserve">January </w:t>
    </w:r>
    <w:del w:id="1" w:author="Markstrum, Alexis@Energy" w:date="2019-10-11T11:13:00Z">
      <w:r w:rsidDel="00EF43B3">
        <w:delText>2019</w:delText>
      </w:r>
    </w:del>
    <w:ins w:id="2" w:author="Markstrum, Alexis@Energy" w:date="2019-10-11T11:13:00Z">
      <w:r w:rsidR="00EF43B3">
        <w:t>2020</w:t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A5" w14:textId="77777777" w:rsidR="000E559D" w:rsidRPr="00D161B1" w:rsidRDefault="000E559D" w:rsidP="00CD6B16">
    <w:pPr>
      <w:pStyle w:val="Footer"/>
      <w:pBdr>
        <w:top w:val="single" w:sz="4" w:space="1" w:color="auto"/>
      </w:pBdr>
    </w:pPr>
    <w:r>
      <w:ptab w:relativeTo="margin" w:alignment="left" w:leader="none"/>
    </w:r>
    <w:r w:rsidRPr="00CD6B16">
      <w:t xml:space="preserve"> </w:t>
    </w: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A6" w14:textId="7D7ADA1D" w:rsidR="000E559D" w:rsidRDefault="000E559D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 xml:space="preserve">January </w:t>
    </w:r>
    <w:del w:id="5" w:author="Markstrum, Alexis@Energy" w:date="2019-10-11T11:13:00Z">
      <w:r w:rsidDel="00EF43B3">
        <w:delText>2019</w:delText>
      </w:r>
    </w:del>
    <w:ins w:id="6" w:author="Markstrum, Alexis@Energy" w:date="2019-10-11T11:13:00Z">
      <w:r w:rsidR="00EF43B3">
        <w:t>2020</w: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AE" w14:textId="68A6C0AC" w:rsidR="000E559D" w:rsidRPr="00D161B1" w:rsidRDefault="000E559D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 xml:space="preserve">January </w:t>
    </w:r>
    <w:del w:id="7" w:author="Markstrum, Alexis@Energy" w:date="2019-10-11T11:13:00Z">
      <w:r w:rsidDel="00EF43B3">
        <w:delText>2019</w:delText>
      </w:r>
    </w:del>
    <w:ins w:id="8" w:author="Markstrum, Alexis@Energy" w:date="2019-10-11T11:13:00Z">
      <w:r w:rsidR="00EF43B3">
        <w:t>2020</w:t>
      </w:r>
    </w:ins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B7" w14:textId="53DFEC16" w:rsidR="000E559D" w:rsidRPr="00D161B1" w:rsidRDefault="000E559D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 xml:space="preserve">January </w:t>
    </w:r>
    <w:del w:id="13" w:author="Markstrum, Alexis@Energy" w:date="2019-10-11T11:13:00Z">
      <w:r w:rsidDel="00EF43B3">
        <w:delText>2019</w:delText>
      </w:r>
    </w:del>
    <w:ins w:id="14" w:author="Markstrum, Alexis@Energy" w:date="2019-10-11T11:13:00Z">
      <w:r w:rsidR="00EF43B3">
        <w:t>2020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47261" w14:textId="77777777" w:rsidR="000E559D" w:rsidRDefault="000E559D" w:rsidP="008064D1">
      <w:pPr>
        <w:spacing w:after="0" w:line="240" w:lineRule="auto"/>
      </w:pPr>
      <w:r>
        <w:separator/>
      </w:r>
    </w:p>
  </w:footnote>
  <w:footnote w:type="continuationSeparator" w:id="0">
    <w:p w14:paraId="56BA9296" w14:textId="77777777" w:rsidR="000E559D" w:rsidRDefault="000E559D" w:rsidP="008064D1">
      <w:pPr>
        <w:spacing w:after="0" w:line="240" w:lineRule="auto"/>
      </w:pPr>
      <w:r>
        <w:continuationSeparator/>
      </w:r>
    </w:p>
  </w:footnote>
  <w:footnote w:type="continuationNotice" w:id="1">
    <w:p w14:paraId="79BEF3C6" w14:textId="77777777" w:rsidR="000E559D" w:rsidRDefault="000E55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01"/>
      <w:gridCol w:w="4367"/>
      <w:gridCol w:w="2834"/>
    </w:tblGrid>
    <w:tr w:rsidR="000E559D" w:rsidRPr="00F85124" w14:paraId="2614D38F" w14:textId="77777777" w:rsidTr="00CD6B1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8D" w14:textId="77777777" w:rsidR="000E559D" w:rsidRDefault="000E559D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8E" w14:textId="77777777" w:rsidR="000E559D" w:rsidRDefault="000E559D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0E559D" w:rsidRPr="00F85124" w14:paraId="2614D392" w14:textId="77777777" w:rsidTr="00D03E0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90" w14:textId="77777777" w:rsidR="000E559D" w:rsidRDefault="000E559D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  <w:sz w:val="20"/>
            </w:rPr>
            <w:t>Existing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91" w14:textId="08D92094" w:rsidR="000E559D" w:rsidRDefault="000E559D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EC1A91">
            <w:rPr>
              <w:rFonts w:asciiTheme="minorHAnsi" w:hAnsiTheme="minorHAnsi"/>
              <w:bCs/>
              <w:noProof/>
            </w:rPr>
            <w:t>2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EC1A91">
            <w:rPr>
              <w:rFonts w:asciiTheme="minorHAnsi" w:hAnsiTheme="minorHAnsi"/>
              <w:bCs/>
              <w:noProof/>
            </w:rPr>
            <w:t>5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93" w14:textId="77777777" w:rsidR="000E559D" w:rsidRDefault="000E559D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96" w14:textId="62F03A03" w:rsidR="000E559D" w:rsidRDefault="000E559D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AF1DEAC" wp14:editId="0303E010">
          <wp:simplePos x="0" y="0"/>
          <wp:positionH relativeFrom="column">
            <wp:posOffset>8855710</wp:posOffset>
          </wp:positionH>
          <wp:positionV relativeFrom="paragraph">
            <wp:posOffset>90170</wp:posOffset>
          </wp:positionV>
          <wp:extent cx="355600" cy="313055"/>
          <wp:effectExtent l="0" t="0" r="6350" b="0"/>
          <wp:wrapSquare wrapText="bothSides"/>
          <wp:docPr id="3" name="Picture 3" descr="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2614D397" w14:textId="63C7F1B7" w:rsidR="000E559D" w:rsidRDefault="000E559D">
    <w:pPr>
      <w:suppressAutoHyphens/>
      <w:spacing w:after="0"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EXISTING CONDITIONS FOR RESIDENTIAL ALTERATIONS</w:t>
    </w:r>
  </w:p>
  <w:p w14:paraId="2614D398" w14:textId="04A7CBF7" w:rsidR="000E559D" w:rsidRDefault="000E559D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CEC-CF3R-EXC-20-H</w:t>
    </w:r>
    <w:r w:rsidRPr="007770C5">
      <w:rPr>
        <w:rFonts w:ascii="Arial" w:hAnsi="Arial" w:cs="Arial"/>
        <w:sz w:val="14"/>
        <w:szCs w:val="14"/>
      </w:rPr>
      <w:t xml:space="preserve"> (Revised </w:t>
    </w:r>
    <w:r>
      <w:rPr>
        <w:rFonts w:ascii="Arial" w:hAnsi="Arial" w:cs="Arial"/>
        <w:sz w:val="14"/>
        <w:szCs w:val="14"/>
      </w:rPr>
      <w:t>01/</w:t>
    </w:r>
    <w:del w:id="3" w:author="Markstrum, Alexis@Energy" w:date="2019-10-11T11:13:00Z">
      <w:r w:rsidDel="00EF43B3">
        <w:rPr>
          <w:rFonts w:ascii="Arial" w:hAnsi="Arial" w:cs="Arial"/>
          <w:sz w:val="14"/>
          <w:szCs w:val="14"/>
        </w:rPr>
        <w:delText>19</w:delText>
      </w:r>
    </w:del>
    <w:ins w:id="4" w:author="Markstrum, Alexis@Energy" w:date="2019-10-11T11:13:00Z">
      <w:r w:rsidR="00EF43B3">
        <w:rPr>
          <w:rFonts w:ascii="Arial" w:hAnsi="Arial" w:cs="Arial"/>
          <w:sz w:val="14"/>
          <w:szCs w:val="14"/>
        </w:rPr>
        <w:t>20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                                                                          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85"/>
      <w:gridCol w:w="3482"/>
      <w:gridCol w:w="3635"/>
    </w:tblGrid>
    <w:tr w:rsidR="000E559D" w:rsidRPr="00E2262D" w14:paraId="2614D39B" w14:textId="77777777" w:rsidTr="00A92674">
      <w:trPr>
        <w:cantSplit/>
        <w:trHeight w:val="288"/>
      </w:trPr>
      <w:tc>
        <w:tcPr>
          <w:tcW w:w="3738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99" w14:textId="5D7A3587" w:rsidR="000E559D" w:rsidRPr="00E2262D" w:rsidRDefault="000E559D" w:rsidP="00A92674">
          <w:pPr>
            <w:pStyle w:val="Style17"/>
            <w:rPr>
              <w:b/>
            </w:rPr>
          </w:pPr>
          <w:r w:rsidRPr="00E2262D">
            <w:t>CERTIFICATE OF VERIFICATION</w:t>
          </w:r>
        </w:p>
      </w:tc>
      <w:tc>
        <w:tcPr>
          <w:tcW w:w="1262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9A" w14:textId="77777777" w:rsidR="000E559D" w:rsidRPr="00E2262D" w:rsidRDefault="000E559D" w:rsidP="00A92674">
          <w:pPr>
            <w:pStyle w:val="Style18"/>
            <w:rPr>
              <w:b/>
            </w:rPr>
          </w:pPr>
          <w:r w:rsidRPr="00E2262D">
            <w:t>CF3R-EXC-20-H</w:t>
          </w:r>
        </w:p>
      </w:tc>
    </w:tr>
    <w:tr w:rsidR="000E559D" w:rsidRPr="00E2262D" w14:paraId="2614D39D" w14:textId="77777777" w:rsidTr="00A92674">
      <w:trPr>
        <w:cantSplit/>
        <w:trHeight w:val="288"/>
      </w:trPr>
      <w:tc>
        <w:tcPr>
          <w:tcW w:w="5000" w:type="pct"/>
          <w:gridSpan w:val="3"/>
        </w:tcPr>
        <w:p w14:paraId="2614D39C" w14:textId="0EFEF572" w:rsidR="000E559D" w:rsidRPr="00E2262D" w:rsidRDefault="000E559D">
          <w:pPr>
            <w:pStyle w:val="Style19"/>
            <w:tabs>
              <w:tab w:val="clear" w:pos="10543"/>
              <w:tab w:val="right" w:pos="10809"/>
            </w:tabs>
            <w:rPr>
              <w:sz w:val="12"/>
              <w:szCs w:val="12"/>
            </w:rPr>
          </w:pPr>
          <w:r w:rsidRPr="00E2262D">
            <w:t>Existing Conditions for Residential Alterations</w:t>
          </w:r>
          <w:r w:rsidRPr="00E2262D">
            <w:tab/>
          </w:r>
          <w:r w:rsidRPr="00E2262D">
            <w:ptab w:relativeTo="margin" w:alignment="right" w:leader="none"/>
          </w:r>
          <w:r w:rsidRPr="00E2262D">
            <w:t xml:space="preserve">(Page </w:t>
          </w:r>
          <w:r w:rsidRPr="00E2262D">
            <w:fldChar w:fldCharType="begin"/>
          </w:r>
          <w:r w:rsidRPr="00E2262D">
            <w:instrText xml:space="preserve"> PAGE   \* MERGEFORMAT </w:instrText>
          </w:r>
          <w:r w:rsidRPr="00E2262D">
            <w:fldChar w:fldCharType="separate"/>
          </w:r>
          <w:r w:rsidR="00EC1A91" w:rsidRPr="00EC1A91">
            <w:rPr>
              <w:bCs w:val="0"/>
              <w:noProof/>
            </w:rPr>
            <w:t>1</w:t>
          </w:r>
          <w:r w:rsidRPr="00E2262D">
            <w:rPr>
              <w:bCs w:val="0"/>
              <w:noProof/>
            </w:rPr>
            <w:fldChar w:fldCharType="end"/>
          </w:r>
          <w:r w:rsidRPr="00E2262D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EC1A91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E2262D">
            <w:t>)</w:t>
          </w:r>
        </w:p>
      </w:tc>
    </w:tr>
    <w:tr w:rsidR="000E559D" w:rsidRPr="00E2262D" w14:paraId="2614D3A0" w14:textId="77777777" w:rsidTr="00A049CB">
      <w:trPr>
        <w:cantSplit/>
        <w:trHeight w:val="288"/>
      </w:trPr>
      <w:tc>
        <w:tcPr>
          <w:tcW w:w="2529" w:type="pct"/>
        </w:tcPr>
        <w:p w14:paraId="2614D39E" w14:textId="77777777" w:rsidR="000E559D" w:rsidRPr="00E2262D" w:rsidRDefault="000E559D" w:rsidP="00A049CB">
          <w:pPr>
            <w:pStyle w:val="Style20"/>
          </w:pPr>
          <w:r w:rsidRPr="00E2262D">
            <w:t>Project Name:</w:t>
          </w:r>
        </w:p>
      </w:tc>
      <w:tc>
        <w:tcPr>
          <w:tcW w:w="2471" w:type="pct"/>
          <w:gridSpan w:val="2"/>
        </w:tcPr>
        <w:p w14:paraId="2614D39F" w14:textId="77777777" w:rsidR="000E559D" w:rsidRPr="00E2262D" w:rsidRDefault="000E559D" w:rsidP="00A049CB">
          <w:pPr>
            <w:pStyle w:val="Style20"/>
          </w:pPr>
          <w:r>
            <w:t>CF1R-PRF  Calculation Date/Time:</w:t>
          </w:r>
        </w:p>
      </w:tc>
    </w:tr>
    <w:tr w:rsidR="000E559D" w:rsidRPr="00E2262D" w14:paraId="2614D3A3" w14:textId="77777777" w:rsidTr="00A049CB">
      <w:trPr>
        <w:cantSplit/>
        <w:trHeight w:val="288"/>
      </w:trPr>
      <w:tc>
        <w:tcPr>
          <w:tcW w:w="2529" w:type="pct"/>
        </w:tcPr>
        <w:p w14:paraId="2614D3A1" w14:textId="77777777" w:rsidR="000E559D" w:rsidRPr="00E2262D" w:rsidRDefault="000E559D" w:rsidP="00A049CB">
          <w:pPr>
            <w:pStyle w:val="Style20"/>
            <w:rPr>
              <w:vertAlign w:val="superscript"/>
            </w:rPr>
          </w:pPr>
          <w:r>
            <w:t>CF1R-PRF  Calculation Description:</w:t>
          </w:r>
        </w:p>
      </w:tc>
      <w:tc>
        <w:tcPr>
          <w:tcW w:w="2471" w:type="pct"/>
          <w:gridSpan w:val="2"/>
        </w:tcPr>
        <w:p w14:paraId="2614D3A2" w14:textId="77777777" w:rsidR="000E559D" w:rsidRPr="00E2262D" w:rsidRDefault="000E559D" w:rsidP="00A049CB">
          <w:pPr>
            <w:pStyle w:val="Style20"/>
            <w:rPr>
              <w:vertAlign w:val="superscript"/>
            </w:rPr>
          </w:pPr>
          <w:r>
            <w:t>CF1R-PRF  Input File Name:</w:t>
          </w:r>
        </w:p>
      </w:tc>
    </w:tr>
  </w:tbl>
  <w:p w14:paraId="2614D3A4" w14:textId="3464702F" w:rsidR="000E559D" w:rsidRDefault="00EC1A91">
    <w:pPr>
      <w:pStyle w:val="Header"/>
      <w:pBdr>
        <w:bottom w:val="none" w:sz="0" w:space="0" w:color="auto"/>
      </w:pBdr>
    </w:pPr>
    <w:r>
      <w:rPr>
        <w:b w:val="0"/>
        <w:noProof/>
      </w:rPr>
      <w:pict w14:anchorId="2614D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8022423" o:spid="_x0000_s4098" type="#_x0000_t75" style="position:absolute;margin-left:0;margin-top:0;width:540pt;height:405pt;z-index:-251658240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0E559D" w:rsidRPr="00D622AF" w14:paraId="2614D3A9" w14:textId="77777777" w:rsidTr="00D622AF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7" w14:textId="77777777" w:rsidR="000E559D" w:rsidRPr="00D622AF" w:rsidRDefault="000E559D" w:rsidP="00D622AF">
          <w:pPr>
            <w:keepNext/>
            <w:spacing w:after="0" w:line="240" w:lineRule="auto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CERTIFICATE OF VERIFICATION – USER INSTRUCTIONS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A8" w14:textId="77777777" w:rsidR="000E559D" w:rsidRPr="00D622AF" w:rsidRDefault="000E559D" w:rsidP="00D622AF">
          <w:pPr>
            <w:keepNext/>
            <w:spacing w:after="0" w:line="240" w:lineRule="auto"/>
            <w:jc w:val="right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CF3R-EXC-20-H</w:t>
          </w:r>
        </w:p>
      </w:tc>
    </w:tr>
    <w:tr w:rsidR="000E559D" w:rsidRPr="00D622AF" w14:paraId="2614D3AC" w14:textId="77777777" w:rsidTr="00D622AF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2614D3AA" w14:textId="77777777" w:rsidR="000E559D" w:rsidRDefault="000E559D">
          <w:pPr>
            <w:tabs>
              <w:tab w:val="right" w:pos="10543"/>
            </w:tabs>
            <w:spacing w:after="0" w:line="240" w:lineRule="auto"/>
            <w:rPr>
              <w:rFonts w:eastAsia="Times New Roman"/>
              <w:sz w:val="12"/>
              <w:szCs w:val="12"/>
            </w:rPr>
          </w:pPr>
          <w:r w:rsidRPr="00AC7236">
            <w:rPr>
              <w:sz w:val="20"/>
              <w:szCs w:val="20"/>
            </w:rPr>
            <w:t>E</w:t>
          </w:r>
          <w:r>
            <w:rPr>
              <w:sz w:val="20"/>
              <w:szCs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AB" w14:textId="304EA7C0" w:rsidR="000E559D" w:rsidRPr="00D622AF" w:rsidRDefault="000E559D" w:rsidP="00D622AF">
          <w:pPr>
            <w:tabs>
              <w:tab w:val="right" w:pos="10543"/>
            </w:tabs>
            <w:spacing w:after="0" w:line="240" w:lineRule="auto"/>
            <w:jc w:val="right"/>
            <w:rPr>
              <w:rFonts w:eastAsia="Times New Roman"/>
              <w:sz w:val="12"/>
              <w:szCs w:val="12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 xml:space="preserve">(Page 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begin"/>
          </w:r>
          <w:r w:rsidRPr="00D622AF">
            <w:rPr>
              <w:rFonts w:eastAsia="Times New Roman"/>
              <w:bCs/>
              <w:sz w:val="20"/>
              <w:szCs w:val="20"/>
            </w:rPr>
            <w:instrText xml:space="preserve"> PAGE   \* MERGEFORMAT </w:instrTex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separate"/>
          </w:r>
          <w:r w:rsidR="00EC1A91">
            <w:rPr>
              <w:rFonts w:eastAsia="Times New Roman"/>
              <w:bCs/>
              <w:noProof/>
              <w:sz w:val="20"/>
              <w:szCs w:val="20"/>
            </w:rPr>
            <w:t>1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end"/>
          </w:r>
          <w:r w:rsidRPr="00D622AF">
            <w:rPr>
              <w:rFonts w:eastAsia="Times New Roman"/>
              <w:bCs/>
              <w:sz w:val="20"/>
              <w:szCs w:val="20"/>
            </w:rPr>
            <w:t xml:space="preserve"> of </w: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begin"/>
          </w:r>
          <w:r>
            <w:rPr>
              <w:rFonts w:eastAsia="Times New Roman"/>
              <w:bCs/>
              <w:noProof/>
              <w:sz w:val="20"/>
              <w:szCs w:val="20"/>
            </w:rPr>
            <w:instrText xml:space="preserve"> SECTIONPAGES   \* MERGEFORMAT </w:instrTex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separate"/>
          </w:r>
          <w:r w:rsidR="00EC1A91">
            <w:rPr>
              <w:rFonts w:eastAsia="Times New Roman"/>
              <w:bCs/>
              <w:noProof/>
              <w:sz w:val="20"/>
              <w:szCs w:val="20"/>
            </w:rPr>
            <w:t>1</w: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end"/>
          </w:r>
          <w:r w:rsidRPr="00D622AF">
            <w:rPr>
              <w:rFonts w:eastAsia="Times New Roman"/>
              <w:bCs/>
              <w:sz w:val="20"/>
              <w:szCs w:val="20"/>
            </w:rPr>
            <w:t>)</w:t>
          </w:r>
        </w:p>
      </w:tc>
    </w:tr>
  </w:tbl>
  <w:p w14:paraId="2614D3AD" w14:textId="77777777" w:rsidR="000E559D" w:rsidRPr="0060020E" w:rsidRDefault="000E559D" w:rsidP="00C24C15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0E559D" w:rsidRPr="00F85124" w14:paraId="2614D3B1" w14:textId="77777777" w:rsidTr="0051293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F" w14:textId="77777777" w:rsidR="000E559D" w:rsidRPr="00F85124" w:rsidRDefault="000E559D" w:rsidP="00512936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  <w:r>
            <w:rPr>
              <w:rFonts w:ascii="Calibri" w:hAnsi="Calibri"/>
              <w:b w:val="0"/>
              <w:bCs/>
              <w:sz w:val="20"/>
            </w:rPr>
            <w:t xml:space="preserve"> – </w:t>
          </w:r>
          <w:r w:rsidRPr="00B40F13">
            <w:rPr>
              <w:rFonts w:ascii="Calibri" w:hAnsi="Calibri"/>
              <w:b w:val="0"/>
              <w:bCs/>
              <w:sz w:val="20"/>
            </w:rPr>
            <w:t>DATA FIELD DEFINITIONS AND CALCULATIONS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B0" w14:textId="77777777" w:rsidR="000E559D" w:rsidRPr="00F85124" w:rsidRDefault="000E559D" w:rsidP="00512936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0E559D" w:rsidRPr="00F85124" w14:paraId="2614D3B4" w14:textId="77777777" w:rsidTr="00B76C1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B2" w14:textId="77777777" w:rsidR="000E559D" w:rsidRDefault="000E559D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 w:rsidRPr="00F00BE1">
            <w:rPr>
              <w:rFonts w:asciiTheme="minorHAnsi" w:hAnsiTheme="minorHAnsi"/>
              <w:bCs/>
              <w:sz w:val="20"/>
            </w:rPr>
            <w:t>E</w:t>
          </w:r>
          <w:r>
            <w:rPr>
              <w:rFonts w:asciiTheme="minorHAnsi" w:hAnsiTheme="minorHAnsi"/>
              <w:bCs/>
              <w:sz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B3" w14:textId="67BAC186" w:rsidR="000E559D" w:rsidRDefault="000E559D" w:rsidP="00126477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EC1A91">
            <w:rPr>
              <w:rFonts w:asciiTheme="minorHAnsi" w:hAnsiTheme="minorHAnsi"/>
              <w:bCs/>
              <w:noProof/>
            </w:rPr>
            <w:t>5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t>6</w:t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B5" w14:textId="77777777" w:rsidR="000E559D" w:rsidRDefault="000E559D">
    <w:pPr>
      <w:pStyle w:val="Footer"/>
      <w:tabs>
        <w:tab w:val="clear" w:pos="4680"/>
        <w:tab w:val="clear" w:pos="9360"/>
        <w:tab w:val="left" w:pos="0"/>
        <w:tab w:val="right" w:pos="1440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8F3"/>
    <w:multiLevelType w:val="hybridMultilevel"/>
    <w:tmpl w:val="59B4D44C"/>
    <w:lvl w:ilvl="0" w:tplc="1E586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AD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03A7C"/>
    <w:multiLevelType w:val="hybridMultilevel"/>
    <w:tmpl w:val="8578C47A"/>
    <w:lvl w:ilvl="0" w:tplc="159451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4144B"/>
    <w:multiLevelType w:val="hybridMultilevel"/>
    <w:tmpl w:val="3004592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B37DFD"/>
    <w:multiLevelType w:val="hybridMultilevel"/>
    <w:tmpl w:val="972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20DA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B0044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7B6049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8B35AE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3C78"/>
    <w:multiLevelType w:val="hybridMultilevel"/>
    <w:tmpl w:val="2710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7396F"/>
    <w:multiLevelType w:val="hybridMultilevel"/>
    <w:tmpl w:val="446EB1AE"/>
    <w:lvl w:ilvl="0" w:tplc="17AA2A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838E6"/>
    <w:multiLevelType w:val="hybridMultilevel"/>
    <w:tmpl w:val="AD04EF4E"/>
    <w:lvl w:ilvl="0" w:tplc="4CC0B94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A1BAF"/>
    <w:multiLevelType w:val="hybridMultilevel"/>
    <w:tmpl w:val="1728B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566492"/>
    <w:multiLevelType w:val="hybridMultilevel"/>
    <w:tmpl w:val="0A58440E"/>
    <w:lvl w:ilvl="0" w:tplc="BC827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202D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090A"/>
    <w:multiLevelType w:val="hybridMultilevel"/>
    <w:tmpl w:val="FBEEA2DA"/>
    <w:lvl w:ilvl="0" w:tplc="2F9AA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527B1"/>
    <w:multiLevelType w:val="hybridMultilevel"/>
    <w:tmpl w:val="F70AE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BF2CBD"/>
    <w:multiLevelType w:val="hybridMultilevel"/>
    <w:tmpl w:val="C722FF4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8" w15:restartNumberingAfterBreak="0">
    <w:nsid w:val="616A7B50"/>
    <w:multiLevelType w:val="hybridMultilevel"/>
    <w:tmpl w:val="29CE3FD6"/>
    <w:lvl w:ilvl="0" w:tplc="A192D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84867"/>
    <w:multiLevelType w:val="hybridMultilevel"/>
    <w:tmpl w:val="3AB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94961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205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A2310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F23C30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68F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D165BA"/>
    <w:multiLevelType w:val="hybridMultilevel"/>
    <w:tmpl w:val="5F1C3A0E"/>
    <w:lvl w:ilvl="0" w:tplc="50FE8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4759E"/>
    <w:multiLevelType w:val="hybridMultilevel"/>
    <w:tmpl w:val="0C30EDF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736A8"/>
    <w:multiLevelType w:val="hybridMultilevel"/>
    <w:tmpl w:val="8FB20A1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2"/>
  </w:num>
  <w:num w:numId="5">
    <w:abstractNumId w:val="7"/>
  </w:num>
  <w:num w:numId="6">
    <w:abstractNumId w:val="24"/>
  </w:num>
  <w:num w:numId="7">
    <w:abstractNumId w:val="15"/>
  </w:num>
  <w:num w:numId="8">
    <w:abstractNumId w:val="0"/>
  </w:num>
  <w:num w:numId="9">
    <w:abstractNumId w:val="9"/>
  </w:num>
  <w:num w:numId="10">
    <w:abstractNumId w:val="17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13"/>
  </w:num>
  <w:num w:numId="16">
    <w:abstractNumId w:val="18"/>
  </w:num>
  <w:num w:numId="17">
    <w:abstractNumId w:val="26"/>
  </w:num>
  <w:num w:numId="18">
    <w:abstractNumId w:val="25"/>
  </w:num>
  <w:num w:numId="19">
    <w:abstractNumId w:val="10"/>
  </w:num>
  <w:num w:numId="20">
    <w:abstractNumId w:val="14"/>
  </w:num>
  <w:num w:numId="21">
    <w:abstractNumId w:val="5"/>
  </w:num>
  <w:num w:numId="22">
    <w:abstractNumId w:val="11"/>
  </w:num>
  <w:num w:numId="23">
    <w:abstractNumId w:val="1"/>
  </w:num>
  <w:num w:numId="24">
    <w:abstractNumId w:val="19"/>
  </w:num>
  <w:num w:numId="25">
    <w:abstractNumId w:val="21"/>
  </w:num>
  <w:num w:numId="26">
    <w:abstractNumId w:val="2"/>
  </w:num>
  <w:num w:numId="27">
    <w:abstractNumId w:val="20"/>
  </w:num>
  <w:num w:numId="28">
    <w:abstractNumId w:val="27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kstrum, Alexis@Energy">
    <w15:presenceInfo w15:providerId="AD" w15:userId="S-1-5-21-606747145-1060284298-682003330-86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D1"/>
    <w:rsid w:val="0000141C"/>
    <w:rsid w:val="00006033"/>
    <w:rsid w:val="0000631F"/>
    <w:rsid w:val="00007F3A"/>
    <w:rsid w:val="00011CC2"/>
    <w:rsid w:val="0001279D"/>
    <w:rsid w:val="00013A21"/>
    <w:rsid w:val="00016A07"/>
    <w:rsid w:val="00020246"/>
    <w:rsid w:val="0002048F"/>
    <w:rsid w:val="00021B89"/>
    <w:rsid w:val="00023CA0"/>
    <w:rsid w:val="00023CDA"/>
    <w:rsid w:val="0002460D"/>
    <w:rsid w:val="00024D65"/>
    <w:rsid w:val="00026C7B"/>
    <w:rsid w:val="00030E99"/>
    <w:rsid w:val="00034925"/>
    <w:rsid w:val="00040D3F"/>
    <w:rsid w:val="00042333"/>
    <w:rsid w:val="00042F52"/>
    <w:rsid w:val="00043D2F"/>
    <w:rsid w:val="00047330"/>
    <w:rsid w:val="00047A80"/>
    <w:rsid w:val="0005618D"/>
    <w:rsid w:val="000561E8"/>
    <w:rsid w:val="00057A11"/>
    <w:rsid w:val="00061851"/>
    <w:rsid w:val="00074348"/>
    <w:rsid w:val="0007745F"/>
    <w:rsid w:val="0007783A"/>
    <w:rsid w:val="00083851"/>
    <w:rsid w:val="00085C9D"/>
    <w:rsid w:val="000864B9"/>
    <w:rsid w:val="0009086A"/>
    <w:rsid w:val="00094FB6"/>
    <w:rsid w:val="000950FA"/>
    <w:rsid w:val="00096DE2"/>
    <w:rsid w:val="00097310"/>
    <w:rsid w:val="000A06B1"/>
    <w:rsid w:val="000A0E4D"/>
    <w:rsid w:val="000A725B"/>
    <w:rsid w:val="000A7690"/>
    <w:rsid w:val="000B43ED"/>
    <w:rsid w:val="000B44DB"/>
    <w:rsid w:val="000B5DBF"/>
    <w:rsid w:val="000C0796"/>
    <w:rsid w:val="000C14D1"/>
    <w:rsid w:val="000C24C4"/>
    <w:rsid w:val="000C4077"/>
    <w:rsid w:val="000C739C"/>
    <w:rsid w:val="000D1A7F"/>
    <w:rsid w:val="000D2433"/>
    <w:rsid w:val="000D2F87"/>
    <w:rsid w:val="000D5596"/>
    <w:rsid w:val="000D5B6D"/>
    <w:rsid w:val="000D5CEA"/>
    <w:rsid w:val="000D62EC"/>
    <w:rsid w:val="000E0D10"/>
    <w:rsid w:val="000E1F81"/>
    <w:rsid w:val="000E559D"/>
    <w:rsid w:val="000E6817"/>
    <w:rsid w:val="000E715F"/>
    <w:rsid w:val="000E792F"/>
    <w:rsid w:val="000F0008"/>
    <w:rsid w:val="000F052F"/>
    <w:rsid w:val="000F5372"/>
    <w:rsid w:val="000F5399"/>
    <w:rsid w:val="000F682E"/>
    <w:rsid w:val="000F7DEC"/>
    <w:rsid w:val="00102E8A"/>
    <w:rsid w:val="00105750"/>
    <w:rsid w:val="00106593"/>
    <w:rsid w:val="00107412"/>
    <w:rsid w:val="001102D4"/>
    <w:rsid w:val="00111E63"/>
    <w:rsid w:val="001125A5"/>
    <w:rsid w:val="0011457F"/>
    <w:rsid w:val="0011635C"/>
    <w:rsid w:val="001206B6"/>
    <w:rsid w:val="00120A32"/>
    <w:rsid w:val="00124818"/>
    <w:rsid w:val="00124BE2"/>
    <w:rsid w:val="00125BA4"/>
    <w:rsid w:val="00126477"/>
    <w:rsid w:val="0013106B"/>
    <w:rsid w:val="00132238"/>
    <w:rsid w:val="001324CB"/>
    <w:rsid w:val="00132ADE"/>
    <w:rsid w:val="00132E9B"/>
    <w:rsid w:val="001339A1"/>
    <w:rsid w:val="00133D35"/>
    <w:rsid w:val="001341B1"/>
    <w:rsid w:val="00134355"/>
    <w:rsid w:val="001343FC"/>
    <w:rsid w:val="00135F92"/>
    <w:rsid w:val="00142809"/>
    <w:rsid w:val="001437DF"/>
    <w:rsid w:val="0014554F"/>
    <w:rsid w:val="001469C0"/>
    <w:rsid w:val="001535ED"/>
    <w:rsid w:val="00153EDA"/>
    <w:rsid w:val="001573FC"/>
    <w:rsid w:val="001649D3"/>
    <w:rsid w:val="00171925"/>
    <w:rsid w:val="00173B72"/>
    <w:rsid w:val="001753CA"/>
    <w:rsid w:val="001753ED"/>
    <w:rsid w:val="00176A66"/>
    <w:rsid w:val="00180C7A"/>
    <w:rsid w:val="00184E77"/>
    <w:rsid w:val="00185894"/>
    <w:rsid w:val="0018675C"/>
    <w:rsid w:val="00191AE6"/>
    <w:rsid w:val="00194F43"/>
    <w:rsid w:val="0019600C"/>
    <w:rsid w:val="001964D9"/>
    <w:rsid w:val="00196E82"/>
    <w:rsid w:val="001A0ED0"/>
    <w:rsid w:val="001A2A13"/>
    <w:rsid w:val="001A47C7"/>
    <w:rsid w:val="001A6547"/>
    <w:rsid w:val="001A7358"/>
    <w:rsid w:val="001B1226"/>
    <w:rsid w:val="001B14D6"/>
    <w:rsid w:val="001B6B55"/>
    <w:rsid w:val="001C0EE4"/>
    <w:rsid w:val="001C1EAB"/>
    <w:rsid w:val="001C276F"/>
    <w:rsid w:val="001C36A9"/>
    <w:rsid w:val="001C3C19"/>
    <w:rsid w:val="001C4AE5"/>
    <w:rsid w:val="001C5D18"/>
    <w:rsid w:val="001C5D2E"/>
    <w:rsid w:val="001C73D0"/>
    <w:rsid w:val="001D27AE"/>
    <w:rsid w:val="001D3AB9"/>
    <w:rsid w:val="001D5313"/>
    <w:rsid w:val="001D538A"/>
    <w:rsid w:val="001D5C56"/>
    <w:rsid w:val="001D636A"/>
    <w:rsid w:val="001D64CE"/>
    <w:rsid w:val="001D731A"/>
    <w:rsid w:val="001E1C12"/>
    <w:rsid w:val="001E2C74"/>
    <w:rsid w:val="001E4236"/>
    <w:rsid w:val="001E4BB0"/>
    <w:rsid w:val="001E5CFF"/>
    <w:rsid w:val="001E5DA6"/>
    <w:rsid w:val="001E76FE"/>
    <w:rsid w:val="001F1649"/>
    <w:rsid w:val="001F7755"/>
    <w:rsid w:val="00203CEE"/>
    <w:rsid w:val="00205193"/>
    <w:rsid w:val="00206953"/>
    <w:rsid w:val="00206EFD"/>
    <w:rsid w:val="00211C0B"/>
    <w:rsid w:val="0021288B"/>
    <w:rsid w:val="002134C9"/>
    <w:rsid w:val="002140A0"/>
    <w:rsid w:val="00215F53"/>
    <w:rsid w:val="00216FCB"/>
    <w:rsid w:val="0022126D"/>
    <w:rsid w:val="00221347"/>
    <w:rsid w:val="00222BAA"/>
    <w:rsid w:val="00234D36"/>
    <w:rsid w:val="00236C92"/>
    <w:rsid w:val="00242C13"/>
    <w:rsid w:val="00242D16"/>
    <w:rsid w:val="00244222"/>
    <w:rsid w:val="00247211"/>
    <w:rsid w:val="002501E4"/>
    <w:rsid w:val="00251C63"/>
    <w:rsid w:val="00260C7D"/>
    <w:rsid w:val="00261390"/>
    <w:rsid w:val="00261B1B"/>
    <w:rsid w:val="00264166"/>
    <w:rsid w:val="00266E7A"/>
    <w:rsid w:val="00270FFA"/>
    <w:rsid w:val="00272F24"/>
    <w:rsid w:val="0027326A"/>
    <w:rsid w:val="00277572"/>
    <w:rsid w:val="0028038E"/>
    <w:rsid w:val="00280DFC"/>
    <w:rsid w:val="00282B64"/>
    <w:rsid w:val="0028382B"/>
    <w:rsid w:val="00283A0C"/>
    <w:rsid w:val="00285181"/>
    <w:rsid w:val="00287BD5"/>
    <w:rsid w:val="00290274"/>
    <w:rsid w:val="002907CE"/>
    <w:rsid w:val="00291701"/>
    <w:rsid w:val="00291706"/>
    <w:rsid w:val="0029275C"/>
    <w:rsid w:val="00292E15"/>
    <w:rsid w:val="002936FF"/>
    <w:rsid w:val="00295540"/>
    <w:rsid w:val="00297B05"/>
    <w:rsid w:val="002A0EC7"/>
    <w:rsid w:val="002A30BC"/>
    <w:rsid w:val="002A764A"/>
    <w:rsid w:val="002A7B7D"/>
    <w:rsid w:val="002B44D9"/>
    <w:rsid w:val="002B48A8"/>
    <w:rsid w:val="002C146C"/>
    <w:rsid w:val="002C3175"/>
    <w:rsid w:val="002C7900"/>
    <w:rsid w:val="002D0637"/>
    <w:rsid w:val="002D0CD5"/>
    <w:rsid w:val="002D3790"/>
    <w:rsid w:val="002D3E80"/>
    <w:rsid w:val="002D414C"/>
    <w:rsid w:val="002D5140"/>
    <w:rsid w:val="002D5E49"/>
    <w:rsid w:val="002D693D"/>
    <w:rsid w:val="002D74FE"/>
    <w:rsid w:val="002E0AED"/>
    <w:rsid w:val="002E1224"/>
    <w:rsid w:val="002E20FC"/>
    <w:rsid w:val="002E3013"/>
    <w:rsid w:val="002E4333"/>
    <w:rsid w:val="002E4803"/>
    <w:rsid w:val="002E52E9"/>
    <w:rsid w:val="002F1AA1"/>
    <w:rsid w:val="002F2944"/>
    <w:rsid w:val="002F2C24"/>
    <w:rsid w:val="002F403B"/>
    <w:rsid w:val="002F55F5"/>
    <w:rsid w:val="00300A0D"/>
    <w:rsid w:val="003024C5"/>
    <w:rsid w:val="003041DA"/>
    <w:rsid w:val="00306942"/>
    <w:rsid w:val="003072D0"/>
    <w:rsid w:val="003106EA"/>
    <w:rsid w:val="00310D8B"/>
    <w:rsid w:val="00312D3E"/>
    <w:rsid w:val="0031326D"/>
    <w:rsid w:val="003159A8"/>
    <w:rsid w:val="00315EF3"/>
    <w:rsid w:val="0031789A"/>
    <w:rsid w:val="003213A5"/>
    <w:rsid w:val="0032410F"/>
    <w:rsid w:val="0033009D"/>
    <w:rsid w:val="0033117D"/>
    <w:rsid w:val="00331D52"/>
    <w:rsid w:val="003373BC"/>
    <w:rsid w:val="00344E0E"/>
    <w:rsid w:val="00345A79"/>
    <w:rsid w:val="0035206C"/>
    <w:rsid w:val="00352958"/>
    <w:rsid w:val="00352C36"/>
    <w:rsid w:val="0035304A"/>
    <w:rsid w:val="003531B8"/>
    <w:rsid w:val="003562F7"/>
    <w:rsid w:val="00362B00"/>
    <w:rsid w:val="00363F6E"/>
    <w:rsid w:val="00367203"/>
    <w:rsid w:val="003709EB"/>
    <w:rsid w:val="00377FCB"/>
    <w:rsid w:val="00383D57"/>
    <w:rsid w:val="0038446A"/>
    <w:rsid w:val="00385753"/>
    <w:rsid w:val="0038778E"/>
    <w:rsid w:val="00387F83"/>
    <w:rsid w:val="00390116"/>
    <w:rsid w:val="00391DD6"/>
    <w:rsid w:val="0039362B"/>
    <w:rsid w:val="003938B5"/>
    <w:rsid w:val="00396012"/>
    <w:rsid w:val="003A3B00"/>
    <w:rsid w:val="003A4CFF"/>
    <w:rsid w:val="003A7569"/>
    <w:rsid w:val="003A7C32"/>
    <w:rsid w:val="003A7CBD"/>
    <w:rsid w:val="003B23AA"/>
    <w:rsid w:val="003B4217"/>
    <w:rsid w:val="003B4566"/>
    <w:rsid w:val="003B5D7B"/>
    <w:rsid w:val="003B728D"/>
    <w:rsid w:val="003C1B61"/>
    <w:rsid w:val="003C1D02"/>
    <w:rsid w:val="003C4B45"/>
    <w:rsid w:val="003C4D8C"/>
    <w:rsid w:val="003C7EA4"/>
    <w:rsid w:val="003D1110"/>
    <w:rsid w:val="003D2831"/>
    <w:rsid w:val="003D4AF1"/>
    <w:rsid w:val="003D5377"/>
    <w:rsid w:val="003D566F"/>
    <w:rsid w:val="003D6B77"/>
    <w:rsid w:val="003D70EC"/>
    <w:rsid w:val="003E2A23"/>
    <w:rsid w:val="003E64BC"/>
    <w:rsid w:val="003E67AB"/>
    <w:rsid w:val="003F133C"/>
    <w:rsid w:val="003F54FF"/>
    <w:rsid w:val="003F5777"/>
    <w:rsid w:val="003F59E5"/>
    <w:rsid w:val="003F6629"/>
    <w:rsid w:val="003F6D23"/>
    <w:rsid w:val="003F76FC"/>
    <w:rsid w:val="003F7E68"/>
    <w:rsid w:val="004006D1"/>
    <w:rsid w:val="0040082E"/>
    <w:rsid w:val="00402CBD"/>
    <w:rsid w:val="00403F06"/>
    <w:rsid w:val="004041F7"/>
    <w:rsid w:val="004074D3"/>
    <w:rsid w:val="0040760C"/>
    <w:rsid w:val="00407FF5"/>
    <w:rsid w:val="00410FDD"/>
    <w:rsid w:val="00413308"/>
    <w:rsid w:val="00413EFC"/>
    <w:rsid w:val="00414865"/>
    <w:rsid w:val="00414AD4"/>
    <w:rsid w:val="00414E42"/>
    <w:rsid w:val="004155E3"/>
    <w:rsid w:val="00417DE3"/>
    <w:rsid w:val="00422ED6"/>
    <w:rsid w:val="00425FB7"/>
    <w:rsid w:val="004261DD"/>
    <w:rsid w:val="0043174C"/>
    <w:rsid w:val="00431B0E"/>
    <w:rsid w:val="00431C27"/>
    <w:rsid w:val="004341B0"/>
    <w:rsid w:val="004350A4"/>
    <w:rsid w:val="00435D4A"/>
    <w:rsid w:val="00442313"/>
    <w:rsid w:val="00443E61"/>
    <w:rsid w:val="004452E2"/>
    <w:rsid w:val="00447A9A"/>
    <w:rsid w:val="00447BBB"/>
    <w:rsid w:val="0045039A"/>
    <w:rsid w:val="00451DDB"/>
    <w:rsid w:val="00451F5B"/>
    <w:rsid w:val="004551DD"/>
    <w:rsid w:val="00455F6D"/>
    <w:rsid w:val="00456BDA"/>
    <w:rsid w:val="0045764C"/>
    <w:rsid w:val="004611F6"/>
    <w:rsid w:val="00461C32"/>
    <w:rsid w:val="00463528"/>
    <w:rsid w:val="004635C7"/>
    <w:rsid w:val="00463D8C"/>
    <w:rsid w:val="00463FF6"/>
    <w:rsid w:val="004648F9"/>
    <w:rsid w:val="0046584E"/>
    <w:rsid w:val="004717F1"/>
    <w:rsid w:val="00471D05"/>
    <w:rsid w:val="00472EE7"/>
    <w:rsid w:val="00474125"/>
    <w:rsid w:val="00475BD6"/>
    <w:rsid w:val="0047600B"/>
    <w:rsid w:val="00477EF6"/>
    <w:rsid w:val="00482756"/>
    <w:rsid w:val="004901F3"/>
    <w:rsid w:val="00491C0C"/>
    <w:rsid w:val="00491CD2"/>
    <w:rsid w:val="0049243B"/>
    <w:rsid w:val="004949E9"/>
    <w:rsid w:val="00495F48"/>
    <w:rsid w:val="00497139"/>
    <w:rsid w:val="0049720C"/>
    <w:rsid w:val="004A0111"/>
    <w:rsid w:val="004A3DDA"/>
    <w:rsid w:val="004A49FE"/>
    <w:rsid w:val="004A4B17"/>
    <w:rsid w:val="004A4D2B"/>
    <w:rsid w:val="004A5C77"/>
    <w:rsid w:val="004A6656"/>
    <w:rsid w:val="004A6689"/>
    <w:rsid w:val="004A744C"/>
    <w:rsid w:val="004A7A3E"/>
    <w:rsid w:val="004B2C6B"/>
    <w:rsid w:val="004B5A47"/>
    <w:rsid w:val="004B7E4B"/>
    <w:rsid w:val="004C2CBC"/>
    <w:rsid w:val="004C3F14"/>
    <w:rsid w:val="004C416A"/>
    <w:rsid w:val="004C41CF"/>
    <w:rsid w:val="004C7E42"/>
    <w:rsid w:val="004D074D"/>
    <w:rsid w:val="004D0DE0"/>
    <w:rsid w:val="004D2E10"/>
    <w:rsid w:val="004D3EA5"/>
    <w:rsid w:val="004D4BD9"/>
    <w:rsid w:val="004D64BA"/>
    <w:rsid w:val="004D7BBC"/>
    <w:rsid w:val="004E203C"/>
    <w:rsid w:val="004E2165"/>
    <w:rsid w:val="004F3326"/>
    <w:rsid w:val="004F381D"/>
    <w:rsid w:val="005014A8"/>
    <w:rsid w:val="00501F7E"/>
    <w:rsid w:val="0050310C"/>
    <w:rsid w:val="00503645"/>
    <w:rsid w:val="0050692D"/>
    <w:rsid w:val="00506E35"/>
    <w:rsid w:val="00512445"/>
    <w:rsid w:val="00512936"/>
    <w:rsid w:val="00512B3C"/>
    <w:rsid w:val="005137B4"/>
    <w:rsid w:val="00513E4B"/>
    <w:rsid w:val="005151A0"/>
    <w:rsid w:val="00523E84"/>
    <w:rsid w:val="005312E8"/>
    <w:rsid w:val="00531684"/>
    <w:rsid w:val="005333F4"/>
    <w:rsid w:val="005348D7"/>
    <w:rsid w:val="00542350"/>
    <w:rsid w:val="005452FA"/>
    <w:rsid w:val="0054622E"/>
    <w:rsid w:val="00546E10"/>
    <w:rsid w:val="00547C43"/>
    <w:rsid w:val="00547F68"/>
    <w:rsid w:val="00550C3C"/>
    <w:rsid w:val="0055130C"/>
    <w:rsid w:val="00551465"/>
    <w:rsid w:val="005525C1"/>
    <w:rsid w:val="00552D0D"/>
    <w:rsid w:val="00556EC5"/>
    <w:rsid w:val="0056481D"/>
    <w:rsid w:val="005648A5"/>
    <w:rsid w:val="005650BB"/>
    <w:rsid w:val="005736F7"/>
    <w:rsid w:val="0057792B"/>
    <w:rsid w:val="0058061B"/>
    <w:rsid w:val="005821E1"/>
    <w:rsid w:val="00582243"/>
    <w:rsid w:val="005838F3"/>
    <w:rsid w:val="00584E5C"/>
    <w:rsid w:val="005853E2"/>
    <w:rsid w:val="00590573"/>
    <w:rsid w:val="00591A01"/>
    <w:rsid w:val="00591E19"/>
    <w:rsid w:val="0059313B"/>
    <w:rsid w:val="0059360A"/>
    <w:rsid w:val="0059543D"/>
    <w:rsid w:val="005A08F7"/>
    <w:rsid w:val="005B1630"/>
    <w:rsid w:val="005B2A42"/>
    <w:rsid w:val="005B5157"/>
    <w:rsid w:val="005B5BFD"/>
    <w:rsid w:val="005B6BFB"/>
    <w:rsid w:val="005C392C"/>
    <w:rsid w:val="005C3997"/>
    <w:rsid w:val="005C3A37"/>
    <w:rsid w:val="005C3A3E"/>
    <w:rsid w:val="005C5EC6"/>
    <w:rsid w:val="005D1C4E"/>
    <w:rsid w:val="005D1D8B"/>
    <w:rsid w:val="005D4693"/>
    <w:rsid w:val="005D7F70"/>
    <w:rsid w:val="005D7FDC"/>
    <w:rsid w:val="005E1085"/>
    <w:rsid w:val="005E2306"/>
    <w:rsid w:val="005E2ED6"/>
    <w:rsid w:val="005F3E36"/>
    <w:rsid w:val="005F40C6"/>
    <w:rsid w:val="005F43A6"/>
    <w:rsid w:val="005F6182"/>
    <w:rsid w:val="005F6F83"/>
    <w:rsid w:val="005F7926"/>
    <w:rsid w:val="0060020E"/>
    <w:rsid w:val="006013E0"/>
    <w:rsid w:val="00606F8F"/>
    <w:rsid w:val="00610B4C"/>
    <w:rsid w:val="00611294"/>
    <w:rsid w:val="0061413B"/>
    <w:rsid w:val="006144AC"/>
    <w:rsid w:val="006169C3"/>
    <w:rsid w:val="00617195"/>
    <w:rsid w:val="006215BA"/>
    <w:rsid w:val="00623F50"/>
    <w:rsid w:val="006244B1"/>
    <w:rsid w:val="00624C21"/>
    <w:rsid w:val="00627CB2"/>
    <w:rsid w:val="00630DFC"/>
    <w:rsid w:val="00635BF6"/>
    <w:rsid w:val="00643D55"/>
    <w:rsid w:val="00644EC2"/>
    <w:rsid w:val="00650CE7"/>
    <w:rsid w:val="006513A3"/>
    <w:rsid w:val="00653EC0"/>
    <w:rsid w:val="00655B77"/>
    <w:rsid w:val="00656572"/>
    <w:rsid w:val="0065659B"/>
    <w:rsid w:val="00656ED7"/>
    <w:rsid w:val="0065735D"/>
    <w:rsid w:val="006614F8"/>
    <w:rsid w:val="00670C6A"/>
    <w:rsid w:val="006770F0"/>
    <w:rsid w:val="006814B3"/>
    <w:rsid w:val="0068191A"/>
    <w:rsid w:val="0068350E"/>
    <w:rsid w:val="00683CF1"/>
    <w:rsid w:val="00692184"/>
    <w:rsid w:val="00692438"/>
    <w:rsid w:val="0069268B"/>
    <w:rsid w:val="00693914"/>
    <w:rsid w:val="00696844"/>
    <w:rsid w:val="00697A34"/>
    <w:rsid w:val="006A0EE0"/>
    <w:rsid w:val="006A372B"/>
    <w:rsid w:val="006A5096"/>
    <w:rsid w:val="006A5CCD"/>
    <w:rsid w:val="006A7311"/>
    <w:rsid w:val="006B76A3"/>
    <w:rsid w:val="006C0B13"/>
    <w:rsid w:val="006C13D7"/>
    <w:rsid w:val="006C4541"/>
    <w:rsid w:val="006C6168"/>
    <w:rsid w:val="006D0B6A"/>
    <w:rsid w:val="006D1F19"/>
    <w:rsid w:val="006D3DA0"/>
    <w:rsid w:val="006D7E3F"/>
    <w:rsid w:val="006E1F03"/>
    <w:rsid w:val="006E2801"/>
    <w:rsid w:val="006E3814"/>
    <w:rsid w:val="006E4FF5"/>
    <w:rsid w:val="006E5222"/>
    <w:rsid w:val="006F2B9E"/>
    <w:rsid w:val="006F3DD1"/>
    <w:rsid w:val="006F6DC0"/>
    <w:rsid w:val="006F7366"/>
    <w:rsid w:val="006F7610"/>
    <w:rsid w:val="007014C1"/>
    <w:rsid w:val="007021EB"/>
    <w:rsid w:val="00702D41"/>
    <w:rsid w:val="00703F0E"/>
    <w:rsid w:val="007042DB"/>
    <w:rsid w:val="0070698B"/>
    <w:rsid w:val="00707CED"/>
    <w:rsid w:val="00707E2F"/>
    <w:rsid w:val="007101B1"/>
    <w:rsid w:val="00713C93"/>
    <w:rsid w:val="00717A5C"/>
    <w:rsid w:val="00724556"/>
    <w:rsid w:val="00726D2E"/>
    <w:rsid w:val="00726E41"/>
    <w:rsid w:val="007304CF"/>
    <w:rsid w:val="00732003"/>
    <w:rsid w:val="00733ED4"/>
    <w:rsid w:val="00736FE4"/>
    <w:rsid w:val="00737B6F"/>
    <w:rsid w:val="00740B7F"/>
    <w:rsid w:val="007411E4"/>
    <w:rsid w:val="00742E58"/>
    <w:rsid w:val="00743422"/>
    <w:rsid w:val="00743EFA"/>
    <w:rsid w:val="0074574C"/>
    <w:rsid w:val="00755131"/>
    <w:rsid w:val="00755C3F"/>
    <w:rsid w:val="00760262"/>
    <w:rsid w:val="0076271A"/>
    <w:rsid w:val="00762968"/>
    <w:rsid w:val="00763614"/>
    <w:rsid w:val="00766423"/>
    <w:rsid w:val="00767695"/>
    <w:rsid w:val="0077103C"/>
    <w:rsid w:val="007723D5"/>
    <w:rsid w:val="00772B97"/>
    <w:rsid w:val="00776946"/>
    <w:rsid w:val="00781BBA"/>
    <w:rsid w:val="00783A04"/>
    <w:rsid w:val="00784139"/>
    <w:rsid w:val="00787D86"/>
    <w:rsid w:val="007914D5"/>
    <w:rsid w:val="00792EED"/>
    <w:rsid w:val="00792F2A"/>
    <w:rsid w:val="00794FE1"/>
    <w:rsid w:val="007954D8"/>
    <w:rsid w:val="00796E85"/>
    <w:rsid w:val="007A14BA"/>
    <w:rsid w:val="007A1C6C"/>
    <w:rsid w:val="007A23E7"/>
    <w:rsid w:val="007A47CB"/>
    <w:rsid w:val="007A65D6"/>
    <w:rsid w:val="007A7CBC"/>
    <w:rsid w:val="007B6BE3"/>
    <w:rsid w:val="007B7746"/>
    <w:rsid w:val="007B7AC9"/>
    <w:rsid w:val="007C0978"/>
    <w:rsid w:val="007C2AFC"/>
    <w:rsid w:val="007C2CB6"/>
    <w:rsid w:val="007C2CCA"/>
    <w:rsid w:val="007C2E6C"/>
    <w:rsid w:val="007C42E1"/>
    <w:rsid w:val="007C497C"/>
    <w:rsid w:val="007C4C4D"/>
    <w:rsid w:val="007C563A"/>
    <w:rsid w:val="007C5A6F"/>
    <w:rsid w:val="007C73EE"/>
    <w:rsid w:val="007D5B50"/>
    <w:rsid w:val="007D68F7"/>
    <w:rsid w:val="007E014E"/>
    <w:rsid w:val="007E071E"/>
    <w:rsid w:val="007E1504"/>
    <w:rsid w:val="007E2232"/>
    <w:rsid w:val="007E3B75"/>
    <w:rsid w:val="007E51A2"/>
    <w:rsid w:val="007E5E51"/>
    <w:rsid w:val="007F404F"/>
    <w:rsid w:val="007F47CE"/>
    <w:rsid w:val="007F49C5"/>
    <w:rsid w:val="00801317"/>
    <w:rsid w:val="00801391"/>
    <w:rsid w:val="008064D1"/>
    <w:rsid w:val="00812376"/>
    <w:rsid w:val="0081509B"/>
    <w:rsid w:val="00815875"/>
    <w:rsid w:val="00820E79"/>
    <w:rsid w:val="00821073"/>
    <w:rsid w:val="008223A4"/>
    <w:rsid w:val="00826AEC"/>
    <w:rsid w:val="008311BA"/>
    <w:rsid w:val="008317A4"/>
    <w:rsid w:val="0083425C"/>
    <w:rsid w:val="008405DC"/>
    <w:rsid w:val="008413D4"/>
    <w:rsid w:val="008414BA"/>
    <w:rsid w:val="00844311"/>
    <w:rsid w:val="00844974"/>
    <w:rsid w:val="008462ED"/>
    <w:rsid w:val="008478DA"/>
    <w:rsid w:val="00847B9A"/>
    <w:rsid w:val="008514B1"/>
    <w:rsid w:val="00851A24"/>
    <w:rsid w:val="00851DCF"/>
    <w:rsid w:val="00857B8C"/>
    <w:rsid w:val="00857EAE"/>
    <w:rsid w:val="008608FB"/>
    <w:rsid w:val="00862181"/>
    <w:rsid w:val="00863C7C"/>
    <w:rsid w:val="008640BA"/>
    <w:rsid w:val="008650C5"/>
    <w:rsid w:val="00865D13"/>
    <w:rsid w:val="008664B6"/>
    <w:rsid w:val="00866C63"/>
    <w:rsid w:val="00867AEC"/>
    <w:rsid w:val="00871841"/>
    <w:rsid w:val="00871DE6"/>
    <w:rsid w:val="00873057"/>
    <w:rsid w:val="0087330E"/>
    <w:rsid w:val="00886344"/>
    <w:rsid w:val="00887133"/>
    <w:rsid w:val="00897696"/>
    <w:rsid w:val="008A3B6C"/>
    <w:rsid w:val="008A4684"/>
    <w:rsid w:val="008B1A3B"/>
    <w:rsid w:val="008B2CA7"/>
    <w:rsid w:val="008B37C6"/>
    <w:rsid w:val="008B550D"/>
    <w:rsid w:val="008B6198"/>
    <w:rsid w:val="008B7010"/>
    <w:rsid w:val="008B762A"/>
    <w:rsid w:val="008B7E4D"/>
    <w:rsid w:val="008C13F8"/>
    <w:rsid w:val="008C2EA3"/>
    <w:rsid w:val="008C3102"/>
    <w:rsid w:val="008C36D8"/>
    <w:rsid w:val="008C3B32"/>
    <w:rsid w:val="008C3EC5"/>
    <w:rsid w:val="008D5836"/>
    <w:rsid w:val="008D5FD4"/>
    <w:rsid w:val="008D67B3"/>
    <w:rsid w:val="008D7C4D"/>
    <w:rsid w:val="008E0886"/>
    <w:rsid w:val="008E0BA0"/>
    <w:rsid w:val="008E3B1B"/>
    <w:rsid w:val="008E6315"/>
    <w:rsid w:val="008E6C57"/>
    <w:rsid w:val="008E70EC"/>
    <w:rsid w:val="008E711D"/>
    <w:rsid w:val="008F007C"/>
    <w:rsid w:val="008F1195"/>
    <w:rsid w:val="008F46CB"/>
    <w:rsid w:val="008F5BD8"/>
    <w:rsid w:val="008F61DD"/>
    <w:rsid w:val="00900628"/>
    <w:rsid w:val="00900D57"/>
    <w:rsid w:val="00903DBA"/>
    <w:rsid w:val="009041CA"/>
    <w:rsid w:val="009053D2"/>
    <w:rsid w:val="00907289"/>
    <w:rsid w:val="00911FA2"/>
    <w:rsid w:val="00912A7E"/>
    <w:rsid w:val="00912CD9"/>
    <w:rsid w:val="00913A0A"/>
    <w:rsid w:val="00916CFF"/>
    <w:rsid w:val="00923341"/>
    <w:rsid w:val="00924963"/>
    <w:rsid w:val="00925150"/>
    <w:rsid w:val="009263F1"/>
    <w:rsid w:val="00932C07"/>
    <w:rsid w:val="009351D2"/>
    <w:rsid w:val="00936A33"/>
    <w:rsid w:val="00941C11"/>
    <w:rsid w:val="00942F75"/>
    <w:rsid w:val="00950847"/>
    <w:rsid w:val="0095243E"/>
    <w:rsid w:val="00953279"/>
    <w:rsid w:val="009535A4"/>
    <w:rsid w:val="009572BC"/>
    <w:rsid w:val="00957412"/>
    <w:rsid w:val="00960B01"/>
    <w:rsid w:val="00963C38"/>
    <w:rsid w:val="00967A5B"/>
    <w:rsid w:val="00970B70"/>
    <w:rsid w:val="0097659C"/>
    <w:rsid w:val="009777B1"/>
    <w:rsid w:val="0098228E"/>
    <w:rsid w:val="0098261E"/>
    <w:rsid w:val="00987839"/>
    <w:rsid w:val="00993AE3"/>
    <w:rsid w:val="00994700"/>
    <w:rsid w:val="009A21BC"/>
    <w:rsid w:val="009A2266"/>
    <w:rsid w:val="009A38B1"/>
    <w:rsid w:val="009A4377"/>
    <w:rsid w:val="009A5B15"/>
    <w:rsid w:val="009A5B7B"/>
    <w:rsid w:val="009B134D"/>
    <w:rsid w:val="009B1B6D"/>
    <w:rsid w:val="009C08E2"/>
    <w:rsid w:val="009C0C08"/>
    <w:rsid w:val="009C4A69"/>
    <w:rsid w:val="009D4B84"/>
    <w:rsid w:val="009D510E"/>
    <w:rsid w:val="009E2C1C"/>
    <w:rsid w:val="009F1E18"/>
    <w:rsid w:val="009F606D"/>
    <w:rsid w:val="009F64C2"/>
    <w:rsid w:val="009F64CB"/>
    <w:rsid w:val="009F69F2"/>
    <w:rsid w:val="00A03169"/>
    <w:rsid w:val="00A03259"/>
    <w:rsid w:val="00A049CB"/>
    <w:rsid w:val="00A04D5D"/>
    <w:rsid w:val="00A07233"/>
    <w:rsid w:val="00A07882"/>
    <w:rsid w:val="00A10DAC"/>
    <w:rsid w:val="00A12843"/>
    <w:rsid w:val="00A149AB"/>
    <w:rsid w:val="00A14AD6"/>
    <w:rsid w:val="00A14E48"/>
    <w:rsid w:val="00A15E8D"/>
    <w:rsid w:val="00A23A38"/>
    <w:rsid w:val="00A26446"/>
    <w:rsid w:val="00A32349"/>
    <w:rsid w:val="00A32B16"/>
    <w:rsid w:val="00A342F6"/>
    <w:rsid w:val="00A35BCB"/>
    <w:rsid w:val="00A37918"/>
    <w:rsid w:val="00A40746"/>
    <w:rsid w:val="00A40F87"/>
    <w:rsid w:val="00A41084"/>
    <w:rsid w:val="00A43566"/>
    <w:rsid w:val="00A44112"/>
    <w:rsid w:val="00A44EA7"/>
    <w:rsid w:val="00A50B9C"/>
    <w:rsid w:val="00A53163"/>
    <w:rsid w:val="00A53A92"/>
    <w:rsid w:val="00A54E8F"/>
    <w:rsid w:val="00A569B6"/>
    <w:rsid w:val="00A57A52"/>
    <w:rsid w:val="00A60AAC"/>
    <w:rsid w:val="00A6225B"/>
    <w:rsid w:val="00A6678B"/>
    <w:rsid w:val="00A67462"/>
    <w:rsid w:val="00A67FA3"/>
    <w:rsid w:val="00A71C2E"/>
    <w:rsid w:val="00A71F82"/>
    <w:rsid w:val="00A72640"/>
    <w:rsid w:val="00A72C89"/>
    <w:rsid w:val="00A747C6"/>
    <w:rsid w:val="00A74BA4"/>
    <w:rsid w:val="00A77116"/>
    <w:rsid w:val="00A809AF"/>
    <w:rsid w:val="00A91128"/>
    <w:rsid w:val="00A91F5E"/>
    <w:rsid w:val="00A92674"/>
    <w:rsid w:val="00A95520"/>
    <w:rsid w:val="00AA01FC"/>
    <w:rsid w:val="00AA268B"/>
    <w:rsid w:val="00AA31CE"/>
    <w:rsid w:val="00AA43CA"/>
    <w:rsid w:val="00AA5D19"/>
    <w:rsid w:val="00AA6C0D"/>
    <w:rsid w:val="00AB0601"/>
    <w:rsid w:val="00AB1DDB"/>
    <w:rsid w:val="00AB2744"/>
    <w:rsid w:val="00AB27AF"/>
    <w:rsid w:val="00AB7966"/>
    <w:rsid w:val="00AC2831"/>
    <w:rsid w:val="00AC3476"/>
    <w:rsid w:val="00AC6920"/>
    <w:rsid w:val="00AC7236"/>
    <w:rsid w:val="00AD0EFC"/>
    <w:rsid w:val="00AD2CAB"/>
    <w:rsid w:val="00AD37D2"/>
    <w:rsid w:val="00AD4107"/>
    <w:rsid w:val="00AD6F60"/>
    <w:rsid w:val="00AE0AA1"/>
    <w:rsid w:val="00AE5D7D"/>
    <w:rsid w:val="00AE695F"/>
    <w:rsid w:val="00AE73A6"/>
    <w:rsid w:val="00AF31B3"/>
    <w:rsid w:val="00AF3934"/>
    <w:rsid w:val="00AF40B6"/>
    <w:rsid w:val="00AF4BA9"/>
    <w:rsid w:val="00AF690A"/>
    <w:rsid w:val="00B0053F"/>
    <w:rsid w:val="00B00D62"/>
    <w:rsid w:val="00B0303B"/>
    <w:rsid w:val="00B04323"/>
    <w:rsid w:val="00B04E16"/>
    <w:rsid w:val="00B108E6"/>
    <w:rsid w:val="00B1390E"/>
    <w:rsid w:val="00B14070"/>
    <w:rsid w:val="00B14202"/>
    <w:rsid w:val="00B14A7E"/>
    <w:rsid w:val="00B15B25"/>
    <w:rsid w:val="00B20E8A"/>
    <w:rsid w:val="00B24538"/>
    <w:rsid w:val="00B26B6C"/>
    <w:rsid w:val="00B30367"/>
    <w:rsid w:val="00B31F71"/>
    <w:rsid w:val="00B34123"/>
    <w:rsid w:val="00B3431F"/>
    <w:rsid w:val="00B35282"/>
    <w:rsid w:val="00B362DF"/>
    <w:rsid w:val="00B377F1"/>
    <w:rsid w:val="00B4047F"/>
    <w:rsid w:val="00B43F1F"/>
    <w:rsid w:val="00B44BFE"/>
    <w:rsid w:val="00B468EE"/>
    <w:rsid w:val="00B5095A"/>
    <w:rsid w:val="00B50D7C"/>
    <w:rsid w:val="00B52531"/>
    <w:rsid w:val="00B531EF"/>
    <w:rsid w:val="00B53FA0"/>
    <w:rsid w:val="00B5495B"/>
    <w:rsid w:val="00B559EC"/>
    <w:rsid w:val="00B6143B"/>
    <w:rsid w:val="00B61F6D"/>
    <w:rsid w:val="00B62C68"/>
    <w:rsid w:val="00B65FC3"/>
    <w:rsid w:val="00B6799C"/>
    <w:rsid w:val="00B706BB"/>
    <w:rsid w:val="00B72850"/>
    <w:rsid w:val="00B72CE1"/>
    <w:rsid w:val="00B76C19"/>
    <w:rsid w:val="00B772D7"/>
    <w:rsid w:val="00B80258"/>
    <w:rsid w:val="00B80A83"/>
    <w:rsid w:val="00B813D9"/>
    <w:rsid w:val="00B826B8"/>
    <w:rsid w:val="00B82FD7"/>
    <w:rsid w:val="00B83DBC"/>
    <w:rsid w:val="00B844DA"/>
    <w:rsid w:val="00B84A7A"/>
    <w:rsid w:val="00B86316"/>
    <w:rsid w:val="00B8671C"/>
    <w:rsid w:val="00B90C06"/>
    <w:rsid w:val="00B914FD"/>
    <w:rsid w:val="00B91637"/>
    <w:rsid w:val="00B9196A"/>
    <w:rsid w:val="00B968C1"/>
    <w:rsid w:val="00B96930"/>
    <w:rsid w:val="00BA1516"/>
    <w:rsid w:val="00BA1D61"/>
    <w:rsid w:val="00BA3F67"/>
    <w:rsid w:val="00BA422B"/>
    <w:rsid w:val="00BA699E"/>
    <w:rsid w:val="00BB05DB"/>
    <w:rsid w:val="00BB1CE8"/>
    <w:rsid w:val="00BB1F83"/>
    <w:rsid w:val="00BB2F0A"/>
    <w:rsid w:val="00BB4925"/>
    <w:rsid w:val="00BB4939"/>
    <w:rsid w:val="00BB4E60"/>
    <w:rsid w:val="00BB7D2B"/>
    <w:rsid w:val="00BC3E40"/>
    <w:rsid w:val="00BC4A42"/>
    <w:rsid w:val="00BC4AA3"/>
    <w:rsid w:val="00BC770C"/>
    <w:rsid w:val="00BD06CB"/>
    <w:rsid w:val="00BD070D"/>
    <w:rsid w:val="00BD3052"/>
    <w:rsid w:val="00BD4DBD"/>
    <w:rsid w:val="00BD7D80"/>
    <w:rsid w:val="00BE6D3C"/>
    <w:rsid w:val="00BF1F15"/>
    <w:rsid w:val="00BF3567"/>
    <w:rsid w:val="00BF3C32"/>
    <w:rsid w:val="00BF41F4"/>
    <w:rsid w:val="00BF6E8E"/>
    <w:rsid w:val="00BF748E"/>
    <w:rsid w:val="00C03A63"/>
    <w:rsid w:val="00C06826"/>
    <w:rsid w:val="00C06A0D"/>
    <w:rsid w:val="00C140C1"/>
    <w:rsid w:val="00C151EB"/>
    <w:rsid w:val="00C160F3"/>
    <w:rsid w:val="00C16305"/>
    <w:rsid w:val="00C200D7"/>
    <w:rsid w:val="00C20861"/>
    <w:rsid w:val="00C20EA3"/>
    <w:rsid w:val="00C21F8A"/>
    <w:rsid w:val="00C24C15"/>
    <w:rsid w:val="00C25779"/>
    <w:rsid w:val="00C26EF6"/>
    <w:rsid w:val="00C273F3"/>
    <w:rsid w:val="00C3552C"/>
    <w:rsid w:val="00C37365"/>
    <w:rsid w:val="00C40500"/>
    <w:rsid w:val="00C44A42"/>
    <w:rsid w:val="00C4535B"/>
    <w:rsid w:val="00C45444"/>
    <w:rsid w:val="00C45B3B"/>
    <w:rsid w:val="00C45CF0"/>
    <w:rsid w:val="00C46996"/>
    <w:rsid w:val="00C47CCD"/>
    <w:rsid w:val="00C47F82"/>
    <w:rsid w:val="00C52BD8"/>
    <w:rsid w:val="00C56018"/>
    <w:rsid w:val="00C56336"/>
    <w:rsid w:val="00C57B64"/>
    <w:rsid w:val="00C57BF4"/>
    <w:rsid w:val="00C637A7"/>
    <w:rsid w:val="00C64BBA"/>
    <w:rsid w:val="00C653B6"/>
    <w:rsid w:val="00C703DD"/>
    <w:rsid w:val="00C731BF"/>
    <w:rsid w:val="00C7374A"/>
    <w:rsid w:val="00C75009"/>
    <w:rsid w:val="00C754AE"/>
    <w:rsid w:val="00C802E7"/>
    <w:rsid w:val="00C80A1F"/>
    <w:rsid w:val="00C8101B"/>
    <w:rsid w:val="00C83951"/>
    <w:rsid w:val="00C83D07"/>
    <w:rsid w:val="00C843F0"/>
    <w:rsid w:val="00C868BB"/>
    <w:rsid w:val="00C86903"/>
    <w:rsid w:val="00C905F7"/>
    <w:rsid w:val="00C91194"/>
    <w:rsid w:val="00C9189F"/>
    <w:rsid w:val="00C94A87"/>
    <w:rsid w:val="00C94FB6"/>
    <w:rsid w:val="00C958CA"/>
    <w:rsid w:val="00C9604B"/>
    <w:rsid w:val="00CA1A70"/>
    <w:rsid w:val="00CA2E3A"/>
    <w:rsid w:val="00CA5186"/>
    <w:rsid w:val="00CB01EC"/>
    <w:rsid w:val="00CB1671"/>
    <w:rsid w:val="00CB3EC8"/>
    <w:rsid w:val="00CB75F2"/>
    <w:rsid w:val="00CC17AB"/>
    <w:rsid w:val="00CC2F19"/>
    <w:rsid w:val="00CC35EC"/>
    <w:rsid w:val="00CC363C"/>
    <w:rsid w:val="00CC3D5F"/>
    <w:rsid w:val="00CC5D9F"/>
    <w:rsid w:val="00CC6131"/>
    <w:rsid w:val="00CD06C5"/>
    <w:rsid w:val="00CD11FF"/>
    <w:rsid w:val="00CD2429"/>
    <w:rsid w:val="00CD2935"/>
    <w:rsid w:val="00CD5F20"/>
    <w:rsid w:val="00CD6B16"/>
    <w:rsid w:val="00CE0F6D"/>
    <w:rsid w:val="00CE7800"/>
    <w:rsid w:val="00CF17D5"/>
    <w:rsid w:val="00CF31AA"/>
    <w:rsid w:val="00CF371E"/>
    <w:rsid w:val="00CF4B38"/>
    <w:rsid w:val="00D002A1"/>
    <w:rsid w:val="00D00F53"/>
    <w:rsid w:val="00D03024"/>
    <w:rsid w:val="00D034BA"/>
    <w:rsid w:val="00D03AFB"/>
    <w:rsid w:val="00D03E09"/>
    <w:rsid w:val="00D04416"/>
    <w:rsid w:val="00D054BD"/>
    <w:rsid w:val="00D0587C"/>
    <w:rsid w:val="00D06199"/>
    <w:rsid w:val="00D104D8"/>
    <w:rsid w:val="00D141FE"/>
    <w:rsid w:val="00D143A9"/>
    <w:rsid w:val="00D15189"/>
    <w:rsid w:val="00D161B1"/>
    <w:rsid w:val="00D22293"/>
    <w:rsid w:val="00D23397"/>
    <w:rsid w:val="00D23D4B"/>
    <w:rsid w:val="00D24BC5"/>
    <w:rsid w:val="00D25148"/>
    <w:rsid w:val="00D274D7"/>
    <w:rsid w:val="00D3016F"/>
    <w:rsid w:val="00D36B6E"/>
    <w:rsid w:val="00D37954"/>
    <w:rsid w:val="00D37E3F"/>
    <w:rsid w:val="00D40BD2"/>
    <w:rsid w:val="00D40EFC"/>
    <w:rsid w:val="00D41AB6"/>
    <w:rsid w:val="00D41D65"/>
    <w:rsid w:val="00D41FFE"/>
    <w:rsid w:val="00D42750"/>
    <w:rsid w:val="00D4402D"/>
    <w:rsid w:val="00D443E2"/>
    <w:rsid w:val="00D50A2A"/>
    <w:rsid w:val="00D51412"/>
    <w:rsid w:val="00D519C9"/>
    <w:rsid w:val="00D51F6C"/>
    <w:rsid w:val="00D57191"/>
    <w:rsid w:val="00D57970"/>
    <w:rsid w:val="00D622AF"/>
    <w:rsid w:val="00D63BC9"/>
    <w:rsid w:val="00D66587"/>
    <w:rsid w:val="00D679FB"/>
    <w:rsid w:val="00D72E37"/>
    <w:rsid w:val="00D7529E"/>
    <w:rsid w:val="00D75CA0"/>
    <w:rsid w:val="00D768D3"/>
    <w:rsid w:val="00D76931"/>
    <w:rsid w:val="00D80FC9"/>
    <w:rsid w:val="00D8450F"/>
    <w:rsid w:val="00D86F02"/>
    <w:rsid w:val="00D8791D"/>
    <w:rsid w:val="00D912AB"/>
    <w:rsid w:val="00D914C0"/>
    <w:rsid w:val="00D928BC"/>
    <w:rsid w:val="00D93ED0"/>
    <w:rsid w:val="00D94789"/>
    <w:rsid w:val="00D97157"/>
    <w:rsid w:val="00DA207C"/>
    <w:rsid w:val="00DA54BC"/>
    <w:rsid w:val="00DA6B06"/>
    <w:rsid w:val="00DB0544"/>
    <w:rsid w:val="00DB1EE2"/>
    <w:rsid w:val="00DB1EFB"/>
    <w:rsid w:val="00DB2EC2"/>
    <w:rsid w:val="00DB5465"/>
    <w:rsid w:val="00DC0A12"/>
    <w:rsid w:val="00DC17D1"/>
    <w:rsid w:val="00DC1E16"/>
    <w:rsid w:val="00DC2FB1"/>
    <w:rsid w:val="00DC4291"/>
    <w:rsid w:val="00DC677B"/>
    <w:rsid w:val="00DC7F49"/>
    <w:rsid w:val="00DD15D1"/>
    <w:rsid w:val="00DD3DFE"/>
    <w:rsid w:val="00DD5209"/>
    <w:rsid w:val="00DE2024"/>
    <w:rsid w:val="00DE2AE7"/>
    <w:rsid w:val="00DE4393"/>
    <w:rsid w:val="00DE5830"/>
    <w:rsid w:val="00DE75A8"/>
    <w:rsid w:val="00DF0EA8"/>
    <w:rsid w:val="00DF150E"/>
    <w:rsid w:val="00DF6074"/>
    <w:rsid w:val="00E10CA4"/>
    <w:rsid w:val="00E10FE9"/>
    <w:rsid w:val="00E1161E"/>
    <w:rsid w:val="00E12C8D"/>
    <w:rsid w:val="00E12E22"/>
    <w:rsid w:val="00E136A4"/>
    <w:rsid w:val="00E161D8"/>
    <w:rsid w:val="00E210C5"/>
    <w:rsid w:val="00E21583"/>
    <w:rsid w:val="00E2158A"/>
    <w:rsid w:val="00E2262D"/>
    <w:rsid w:val="00E32271"/>
    <w:rsid w:val="00E3236B"/>
    <w:rsid w:val="00E3589E"/>
    <w:rsid w:val="00E373BD"/>
    <w:rsid w:val="00E37A8B"/>
    <w:rsid w:val="00E40281"/>
    <w:rsid w:val="00E40422"/>
    <w:rsid w:val="00E44D15"/>
    <w:rsid w:val="00E44EF9"/>
    <w:rsid w:val="00E45974"/>
    <w:rsid w:val="00E513C5"/>
    <w:rsid w:val="00E5366A"/>
    <w:rsid w:val="00E53E24"/>
    <w:rsid w:val="00E54049"/>
    <w:rsid w:val="00E55D2F"/>
    <w:rsid w:val="00E56670"/>
    <w:rsid w:val="00E5685D"/>
    <w:rsid w:val="00E6045D"/>
    <w:rsid w:val="00E61CAE"/>
    <w:rsid w:val="00E622EB"/>
    <w:rsid w:val="00E65DEC"/>
    <w:rsid w:val="00E66174"/>
    <w:rsid w:val="00E73C83"/>
    <w:rsid w:val="00E745E6"/>
    <w:rsid w:val="00E81D6C"/>
    <w:rsid w:val="00E81DDF"/>
    <w:rsid w:val="00E8316C"/>
    <w:rsid w:val="00E831CE"/>
    <w:rsid w:val="00E843E7"/>
    <w:rsid w:val="00E85ABB"/>
    <w:rsid w:val="00E860C3"/>
    <w:rsid w:val="00E861A7"/>
    <w:rsid w:val="00E904B9"/>
    <w:rsid w:val="00E91BF7"/>
    <w:rsid w:val="00E947FA"/>
    <w:rsid w:val="00E96AF3"/>
    <w:rsid w:val="00EA2066"/>
    <w:rsid w:val="00EA3612"/>
    <w:rsid w:val="00EA6911"/>
    <w:rsid w:val="00EA6AEF"/>
    <w:rsid w:val="00EA6D59"/>
    <w:rsid w:val="00EB0F75"/>
    <w:rsid w:val="00EB2023"/>
    <w:rsid w:val="00EB7BC2"/>
    <w:rsid w:val="00EC1A91"/>
    <w:rsid w:val="00EC4084"/>
    <w:rsid w:val="00ED353D"/>
    <w:rsid w:val="00ED39C9"/>
    <w:rsid w:val="00ED3A10"/>
    <w:rsid w:val="00ED7DCD"/>
    <w:rsid w:val="00EE05D1"/>
    <w:rsid w:val="00EE0F60"/>
    <w:rsid w:val="00EE1002"/>
    <w:rsid w:val="00EE2727"/>
    <w:rsid w:val="00EE2EB0"/>
    <w:rsid w:val="00EE5B04"/>
    <w:rsid w:val="00EF43B3"/>
    <w:rsid w:val="00EF5546"/>
    <w:rsid w:val="00F00AB3"/>
    <w:rsid w:val="00F00BE1"/>
    <w:rsid w:val="00F00D11"/>
    <w:rsid w:val="00F00FDF"/>
    <w:rsid w:val="00F10C5F"/>
    <w:rsid w:val="00F12CF5"/>
    <w:rsid w:val="00F13CB9"/>
    <w:rsid w:val="00F15A54"/>
    <w:rsid w:val="00F16862"/>
    <w:rsid w:val="00F20E41"/>
    <w:rsid w:val="00F21159"/>
    <w:rsid w:val="00F22B89"/>
    <w:rsid w:val="00F23815"/>
    <w:rsid w:val="00F25324"/>
    <w:rsid w:val="00F258D0"/>
    <w:rsid w:val="00F322A3"/>
    <w:rsid w:val="00F323FD"/>
    <w:rsid w:val="00F33F0F"/>
    <w:rsid w:val="00F346CF"/>
    <w:rsid w:val="00F34F04"/>
    <w:rsid w:val="00F36DC5"/>
    <w:rsid w:val="00F40509"/>
    <w:rsid w:val="00F44628"/>
    <w:rsid w:val="00F44734"/>
    <w:rsid w:val="00F4481C"/>
    <w:rsid w:val="00F45776"/>
    <w:rsid w:val="00F560A5"/>
    <w:rsid w:val="00F56651"/>
    <w:rsid w:val="00F6313A"/>
    <w:rsid w:val="00F639CC"/>
    <w:rsid w:val="00F70469"/>
    <w:rsid w:val="00F7417D"/>
    <w:rsid w:val="00F76667"/>
    <w:rsid w:val="00F830A5"/>
    <w:rsid w:val="00F83BFE"/>
    <w:rsid w:val="00F85101"/>
    <w:rsid w:val="00F85480"/>
    <w:rsid w:val="00F8744D"/>
    <w:rsid w:val="00F91EFC"/>
    <w:rsid w:val="00F9284F"/>
    <w:rsid w:val="00F928AF"/>
    <w:rsid w:val="00F939A7"/>
    <w:rsid w:val="00F942B0"/>
    <w:rsid w:val="00F952AE"/>
    <w:rsid w:val="00F955CE"/>
    <w:rsid w:val="00F97E90"/>
    <w:rsid w:val="00FA095C"/>
    <w:rsid w:val="00FA12A7"/>
    <w:rsid w:val="00FA1B48"/>
    <w:rsid w:val="00FA31A0"/>
    <w:rsid w:val="00FA37EF"/>
    <w:rsid w:val="00FB268B"/>
    <w:rsid w:val="00FC0D64"/>
    <w:rsid w:val="00FC245C"/>
    <w:rsid w:val="00FC2FDF"/>
    <w:rsid w:val="00FC322F"/>
    <w:rsid w:val="00FC7109"/>
    <w:rsid w:val="00FD4070"/>
    <w:rsid w:val="00FD57A7"/>
    <w:rsid w:val="00FD5B42"/>
    <w:rsid w:val="00FD7A7F"/>
    <w:rsid w:val="00FE03FA"/>
    <w:rsid w:val="00FE0EC2"/>
    <w:rsid w:val="00FE1CC1"/>
    <w:rsid w:val="00FE34AE"/>
    <w:rsid w:val="00FE3FB6"/>
    <w:rsid w:val="00FE5921"/>
    <w:rsid w:val="00FF3649"/>
    <w:rsid w:val="00FF3F2B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2614CDFD"/>
  <w15:docId w15:val="{5DF7E9A0-FDFC-487D-817A-0752702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9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BB4E6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150"/>
    <w:pPr>
      <w:pBdr>
        <w:bottom w:val="single" w:sz="4" w:space="1" w:color="auto"/>
      </w:pBdr>
      <w:tabs>
        <w:tab w:val="right" w:pos="9360"/>
      </w:tabs>
      <w:spacing w:after="0" w:line="240" w:lineRule="auto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5150"/>
    <w:rPr>
      <w:rFonts w:cs="Times New Roman"/>
      <w:b/>
      <w:sz w:val="22"/>
      <w:szCs w:val="22"/>
    </w:rPr>
  </w:style>
  <w:style w:type="paragraph" w:styleId="Footer">
    <w:name w:val="footer"/>
    <w:basedOn w:val="Normal"/>
    <w:link w:val="FooterChar"/>
    <w:uiPriority w:val="99"/>
    <w:rsid w:val="0080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4D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64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F40C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643D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43D5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3D55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987839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4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0053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0053F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8B7010"/>
  </w:style>
  <w:style w:type="paragraph" w:customStyle="1" w:styleId="p2">
    <w:name w:val="p2"/>
    <w:basedOn w:val="Normal"/>
    <w:rsid w:val="00D03024"/>
    <w:pPr>
      <w:widowControl w:val="0"/>
      <w:tabs>
        <w:tab w:val="left" w:pos="357"/>
      </w:tabs>
      <w:spacing w:after="0" w:line="255" w:lineRule="atLeast"/>
      <w:ind w:left="1083" w:hanging="357"/>
    </w:pPr>
    <w:rPr>
      <w:rFonts w:ascii="Times New Roman" w:hAnsi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BB4E60"/>
    <w:rPr>
      <w:rFonts w:ascii="Times New Roman" w:eastAsia="Times New Roman" w:hAnsi="Times New Roman"/>
      <w:b/>
      <w:sz w:val="30"/>
      <w:szCs w:val="20"/>
    </w:rPr>
  </w:style>
  <w:style w:type="paragraph" w:customStyle="1" w:styleId="Style17">
    <w:name w:val="Style17"/>
    <w:basedOn w:val="Heading1"/>
    <w:link w:val="Style17Char"/>
    <w:qFormat/>
    <w:rsid w:val="00024D65"/>
    <w:rPr>
      <w:rFonts w:asciiTheme="minorHAnsi" w:hAnsiTheme="minorHAnsi"/>
      <w:b w:val="0"/>
      <w:bCs/>
      <w:sz w:val="20"/>
    </w:rPr>
  </w:style>
  <w:style w:type="paragraph" w:customStyle="1" w:styleId="Style18">
    <w:name w:val="Style18"/>
    <w:basedOn w:val="Heading1"/>
    <w:link w:val="Style18Char"/>
    <w:qFormat/>
    <w:rsid w:val="00024D65"/>
    <w:pPr>
      <w:jc w:val="right"/>
    </w:pPr>
    <w:rPr>
      <w:rFonts w:asciiTheme="minorHAnsi" w:hAnsiTheme="minorHAnsi"/>
      <w:b w:val="0"/>
      <w:bCs/>
      <w:sz w:val="20"/>
    </w:rPr>
  </w:style>
  <w:style w:type="character" w:customStyle="1" w:styleId="Style17Char">
    <w:name w:val="Style17 Char"/>
    <w:basedOn w:val="Heading1Char"/>
    <w:link w:val="Style17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19">
    <w:name w:val="Style19"/>
    <w:basedOn w:val="Normal"/>
    <w:link w:val="Style19Char"/>
    <w:qFormat/>
    <w:rsid w:val="00024D65"/>
    <w:pPr>
      <w:tabs>
        <w:tab w:val="right" w:pos="10543"/>
      </w:tabs>
      <w:spacing w:after="0" w:line="240" w:lineRule="auto"/>
    </w:pPr>
    <w:rPr>
      <w:rFonts w:asciiTheme="minorHAnsi" w:eastAsia="Times New Roman" w:hAnsiTheme="minorHAnsi"/>
      <w:bCs/>
      <w:sz w:val="20"/>
      <w:szCs w:val="20"/>
    </w:rPr>
  </w:style>
  <w:style w:type="character" w:customStyle="1" w:styleId="Style18Char">
    <w:name w:val="Style18 Char"/>
    <w:basedOn w:val="Heading1Char"/>
    <w:link w:val="Style18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20">
    <w:name w:val="Style20"/>
    <w:basedOn w:val="Normal"/>
    <w:link w:val="Style20Char"/>
    <w:qFormat/>
    <w:rsid w:val="00024D65"/>
    <w:pPr>
      <w:spacing w:after="0" w:line="240" w:lineRule="auto"/>
    </w:pPr>
    <w:rPr>
      <w:rFonts w:asciiTheme="minorHAnsi" w:eastAsia="Times New Roman" w:hAnsiTheme="minorHAnsi"/>
      <w:sz w:val="12"/>
      <w:szCs w:val="12"/>
    </w:rPr>
  </w:style>
  <w:style w:type="character" w:customStyle="1" w:styleId="Style19Char">
    <w:name w:val="Style19 Char"/>
    <w:basedOn w:val="DefaultParagraphFont"/>
    <w:link w:val="Style19"/>
    <w:rsid w:val="00024D65"/>
    <w:rPr>
      <w:rFonts w:asciiTheme="minorHAnsi" w:eastAsia="Times New Roman" w:hAnsiTheme="minorHAnsi"/>
      <w:bCs/>
      <w:sz w:val="20"/>
      <w:szCs w:val="20"/>
    </w:rPr>
  </w:style>
  <w:style w:type="character" w:customStyle="1" w:styleId="Style20Char">
    <w:name w:val="Style20 Char"/>
    <w:basedOn w:val="DefaultParagraphFont"/>
    <w:link w:val="Style20"/>
    <w:rsid w:val="00024D65"/>
    <w:rPr>
      <w:rFonts w:asciiTheme="minorHAnsi" w:eastAsia="Times New Roman" w:hAnsiTheme="minorHAnsi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09BDE-C63A-4828-BC32-897BFA704C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46A3EC-D896-4CA5-B82F-2E871341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2640</Words>
  <Characters>15051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King</dc:creator>
  <cp:lastModifiedBy>Markstrum, Alexis@Energy</cp:lastModifiedBy>
  <cp:revision>2</cp:revision>
  <cp:lastPrinted>2015-06-19T22:24:00Z</cp:lastPrinted>
  <dcterms:created xsi:type="dcterms:W3CDTF">2019-11-21T23:52:00Z</dcterms:created>
  <dcterms:modified xsi:type="dcterms:W3CDTF">2019-11-21T23:52:00Z</dcterms:modified>
</cp:coreProperties>
</file>
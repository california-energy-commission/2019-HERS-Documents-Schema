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098"/>
        <w:gridCol w:w="5104"/>
      </w:tblGrid>
      <w:tr w:rsidR="00D03609" w:rsidRPr="00A42BCC" w14:paraId="72704992" w14:textId="77777777" w:rsidTr="00D03609">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34225D">
        <w:tc>
          <w:tcPr>
            <w:tcW w:w="588" w:type="dxa"/>
            <w:vAlign w:val="center"/>
          </w:tcPr>
          <w:p w14:paraId="58C3505C"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01</w:t>
            </w:r>
          </w:p>
        </w:tc>
        <w:tc>
          <w:tcPr>
            <w:tcW w:w="5098" w:type="dxa"/>
            <w:vAlign w:val="center"/>
          </w:tcPr>
          <w:p w14:paraId="57EED008" w14:textId="513EA9C6" w:rsidR="00D03609" w:rsidRPr="00A42BCC" w:rsidRDefault="004A2663" w:rsidP="0007727D">
            <w:pPr>
              <w:rPr>
                <w:rFonts w:asciiTheme="minorHAnsi" w:hAnsiTheme="minorHAnsi"/>
                <w:sz w:val="18"/>
                <w:szCs w:val="18"/>
              </w:rPr>
            </w:pPr>
            <w:r w:rsidRPr="004A2663">
              <w:rPr>
                <w:rFonts w:asciiTheme="minorHAnsi" w:hAnsiTheme="minorHAnsi"/>
                <w:sz w:val="18"/>
                <w:szCs w:val="18"/>
              </w:rPr>
              <w:t>Is HERS verification of building enclosure air leakage to outside required by MCH-27?</w:t>
            </w:r>
          </w:p>
        </w:tc>
        <w:tc>
          <w:tcPr>
            <w:tcW w:w="5104" w:type="dxa"/>
            <w:vAlign w:val="center"/>
          </w:tcPr>
          <w:p w14:paraId="7FAFB159" w14:textId="64113DFD" w:rsidR="00D03609" w:rsidRPr="00A42BCC" w:rsidRDefault="00D03609" w:rsidP="0007727D">
            <w:pPr>
              <w:rPr>
                <w:rFonts w:asciiTheme="minorHAnsi" w:hAnsiTheme="minorHAnsi"/>
                <w:sz w:val="18"/>
                <w:szCs w:val="18"/>
              </w:rPr>
            </w:pPr>
          </w:p>
        </w:tc>
      </w:tr>
      <w:tr w:rsidR="00D03609" w:rsidRPr="00A42BCC" w14:paraId="5C04854D" w14:textId="77777777" w:rsidTr="0034225D">
        <w:tc>
          <w:tcPr>
            <w:tcW w:w="588" w:type="dxa"/>
            <w:vAlign w:val="center"/>
          </w:tcPr>
          <w:p w14:paraId="609461D8" w14:textId="77777777" w:rsidR="00D03609" w:rsidRPr="00A42BCC" w:rsidRDefault="00D03609" w:rsidP="0007727D">
            <w:pPr>
              <w:jc w:val="center"/>
              <w:rPr>
                <w:rFonts w:asciiTheme="minorHAnsi" w:hAnsiTheme="minorHAnsi"/>
                <w:sz w:val="18"/>
                <w:szCs w:val="18"/>
              </w:rPr>
            </w:pPr>
            <w:r>
              <w:rPr>
                <w:rFonts w:asciiTheme="minorHAnsi" w:hAnsiTheme="minorHAnsi"/>
                <w:sz w:val="18"/>
                <w:szCs w:val="18"/>
              </w:rPr>
              <w:t>02</w:t>
            </w:r>
          </w:p>
        </w:tc>
        <w:tc>
          <w:tcPr>
            <w:tcW w:w="5098" w:type="dxa"/>
            <w:vAlign w:val="center"/>
          </w:tcPr>
          <w:p w14:paraId="377A8AF7" w14:textId="61EC1069" w:rsidR="00D03609" w:rsidRDefault="00D03609" w:rsidP="0007727D">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MCH-27</w:t>
            </w:r>
            <w:r>
              <w:rPr>
                <w:rFonts w:asciiTheme="minorHAnsi" w:hAnsiTheme="minorHAnsi"/>
                <w:sz w:val="18"/>
                <w:szCs w:val="18"/>
              </w:rPr>
              <w:t xml:space="preserve">? </w:t>
            </w:r>
          </w:p>
        </w:tc>
        <w:tc>
          <w:tcPr>
            <w:tcW w:w="5104" w:type="dxa"/>
            <w:vAlign w:val="center"/>
          </w:tcPr>
          <w:p w14:paraId="7331E3FE" w14:textId="0483F2D3" w:rsidR="00D03609" w:rsidRDefault="00D03609" w:rsidP="0007727D">
            <w:pPr>
              <w:rPr>
                <w:rFonts w:asciiTheme="minorHAnsi" w:hAnsiTheme="minorHAnsi"/>
                <w:sz w:val="18"/>
                <w:szCs w:val="18"/>
              </w:rPr>
            </w:pPr>
          </w:p>
        </w:tc>
      </w:tr>
      <w:tr w:rsidR="00D03609" w:rsidRPr="00A42BCC" w14:paraId="75293A00" w14:textId="77777777" w:rsidTr="0034225D">
        <w:tc>
          <w:tcPr>
            <w:tcW w:w="588" w:type="dxa"/>
            <w:vAlign w:val="center"/>
          </w:tcPr>
          <w:p w14:paraId="347AC8E5"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098" w:type="dxa"/>
          </w:tcPr>
          <w:p w14:paraId="6579BE93" w14:textId="67C7B84B" w:rsidR="00D03609" w:rsidRPr="00A42BCC" w:rsidRDefault="004A2663">
            <w:pPr>
              <w:rPr>
                <w:rFonts w:asciiTheme="minorHAnsi" w:hAnsiTheme="minorHAnsi"/>
                <w:sz w:val="18"/>
                <w:szCs w:val="18"/>
              </w:rPr>
            </w:pPr>
            <w:r>
              <w:rPr>
                <w:rFonts w:asciiTheme="minorHAnsi" w:hAnsiTheme="minorHAnsi"/>
                <w:sz w:val="18"/>
                <w:szCs w:val="18"/>
              </w:rPr>
              <w:t>Default</w:t>
            </w:r>
            <w:r w:rsidR="00D03609">
              <w:rPr>
                <w:rFonts w:asciiTheme="minorHAnsi" w:hAnsiTheme="minorHAnsi"/>
                <w:sz w:val="18"/>
                <w:szCs w:val="18"/>
              </w:rPr>
              <w:t xml:space="preserve"> </w:t>
            </w:r>
            <w:r w:rsidR="003F62A0">
              <w:rPr>
                <w:rFonts w:asciiTheme="minorHAnsi" w:hAnsiTheme="minorHAnsi"/>
                <w:sz w:val="18"/>
                <w:szCs w:val="18"/>
              </w:rPr>
              <w:t>Enclosure</w:t>
            </w:r>
            <w:r>
              <w:rPr>
                <w:rFonts w:asciiTheme="minorHAnsi" w:hAnsiTheme="minorHAnsi"/>
                <w:sz w:val="18"/>
                <w:szCs w:val="18"/>
              </w:rPr>
              <w:t xml:space="preserve"> Air Leakage</w:t>
            </w:r>
          </w:p>
        </w:tc>
        <w:tc>
          <w:tcPr>
            <w:tcW w:w="5104" w:type="dxa"/>
            <w:vAlign w:val="center"/>
          </w:tcPr>
          <w:p w14:paraId="0A90EEE3" w14:textId="3E61F395" w:rsidR="00D03609" w:rsidRPr="00A42BCC" w:rsidRDefault="00D03609" w:rsidP="0007727D">
            <w:pPr>
              <w:rPr>
                <w:rFonts w:asciiTheme="minorHAnsi" w:hAnsiTheme="minorHAnsi"/>
                <w:sz w:val="18"/>
                <w:szCs w:val="18"/>
              </w:rPr>
            </w:pPr>
          </w:p>
        </w:tc>
      </w:tr>
      <w:tr w:rsidR="00D03609" w:rsidRPr="00A42BCC" w14:paraId="407CA3C0" w14:textId="77777777" w:rsidTr="0034225D">
        <w:tc>
          <w:tcPr>
            <w:tcW w:w="588" w:type="dxa"/>
            <w:vAlign w:val="center"/>
          </w:tcPr>
          <w:p w14:paraId="49A31367"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098" w:type="dxa"/>
          </w:tcPr>
          <w:p w14:paraId="102C249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0883B9D4" w14:textId="115AD84F" w:rsidR="00D03609" w:rsidRPr="00A42BCC" w:rsidRDefault="00D03609" w:rsidP="0007727D">
            <w:pPr>
              <w:tabs>
                <w:tab w:val="left" w:pos="2189"/>
              </w:tabs>
              <w:rPr>
                <w:rFonts w:asciiTheme="minorHAnsi" w:hAnsiTheme="minorHAnsi"/>
                <w:sz w:val="18"/>
                <w:szCs w:val="18"/>
              </w:rPr>
            </w:pPr>
          </w:p>
        </w:tc>
      </w:tr>
      <w:tr w:rsidR="00D03609" w:rsidRPr="00A42BCC" w14:paraId="50FE46BF" w14:textId="77777777" w:rsidTr="0034225D">
        <w:tc>
          <w:tcPr>
            <w:tcW w:w="588" w:type="dxa"/>
            <w:vAlign w:val="center"/>
          </w:tcPr>
          <w:p w14:paraId="08A2DD43"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098" w:type="dxa"/>
          </w:tcPr>
          <w:p w14:paraId="6B0F0504"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3A4054B4" w14:textId="6A51DCE6" w:rsidR="00D03609" w:rsidRPr="00A42BCC" w:rsidRDefault="00D03609" w:rsidP="0007727D">
            <w:pPr>
              <w:rPr>
                <w:rFonts w:asciiTheme="minorHAnsi" w:hAnsiTheme="minorHAnsi"/>
                <w:sz w:val="18"/>
                <w:szCs w:val="18"/>
              </w:rPr>
            </w:pPr>
          </w:p>
        </w:tc>
      </w:tr>
      <w:tr w:rsidR="00D03609" w:rsidRPr="00A42BCC" w14:paraId="6FB92DAF" w14:textId="77777777" w:rsidTr="0034225D">
        <w:tc>
          <w:tcPr>
            <w:tcW w:w="588" w:type="dxa"/>
            <w:vAlign w:val="center"/>
          </w:tcPr>
          <w:p w14:paraId="45ECE08F"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098" w:type="dxa"/>
          </w:tcPr>
          <w:p w14:paraId="2B6F9941"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73571B24" w14:textId="12FDAF96" w:rsidR="00D03609" w:rsidRPr="00A42BCC" w:rsidRDefault="00D03609" w:rsidP="0007727D">
            <w:pPr>
              <w:rPr>
                <w:rFonts w:asciiTheme="minorHAnsi" w:hAnsiTheme="minorHAnsi"/>
                <w:sz w:val="18"/>
                <w:szCs w:val="18"/>
              </w:rPr>
            </w:pPr>
          </w:p>
        </w:tc>
      </w:tr>
      <w:tr w:rsidR="00D03609" w:rsidRPr="00A42BCC" w14:paraId="71D9A719" w14:textId="77777777" w:rsidTr="0034225D">
        <w:tc>
          <w:tcPr>
            <w:tcW w:w="588" w:type="dxa"/>
            <w:vAlign w:val="center"/>
          </w:tcPr>
          <w:p w14:paraId="2E1A8B49"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098" w:type="dxa"/>
          </w:tcPr>
          <w:p w14:paraId="4B5E3AF9" w14:textId="77777777" w:rsidR="00D03609" w:rsidRPr="00A42BCC" w:rsidDel="00752910" w:rsidRDefault="00D03609" w:rsidP="0007727D">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790938EC" w14:textId="7097E1C7" w:rsidR="00D03609" w:rsidRPr="00A42BCC" w:rsidDel="00752910" w:rsidRDefault="00D03609" w:rsidP="0007727D">
            <w:pPr>
              <w:rPr>
                <w:rFonts w:asciiTheme="minorHAnsi" w:hAnsiTheme="minorHAnsi"/>
                <w:sz w:val="18"/>
                <w:szCs w:val="18"/>
              </w:rPr>
            </w:pPr>
          </w:p>
        </w:tc>
      </w:tr>
      <w:tr w:rsidR="00D03609" w:rsidRPr="00A42BCC" w:rsidDel="008A5A59" w14:paraId="32718EAB" w14:textId="77777777" w:rsidTr="0034225D">
        <w:tc>
          <w:tcPr>
            <w:tcW w:w="588" w:type="dxa"/>
            <w:vAlign w:val="center"/>
          </w:tcPr>
          <w:p w14:paraId="45EC638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08</w:t>
            </w:r>
          </w:p>
        </w:tc>
        <w:tc>
          <w:tcPr>
            <w:tcW w:w="5098" w:type="dxa"/>
            <w:vAlign w:val="center"/>
          </w:tcPr>
          <w:p w14:paraId="18B38FE9"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BA48AE7" w14:textId="43B786B6" w:rsidR="00D03609" w:rsidRPr="00A42BCC" w:rsidDel="008A5A59" w:rsidRDefault="00D03609" w:rsidP="0007727D">
            <w:pPr>
              <w:rPr>
                <w:rFonts w:asciiTheme="minorHAnsi" w:hAnsiTheme="minorHAnsi"/>
                <w:sz w:val="18"/>
                <w:szCs w:val="18"/>
              </w:rPr>
            </w:pPr>
          </w:p>
        </w:tc>
      </w:tr>
      <w:tr w:rsidR="00D03609" w:rsidRPr="00A42BCC" w:rsidDel="008A5A59" w14:paraId="78336177" w14:textId="77777777" w:rsidTr="0034225D">
        <w:tc>
          <w:tcPr>
            <w:tcW w:w="588" w:type="dxa"/>
            <w:vAlign w:val="center"/>
          </w:tcPr>
          <w:p w14:paraId="497B0C4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09</w:t>
            </w:r>
          </w:p>
        </w:tc>
        <w:tc>
          <w:tcPr>
            <w:tcW w:w="5098" w:type="dxa"/>
            <w:vAlign w:val="center"/>
          </w:tcPr>
          <w:p w14:paraId="10934861"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D4C6E60" w14:textId="05E0B29B" w:rsidR="00D03609" w:rsidRPr="00A42BCC" w:rsidDel="008A5A59" w:rsidRDefault="00D03609" w:rsidP="0007727D">
            <w:pPr>
              <w:rPr>
                <w:rFonts w:asciiTheme="minorHAnsi" w:hAnsiTheme="minorHAnsi"/>
                <w:sz w:val="18"/>
                <w:szCs w:val="18"/>
              </w:rPr>
            </w:pPr>
          </w:p>
        </w:tc>
      </w:tr>
      <w:tr w:rsidR="00D03609" w:rsidRPr="00A42BCC" w:rsidDel="008A5A59" w14:paraId="4F880772" w14:textId="77777777" w:rsidTr="0034225D">
        <w:tc>
          <w:tcPr>
            <w:tcW w:w="588" w:type="dxa"/>
            <w:vAlign w:val="center"/>
          </w:tcPr>
          <w:p w14:paraId="662F1787"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10</w:t>
            </w:r>
          </w:p>
        </w:tc>
        <w:tc>
          <w:tcPr>
            <w:tcW w:w="5098" w:type="dxa"/>
            <w:vAlign w:val="center"/>
          </w:tcPr>
          <w:p w14:paraId="37A6754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EDF977" w14:textId="4F07F864" w:rsidR="00D03609" w:rsidRPr="00A42BCC" w:rsidDel="008A5A59" w:rsidRDefault="00D03609" w:rsidP="0007727D">
            <w:pPr>
              <w:rPr>
                <w:rFonts w:asciiTheme="minorHAnsi" w:hAnsiTheme="minorHAnsi"/>
                <w:sz w:val="18"/>
                <w:szCs w:val="18"/>
              </w:rPr>
            </w:pPr>
          </w:p>
        </w:tc>
      </w:tr>
      <w:tr w:rsidR="00D03609" w:rsidRPr="00A42BCC" w:rsidDel="008A5A59" w14:paraId="2C3BA071" w14:textId="77777777" w:rsidTr="0034225D">
        <w:tc>
          <w:tcPr>
            <w:tcW w:w="588" w:type="dxa"/>
            <w:vAlign w:val="center"/>
          </w:tcPr>
          <w:p w14:paraId="3092899D"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11</w:t>
            </w:r>
          </w:p>
        </w:tc>
        <w:tc>
          <w:tcPr>
            <w:tcW w:w="5098" w:type="dxa"/>
            <w:vAlign w:val="center"/>
          </w:tcPr>
          <w:p w14:paraId="00B626C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FA527E" w14:textId="39FF0873" w:rsidR="00D03609" w:rsidRPr="00A42BCC" w:rsidDel="008A5A59" w:rsidRDefault="00D03609" w:rsidP="0007727D">
            <w:pPr>
              <w:rPr>
                <w:rFonts w:asciiTheme="minorHAnsi" w:hAnsiTheme="minorHAnsi"/>
                <w:sz w:val="18"/>
                <w:szCs w:val="18"/>
              </w:rPr>
            </w:pPr>
          </w:p>
        </w:tc>
      </w:tr>
      <w:tr w:rsidR="00D03609" w:rsidRPr="00A42BCC" w14:paraId="2757AC13" w14:textId="77777777" w:rsidTr="0034225D">
        <w:tc>
          <w:tcPr>
            <w:tcW w:w="588" w:type="dxa"/>
            <w:vAlign w:val="center"/>
          </w:tcPr>
          <w:p w14:paraId="0686C6E0" w14:textId="77777777" w:rsidR="00D03609" w:rsidRPr="00A42BCC" w:rsidDel="00E42B9A" w:rsidRDefault="00D03609" w:rsidP="0007727D">
            <w:pPr>
              <w:jc w:val="center"/>
              <w:rPr>
                <w:rFonts w:asciiTheme="minorHAnsi" w:hAnsiTheme="minorHAnsi"/>
                <w:sz w:val="18"/>
                <w:szCs w:val="18"/>
              </w:rPr>
            </w:pPr>
            <w:r>
              <w:rPr>
                <w:rFonts w:asciiTheme="minorHAnsi" w:hAnsiTheme="minorHAnsi"/>
                <w:sz w:val="18"/>
                <w:szCs w:val="18"/>
              </w:rPr>
              <w:t>12</w:t>
            </w:r>
          </w:p>
        </w:tc>
        <w:tc>
          <w:tcPr>
            <w:tcW w:w="5098" w:type="dxa"/>
            <w:vAlign w:val="center"/>
          </w:tcPr>
          <w:p w14:paraId="7B883F36" w14:textId="77777777" w:rsidR="00D03609" w:rsidRPr="00197C55" w:rsidRDefault="00D03609" w:rsidP="0007727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4EDF188" w14:textId="31D2AD63" w:rsidR="00D03609" w:rsidRPr="00A42BCC" w:rsidRDefault="00D03609" w:rsidP="0007727D">
            <w:pPr>
              <w:rPr>
                <w:rFonts w:asciiTheme="minorHAnsi" w:hAnsiTheme="minorHAnsi"/>
                <w:sz w:val="18"/>
                <w:szCs w:val="18"/>
              </w:rPr>
            </w:pPr>
          </w:p>
        </w:tc>
      </w:tr>
      <w:tr w:rsidR="003574C3" w:rsidRPr="00A42BCC" w14:paraId="45D08186" w14:textId="77777777" w:rsidTr="0034225D">
        <w:trPr>
          <w:ins w:id="1" w:author="Markstrum, Alexis@Energy" w:date="2019-09-30T14:51:00Z"/>
        </w:trPr>
        <w:tc>
          <w:tcPr>
            <w:tcW w:w="588" w:type="dxa"/>
            <w:vAlign w:val="center"/>
          </w:tcPr>
          <w:p w14:paraId="4E7A3680" w14:textId="076465BB" w:rsidR="003574C3" w:rsidRDefault="003574C3" w:rsidP="003574C3">
            <w:pPr>
              <w:jc w:val="center"/>
              <w:rPr>
                <w:ins w:id="2" w:author="Markstrum, Alexis@Energy" w:date="2019-09-30T14:51:00Z"/>
                <w:rFonts w:asciiTheme="minorHAnsi" w:hAnsiTheme="minorHAnsi"/>
                <w:sz w:val="18"/>
                <w:szCs w:val="18"/>
              </w:rPr>
            </w:pPr>
            <w:ins w:id="3" w:author="Markstrum, Alexis@Energy" w:date="2019-09-30T14:51:00Z">
              <w:r>
                <w:rPr>
                  <w:rFonts w:asciiTheme="minorHAnsi" w:hAnsiTheme="minorHAnsi"/>
                  <w:sz w:val="18"/>
                  <w:szCs w:val="18"/>
                </w:rPr>
                <w:t>13</w:t>
              </w:r>
            </w:ins>
          </w:p>
        </w:tc>
        <w:tc>
          <w:tcPr>
            <w:tcW w:w="5098" w:type="dxa"/>
            <w:vAlign w:val="center"/>
          </w:tcPr>
          <w:p w14:paraId="4189BE17" w14:textId="319F58A7" w:rsidR="003574C3" w:rsidRDefault="003574C3" w:rsidP="003574C3">
            <w:pPr>
              <w:rPr>
                <w:ins w:id="4" w:author="Markstrum, Alexis@Energy" w:date="2019-09-30T14:51:00Z"/>
                <w:rFonts w:asciiTheme="minorHAnsi" w:hAnsiTheme="minorHAnsi"/>
                <w:sz w:val="18"/>
                <w:szCs w:val="18"/>
              </w:rPr>
            </w:pPr>
            <w:ins w:id="5" w:author="Markstrum, Alexis@Energy" w:date="2019-09-30T14:51:00Z">
              <w:r>
                <w:rPr>
                  <w:rFonts w:asciiTheme="minorHAnsi" w:hAnsiTheme="minorHAnsi"/>
                  <w:sz w:val="18"/>
                  <w:szCs w:val="18"/>
                </w:rPr>
                <w:t>Building volume</w:t>
              </w:r>
            </w:ins>
          </w:p>
        </w:tc>
        <w:tc>
          <w:tcPr>
            <w:tcW w:w="5104" w:type="dxa"/>
            <w:vAlign w:val="center"/>
          </w:tcPr>
          <w:p w14:paraId="5C4E6048" w14:textId="77777777" w:rsidR="003574C3" w:rsidRPr="00A42BCC" w:rsidRDefault="003574C3" w:rsidP="003574C3">
            <w:pPr>
              <w:rPr>
                <w:ins w:id="6" w:author="Markstrum, Alexis@Energy" w:date="2019-09-30T14:51:00Z"/>
                <w:rFonts w:asciiTheme="minorHAnsi" w:hAnsiTheme="minorHAnsi"/>
                <w:sz w:val="18"/>
                <w:szCs w:val="18"/>
              </w:rPr>
            </w:pPr>
          </w:p>
        </w:tc>
      </w:tr>
      <w:tr w:rsidR="003574C3" w14:paraId="63B3D063" w14:textId="77777777" w:rsidTr="0034225D">
        <w:tc>
          <w:tcPr>
            <w:tcW w:w="588" w:type="dxa"/>
            <w:vAlign w:val="center"/>
          </w:tcPr>
          <w:p w14:paraId="69711B2F" w14:textId="11618E8F" w:rsidR="003574C3" w:rsidRDefault="003574C3" w:rsidP="003574C3">
            <w:pPr>
              <w:jc w:val="center"/>
              <w:rPr>
                <w:rFonts w:asciiTheme="minorHAnsi" w:hAnsiTheme="minorHAnsi"/>
                <w:sz w:val="18"/>
                <w:szCs w:val="18"/>
              </w:rPr>
            </w:pPr>
            <w:r>
              <w:rPr>
                <w:rFonts w:asciiTheme="minorHAnsi" w:hAnsiTheme="minorHAnsi"/>
                <w:sz w:val="18"/>
                <w:szCs w:val="18"/>
              </w:rPr>
              <w:t>1</w:t>
            </w:r>
            <w:ins w:id="7" w:author="Markstrum, Alexis@Energy" w:date="2019-09-30T14:51:00Z">
              <w:r>
                <w:rPr>
                  <w:rFonts w:asciiTheme="minorHAnsi" w:hAnsiTheme="minorHAnsi"/>
                  <w:sz w:val="18"/>
                  <w:szCs w:val="18"/>
                </w:rPr>
                <w:t>4</w:t>
              </w:r>
            </w:ins>
            <w:del w:id="8" w:author="Markstrum, Alexis@Energy" w:date="2019-09-30T14:51:00Z">
              <w:r w:rsidDel="003574C3">
                <w:rPr>
                  <w:rFonts w:asciiTheme="minorHAnsi" w:hAnsiTheme="minorHAnsi"/>
                  <w:sz w:val="18"/>
                  <w:szCs w:val="18"/>
                </w:rPr>
                <w:delText>3</w:delText>
              </w:r>
            </w:del>
          </w:p>
        </w:tc>
        <w:tc>
          <w:tcPr>
            <w:tcW w:w="5098" w:type="dxa"/>
            <w:vAlign w:val="center"/>
          </w:tcPr>
          <w:p w14:paraId="332CC273" w14:textId="77777777" w:rsidR="003574C3" w:rsidRPr="00037CA8" w:rsidRDefault="003574C3" w:rsidP="003574C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572C9097" w14:textId="5CE3CE31" w:rsidR="003574C3" w:rsidRDefault="003574C3" w:rsidP="003574C3">
            <w:pPr>
              <w:rPr>
                <w:rFonts w:asciiTheme="minorHAnsi" w:hAnsiTheme="minorHAnsi"/>
                <w:sz w:val="18"/>
                <w:szCs w:val="18"/>
              </w:rPr>
            </w:pPr>
          </w:p>
        </w:tc>
      </w:tr>
      <w:tr w:rsidR="003574C3" w:rsidRPr="00A42BCC" w14:paraId="33AA5810" w14:textId="77777777" w:rsidTr="0034225D">
        <w:tc>
          <w:tcPr>
            <w:tcW w:w="588" w:type="dxa"/>
            <w:vAlign w:val="center"/>
          </w:tcPr>
          <w:p w14:paraId="044E5683" w14:textId="1963EA60" w:rsidR="003574C3" w:rsidRPr="00A42BCC" w:rsidDel="0053362D" w:rsidRDefault="003574C3" w:rsidP="003574C3">
            <w:pPr>
              <w:jc w:val="center"/>
              <w:rPr>
                <w:rFonts w:asciiTheme="minorHAnsi" w:hAnsiTheme="minorHAnsi"/>
                <w:sz w:val="18"/>
                <w:szCs w:val="18"/>
              </w:rPr>
            </w:pPr>
            <w:r>
              <w:rPr>
                <w:rFonts w:asciiTheme="minorHAnsi" w:hAnsiTheme="minorHAnsi"/>
                <w:sz w:val="18"/>
                <w:szCs w:val="18"/>
              </w:rPr>
              <w:t>1</w:t>
            </w:r>
            <w:ins w:id="9" w:author="Markstrum, Alexis@Energy" w:date="2019-09-30T14:51:00Z">
              <w:r>
                <w:rPr>
                  <w:rFonts w:asciiTheme="minorHAnsi" w:hAnsiTheme="minorHAnsi"/>
                  <w:sz w:val="18"/>
                  <w:szCs w:val="18"/>
                </w:rPr>
                <w:t>5</w:t>
              </w:r>
            </w:ins>
            <w:del w:id="10" w:author="Markstrum, Alexis@Energy" w:date="2019-09-30T14:51:00Z">
              <w:r w:rsidDel="003574C3">
                <w:rPr>
                  <w:rFonts w:asciiTheme="minorHAnsi" w:hAnsiTheme="minorHAnsi"/>
                  <w:sz w:val="18"/>
                  <w:szCs w:val="18"/>
                </w:rPr>
                <w:delText>4</w:delText>
              </w:r>
            </w:del>
          </w:p>
        </w:tc>
        <w:tc>
          <w:tcPr>
            <w:tcW w:w="5098" w:type="dxa"/>
          </w:tcPr>
          <w:p w14:paraId="4C598C52" w14:textId="77777777" w:rsidR="003574C3" w:rsidRPr="00A42BCC" w:rsidRDefault="003574C3" w:rsidP="003574C3">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2269107D" w14:textId="2A6A0C4A" w:rsidR="003574C3" w:rsidRPr="00A42BCC" w:rsidRDefault="003574C3" w:rsidP="003574C3">
            <w:pPr>
              <w:rPr>
                <w:rFonts w:asciiTheme="minorHAnsi" w:hAnsiTheme="minorHAnsi"/>
                <w:sz w:val="18"/>
                <w:szCs w:val="18"/>
              </w:rPr>
            </w:pPr>
          </w:p>
        </w:tc>
      </w:tr>
      <w:tr w:rsidR="003574C3" w:rsidRPr="00A42BCC" w14:paraId="25B6D050" w14:textId="77777777" w:rsidTr="0034225D">
        <w:tc>
          <w:tcPr>
            <w:tcW w:w="588" w:type="dxa"/>
            <w:vAlign w:val="center"/>
          </w:tcPr>
          <w:p w14:paraId="290130AF" w14:textId="2DF9AF2C" w:rsidR="003574C3" w:rsidDel="00820D66" w:rsidRDefault="003574C3" w:rsidP="003574C3">
            <w:pPr>
              <w:jc w:val="center"/>
              <w:rPr>
                <w:rFonts w:asciiTheme="minorHAnsi" w:hAnsiTheme="minorHAnsi"/>
                <w:sz w:val="18"/>
                <w:szCs w:val="18"/>
              </w:rPr>
            </w:pPr>
            <w:r>
              <w:rPr>
                <w:rFonts w:asciiTheme="minorHAnsi" w:hAnsiTheme="minorHAnsi"/>
                <w:sz w:val="18"/>
                <w:szCs w:val="18"/>
              </w:rPr>
              <w:t>1</w:t>
            </w:r>
            <w:ins w:id="11" w:author="Markstrum, Alexis@Energy" w:date="2019-09-30T14:51:00Z">
              <w:r>
                <w:rPr>
                  <w:rFonts w:asciiTheme="minorHAnsi" w:hAnsiTheme="minorHAnsi"/>
                  <w:sz w:val="18"/>
                  <w:szCs w:val="18"/>
                </w:rPr>
                <w:t>6</w:t>
              </w:r>
            </w:ins>
            <w:del w:id="12" w:author="Markstrum, Alexis@Energy" w:date="2019-09-30T14:51:00Z">
              <w:r w:rsidDel="003574C3">
                <w:rPr>
                  <w:rFonts w:asciiTheme="minorHAnsi" w:hAnsiTheme="minorHAnsi"/>
                  <w:sz w:val="18"/>
                  <w:szCs w:val="18"/>
                </w:rPr>
                <w:delText>5</w:delText>
              </w:r>
            </w:del>
          </w:p>
        </w:tc>
        <w:tc>
          <w:tcPr>
            <w:tcW w:w="5098" w:type="dxa"/>
            <w:vAlign w:val="center"/>
          </w:tcPr>
          <w:p w14:paraId="2DB57F5E" w14:textId="77777777" w:rsidR="003574C3" w:rsidRPr="00A42BCC" w:rsidRDefault="003574C3" w:rsidP="003574C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1FA8B1B9" w14:textId="503FF250" w:rsidR="003574C3" w:rsidRPr="00A42BCC" w:rsidRDefault="003574C3" w:rsidP="003574C3">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34225D">
        <w:tc>
          <w:tcPr>
            <w:tcW w:w="10795" w:type="dxa"/>
            <w:gridSpan w:val="10"/>
          </w:tcPr>
          <w:p w14:paraId="236613D7"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34225D">
        <w:tc>
          <w:tcPr>
            <w:tcW w:w="590" w:type="dxa"/>
            <w:vAlign w:val="center"/>
          </w:tcPr>
          <w:p w14:paraId="7D8D413D"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4DDB799B" w:rsidR="00D03609" w:rsidRPr="00A42BCC" w:rsidRDefault="00D03609">
            <w:pPr>
              <w:keepNext/>
              <w:rPr>
                <w:rFonts w:asciiTheme="minorHAnsi" w:hAnsiTheme="minorHAnsi"/>
                <w:sz w:val="18"/>
                <w:szCs w:val="18"/>
              </w:rPr>
            </w:pPr>
          </w:p>
        </w:tc>
      </w:tr>
      <w:tr w:rsidR="00D03609" w:rsidRPr="00A42BCC" w14:paraId="6F43FA61" w14:textId="77777777" w:rsidTr="0034225D">
        <w:tc>
          <w:tcPr>
            <w:tcW w:w="2203" w:type="dxa"/>
            <w:gridSpan w:val="2"/>
            <w:vAlign w:val="center"/>
          </w:tcPr>
          <w:p w14:paraId="78B5D52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34225D">
        <w:tc>
          <w:tcPr>
            <w:tcW w:w="2203" w:type="dxa"/>
            <w:gridSpan w:val="2"/>
            <w:vAlign w:val="bottom"/>
          </w:tcPr>
          <w:p w14:paraId="1DE940D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34225D">
        <w:tc>
          <w:tcPr>
            <w:tcW w:w="2203" w:type="dxa"/>
            <w:gridSpan w:val="2"/>
            <w:vAlign w:val="center"/>
          </w:tcPr>
          <w:p w14:paraId="11D74F87" w14:textId="69FAAA38"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07727D">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07727D">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07727D">
            <w:pPr>
              <w:keepNext/>
              <w:jc w:val="center"/>
              <w:rPr>
                <w:rFonts w:asciiTheme="minorHAnsi" w:hAnsiTheme="minorHAnsi"/>
                <w:sz w:val="18"/>
                <w:szCs w:val="18"/>
              </w:rPr>
            </w:pPr>
          </w:p>
        </w:tc>
      </w:tr>
      <w:tr w:rsidR="00D03609" w:rsidRPr="00A42BCC" w14:paraId="18C2BF56" w14:textId="77777777" w:rsidTr="0034225D">
        <w:tc>
          <w:tcPr>
            <w:tcW w:w="2203" w:type="dxa"/>
            <w:gridSpan w:val="2"/>
            <w:tcBorders>
              <w:bottom w:val="single" w:sz="12" w:space="0" w:color="000000"/>
            </w:tcBorders>
            <w:vAlign w:val="center"/>
          </w:tcPr>
          <w:p w14:paraId="3B06CEFA"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07727D">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07727D">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07727D">
            <w:pPr>
              <w:keepNext/>
              <w:jc w:val="center"/>
              <w:rPr>
                <w:rFonts w:asciiTheme="minorHAnsi" w:hAnsiTheme="minorHAnsi"/>
                <w:sz w:val="18"/>
                <w:szCs w:val="18"/>
              </w:rPr>
            </w:pPr>
          </w:p>
        </w:tc>
      </w:tr>
      <w:tr w:rsidR="00D03609" w:rsidRPr="00A42BCC" w14:paraId="307A728E" w14:textId="77777777" w:rsidTr="0034225D">
        <w:tc>
          <w:tcPr>
            <w:tcW w:w="590" w:type="dxa"/>
            <w:tcBorders>
              <w:top w:val="single" w:sz="12" w:space="0" w:color="000000"/>
            </w:tcBorders>
            <w:vAlign w:val="center"/>
          </w:tcPr>
          <w:p w14:paraId="02331705"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4E6291BD" w:rsidR="00D03609" w:rsidRPr="00A42BCC" w:rsidRDefault="00D03609">
            <w:pPr>
              <w:keepNext/>
              <w:rPr>
                <w:rFonts w:asciiTheme="minorHAnsi" w:hAnsiTheme="minorHAnsi"/>
                <w:sz w:val="18"/>
                <w:szCs w:val="18"/>
              </w:rPr>
            </w:pPr>
          </w:p>
        </w:tc>
      </w:tr>
      <w:tr w:rsidR="00D03609" w:rsidRPr="00A42BCC" w14:paraId="3CB08B47" w14:textId="77777777" w:rsidTr="0034225D">
        <w:tc>
          <w:tcPr>
            <w:tcW w:w="2765" w:type="dxa"/>
            <w:gridSpan w:val="3"/>
            <w:vAlign w:val="center"/>
          </w:tcPr>
          <w:p w14:paraId="64897F5C"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34225D">
        <w:tc>
          <w:tcPr>
            <w:tcW w:w="2765" w:type="dxa"/>
            <w:gridSpan w:val="3"/>
            <w:vAlign w:val="center"/>
          </w:tcPr>
          <w:p w14:paraId="5BDC00F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34225D">
        <w:tc>
          <w:tcPr>
            <w:tcW w:w="2765" w:type="dxa"/>
            <w:gridSpan w:val="3"/>
            <w:vAlign w:val="center"/>
          </w:tcPr>
          <w:p w14:paraId="34D30E8F" w14:textId="66CB602A" w:rsidR="00D03609" w:rsidRPr="00A42BCC" w:rsidRDefault="00D03609" w:rsidP="0007727D">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07727D">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07727D">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07727D">
            <w:pPr>
              <w:keepNext/>
              <w:jc w:val="center"/>
              <w:rPr>
                <w:rFonts w:asciiTheme="minorHAnsi" w:hAnsiTheme="minorHAnsi"/>
                <w:sz w:val="18"/>
                <w:szCs w:val="18"/>
              </w:rPr>
            </w:pPr>
          </w:p>
        </w:tc>
      </w:tr>
      <w:tr w:rsidR="00D03609" w:rsidRPr="00A42BCC" w14:paraId="4AC2C14F" w14:textId="77777777" w:rsidTr="0034225D">
        <w:tc>
          <w:tcPr>
            <w:tcW w:w="2765" w:type="dxa"/>
            <w:gridSpan w:val="3"/>
            <w:vAlign w:val="center"/>
          </w:tcPr>
          <w:p w14:paraId="5D2015EA" w14:textId="77777777" w:rsidR="00D03609" w:rsidRPr="00A42BCC" w:rsidRDefault="00D03609" w:rsidP="0007727D">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07727D">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07727D">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07727D">
            <w:pPr>
              <w:jc w:val="center"/>
              <w:rPr>
                <w:rFonts w:asciiTheme="minorHAnsi" w:hAnsiTheme="minorHAnsi"/>
                <w:sz w:val="18"/>
                <w:szCs w:val="18"/>
              </w:rPr>
            </w:pPr>
          </w:p>
        </w:tc>
      </w:tr>
    </w:tbl>
    <w:p w14:paraId="278162DE" w14:textId="77777777"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34225D">
        <w:tc>
          <w:tcPr>
            <w:tcW w:w="10795" w:type="dxa"/>
          </w:tcPr>
          <w:p w14:paraId="537F6E7A" w14:textId="4FB00728" w:rsidR="00D03609" w:rsidRPr="005A593D" w:rsidRDefault="00672313" w:rsidP="0007727D">
            <w:pPr>
              <w:rPr>
                <w:rFonts w:asciiTheme="minorHAnsi" w:hAnsiTheme="minorHAnsi"/>
                <w:b/>
                <w:szCs w:val="18"/>
              </w:rPr>
            </w:pPr>
            <w:r>
              <w:rPr>
                <w:rFonts w:asciiTheme="minorHAnsi" w:hAnsiTheme="minorHAnsi"/>
                <w:b/>
                <w:szCs w:val="18"/>
              </w:rPr>
              <w:t>MCH24a</w:t>
            </w:r>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14:paraId="31BF6E92" w14:textId="77777777" w:rsidTr="0034225D">
        <w:tc>
          <w:tcPr>
            <w:tcW w:w="10792" w:type="dxa"/>
            <w:gridSpan w:val="3"/>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D03609" w:rsidRPr="00A42BCC" w14:paraId="27F162F2" w14:textId="77777777" w:rsidTr="0034225D">
        <w:tc>
          <w:tcPr>
            <w:tcW w:w="585" w:type="dxa"/>
            <w:vAlign w:val="center"/>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70" w:type="dxa"/>
            <w:vAlign w:val="center"/>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637" w:type="dxa"/>
            <w:vAlign w:val="center"/>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552D32E1" w14:textId="77777777" w:rsidTr="0034225D">
        <w:tc>
          <w:tcPr>
            <w:tcW w:w="585" w:type="dxa"/>
            <w:vAlign w:val="center"/>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70" w:type="dxa"/>
            <w:vAlign w:val="center"/>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37" w:type="dxa"/>
            <w:vAlign w:val="center"/>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C67AF06" w14:textId="77777777" w:rsidTr="0034225D">
        <w:tc>
          <w:tcPr>
            <w:tcW w:w="585" w:type="dxa"/>
            <w:vAlign w:val="center"/>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70" w:type="dxa"/>
            <w:vAlign w:val="center"/>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637" w:type="dxa"/>
            <w:vAlign w:val="center"/>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53AA3D7" w14:textId="77777777" w:rsidTr="0034225D">
        <w:tc>
          <w:tcPr>
            <w:tcW w:w="585" w:type="dxa"/>
            <w:vAlign w:val="center"/>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70" w:type="dxa"/>
            <w:vAlign w:val="center"/>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p>
        </w:tc>
        <w:tc>
          <w:tcPr>
            <w:tcW w:w="5637" w:type="dxa"/>
            <w:vAlign w:val="center"/>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B7BED3F" w14:textId="77777777" w:rsidTr="0034225D">
        <w:tc>
          <w:tcPr>
            <w:tcW w:w="585" w:type="dxa"/>
            <w:vAlign w:val="center"/>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70" w:type="dxa"/>
            <w:vAlign w:val="center"/>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37" w:type="dxa"/>
            <w:vAlign w:val="center"/>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7BAFC722" w14:textId="77777777" w:rsidTr="0034225D">
        <w:tc>
          <w:tcPr>
            <w:tcW w:w="585" w:type="dxa"/>
            <w:vAlign w:val="center"/>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70" w:type="dxa"/>
            <w:vAlign w:val="center"/>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Difference (Pa)</w:t>
            </w:r>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37" w:type="dxa"/>
            <w:vAlign w:val="center"/>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E58F5C3" w14:textId="77777777" w:rsidTr="0034225D">
        <w:tc>
          <w:tcPr>
            <w:tcW w:w="585" w:type="dxa"/>
            <w:vAlign w:val="center"/>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70" w:type="dxa"/>
            <w:vAlign w:val="center"/>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637" w:type="dxa"/>
            <w:vAlign w:val="center"/>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3D6BEAB8" w14:textId="77777777" w:rsidTr="0034225D">
        <w:tc>
          <w:tcPr>
            <w:tcW w:w="585" w:type="dxa"/>
            <w:vAlign w:val="center"/>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70" w:type="dxa"/>
            <w:vAlign w:val="center"/>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p>
        </w:tc>
        <w:tc>
          <w:tcPr>
            <w:tcW w:w="5637" w:type="dxa"/>
            <w:vAlign w:val="center"/>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D85F279" w14:textId="77777777" w:rsidTr="0034225D">
        <w:tc>
          <w:tcPr>
            <w:tcW w:w="585" w:type="dxa"/>
            <w:vAlign w:val="center"/>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70" w:type="dxa"/>
            <w:vAlign w:val="center"/>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Pr="00A42BCC">
              <w:rPr>
                <w:rFonts w:asciiTheme="minorHAnsi" w:hAnsiTheme="minorHAnsi"/>
                <w:sz w:val="18"/>
                <w:szCs w:val="18"/>
              </w:rPr>
              <w:t>Nominal CFM50</w:t>
            </w:r>
          </w:p>
        </w:tc>
        <w:tc>
          <w:tcPr>
            <w:tcW w:w="5637" w:type="dxa"/>
            <w:vAlign w:val="center"/>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34225D">
        <w:tc>
          <w:tcPr>
            <w:tcW w:w="10794" w:type="dxa"/>
            <w:gridSpan w:val="3"/>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34225D">
        <w:tc>
          <w:tcPr>
            <w:tcW w:w="585" w:type="dxa"/>
            <w:vAlign w:val="center"/>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34225D">
        <w:tc>
          <w:tcPr>
            <w:tcW w:w="585" w:type="dxa"/>
            <w:vAlign w:val="center"/>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c>
          <w:tcPr>
            <w:tcW w:w="11018" w:type="dxa"/>
            <w:gridSpan w:val="3"/>
          </w:tcPr>
          <w:p w14:paraId="5B464F63"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07727D">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98"/>
      </w:tblGrid>
      <w:tr w:rsidR="00D03609" w:rsidRPr="00A42BCC" w14:paraId="6CD0C7E3" w14:textId="77777777" w:rsidTr="0034225D">
        <w:trPr>
          <w:trHeight w:val="57"/>
        </w:trPr>
        <w:tc>
          <w:tcPr>
            <w:tcW w:w="10804" w:type="dxa"/>
            <w:gridSpan w:val="2"/>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419F0">
              <w:rPr>
                <w:rFonts w:asciiTheme="minorHAnsi" w:hAnsiTheme="minorHAnsi"/>
                <w:b/>
                <w:szCs w:val="18"/>
              </w:rPr>
              <w:t>Measured Enclosure Air Leakage Rate</w:t>
            </w:r>
          </w:p>
        </w:tc>
      </w:tr>
      <w:tr w:rsidR="00D03609" w:rsidRPr="00A42BCC" w14:paraId="045D8521" w14:textId="77777777" w:rsidTr="0034225D">
        <w:trPr>
          <w:trHeight w:val="479"/>
        </w:trPr>
        <w:tc>
          <w:tcPr>
            <w:tcW w:w="605" w:type="dxa"/>
            <w:vAlign w:val="center"/>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99" w:type="dxa"/>
            <w:vAlign w:val="center"/>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G. Additional Requirements for</w:t>
            </w:r>
            <w:r w:rsidR="00FF4B80">
              <w:rPr>
                <w:rFonts w:asciiTheme="minorHAnsi" w:hAnsiTheme="minorHAnsi"/>
                <w:b/>
                <w:szCs w:val="18"/>
              </w:rPr>
              <w:t xml:space="preserve"> Worksheet</w:t>
            </w:r>
            <w:r w:rsidRPr="005A593D">
              <w:rPr>
                <w:rFonts w:asciiTheme="minorHAnsi" w:hAnsiTheme="minorHAnsi"/>
                <w:b/>
                <w:szCs w:val="18"/>
              </w:rPr>
              <w:t xml:space="preserve"> Compliance</w:t>
            </w:r>
          </w:p>
        </w:tc>
      </w:tr>
      <w:tr w:rsidR="00D03609" w:rsidRPr="00A42BCC" w14:paraId="56559C8E" w14:textId="77777777" w:rsidTr="0007727D">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4A9F24DA" w14:textId="77777777" w:rsidR="00D03609" w:rsidRPr="00A42BCC" w:rsidDel="005F2ADF" w:rsidRDefault="00D03609" w:rsidP="0007727D">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D03609" w:rsidRPr="00A42BCC" w14:paraId="0ED5FA4F" w14:textId="77777777" w:rsidTr="0007727D">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6AA9CACD"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D03609" w:rsidRPr="00A42BCC" w14:paraId="6D029162" w14:textId="77777777" w:rsidTr="0007727D">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EE186F1"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D03609" w:rsidRPr="00A42BCC" w14:paraId="1947D04A" w14:textId="77777777" w:rsidTr="0007727D">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372ECBA8" w14:textId="77777777" w:rsidR="00D03609" w:rsidRPr="00C55ED3" w:rsidRDefault="00D03609" w:rsidP="0007727D">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AE2" w14:textId="0DD90256" w:rsidR="00670799" w:rsidRDefault="00670799" w:rsidP="009762F6">
      <w:pPr>
        <w:rPr>
          <w:rFonts w:ascii="Calibri" w:hAnsi="Calibri"/>
          <w:b/>
        </w:rPr>
      </w:pPr>
    </w:p>
    <w:p w14:paraId="593B4D7F" w14:textId="77777777" w:rsidR="00670799" w:rsidRDefault="00670799">
      <w:pPr>
        <w:rPr>
          <w:rFonts w:ascii="Calibri" w:hAnsi="Calibri"/>
          <w:b/>
        </w:rPr>
      </w:pPr>
      <w:r>
        <w:rPr>
          <w:rFonts w:ascii="Calibri" w:hAnsi="Calibri"/>
          <w:b/>
        </w:rPr>
        <w:br w:type="page"/>
      </w: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D200B" w:rsidRPr="009351D2" w14:paraId="4F25E846" w14:textId="77777777" w:rsidTr="00651EE2">
        <w:trPr>
          <w:trHeight w:val="288"/>
        </w:trPr>
        <w:tc>
          <w:tcPr>
            <w:tcW w:w="10768" w:type="dxa"/>
            <w:gridSpan w:val="4"/>
            <w:vAlign w:val="center"/>
          </w:tcPr>
          <w:p w14:paraId="7024CEFE" w14:textId="77777777" w:rsidR="00CD200B" w:rsidRPr="009351D2"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t>Documentation Author's Declaration Statement</w:t>
            </w:r>
          </w:p>
        </w:tc>
      </w:tr>
      <w:tr w:rsidR="00CD200B" w:rsidRPr="00E136A4" w14:paraId="236161E9" w14:textId="77777777" w:rsidTr="00651EE2">
        <w:trPr>
          <w:trHeight w:val="278"/>
        </w:trPr>
        <w:tc>
          <w:tcPr>
            <w:tcW w:w="10768" w:type="dxa"/>
            <w:gridSpan w:val="4"/>
            <w:vAlign w:val="center"/>
          </w:tcPr>
          <w:p w14:paraId="7C4CA4F6" w14:textId="77777777" w:rsidR="00CD200B" w:rsidRPr="00E136A4" w:rsidRDefault="00CD200B" w:rsidP="00651EE2">
            <w:pPr>
              <w:numPr>
                <w:ilvl w:val="0"/>
                <w:numId w:val="14"/>
              </w:numPr>
              <w:ind w:left="360" w:hanging="270"/>
              <w:rPr>
                <w:rFonts w:ascii="Calibri" w:hAnsi="Calibri"/>
                <w:sz w:val="18"/>
                <w:szCs w:val="18"/>
              </w:rPr>
            </w:pPr>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p>
        </w:tc>
      </w:tr>
      <w:tr w:rsidR="00CD200B" w:rsidRPr="0047600B" w14:paraId="4663DCDB" w14:textId="77777777" w:rsidTr="00651EE2">
        <w:trPr>
          <w:trHeight w:val="360"/>
        </w:trPr>
        <w:tc>
          <w:tcPr>
            <w:tcW w:w="5344" w:type="dxa"/>
          </w:tcPr>
          <w:p w14:paraId="69F5FAE3" w14:textId="77777777" w:rsidR="00CD200B" w:rsidRPr="0047600B" w:rsidRDefault="00CD200B" w:rsidP="00651EE2">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Name:</w:t>
            </w:r>
          </w:p>
        </w:tc>
        <w:tc>
          <w:tcPr>
            <w:tcW w:w="5424" w:type="dxa"/>
            <w:gridSpan w:val="3"/>
          </w:tcPr>
          <w:p w14:paraId="1CA6CF1A" w14:textId="77777777" w:rsidR="00CD200B" w:rsidRPr="0047600B" w:rsidRDefault="00CD200B" w:rsidP="00651EE2">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Signature:</w:t>
            </w:r>
          </w:p>
        </w:tc>
      </w:tr>
      <w:tr w:rsidR="00CD200B" w:rsidRPr="0047600B" w14:paraId="3A536509" w14:textId="77777777" w:rsidTr="00651EE2">
        <w:trPr>
          <w:trHeight w:val="360"/>
        </w:trPr>
        <w:tc>
          <w:tcPr>
            <w:tcW w:w="5344" w:type="dxa"/>
          </w:tcPr>
          <w:p w14:paraId="001C912F" w14:textId="77777777" w:rsidR="00CD200B" w:rsidRPr="0047600B" w:rsidRDefault="00CD200B" w:rsidP="00651EE2">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424" w:type="dxa"/>
            <w:gridSpan w:val="3"/>
          </w:tcPr>
          <w:p w14:paraId="62FA6075" w14:textId="77777777" w:rsidR="00CD200B" w:rsidRPr="0047600B" w:rsidRDefault="00CD200B" w:rsidP="00651EE2">
            <w:pPr>
              <w:rPr>
                <w:rFonts w:ascii="Calibri" w:hAnsi="Calibri"/>
                <w:sz w:val="14"/>
                <w:szCs w:val="14"/>
              </w:rPr>
            </w:pPr>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p>
        </w:tc>
      </w:tr>
      <w:tr w:rsidR="00CD200B" w:rsidRPr="0047600B" w14:paraId="7FFEC034" w14:textId="77777777" w:rsidTr="00651EE2">
        <w:trPr>
          <w:trHeight w:val="360"/>
        </w:trPr>
        <w:tc>
          <w:tcPr>
            <w:tcW w:w="5344" w:type="dxa"/>
          </w:tcPr>
          <w:p w14:paraId="2C57EE27" w14:textId="77777777" w:rsidR="00CD200B" w:rsidRPr="0047600B" w:rsidRDefault="00CD200B" w:rsidP="00651EE2">
            <w:pPr>
              <w:rPr>
                <w:rFonts w:ascii="Calibri" w:hAnsi="Calibri"/>
                <w:sz w:val="14"/>
                <w:szCs w:val="14"/>
              </w:rPr>
            </w:pPr>
            <w:r w:rsidRPr="0047600B">
              <w:rPr>
                <w:rFonts w:ascii="Calibri" w:hAnsi="Calibri"/>
                <w:sz w:val="14"/>
                <w:szCs w:val="14"/>
              </w:rPr>
              <w:t>Address:</w:t>
            </w:r>
          </w:p>
        </w:tc>
        <w:tc>
          <w:tcPr>
            <w:tcW w:w="5424" w:type="dxa"/>
            <w:gridSpan w:val="3"/>
          </w:tcPr>
          <w:p w14:paraId="44580684" w14:textId="77777777" w:rsidR="00CD200B" w:rsidRPr="0047600B" w:rsidRDefault="00CD200B" w:rsidP="00651EE2">
            <w:pPr>
              <w:rPr>
                <w:rFonts w:ascii="Calibri" w:hAnsi="Calibri"/>
                <w:sz w:val="14"/>
                <w:szCs w:val="14"/>
              </w:rPr>
            </w:pPr>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CD200B" w:rsidRPr="0047600B" w14:paraId="02D37836" w14:textId="77777777" w:rsidTr="00651EE2">
        <w:trPr>
          <w:trHeight w:val="360"/>
        </w:trPr>
        <w:tc>
          <w:tcPr>
            <w:tcW w:w="5344" w:type="dxa"/>
          </w:tcPr>
          <w:p w14:paraId="6B208B51" w14:textId="77777777" w:rsidR="00CD200B" w:rsidRPr="0047600B" w:rsidRDefault="00CD200B" w:rsidP="00651EE2">
            <w:pPr>
              <w:rPr>
                <w:rFonts w:ascii="Calibri" w:hAnsi="Calibri"/>
                <w:sz w:val="14"/>
                <w:szCs w:val="14"/>
              </w:rPr>
            </w:pPr>
            <w:r w:rsidRPr="0047600B">
              <w:rPr>
                <w:rFonts w:ascii="Calibri" w:hAnsi="Calibri"/>
                <w:sz w:val="14"/>
                <w:szCs w:val="14"/>
              </w:rPr>
              <w:t>City/State/Zip:</w:t>
            </w:r>
          </w:p>
        </w:tc>
        <w:tc>
          <w:tcPr>
            <w:tcW w:w="5424" w:type="dxa"/>
            <w:gridSpan w:val="3"/>
          </w:tcPr>
          <w:p w14:paraId="5A8D8927" w14:textId="77777777" w:rsidR="00CD200B" w:rsidRPr="0047600B" w:rsidRDefault="00CD200B" w:rsidP="00651EE2">
            <w:pPr>
              <w:rPr>
                <w:rFonts w:ascii="Calibri" w:hAnsi="Calibri"/>
                <w:sz w:val="14"/>
                <w:szCs w:val="14"/>
              </w:rPr>
            </w:pPr>
            <w:r w:rsidRPr="0047600B">
              <w:rPr>
                <w:rFonts w:ascii="Calibri" w:hAnsi="Calibri"/>
                <w:sz w:val="14"/>
                <w:szCs w:val="14"/>
              </w:rPr>
              <w:t>Phone:</w:t>
            </w:r>
          </w:p>
        </w:tc>
      </w:tr>
      <w:tr w:rsidR="00CD200B" w14:paraId="659E15B2" w14:textId="77777777" w:rsidTr="00651EE2">
        <w:tblPrEx>
          <w:tblCellMar>
            <w:left w:w="115" w:type="dxa"/>
            <w:right w:w="115" w:type="dxa"/>
          </w:tblCellMar>
        </w:tblPrEx>
        <w:trPr>
          <w:trHeight w:val="296"/>
        </w:trPr>
        <w:tc>
          <w:tcPr>
            <w:tcW w:w="10768" w:type="dxa"/>
            <w:gridSpan w:val="4"/>
            <w:vAlign w:val="center"/>
          </w:tcPr>
          <w:p w14:paraId="05B75755" w14:textId="77777777" w:rsidR="00CD200B"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CD200B" w:rsidRPr="00BA699E" w14:paraId="476791BD" w14:textId="77777777" w:rsidTr="00651EE2">
        <w:tblPrEx>
          <w:tblCellMar>
            <w:left w:w="115" w:type="dxa"/>
            <w:right w:w="115" w:type="dxa"/>
          </w:tblCellMar>
        </w:tblPrEx>
        <w:trPr>
          <w:trHeight w:val="504"/>
        </w:trPr>
        <w:tc>
          <w:tcPr>
            <w:tcW w:w="10768" w:type="dxa"/>
            <w:gridSpan w:val="4"/>
          </w:tcPr>
          <w:p w14:paraId="7CB338E0" w14:textId="77777777" w:rsidR="00CD200B" w:rsidRPr="00B706BB" w:rsidRDefault="00CD200B" w:rsidP="00651EE2">
            <w:pPr>
              <w:pStyle w:val="p2"/>
              <w:keepNext/>
              <w:tabs>
                <w:tab w:val="clear" w:pos="357"/>
              </w:tabs>
              <w:spacing w:line="240" w:lineRule="auto"/>
              <w:ind w:left="0" w:right="90" w:firstLine="0"/>
              <w:rPr>
                <w:rFonts w:ascii="Calibri" w:hAnsi="Calibri"/>
                <w:sz w:val="18"/>
                <w:szCs w:val="18"/>
              </w:rPr>
            </w:pPr>
            <w:r w:rsidRPr="00B706BB">
              <w:rPr>
                <w:rFonts w:ascii="Calibri" w:hAnsi="Calibri"/>
                <w:sz w:val="18"/>
                <w:szCs w:val="18"/>
              </w:rPr>
              <w:t xml:space="preserve">I certify the following under penalty of perjury, under the laws of the State of California: </w:t>
            </w:r>
          </w:p>
          <w:p w14:paraId="0299D786" w14:textId="77777777" w:rsidR="00CD200B" w:rsidRPr="00B706BB" w:rsidRDefault="00CD200B" w:rsidP="00CD200B">
            <w:pPr>
              <w:pStyle w:val="p2"/>
              <w:keepNext/>
              <w:numPr>
                <w:ilvl w:val="0"/>
                <w:numId w:val="26"/>
              </w:numPr>
              <w:tabs>
                <w:tab w:val="clear" w:pos="357"/>
              </w:tabs>
              <w:spacing w:line="240" w:lineRule="auto"/>
              <w:ind w:right="90"/>
              <w:rPr>
                <w:rFonts w:ascii="Calibri" w:hAnsi="Calibri"/>
                <w:sz w:val="18"/>
                <w:szCs w:val="18"/>
              </w:rPr>
            </w:pPr>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p>
          <w:p w14:paraId="62EDE3C1" w14:textId="77777777" w:rsidR="00CD200B" w:rsidRPr="00907289" w:rsidRDefault="00CD200B" w:rsidP="00CD200B">
            <w:pPr>
              <w:pStyle w:val="p2"/>
              <w:keepNext/>
              <w:numPr>
                <w:ilvl w:val="0"/>
                <w:numId w:val="26"/>
              </w:numPr>
              <w:tabs>
                <w:tab w:val="clear" w:pos="357"/>
              </w:tabs>
              <w:spacing w:line="240" w:lineRule="auto"/>
              <w:ind w:right="90"/>
              <w:rPr>
                <w:rFonts w:ascii="Calibri" w:hAnsi="Calibri"/>
                <w:sz w:val="18"/>
                <w:szCs w:val="18"/>
              </w:rPr>
            </w:pPr>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p>
          <w:p w14:paraId="5B47462B" w14:textId="77777777" w:rsidR="00CD200B" w:rsidRDefault="00CD200B" w:rsidP="00CD200B">
            <w:pPr>
              <w:pStyle w:val="p2"/>
              <w:keepNext/>
              <w:numPr>
                <w:ilvl w:val="0"/>
                <w:numId w:val="26"/>
              </w:numPr>
              <w:tabs>
                <w:tab w:val="clear" w:pos="357"/>
              </w:tabs>
              <w:spacing w:line="240" w:lineRule="auto"/>
              <w:ind w:right="90"/>
              <w:rPr>
                <w:rFonts w:ascii="Calibri" w:hAnsi="Calibri"/>
                <w:sz w:val="18"/>
                <w:szCs w:val="18"/>
              </w:rPr>
            </w:pPr>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p>
          <w:p w14:paraId="585BD568" w14:textId="77777777" w:rsidR="00CD200B" w:rsidRDefault="00CD200B" w:rsidP="00CD200B">
            <w:pPr>
              <w:pStyle w:val="p2"/>
              <w:keepNext/>
              <w:numPr>
                <w:ilvl w:val="0"/>
                <w:numId w:val="26"/>
              </w:numPr>
              <w:tabs>
                <w:tab w:val="clear" w:pos="357"/>
              </w:tabs>
              <w:spacing w:line="240" w:lineRule="auto"/>
              <w:ind w:right="90"/>
              <w:rPr>
                <w:rFonts w:ascii="Calibri" w:hAnsi="Calibri"/>
                <w:sz w:val="18"/>
                <w:szCs w:val="18"/>
              </w:rPr>
            </w:pPr>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p>
          <w:p w14:paraId="5616E54D" w14:textId="77777777" w:rsidR="00CD200B" w:rsidRPr="00BA699E" w:rsidRDefault="00CD200B" w:rsidP="00CD200B">
            <w:pPr>
              <w:pStyle w:val="p2"/>
              <w:keepNext/>
              <w:numPr>
                <w:ilvl w:val="0"/>
                <w:numId w:val="26"/>
              </w:numPr>
              <w:tabs>
                <w:tab w:val="clear" w:pos="357"/>
              </w:tabs>
              <w:spacing w:line="240" w:lineRule="auto"/>
              <w:ind w:right="90"/>
              <w:rPr>
                <w:rFonts w:ascii="Calibri" w:hAnsi="Calibri"/>
                <w:sz w:val="18"/>
                <w:szCs w:val="18"/>
              </w:rPr>
            </w:pPr>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p>
        </w:tc>
      </w:tr>
      <w:tr w:rsidR="00CD200B" w:rsidRPr="00026C7B" w14:paraId="4CEEFEAB" w14:textId="77777777" w:rsidTr="00651EE2">
        <w:tblPrEx>
          <w:tblCellMar>
            <w:left w:w="115" w:type="dxa"/>
            <w:right w:w="115" w:type="dxa"/>
          </w:tblCellMar>
        </w:tblPrEx>
        <w:trPr>
          <w:trHeight w:val="278"/>
        </w:trPr>
        <w:tc>
          <w:tcPr>
            <w:tcW w:w="10768" w:type="dxa"/>
            <w:gridSpan w:val="4"/>
            <w:vAlign w:val="center"/>
          </w:tcPr>
          <w:p w14:paraId="6B4EE689" w14:textId="77777777" w:rsidR="00CD200B" w:rsidRPr="00026C7B"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p>
        </w:tc>
      </w:tr>
      <w:tr w:rsidR="00CD200B" w:rsidRPr="008223A4" w14:paraId="0B01FE63" w14:textId="77777777" w:rsidTr="00651EE2">
        <w:tblPrEx>
          <w:tblCellMar>
            <w:left w:w="115" w:type="dxa"/>
            <w:right w:w="115" w:type="dxa"/>
          </w:tblCellMar>
        </w:tblPrEx>
        <w:trPr>
          <w:trHeight w:hRule="exact" w:val="360"/>
        </w:trPr>
        <w:tc>
          <w:tcPr>
            <w:tcW w:w="10768" w:type="dxa"/>
            <w:gridSpan w:val="4"/>
            <w:vAlign w:val="center"/>
          </w:tcPr>
          <w:p w14:paraId="07ACCB5A" w14:textId="77777777" w:rsidR="00CD200B" w:rsidRPr="008223A4"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p>
        </w:tc>
      </w:tr>
      <w:tr w:rsidR="00CD200B" w:rsidRPr="008223A4" w14:paraId="5ED8E09F" w14:textId="77777777" w:rsidTr="00651EE2">
        <w:tblPrEx>
          <w:tblCellMar>
            <w:left w:w="115" w:type="dxa"/>
            <w:right w:w="115" w:type="dxa"/>
          </w:tblCellMar>
        </w:tblPrEx>
        <w:trPr>
          <w:trHeight w:hRule="exact" w:val="360"/>
        </w:trPr>
        <w:tc>
          <w:tcPr>
            <w:tcW w:w="5384" w:type="dxa"/>
            <w:gridSpan w:val="2"/>
          </w:tcPr>
          <w:p w14:paraId="6688C267" w14:textId="77777777" w:rsidR="00CD200B" w:rsidRPr="008223A4" w:rsidRDefault="00CD200B" w:rsidP="00651EE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p>
        </w:tc>
        <w:tc>
          <w:tcPr>
            <w:tcW w:w="5384" w:type="dxa"/>
            <w:gridSpan w:val="2"/>
          </w:tcPr>
          <w:p w14:paraId="2796CA3A" w14:textId="77777777" w:rsidR="00CD200B" w:rsidRPr="008223A4" w:rsidRDefault="00CD200B" w:rsidP="00651EE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8223A4">
              <w:rPr>
                <w:rFonts w:ascii="Calibri" w:hAnsi="Calibri"/>
                <w:sz w:val="14"/>
                <w:szCs w:val="14"/>
              </w:rPr>
              <w:t>CSLB License:</w:t>
            </w:r>
          </w:p>
        </w:tc>
      </w:tr>
      <w:tr w:rsidR="00CD200B" w:rsidRPr="001B6B55" w14:paraId="1EC9BEC0" w14:textId="77777777" w:rsidTr="00651EE2">
        <w:tblPrEx>
          <w:tblCellMar>
            <w:left w:w="108" w:type="dxa"/>
            <w:right w:w="108" w:type="dxa"/>
          </w:tblCellMar>
        </w:tblPrEx>
        <w:trPr>
          <w:trHeight w:hRule="exact" w:val="288"/>
        </w:trPr>
        <w:tc>
          <w:tcPr>
            <w:tcW w:w="10768" w:type="dxa"/>
            <w:gridSpan w:val="4"/>
            <w:vAlign w:val="center"/>
          </w:tcPr>
          <w:p w14:paraId="412E0D87" w14:textId="77777777" w:rsidR="00CD200B" w:rsidRPr="001B6B55" w:rsidRDefault="00CD200B" w:rsidP="00651EE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PROVIDER DATA REGISTRY INFORMATION</w:t>
            </w:r>
          </w:p>
        </w:tc>
      </w:tr>
      <w:tr w:rsidR="00CD200B" w:rsidRPr="008223A4" w14:paraId="4805880E" w14:textId="77777777" w:rsidTr="00651EE2">
        <w:tblPrEx>
          <w:tblCellMar>
            <w:left w:w="108" w:type="dxa"/>
            <w:right w:w="108" w:type="dxa"/>
          </w:tblCellMar>
        </w:tblPrEx>
        <w:trPr>
          <w:trHeight w:hRule="exact" w:val="360"/>
        </w:trPr>
        <w:tc>
          <w:tcPr>
            <w:tcW w:w="5391" w:type="dxa"/>
            <w:gridSpan w:val="3"/>
          </w:tcPr>
          <w:p w14:paraId="3CA782E6" w14:textId="77777777" w:rsidR="00CD200B" w:rsidRPr="008223A4"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Pr>
                <w:rFonts w:ascii="Calibri" w:hAnsi="Calibri"/>
                <w:sz w:val="14"/>
                <w:szCs w:val="14"/>
              </w:rPr>
              <w:t>Sample Group Number</w:t>
            </w:r>
            <w:r w:rsidRPr="008223A4">
              <w:rPr>
                <w:rFonts w:ascii="Calibri" w:hAnsi="Calibri"/>
                <w:sz w:val="14"/>
                <w:szCs w:val="14"/>
              </w:rPr>
              <w:t xml:space="preserve"> (if applicable):</w:t>
            </w:r>
          </w:p>
        </w:tc>
        <w:tc>
          <w:tcPr>
            <w:tcW w:w="5377" w:type="dxa"/>
          </w:tcPr>
          <w:p w14:paraId="01557F69" w14:textId="77777777" w:rsidR="00CD200B" w:rsidRPr="008223A4"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C637A7">
              <w:rPr>
                <w:rFonts w:ascii="Calibri" w:hAnsi="Calibri"/>
                <w:sz w:val="14"/>
                <w:szCs w:val="14"/>
              </w:rPr>
              <w:t>Dwelling Test Status in Sample Group (if applicable)</w:t>
            </w:r>
          </w:p>
        </w:tc>
      </w:tr>
      <w:tr w:rsidR="00CD200B" w:rsidRPr="001B6B55" w14:paraId="424CC798" w14:textId="77777777" w:rsidTr="00651EE2">
        <w:tblPrEx>
          <w:tblCellMar>
            <w:left w:w="108" w:type="dxa"/>
            <w:right w:w="108" w:type="dxa"/>
          </w:tblCellMar>
        </w:tblPrEx>
        <w:trPr>
          <w:trHeight w:val="288"/>
        </w:trPr>
        <w:tc>
          <w:tcPr>
            <w:tcW w:w="10768" w:type="dxa"/>
            <w:gridSpan w:val="4"/>
            <w:vAlign w:val="center"/>
          </w:tcPr>
          <w:p w14:paraId="174161AC" w14:textId="77777777" w:rsidR="00CD200B" w:rsidRPr="001B6B55" w:rsidRDefault="00CD200B" w:rsidP="00651EE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RATER INFORMATION</w:t>
            </w:r>
          </w:p>
        </w:tc>
      </w:tr>
      <w:tr w:rsidR="00CD200B" w:rsidRPr="008223A4" w14:paraId="77BDA5BF" w14:textId="77777777" w:rsidTr="00651EE2">
        <w:tblPrEx>
          <w:tblCellMar>
            <w:left w:w="108" w:type="dxa"/>
            <w:right w:w="108" w:type="dxa"/>
          </w:tblCellMar>
        </w:tblPrEx>
        <w:trPr>
          <w:trHeight w:hRule="exact" w:val="360"/>
        </w:trPr>
        <w:tc>
          <w:tcPr>
            <w:tcW w:w="10768" w:type="dxa"/>
            <w:gridSpan w:val="4"/>
          </w:tcPr>
          <w:p w14:paraId="1691F055" w14:textId="77777777" w:rsidR="00CD200B" w:rsidRPr="008223A4" w:rsidRDefault="00CD200B" w:rsidP="00651EE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HERS Rater Company Name:</w:t>
            </w:r>
          </w:p>
        </w:tc>
      </w:tr>
      <w:tr w:rsidR="00CD200B" w:rsidRPr="008223A4" w14:paraId="2EA5C3B8" w14:textId="77777777" w:rsidTr="00651EE2">
        <w:tblPrEx>
          <w:tblCellMar>
            <w:left w:w="108" w:type="dxa"/>
            <w:right w:w="108" w:type="dxa"/>
          </w:tblCellMar>
        </w:tblPrEx>
        <w:trPr>
          <w:trHeight w:hRule="exact" w:val="360"/>
        </w:trPr>
        <w:tc>
          <w:tcPr>
            <w:tcW w:w="5391" w:type="dxa"/>
            <w:gridSpan w:val="3"/>
          </w:tcPr>
          <w:p w14:paraId="418C8B6B"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p>
        </w:tc>
        <w:tc>
          <w:tcPr>
            <w:tcW w:w="5377" w:type="dxa"/>
          </w:tcPr>
          <w:p w14:paraId="47CD6B9A"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Responsible Rater Signature:</w:t>
            </w:r>
          </w:p>
        </w:tc>
      </w:tr>
      <w:tr w:rsidR="00CD200B" w:rsidRPr="008223A4" w14:paraId="6E005AFD" w14:textId="77777777" w:rsidTr="00651EE2">
        <w:tblPrEx>
          <w:tblCellMar>
            <w:left w:w="108" w:type="dxa"/>
            <w:right w:w="108" w:type="dxa"/>
          </w:tblCellMar>
        </w:tblPrEx>
        <w:trPr>
          <w:trHeight w:hRule="exact" w:val="360"/>
        </w:trPr>
        <w:tc>
          <w:tcPr>
            <w:tcW w:w="5391" w:type="dxa"/>
            <w:gridSpan w:val="3"/>
          </w:tcPr>
          <w:p w14:paraId="28523C57"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p>
        </w:tc>
        <w:tc>
          <w:tcPr>
            <w:tcW w:w="5377" w:type="dxa"/>
          </w:tcPr>
          <w:p w14:paraId="75E1AEEB"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Date Signed:</w:t>
            </w:r>
          </w:p>
        </w:tc>
      </w:tr>
    </w:tbl>
    <w:p w14:paraId="64A68589" w14:textId="77777777" w:rsidR="00CD200B" w:rsidRDefault="00CD200B" w:rsidP="009B5C14">
      <w:pPr>
        <w:jc w:val="center"/>
        <w:rPr>
          <w:rFonts w:ascii="Calibri" w:hAnsi="Calibri"/>
          <w:b/>
          <w:szCs w:val="18"/>
        </w:rPr>
      </w:pPr>
    </w:p>
    <w:p w14:paraId="7B589089" w14:textId="77777777" w:rsidR="00CD200B" w:rsidRDefault="00CD200B" w:rsidP="009B5C14">
      <w:pPr>
        <w:jc w:val="center"/>
        <w:rPr>
          <w:rFonts w:ascii="Calibri" w:hAnsi="Calibri"/>
          <w:b/>
          <w:szCs w:val="18"/>
        </w:rPr>
      </w:pPr>
    </w:p>
    <w:p w14:paraId="7A17F8CC" w14:textId="77777777" w:rsidR="00CD200B" w:rsidRDefault="00CD200B" w:rsidP="009B5C14">
      <w:pPr>
        <w:jc w:val="center"/>
        <w:rPr>
          <w:rFonts w:ascii="Calibri" w:hAnsi="Calibri"/>
          <w:b/>
          <w:szCs w:val="18"/>
        </w:rPr>
      </w:pPr>
    </w:p>
    <w:p w14:paraId="3B716EF2" w14:textId="77777777" w:rsidR="00CD200B" w:rsidRDefault="00CD200B" w:rsidP="009B5C14">
      <w:pPr>
        <w:jc w:val="center"/>
        <w:rPr>
          <w:rFonts w:ascii="Calibri" w:hAnsi="Calibri"/>
          <w:b/>
          <w:szCs w:val="18"/>
        </w:rPr>
      </w:pPr>
    </w:p>
    <w:p w14:paraId="0C79FDF3" w14:textId="77777777" w:rsidR="00CD200B" w:rsidRDefault="00CD200B" w:rsidP="009B5C14">
      <w:pPr>
        <w:jc w:val="center"/>
        <w:rPr>
          <w:rFonts w:ascii="Calibri" w:hAnsi="Calibri"/>
          <w:b/>
          <w:szCs w:val="18"/>
        </w:rPr>
      </w:pPr>
    </w:p>
    <w:p w14:paraId="4701D30E" w14:textId="77777777" w:rsidR="00CD200B" w:rsidRDefault="00CD200B" w:rsidP="009B5C14">
      <w:pPr>
        <w:jc w:val="center"/>
        <w:rPr>
          <w:rFonts w:ascii="Calibri" w:hAnsi="Calibri"/>
          <w:b/>
          <w:szCs w:val="18"/>
        </w:rPr>
      </w:pPr>
    </w:p>
    <w:p w14:paraId="619E07B6" w14:textId="77777777" w:rsidR="00CD200B" w:rsidRDefault="00CD200B" w:rsidP="009B5C14">
      <w:pPr>
        <w:jc w:val="center"/>
        <w:rPr>
          <w:rFonts w:ascii="Calibri" w:hAnsi="Calibri"/>
          <w:b/>
          <w:szCs w:val="18"/>
        </w:rPr>
      </w:pPr>
    </w:p>
    <w:p w14:paraId="0F33B360" w14:textId="77777777" w:rsidR="00670799" w:rsidRDefault="00670799" w:rsidP="009B5C14">
      <w:pPr>
        <w:jc w:val="center"/>
        <w:rPr>
          <w:rFonts w:ascii="Calibri" w:hAnsi="Calibri"/>
          <w:b/>
          <w:szCs w:val="18"/>
        </w:rPr>
        <w:sectPr w:rsidR="00670799" w:rsidSect="00670799">
          <w:headerReference w:type="even" r:id="rId8"/>
          <w:headerReference w:type="default" r:id="rId9"/>
          <w:footerReference w:type="default" r:id="rId10"/>
          <w:headerReference w:type="first" r:id="rId11"/>
          <w:pgSz w:w="12240" w:h="15840" w:code="1"/>
          <w:pgMar w:top="375" w:right="720" w:bottom="720" w:left="720" w:header="360" w:footer="576" w:gutter="0"/>
          <w:pgNumType w:start="1"/>
          <w:cols w:space="720"/>
          <w:docGrid w:linePitch="272"/>
        </w:sectPr>
      </w:pPr>
    </w:p>
    <w:p w14:paraId="4A3A5B11" w14:textId="05A6F729" w:rsidR="00EA01F0" w:rsidRPr="002F4374" w:rsidRDefault="009B5C14" w:rsidP="009B5C14">
      <w:pPr>
        <w:jc w:val="center"/>
        <w:rPr>
          <w:rFonts w:ascii="Calibri" w:hAnsi="Calibri"/>
          <w:b/>
          <w:szCs w:val="18"/>
        </w:rPr>
      </w:pPr>
      <w:r w:rsidRPr="002F4374">
        <w:rPr>
          <w:rFonts w:ascii="Calibri" w:hAnsi="Calibri"/>
          <w:b/>
          <w:szCs w:val="18"/>
        </w:rPr>
        <w:lastRenderedPageBreak/>
        <w:t>CF</w:t>
      </w:r>
      <w:r w:rsidR="00CD200B">
        <w:rPr>
          <w:rFonts w:ascii="Calibri" w:hAnsi="Calibri"/>
          <w:b/>
          <w:szCs w:val="18"/>
        </w:rPr>
        <w:t>3</w:t>
      </w:r>
      <w:r w:rsidRPr="002F4374">
        <w:rPr>
          <w:rFonts w:ascii="Calibri" w:hAnsi="Calibri"/>
          <w:b/>
          <w:szCs w:val="18"/>
        </w:rPr>
        <w:t>R-</w:t>
      </w:r>
      <w:r w:rsidR="00672313">
        <w:rPr>
          <w:rFonts w:ascii="Calibri" w:hAnsi="Calibri"/>
          <w:b/>
          <w:szCs w:val="18"/>
        </w:rPr>
        <w:t>MCH-24a</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716493A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43F738F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filled from the </w:t>
      </w:r>
      <w:r w:rsidR="005419F0">
        <w:rPr>
          <w:rFonts w:ascii="Calibri" w:hAnsi="Calibri"/>
          <w:sz w:val="18"/>
          <w:szCs w:val="18"/>
        </w:rPr>
        <w:t>MCH-27</w:t>
      </w:r>
      <w:r>
        <w:rPr>
          <w:rFonts w:ascii="Calibri" w:hAnsi="Calibri"/>
          <w:sz w:val="18"/>
          <w:szCs w:val="18"/>
        </w:rPr>
        <w:t xml:space="preserve">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5419F0">
        <w:rPr>
          <w:rFonts w:ascii="Calibri" w:hAnsi="Calibri"/>
          <w:sz w:val="18"/>
          <w:szCs w:val="18"/>
        </w:rPr>
        <w:t>2ACH</w:t>
      </w:r>
      <w:r w:rsidR="005419F0" w:rsidRPr="00236E77">
        <w:rPr>
          <w:rFonts w:ascii="Calibri" w:hAnsi="Calibri"/>
          <w:sz w:val="18"/>
          <w:szCs w:val="18"/>
          <w:vertAlign w:val="subscript"/>
        </w:rPr>
        <w:t>50</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772E421E" w14:textId="4795384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w:t>
      </w:r>
      <w:r w:rsidR="005419F0">
        <w:rPr>
          <w:rFonts w:ascii="Calibri" w:hAnsi="Calibri"/>
          <w:sz w:val="18"/>
          <w:szCs w:val="18"/>
        </w:rPr>
        <w:t>tomatically filled from the MCH-27</w:t>
      </w:r>
      <w:r>
        <w:rPr>
          <w:rFonts w:ascii="Calibri" w:hAnsi="Calibri"/>
          <w:sz w:val="18"/>
          <w:szCs w:val="18"/>
        </w:rPr>
        <w:t xml:space="preserve">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236E77">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44AB8158" w14:textId="1FB53AEC"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w:t>
      </w:r>
      <w:r w:rsidR="004A2663">
        <w:rPr>
          <w:rFonts w:ascii="Calibri" w:hAnsi="Calibri"/>
          <w:sz w:val="18"/>
          <w:szCs w:val="18"/>
        </w:rPr>
        <w:t>displays</w:t>
      </w:r>
      <w:r>
        <w:rPr>
          <w:rFonts w:ascii="Calibri" w:hAnsi="Calibri"/>
          <w:sz w:val="18"/>
          <w:szCs w:val="18"/>
        </w:rPr>
        <w:t xml:space="preserve"> the </w:t>
      </w:r>
      <w:r w:rsidR="004A2663">
        <w:rPr>
          <w:rFonts w:ascii="Calibri" w:hAnsi="Calibri"/>
          <w:sz w:val="18"/>
          <w:szCs w:val="18"/>
        </w:rPr>
        <w:t>2ACH</w:t>
      </w:r>
      <w:r w:rsidR="004A2663" w:rsidRPr="00236E77">
        <w:rPr>
          <w:rFonts w:ascii="Calibri" w:hAnsi="Calibri"/>
          <w:sz w:val="18"/>
          <w:szCs w:val="18"/>
          <w:vertAlign w:val="subscript"/>
        </w:rPr>
        <w:t>50</w:t>
      </w:r>
      <w:r>
        <w:rPr>
          <w:rFonts w:ascii="Calibri" w:hAnsi="Calibri"/>
          <w:sz w:val="18"/>
          <w:szCs w:val="18"/>
        </w:rPr>
        <w:t xml:space="preserve"> </w:t>
      </w:r>
      <w:r w:rsidR="004A2663">
        <w:rPr>
          <w:rFonts w:ascii="Calibri" w:hAnsi="Calibri"/>
          <w:sz w:val="18"/>
          <w:szCs w:val="18"/>
        </w:rPr>
        <w:t>default</w:t>
      </w:r>
      <w:r>
        <w:rPr>
          <w:rFonts w:ascii="Calibri" w:hAnsi="Calibri"/>
          <w:sz w:val="18"/>
          <w:szCs w:val="18"/>
        </w:rPr>
        <w:t xml:space="preserve"> </w:t>
      </w:r>
      <w:r w:rsidR="00B02DA6">
        <w:rPr>
          <w:rFonts w:ascii="Calibri" w:hAnsi="Calibri"/>
          <w:sz w:val="18"/>
          <w:szCs w:val="18"/>
        </w:rPr>
        <w:t>enclosure</w:t>
      </w:r>
      <w:r w:rsidR="004A2663">
        <w:rPr>
          <w:rFonts w:ascii="Calibri" w:hAnsi="Calibri"/>
          <w:sz w:val="18"/>
          <w:szCs w:val="18"/>
        </w:rPr>
        <w:t xml:space="preserv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766BF993" w:rsidR="00EC07D1" w:rsidRDefault="00EC07D1" w:rsidP="00EC07D1">
      <w:pPr>
        <w:pStyle w:val="ListParagraph"/>
        <w:numPr>
          <w:ilvl w:val="0"/>
          <w:numId w:val="15"/>
        </w:numPr>
        <w:rPr>
          <w:ins w:id="17" w:author="Markstrum, Alexis@Energy" w:date="2019-09-30T14:52:00Z"/>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07247995" w14:textId="77777777" w:rsidR="003574C3" w:rsidRPr="003574C3" w:rsidRDefault="003574C3" w:rsidP="003574C3">
      <w:pPr>
        <w:pStyle w:val="ListParagraph"/>
        <w:numPr>
          <w:ilvl w:val="0"/>
          <w:numId w:val="15"/>
        </w:numPr>
        <w:rPr>
          <w:ins w:id="18" w:author="Markstrum, Alexis@Energy" w:date="2019-09-30T14:52:00Z"/>
          <w:rFonts w:ascii="Calibri" w:hAnsi="Calibri"/>
          <w:sz w:val="18"/>
          <w:szCs w:val="18"/>
        </w:rPr>
      </w:pPr>
      <w:ins w:id="19" w:author="Markstrum, Alexis@Energy" w:date="2019-09-30T14:52:00Z">
        <w:r w:rsidRPr="003574C3">
          <w:rPr>
            <w:rFonts w:ascii="Calibri" w:hAnsi="Calibri"/>
            <w:sz w:val="18"/>
            <w:szCs w:val="18"/>
          </w:rPr>
          <w:t>This field is automatically calculated unless the CF1R is an NCB or ADD.</w:t>
        </w:r>
      </w:ins>
    </w:p>
    <w:p w14:paraId="275264A1" w14:textId="69240097" w:rsidR="003574C3" w:rsidDel="003574C3" w:rsidRDefault="003574C3" w:rsidP="00CA0E61">
      <w:pPr>
        <w:pStyle w:val="ListParagraph"/>
        <w:rPr>
          <w:del w:id="20" w:author="Markstrum, Alexis@Energy" w:date="2019-09-30T14:52:00Z"/>
          <w:rFonts w:ascii="Calibri" w:hAnsi="Calibri"/>
          <w:sz w:val="18"/>
          <w:szCs w:val="18"/>
        </w:rPr>
      </w:pP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66A6DFA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2AE0103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7A94132C"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DB07AFE"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8BA8F8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6EB5A86C"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A0B290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2932AE44"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185438AD"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47756A7E"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672313">
        <w:rPr>
          <w:rFonts w:ascii="Calibri" w:hAnsi="Calibri"/>
          <w:b/>
          <w:sz w:val="18"/>
          <w:szCs w:val="18"/>
        </w:rPr>
        <w:t>MCH24a</w:t>
      </w:r>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09FC977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746344A9"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This is the reading on the manual manometer with no fans turned on.</w:t>
      </w:r>
    </w:p>
    <w:p w14:paraId="4A3A5B32" w14:textId="4B53EFAE"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r w:rsidR="00C70CDD">
        <w:rPr>
          <w:rFonts w:ascii="Calibri" w:hAnsi="Calibri"/>
          <w:sz w:val="18"/>
          <w:szCs w:val="18"/>
        </w:rPr>
        <w:t xml:space="preserve">. This is the enclosure pressure target value the </w:t>
      </w:r>
      <w:r w:rsidR="00B02DA6">
        <w:rPr>
          <w:rFonts w:ascii="Calibri" w:hAnsi="Calibri"/>
          <w:sz w:val="18"/>
          <w:szCs w:val="18"/>
        </w:rPr>
        <w:t>enclosure</w:t>
      </w:r>
      <w:r w:rsidR="00C70CDD">
        <w:rPr>
          <w:rFonts w:ascii="Calibri" w:hAnsi="Calibri"/>
          <w:sz w:val="18"/>
          <w:szCs w:val="18"/>
        </w:rPr>
        <w:t xml:space="preserve"> needs to achieve</w:t>
      </w:r>
      <w:r w:rsidR="006A4DFF">
        <w:rPr>
          <w:rFonts w:ascii="Calibri" w:hAnsi="Calibri"/>
          <w:sz w:val="18"/>
          <w:szCs w:val="18"/>
        </w:rPr>
        <w:t xml:space="preserve"> during the test</w:t>
      </w:r>
      <w:r w:rsidR="00C70CDD">
        <w:rPr>
          <w:rFonts w:ascii="Calibri" w:hAnsi="Calibri"/>
          <w:sz w:val="18"/>
          <w:szCs w:val="18"/>
        </w:rPr>
        <w:t>.</w:t>
      </w:r>
    </w:p>
    <w:p w14:paraId="16535BC0" w14:textId="182383ED" w:rsidR="00C70CDD" w:rsidRDefault="00C70CDD" w:rsidP="0009311F">
      <w:pPr>
        <w:pStyle w:val="ListParagraph"/>
        <w:numPr>
          <w:ilvl w:val="0"/>
          <w:numId w:val="17"/>
        </w:numPr>
        <w:rPr>
          <w:rFonts w:ascii="Calibri" w:hAnsi="Calibri"/>
          <w:sz w:val="18"/>
          <w:szCs w:val="18"/>
        </w:rPr>
      </w:pPr>
      <w:r>
        <w:rPr>
          <w:rFonts w:ascii="Calibri" w:hAnsi="Calibri"/>
          <w:sz w:val="18"/>
          <w:szCs w:val="18"/>
        </w:rPr>
        <w:t>Enter the unadjusted enclosure pressure measured. This value is read from the manual manometer during the test.</w:t>
      </w:r>
    </w:p>
    <w:p w14:paraId="000AA53E" w14:textId="5CC482E9" w:rsidR="00C70CDD" w:rsidRDefault="00C70CDD" w:rsidP="0009311F">
      <w:pPr>
        <w:pStyle w:val="ListParagraph"/>
        <w:numPr>
          <w:ilvl w:val="0"/>
          <w:numId w:val="17"/>
        </w:numPr>
        <w:rPr>
          <w:rFonts w:ascii="Calibri" w:hAnsi="Calibri"/>
          <w:sz w:val="18"/>
          <w:szCs w:val="18"/>
        </w:rPr>
      </w:pPr>
      <w:r>
        <w:rPr>
          <w:rFonts w:ascii="Calibri" w:hAnsi="Calibri"/>
          <w:sz w:val="18"/>
          <w:szCs w:val="18"/>
        </w:rPr>
        <w:t>This field is automatically calculated. This value is the difference of the unadjusted enclosure pressure measured and the pre-test baseline enclosure pressure.</w:t>
      </w:r>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3C9939B7"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 xml:space="preserve">measured nominal </w:t>
      </w:r>
      <w:r>
        <w:rPr>
          <w:rFonts w:ascii="Calibri" w:hAnsi="Calibri"/>
          <w:sz w:val="18"/>
          <w:szCs w:val="18"/>
        </w:rPr>
        <w:t xml:space="preserve">fan flow </w:t>
      </w:r>
      <w:r w:rsidR="00C70CDD">
        <w:rPr>
          <w:rFonts w:ascii="Calibri" w:hAnsi="Calibri"/>
          <w:sz w:val="18"/>
          <w:szCs w:val="18"/>
        </w:rPr>
        <w:t xml:space="preserve">at above fan pressure </w:t>
      </w:r>
      <w:r>
        <w:rPr>
          <w:rFonts w:ascii="Calibri" w:hAnsi="Calibri"/>
          <w:sz w:val="18"/>
          <w:szCs w:val="18"/>
        </w:rPr>
        <w:t xml:space="preserve">from the manometer that corresponds to the </w:t>
      </w:r>
      <w:r w:rsidR="00C70CDD">
        <w:rPr>
          <w:rFonts w:ascii="Calibri" w:hAnsi="Calibri"/>
          <w:sz w:val="18"/>
          <w:szCs w:val="18"/>
        </w:rPr>
        <w:t>induced enclosure pressure difference.</w:t>
      </w:r>
    </w:p>
    <w:p w14:paraId="4A3A5B3A" w14:textId="7A7B0B74"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r w:rsidR="00A8014F">
        <w:rPr>
          <w:rFonts w:ascii="Calibri" w:hAnsi="Calibri"/>
          <w:sz w:val="18"/>
          <w:szCs w:val="18"/>
        </w:rPr>
        <w:t>The induced enclosure pressure difference is converted to a nominal airflow at 50 Pa.</w:t>
      </w: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5D7355E1"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134F64B9"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236E77">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4E531466"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419F0">
        <w:rPr>
          <w:rFonts w:ascii="Calibri" w:hAnsi="Calibri"/>
          <w:b/>
          <w:sz w:val="18"/>
          <w:szCs w:val="18"/>
        </w:rPr>
        <w:t>Measured Enclosure Air Leakage Rate</w:t>
      </w:r>
    </w:p>
    <w:p w14:paraId="4A3A5DF9" w14:textId="2B4987D6"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r w:rsidR="005419F0">
        <w:rPr>
          <w:rFonts w:ascii="Calibri" w:hAnsi="Calibri"/>
          <w:sz w:val="18"/>
          <w:szCs w:val="18"/>
        </w:rPr>
        <w:t>.</w:t>
      </w:r>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5419F0">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20B74697" w:rsidR="0009311F" w:rsidRPr="00782762" w:rsidRDefault="0009311F" w:rsidP="00236E77">
      <w:pPr>
        <w:pStyle w:val="ListParagraph"/>
        <w:rPr>
          <w:rFonts w:ascii="Calibri" w:hAnsi="Calibri"/>
          <w:sz w:val="18"/>
          <w:szCs w:val="18"/>
        </w:rPr>
      </w:pPr>
    </w:p>
    <w:p w14:paraId="4A3A5E02" w14:textId="77777777" w:rsidR="00EA01F0" w:rsidRDefault="00EA01F0">
      <w:pPr>
        <w:sectPr w:rsidR="00EA01F0" w:rsidSect="00670799">
          <w:headerReference w:type="default" r:id="rId12"/>
          <w:pgSz w:w="12240" w:h="15840" w:code="1"/>
          <w:pgMar w:top="375" w:right="720" w:bottom="720" w:left="720" w:header="36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3574C3">
        <w:tc>
          <w:tcPr>
            <w:tcW w:w="10790" w:type="dxa"/>
            <w:gridSpan w:val="3"/>
            <w:vAlign w:val="center"/>
          </w:tcPr>
          <w:p w14:paraId="4A3A5E03" w14:textId="321BE446"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3574C3">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73112DF7" w:rsidR="005B6312" w:rsidRPr="00A42BCC" w:rsidRDefault="005B6312" w:rsidP="004A2663">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066F15">
              <w:rPr>
                <w:rFonts w:asciiTheme="minorHAnsi" w:hAnsiTheme="minorHAnsi"/>
                <w:sz w:val="18"/>
                <w:szCs w:val="18"/>
              </w:rPr>
              <w:t>MCH-27</w:t>
            </w:r>
            <w:r>
              <w:rPr>
                <w:rFonts w:asciiTheme="minorHAnsi" w:hAnsiTheme="minorHAnsi"/>
                <w:sz w:val="18"/>
                <w:szCs w:val="18"/>
              </w:rPr>
              <w:t>?</w:t>
            </w:r>
          </w:p>
        </w:tc>
        <w:tc>
          <w:tcPr>
            <w:tcW w:w="5104" w:type="dxa"/>
            <w:vAlign w:val="center"/>
          </w:tcPr>
          <w:p w14:paraId="4A3A5E08" w14:textId="751D4314"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3574C3">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7EA35B43"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066F15">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41BD8D6F" w14:textId="5BF10310"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compartmentalization leakage, then value = Required, else value = N/A&gt;&gt;</w:t>
            </w:r>
          </w:p>
        </w:tc>
      </w:tr>
      <w:tr w:rsidR="005B6312" w:rsidRPr="00A42BCC" w14:paraId="4A3A5E0D" w14:textId="77777777" w:rsidTr="003574C3">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206B8B77" w:rsidR="005B6312" w:rsidRPr="00A42BCC" w:rsidRDefault="004A2663">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104" w:type="dxa"/>
            <w:vAlign w:val="center"/>
          </w:tcPr>
          <w:p w14:paraId="4A3A5E0C" w14:textId="0450ECEE" w:rsidR="005B6312" w:rsidRPr="00A42BCC"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 xml:space="preserve">if A01=required, then value = </w:t>
            </w:r>
            <w:r w:rsidR="00066F15">
              <w:rPr>
                <w:rFonts w:asciiTheme="minorHAnsi" w:hAnsiTheme="minorHAnsi"/>
                <w:sz w:val="18"/>
                <w:szCs w:val="18"/>
              </w:rPr>
              <w:t>2 ACH</w:t>
            </w:r>
            <w:r w:rsidR="00066F15" w:rsidRPr="00236E77">
              <w:rPr>
                <w:rFonts w:asciiTheme="minorHAnsi" w:hAnsiTheme="minorHAnsi"/>
                <w:sz w:val="18"/>
                <w:szCs w:val="18"/>
                <w:vertAlign w:val="subscript"/>
              </w:rPr>
              <w:t>50</w:t>
            </w:r>
            <w:r w:rsidR="00066F15">
              <w:rPr>
                <w:rFonts w:asciiTheme="minorHAnsi" w:hAnsiTheme="minorHAnsi"/>
                <w:sz w:val="18"/>
                <w:szCs w:val="18"/>
              </w:rPr>
              <w:t xml:space="preserve"> </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3574C3">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3574C3">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3574C3">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3574C3">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2F9E0BDA"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5B6312" w:rsidRPr="00A42BCC" w:rsidDel="008A5A59" w14:paraId="1C20919B" w14:textId="77777777" w:rsidTr="003574C3">
        <w:tc>
          <w:tcPr>
            <w:tcW w:w="582" w:type="dxa"/>
            <w:vAlign w:val="center"/>
          </w:tcPr>
          <w:p w14:paraId="02FF2CA6" w14:textId="1949CE24" w:rsidR="005B6312" w:rsidDel="008A5A59" w:rsidRDefault="00011BC3" w:rsidP="008D3313">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506BBE" w14:textId="77777777" w:rsidR="0032219C" w:rsidRDefault="0032219C" w:rsidP="00EE34BD">
            <w:pPr>
              <w:rPr>
                <w:ins w:id="21" w:author="Markstrum, Alexis@Energy" w:date="2019-10-14T11:05:00Z"/>
                <w:rFonts w:asciiTheme="minorHAnsi" w:hAnsiTheme="minorHAnsi"/>
                <w:sz w:val="18"/>
                <w:szCs w:val="18"/>
              </w:rPr>
            </w:pPr>
            <w:ins w:id="22" w:author="Markstrum, Alexis@Energy" w:date="2019-10-14T11:05:00Z">
              <w:r w:rsidRPr="0032219C">
                <w:rPr>
                  <w:rFonts w:asciiTheme="minorHAnsi" w:hAnsiTheme="minorHAnsi"/>
                  <w:sz w:val="18"/>
                  <w:szCs w:val="18"/>
                </w:rPr>
                <w:t xml:space="preserve">&lt;&lt;if A02≠"required", then value = N/A; </w:t>
              </w:r>
            </w:ins>
          </w:p>
          <w:p w14:paraId="7EF906E3" w14:textId="77777777" w:rsidR="0032219C" w:rsidRDefault="0032219C" w:rsidP="00EE34BD">
            <w:pPr>
              <w:rPr>
                <w:ins w:id="23" w:author="Markstrum, Alexis@Energy" w:date="2019-10-14T11:05:00Z"/>
                <w:rFonts w:asciiTheme="minorHAnsi" w:hAnsiTheme="minorHAnsi"/>
                <w:sz w:val="18"/>
                <w:szCs w:val="18"/>
              </w:rPr>
            </w:pPr>
            <w:ins w:id="24" w:author="Markstrum, Alexis@Energy" w:date="2019-10-14T11:05:00Z">
              <w:r w:rsidRPr="0032219C">
                <w:rPr>
                  <w:rFonts w:asciiTheme="minorHAnsi" w:hAnsiTheme="minorHAnsi"/>
                  <w:sz w:val="18"/>
                  <w:szCs w:val="18"/>
                </w:rPr>
                <w:t xml:space="preserve">Else if value available from CF1R, use value; </w:t>
              </w:r>
            </w:ins>
          </w:p>
          <w:p w14:paraId="19F34BED" w14:textId="5329A057" w:rsidR="00B05774" w:rsidDel="0032219C" w:rsidRDefault="0032219C" w:rsidP="0007727D">
            <w:pPr>
              <w:rPr>
                <w:del w:id="25" w:author="Markstrum, Alexis@Energy" w:date="2019-10-14T11:05:00Z"/>
                <w:rFonts w:asciiTheme="minorHAnsi" w:hAnsiTheme="minorHAnsi"/>
                <w:sz w:val="18"/>
                <w:szCs w:val="18"/>
              </w:rPr>
            </w:pPr>
            <w:ins w:id="26" w:author="Markstrum, Alexis@Energy" w:date="2019-10-14T11:05:00Z">
              <w:r w:rsidRPr="0032219C">
                <w:rPr>
                  <w:rFonts w:asciiTheme="minorHAnsi" w:hAnsiTheme="minorHAnsi"/>
                  <w:sz w:val="18"/>
                  <w:szCs w:val="18"/>
                </w:rPr>
                <w:t>Else user input numeric value, xxxxx.x &gt;&gt;</w:t>
              </w:r>
            </w:ins>
            <w:del w:id="27" w:author="Markstrum, Alexis@Energy" w:date="2019-10-14T11:05:00Z">
              <w:r w:rsidR="005B6312" w:rsidRPr="00BE0A0D" w:rsidDel="0032219C">
                <w:rPr>
                  <w:rFonts w:asciiTheme="minorHAnsi" w:hAnsiTheme="minorHAnsi"/>
                  <w:sz w:val="18"/>
                  <w:szCs w:val="18"/>
                </w:rPr>
                <w:delText xml:space="preserve">&lt;&lt;if A02="required", </w:delText>
              </w:r>
              <w:r w:rsidR="0007727D" w:rsidDel="0032219C">
                <w:rPr>
                  <w:rFonts w:asciiTheme="minorHAnsi" w:hAnsiTheme="minorHAnsi"/>
                  <w:sz w:val="18"/>
                  <w:szCs w:val="18"/>
                </w:rPr>
                <w:delText xml:space="preserve">then value is </w:delText>
              </w:r>
              <w:r w:rsidR="00B05774" w:rsidDel="0032219C">
                <w:rPr>
                  <w:rFonts w:asciiTheme="minorHAnsi" w:hAnsiTheme="minorHAnsi"/>
                  <w:sz w:val="18"/>
                  <w:szCs w:val="18"/>
                </w:rPr>
                <w:delText>taken</w:delText>
              </w:r>
              <w:r w:rsidR="0007727D" w:rsidDel="0032219C">
                <w:rPr>
                  <w:rFonts w:asciiTheme="minorHAnsi" w:hAnsiTheme="minorHAnsi"/>
                  <w:sz w:val="18"/>
                  <w:szCs w:val="18"/>
                </w:rPr>
                <w:delText xml:space="preserve"> from CF1R</w:delText>
              </w:r>
              <w:r w:rsidR="00B05774" w:rsidDel="0032219C">
                <w:rPr>
                  <w:rFonts w:asciiTheme="minorHAnsi" w:hAnsiTheme="minorHAnsi"/>
                  <w:sz w:val="18"/>
                  <w:szCs w:val="18"/>
                </w:rPr>
                <w:delText>;</w:delText>
              </w:r>
            </w:del>
          </w:p>
          <w:p w14:paraId="1FC322F3" w14:textId="39E75927" w:rsidR="005B6312" w:rsidRPr="00A42BCC" w:rsidDel="008A5A59" w:rsidRDefault="00B05774" w:rsidP="00EE34BD">
            <w:pPr>
              <w:rPr>
                <w:rFonts w:asciiTheme="minorHAnsi" w:hAnsiTheme="minorHAnsi"/>
                <w:sz w:val="18"/>
                <w:szCs w:val="18"/>
              </w:rPr>
            </w:pPr>
            <w:del w:id="28" w:author="Markstrum, Alexis@Energy" w:date="2019-10-14T11:05:00Z">
              <w:r w:rsidDel="0032219C">
                <w:rPr>
                  <w:rFonts w:asciiTheme="minorHAnsi" w:hAnsiTheme="minorHAnsi"/>
                  <w:sz w:val="18"/>
                  <w:szCs w:val="18"/>
                </w:rPr>
                <w:delText xml:space="preserve">Else </w:delText>
              </w:r>
              <w:r w:rsidR="005B6312" w:rsidRPr="00BE0A0D" w:rsidDel="0032219C">
                <w:rPr>
                  <w:rFonts w:asciiTheme="minorHAnsi" w:hAnsiTheme="minorHAnsi"/>
                  <w:sz w:val="18"/>
                  <w:szCs w:val="18"/>
                </w:rPr>
                <w:delText xml:space="preserve"> user input numeric value, xxxxx.x</w:delText>
              </w:r>
              <w:r w:rsidR="00EE34BD" w:rsidDel="0032219C">
                <w:rPr>
                  <w:rFonts w:asciiTheme="minorHAnsi" w:hAnsiTheme="minorHAnsi"/>
                  <w:sz w:val="18"/>
                  <w:szCs w:val="18"/>
                </w:rPr>
                <w:delText>;</w:delText>
              </w:r>
              <w:r w:rsidR="005B6312" w:rsidRPr="00BE0A0D" w:rsidDel="0032219C">
                <w:rPr>
                  <w:rFonts w:asciiTheme="minorHAnsi" w:hAnsiTheme="minorHAnsi"/>
                  <w:sz w:val="18"/>
                  <w:szCs w:val="18"/>
                </w:rPr>
                <w:delText xml:space="preserve"> </w:delText>
              </w:r>
              <w:r w:rsidR="0007727D" w:rsidDel="0032219C">
                <w:rPr>
                  <w:rFonts w:asciiTheme="minorHAnsi" w:hAnsiTheme="minorHAnsi"/>
                  <w:sz w:val="18"/>
                  <w:szCs w:val="18"/>
                </w:rPr>
                <w:br/>
              </w:r>
              <w:r w:rsidR="005B6312" w:rsidRPr="00BE0A0D" w:rsidDel="0032219C">
                <w:rPr>
                  <w:rFonts w:asciiTheme="minorHAnsi" w:hAnsiTheme="minorHAnsi"/>
                  <w:sz w:val="18"/>
                  <w:szCs w:val="18"/>
                </w:rPr>
                <w:delText>else,</w:delText>
              </w:r>
              <w:r w:rsidDel="0032219C">
                <w:rPr>
                  <w:rFonts w:asciiTheme="minorHAnsi" w:hAnsiTheme="minorHAnsi"/>
                  <w:sz w:val="18"/>
                  <w:szCs w:val="18"/>
                </w:rPr>
                <w:delText xml:space="preserve"> if A02 </w:delText>
              </w:r>
              <w:r w:rsidR="00EE34BD" w:rsidDel="0032219C">
                <w:rPr>
                  <w:rFonts w:asciiTheme="minorHAnsi" w:hAnsiTheme="minorHAnsi" w:cstheme="minorHAnsi"/>
                  <w:sz w:val="18"/>
                  <w:szCs w:val="18"/>
                </w:rPr>
                <w:delText>≠</w:delText>
              </w:r>
              <w:r w:rsidDel="0032219C">
                <w:rPr>
                  <w:rFonts w:asciiTheme="minorHAnsi" w:hAnsiTheme="minorHAnsi"/>
                  <w:sz w:val="18"/>
                  <w:szCs w:val="18"/>
                </w:rPr>
                <w:delText xml:space="preserve"> “required”, then</w:delText>
              </w:r>
              <w:r w:rsidR="005B6312" w:rsidRPr="00BE0A0D" w:rsidDel="0032219C">
                <w:rPr>
                  <w:rFonts w:asciiTheme="minorHAnsi" w:hAnsiTheme="minorHAnsi"/>
                  <w:sz w:val="18"/>
                  <w:szCs w:val="18"/>
                </w:rPr>
                <w:delText xml:space="preserve"> value=N/A&gt;&gt;</w:delText>
              </w:r>
            </w:del>
          </w:p>
        </w:tc>
      </w:tr>
      <w:tr w:rsidR="005B6312" w:rsidRPr="00A42BCC" w:rsidDel="008A5A59" w14:paraId="0666F892" w14:textId="77777777" w:rsidTr="003574C3">
        <w:tc>
          <w:tcPr>
            <w:tcW w:w="582" w:type="dxa"/>
            <w:vAlign w:val="center"/>
          </w:tcPr>
          <w:p w14:paraId="287EAC2B" w14:textId="74B8E243" w:rsidR="005B6312" w:rsidDel="008A5A59" w:rsidRDefault="00011BC3" w:rsidP="008D3313">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653B3DA" w14:textId="77777777" w:rsidR="0032219C" w:rsidRPr="0032219C" w:rsidRDefault="0032219C" w:rsidP="0032219C">
            <w:pPr>
              <w:rPr>
                <w:ins w:id="29" w:author="Markstrum, Alexis@Energy" w:date="2019-10-14T11:05:00Z"/>
                <w:rFonts w:asciiTheme="minorHAnsi" w:hAnsiTheme="minorHAnsi"/>
                <w:sz w:val="18"/>
                <w:szCs w:val="18"/>
              </w:rPr>
            </w:pPr>
            <w:ins w:id="30" w:author="Markstrum, Alexis@Energy" w:date="2019-10-14T11:05:00Z">
              <w:r w:rsidRPr="0032219C">
                <w:rPr>
                  <w:rFonts w:asciiTheme="minorHAnsi" w:hAnsiTheme="minorHAnsi"/>
                  <w:sz w:val="18"/>
                  <w:szCs w:val="18"/>
                </w:rPr>
                <w:t xml:space="preserve">&lt;&lt;if A02≠"required", then value = N/A; </w:t>
              </w:r>
            </w:ins>
          </w:p>
          <w:p w14:paraId="54275FAD" w14:textId="77777777" w:rsidR="0032219C" w:rsidRPr="0032219C" w:rsidRDefault="0032219C" w:rsidP="0032219C">
            <w:pPr>
              <w:rPr>
                <w:ins w:id="31" w:author="Markstrum, Alexis@Energy" w:date="2019-10-14T11:05:00Z"/>
                <w:rFonts w:asciiTheme="minorHAnsi" w:hAnsiTheme="minorHAnsi"/>
                <w:sz w:val="18"/>
                <w:szCs w:val="18"/>
              </w:rPr>
            </w:pPr>
            <w:ins w:id="32" w:author="Markstrum, Alexis@Energy" w:date="2019-10-14T11:05:00Z">
              <w:r w:rsidRPr="0032219C">
                <w:rPr>
                  <w:rFonts w:asciiTheme="minorHAnsi" w:hAnsiTheme="minorHAnsi"/>
                  <w:sz w:val="18"/>
                  <w:szCs w:val="18"/>
                </w:rPr>
                <w:t xml:space="preserve">Else if value available from CF1R, use value; </w:t>
              </w:r>
            </w:ins>
          </w:p>
          <w:p w14:paraId="47794455" w14:textId="058E5382" w:rsidR="00B05774" w:rsidRPr="00B05774" w:rsidDel="0032219C" w:rsidRDefault="0032219C" w:rsidP="0032219C">
            <w:pPr>
              <w:rPr>
                <w:del w:id="33" w:author="Markstrum, Alexis@Energy" w:date="2019-10-14T11:05:00Z"/>
                <w:rFonts w:asciiTheme="minorHAnsi" w:hAnsiTheme="minorHAnsi"/>
                <w:sz w:val="18"/>
                <w:szCs w:val="18"/>
              </w:rPr>
            </w:pPr>
            <w:ins w:id="34" w:author="Markstrum, Alexis@Energy" w:date="2019-10-14T11:05:00Z">
              <w:r w:rsidRPr="0032219C">
                <w:rPr>
                  <w:rFonts w:asciiTheme="minorHAnsi" w:hAnsiTheme="minorHAnsi"/>
                  <w:sz w:val="18"/>
                  <w:szCs w:val="18"/>
                </w:rPr>
                <w:t>Else user input numeric value, xxxxx.x &gt;&gt;</w:t>
              </w:r>
            </w:ins>
            <w:del w:id="35" w:author="Markstrum, Alexis@Energy" w:date="2019-10-14T11:05:00Z">
              <w:r w:rsidR="00B05774" w:rsidRPr="00B05774" w:rsidDel="0032219C">
                <w:rPr>
                  <w:rFonts w:asciiTheme="minorHAnsi" w:hAnsiTheme="minorHAnsi"/>
                  <w:sz w:val="18"/>
                  <w:szCs w:val="18"/>
                </w:rPr>
                <w:delText xml:space="preserve">&lt;&lt;if A02="required", then value is </w:delText>
              </w:r>
              <w:r w:rsidR="00B05774" w:rsidDel="0032219C">
                <w:rPr>
                  <w:rFonts w:asciiTheme="minorHAnsi" w:hAnsiTheme="minorHAnsi"/>
                  <w:sz w:val="18"/>
                  <w:szCs w:val="18"/>
                </w:rPr>
                <w:delText>taken</w:delText>
              </w:r>
              <w:r w:rsidR="00B05774" w:rsidRPr="00B05774" w:rsidDel="0032219C">
                <w:rPr>
                  <w:rFonts w:asciiTheme="minorHAnsi" w:hAnsiTheme="minorHAnsi"/>
                  <w:sz w:val="18"/>
                  <w:szCs w:val="18"/>
                </w:rPr>
                <w:delText xml:space="preserve"> from CF1R;</w:delText>
              </w:r>
            </w:del>
          </w:p>
          <w:p w14:paraId="123F3E22" w14:textId="43E1A618" w:rsidR="00B05774" w:rsidRPr="00B05774" w:rsidDel="0032219C" w:rsidRDefault="00B05774" w:rsidP="00B05774">
            <w:pPr>
              <w:rPr>
                <w:del w:id="36" w:author="Markstrum, Alexis@Energy" w:date="2019-10-14T11:05:00Z"/>
                <w:rFonts w:asciiTheme="minorHAnsi" w:hAnsiTheme="minorHAnsi"/>
                <w:sz w:val="18"/>
                <w:szCs w:val="18"/>
              </w:rPr>
            </w:pPr>
            <w:del w:id="37" w:author="Markstrum, Alexis@Energy" w:date="2019-10-14T11:05:00Z">
              <w:r w:rsidRPr="00B05774" w:rsidDel="0032219C">
                <w:rPr>
                  <w:rFonts w:asciiTheme="minorHAnsi" w:hAnsiTheme="minorHAnsi"/>
                  <w:sz w:val="18"/>
                  <w:szCs w:val="18"/>
                </w:rPr>
                <w:delText>Else user input numeric value, xxxxx.x</w:delText>
              </w:r>
              <w:r w:rsidR="00EE34BD" w:rsidDel="0032219C">
                <w:rPr>
                  <w:rFonts w:asciiTheme="minorHAnsi" w:hAnsiTheme="minorHAnsi"/>
                  <w:sz w:val="18"/>
                  <w:szCs w:val="18"/>
                </w:rPr>
                <w:delText>;</w:delText>
              </w:r>
              <w:r w:rsidRPr="00B05774" w:rsidDel="0032219C">
                <w:rPr>
                  <w:rFonts w:asciiTheme="minorHAnsi" w:hAnsiTheme="minorHAnsi"/>
                  <w:sz w:val="18"/>
                  <w:szCs w:val="18"/>
                </w:rPr>
                <w:delText xml:space="preserve"> </w:delText>
              </w:r>
            </w:del>
          </w:p>
          <w:p w14:paraId="72497052" w14:textId="6F5AB80D" w:rsidR="005B6312" w:rsidRPr="00A42BCC" w:rsidDel="008A5A59" w:rsidRDefault="00B05774" w:rsidP="00EE34BD">
            <w:pPr>
              <w:rPr>
                <w:rFonts w:asciiTheme="minorHAnsi" w:hAnsiTheme="minorHAnsi"/>
                <w:sz w:val="18"/>
                <w:szCs w:val="18"/>
              </w:rPr>
            </w:pPr>
            <w:del w:id="38" w:author="Markstrum, Alexis@Energy" w:date="2019-10-14T11:05:00Z">
              <w:r w:rsidRPr="00B05774" w:rsidDel="0032219C">
                <w:rPr>
                  <w:rFonts w:asciiTheme="minorHAnsi" w:hAnsiTheme="minorHAnsi"/>
                  <w:sz w:val="18"/>
                  <w:szCs w:val="18"/>
                </w:rPr>
                <w:delText xml:space="preserve">else, if A02 </w:delText>
              </w:r>
              <w:r w:rsidR="00EE34BD" w:rsidDel="0032219C">
                <w:rPr>
                  <w:rFonts w:asciiTheme="minorHAnsi" w:hAnsiTheme="minorHAnsi" w:cstheme="minorHAnsi"/>
                  <w:sz w:val="18"/>
                  <w:szCs w:val="18"/>
                </w:rPr>
                <w:delText>≠</w:delText>
              </w:r>
              <w:r w:rsidRPr="00B05774" w:rsidDel="0032219C">
                <w:rPr>
                  <w:rFonts w:asciiTheme="minorHAnsi" w:hAnsiTheme="minorHAnsi"/>
                  <w:sz w:val="18"/>
                  <w:szCs w:val="18"/>
                </w:rPr>
                <w:delText xml:space="preserve"> “required”, then value=N/A&gt;&gt;</w:delText>
              </w:r>
            </w:del>
          </w:p>
        </w:tc>
      </w:tr>
      <w:tr w:rsidR="005B6312" w:rsidRPr="00A42BCC" w:rsidDel="008A5A59" w14:paraId="59CB9D0E" w14:textId="77777777" w:rsidTr="003574C3">
        <w:tc>
          <w:tcPr>
            <w:tcW w:w="582" w:type="dxa"/>
            <w:vAlign w:val="center"/>
          </w:tcPr>
          <w:p w14:paraId="375AB967" w14:textId="03BD0B32" w:rsidR="005B6312" w:rsidDel="008A5A59" w:rsidRDefault="00011BC3" w:rsidP="00865606">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2DEBF2F" w14:textId="77777777" w:rsidR="0032219C" w:rsidRPr="0032219C" w:rsidRDefault="0032219C" w:rsidP="0032219C">
            <w:pPr>
              <w:rPr>
                <w:ins w:id="39" w:author="Markstrum, Alexis@Energy" w:date="2019-10-14T11:05:00Z"/>
                <w:rFonts w:asciiTheme="minorHAnsi" w:hAnsiTheme="minorHAnsi"/>
                <w:sz w:val="18"/>
                <w:szCs w:val="18"/>
              </w:rPr>
            </w:pPr>
            <w:ins w:id="40" w:author="Markstrum, Alexis@Energy" w:date="2019-10-14T11:05:00Z">
              <w:r w:rsidRPr="0032219C">
                <w:rPr>
                  <w:rFonts w:asciiTheme="minorHAnsi" w:hAnsiTheme="minorHAnsi"/>
                  <w:sz w:val="18"/>
                  <w:szCs w:val="18"/>
                </w:rPr>
                <w:t xml:space="preserve">&lt;&lt;if A02≠"required", then value = N/A; </w:t>
              </w:r>
            </w:ins>
          </w:p>
          <w:p w14:paraId="16594DC3" w14:textId="77777777" w:rsidR="0032219C" w:rsidRPr="0032219C" w:rsidRDefault="0032219C" w:rsidP="0032219C">
            <w:pPr>
              <w:rPr>
                <w:ins w:id="41" w:author="Markstrum, Alexis@Energy" w:date="2019-10-14T11:05:00Z"/>
                <w:rFonts w:asciiTheme="minorHAnsi" w:hAnsiTheme="minorHAnsi"/>
                <w:sz w:val="18"/>
                <w:szCs w:val="18"/>
              </w:rPr>
            </w:pPr>
            <w:ins w:id="42" w:author="Markstrum, Alexis@Energy" w:date="2019-10-14T11:05:00Z">
              <w:r w:rsidRPr="0032219C">
                <w:rPr>
                  <w:rFonts w:asciiTheme="minorHAnsi" w:hAnsiTheme="minorHAnsi"/>
                  <w:sz w:val="18"/>
                  <w:szCs w:val="18"/>
                </w:rPr>
                <w:t xml:space="preserve">Else if value available from CF1R, use value; </w:t>
              </w:r>
            </w:ins>
          </w:p>
          <w:p w14:paraId="03DA575F" w14:textId="7B08E397" w:rsidR="00B05774" w:rsidRPr="00B05774" w:rsidDel="0032219C" w:rsidRDefault="0032219C" w:rsidP="0032219C">
            <w:pPr>
              <w:rPr>
                <w:del w:id="43" w:author="Markstrum, Alexis@Energy" w:date="2019-10-14T11:05:00Z"/>
                <w:rFonts w:asciiTheme="minorHAnsi" w:hAnsiTheme="minorHAnsi"/>
                <w:sz w:val="18"/>
                <w:szCs w:val="18"/>
              </w:rPr>
            </w:pPr>
            <w:ins w:id="44" w:author="Markstrum, Alexis@Energy" w:date="2019-10-14T11:05:00Z">
              <w:r w:rsidRPr="0032219C">
                <w:rPr>
                  <w:rFonts w:asciiTheme="minorHAnsi" w:hAnsiTheme="minorHAnsi"/>
                  <w:sz w:val="18"/>
                  <w:szCs w:val="18"/>
                </w:rPr>
                <w:t>Else user input numeric value, xxxxx.x &gt;&gt;</w:t>
              </w:r>
            </w:ins>
            <w:del w:id="45" w:author="Markstrum, Alexis@Energy" w:date="2019-10-14T11:05:00Z">
              <w:r w:rsidR="00B05774" w:rsidRPr="00B05774" w:rsidDel="0032219C">
                <w:rPr>
                  <w:rFonts w:asciiTheme="minorHAnsi" w:hAnsiTheme="minorHAnsi"/>
                  <w:sz w:val="18"/>
                  <w:szCs w:val="18"/>
                </w:rPr>
                <w:delText xml:space="preserve">&lt;&lt;if A02="required", then value is </w:delText>
              </w:r>
              <w:r w:rsidR="00B05774" w:rsidDel="0032219C">
                <w:rPr>
                  <w:rFonts w:asciiTheme="minorHAnsi" w:hAnsiTheme="minorHAnsi"/>
                  <w:sz w:val="18"/>
                  <w:szCs w:val="18"/>
                </w:rPr>
                <w:delText>taken</w:delText>
              </w:r>
              <w:r w:rsidR="00B05774" w:rsidRPr="00B05774" w:rsidDel="0032219C">
                <w:rPr>
                  <w:rFonts w:asciiTheme="minorHAnsi" w:hAnsiTheme="minorHAnsi"/>
                  <w:sz w:val="18"/>
                  <w:szCs w:val="18"/>
                </w:rPr>
                <w:delText xml:space="preserve"> from CF1R;</w:delText>
              </w:r>
            </w:del>
          </w:p>
          <w:p w14:paraId="6A568F55" w14:textId="4F8FF7F0" w:rsidR="00B05774" w:rsidRPr="00B05774" w:rsidDel="0032219C" w:rsidRDefault="00B05774" w:rsidP="00B05774">
            <w:pPr>
              <w:rPr>
                <w:del w:id="46" w:author="Markstrum, Alexis@Energy" w:date="2019-10-14T11:05:00Z"/>
                <w:rFonts w:asciiTheme="minorHAnsi" w:hAnsiTheme="minorHAnsi"/>
                <w:sz w:val="18"/>
                <w:szCs w:val="18"/>
              </w:rPr>
            </w:pPr>
            <w:del w:id="47" w:author="Markstrum, Alexis@Energy" w:date="2019-10-14T11:05:00Z">
              <w:r w:rsidRPr="00B05774" w:rsidDel="0032219C">
                <w:rPr>
                  <w:rFonts w:asciiTheme="minorHAnsi" w:hAnsiTheme="minorHAnsi"/>
                  <w:sz w:val="18"/>
                  <w:szCs w:val="18"/>
                </w:rPr>
                <w:delText>Else user input numeric value, xxxxx.x</w:delText>
              </w:r>
              <w:r w:rsidR="00EE34BD" w:rsidDel="0032219C">
                <w:rPr>
                  <w:rFonts w:asciiTheme="minorHAnsi" w:hAnsiTheme="minorHAnsi"/>
                  <w:sz w:val="18"/>
                  <w:szCs w:val="18"/>
                </w:rPr>
                <w:delText>;</w:delText>
              </w:r>
              <w:r w:rsidRPr="00B05774" w:rsidDel="0032219C">
                <w:rPr>
                  <w:rFonts w:asciiTheme="minorHAnsi" w:hAnsiTheme="minorHAnsi"/>
                  <w:sz w:val="18"/>
                  <w:szCs w:val="18"/>
                </w:rPr>
                <w:delText xml:space="preserve"> </w:delText>
              </w:r>
            </w:del>
          </w:p>
          <w:p w14:paraId="1F2E99B6" w14:textId="38D873C9" w:rsidR="005B6312" w:rsidRPr="00A42BCC" w:rsidDel="008A5A59" w:rsidRDefault="00B05774" w:rsidP="00EE34BD">
            <w:pPr>
              <w:rPr>
                <w:rFonts w:asciiTheme="minorHAnsi" w:hAnsiTheme="minorHAnsi"/>
                <w:sz w:val="18"/>
                <w:szCs w:val="18"/>
              </w:rPr>
            </w:pPr>
            <w:del w:id="48" w:author="Markstrum, Alexis@Energy" w:date="2019-10-14T11:05:00Z">
              <w:r w:rsidRPr="00B05774" w:rsidDel="0032219C">
                <w:rPr>
                  <w:rFonts w:asciiTheme="minorHAnsi" w:hAnsiTheme="minorHAnsi"/>
                  <w:sz w:val="18"/>
                  <w:szCs w:val="18"/>
                </w:rPr>
                <w:delText xml:space="preserve">else, if A02 </w:delText>
              </w:r>
              <w:r w:rsidR="00EE34BD" w:rsidDel="0032219C">
                <w:rPr>
                  <w:rFonts w:asciiTheme="minorHAnsi" w:hAnsiTheme="minorHAnsi" w:cstheme="minorHAnsi"/>
                  <w:sz w:val="18"/>
                  <w:szCs w:val="18"/>
                </w:rPr>
                <w:delText>≠</w:delText>
              </w:r>
              <w:r w:rsidRPr="00B05774" w:rsidDel="0032219C">
                <w:rPr>
                  <w:rFonts w:asciiTheme="minorHAnsi" w:hAnsiTheme="minorHAnsi"/>
                  <w:sz w:val="18"/>
                  <w:szCs w:val="18"/>
                </w:rPr>
                <w:delText xml:space="preserve"> “required”, then value=N/A&gt;&gt;</w:delText>
              </w:r>
            </w:del>
          </w:p>
        </w:tc>
      </w:tr>
      <w:tr w:rsidR="005B6312" w:rsidRPr="00A42BCC" w:rsidDel="008A5A59" w14:paraId="342AFEC0" w14:textId="77777777" w:rsidTr="003574C3">
        <w:tc>
          <w:tcPr>
            <w:tcW w:w="582" w:type="dxa"/>
            <w:vAlign w:val="center"/>
          </w:tcPr>
          <w:p w14:paraId="7354F5EE" w14:textId="0DB6907D" w:rsidR="005B6312" w:rsidDel="008A5A59" w:rsidRDefault="00011BC3" w:rsidP="008D3313">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A204C89" w14:textId="77777777" w:rsidR="0032219C" w:rsidRPr="0032219C" w:rsidRDefault="0032219C" w:rsidP="0032219C">
            <w:pPr>
              <w:rPr>
                <w:ins w:id="49" w:author="Markstrum, Alexis@Energy" w:date="2019-10-14T11:05:00Z"/>
                <w:rFonts w:asciiTheme="minorHAnsi" w:hAnsiTheme="minorHAnsi"/>
                <w:sz w:val="18"/>
                <w:szCs w:val="18"/>
              </w:rPr>
            </w:pPr>
            <w:ins w:id="50" w:author="Markstrum, Alexis@Energy" w:date="2019-10-14T11:05:00Z">
              <w:r w:rsidRPr="0032219C">
                <w:rPr>
                  <w:rFonts w:asciiTheme="minorHAnsi" w:hAnsiTheme="minorHAnsi"/>
                  <w:sz w:val="18"/>
                  <w:szCs w:val="18"/>
                </w:rPr>
                <w:t xml:space="preserve">&lt;&lt;if A02≠"required", then value = N/A; </w:t>
              </w:r>
            </w:ins>
          </w:p>
          <w:p w14:paraId="0424F838" w14:textId="77777777" w:rsidR="0032219C" w:rsidRPr="0032219C" w:rsidRDefault="0032219C" w:rsidP="0032219C">
            <w:pPr>
              <w:rPr>
                <w:ins w:id="51" w:author="Markstrum, Alexis@Energy" w:date="2019-10-14T11:05:00Z"/>
                <w:rFonts w:asciiTheme="minorHAnsi" w:hAnsiTheme="minorHAnsi"/>
                <w:sz w:val="18"/>
                <w:szCs w:val="18"/>
              </w:rPr>
            </w:pPr>
            <w:ins w:id="52" w:author="Markstrum, Alexis@Energy" w:date="2019-10-14T11:05:00Z">
              <w:r w:rsidRPr="0032219C">
                <w:rPr>
                  <w:rFonts w:asciiTheme="minorHAnsi" w:hAnsiTheme="minorHAnsi"/>
                  <w:sz w:val="18"/>
                  <w:szCs w:val="18"/>
                </w:rPr>
                <w:t xml:space="preserve">Else if value available from CF1R, use value; </w:t>
              </w:r>
            </w:ins>
          </w:p>
          <w:p w14:paraId="4DBCDA56" w14:textId="195324A8" w:rsidR="00B05774" w:rsidRPr="00B05774" w:rsidDel="0032219C" w:rsidRDefault="0032219C" w:rsidP="0032219C">
            <w:pPr>
              <w:rPr>
                <w:del w:id="53" w:author="Markstrum, Alexis@Energy" w:date="2019-10-14T11:05:00Z"/>
                <w:rFonts w:asciiTheme="minorHAnsi" w:hAnsiTheme="minorHAnsi"/>
                <w:sz w:val="18"/>
                <w:szCs w:val="18"/>
              </w:rPr>
            </w:pPr>
            <w:ins w:id="54" w:author="Markstrum, Alexis@Energy" w:date="2019-10-14T11:05:00Z">
              <w:r w:rsidRPr="0032219C">
                <w:rPr>
                  <w:rFonts w:asciiTheme="minorHAnsi" w:hAnsiTheme="minorHAnsi"/>
                  <w:sz w:val="18"/>
                  <w:szCs w:val="18"/>
                </w:rPr>
                <w:t>Else user input numeric value, xxxxx.x &gt;&gt;</w:t>
              </w:r>
            </w:ins>
            <w:del w:id="55" w:author="Markstrum, Alexis@Energy" w:date="2019-10-14T11:05:00Z">
              <w:r w:rsidR="00B05774" w:rsidRPr="00B05774" w:rsidDel="0032219C">
                <w:rPr>
                  <w:rFonts w:asciiTheme="minorHAnsi" w:hAnsiTheme="minorHAnsi"/>
                  <w:sz w:val="18"/>
                  <w:szCs w:val="18"/>
                </w:rPr>
                <w:delText xml:space="preserve">&lt;&lt;if A02="required", then value is </w:delText>
              </w:r>
              <w:r w:rsidR="00B05774" w:rsidDel="0032219C">
                <w:rPr>
                  <w:rFonts w:asciiTheme="minorHAnsi" w:hAnsiTheme="minorHAnsi"/>
                  <w:sz w:val="18"/>
                  <w:szCs w:val="18"/>
                </w:rPr>
                <w:delText>taken</w:delText>
              </w:r>
              <w:r w:rsidR="00B05774" w:rsidRPr="00B05774" w:rsidDel="0032219C">
                <w:rPr>
                  <w:rFonts w:asciiTheme="minorHAnsi" w:hAnsiTheme="minorHAnsi"/>
                  <w:sz w:val="18"/>
                  <w:szCs w:val="18"/>
                </w:rPr>
                <w:delText xml:space="preserve"> from CF1R;</w:delText>
              </w:r>
            </w:del>
          </w:p>
          <w:p w14:paraId="6110EF61" w14:textId="431705B9" w:rsidR="00B05774" w:rsidRPr="00B05774" w:rsidDel="0032219C" w:rsidRDefault="00B05774" w:rsidP="00B05774">
            <w:pPr>
              <w:rPr>
                <w:del w:id="56" w:author="Markstrum, Alexis@Energy" w:date="2019-10-14T11:05:00Z"/>
                <w:rFonts w:asciiTheme="minorHAnsi" w:hAnsiTheme="minorHAnsi"/>
                <w:sz w:val="18"/>
                <w:szCs w:val="18"/>
              </w:rPr>
            </w:pPr>
            <w:del w:id="57" w:author="Markstrum, Alexis@Energy" w:date="2019-10-14T11:05:00Z">
              <w:r w:rsidRPr="00B05774" w:rsidDel="0032219C">
                <w:rPr>
                  <w:rFonts w:asciiTheme="minorHAnsi" w:hAnsiTheme="minorHAnsi"/>
                  <w:sz w:val="18"/>
                  <w:szCs w:val="18"/>
                </w:rPr>
                <w:delText>Else user input numeric value, xxxxx.x</w:delText>
              </w:r>
              <w:r w:rsidR="00EE34BD" w:rsidDel="0032219C">
                <w:rPr>
                  <w:rFonts w:asciiTheme="minorHAnsi" w:hAnsiTheme="minorHAnsi"/>
                  <w:sz w:val="18"/>
                  <w:szCs w:val="18"/>
                </w:rPr>
                <w:delText>;</w:delText>
              </w:r>
              <w:r w:rsidRPr="00B05774" w:rsidDel="0032219C">
                <w:rPr>
                  <w:rFonts w:asciiTheme="minorHAnsi" w:hAnsiTheme="minorHAnsi"/>
                  <w:sz w:val="18"/>
                  <w:szCs w:val="18"/>
                </w:rPr>
                <w:delText xml:space="preserve"> </w:delText>
              </w:r>
            </w:del>
          </w:p>
          <w:p w14:paraId="425E3BDA" w14:textId="7DF84FF4" w:rsidR="005B6312" w:rsidRPr="00A42BCC" w:rsidDel="008A5A59" w:rsidRDefault="00B05774" w:rsidP="00EE34BD">
            <w:pPr>
              <w:rPr>
                <w:rFonts w:asciiTheme="minorHAnsi" w:hAnsiTheme="minorHAnsi"/>
                <w:sz w:val="18"/>
                <w:szCs w:val="18"/>
              </w:rPr>
            </w:pPr>
            <w:del w:id="58" w:author="Markstrum, Alexis@Energy" w:date="2019-10-14T11:05:00Z">
              <w:r w:rsidRPr="00B05774" w:rsidDel="0032219C">
                <w:rPr>
                  <w:rFonts w:asciiTheme="minorHAnsi" w:hAnsiTheme="minorHAnsi"/>
                  <w:sz w:val="18"/>
                  <w:szCs w:val="18"/>
                </w:rPr>
                <w:delText xml:space="preserve">else, if A02 </w:delText>
              </w:r>
              <w:r w:rsidR="00EE34BD" w:rsidDel="0032219C">
                <w:rPr>
                  <w:rFonts w:asciiTheme="minorHAnsi" w:hAnsiTheme="minorHAnsi" w:cstheme="minorHAnsi"/>
                  <w:sz w:val="18"/>
                  <w:szCs w:val="18"/>
                </w:rPr>
                <w:delText>≠</w:delText>
              </w:r>
              <w:r w:rsidRPr="00B05774" w:rsidDel="0032219C">
                <w:rPr>
                  <w:rFonts w:asciiTheme="minorHAnsi" w:hAnsiTheme="minorHAnsi"/>
                  <w:sz w:val="18"/>
                  <w:szCs w:val="18"/>
                </w:rPr>
                <w:delText xml:space="preserve"> “required”, then value=N/A&gt;&gt;</w:delText>
              </w:r>
            </w:del>
          </w:p>
        </w:tc>
      </w:tr>
      <w:tr w:rsidR="005B6312" w:rsidRPr="00A42BCC" w14:paraId="110D76D1" w14:textId="77777777" w:rsidTr="003574C3">
        <w:tc>
          <w:tcPr>
            <w:tcW w:w="582" w:type="dxa"/>
            <w:vAlign w:val="center"/>
          </w:tcPr>
          <w:p w14:paraId="707BDC72" w14:textId="4F3B0DF1" w:rsidR="005B6312" w:rsidRPr="00A42BCC" w:rsidDel="00E42B9A" w:rsidRDefault="00011BC3" w:rsidP="008D3313">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05D252" w14:textId="77777777" w:rsidR="0032219C" w:rsidRDefault="0032219C" w:rsidP="00EE34BD">
            <w:pPr>
              <w:rPr>
                <w:ins w:id="59" w:author="Markstrum, Alexis@Energy" w:date="2019-10-14T11:05:00Z"/>
                <w:rFonts w:asciiTheme="minorHAnsi" w:hAnsiTheme="minorHAnsi"/>
                <w:sz w:val="18"/>
                <w:szCs w:val="18"/>
              </w:rPr>
            </w:pPr>
            <w:ins w:id="60" w:author="Markstrum, Alexis@Energy" w:date="2019-10-14T11:05:00Z">
              <w:r w:rsidRPr="0032219C">
                <w:rPr>
                  <w:rFonts w:asciiTheme="minorHAnsi" w:hAnsiTheme="minorHAnsi"/>
                  <w:sz w:val="18"/>
                  <w:szCs w:val="18"/>
                </w:rPr>
                <w:t xml:space="preserve">&lt;&lt; if A02≠"required", then value = N/A; </w:t>
              </w:r>
            </w:ins>
          </w:p>
          <w:p w14:paraId="45A1D40F" w14:textId="77777777" w:rsidR="0032219C" w:rsidRDefault="0032219C" w:rsidP="00EE34BD">
            <w:pPr>
              <w:rPr>
                <w:ins w:id="61" w:author="Markstrum, Alexis@Energy" w:date="2019-10-14T11:05:00Z"/>
                <w:rFonts w:asciiTheme="minorHAnsi" w:hAnsiTheme="minorHAnsi"/>
                <w:sz w:val="18"/>
                <w:szCs w:val="18"/>
              </w:rPr>
            </w:pPr>
            <w:ins w:id="62" w:author="Markstrum, Alexis@Energy" w:date="2019-10-14T11:05:00Z">
              <w:r w:rsidRPr="0032219C">
                <w:rPr>
                  <w:rFonts w:asciiTheme="minorHAnsi" w:hAnsiTheme="minorHAnsi"/>
                  <w:sz w:val="18"/>
                  <w:szCs w:val="18"/>
                </w:rPr>
                <w:t xml:space="preserve">Else if value available from CF1R, use value; </w:t>
              </w:r>
            </w:ins>
          </w:p>
          <w:p w14:paraId="283CA776" w14:textId="04F4FD30" w:rsidR="00B05774" w:rsidDel="0032219C" w:rsidRDefault="0032219C" w:rsidP="00011BC3">
            <w:pPr>
              <w:rPr>
                <w:del w:id="63" w:author="Markstrum, Alexis@Energy" w:date="2019-10-14T11:05:00Z"/>
                <w:rFonts w:asciiTheme="minorHAnsi" w:hAnsiTheme="minorHAnsi"/>
                <w:sz w:val="18"/>
                <w:szCs w:val="18"/>
              </w:rPr>
            </w:pPr>
            <w:ins w:id="64" w:author="Markstrum, Alexis@Energy" w:date="2019-10-14T11:05:00Z">
              <w:r w:rsidRPr="0032219C">
                <w:rPr>
                  <w:rFonts w:asciiTheme="minorHAnsi" w:hAnsiTheme="minorHAnsi"/>
                  <w:sz w:val="18"/>
                  <w:szCs w:val="18"/>
                </w:rPr>
                <w:t>Else value = sum of (A08+A09+A10+A11) &gt;&gt;</w:t>
              </w:r>
            </w:ins>
            <w:del w:id="65" w:author="Markstrum, Alexis@Energy" w:date="2019-10-14T11:05:00Z">
              <w:r w:rsidR="005B6312" w:rsidDel="0032219C">
                <w:rPr>
                  <w:rFonts w:asciiTheme="minorHAnsi" w:hAnsiTheme="minorHAnsi"/>
                  <w:sz w:val="18"/>
                  <w:szCs w:val="18"/>
                </w:rPr>
                <w:delText xml:space="preserve">&lt;&lt;if A02="required", </w:delText>
              </w:r>
              <w:r w:rsidR="00B05774" w:rsidDel="0032219C">
                <w:rPr>
                  <w:rFonts w:asciiTheme="minorHAnsi" w:hAnsiTheme="minorHAnsi"/>
                  <w:sz w:val="18"/>
                  <w:szCs w:val="18"/>
                </w:rPr>
                <w:delText>then value is taken from CF1R;</w:delText>
              </w:r>
            </w:del>
          </w:p>
          <w:p w14:paraId="50B6D4C5" w14:textId="7787F48D" w:rsidR="005B6312" w:rsidRPr="00A42BCC" w:rsidRDefault="00B05774" w:rsidP="00EE34BD">
            <w:pPr>
              <w:rPr>
                <w:rFonts w:asciiTheme="minorHAnsi" w:hAnsiTheme="minorHAnsi"/>
                <w:sz w:val="18"/>
                <w:szCs w:val="18"/>
              </w:rPr>
            </w:pPr>
            <w:del w:id="66" w:author="Markstrum, Alexis@Energy" w:date="2019-10-14T11:05:00Z">
              <w:r w:rsidDel="0032219C">
                <w:rPr>
                  <w:rFonts w:asciiTheme="minorHAnsi" w:hAnsiTheme="minorHAnsi"/>
                  <w:sz w:val="18"/>
                  <w:szCs w:val="18"/>
                </w:rPr>
                <w:delText xml:space="preserve">Else </w:delText>
              </w:r>
              <w:r w:rsidR="005B6312" w:rsidDel="0032219C">
                <w:rPr>
                  <w:rFonts w:asciiTheme="minorHAnsi" w:hAnsiTheme="minorHAnsi"/>
                  <w:sz w:val="18"/>
                  <w:szCs w:val="18"/>
                </w:rPr>
                <w:delText xml:space="preserve"> value = sum of (A08+A09+A10+A11)</w:delText>
              </w:r>
              <w:r w:rsidDel="0032219C">
                <w:rPr>
                  <w:rFonts w:asciiTheme="minorHAnsi" w:hAnsiTheme="minorHAnsi"/>
                  <w:sz w:val="18"/>
                  <w:szCs w:val="18"/>
                </w:rPr>
                <w:delText>;</w:delText>
              </w:r>
              <w:r w:rsidDel="0032219C">
                <w:rPr>
                  <w:rFonts w:asciiTheme="minorHAnsi" w:hAnsiTheme="minorHAnsi"/>
                  <w:sz w:val="18"/>
                  <w:szCs w:val="18"/>
                </w:rPr>
                <w:br/>
              </w:r>
              <w:r w:rsidR="00FE1C05" w:rsidDel="0032219C">
                <w:rPr>
                  <w:rFonts w:asciiTheme="minorHAnsi" w:hAnsiTheme="minorHAnsi"/>
                  <w:sz w:val="18"/>
                  <w:szCs w:val="18"/>
                </w:rPr>
                <w:delText xml:space="preserve">else </w:delText>
              </w:r>
              <w:r w:rsidDel="0032219C">
                <w:rPr>
                  <w:rFonts w:asciiTheme="minorHAnsi" w:hAnsiTheme="minorHAnsi"/>
                  <w:sz w:val="18"/>
                  <w:szCs w:val="18"/>
                </w:rPr>
                <w:delText xml:space="preserve">if A02 </w:delText>
              </w:r>
              <w:r w:rsidR="00EE34BD" w:rsidDel="0032219C">
                <w:rPr>
                  <w:rFonts w:asciiTheme="minorHAnsi" w:hAnsiTheme="minorHAnsi" w:cstheme="minorHAnsi"/>
                  <w:sz w:val="18"/>
                  <w:szCs w:val="18"/>
                </w:rPr>
                <w:delText>≠</w:delText>
              </w:r>
              <w:r w:rsidDel="0032219C">
                <w:rPr>
                  <w:rFonts w:asciiTheme="minorHAnsi" w:hAnsiTheme="minorHAnsi"/>
                  <w:sz w:val="18"/>
                  <w:szCs w:val="18"/>
                </w:rPr>
                <w:delText xml:space="preserve"> “required”, then</w:delText>
              </w:r>
              <w:r w:rsidR="005B6312" w:rsidDel="0032219C">
                <w:rPr>
                  <w:rFonts w:asciiTheme="minorHAnsi" w:hAnsiTheme="minorHAnsi"/>
                  <w:sz w:val="18"/>
                  <w:szCs w:val="18"/>
                </w:rPr>
                <w:delText xml:space="preserve"> value=N/A&gt;&gt;</w:delText>
              </w:r>
            </w:del>
          </w:p>
        </w:tc>
      </w:tr>
      <w:tr w:rsidR="003574C3" w:rsidRPr="00A42BCC" w14:paraId="4EBEA864" w14:textId="77777777" w:rsidTr="003574C3">
        <w:trPr>
          <w:ins w:id="67" w:author="Markstrum, Alexis@Energy" w:date="2019-09-30T14:54:00Z"/>
        </w:trPr>
        <w:tc>
          <w:tcPr>
            <w:tcW w:w="582" w:type="dxa"/>
            <w:vAlign w:val="center"/>
          </w:tcPr>
          <w:p w14:paraId="50F316DE" w14:textId="1111461E" w:rsidR="003574C3" w:rsidRDefault="003574C3" w:rsidP="003574C3">
            <w:pPr>
              <w:jc w:val="center"/>
              <w:rPr>
                <w:ins w:id="68" w:author="Markstrum, Alexis@Energy" w:date="2019-09-30T14:54:00Z"/>
                <w:rFonts w:asciiTheme="minorHAnsi" w:hAnsiTheme="minorHAnsi"/>
                <w:sz w:val="18"/>
                <w:szCs w:val="18"/>
              </w:rPr>
            </w:pPr>
            <w:ins w:id="69" w:author="Markstrum, Alexis@Energy" w:date="2019-09-30T14:54:00Z">
              <w:r>
                <w:rPr>
                  <w:rFonts w:asciiTheme="minorHAnsi" w:hAnsiTheme="minorHAnsi"/>
                  <w:sz w:val="18"/>
                  <w:szCs w:val="18"/>
                </w:rPr>
                <w:t>13</w:t>
              </w:r>
            </w:ins>
          </w:p>
        </w:tc>
        <w:tc>
          <w:tcPr>
            <w:tcW w:w="5104" w:type="dxa"/>
            <w:vAlign w:val="center"/>
          </w:tcPr>
          <w:p w14:paraId="18C1197E" w14:textId="5EBB97C2" w:rsidR="003574C3" w:rsidRDefault="003574C3" w:rsidP="003574C3">
            <w:pPr>
              <w:rPr>
                <w:ins w:id="70" w:author="Markstrum, Alexis@Energy" w:date="2019-09-30T14:54:00Z"/>
                <w:rFonts w:asciiTheme="minorHAnsi" w:hAnsiTheme="minorHAnsi"/>
                <w:sz w:val="18"/>
                <w:szCs w:val="18"/>
              </w:rPr>
            </w:pPr>
            <w:ins w:id="71" w:author="Markstrum, Alexis@Energy" w:date="2019-09-30T14:54:00Z">
              <w:r>
                <w:rPr>
                  <w:rFonts w:asciiTheme="minorHAnsi" w:hAnsiTheme="minorHAnsi"/>
                  <w:sz w:val="18"/>
                  <w:szCs w:val="18"/>
                </w:rPr>
                <w:t>Building volume</w:t>
              </w:r>
            </w:ins>
          </w:p>
        </w:tc>
        <w:tc>
          <w:tcPr>
            <w:tcW w:w="5104" w:type="dxa"/>
            <w:vAlign w:val="center"/>
          </w:tcPr>
          <w:p w14:paraId="42FBBE41" w14:textId="5DB9C36B" w:rsidR="003574C3" w:rsidRDefault="003574C3" w:rsidP="003574C3">
            <w:pPr>
              <w:rPr>
                <w:ins w:id="72" w:author="Markstrum, Alexis@Energy" w:date="2019-09-30T14:54:00Z"/>
                <w:rFonts w:asciiTheme="minorHAnsi" w:hAnsiTheme="minorHAnsi"/>
                <w:sz w:val="18"/>
                <w:szCs w:val="18"/>
              </w:rPr>
            </w:pPr>
            <w:ins w:id="73" w:author="Markstrum, Alexis@Energy" w:date="2019-09-30T14:54:00Z">
              <w:r w:rsidRPr="00B33ADB">
                <w:rPr>
                  <w:rFonts w:asciiTheme="minorHAnsi" w:hAnsiTheme="minorHAnsi"/>
                  <w:sz w:val="18"/>
                  <w:szCs w:val="18"/>
                </w:rPr>
                <w:t>&lt;&lt;if performance, reference from CF1R; Elseif prescriptive, user input&gt;&gt;</w:t>
              </w:r>
            </w:ins>
          </w:p>
        </w:tc>
      </w:tr>
      <w:tr w:rsidR="003574C3" w14:paraId="04FB332E" w14:textId="77777777" w:rsidTr="003574C3">
        <w:tc>
          <w:tcPr>
            <w:tcW w:w="582" w:type="dxa"/>
            <w:vAlign w:val="center"/>
          </w:tcPr>
          <w:p w14:paraId="4C93DCF5" w14:textId="7FC236C6" w:rsidR="003574C3" w:rsidRDefault="003574C3" w:rsidP="003574C3">
            <w:pPr>
              <w:jc w:val="center"/>
              <w:rPr>
                <w:rFonts w:asciiTheme="minorHAnsi" w:hAnsiTheme="minorHAnsi"/>
                <w:sz w:val="18"/>
                <w:szCs w:val="18"/>
              </w:rPr>
            </w:pPr>
            <w:r>
              <w:rPr>
                <w:rFonts w:asciiTheme="minorHAnsi" w:hAnsiTheme="minorHAnsi"/>
                <w:sz w:val="18"/>
                <w:szCs w:val="18"/>
              </w:rPr>
              <w:t>1</w:t>
            </w:r>
            <w:ins w:id="74" w:author="Markstrum, Alexis@Energy" w:date="2019-09-30T14:54:00Z">
              <w:r>
                <w:rPr>
                  <w:rFonts w:asciiTheme="minorHAnsi" w:hAnsiTheme="minorHAnsi"/>
                  <w:sz w:val="18"/>
                  <w:szCs w:val="18"/>
                </w:rPr>
                <w:t>4</w:t>
              </w:r>
            </w:ins>
            <w:del w:id="75" w:author="Markstrum, Alexis@Energy" w:date="2019-09-30T14:54:00Z">
              <w:r w:rsidDel="003574C3">
                <w:rPr>
                  <w:rFonts w:asciiTheme="minorHAnsi" w:hAnsiTheme="minorHAnsi"/>
                  <w:sz w:val="18"/>
                  <w:szCs w:val="18"/>
                </w:rPr>
                <w:delText>3</w:delText>
              </w:r>
            </w:del>
          </w:p>
        </w:tc>
        <w:tc>
          <w:tcPr>
            <w:tcW w:w="5104" w:type="dxa"/>
            <w:vAlign w:val="center"/>
          </w:tcPr>
          <w:p w14:paraId="5F908336" w14:textId="714CB520" w:rsidR="003574C3" w:rsidRPr="00037CA8" w:rsidRDefault="003574C3" w:rsidP="003574C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13D923D4" w14:textId="335078D7" w:rsidR="003574C3" w:rsidRDefault="003574C3" w:rsidP="003574C3">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Pr>
                <w:rFonts w:asciiTheme="minorHAnsi" w:hAnsiTheme="minorHAnsi"/>
                <w:sz w:val="18"/>
                <w:szCs w:val="18"/>
              </w:rPr>
              <w:t xml:space="preserve"> value = A12*0.3; </w:t>
            </w:r>
          </w:p>
          <w:p w14:paraId="46069126" w14:textId="69E8678B" w:rsidR="003574C3" w:rsidRDefault="003574C3" w:rsidP="003574C3">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3574C3" w:rsidRPr="00A42BCC" w14:paraId="4A3A5E25" w14:textId="77777777" w:rsidTr="003574C3">
        <w:tc>
          <w:tcPr>
            <w:tcW w:w="582" w:type="dxa"/>
            <w:vAlign w:val="center"/>
          </w:tcPr>
          <w:p w14:paraId="4A3A5E22" w14:textId="7C870266" w:rsidR="003574C3" w:rsidRPr="00A42BCC" w:rsidDel="0053362D" w:rsidRDefault="003574C3" w:rsidP="003574C3">
            <w:pPr>
              <w:jc w:val="center"/>
              <w:rPr>
                <w:rFonts w:asciiTheme="minorHAnsi" w:hAnsiTheme="minorHAnsi"/>
                <w:sz w:val="18"/>
                <w:szCs w:val="18"/>
              </w:rPr>
            </w:pPr>
            <w:r>
              <w:rPr>
                <w:rFonts w:asciiTheme="minorHAnsi" w:hAnsiTheme="minorHAnsi"/>
                <w:sz w:val="18"/>
                <w:szCs w:val="18"/>
              </w:rPr>
              <w:t>1</w:t>
            </w:r>
            <w:ins w:id="76" w:author="Markstrum, Alexis@Energy" w:date="2019-09-30T14:54:00Z">
              <w:r>
                <w:rPr>
                  <w:rFonts w:asciiTheme="minorHAnsi" w:hAnsiTheme="minorHAnsi"/>
                  <w:sz w:val="18"/>
                  <w:szCs w:val="18"/>
                </w:rPr>
                <w:t>5</w:t>
              </w:r>
            </w:ins>
            <w:del w:id="77" w:author="Markstrum, Alexis@Energy" w:date="2019-09-30T14:54:00Z">
              <w:r w:rsidDel="003574C3">
                <w:rPr>
                  <w:rFonts w:asciiTheme="minorHAnsi" w:hAnsiTheme="minorHAnsi"/>
                  <w:sz w:val="18"/>
                  <w:szCs w:val="18"/>
                </w:rPr>
                <w:delText>4</w:delText>
              </w:r>
            </w:del>
          </w:p>
        </w:tc>
        <w:tc>
          <w:tcPr>
            <w:tcW w:w="5104" w:type="dxa"/>
          </w:tcPr>
          <w:p w14:paraId="4A3A5E23" w14:textId="1312D8F7" w:rsidR="003574C3" w:rsidRPr="00A42BCC" w:rsidRDefault="003574C3" w:rsidP="003574C3">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3574C3" w:rsidRPr="00A42BCC" w:rsidRDefault="003574C3" w:rsidP="003574C3">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3574C3" w:rsidRPr="00A42BCC" w14:paraId="1F222A09" w14:textId="77777777" w:rsidTr="003574C3">
        <w:tc>
          <w:tcPr>
            <w:tcW w:w="582" w:type="dxa"/>
            <w:vAlign w:val="center"/>
          </w:tcPr>
          <w:p w14:paraId="2E709D13" w14:textId="0E2735BE" w:rsidR="003574C3" w:rsidDel="00820D66" w:rsidRDefault="003574C3" w:rsidP="003574C3">
            <w:pPr>
              <w:jc w:val="center"/>
              <w:rPr>
                <w:rFonts w:asciiTheme="minorHAnsi" w:hAnsiTheme="minorHAnsi"/>
                <w:sz w:val="18"/>
                <w:szCs w:val="18"/>
              </w:rPr>
            </w:pPr>
            <w:r>
              <w:rPr>
                <w:rFonts w:asciiTheme="minorHAnsi" w:hAnsiTheme="minorHAnsi"/>
                <w:sz w:val="18"/>
                <w:szCs w:val="18"/>
              </w:rPr>
              <w:t>1</w:t>
            </w:r>
            <w:ins w:id="78" w:author="Markstrum, Alexis@Energy" w:date="2019-09-30T14:54:00Z">
              <w:r>
                <w:rPr>
                  <w:rFonts w:asciiTheme="minorHAnsi" w:hAnsiTheme="minorHAnsi"/>
                  <w:sz w:val="18"/>
                  <w:szCs w:val="18"/>
                </w:rPr>
                <w:t>6</w:t>
              </w:r>
            </w:ins>
            <w:del w:id="79" w:author="Markstrum, Alexis@Energy" w:date="2019-09-30T14:54:00Z">
              <w:r w:rsidDel="003574C3">
                <w:rPr>
                  <w:rFonts w:asciiTheme="minorHAnsi" w:hAnsiTheme="minorHAnsi"/>
                  <w:sz w:val="18"/>
                  <w:szCs w:val="18"/>
                </w:rPr>
                <w:delText>5</w:delText>
              </w:r>
            </w:del>
          </w:p>
        </w:tc>
        <w:tc>
          <w:tcPr>
            <w:tcW w:w="5104" w:type="dxa"/>
            <w:vAlign w:val="center"/>
          </w:tcPr>
          <w:p w14:paraId="3146BC31" w14:textId="77777777" w:rsidR="003574C3" w:rsidRPr="00A42BCC" w:rsidRDefault="003574C3" w:rsidP="003574C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3574C3" w:rsidRDefault="003574C3" w:rsidP="003574C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3574C3" w:rsidRDefault="003574C3" w:rsidP="003574C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3574C3" w:rsidRPr="00A42BCC" w:rsidRDefault="003574C3" w:rsidP="003574C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3574C3" w14:paraId="7120AB5C" w14:textId="77777777" w:rsidTr="003574C3">
        <w:tc>
          <w:tcPr>
            <w:tcW w:w="582" w:type="dxa"/>
            <w:vAlign w:val="center"/>
          </w:tcPr>
          <w:p w14:paraId="7CB355A3" w14:textId="77777777" w:rsidR="003574C3" w:rsidDel="00820D66" w:rsidRDefault="003574C3" w:rsidP="003574C3">
            <w:pPr>
              <w:jc w:val="center"/>
              <w:rPr>
                <w:rFonts w:asciiTheme="minorHAnsi" w:hAnsiTheme="minorHAnsi"/>
                <w:sz w:val="18"/>
                <w:szCs w:val="18"/>
              </w:rPr>
            </w:pPr>
          </w:p>
        </w:tc>
        <w:tc>
          <w:tcPr>
            <w:tcW w:w="5104" w:type="dxa"/>
            <w:vAlign w:val="center"/>
          </w:tcPr>
          <w:p w14:paraId="06E93B2A" w14:textId="77777777" w:rsidR="003574C3" w:rsidRDefault="003574C3" w:rsidP="003574C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7331800C" w:rsidR="003574C3" w:rsidRPr="006954EE" w:rsidRDefault="003574C3" w:rsidP="003574C3">
            <w:pPr>
              <w:rPr>
                <w:rFonts w:asciiTheme="minorHAnsi" w:hAnsiTheme="minorHAnsi"/>
                <w:sz w:val="18"/>
                <w:szCs w:val="18"/>
              </w:rPr>
            </w:pPr>
            <w:r>
              <w:rPr>
                <w:rFonts w:asciiTheme="minorHAnsi" w:hAnsiTheme="minorHAnsi"/>
                <w:sz w:val="18"/>
                <w:szCs w:val="18"/>
              </w:rPr>
              <w:t>&lt;&lt; if A1</w:t>
            </w:r>
            <w:ins w:id="80" w:author="Markstrum, Alexis@Energy" w:date="2019-09-30T14:54:00Z">
              <w:r>
                <w:rPr>
                  <w:rFonts w:asciiTheme="minorHAnsi" w:hAnsiTheme="minorHAnsi"/>
                  <w:sz w:val="18"/>
                  <w:szCs w:val="18"/>
                </w:rPr>
                <w:t>6</w:t>
              </w:r>
            </w:ins>
            <w:del w:id="81" w:author="Markstrum, Alexis@Energy" w:date="2019-09-30T14:54:00Z">
              <w:r w:rsidDel="003574C3">
                <w:rPr>
                  <w:rFonts w:asciiTheme="minorHAnsi" w:hAnsiTheme="minorHAnsi"/>
                  <w:sz w:val="18"/>
                  <w:szCs w:val="18"/>
                </w:rPr>
                <w:delText>5</w:delText>
              </w:r>
            </w:del>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Pr>
                <w:rFonts w:asciiTheme="minorHAnsi" w:hAnsiTheme="minorHAnsi"/>
                <w:sz w:val="18"/>
                <w:szCs w:val="18"/>
              </w:rPr>
              <w:t>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 xml:space="preserve">a; </w:t>
            </w:r>
          </w:p>
          <w:p w14:paraId="66128FB9" w14:textId="482CACA9" w:rsidR="003574C3" w:rsidRDefault="003574C3" w:rsidP="003574C3">
            <w:pPr>
              <w:rPr>
                <w:rFonts w:asciiTheme="minorHAnsi" w:hAnsiTheme="minorHAnsi"/>
                <w:sz w:val="18"/>
                <w:szCs w:val="18"/>
              </w:rPr>
            </w:pPr>
            <w:r>
              <w:rPr>
                <w:rFonts w:asciiTheme="minorHAnsi" w:hAnsiTheme="minorHAnsi"/>
                <w:sz w:val="18"/>
                <w:szCs w:val="18"/>
              </w:rPr>
              <w:t>Else if A1</w:t>
            </w:r>
            <w:ins w:id="82" w:author="Markstrum, Alexis@Energy" w:date="2019-09-30T14:54:00Z">
              <w:r>
                <w:rPr>
                  <w:rFonts w:asciiTheme="minorHAnsi" w:hAnsiTheme="minorHAnsi"/>
                  <w:sz w:val="18"/>
                  <w:szCs w:val="18"/>
                </w:rPr>
                <w:t>6</w:t>
              </w:r>
            </w:ins>
            <w:del w:id="83" w:author="Markstrum, Alexis@Energy" w:date="2019-09-30T14:54:00Z">
              <w:r w:rsidDel="003574C3">
                <w:rPr>
                  <w:rFonts w:asciiTheme="minorHAnsi" w:hAnsiTheme="minorHAnsi"/>
                  <w:sz w:val="18"/>
                  <w:szCs w:val="18"/>
                </w:rPr>
                <w:delText>5</w:delText>
              </w:r>
            </w:del>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w:t>
            </w:r>
            <w:r w:rsidRPr="006954EE">
              <w:rPr>
                <w:rFonts w:asciiTheme="minorHAnsi" w:hAnsiTheme="minorHAnsi"/>
                <w:sz w:val="18"/>
                <w:szCs w:val="18"/>
              </w:rPr>
              <w:t xml:space="preserve"> </w:t>
            </w:r>
            <w:r>
              <w:rPr>
                <w:rFonts w:asciiTheme="minorHAnsi" w:hAnsiTheme="minorHAnsi"/>
                <w:sz w:val="18"/>
                <w:szCs w:val="18"/>
              </w:rPr>
              <w:t>then use</w:t>
            </w:r>
            <w:r w:rsidRPr="006954EE">
              <w:rPr>
                <w:rFonts w:asciiTheme="minorHAnsi" w:hAnsiTheme="minorHAnsi"/>
                <w:sz w:val="18"/>
                <w:szCs w:val="18"/>
              </w:rPr>
              <w:t xml:space="preserve"> </w:t>
            </w:r>
            <w:r>
              <w:rPr>
                <w:rFonts w:asciiTheme="minorHAnsi" w:hAnsiTheme="minorHAnsi"/>
                <w:sz w:val="18"/>
                <w:szCs w:val="18"/>
              </w:rPr>
              <w:t>variant 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b</w:t>
            </w:r>
            <w:r>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34225D">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34225D">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4225D">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4225D">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4225D">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6153B8FA"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 xml:space="preserve">Leakage </w:t>
            </w:r>
            <w:r w:rsidR="00CA3D62">
              <w:rPr>
                <w:rFonts w:asciiTheme="minorHAnsi" w:hAnsiTheme="minorHAnsi"/>
                <w:sz w:val="18"/>
                <w:szCs w:val="18"/>
              </w:rPr>
              <w:t>worksheet</w:t>
            </w:r>
            <w:r w:rsidRPr="00A42BCC">
              <w:rPr>
                <w:rFonts w:asciiTheme="minorHAnsi" w:hAnsiTheme="minorHAnsi"/>
                <w:sz w:val="18"/>
                <w:szCs w:val="18"/>
              </w:rPr>
              <w:t>"&gt;&gt;</w:t>
            </w:r>
          </w:p>
        </w:tc>
      </w:tr>
      <w:tr w:rsidR="00EA01F0" w:rsidRPr="00A42BCC" w14:paraId="4A3A5E44" w14:textId="77777777" w:rsidTr="0034225D">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4225D">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4225D">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4225D">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4225D">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4225D">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34225D">
        <w:tc>
          <w:tcPr>
            <w:tcW w:w="10795" w:type="dxa"/>
          </w:tcPr>
          <w:p w14:paraId="4A3A5E5F" w14:textId="63EC3565" w:rsidR="007C670E" w:rsidRPr="005A593D" w:rsidRDefault="00672313" w:rsidP="0028362C">
            <w:pPr>
              <w:rPr>
                <w:rFonts w:asciiTheme="minorHAnsi" w:hAnsiTheme="minorHAnsi"/>
                <w:b/>
                <w:szCs w:val="18"/>
              </w:rPr>
            </w:pPr>
            <w:r>
              <w:rPr>
                <w:rFonts w:asciiTheme="minorHAnsi" w:hAnsiTheme="minorHAnsi"/>
                <w:b/>
                <w:szCs w:val="18"/>
              </w:rPr>
              <w:t>MCH24a</w:t>
            </w:r>
            <w:r w:rsidR="007C670E" w:rsidRPr="005A593D">
              <w:rPr>
                <w:rFonts w:asciiTheme="minorHAnsi" w:hAnsiTheme="minorHAnsi"/>
                <w:b/>
                <w:szCs w:val="18"/>
              </w:rPr>
              <w:t xml:space="preserve"> - Single Point Air Tightness Test With Manual 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EE34BD">
        <w:tc>
          <w:tcPr>
            <w:tcW w:w="10792" w:type="dxa"/>
            <w:gridSpan w:val="3"/>
          </w:tcPr>
          <w:p w14:paraId="4A3A5E63" w14:textId="77C95714"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EE34BD">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653" w:type="dxa"/>
            <w:vAlign w:val="center"/>
          </w:tcPr>
          <w:p w14:paraId="4A3A5E67" w14:textId="5AE6A473"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EE34BD">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5D3FB381"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EE34BD">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0C3AF980"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653" w:type="dxa"/>
            <w:vAlign w:val="center"/>
          </w:tcPr>
          <w:p w14:paraId="4A3A5E90" w14:textId="1C40EDD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14:paraId="4A3A5E95" w14:textId="77777777" w:rsidTr="00EE34BD">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3C6C810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r w:rsidR="00FF42BC">
              <w:rPr>
                <w:rFonts w:asciiTheme="minorHAnsi" w:hAnsiTheme="minorHAnsi"/>
                <w:sz w:val="18"/>
                <w:szCs w:val="18"/>
              </w:rPr>
              <w:t>elseif</w:t>
            </w:r>
            <w:r w:rsidR="00CA3A31">
              <w:rPr>
                <w:rFonts w:asciiTheme="minorHAnsi" w:hAnsiTheme="minorHAnsi"/>
                <w:sz w:val="18"/>
                <w:szCs w:val="18"/>
              </w:rPr>
              <w:br/>
            </w:r>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p>
        </w:tc>
      </w:tr>
      <w:tr w:rsidR="00EA01F0" w:rsidRPr="00A42BCC" w14:paraId="4A3A5E99" w14:textId="77777777" w:rsidTr="00EE34BD">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299E3CD0"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53" w:type="dxa"/>
            <w:vAlign w:val="center"/>
          </w:tcPr>
          <w:p w14:paraId="4A3A5E98" w14:textId="48674CFD"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sidR="0029261F">
              <w:rPr>
                <w:rFonts w:asciiTheme="minorHAnsi" w:hAnsiTheme="minorHAnsi"/>
                <w:sz w:val="18"/>
                <w:szCs w:val="18"/>
              </w:rPr>
              <w:t xml:space="preserve">numeric xx.x:  -75.0 </w:t>
            </w:r>
            <w:r w:rsidR="0029261F">
              <w:rPr>
                <w:rFonts w:asciiTheme="minorHAnsi" w:hAnsiTheme="minorHAnsi" w:cstheme="minorHAnsi"/>
                <w:sz w:val="18"/>
                <w:szCs w:val="18"/>
              </w:rPr>
              <w:t>≥</w:t>
            </w:r>
            <w:r w:rsidR="0029261F">
              <w:rPr>
                <w:rFonts w:asciiTheme="minorHAnsi" w:hAnsiTheme="minorHAnsi"/>
                <w:sz w:val="18"/>
                <w:szCs w:val="18"/>
              </w:rPr>
              <w:t xml:space="preserve"> </w:t>
            </w:r>
            <w:r w:rsidRPr="00A42BCC">
              <w:rPr>
                <w:rFonts w:asciiTheme="minorHAnsi" w:hAnsiTheme="minorHAnsi"/>
                <w:sz w:val="18"/>
                <w:szCs w:val="18"/>
              </w:rPr>
              <w:t>value</w:t>
            </w:r>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r w:rsidRPr="00A42BCC">
              <w:rPr>
                <w:rFonts w:asciiTheme="minorHAnsi" w:hAnsiTheme="minorHAnsi"/>
                <w:sz w:val="18"/>
                <w:szCs w:val="18"/>
              </w:rPr>
              <w:t>&gt;&gt;</w:t>
            </w:r>
          </w:p>
        </w:tc>
      </w:tr>
      <w:tr w:rsidR="003C5E86" w:rsidRPr="00A42BCC" w14:paraId="31801980" w14:textId="77777777" w:rsidTr="00EE34BD">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2D6F47">
              <w:rPr>
                <w:rFonts w:asciiTheme="minorHAnsi" w:hAnsiTheme="minorHAnsi"/>
                <w:sz w:val="18"/>
                <w:szCs w:val="18"/>
              </w:rPr>
              <w:t>Difference</w:t>
            </w:r>
            <w:r w:rsidR="00AD6BA1">
              <w:rPr>
                <w:rFonts w:asciiTheme="minorHAnsi" w:hAnsiTheme="minorHAnsi"/>
                <w:sz w:val="18"/>
                <w:szCs w:val="18"/>
              </w:rPr>
              <w:t xml:space="preserve"> (Pa)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&lt;&lt;calculated</w:t>
            </w:r>
            <w:r w:rsidR="0017724F">
              <w:rPr>
                <w:rFonts w:asciiTheme="minorHAnsi" w:hAnsiTheme="minorHAnsi"/>
                <w:sz w:val="18"/>
                <w:szCs w:val="18"/>
              </w:rPr>
              <w:t xml:space="preserve"> numeric</w:t>
            </w:r>
            <w:r>
              <w:rPr>
                <w:rFonts w:asciiTheme="minorHAnsi" w:hAnsiTheme="minorHAnsi"/>
                <w:sz w:val="18"/>
                <w:szCs w:val="18"/>
              </w:rPr>
              <w:t xml:space="preserve"> value xx.x =</w:t>
            </w:r>
            <w:r w:rsidR="001E5EB4">
              <w:rPr>
                <w:rFonts w:asciiTheme="minorHAnsi" w:hAnsiTheme="minorHAnsi"/>
                <w:sz w:val="18"/>
                <w:szCs w:val="18"/>
              </w:rPr>
              <w:t xml:space="preserve"> </w:t>
            </w:r>
            <w:r>
              <w:rPr>
                <w:rFonts w:asciiTheme="minorHAnsi" w:hAnsiTheme="minorHAnsi"/>
                <w:sz w:val="18"/>
                <w:szCs w:val="18"/>
              </w:rPr>
              <w:t>C05-C03&gt;&gt;</w:t>
            </w:r>
          </w:p>
        </w:tc>
      </w:tr>
      <w:tr w:rsidR="00EA01F0" w:rsidRPr="00A42BCC" w14:paraId="4A3A5E9D" w14:textId="77777777" w:rsidTr="00EE34BD">
        <w:tc>
          <w:tcPr>
            <w:tcW w:w="589" w:type="dxa"/>
            <w:vAlign w:val="center"/>
          </w:tcPr>
          <w:p w14:paraId="4A3A5E9A" w14:textId="3E016AC4"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735565B0"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EE34BD">
        <w:tc>
          <w:tcPr>
            <w:tcW w:w="589" w:type="dxa"/>
            <w:vAlign w:val="center"/>
          </w:tcPr>
          <w:p w14:paraId="4A3A5E9E" w14:textId="2E2B052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r w:rsidR="00B450BD">
              <w:rPr>
                <w:rFonts w:asciiTheme="minorHAnsi" w:hAnsiTheme="minorHAnsi"/>
                <w:sz w:val="18"/>
                <w:szCs w:val="18"/>
              </w:rPr>
              <w:t xml:space="preserve"> at </w:t>
            </w:r>
            <w:r w:rsidR="00EF2268">
              <w:rPr>
                <w:rFonts w:asciiTheme="minorHAnsi" w:hAnsiTheme="minorHAnsi"/>
                <w:sz w:val="18"/>
                <w:szCs w:val="18"/>
              </w:rPr>
              <w:t xml:space="preserve">the </w:t>
            </w:r>
            <w:r w:rsidR="00B450BD">
              <w:rPr>
                <w:rFonts w:asciiTheme="minorHAnsi" w:hAnsiTheme="minorHAnsi"/>
                <w:sz w:val="18"/>
                <w:szCs w:val="18"/>
              </w:rPr>
              <w:t>Induced Enclosure Pressure Difference (</w:t>
            </w:r>
            <w:r w:rsidR="00EF2268">
              <w:rPr>
                <w:rFonts w:asciiTheme="minorHAnsi" w:hAnsiTheme="minorHAnsi"/>
                <w:sz w:val="18"/>
                <w:szCs w:val="18"/>
              </w:rPr>
              <w:t xml:space="preserve">in </w:t>
            </w:r>
            <w:r w:rsidR="00B450BD">
              <w:rPr>
                <w:rFonts w:asciiTheme="minorHAnsi" w:hAnsiTheme="minorHAnsi"/>
                <w:sz w:val="18"/>
                <w:szCs w:val="18"/>
              </w:rPr>
              <w:t>C06 above)</w:t>
            </w:r>
          </w:p>
        </w:tc>
        <w:tc>
          <w:tcPr>
            <w:tcW w:w="5653" w:type="dxa"/>
            <w:vAlign w:val="center"/>
          </w:tcPr>
          <w:p w14:paraId="4A3A5EA0" w14:textId="73294780"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450BD">
              <w:rPr>
                <w:rFonts w:asciiTheme="minorHAnsi" w:hAnsiTheme="minorHAnsi"/>
                <w:sz w:val="18"/>
                <w:szCs w:val="18"/>
              </w:rPr>
              <w:t>enter integer</w:t>
            </w:r>
            <w:r w:rsidR="00B450BD" w:rsidRPr="00A42BCC">
              <w:rPr>
                <w:rFonts w:asciiTheme="minorHAnsi" w:hAnsiTheme="minorHAnsi"/>
                <w:sz w:val="18"/>
                <w:szCs w:val="18"/>
              </w:rPr>
              <w:t xml:space="preserve"> </w:t>
            </w:r>
            <w:r w:rsidRPr="00A42BCC">
              <w:rPr>
                <w:rFonts w:asciiTheme="minorHAnsi" w:hAnsiTheme="minorHAnsi"/>
                <w:sz w:val="18"/>
                <w:szCs w:val="18"/>
              </w:rPr>
              <w:t>value, &gt;&gt; (Resolution of 1 CFM)</w:t>
            </w:r>
          </w:p>
        </w:tc>
      </w:tr>
      <w:tr w:rsidR="00EA01F0" w:rsidRPr="00A42BCC" w14:paraId="4A3A5EA5" w14:textId="77777777" w:rsidTr="00EE34BD">
        <w:tc>
          <w:tcPr>
            <w:tcW w:w="589" w:type="dxa"/>
            <w:vAlign w:val="center"/>
          </w:tcPr>
          <w:p w14:paraId="4A3A5EA2" w14:textId="11A8FAC1"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00EA01F0" w:rsidRPr="00A42BCC">
              <w:rPr>
                <w:rFonts w:asciiTheme="minorHAnsi" w:hAnsiTheme="minorHAnsi"/>
                <w:sz w:val="18"/>
                <w:szCs w:val="18"/>
              </w:rPr>
              <w:t>Nominal CFM50</w:t>
            </w:r>
          </w:p>
        </w:tc>
        <w:tc>
          <w:tcPr>
            <w:tcW w:w="5653" w:type="dxa"/>
            <w:vAlign w:val="center"/>
          </w:tcPr>
          <w:p w14:paraId="4A3A5EA4" w14:textId="0D5D88D9"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r w:rsidR="0060014C">
              <w:rPr>
                <w:rFonts w:asciiTheme="minorHAnsi" w:hAnsiTheme="minorHAnsi"/>
                <w:sz w:val="18"/>
                <w:szCs w:val="18"/>
              </w:rPr>
              <w:t>)</w:t>
            </w:r>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36BBD0B5" w:rsidR="00840617" w:rsidRPr="00A42BCC" w:rsidRDefault="00840617"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EE34BD">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w:t>
            </w:r>
            <w:r w:rsidR="00AC751B">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sidR="00AC751B">
              <w:rPr>
                <w:rFonts w:asciiTheme="minorHAnsi" w:hAnsiTheme="minorHAnsi"/>
                <w:sz w:val="18"/>
                <w:szCs w:val="18"/>
              </w:rPr>
              <w:t>)</w:t>
            </w:r>
            <w:r>
              <w:rPr>
                <w:rFonts w:asciiTheme="minorHAnsi" w:hAnsiTheme="minorHAnsi"/>
                <w:sz w:val="18"/>
                <w:szCs w:val="18"/>
              </w:rPr>
              <w:t>)]</w:t>
            </w:r>
            <w:r w:rsidR="008F0CB1">
              <w:rPr>
                <w:rFonts w:asciiTheme="minorHAnsi" w:hAnsiTheme="minorHAnsi"/>
                <w:sz w:val="18"/>
                <w:szCs w:val="18"/>
              </w:rPr>
              <w:t>;</w:t>
            </w:r>
          </w:p>
          <w:p w14:paraId="5DE6B96D" w14:textId="5E426FE4" w:rsidR="006C1E71" w:rsidRDefault="008F0CB1"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EE34BD">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35CB6A4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57B7ECB8" w:rsidR="00840617" w:rsidRPr="00A42BCC" w:rsidRDefault="00840617"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EE34BD">
              <w:rPr>
                <w:rFonts w:asciiTheme="minorHAnsi" w:hAnsiTheme="minorHAnsi"/>
                <w:sz w:val="18"/>
                <w:szCs w:val="18"/>
              </w:rPr>
              <w:t>A</w:t>
            </w:r>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37823C3A" w:rsidR="00840617" w:rsidRPr="00A42BCC" w:rsidRDefault="00840617"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EE34BD">
              <w:rPr>
                <w:rFonts w:asciiTheme="minorHAnsi" w:hAnsiTheme="minorHAnsi"/>
                <w:sz w:val="18"/>
                <w:szCs w:val="18"/>
              </w:rPr>
              <w:t>A</w:t>
            </w:r>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1A4D51D1"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735BA85C"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C09</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200"/>
      </w:tblGrid>
      <w:tr w:rsidR="00EA01F0" w:rsidRPr="00A42BCC" w14:paraId="4A3A5EC7" w14:textId="77777777" w:rsidTr="0034225D">
        <w:trPr>
          <w:trHeight w:val="75"/>
        </w:trPr>
        <w:tc>
          <w:tcPr>
            <w:tcW w:w="10804" w:type="dxa"/>
            <w:gridSpan w:val="2"/>
          </w:tcPr>
          <w:p w14:paraId="4A3A5EC6" w14:textId="1E56CCD5"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CA3D62">
              <w:rPr>
                <w:rFonts w:asciiTheme="minorHAnsi" w:hAnsiTheme="minorHAnsi"/>
                <w:b/>
                <w:szCs w:val="18"/>
              </w:rPr>
              <w:t xml:space="preserve">Measured </w:t>
            </w:r>
            <w:r w:rsidR="005419F0">
              <w:rPr>
                <w:rFonts w:asciiTheme="minorHAnsi" w:hAnsiTheme="minorHAnsi"/>
                <w:b/>
                <w:szCs w:val="18"/>
              </w:rPr>
              <w:t xml:space="preserve">Enclosure </w:t>
            </w:r>
            <w:r w:rsidR="00CA3D62">
              <w:rPr>
                <w:rFonts w:asciiTheme="minorHAnsi" w:hAnsiTheme="minorHAnsi"/>
                <w:b/>
                <w:szCs w:val="18"/>
              </w:rPr>
              <w:t>Air Leakage Rate</w:t>
            </w:r>
          </w:p>
        </w:tc>
      </w:tr>
      <w:tr w:rsidR="00EA01F0" w:rsidRPr="00A42BCC" w14:paraId="4A3A5ECA" w14:textId="77777777" w:rsidTr="0034225D">
        <w:trPr>
          <w:trHeight w:val="626"/>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1" w:type="dxa"/>
            <w:vAlign w:val="center"/>
          </w:tcPr>
          <w:p w14:paraId="7B336204" w14:textId="2E898B76"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066F15">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w:t>
            </w:r>
            <w:ins w:id="84" w:author="Markstrum, Alexis@Energy" w:date="2019-09-30T14:54:00Z">
              <w:r w:rsidR="003574C3">
                <w:rPr>
                  <w:rFonts w:asciiTheme="minorHAnsi" w:hAnsiTheme="minorHAnsi"/>
                  <w:sz w:val="18"/>
                  <w:szCs w:val="18"/>
                </w:rPr>
                <w:t>5</w:t>
              </w:r>
            </w:ins>
            <w:del w:id="85" w:author="Markstrum, Alexis@Energy" w:date="2019-09-30T14:54:00Z">
              <w:r w:rsidR="0017724F" w:rsidDel="003574C3">
                <w:rPr>
                  <w:rFonts w:asciiTheme="minorHAnsi" w:hAnsiTheme="minorHAnsi"/>
                  <w:sz w:val="18"/>
                  <w:szCs w:val="18"/>
                </w:rPr>
                <w:delText>4</w:delText>
              </w:r>
            </w:del>
            <w:r w:rsidR="00885D25">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r w:rsidR="00CA3D62">
              <w:rPr>
                <w:rFonts w:asciiTheme="minorHAnsi" w:hAnsiTheme="minorHAnsi"/>
                <w:sz w:val="18"/>
                <w:szCs w:val="18"/>
              </w:rPr>
              <w:t>A manometer with current calibration is required in order to comply with this</w:t>
            </w:r>
            <w:r w:rsidR="000B64C1" w:rsidRPr="000B64C1">
              <w:rPr>
                <w:rFonts w:asciiTheme="minorHAnsi" w:hAnsiTheme="minorHAnsi"/>
                <w:sz w:val="18"/>
                <w:szCs w:val="18"/>
              </w:rPr>
              <w:t xml:space="preserve">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 xml:space="preserve">Leakage </w:t>
            </w:r>
            <w:r w:rsidR="00CA3D62">
              <w:rPr>
                <w:rFonts w:asciiTheme="minorHAnsi" w:hAnsiTheme="minorHAnsi"/>
                <w:sz w:val="18"/>
                <w:szCs w:val="18"/>
              </w:rPr>
              <w:t>worksheet</w:t>
            </w:r>
            <w:r w:rsidR="000B64C1">
              <w:rPr>
                <w:rFonts w:asciiTheme="minorHAnsi" w:hAnsiTheme="minorHAnsi"/>
                <w:sz w:val="18"/>
                <w:szCs w:val="18"/>
              </w:rPr>
              <w:t>";</w:t>
            </w:r>
          </w:p>
          <w:p w14:paraId="143B74DB" w14:textId="0653BB86"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sidR="00EA1044">
              <w:rPr>
                <w:rFonts w:asciiTheme="minorHAnsi" w:hAnsiTheme="minorHAnsi"/>
                <w:sz w:val="18"/>
                <w:szCs w:val="18"/>
              </w:rPr>
              <w:t xml:space="preserve"> then </w:t>
            </w:r>
            <w:r w:rsidR="005419F0">
              <w:rPr>
                <w:rFonts w:asciiTheme="minorHAnsi" w:hAnsiTheme="minorHAnsi"/>
                <w:sz w:val="18"/>
                <w:szCs w:val="18"/>
              </w:rPr>
              <w:t>(</w:t>
            </w:r>
            <w:r w:rsidR="00EA1044">
              <w:rPr>
                <w:rFonts w:asciiTheme="minorHAnsi" w:hAnsiTheme="minorHAnsi"/>
                <w:sz w:val="18"/>
                <w:szCs w:val="18"/>
              </w:rPr>
              <w:t>value</w:t>
            </w:r>
            <w:r w:rsidR="005419F0">
              <w:rPr>
                <w:rFonts w:asciiTheme="minorHAnsi" w:hAnsiTheme="minorHAnsi"/>
                <w:sz w:val="18"/>
                <w:szCs w:val="18"/>
              </w:rPr>
              <w:t>)</w:t>
            </w:r>
            <w:r w:rsidR="00EA1044">
              <w:rPr>
                <w:rFonts w:asciiTheme="minorHAnsi" w:hAnsiTheme="minorHAnsi"/>
                <w:sz w:val="18"/>
                <w:szCs w:val="18"/>
              </w:rPr>
              <w:t xml:space="preserve"> =</w:t>
            </w:r>
            <w:r w:rsidRPr="000B64C1">
              <w:rPr>
                <w:rFonts w:asciiTheme="minorHAnsi" w:hAnsiTheme="minorHAnsi"/>
                <w:sz w:val="18"/>
                <w:szCs w:val="18"/>
              </w:rPr>
              <w:t>E01</w:t>
            </w:r>
            <w:r w:rsidR="00CA3D62">
              <w:rPr>
                <w:rFonts w:asciiTheme="minorHAnsi" w:hAnsiTheme="minorHAnsi"/>
                <w:sz w:val="18"/>
                <w:szCs w:val="18"/>
              </w:rPr>
              <w:t>*60/(</w:t>
            </w:r>
            <w:r w:rsidR="00651EE2">
              <w:rPr>
                <w:rFonts w:asciiTheme="minorHAnsi" w:hAnsiTheme="minorHAnsi"/>
                <w:sz w:val="18"/>
                <w:szCs w:val="18"/>
              </w:rPr>
              <w:t xml:space="preserve">Building </w:t>
            </w:r>
            <w:r w:rsidR="00CA3D62">
              <w:rPr>
                <w:rFonts w:asciiTheme="minorHAnsi" w:hAnsiTheme="minorHAnsi"/>
                <w:sz w:val="18"/>
                <w:szCs w:val="18"/>
              </w:rPr>
              <w:t xml:space="preserve">Volume </w:t>
            </w:r>
            <w:del w:id="86" w:author="Markstrum, Alexis@Energy" w:date="2019-09-30T14:56:00Z">
              <w:r w:rsidR="00651EE2" w:rsidDel="003574C3">
                <w:rPr>
                  <w:rFonts w:asciiTheme="minorHAnsi" w:hAnsiTheme="minorHAnsi"/>
                  <w:sz w:val="18"/>
                  <w:szCs w:val="18"/>
                </w:rPr>
                <w:delText xml:space="preserve">pulled </w:delText>
              </w:r>
            </w:del>
            <w:r w:rsidR="00CA3D62">
              <w:rPr>
                <w:rFonts w:asciiTheme="minorHAnsi" w:hAnsiTheme="minorHAnsi"/>
                <w:sz w:val="18"/>
                <w:szCs w:val="18"/>
              </w:rPr>
              <w:t xml:space="preserve">from </w:t>
            </w:r>
            <w:del w:id="87" w:author="Markstrum, Alexis@Energy" w:date="2019-09-30T14:56:00Z">
              <w:r w:rsidR="00CA3D62" w:rsidDel="003574C3">
                <w:rPr>
                  <w:rFonts w:asciiTheme="minorHAnsi" w:hAnsiTheme="minorHAnsi"/>
                  <w:sz w:val="18"/>
                  <w:szCs w:val="18"/>
                </w:rPr>
                <w:delText>MCH-27</w:delText>
              </w:r>
            </w:del>
            <w:ins w:id="88" w:author="Markstrum, Alexis@Energy" w:date="2019-09-30T14:56:00Z">
              <w:r w:rsidR="003574C3">
                <w:rPr>
                  <w:rFonts w:asciiTheme="minorHAnsi" w:hAnsiTheme="minorHAnsi"/>
                  <w:sz w:val="18"/>
                  <w:szCs w:val="18"/>
                </w:rPr>
                <w:t>A13</w:t>
              </w:r>
            </w:ins>
            <w:r w:rsidR="00CA3D62">
              <w:rPr>
                <w:rFonts w:asciiTheme="minorHAnsi" w:hAnsiTheme="minorHAnsi"/>
                <w:sz w:val="18"/>
                <w:szCs w:val="18"/>
              </w:rPr>
              <w:t>)</w:t>
            </w:r>
            <w:r>
              <w:rPr>
                <w:rFonts w:asciiTheme="minorHAnsi" w:hAnsiTheme="minorHAnsi"/>
                <w:sz w:val="18"/>
                <w:szCs w:val="18"/>
              </w:rPr>
              <w:t xml:space="preserve"> </w:t>
            </w:r>
            <w:r w:rsidR="00EA1044">
              <w:rPr>
                <w:rFonts w:asciiTheme="minorHAnsi" w:hAnsiTheme="minorHAnsi"/>
                <w:sz w:val="18"/>
                <w:szCs w:val="18"/>
              </w:rPr>
              <w:t xml:space="preserve"> and</w:t>
            </w:r>
            <w:r w:rsidRPr="000B64C1">
              <w:rPr>
                <w:rFonts w:asciiTheme="minorHAnsi" w:hAnsiTheme="minorHAnsi"/>
                <w:sz w:val="18"/>
                <w:szCs w:val="18"/>
              </w:rPr>
              <w:t xml:space="preserve"> display</w:t>
            </w:r>
            <w:r w:rsidR="005419F0">
              <w:rPr>
                <w:rFonts w:asciiTheme="minorHAnsi" w:hAnsiTheme="minorHAnsi"/>
                <w:sz w:val="18"/>
                <w:szCs w:val="18"/>
              </w:rPr>
              <w:t xml:space="preserve"> text:</w:t>
            </w:r>
            <w:r>
              <w:rPr>
                <w:rFonts w:asciiTheme="minorHAnsi" w:hAnsiTheme="minorHAnsi"/>
                <w:sz w:val="18"/>
                <w:szCs w:val="18"/>
              </w:rPr>
              <w:t xml:space="preserve"> </w:t>
            </w:r>
            <w:r w:rsidR="00EA1044">
              <w:rPr>
                <w:rFonts w:asciiTheme="minorHAnsi" w:hAnsiTheme="minorHAnsi"/>
                <w:sz w:val="18"/>
                <w:szCs w:val="18"/>
              </w:rPr>
              <w:t>“Enclosure Air Leakage Rate is (value) ACH</w:t>
            </w:r>
            <w:r w:rsidR="00EA1044" w:rsidRPr="00236E77">
              <w:rPr>
                <w:rFonts w:asciiTheme="minorHAnsi" w:hAnsiTheme="minorHAnsi"/>
                <w:sz w:val="18"/>
                <w:szCs w:val="18"/>
                <w:vertAlign w:val="subscript"/>
              </w:rPr>
              <w:t>50</w:t>
            </w:r>
            <w:r>
              <w:rPr>
                <w:rFonts w:asciiTheme="minorHAnsi" w:hAnsiTheme="minorHAnsi"/>
                <w:sz w:val="18"/>
                <w:szCs w:val="18"/>
              </w:rPr>
              <w:t>;</w:t>
            </w:r>
          </w:p>
          <w:p w14:paraId="4A3A5EC9" w14:textId="2E81D53E" w:rsidR="00EA01F0" w:rsidRPr="00A42BCC"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if A02 = required,</w:t>
            </w:r>
            <w:r w:rsidR="005419F0">
              <w:rPr>
                <w:rFonts w:asciiTheme="minorHAnsi" w:hAnsiTheme="minorHAnsi"/>
                <w:sz w:val="18"/>
                <w:szCs w:val="18"/>
              </w:rPr>
              <w:t xml:space="preserve"> then</w:t>
            </w:r>
            <w:r w:rsidR="000B64C1" w:rsidRPr="000B64C1">
              <w:rPr>
                <w:rFonts w:asciiTheme="minorHAnsi" w:hAnsiTheme="minorHAnsi"/>
                <w:sz w:val="18"/>
                <w:szCs w:val="18"/>
              </w:rPr>
              <w:t xml:space="preserve"> display </w:t>
            </w:r>
            <w:r>
              <w:rPr>
                <w:rFonts w:asciiTheme="minorHAnsi" w:hAnsiTheme="minorHAnsi"/>
                <w:sz w:val="18"/>
                <w:szCs w:val="18"/>
              </w:rPr>
              <w:t xml:space="preserve">text: </w:t>
            </w:r>
            <w:r w:rsidR="000B64C1" w:rsidRPr="000B64C1">
              <w:rPr>
                <w:rFonts w:asciiTheme="minorHAnsi" w:hAnsiTheme="minorHAnsi"/>
                <w:sz w:val="18"/>
                <w:szCs w:val="18"/>
              </w:rPr>
              <w:t>“</w:t>
            </w:r>
            <w:r w:rsidR="005419F0">
              <w:rPr>
                <w:rFonts w:asciiTheme="minorHAnsi" w:hAnsiTheme="minorHAnsi"/>
                <w:sz w:val="18"/>
                <w:szCs w:val="18"/>
              </w:rPr>
              <w:t>Enclosure Air Leakage Rate is (E01)</w:t>
            </w:r>
            <w:r w:rsidR="001748B5">
              <w:rPr>
                <w:rFonts w:asciiTheme="minorHAnsi" w:hAnsiTheme="minorHAnsi"/>
                <w:sz w:val="18"/>
                <w:szCs w:val="18"/>
              </w:rPr>
              <w:t xml:space="preserve"> CFM50</w:t>
            </w:r>
            <w:r w:rsidR="000B64C1">
              <w:rPr>
                <w:rFonts w:asciiTheme="minorHAnsi" w:hAnsiTheme="minorHAnsi"/>
                <w:sz w:val="18"/>
                <w:szCs w:val="18"/>
              </w:rPr>
              <w:t>”</w:t>
            </w:r>
            <w:r w:rsidR="000B64C1" w:rsidRPr="000B64C1">
              <w:rPr>
                <w:rFonts w:asciiTheme="minorHAnsi" w:hAnsiTheme="minorHAnsi"/>
                <w:sz w:val="18"/>
                <w:szCs w:val="18"/>
              </w:rPr>
              <w:t>&gt;&gt;</w:t>
            </w:r>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EA01F0" w:rsidRPr="00A42BCC" w14:paraId="4A3A5ECE" w14:textId="77777777" w:rsidTr="0034225D">
        <w:tc>
          <w:tcPr>
            <w:tcW w:w="10794" w:type="dxa"/>
            <w:gridSpan w:val="2"/>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r w:rsidR="005419F0">
              <w:rPr>
                <w:rFonts w:asciiTheme="minorHAnsi" w:hAnsiTheme="minorHAnsi"/>
                <w:b/>
                <w:szCs w:val="18"/>
              </w:rPr>
              <w:t xml:space="preserve">Worksheet </w:t>
            </w:r>
            <w:r w:rsidRPr="005A593D">
              <w:rPr>
                <w:rFonts w:asciiTheme="minorHAnsi" w:hAnsiTheme="minorHAnsi"/>
                <w:b/>
                <w:szCs w:val="18"/>
              </w:rPr>
              <w:t>Compliance</w:t>
            </w:r>
          </w:p>
        </w:tc>
      </w:tr>
      <w:tr w:rsidR="00875D94" w:rsidRPr="00A42BCC" w14:paraId="1FBCD0E4" w14:textId="77777777" w:rsidTr="0034225D">
        <w:tc>
          <w:tcPr>
            <w:tcW w:w="585" w:type="dxa"/>
            <w:vAlign w:val="center"/>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12CEB9DB" w14:textId="00C5B59A" w:rsidR="00875D94" w:rsidRPr="00A42BCC" w:rsidDel="005F2ADF" w:rsidRDefault="00875D94" w:rsidP="00875D94">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875D94" w:rsidRPr="00A42BCC" w14:paraId="53DA5AB9" w14:textId="77777777" w:rsidTr="0034225D">
        <w:tc>
          <w:tcPr>
            <w:tcW w:w="585" w:type="dxa"/>
            <w:vAlign w:val="center"/>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1D0B4171" w14:textId="070A58EE"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sidR="00D721FF">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875D94" w:rsidRPr="00A42BCC" w14:paraId="581AC800" w14:textId="77777777" w:rsidTr="0034225D">
        <w:tc>
          <w:tcPr>
            <w:tcW w:w="585" w:type="dxa"/>
            <w:vAlign w:val="center"/>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8EC30D9" w14:textId="3FD66FF1"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875D94" w:rsidRPr="00A42BCC" w14:paraId="39CE57C2" w14:textId="77777777" w:rsidTr="0034225D">
        <w:tc>
          <w:tcPr>
            <w:tcW w:w="585" w:type="dxa"/>
            <w:vAlign w:val="center"/>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65103501" w14:textId="7E2593EF" w:rsidR="00875D94" w:rsidRPr="00C55ED3" w:rsidRDefault="00875D94" w:rsidP="00875D94">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sidR="00D721FF">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3"/>
      <w:headerReference w:type="default" r:id="rId14"/>
      <w:headerReference w:type="first" r:id="rId15"/>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1FE85" w14:textId="77777777" w:rsidR="00771B03" w:rsidRDefault="00771B03">
      <w:r>
        <w:separator/>
      </w:r>
    </w:p>
  </w:endnote>
  <w:endnote w:type="continuationSeparator" w:id="0">
    <w:p w14:paraId="725C0B81" w14:textId="77777777" w:rsidR="00771B03" w:rsidRDefault="00771B03">
      <w:r>
        <w:continuationSeparator/>
      </w:r>
    </w:p>
  </w:endnote>
  <w:endnote w:type="continuationNotice" w:id="1">
    <w:p w14:paraId="3251EA12" w14:textId="77777777" w:rsidR="00771B03" w:rsidRDefault="00771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332747CC" w:rsidR="00771B03" w:rsidRPr="00EB61D5" w:rsidRDefault="00771B03" w:rsidP="00EB61D5">
    <w:pPr>
      <w:pStyle w:val="Footer"/>
    </w:pPr>
    <w:r w:rsidRPr="00EB61D5">
      <w:t>CA Building Energy Efficiency Standards - 201</w:t>
    </w:r>
    <w:r>
      <w:t>9</w:t>
    </w:r>
    <w:r w:rsidRPr="00EB61D5">
      <w:t xml:space="preserve"> Residential Compliance</w:t>
    </w:r>
    <w:r w:rsidRPr="00EB61D5">
      <w:tab/>
    </w:r>
    <w:r>
      <w:t xml:space="preserve">January </w:t>
    </w:r>
    <w:del w:id="15" w:author="Markstrum, Alexis@Energy" w:date="2019-10-10T14:54:00Z">
      <w:r w:rsidDel="00CA0E61">
        <w:delText>2019</w:delText>
      </w:r>
    </w:del>
    <w:ins w:id="16" w:author="Markstrum, Alexis@Energy" w:date="2019-10-10T14:54:00Z">
      <w:r w:rsidR="00CA0E61">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CED00" w14:textId="77777777" w:rsidR="00771B03" w:rsidRDefault="00771B03">
      <w:r>
        <w:separator/>
      </w:r>
    </w:p>
  </w:footnote>
  <w:footnote w:type="continuationSeparator" w:id="0">
    <w:p w14:paraId="1052C644" w14:textId="77777777" w:rsidR="00771B03" w:rsidRDefault="00771B03">
      <w:r>
        <w:continuationSeparator/>
      </w:r>
    </w:p>
  </w:footnote>
  <w:footnote w:type="continuationNotice" w:id="1">
    <w:p w14:paraId="7E11EFC5" w14:textId="77777777" w:rsidR="00771B03" w:rsidRDefault="00771B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771B03" w:rsidRDefault="00A44FB5">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0FF93" w14:textId="6B10C5D9" w:rsidR="00771B03" w:rsidRPr="007770C5" w:rsidRDefault="00771B03" w:rsidP="00670799">
    <w:pPr>
      <w:suppressAutoHyphens/>
      <w:rPr>
        <w:rFonts w:ascii="Arial" w:hAnsi="Arial" w:cs="Arial"/>
        <w:sz w:val="14"/>
        <w:szCs w:val="14"/>
      </w:rPr>
    </w:pPr>
    <w:r>
      <w:rPr>
        <w:noProof/>
      </w:rPr>
      <w:drawing>
        <wp:anchor distT="0" distB="0" distL="114300" distR="114300" simplePos="0" relativeHeight="251658246" behindDoc="0" locked="0" layoutInCell="1" allowOverlap="1" wp14:anchorId="2D2E8ABE" wp14:editId="6D8D7263">
          <wp:simplePos x="0" y="0"/>
          <wp:positionH relativeFrom="margin">
            <wp:posOffset>6632575</wp:posOffset>
          </wp:positionH>
          <wp:positionV relativeFrom="margin">
            <wp:posOffset>-1209675</wp:posOffset>
          </wp:positionV>
          <wp:extent cx="312420" cy="274320"/>
          <wp:effectExtent l="0" t="0" r="0"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05897DCD" w14:textId="29471877" w:rsidR="00771B03" w:rsidRPr="007770C5" w:rsidRDefault="00771B03" w:rsidP="00670799">
    <w:pPr>
      <w:suppressAutoHyphens/>
      <w:ind w:left="-90"/>
      <w:rPr>
        <w:rFonts w:ascii="Arial" w:hAnsi="Arial" w:cs="Arial"/>
        <w:b/>
        <w:sz w:val="24"/>
        <w:szCs w:val="24"/>
      </w:rPr>
    </w:pPr>
    <w:r>
      <w:rPr>
        <w:rFonts w:ascii="Arial" w:hAnsi="Arial" w:cs="Arial"/>
        <w:b/>
        <w:sz w:val="24"/>
        <w:szCs w:val="24"/>
      </w:rPr>
      <w:t>BUILDING AIR LEAKAGE DIAGNOSTIC TEST WORKSHEET – BUILDING ENCLOSURES AND DWELLING UNIT ENCLOSURES</w:t>
    </w:r>
  </w:p>
  <w:p w14:paraId="06ABDB52" w14:textId="3C1C67A2" w:rsidR="00771B03" w:rsidRPr="007770C5" w:rsidRDefault="00771B03" w:rsidP="00670799">
    <w:pPr>
      <w:suppressAutoHyphens/>
      <w:ind w:left="-90"/>
      <w:rPr>
        <w:rFonts w:ascii="Arial" w:hAnsi="Arial" w:cs="Arial"/>
        <w:sz w:val="14"/>
        <w:szCs w:val="14"/>
      </w:rPr>
    </w:pPr>
    <w:r>
      <w:rPr>
        <w:rFonts w:ascii="Arial" w:hAnsi="Arial" w:cs="Arial"/>
        <w:sz w:val="14"/>
        <w:szCs w:val="14"/>
      </w:rPr>
      <w:t>CEC-CF3R-MCH-24-H</w:t>
    </w:r>
    <w:r w:rsidRPr="007770C5">
      <w:rPr>
        <w:rFonts w:ascii="Arial" w:hAnsi="Arial" w:cs="Arial"/>
        <w:sz w:val="14"/>
        <w:szCs w:val="14"/>
      </w:rPr>
      <w:t xml:space="preserve"> (Revised </w:t>
    </w:r>
    <w:r>
      <w:rPr>
        <w:rFonts w:ascii="Arial" w:hAnsi="Arial" w:cs="Arial"/>
        <w:sz w:val="14"/>
        <w:szCs w:val="14"/>
      </w:rPr>
      <w:t>01/</w:t>
    </w:r>
    <w:del w:id="13" w:author="Markstrum, Alexis@Energy" w:date="2019-10-10T14:54:00Z">
      <w:r w:rsidDel="00CA0E61">
        <w:rPr>
          <w:rFonts w:ascii="Arial" w:hAnsi="Arial" w:cs="Arial"/>
          <w:sz w:val="14"/>
          <w:szCs w:val="14"/>
        </w:rPr>
        <w:delText>19</w:delText>
      </w:r>
    </w:del>
    <w:ins w:id="14" w:author="Markstrum, Alexis@Energy" w:date="2019-10-10T14:54:00Z">
      <w:r w:rsidR="00CA0E61">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318"/>
      <w:gridCol w:w="2878"/>
      <w:gridCol w:w="1079"/>
      <w:gridCol w:w="911"/>
      <w:gridCol w:w="1608"/>
    </w:tblGrid>
    <w:tr w:rsidR="00771B03" w:rsidRPr="00F85124" w14:paraId="3685DD95" w14:textId="77777777" w:rsidTr="00771B03">
      <w:trPr>
        <w:cantSplit/>
        <w:trHeight w:val="288"/>
      </w:trPr>
      <w:tc>
        <w:tcPr>
          <w:tcW w:w="4255" w:type="pct"/>
          <w:gridSpan w:val="4"/>
          <w:tcBorders>
            <w:right w:val="nil"/>
          </w:tcBorders>
          <w:vAlign w:val="center"/>
        </w:tcPr>
        <w:p w14:paraId="0A0994F6" w14:textId="3DDF4D59" w:rsidR="00771B03" w:rsidRPr="00F502B3" w:rsidRDefault="00771B03" w:rsidP="00670799">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745" w:type="pct"/>
          <w:tcBorders>
            <w:left w:val="nil"/>
          </w:tcBorders>
          <w:tcMar>
            <w:left w:w="115" w:type="dxa"/>
            <w:right w:w="115" w:type="dxa"/>
          </w:tcMar>
          <w:vAlign w:val="center"/>
        </w:tcPr>
        <w:p w14:paraId="2CA44F60" w14:textId="5C7F944B" w:rsidR="00771B03" w:rsidRPr="00F502B3" w:rsidRDefault="00771B03" w:rsidP="00670799">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771B03" w:rsidRPr="00F85124" w14:paraId="13C3111C" w14:textId="77777777" w:rsidTr="00771B03">
      <w:trPr>
        <w:cantSplit/>
        <w:trHeight w:val="288"/>
      </w:trPr>
      <w:tc>
        <w:tcPr>
          <w:tcW w:w="3833" w:type="pct"/>
          <w:gridSpan w:val="3"/>
          <w:tcBorders>
            <w:right w:val="nil"/>
          </w:tcBorders>
        </w:tcPr>
        <w:p w14:paraId="48927073" w14:textId="0D9FC26D" w:rsidR="00771B03" w:rsidRPr="00F85124" w:rsidRDefault="00771B03" w:rsidP="00670799">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167" w:type="pct"/>
          <w:gridSpan w:val="2"/>
          <w:tcBorders>
            <w:left w:val="nil"/>
          </w:tcBorders>
        </w:tcPr>
        <w:p w14:paraId="34F0C505" w14:textId="04302070" w:rsidR="00771B03" w:rsidRPr="00F85124" w:rsidRDefault="00771B03" w:rsidP="0067079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44FB5">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44FB5">
            <w:rPr>
              <w:rFonts w:ascii="Calibri" w:hAnsi="Calibri"/>
              <w:bCs/>
              <w:noProof/>
            </w:rPr>
            <w:t>3</w:t>
          </w:r>
          <w:r>
            <w:rPr>
              <w:rFonts w:ascii="Calibri" w:hAnsi="Calibri"/>
              <w:bCs/>
              <w:noProof/>
            </w:rPr>
            <w:fldChar w:fldCharType="end"/>
          </w:r>
          <w:r w:rsidRPr="00F85124">
            <w:rPr>
              <w:rFonts w:ascii="Calibri" w:hAnsi="Calibri"/>
              <w:bCs/>
            </w:rPr>
            <w:t>)</w:t>
          </w:r>
        </w:p>
      </w:tc>
    </w:tr>
    <w:tr w:rsidR="00771B03" w:rsidRPr="00F85124" w14:paraId="5D94D906" w14:textId="77777777" w:rsidTr="00771B03">
      <w:trPr>
        <w:cantSplit/>
        <w:trHeight w:val="288"/>
      </w:trPr>
      <w:tc>
        <w:tcPr>
          <w:tcW w:w="2000" w:type="pct"/>
        </w:tcPr>
        <w:p w14:paraId="3D740CCE" w14:textId="77777777" w:rsidR="00771B03" w:rsidRPr="00F85124" w:rsidRDefault="00771B03" w:rsidP="00670799">
          <w:pPr>
            <w:rPr>
              <w:rFonts w:ascii="Calibri" w:hAnsi="Calibri"/>
              <w:sz w:val="12"/>
              <w:szCs w:val="12"/>
            </w:rPr>
          </w:pPr>
          <w:r w:rsidRPr="00F85124">
            <w:rPr>
              <w:rFonts w:ascii="Calibri" w:hAnsi="Calibri"/>
              <w:sz w:val="12"/>
              <w:szCs w:val="12"/>
            </w:rPr>
            <w:t>Project Name:</w:t>
          </w:r>
        </w:p>
      </w:tc>
      <w:tc>
        <w:tcPr>
          <w:tcW w:w="1333" w:type="pct"/>
        </w:tcPr>
        <w:p w14:paraId="281C0611" w14:textId="77777777" w:rsidR="00771B03" w:rsidRPr="00F85124" w:rsidRDefault="00771B03" w:rsidP="00670799">
          <w:pPr>
            <w:rPr>
              <w:rFonts w:ascii="Calibri" w:hAnsi="Calibri"/>
              <w:sz w:val="12"/>
              <w:szCs w:val="12"/>
            </w:rPr>
          </w:pPr>
          <w:r w:rsidRPr="00F85124">
            <w:rPr>
              <w:rFonts w:ascii="Calibri" w:hAnsi="Calibri"/>
              <w:sz w:val="12"/>
              <w:szCs w:val="12"/>
            </w:rPr>
            <w:t>Enforcement Agency:</w:t>
          </w:r>
        </w:p>
      </w:tc>
      <w:tc>
        <w:tcPr>
          <w:tcW w:w="1667" w:type="pct"/>
          <w:gridSpan w:val="3"/>
        </w:tcPr>
        <w:p w14:paraId="56217BBD" w14:textId="77777777" w:rsidR="00771B03" w:rsidRPr="00F85124" w:rsidRDefault="00771B03" w:rsidP="00670799">
          <w:pPr>
            <w:rPr>
              <w:rFonts w:ascii="Calibri" w:hAnsi="Calibri"/>
              <w:sz w:val="12"/>
              <w:szCs w:val="12"/>
            </w:rPr>
          </w:pPr>
          <w:r w:rsidRPr="00F85124">
            <w:rPr>
              <w:rFonts w:ascii="Calibri" w:hAnsi="Calibri"/>
              <w:sz w:val="12"/>
              <w:szCs w:val="12"/>
            </w:rPr>
            <w:t>Permit Number:</w:t>
          </w:r>
        </w:p>
      </w:tc>
    </w:tr>
    <w:tr w:rsidR="00771B03" w:rsidRPr="00F85124" w14:paraId="40703F05" w14:textId="77777777" w:rsidTr="00771B03">
      <w:trPr>
        <w:cantSplit/>
        <w:trHeight w:val="288"/>
      </w:trPr>
      <w:tc>
        <w:tcPr>
          <w:tcW w:w="2000" w:type="pct"/>
        </w:tcPr>
        <w:p w14:paraId="3256B371" w14:textId="77777777" w:rsidR="00771B03" w:rsidRPr="00F85124" w:rsidRDefault="00771B03" w:rsidP="00670799">
          <w:pPr>
            <w:rPr>
              <w:rFonts w:ascii="Calibri" w:hAnsi="Calibri"/>
              <w:sz w:val="12"/>
              <w:szCs w:val="12"/>
              <w:vertAlign w:val="superscript"/>
            </w:rPr>
          </w:pPr>
          <w:r w:rsidRPr="00F85124">
            <w:rPr>
              <w:rFonts w:ascii="Calibri" w:hAnsi="Calibri"/>
              <w:sz w:val="12"/>
              <w:szCs w:val="12"/>
            </w:rPr>
            <w:t>Dwelling Address:</w:t>
          </w:r>
        </w:p>
      </w:tc>
      <w:tc>
        <w:tcPr>
          <w:tcW w:w="1333" w:type="pct"/>
        </w:tcPr>
        <w:p w14:paraId="432EBDFB" w14:textId="77777777" w:rsidR="00771B03" w:rsidRPr="00F85124" w:rsidRDefault="00771B03" w:rsidP="0067079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667" w:type="pct"/>
          <w:gridSpan w:val="3"/>
        </w:tcPr>
        <w:p w14:paraId="733B2E68" w14:textId="77777777" w:rsidR="00771B03" w:rsidRPr="00F85124" w:rsidRDefault="00771B03" w:rsidP="0067079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F02" w14:textId="668747B9" w:rsidR="00771B03" w:rsidRPr="003E419E" w:rsidRDefault="00A44FB5"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771B03" w:rsidRDefault="00A44FB5">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4D95" w14:textId="77777777" w:rsidR="00771B03" w:rsidRDefault="00771B03" w:rsidP="003E419E">
    <w:pPr>
      <w:pStyle w:val="Heade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6"/>
      <w:gridCol w:w="998"/>
      <w:gridCol w:w="2425"/>
    </w:tblGrid>
    <w:tr w:rsidR="00771B03" w:rsidRPr="00F85124" w14:paraId="46872C5E" w14:textId="77777777" w:rsidTr="00EE34BD">
      <w:trPr>
        <w:cantSplit/>
        <w:trHeight w:val="288"/>
      </w:trPr>
      <w:tc>
        <w:tcPr>
          <w:tcW w:w="3877" w:type="pct"/>
          <w:gridSpan w:val="2"/>
          <w:tcBorders>
            <w:right w:val="nil"/>
          </w:tcBorders>
          <w:vAlign w:val="center"/>
        </w:tcPr>
        <w:p w14:paraId="2DF9ED9C" w14:textId="77777777" w:rsidR="00771B03" w:rsidRPr="00F502B3" w:rsidRDefault="00771B03" w:rsidP="00670799">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681D4905" w14:textId="77777777" w:rsidR="00771B03" w:rsidRPr="00F502B3" w:rsidRDefault="00771B03" w:rsidP="00670799">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771B03" w:rsidRPr="00F85124" w14:paraId="46C969FD" w14:textId="77777777" w:rsidTr="00771B03">
      <w:trPr>
        <w:cantSplit/>
        <w:trHeight w:val="288"/>
      </w:trPr>
      <w:tc>
        <w:tcPr>
          <w:tcW w:w="3415" w:type="pct"/>
          <w:tcBorders>
            <w:right w:val="nil"/>
          </w:tcBorders>
        </w:tcPr>
        <w:p w14:paraId="4ABDED09" w14:textId="6947D8EF" w:rsidR="00771B03" w:rsidRPr="00F85124" w:rsidRDefault="00771B03" w:rsidP="00670799">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85" w:type="pct"/>
          <w:gridSpan w:val="2"/>
          <w:tcBorders>
            <w:left w:val="nil"/>
          </w:tcBorders>
        </w:tcPr>
        <w:p w14:paraId="733B58C5" w14:textId="233607A2" w:rsidR="00771B03" w:rsidRPr="00382CD6" w:rsidRDefault="00771B03" w:rsidP="00670799">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44FB5">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44FB5">
            <w:rPr>
              <w:rFonts w:ascii="Calibri" w:hAnsi="Calibri"/>
              <w:bCs/>
              <w:noProof/>
            </w:rPr>
            <w:t>2</w:t>
          </w:r>
          <w:r>
            <w:rPr>
              <w:rFonts w:ascii="Calibri" w:hAnsi="Calibri"/>
              <w:bCs/>
              <w:noProof/>
            </w:rPr>
            <w:fldChar w:fldCharType="end"/>
          </w:r>
          <w:r w:rsidRPr="00F85124">
            <w:rPr>
              <w:rFonts w:ascii="Calibri" w:hAnsi="Calibri"/>
              <w:bCs/>
            </w:rPr>
            <w:t>)</w:t>
          </w:r>
        </w:p>
      </w:tc>
    </w:tr>
  </w:tbl>
  <w:p w14:paraId="20D2B585" w14:textId="47528C7C" w:rsidR="00771B03" w:rsidRPr="003E419E" w:rsidRDefault="00A44FB5" w:rsidP="003E419E">
    <w:pPr>
      <w:pStyle w:val="Header"/>
    </w:pPr>
    <w:r>
      <w:rPr>
        <w:b/>
        <w:noProof/>
        <w:sz w:val="30"/>
      </w:rPr>
      <w:pict w14:anchorId="15538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771B03" w:rsidRDefault="00A44FB5">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771B03" w:rsidRPr="00F85124" w14:paraId="4A3A5F08" w14:textId="77777777" w:rsidTr="003E419E">
      <w:trPr>
        <w:cantSplit/>
        <w:trHeight w:val="288"/>
      </w:trPr>
      <w:tc>
        <w:tcPr>
          <w:tcW w:w="3877" w:type="pct"/>
          <w:tcBorders>
            <w:right w:val="nil"/>
          </w:tcBorders>
          <w:vAlign w:val="center"/>
        </w:tcPr>
        <w:p w14:paraId="4A3A5F06" w14:textId="045A47AF" w:rsidR="00771B03" w:rsidRPr="00F502B3" w:rsidRDefault="00771B03">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3E657D16" w:rsidR="00771B03" w:rsidRPr="00F502B3" w:rsidRDefault="00771B03">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771B03" w:rsidRPr="00F85124" w14:paraId="4A3A5F0B" w14:textId="77777777" w:rsidTr="00EF2268">
      <w:trPr>
        <w:cantSplit/>
        <w:trHeight w:val="288"/>
      </w:trPr>
      <w:tc>
        <w:tcPr>
          <w:tcW w:w="4373" w:type="pct"/>
          <w:gridSpan w:val="2"/>
          <w:tcBorders>
            <w:right w:val="nil"/>
          </w:tcBorders>
        </w:tcPr>
        <w:p w14:paraId="4A3A5F09" w14:textId="51275726" w:rsidR="00771B03" w:rsidRPr="00F85124" w:rsidRDefault="00771B03"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Worksheet - Building Enclosures and Dwelling unit Enclosures - MCH-24a</w:t>
          </w:r>
        </w:p>
      </w:tc>
      <w:tc>
        <w:tcPr>
          <w:tcW w:w="627" w:type="pct"/>
          <w:tcBorders>
            <w:left w:val="nil"/>
          </w:tcBorders>
        </w:tcPr>
        <w:p w14:paraId="4A3A5F0A" w14:textId="0C896E5C" w:rsidR="00771B03" w:rsidRPr="00F85124" w:rsidRDefault="00771B03"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44FB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44FB5">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771B03" w:rsidRPr="003E419E" w:rsidRDefault="00A44FB5"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771B03" w:rsidRDefault="00A44FB5">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9"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5"/>
  </w:num>
  <w:num w:numId="12">
    <w:abstractNumId w:val="9"/>
  </w:num>
  <w:num w:numId="13">
    <w:abstractNumId w:val="6"/>
  </w:num>
  <w:num w:numId="14">
    <w:abstractNumId w:val="11"/>
  </w:num>
  <w:num w:numId="15">
    <w:abstractNumId w:val="13"/>
  </w:num>
  <w:num w:numId="16">
    <w:abstractNumId w:val="14"/>
  </w:num>
  <w:num w:numId="17">
    <w:abstractNumId w:val="5"/>
  </w:num>
  <w:num w:numId="18">
    <w:abstractNumId w:val="4"/>
  </w:num>
  <w:num w:numId="19">
    <w:abstractNumId w:val="16"/>
  </w:num>
  <w:num w:numId="20">
    <w:abstractNumId w:val="10"/>
  </w:num>
  <w:num w:numId="21">
    <w:abstractNumId w:val="8"/>
  </w:num>
  <w:num w:numId="22">
    <w:abstractNumId w:val="12"/>
  </w:num>
  <w:num w:numId="23">
    <w:abstractNumId w:val="3"/>
  </w:num>
  <w:num w:numId="24">
    <w:abstractNumId w:val="6"/>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6B9D"/>
    <w:rsid w:val="00066F15"/>
    <w:rsid w:val="0007727D"/>
    <w:rsid w:val="00081774"/>
    <w:rsid w:val="0009311F"/>
    <w:rsid w:val="000A5169"/>
    <w:rsid w:val="000B05C9"/>
    <w:rsid w:val="000B64C1"/>
    <w:rsid w:val="000C5AC9"/>
    <w:rsid w:val="000D1CB5"/>
    <w:rsid w:val="000E084F"/>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48B5"/>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36E77"/>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0607"/>
    <w:rsid w:val="002D43DB"/>
    <w:rsid w:val="002D4ABD"/>
    <w:rsid w:val="002D6F47"/>
    <w:rsid w:val="002D72F5"/>
    <w:rsid w:val="002E1B82"/>
    <w:rsid w:val="002E227D"/>
    <w:rsid w:val="002E299F"/>
    <w:rsid w:val="002E7F09"/>
    <w:rsid w:val="002F4374"/>
    <w:rsid w:val="00305DBA"/>
    <w:rsid w:val="0031464C"/>
    <w:rsid w:val="003166AF"/>
    <w:rsid w:val="00317238"/>
    <w:rsid w:val="0032219C"/>
    <w:rsid w:val="00325C06"/>
    <w:rsid w:val="0033231D"/>
    <w:rsid w:val="00333ED8"/>
    <w:rsid w:val="0033443A"/>
    <w:rsid w:val="0034225D"/>
    <w:rsid w:val="00354879"/>
    <w:rsid w:val="003574C3"/>
    <w:rsid w:val="00360334"/>
    <w:rsid w:val="00366476"/>
    <w:rsid w:val="00367B59"/>
    <w:rsid w:val="003701BD"/>
    <w:rsid w:val="00381466"/>
    <w:rsid w:val="003821BA"/>
    <w:rsid w:val="00382CD6"/>
    <w:rsid w:val="00391724"/>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3F14"/>
    <w:rsid w:val="004C4607"/>
    <w:rsid w:val="004C4B9D"/>
    <w:rsid w:val="004C6C23"/>
    <w:rsid w:val="004D24A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700F0"/>
    <w:rsid w:val="00570FEA"/>
    <w:rsid w:val="00571D0B"/>
    <w:rsid w:val="00572C7B"/>
    <w:rsid w:val="005774A9"/>
    <w:rsid w:val="00583C81"/>
    <w:rsid w:val="00585B39"/>
    <w:rsid w:val="00595EC9"/>
    <w:rsid w:val="005976BC"/>
    <w:rsid w:val="005A57F7"/>
    <w:rsid w:val="005A593D"/>
    <w:rsid w:val="005B48AA"/>
    <w:rsid w:val="005B6312"/>
    <w:rsid w:val="005C0059"/>
    <w:rsid w:val="005C73C5"/>
    <w:rsid w:val="005E19CD"/>
    <w:rsid w:val="005E1C15"/>
    <w:rsid w:val="005F1465"/>
    <w:rsid w:val="005F2ADF"/>
    <w:rsid w:val="005F4748"/>
    <w:rsid w:val="0060014C"/>
    <w:rsid w:val="006045D5"/>
    <w:rsid w:val="006124DF"/>
    <w:rsid w:val="00621003"/>
    <w:rsid w:val="00630960"/>
    <w:rsid w:val="00642F49"/>
    <w:rsid w:val="00651EE2"/>
    <w:rsid w:val="00657706"/>
    <w:rsid w:val="006614CE"/>
    <w:rsid w:val="00662988"/>
    <w:rsid w:val="00662D8F"/>
    <w:rsid w:val="00670386"/>
    <w:rsid w:val="00670799"/>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4637C"/>
    <w:rsid w:val="00752910"/>
    <w:rsid w:val="00760262"/>
    <w:rsid w:val="00766464"/>
    <w:rsid w:val="00767127"/>
    <w:rsid w:val="00767C38"/>
    <w:rsid w:val="00771B03"/>
    <w:rsid w:val="007722D6"/>
    <w:rsid w:val="00773125"/>
    <w:rsid w:val="00773243"/>
    <w:rsid w:val="00775AFE"/>
    <w:rsid w:val="00776634"/>
    <w:rsid w:val="00776CB9"/>
    <w:rsid w:val="007770C5"/>
    <w:rsid w:val="00777B2F"/>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5535C"/>
    <w:rsid w:val="00865606"/>
    <w:rsid w:val="00867FF0"/>
    <w:rsid w:val="00871549"/>
    <w:rsid w:val="00871BD4"/>
    <w:rsid w:val="00875D94"/>
    <w:rsid w:val="00885D25"/>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1655"/>
    <w:rsid w:val="0091667B"/>
    <w:rsid w:val="00917497"/>
    <w:rsid w:val="0092223B"/>
    <w:rsid w:val="0092568A"/>
    <w:rsid w:val="009313CC"/>
    <w:rsid w:val="009351D2"/>
    <w:rsid w:val="00942418"/>
    <w:rsid w:val="0094704E"/>
    <w:rsid w:val="0096073A"/>
    <w:rsid w:val="009670BD"/>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D262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4FB5"/>
    <w:rsid w:val="00A45016"/>
    <w:rsid w:val="00A55A8D"/>
    <w:rsid w:val="00A71449"/>
    <w:rsid w:val="00A7427E"/>
    <w:rsid w:val="00A8014F"/>
    <w:rsid w:val="00A95262"/>
    <w:rsid w:val="00A97500"/>
    <w:rsid w:val="00AA0537"/>
    <w:rsid w:val="00AA1D22"/>
    <w:rsid w:val="00AA1F5A"/>
    <w:rsid w:val="00AA2A10"/>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0FAD"/>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705B"/>
    <w:rsid w:val="00BF1ADA"/>
    <w:rsid w:val="00BF2620"/>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0E61"/>
    <w:rsid w:val="00CA2650"/>
    <w:rsid w:val="00CA3A31"/>
    <w:rsid w:val="00CA3D62"/>
    <w:rsid w:val="00CB305B"/>
    <w:rsid w:val="00CB4F4A"/>
    <w:rsid w:val="00CB7D40"/>
    <w:rsid w:val="00CD200B"/>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962EF"/>
    <w:rsid w:val="00EA01F0"/>
    <w:rsid w:val="00EA1044"/>
    <w:rsid w:val="00EA4B2F"/>
    <w:rsid w:val="00EA5E99"/>
    <w:rsid w:val="00EA7549"/>
    <w:rsid w:val="00EB0599"/>
    <w:rsid w:val="00EB2491"/>
    <w:rsid w:val="00EB61D5"/>
    <w:rsid w:val="00EB7663"/>
    <w:rsid w:val="00EC07D1"/>
    <w:rsid w:val="00EC187A"/>
    <w:rsid w:val="00EC2C94"/>
    <w:rsid w:val="00EC4D34"/>
    <w:rsid w:val="00EC7325"/>
    <w:rsid w:val="00EE34BD"/>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A4A2D"/>
    <w:rsid w:val="00FB41F0"/>
    <w:rsid w:val="00FB5664"/>
    <w:rsid w:val="00FC1332"/>
    <w:rsid w:val="00FC2080"/>
    <w:rsid w:val="00FC4B01"/>
    <w:rsid w:val="00FD05D0"/>
    <w:rsid w:val="00FD1577"/>
    <w:rsid w:val="00FD238C"/>
    <w:rsid w:val="00FD549A"/>
    <w:rsid w:val="00FD6322"/>
    <w:rsid w:val="00FE02FA"/>
    <w:rsid w:val="00FE1C05"/>
    <w:rsid w:val="00FE36E7"/>
    <w:rsid w:val="00FE415B"/>
    <w:rsid w:val="00FF42BC"/>
    <w:rsid w:val="00FF4B80"/>
    <w:rsid w:val="00FF4E35"/>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2CE40-4845-4172-BC1C-881065EC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2903</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2019-11-20T18:11:00Z</dcterms:created>
  <dcterms:modified xsi:type="dcterms:W3CDTF">2019-11-20T18:11:00Z</dcterms:modified>
</cp:coreProperties>
</file>
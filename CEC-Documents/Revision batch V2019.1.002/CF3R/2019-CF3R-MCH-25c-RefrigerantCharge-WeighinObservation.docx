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214"/>
        <w:gridCol w:w="4955"/>
      </w:tblGrid>
      <w:tr w:rsidR="00D6647A" w:rsidRPr="00EC37DE" w14:paraId="54D4086A" w14:textId="77777777" w:rsidTr="00F140A8">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868" w14:textId="740F2DA9" w:rsidR="00D6647A" w:rsidRPr="00B66DBD" w:rsidRDefault="00D6647A" w:rsidP="00B66DBD">
            <w:pPr>
              <w:keepNext/>
              <w:rPr>
                <w:rFonts w:asciiTheme="minorHAnsi" w:hAnsiTheme="minorHAnsi"/>
                <w:b/>
                <w:szCs w:val="18"/>
              </w:rPr>
            </w:pPr>
            <w:bookmarkStart w:id="0" w:name="_GoBack"/>
            <w:bookmarkEnd w:id="0"/>
            <w:r w:rsidRPr="00B66DBD">
              <w:rPr>
                <w:rFonts w:asciiTheme="minorHAnsi" w:hAnsiTheme="minorHAnsi"/>
                <w:b/>
                <w:szCs w:val="18"/>
              </w:rPr>
              <w:t>A. System Information</w:t>
            </w:r>
          </w:p>
          <w:p w14:paraId="54D40869" w14:textId="77777777" w:rsidR="00D6647A" w:rsidRPr="00B66DBD" w:rsidRDefault="00D6647A" w:rsidP="00B66DBD">
            <w:pPr>
              <w:keepNext/>
              <w:rPr>
                <w:rFonts w:asciiTheme="minorHAnsi" w:hAnsiTheme="minorHAnsi"/>
                <w:sz w:val="18"/>
                <w:szCs w:val="18"/>
              </w:rPr>
            </w:pPr>
            <w:r w:rsidRPr="00B66DBD">
              <w:rPr>
                <w:rFonts w:asciiTheme="minorHAnsi" w:hAnsiTheme="minorHAnsi"/>
                <w:sz w:val="18"/>
                <w:szCs w:val="18"/>
              </w:rPr>
              <w:t>HERS Rater to field-verify all system information, discrepancies to be noted by overwriting entry.</w:t>
            </w:r>
          </w:p>
        </w:tc>
      </w:tr>
      <w:tr w:rsidR="00D6647A" w:rsidRPr="00EC37DE" w14:paraId="54D4086E" w14:textId="77777777" w:rsidTr="00170608">
        <w:trPr>
          <w:cantSplit/>
          <w:trHeight w:val="360"/>
        </w:trPr>
        <w:tc>
          <w:tcPr>
            <w:tcW w:w="288" w:type="pct"/>
            <w:vAlign w:val="center"/>
          </w:tcPr>
          <w:p w14:paraId="54D4086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01</w:t>
            </w:r>
          </w:p>
        </w:tc>
        <w:tc>
          <w:tcPr>
            <w:tcW w:w="2416" w:type="pct"/>
            <w:vAlign w:val="center"/>
          </w:tcPr>
          <w:p w14:paraId="54D4086C" w14:textId="54FD4ABD"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Identification or Name</w:t>
            </w:r>
          </w:p>
        </w:tc>
        <w:tc>
          <w:tcPr>
            <w:tcW w:w="2296" w:type="pct"/>
          </w:tcPr>
          <w:p w14:paraId="54D4086D"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72" w14:textId="77777777" w:rsidTr="00170608">
        <w:trPr>
          <w:cantSplit/>
          <w:trHeight w:val="360"/>
        </w:trPr>
        <w:tc>
          <w:tcPr>
            <w:tcW w:w="288" w:type="pct"/>
            <w:vAlign w:val="center"/>
          </w:tcPr>
          <w:p w14:paraId="54D4086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02</w:t>
            </w:r>
          </w:p>
        </w:tc>
        <w:tc>
          <w:tcPr>
            <w:tcW w:w="2416" w:type="pct"/>
            <w:vAlign w:val="center"/>
          </w:tcPr>
          <w:p w14:paraId="54D40870" w14:textId="7E6BA957" w:rsidR="00D6647A" w:rsidRPr="00EC37DE" w:rsidRDefault="00976655"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Space Conditioning</w:t>
            </w:r>
            <w:r w:rsidRPr="00EC37DE">
              <w:rPr>
                <w:rFonts w:asciiTheme="minorHAnsi" w:hAnsiTheme="minorHAnsi"/>
                <w:sz w:val="18"/>
                <w:szCs w:val="18"/>
              </w:rPr>
              <w:t xml:space="preserve"> </w:t>
            </w:r>
            <w:r w:rsidR="00D6647A" w:rsidRPr="00EC37DE">
              <w:rPr>
                <w:rFonts w:asciiTheme="minorHAnsi" w:hAnsiTheme="minorHAnsi"/>
                <w:sz w:val="18"/>
                <w:szCs w:val="18"/>
              </w:rPr>
              <w:t>System Location or Area Served</w:t>
            </w:r>
          </w:p>
        </w:tc>
        <w:tc>
          <w:tcPr>
            <w:tcW w:w="2296" w:type="pct"/>
          </w:tcPr>
          <w:p w14:paraId="54D40871" w14:textId="77777777" w:rsidR="00D6647A" w:rsidRPr="00EC37DE" w:rsidRDefault="00D6647A" w:rsidP="00F140A8">
            <w:pPr>
              <w:spacing w:after="60"/>
              <w:rPr>
                <w:rFonts w:asciiTheme="minorHAnsi" w:hAnsiTheme="minorHAnsi"/>
                <w:sz w:val="18"/>
                <w:szCs w:val="18"/>
              </w:rPr>
            </w:pPr>
          </w:p>
        </w:tc>
      </w:tr>
      <w:tr w:rsidR="00D6647A" w:rsidRPr="00EC37DE" w14:paraId="54D40876" w14:textId="77777777" w:rsidTr="00170608">
        <w:trPr>
          <w:cantSplit/>
          <w:trHeight w:val="360"/>
        </w:trPr>
        <w:tc>
          <w:tcPr>
            <w:tcW w:w="288" w:type="pct"/>
            <w:vAlign w:val="center"/>
          </w:tcPr>
          <w:p w14:paraId="54D4087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03</w:t>
            </w:r>
          </w:p>
        </w:tc>
        <w:tc>
          <w:tcPr>
            <w:tcW w:w="2416" w:type="pct"/>
            <w:vAlign w:val="center"/>
          </w:tcPr>
          <w:p w14:paraId="54D40874" w14:textId="46873C01"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ake or </w:t>
            </w:r>
            <w:r w:rsidR="00C148D0">
              <w:rPr>
                <w:rFonts w:asciiTheme="minorHAnsi" w:hAnsiTheme="minorHAnsi"/>
                <w:sz w:val="18"/>
                <w:szCs w:val="18"/>
              </w:rPr>
              <w:t>B</w:t>
            </w:r>
            <w:r w:rsidRPr="00EC37DE">
              <w:rPr>
                <w:rFonts w:asciiTheme="minorHAnsi" w:hAnsiTheme="minorHAnsi"/>
                <w:sz w:val="18"/>
                <w:szCs w:val="18"/>
              </w:rPr>
              <w:t>rand</w:t>
            </w:r>
          </w:p>
        </w:tc>
        <w:tc>
          <w:tcPr>
            <w:tcW w:w="2296" w:type="pct"/>
          </w:tcPr>
          <w:p w14:paraId="54D40875" w14:textId="77777777" w:rsidR="00D6647A" w:rsidRPr="00EC37DE" w:rsidRDefault="00D6647A" w:rsidP="00F140A8">
            <w:pPr>
              <w:spacing w:after="60"/>
              <w:rPr>
                <w:rFonts w:asciiTheme="minorHAnsi" w:hAnsiTheme="minorHAnsi"/>
                <w:sz w:val="18"/>
                <w:szCs w:val="18"/>
              </w:rPr>
            </w:pPr>
          </w:p>
        </w:tc>
      </w:tr>
      <w:tr w:rsidR="00D6647A" w:rsidRPr="00EC37DE" w14:paraId="54D4087A" w14:textId="77777777" w:rsidTr="00170608">
        <w:trPr>
          <w:cantSplit/>
          <w:trHeight w:val="360"/>
        </w:trPr>
        <w:tc>
          <w:tcPr>
            <w:tcW w:w="288" w:type="pct"/>
            <w:vAlign w:val="center"/>
          </w:tcPr>
          <w:p w14:paraId="54D4087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04</w:t>
            </w:r>
          </w:p>
        </w:tc>
        <w:tc>
          <w:tcPr>
            <w:tcW w:w="2416" w:type="pct"/>
            <w:vAlign w:val="center"/>
          </w:tcPr>
          <w:p w14:paraId="54D40878" w14:textId="4D15D724"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odel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79" w14:textId="77777777" w:rsidR="00D6647A" w:rsidRPr="00EC37DE" w:rsidRDefault="00D6647A" w:rsidP="00F140A8">
            <w:pPr>
              <w:spacing w:after="60"/>
              <w:rPr>
                <w:rFonts w:asciiTheme="minorHAnsi" w:hAnsiTheme="minorHAnsi"/>
                <w:sz w:val="18"/>
                <w:szCs w:val="18"/>
              </w:rPr>
            </w:pPr>
          </w:p>
        </w:tc>
      </w:tr>
      <w:tr w:rsidR="00D6647A" w:rsidRPr="00EC37DE" w14:paraId="54D4087E" w14:textId="77777777" w:rsidTr="00170608">
        <w:trPr>
          <w:cantSplit/>
          <w:trHeight w:val="360"/>
        </w:trPr>
        <w:tc>
          <w:tcPr>
            <w:tcW w:w="288" w:type="pct"/>
            <w:vAlign w:val="center"/>
          </w:tcPr>
          <w:p w14:paraId="54D4087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05</w:t>
            </w:r>
          </w:p>
        </w:tc>
        <w:tc>
          <w:tcPr>
            <w:tcW w:w="2416" w:type="pct"/>
            <w:vAlign w:val="center"/>
          </w:tcPr>
          <w:p w14:paraId="54D4087C" w14:textId="59EB65A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296" w:type="pct"/>
          </w:tcPr>
          <w:p w14:paraId="54D4087D" w14:textId="77777777" w:rsidR="00D6647A" w:rsidRPr="00EC37DE" w:rsidRDefault="00D6647A" w:rsidP="00F140A8">
            <w:pPr>
              <w:spacing w:after="60"/>
              <w:rPr>
                <w:rFonts w:asciiTheme="minorHAnsi" w:hAnsiTheme="minorHAnsi"/>
                <w:sz w:val="18"/>
                <w:szCs w:val="18"/>
              </w:rPr>
            </w:pPr>
          </w:p>
        </w:tc>
      </w:tr>
      <w:tr w:rsidR="00D6647A" w:rsidRPr="00EC37DE" w14:paraId="54D40882" w14:textId="77777777" w:rsidTr="00170608">
        <w:trPr>
          <w:cantSplit/>
          <w:trHeight w:val="360"/>
        </w:trPr>
        <w:tc>
          <w:tcPr>
            <w:tcW w:w="288" w:type="pct"/>
            <w:vAlign w:val="center"/>
          </w:tcPr>
          <w:p w14:paraId="54D4087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06</w:t>
            </w:r>
          </w:p>
        </w:tc>
        <w:tc>
          <w:tcPr>
            <w:tcW w:w="2416" w:type="pct"/>
            <w:vAlign w:val="center"/>
          </w:tcPr>
          <w:p w14:paraId="54D40880" w14:textId="36A8A9BD"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S</w:t>
            </w:r>
            <w:r w:rsidRPr="00EC37DE">
              <w:rPr>
                <w:rFonts w:asciiTheme="minorHAnsi" w:hAnsiTheme="minorHAnsi"/>
                <w:sz w:val="18"/>
                <w:szCs w:val="18"/>
              </w:rPr>
              <w:t xml:space="preserve">erial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81" w14:textId="77777777" w:rsidR="00D6647A" w:rsidRPr="00EC37DE" w:rsidRDefault="00D6647A" w:rsidP="00F140A8">
            <w:pPr>
              <w:spacing w:after="60"/>
              <w:rPr>
                <w:rFonts w:asciiTheme="minorHAnsi" w:hAnsiTheme="minorHAnsi"/>
                <w:sz w:val="18"/>
                <w:szCs w:val="18"/>
              </w:rPr>
            </w:pPr>
          </w:p>
        </w:tc>
      </w:tr>
      <w:tr w:rsidR="00D6647A" w:rsidRPr="00EC37DE" w14:paraId="54D40886" w14:textId="77777777" w:rsidTr="00170608">
        <w:trPr>
          <w:cantSplit/>
          <w:trHeight w:val="360"/>
        </w:trPr>
        <w:tc>
          <w:tcPr>
            <w:tcW w:w="288" w:type="pct"/>
            <w:vAlign w:val="center"/>
          </w:tcPr>
          <w:p w14:paraId="54D4088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07</w:t>
            </w:r>
          </w:p>
        </w:tc>
        <w:tc>
          <w:tcPr>
            <w:tcW w:w="2416" w:type="pct"/>
            <w:vAlign w:val="center"/>
          </w:tcPr>
          <w:p w14:paraId="54D40884" w14:textId="7F84963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296" w:type="pct"/>
          </w:tcPr>
          <w:p w14:paraId="54D40885"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8A" w14:textId="77777777" w:rsidTr="00170608">
        <w:trPr>
          <w:cantSplit/>
          <w:trHeight w:val="360"/>
        </w:trPr>
        <w:tc>
          <w:tcPr>
            <w:tcW w:w="288" w:type="pct"/>
            <w:vAlign w:val="center"/>
          </w:tcPr>
          <w:p w14:paraId="54D4088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08</w:t>
            </w:r>
          </w:p>
        </w:tc>
        <w:tc>
          <w:tcPr>
            <w:tcW w:w="2416" w:type="pct"/>
            <w:vAlign w:val="center"/>
          </w:tcPr>
          <w:p w14:paraId="54D40888" w14:textId="1C83C50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296" w:type="pct"/>
          </w:tcPr>
          <w:p w14:paraId="54D40889" w14:textId="77777777" w:rsidR="00D6647A" w:rsidRPr="00EC37DE" w:rsidRDefault="00D6647A" w:rsidP="00F140A8">
            <w:pPr>
              <w:spacing w:after="60"/>
              <w:rPr>
                <w:rFonts w:asciiTheme="minorHAnsi" w:hAnsiTheme="minorHAnsi"/>
                <w:sz w:val="18"/>
                <w:szCs w:val="18"/>
              </w:rPr>
            </w:pPr>
          </w:p>
        </w:tc>
      </w:tr>
      <w:tr w:rsidR="006A6F04" w:rsidRPr="00EC37DE" w14:paraId="13A3D7D9" w14:textId="77777777" w:rsidTr="00170608">
        <w:trPr>
          <w:cantSplit/>
          <w:trHeight w:val="360"/>
        </w:trPr>
        <w:tc>
          <w:tcPr>
            <w:tcW w:w="288" w:type="pct"/>
            <w:vAlign w:val="center"/>
          </w:tcPr>
          <w:p w14:paraId="6B3D2E06" w14:textId="0F9C5BB4" w:rsidR="006A6F04" w:rsidRPr="00EC37DE" w:rsidRDefault="006A6F04"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416" w:type="pct"/>
            <w:vAlign w:val="center"/>
          </w:tcPr>
          <w:p w14:paraId="251B9989" w14:textId="062A5990" w:rsidR="006A6F04" w:rsidRPr="00EC37DE" w:rsidRDefault="006A6F0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Driers Installed According to Manufacturer’s Specifications (if applicable)</w:t>
            </w:r>
          </w:p>
        </w:tc>
        <w:tc>
          <w:tcPr>
            <w:tcW w:w="2296" w:type="pct"/>
          </w:tcPr>
          <w:p w14:paraId="2EDDF244" w14:textId="77777777" w:rsidR="006A6F04" w:rsidRPr="00EC37DE" w:rsidRDefault="006A6F04" w:rsidP="00F140A8">
            <w:pPr>
              <w:spacing w:after="60"/>
              <w:rPr>
                <w:rFonts w:asciiTheme="minorHAnsi" w:hAnsiTheme="minorHAnsi"/>
                <w:sz w:val="18"/>
                <w:szCs w:val="18"/>
              </w:rPr>
            </w:pPr>
          </w:p>
        </w:tc>
      </w:tr>
      <w:tr w:rsidR="00D6647A" w:rsidRPr="00EC37DE" w14:paraId="54D4088E" w14:textId="77777777" w:rsidTr="00170608">
        <w:trPr>
          <w:cantSplit/>
          <w:trHeight w:val="360"/>
        </w:trPr>
        <w:tc>
          <w:tcPr>
            <w:tcW w:w="288" w:type="pct"/>
            <w:vAlign w:val="center"/>
          </w:tcPr>
          <w:p w14:paraId="54D4088B" w14:textId="37C46F5C"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416" w:type="pct"/>
            <w:vAlign w:val="center"/>
          </w:tcPr>
          <w:p w14:paraId="54D4088C" w14:textId="21BAAFB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Installation Type</w:t>
            </w:r>
          </w:p>
        </w:tc>
        <w:tc>
          <w:tcPr>
            <w:tcW w:w="2296" w:type="pct"/>
          </w:tcPr>
          <w:p w14:paraId="54D4088D" w14:textId="77777777" w:rsidR="00D6647A" w:rsidRPr="00EC37DE" w:rsidRDefault="00D6647A" w:rsidP="00F140A8">
            <w:pPr>
              <w:spacing w:after="60"/>
              <w:rPr>
                <w:rFonts w:asciiTheme="minorHAnsi" w:hAnsiTheme="minorHAnsi"/>
                <w:sz w:val="18"/>
                <w:szCs w:val="18"/>
              </w:rPr>
            </w:pPr>
          </w:p>
        </w:tc>
      </w:tr>
      <w:tr w:rsidR="00D6647A" w:rsidRPr="00EC37DE" w14:paraId="54D40892" w14:textId="77777777" w:rsidTr="00170608">
        <w:trPr>
          <w:cantSplit/>
          <w:trHeight w:val="360"/>
        </w:trPr>
        <w:tc>
          <w:tcPr>
            <w:tcW w:w="288" w:type="pct"/>
            <w:vAlign w:val="center"/>
          </w:tcPr>
          <w:p w14:paraId="54D4088F" w14:textId="05F0EDD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416" w:type="pct"/>
            <w:vAlign w:val="center"/>
          </w:tcPr>
          <w:p w14:paraId="2C5EDB83" w14:textId="601C4C32" w:rsidR="00C148D0" w:rsidRDefault="00BE4F4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D6647A" w:rsidRPr="00EC37DE">
              <w:rPr>
                <w:rFonts w:asciiTheme="minorHAnsi" w:hAnsiTheme="minorHAnsi"/>
                <w:sz w:val="18"/>
                <w:szCs w:val="18"/>
              </w:rPr>
              <w:t xml:space="preserve"> (</w:t>
            </w:r>
            <w:r>
              <w:rPr>
                <w:rFonts w:asciiTheme="minorHAnsi" w:hAnsiTheme="minorHAnsi"/>
                <w:sz w:val="18"/>
                <w:szCs w:val="18"/>
              </w:rPr>
              <w:t>FID</w:t>
            </w:r>
            <w:r w:rsidR="00D6647A" w:rsidRPr="00EC37DE">
              <w:rPr>
                <w:rFonts w:asciiTheme="minorHAnsi" w:hAnsiTheme="minorHAnsi"/>
                <w:sz w:val="18"/>
                <w:szCs w:val="18"/>
              </w:rPr>
              <w:t>) Status</w:t>
            </w:r>
          </w:p>
          <w:p w14:paraId="54D40890" w14:textId="38A41712"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296" w:type="pct"/>
          </w:tcPr>
          <w:p w14:paraId="54D40891" w14:textId="77777777" w:rsidR="00D6647A" w:rsidRPr="00EC37DE" w:rsidRDefault="00D6647A" w:rsidP="00F140A8">
            <w:pPr>
              <w:spacing w:after="60"/>
              <w:rPr>
                <w:rFonts w:asciiTheme="minorHAnsi" w:hAnsiTheme="minorHAnsi"/>
                <w:sz w:val="18"/>
                <w:szCs w:val="18"/>
              </w:rPr>
            </w:pPr>
          </w:p>
        </w:tc>
      </w:tr>
      <w:tr w:rsidR="00D6647A" w:rsidRPr="00EC37DE" w14:paraId="54D40896" w14:textId="77777777" w:rsidTr="00170608">
        <w:trPr>
          <w:cantSplit/>
          <w:trHeight w:val="360"/>
        </w:trPr>
        <w:tc>
          <w:tcPr>
            <w:tcW w:w="288" w:type="pct"/>
            <w:vAlign w:val="center"/>
          </w:tcPr>
          <w:p w14:paraId="54D40893" w14:textId="0A15DF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416" w:type="pct"/>
            <w:vAlign w:val="center"/>
          </w:tcPr>
          <w:p w14:paraId="54D40894" w14:textId="79EA5F9C"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ins w:id="1" w:author="Markstrum, Alexis@Energy" w:date="2019-11-18T11:21:00Z">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ins>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296" w:type="pct"/>
          </w:tcPr>
          <w:p w14:paraId="54D40895" w14:textId="77777777" w:rsidR="00D6647A" w:rsidRPr="00EC37DE" w:rsidRDefault="00D6647A" w:rsidP="00D6647A">
            <w:pPr>
              <w:spacing w:after="60"/>
              <w:rPr>
                <w:rFonts w:asciiTheme="minorHAnsi" w:hAnsiTheme="minorHAnsi"/>
                <w:sz w:val="18"/>
                <w:szCs w:val="18"/>
              </w:rPr>
            </w:pPr>
          </w:p>
        </w:tc>
      </w:tr>
      <w:tr w:rsidR="00D6647A" w:rsidRPr="00EC37DE" w14:paraId="54D4089A" w14:textId="77777777" w:rsidTr="00170608">
        <w:trPr>
          <w:cantSplit/>
          <w:trHeight w:val="360"/>
        </w:trPr>
        <w:tc>
          <w:tcPr>
            <w:tcW w:w="288" w:type="pct"/>
            <w:vAlign w:val="center"/>
          </w:tcPr>
          <w:p w14:paraId="54D40897" w14:textId="042C737E"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416" w:type="pct"/>
            <w:vAlign w:val="center"/>
          </w:tcPr>
          <w:p w14:paraId="54D40898" w14:textId="7777777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296" w:type="pct"/>
          </w:tcPr>
          <w:p w14:paraId="54D40899" w14:textId="77777777" w:rsidR="00D6647A" w:rsidRPr="00EC37DE" w:rsidRDefault="00D6647A" w:rsidP="00F140A8">
            <w:pPr>
              <w:spacing w:after="60"/>
              <w:rPr>
                <w:rFonts w:asciiTheme="minorHAnsi" w:hAnsiTheme="minorHAnsi"/>
                <w:sz w:val="18"/>
                <w:szCs w:val="18"/>
              </w:rPr>
            </w:pPr>
          </w:p>
        </w:tc>
      </w:tr>
      <w:tr w:rsidR="00D6647A" w:rsidRPr="00EC37DE" w14:paraId="54D4089E" w14:textId="77777777" w:rsidTr="00170608">
        <w:trPr>
          <w:cantSplit/>
          <w:trHeight w:val="360"/>
        </w:trPr>
        <w:tc>
          <w:tcPr>
            <w:tcW w:w="288" w:type="pct"/>
            <w:vAlign w:val="center"/>
          </w:tcPr>
          <w:p w14:paraId="54D4089B" w14:textId="385766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416" w:type="pct"/>
            <w:vAlign w:val="center"/>
          </w:tcPr>
          <w:p w14:paraId="54D4089C" w14:textId="7F676FC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C148D0">
              <w:rPr>
                <w:rFonts w:asciiTheme="minorHAnsi" w:hAnsiTheme="minorHAnsi"/>
                <w:sz w:val="18"/>
                <w:szCs w:val="18"/>
              </w:rPr>
              <w:t>S</w:t>
            </w:r>
            <w:r w:rsidRPr="00EC37DE">
              <w:rPr>
                <w:rFonts w:asciiTheme="minorHAnsi" w:hAnsiTheme="minorHAnsi"/>
                <w:sz w:val="18"/>
                <w:szCs w:val="18"/>
              </w:rPr>
              <w:t>ystem</w:t>
            </w:r>
          </w:p>
        </w:tc>
        <w:tc>
          <w:tcPr>
            <w:tcW w:w="2296" w:type="pct"/>
            <w:vAlign w:val="center"/>
          </w:tcPr>
          <w:p w14:paraId="54D4089D" w14:textId="77777777" w:rsidR="00D6647A" w:rsidRPr="00EC37DE" w:rsidRDefault="00D6647A" w:rsidP="00F140A8">
            <w:pPr>
              <w:rPr>
                <w:rFonts w:asciiTheme="minorHAnsi" w:hAnsiTheme="minorHAnsi"/>
                <w:sz w:val="18"/>
                <w:szCs w:val="18"/>
              </w:rPr>
            </w:pPr>
          </w:p>
        </w:tc>
      </w:tr>
      <w:tr w:rsidR="00D6647A" w:rsidRPr="00EC37DE" w14:paraId="54D408A2" w14:textId="77777777" w:rsidTr="00170608">
        <w:trPr>
          <w:cantSplit/>
          <w:trHeight w:val="360"/>
        </w:trPr>
        <w:tc>
          <w:tcPr>
            <w:tcW w:w="288" w:type="pct"/>
            <w:vAlign w:val="center"/>
          </w:tcPr>
          <w:p w14:paraId="54D4089F" w14:textId="0C04A33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416" w:type="pct"/>
            <w:vAlign w:val="center"/>
          </w:tcPr>
          <w:p w14:paraId="54D408A0" w14:textId="3E395ED9"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 xml:space="preserve">sed by </w:t>
            </w:r>
            <w:r w:rsidR="00C148D0">
              <w:rPr>
                <w:rFonts w:asciiTheme="minorHAnsi" w:hAnsiTheme="minorHAnsi"/>
                <w:sz w:val="18"/>
                <w:szCs w:val="18"/>
              </w:rPr>
              <w:t>I</w:t>
            </w:r>
            <w:r w:rsidRPr="00EC37DE">
              <w:rPr>
                <w:rFonts w:asciiTheme="minorHAnsi" w:hAnsiTheme="minorHAnsi"/>
                <w:sz w:val="18"/>
                <w:szCs w:val="18"/>
              </w:rPr>
              <w:t>nstaller</w:t>
            </w:r>
          </w:p>
        </w:tc>
        <w:tc>
          <w:tcPr>
            <w:tcW w:w="2296" w:type="pct"/>
          </w:tcPr>
          <w:p w14:paraId="54D408A1" w14:textId="77777777" w:rsidR="00D6647A" w:rsidRPr="00EC37DE" w:rsidRDefault="00D6647A" w:rsidP="00D6647A">
            <w:pPr>
              <w:rPr>
                <w:rFonts w:asciiTheme="minorHAnsi" w:hAnsiTheme="minorHAnsi"/>
                <w:sz w:val="18"/>
                <w:szCs w:val="18"/>
              </w:rPr>
            </w:pPr>
          </w:p>
        </w:tc>
      </w:tr>
      <w:tr w:rsidR="00D6647A" w:rsidRPr="00EC37DE" w14:paraId="54D408A6" w14:textId="77777777" w:rsidTr="00170608">
        <w:trPr>
          <w:cantSplit/>
          <w:trHeight w:val="953"/>
        </w:trPr>
        <w:tc>
          <w:tcPr>
            <w:tcW w:w="288" w:type="pct"/>
            <w:vAlign w:val="center"/>
          </w:tcPr>
          <w:p w14:paraId="54D408A3" w14:textId="28F5E62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416" w:type="pct"/>
            <w:vAlign w:val="center"/>
          </w:tcPr>
          <w:p w14:paraId="54D408A4" w14:textId="7C8AF4A0"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C148D0">
              <w:rPr>
                <w:rFonts w:asciiTheme="minorHAnsi" w:hAnsiTheme="minorHAnsi"/>
                <w:sz w:val="18"/>
                <w:szCs w:val="18"/>
              </w:rPr>
              <w:t>W</w:t>
            </w:r>
            <w:r w:rsidRPr="00EC37DE">
              <w:rPr>
                <w:rFonts w:asciiTheme="minorHAnsi" w:hAnsiTheme="minorHAnsi"/>
                <w:sz w:val="18"/>
                <w:szCs w:val="18"/>
              </w:rPr>
              <w:t xml:space="preserve">ho </w:t>
            </w:r>
            <w:r w:rsidR="00C148D0">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C148D0">
              <w:rPr>
                <w:rFonts w:asciiTheme="minorHAnsi" w:hAnsiTheme="minorHAnsi"/>
                <w:sz w:val="18"/>
                <w:szCs w:val="18"/>
              </w:rPr>
              <w:t>R</w:t>
            </w:r>
            <w:r w:rsidRPr="00EC37DE">
              <w:rPr>
                <w:rFonts w:asciiTheme="minorHAnsi" w:hAnsiTheme="minorHAnsi"/>
                <w:sz w:val="18"/>
                <w:szCs w:val="18"/>
              </w:rPr>
              <w:t>eported on the Certificate of Installation</w:t>
            </w:r>
          </w:p>
        </w:tc>
        <w:tc>
          <w:tcPr>
            <w:tcW w:w="2296" w:type="pct"/>
            <w:vAlign w:val="center"/>
          </w:tcPr>
          <w:p w14:paraId="54D408A5" w14:textId="77777777" w:rsidR="00D6647A" w:rsidRPr="00EC37DE" w:rsidRDefault="00D6647A" w:rsidP="00F140A8">
            <w:pPr>
              <w:rPr>
                <w:rFonts w:asciiTheme="minorHAnsi" w:hAnsiTheme="minorHAnsi"/>
                <w:sz w:val="18"/>
                <w:szCs w:val="18"/>
              </w:rPr>
            </w:pPr>
          </w:p>
        </w:tc>
      </w:tr>
      <w:tr w:rsidR="00D6647A" w:rsidRPr="00EC37DE" w14:paraId="54D408AA" w14:textId="77777777" w:rsidTr="00170608">
        <w:trPr>
          <w:cantSplit/>
          <w:trHeight w:val="953"/>
        </w:trPr>
        <w:tc>
          <w:tcPr>
            <w:tcW w:w="288" w:type="pct"/>
            <w:vAlign w:val="center"/>
          </w:tcPr>
          <w:p w14:paraId="54D408A7" w14:textId="79D7A07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416" w:type="pct"/>
            <w:vAlign w:val="center"/>
          </w:tcPr>
          <w:p w14:paraId="54D408A8" w14:textId="39F86E0B"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296" w:type="pct"/>
            <w:vAlign w:val="center"/>
          </w:tcPr>
          <w:p w14:paraId="54D408A9" w14:textId="77777777" w:rsidR="00D6647A" w:rsidRPr="00EC37DE" w:rsidRDefault="00D6647A" w:rsidP="00D6647A">
            <w:pPr>
              <w:rPr>
                <w:rFonts w:asciiTheme="minorHAnsi" w:hAnsiTheme="minorHAnsi"/>
                <w:sz w:val="18"/>
                <w:szCs w:val="18"/>
              </w:rPr>
            </w:pPr>
          </w:p>
        </w:tc>
      </w:tr>
      <w:tr w:rsidR="00D6647A" w:rsidRPr="00EC37DE" w14:paraId="54D408AE" w14:textId="77777777" w:rsidTr="00170608">
        <w:trPr>
          <w:cantSplit/>
          <w:trHeight w:val="953"/>
        </w:trPr>
        <w:tc>
          <w:tcPr>
            <w:tcW w:w="288" w:type="pct"/>
            <w:vAlign w:val="center"/>
          </w:tcPr>
          <w:p w14:paraId="54D408AB" w14:textId="60352A6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416" w:type="pct"/>
            <w:vAlign w:val="center"/>
          </w:tcPr>
          <w:p w14:paraId="54D408AC" w14:textId="0AA27337" w:rsidR="00D6647A" w:rsidRPr="00EC37DE" w:rsidRDefault="00D6647A" w:rsidP="00170608">
            <w:pPr>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sed by HERS Rater</w:t>
            </w:r>
          </w:p>
        </w:tc>
        <w:tc>
          <w:tcPr>
            <w:tcW w:w="2296" w:type="pct"/>
            <w:vAlign w:val="center"/>
          </w:tcPr>
          <w:p w14:paraId="54D408AD" w14:textId="77777777" w:rsidR="00D6647A" w:rsidRPr="00EC37DE" w:rsidRDefault="00D6647A" w:rsidP="00D6647A">
            <w:pPr>
              <w:spacing w:after="60"/>
              <w:rPr>
                <w:rFonts w:asciiTheme="minorHAnsi" w:hAnsiTheme="minorHAnsi"/>
                <w:sz w:val="18"/>
                <w:szCs w:val="18"/>
              </w:rPr>
            </w:pPr>
          </w:p>
        </w:tc>
      </w:tr>
    </w:tbl>
    <w:p w14:paraId="54D408B0" w14:textId="77777777" w:rsidR="00D6647A" w:rsidRPr="004350BF" w:rsidRDefault="00D6647A" w:rsidP="00D6647A">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D6647A" w:rsidRPr="004350BF" w14:paraId="54D408B4" w14:textId="77777777" w:rsidTr="00F140A8">
        <w:tc>
          <w:tcPr>
            <w:tcW w:w="11016" w:type="dxa"/>
          </w:tcPr>
          <w:p w14:paraId="54D408B3" w14:textId="1B310D3A" w:rsidR="00D6647A" w:rsidRPr="004350BF" w:rsidRDefault="00D6647A" w:rsidP="00170608">
            <w:pPr>
              <w:keepNext/>
              <w:rPr>
                <w:rFonts w:asciiTheme="majorHAnsi" w:hAnsiTheme="majorHAnsi"/>
                <w:b/>
              </w:rPr>
            </w:pPr>
            <w:r w:rsidRPr="00170608">
              <w:rPr>
                <w:rFonts w:asciiTheme="minorHAnsi" w:hAnsiTheme="minorHAnsi"/>
                <w:b/>
                <w:szCs w:val="18"/>
              </w:rPr>
              <w:t>MCH</w:t>
            </w:r>
            <w:r w:rsidR="00903563">
              <w:rPr>
                <w:rFonts w:asciiTheme="minorHAnsi" w:hAnsiTheme="minorHAnsi"/>
                <w:b/>
                <w:szCs w:val="18"/>
              </w:rPr>
              <w:t>-</w:t>
            </w:r>
            <w:r w:rsidRPr="00170608">
              <w:rPr>
                <w:rFonts w:asciiTheme="minorHAnsi" w:hAnsiTheme="minorHAnsi"/>
                <w:b/>
                <w:szCs w:val="18"/>
              </w:rPr>
              <w:t>25c</w:t>
            </w:r>
            <w:r w:rsidR="00903563">
              <w:rPr>
                <w:rFonts w:asciiTheme="minorHAnsi" w:hAnsiTheme="minorHAnsi"/>
                <w:b/>
                <w:szCs w:val="18"/>
              </w:rPr>
              <w:t xml:space="preserve"> </w:t>
            </w:r>
            <w:r w:rsidR="000675E9">
              <w:rPr>
                <w:rFonts w:asciiTheme="minorHAnsi" w:hAnsiTheme="minorHAnsi"/>
                <w:b/>
                <w:szCs w:val="18"/>
              </w:rPr>
              <w:t>-</w:t>
            </w:r>
            <w:r w:rsidR="00903563">
              <w:rPr>
                <w:rFonts w:asciiTheme="minorHAnsi" w:hAnsiTheme="minorHAnsi"/>
                <w:b/>
                <w:szCs w:val="18"/>
              </w:rPr>
              <w:t xml:space="preserve"> Refrigerant Charge Verification </w:t>
            </w:r>
            <w:r w:rsidR="000675E9">
              <w:rPr>
                <w:rFonts w:asciiTheme="minorHAnsi" w:hAnsiTheme="minorHAnsi"/>
                <w:b/>
                <w:szCs w:val="18"/>
              </w:rPr>
              <w:t>-</w:t>
            </w:r>
            <w:r w:rsidR="00903563">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8B5" w14:textId="77777777" w:rsidR="00D6647A" w:rsidRPr="004350BF" w:rsidRDefault="00D6647A" w:rsidP="00D6647A">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444"/>
        <w:gridCol w:w="4995"/>
      </w:tblGrid>
      <w:tr w:rsidR="00D6647A" w:rsidRPr="004350BF" w14:paraId="54D408B8" w14:textId="77777777" w:rsidTr="00F140A8">
        <w:trPr>
          <w:cantSplit/>
          <w:trHeight w:val="233"/>
        </w:trPr>
        <w:tc>
          <w:tcPr>
            <w:tcW w:w="5000" w:type="pct"/>
            <w:gridSpan w:val="3"/>
            <w:vAlign w:val="center"/>
          </w:tcPr>
          <w:p w14:paraId="54D408B6" w14:textId="5D0F2CDE" w:rsidR="00D6647A" w:rsidRPr="00170608" w:rsidRDefault="00D6647A" w:rsidP="00F140A8">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8B7" w14:textId="492B9078" w:rsidR="00D6647A" w:rsidRPr="00EC37DE" w:rsidRDefault="004D3E1A" w:rsidP="00F140A8">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D6647A" w:rsidRPr="00D51F70">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D6647A" w:rsidRPr="004350BF" w14:paraId="54D408BC" w14:textId="77777777" w:rsidTr="00170608">
        <w:trPr>
          <w:cantSplit/>
          <w:trHeight w:val="233"/>
        </w:trPr>
        <w:tc>
          <w:tcPr>
            <w:tcW w:w="204" w:type="pct"/>
            <w:vAlign w:val="center"/>
          </w:tcPr>
          <w:p w14:paraId="54D408B9"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1" w:type="pct"/>
            <w:tcMar>
              <w:left w:w="115" w:type="dxa"/>
              <w:right w:w="101" w:type="dxa"/>
            </w:tcMar>
            <w:vAlign w:val="center"/>
          </w:tcPr>
          <w:p w14:paraId="54D408BA" w14:textId="152AC8F2"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Method </w:t>
            </w:r>
            <w:r w:rsidR="00C148D0">
              <w:rPr>
                <w:rFonts w:asciiTheme="minorHAnsi" w:hAnsiTheme="minorHAnsi"/>
                <w:sz w:val="18"/>
                <w:szCs w:val="18"/>
              </w:rPr>
              <w:t>U</w:t>
            </w:r>
            <w:r w:rsidRPr="00EC37DE">
              <w:rPr>
                <w:rFonts w:asciiTheme="minorHAnsi" w:hAnsiTheme="minorHAnsi"/>
                <w:sz w:val="18"/>
                <w:szCs w:val="18"/>
              </w:rPr>
              <w:t xml:space="preserve">sed to </w:t>
            </w:r>
            <w:r w:rsidR="00C148D0">
              <w:rPr>
                <w:rFonts w:asciiTheme="minorHAnsi" w:hAnsiTheme="minorHAnsi"/>
                <w:sz w:val="18"/>
                <w:szCs w:val="18"/>
              </w:rPr>
              <w:t>D</w:t>
            </w:r>
            <w:r w:rsidRPr="00EC37DE">
              <w:rPr>
                <w:rFonts w:asciiTheme="minorHAnsi" w:hAnsiTheme="minorHAnsi"/>
                <w:sz w:val="18"/>
                <w:szCs w:val="18"/>
              </w:rPr>
              <w:t xml:space="preserve">emonstrate </w:t>
            </w:r>
            <w:r w:rsidR="00C148D0">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C148D0">
              <w:rPr>
                <w:rFonts w:asciiTheme="minorHAnsi" w:hAnsiTheme="minorHAnsi"/>
                <w:sz w:val="18"/>
                <w:szCs w:val="18"/>
              </w:rPr>
              <w:t>R</w:t>
            </w:r>
            <w:r w:rsidRPr="00EC37DE">
              <w:rPr>
                <w:rFonts w:asciiTheme="minorHAnsi" w:hAnsiTheme="minorHAnsi"/>
                <w:sz w:val="18"/>
                <w:szCs w:val="18"/>
              </w:rPr>
              <w:t>equirement</w:t>
            </w:r>
          </w:p>
        </w:tc>
        <w:tc>
          <w:tcPr>
            <w:tcW w:w="2295" w:type="pct"/>
            <w:tcMar>
              <w:left w:w="115" w:type="dxa"/>
              <w:right w:w="101" w:type="dxa"/>
            </w:tcMar>
            <w:vAlign w:val="center"/>
          </w:tcPr>
          <w:p w14:paraId="54D408BB" w14:textId="77777777" w:rsidR="00D6647A" w:rsidRPr="004350BF" w:rsidRDefault="00D6647A" w:rsidP="00D6647A">
            <w:pPr>
              <w:pStyle w:val="ListParagraph"/>
              <w:keepNext/>
              <w:rPr>
                <w:rFonts w:ascii="Calibri" w:hAnsi="Calibri"/>
              </w:rPr>
            </w:pPr>
          </w:p>
        </w:tc>
      </w:tr>
    </w:tbl>
    <w:p w14:paraId="54D408BD" w14:textId="77777777" w:rsidR="00D6647A" w:rsidRPr="00DC1986" w:rsidRDefault="00D6647A" w:rsidP="00D6647A">
      <w:pPr>
        <w:pStyle w:val="Header"/>
        <w:tabs>
          <w:tab w:val="clear" w:pos="4320"/>
          <w:tab w:val="clear" w:pos="8640"/>
          <w:tab w:val="left" w:pos="360"/>
        </w:tabs>
        <w:rPr>
          <w:rFonts w:ascii="Calibri" w:hAnsi="Calibri"/>
          <w:sz w:val="18"/>
          <w:szCs w:val="18"/>
        </w:rPr>
      </w:pPr>
    </w:p>
    <w:p w14:paraId="54D408C9" w14:textId="77777777" w:rsidR="00D6647A" w:rsidRDefault="00D6647A" w:rsidP="00D6647A">
      <w:pPr>
        <w:rPr>
          <w:rFonts w:asciiTheme="minorHAnsi" w:hAnsiTheme="minorHAnsi"/>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701"/>
        <w:gridCol w:w="2880"/>
        <w:gridCol w:w="4950"/>
      </w:tblGrid>
      <w:tr w:rsidR="00976655" w:rsidRPr="006A3EEB" w14:paraId="307E1D85" w14:textId="77777777" w:rsidTr="00976655">
        <w:trPr>
          <w:cantSplit/>
        </w:trPr>
        <w:tc>
          <w:tcPr>
            <w:tcW w:w="10998" w:type="dxa"/>
            <w:gridSpan w:val="4"/>
          </w:tcPr>
          <w:p w14:paraId="69148D2B" w14:textId="5BC36110" w:rsidR="00976655" w:rsidRPr="00BC1E29" w:rsidRDefault="00976655" w:rsidP="00976655">
            <w:pPr>
              <w:keepNext/>
              <w:rPr>
                <w:rFonts w:ascii="Calibri" w:hAnsi="Calibri"/>
                <w:b/>
              </w:rPr>
            </w:pPr>
            <w:r>
              <w:rPr>
                <w:rFonts w:ascii="Calibri" w:hAnsi="Calibri"/>
                <w:b/>
              </w:rPr>
              <w:t>C</w:t>
            </w:r>
            <w:r w:rsidRPr="00BC1E29">
              <w:rPr>
                <w:rFonts w:ascii="Calibri" w:hAnsi="Calibri"/>
                <w:b/>
              </w:rPr>
              <w:t>. Minimum System Airflow Rate Verification</w:t>
            </w:r>
          </w:p>
          <w:p w14:paraId="547891CC" w14:textId="77777777" w:rsidR="00976655" w:rsidRPr="00654A92"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976655" w:rsidRPr="006A3EEB" w14:paraId="67898355" w14:textId="77777777" w:rsidTr="00976655">
        <w:trPr>
          <w:cantSplit/>
          <w:trHeight w:val="305"/>
        </w:trPr>
        <w:tc>
          <w:tcPr>
            <w:tcW w:w="3168" w:type="dxa"/>
            <w:gridSpan w:val="2"/>
            <w:vAlign w:val="center"/>
          </w:tcPr>
          <w:p w14:paraId="713F4C0F"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2880" w:type="dxa"/>
          </w:tcPr>
          <w:p w14:paraId="2455C600"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950" w:type="dxa"/>
            <w:vAlign w:val="center"/>
          </w:tcPr>
          <w:p w14:paraId="0999ACDE"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ACFC4BB" w14:textId="77777777" w:rsidTr="00976655">
        <w:trPr>
          <w:cantSplit/>
          <w:trHeight w:val="882"/>
        </w:trPr>
        <w:tc>
          <w:tcPr>
            <w:tcW w:w="3168" w:type="dxa"/>
            <w:gridSpan w:val="2"/>
            <w:tcBorders>
              <w:top w:val="nil"/>
            </w:tcBorders>
            <w:vAlign w:val="bottom"/>
          </w:tcPr>
          <w:p w14:paraId="2180470C"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513251CD" w14:textId="77777777" w:rsidR="00976655" w:rsidRPr="00810703" w:rsidRDefault="00976655" w:rsidP="00976655">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12791964"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16420583" w14:textId="77777777" w:rsidTr="00976655">
        <w:trPr>
          <w:cantSplit/>
          <w:trHeight w:val="305"/>
        </w:trPr>
        <w:tc>
          <w:tcPr>
            <w:tcW w:w="3168" w:type="dxa"/>
            <w:gridSpan w:val="2"/>
          </w:tcPr>
          <w:p w14:paraId="1FBB04A4" w14:textId="77777777" w:rsidR="00976655" w:rsidRPr="00654A92" w:rsidRDefault="00976655" w:rsidP="00976655">
            <w:pPr>
              <w:keepNext/>
              <w:rPr>
                <w:rFonts w:ascii="Calibri" w:hAnsi="Calibri"/>
                <w:sz w:val="14"/>
                <w:szCs w:val="14"/>
              </w:rPr>
            </w:pPr>
          </w:p>
        </w:tc>
        <w:tc>
          <w:tcPr>
            <w:tcW w:w="2880" w:type="dxa"/>
          </w:tcPr>
          <w:p w14:paraId="64ADBEB9" w14:textId="77777777" w:rsidR="00976655" w:rsidRPr="00654A92" w:rsidRDefault="00976655" w:rsidP="00976655">
            <w:pPr>
              <w:keepNext/>
              <w:rPr>
                <w:rFonts w:ascii="Calibri" w:hAnsi="Calibri"/>
                <w:sz w:val="14"/>
                <w:szCs w:val="14"/>
              </w:rPr>
            </w:pPr>
          </w:p>
        </w:tc>
        <w:tc>
          <w:tcPr>
            <w:tcW w:w="4950" w:type="dxa"/>
          </w:tcPr>
          <w:p w14:paraId="787AB36B" w14:textId="77777777" w:rsidR="00976655" w:rsidRPr="006A3EEB" w:rsidRDefault="00976655" w:rsidP="00976655">
            <w:pPr>
              <w:keepNext/>
              <w:spacing w:afterLines="60" w:after="144"/>
              <w:ind w:left="720"/>
              <w:rPr>
                <w:rFonts w:ascii="Calibri" w:hAnsi="Calibri"/>
                <w:sz w:val="16"/>
                <w:szCs w:val="16"/>
              </w:rPr>
            </w:pPr>
          </w:p>
        </w:tc>
      </w:tr>
      <w:tr w:rsidR="00976655" w:rsidRPr="006A3EEB" w14:paraId="14A2D455" w14:textId="77777777" w:rsidTr="00976655">
        <w:trPr>
          <w:cantSplit/>
          <w:trHeight w:val="314"/>
        </w:trPr>
        <w:tc>
          <w:tcPr>
            <w:tcW w:w="3168" w:type="dxa"/>
            <w:gridSpan w:val="2"/>
          </w:tcPr>
          <w:p w14:paraId="7DDA2CF5" w14:textId="77777777" w:rsidR="00976655" w:rsidRPr="006A3EEB" w:rsidRDefault="00976655" w:rsidP="00976655">
            <w:pPr>
              <w:keepNext/>
              <w:rPr>
                <w:rFonts w:ascii="Calibri" w:hAnsi="Calibri"/>
                <w:sz w:val="16"/>
                <w:szCs w:val="16"/>
              </w:rPr>
            </w:pPr>
          </w:p>
        </w:tc>
        <w:tc>
          <w:tcPr>
            <w:tcW w:w="2880" w:type="dxa"/>
          </w:tcPr>
          <w:p w14:paraId="35FB9FF3" w14:textId="77777777" w:rsidR="00976655" w:rsidRPr="006A3EEB" w:rsidRDefault="00976655" w:rsidP="00976655">
            <w:pPr>
              <w:keepNext/>
              <w:rPr>
                <w:rFonts w:ascii="Calibri" w:hAnsi="Calibri"/>
                <w:sz w:val="16"/>
                <w:szCs w:val="16"/>
              </w:rPr>
            </w:pPr>
          </w:p>
        </w:tc>
        <w:tc>
          <w:tcPr>
            <w:tcW w:w="4950" w:type="dxa"/>
          </w:tcPr>
          <w:p w14:paraId="11340B51" w14:textId="77777777" w:rsidR="00976655" w:rsidRPr="006A3EEB" w:rsidRDefault="00976655" w:rsidP="00976655">
            <w:pPr>
              <w:keepNext/>
              <w:rPr>
                <w:rFonts w:ascii="Calibri" w:hAnsi="Calibri"/>
                <w:sz w:val="16"/>
                <w:szCs w:val="16"/>
              </w:rPr>
            </w:pPr>
          </w:p>
        </w:tc>
      </w:tr>
      <w:tr w:rsidR="00976655" w:rsidRPr="00BC1E29" w14:paraId="509A4CDA" w14:textId="77777777" w:rsidTr="00976655">
        <w:tblPrEx>
          <w:tblLook w:val="0000" w:firstRow="0" w:lastRow="0" w:firstColumn="0" w:lastColumn="0" w:noHBand="0" w:noVBand="0"/>
        </w:tblPrEx>
        <w:trPr>
          <w:trHeight w:val="260"/>
        </w:trPr>
        <w:tc>
          <w:tcPr>
            <w:tcW w:w="467" w:type="dxa"/>
            <w:vAlign w:val="center"/>
          </w:tcPr>
          <w:p w14:paraId="45B8734E"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502C5A8A" w14:textId="77777777" w:rsidR="00976655" w:rsidRPr="00BC1E29" w:rsidRDefault="00976655" w:rsidP="00976655">
            <w:pPr>
              <w:keepNext/>
              <w:rPr>
                <w:rFonts w:ascii="Calibri" w:hAnsi="Calibri"/>
              </w:rPr>
            </w:pPr>
            <w:r w:rsidRPr="00C9301F">
              <w:rPr>
                <w:rFonts w:ascii="Calibri" w:hAnsi="Calibri"/>
                <w:sz w:val="18"/>
              </w:rPr>
              <w:t xml:space="preserve">Compliance Statement: </w:t>
            </w:r>
          </w:p>
        </w:tc>
      </w:tr>
      <w:tr w:rsidR="00976655" w:rsidRPr="006A3EEB" w14:paraId="26D022D4" w14:textId="77777777" w:rsidTr="00976655">
        <w:trPr>
          <w:cantSplit/>
        </w:trPr>
        <w:tc>
          <w:tcPr>
            <w:tcW w:w="10998" w:type="dxa"/>
            <w:gridSpan w:val="4"/>
          </w:tcPr>
          <w:p w14:paraId="4A83368A"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1485772C" w14:textId="77777777" w:rsidR="00976655" w:rsidRPr="00170608" w:rsidRDefault="00976655" w:rsidP="00D6647A">
      <w:pPr>
        <w:rPr>
          <w:rFonts w:asciiTheme="minorHAnsi" w:hAnsiTheme="minorHAnsi"/>
          <w:szCs w:val="18"/>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376"/>
        <w:gridCol w:w="4954"/>
        <w:gridCol w:w="13"/>
      </w:tblGrid>
      <w:tr w:rsidR="00D6647A" w:rsidRPr="00EC37DE" w14:paraId="54D408CD" w14:textId="77777777" w:rsidTr="00F140A8">
        <w:trPr>
          <w:gridAfter w:val="1"/>
          <w:wAfter w:w="6" w:type="pct"/>
          <w:cantSplit/>
          <w:trHeight w:val="432"/>
        </w:trPr>
        <w:tc>
          <w:tcPr>
            <w:tcW w:w="4994" w:type="pct"/>
            <w:gridSpan w:val="3"/>
            <w:vAlign w:val="center"/>
          </w:tcPr>
          <w:p w14:paraId="54D408CB" w14:textId="74574FD2" w:rsidR="00D6647A" w:rsidRPr="00170608" w:rsidRDefault="00D6647A" w:rsidP="00170608">
            <w:pPr>
              <w:keepNext/>
              <w:rPr>
                <w:rFonts w:asciiTheme="minorHAnsi" w:hAnsiTheme="minorHAnsi"/>
                <w:b/>
                <w:szCs w:val="18"/>
              </w:rPr>
            </w:pPr>
            <w:r w:rsidRPr="00170608">
              <w:rPr>
                <w:rFonts w:asciiTheme="minorHAnsi" w:hAnsiTheme="minorHAnsi"/>
                <w:b/>
                <w:szCs w:val="18"/>
              </w:rPr>
              <w:t>D. Weigh In Charge Procedure</w:t>
            </w:r>
          </w:p>
          <w:p w14:paraId="54D408CC" w14:textId="7A036432" w:rsidR="00D6647A"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D6647A" w:rsidRPr="00EC37DE">
              <w:rPr>
                <w:rFonts w:asciiTheme="minorHAnsi" w:hAnsiTheme="minorHAnsi"/>
                <w:sz w:val="18"/>
                <w:szCs w:val="18"/>
              </w:rPr>
              <w:t>Procedures for Refrigerant Charge using the Weigh-in Charging Procedure are given in Reference Residential Appendix RA3.2.2.2 and RA3.2.3.</w:t>
            </w:r>
          </w:p>
        </w:tc>
      </w:tr>
      <w:tr w:rsidR="00D6647A" w:rsidRPr="00EC37DE" w14:paraId="54D408D1" w14:textId="77777777" w:rsidTr="00583C51">
        <w:trPr>
          <w:gridAfter w:val="1"/>
          <w:wAfter w:w="6" w:type="pct"/>
          <w:cantSplit/>
          <w:trHeight w:val="432"/>
        </w:trPr>
        <w:tc>
          <w:tcPr>
            <w:tcW w:w="213" w:type="pct"/>
            <w:vAlign w:val="center"/>
          </w:tcPr>
          <w:p w14:paraId="54D408CE" w14:textId="77777777" w:rsidR="00D6647A" w:rsidRPr="00EC37DE" w:rsidRDefault="00D6647A" w:rsidP="00170608">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488" w:type="pct"/>
            <w:vAlign w:val="center"/>
          </w:tcPr>
          <w:p w14:paraId="1779ED82" w14:textId="1D428148" w:rsidR="00C148D0" w:rsidRDefault="00D6647A" w:rsidP="00170608">
            <w:pPr>
              <w:keepNext/>
              <w:rPr>
                <w:rFonts w:asciiTheme="minorHAnsi" w:hAnsiTheme="minorHAnsi"/>
                <w:sz w:val="18"/>
                <w:szCs w:val="18"/>
              </w:rPr>
            </w:pPr>
            <w:r w:rsidRPr="00EC37DE">
              <w:rPr>
                <w:rFonts w:asciiTheme="minorHAnsi" w:hAnsiTheme="minorHAnsi"/>
                <w:sz w:val="18"/>
                <w:szCs w:val="18"/>
              </w:rPr>
              <w:t xml:space="preserve">Measured Condenser </w:t>
            </w:r>
            <w:r w:rsidR="00C148D0">
              <w:rPr>
                <w:rFonts w:asciiTheme="minorHAnsi" w:hAnsiTheme="minorHAnsi"/>
                <w:sz w:val="18"/>
                <w:szCs w:val="18"/>
              </w:rPr>
              <w:t>A</w:t>
            </w:r>
            <w:r w:rsidRPr="00EC37DE">
              <w:rPr>
                <w:rFonts w:asciiTheme="minorHAnsi" w:hAnsiTheme="minorHAnsi"/>
                <w:sz w:val="18"/>
                <w:szCs w:val="18"/>
              </w:rPr>
              <w:t xml:space="preserve">ir </w:t>
            </w:r>
            <w:r w:rsidR="00C148D0">
              <w:rPr>
                <w:rFonts w:asciiTheme="minorHAnsi" w:hAnsiTheme="minorHAnsi"/>
                <w:sz w:val="18"/>
                <w:szCs w:val="18"/>
              </w:rPr>
              <w:t>E</w:t>
            </w:r>
            <w:r w:rsidRPr="00EC37DE">
              <w:rPr>
                <w:rFonts w:asciiTheme="minorHAnsi" w:hAnsiTheme="minorHAnsi"/>
                <w:sz w:val="18"/>
                <w:szCs w:val="18"/>
              </w:rPr>
              <w:t xml:space="preserve">ntering </w:t>
            </w:r>
            <w:r w:rsidR="00C148D0">
              <w:rPr>
                <w:rFonts w:asciiTheme="minorHAnsi" w:hAnsiTheme="minorHAnsi"/>
                <w:sz w:val="18"/>
                <w:szCs w:val="18"/>
              </w:rPr>
              <w:t>D</w:t>
            </w:r>
            <w:r w:rsidRPr="00EC37DE">
              <w:rPr>
                <w:rFonts w:asciiTheme="minorHAnsi" w:hAnsiTheme="minorHAnsi"/>
                <w:sz w:val="18"/>
                <w:szCs w:val="18"/>
              </w:rPr>
              <w:t xml:space="preserve">ry-bulb </w:t>
            </w:r>
            <w:r w:rsidR="00C148D0">
              <w:rPr>
                <w:rFonts w:asciiTheme="minorHAnsi" w:hAnsiTheme="minorHAnsi"/>
                <w:sz w:val="18"/>
                <w:szCs w:val="18"/>
              </w:rPr>
              <w:t>T</w:t>
            </w:r>
            <w:r w:rsidRPr="00EC37DE">
              <w:rPr>
                <w:rFonts w:asciiTheme="minorHAnsi" w:hAnsiTheme="minorHAnsi"/>
                <w:sz w:val="18"/>
                <w:szCs w:val="18"/>
              </w:rPr>
              <w:t xml:space="preserve">emperature </w:t>
            </w:r>
          </w:p>
          <w:p w14:paraId="54D408CF" w14:textId="7A222A7E"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293" w:type="pct"/>
            <w:vAlign w:val="center"/>
          </w:tcPr>
          <w:p w14:paraId="54D408D0" w14:textId="77777777" w:rsidR="00D6647A" w:rsidRPr="00EC37DE" w:rsidRDefault="00D6647A" w:rsidP="00D6647A">
            <w:pPr>
              <w:keepNext/>
              <w:spacing w:after="60"/>
              <w:rPr>
                <w:rFonts w:asciiTheme="minorHAnsi" w:hAnsiTheme="minorHAnsi"/>
                <w:sz w:val="18"/>
                <w:szCs w:val="18"/>
              </w:rPr>
            </w:pPr>
          </w:p>
        </w:tc>
      </w:tr>
      <w:tr w:rsidR="00D6647A" w:rsidRPr="00EC37DE" w14:paraId="54D408D5" w14:textId="77777777" w:rsidTr="00583C51">
        <w:trPr>
          <w:gridAfter w:val="1"/>
          <w:wAfter w:w="6" w:type="pct"/>
          <w:cantSplit/>
          <w:trHeight w:val="432"/>
        </w:trPr>
        <w:tc>
          <w:tcPr>
            <w:tcW w:w="213" w:type="pct"/>
            <w:vAlign w:val="center"/>
          </w:tcPr>
          <w:p w14:paraId="54D408D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2488" w:type="pct"/>
            <w:vAlign w:val="center"/>
          </w:tcPr>
          <w:p w14:paraId="54D408D3" w14:textId="0BC50E6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Specify the </w:t>
            </w:r>
            <w:r w:rsidR="00C148D0">
              <w:rPr>
                <w:rFonts w:asciiTheme="minorHAnsi" w:hAnsiTheme="minorHAnsi"/>
                <w:sz w:val="18"/>
                <w:szCs w:val="18"/>
              </w:rPr>
              <w:t>M</w:t>
            </w:r>
            <w:r w:rsidRPr="00EC37DE">
              <w:rPr>
                <w:rFonts w:asciiTheme="minorHAnsi" w:hAnsiTheme="minorHAnsi"/>
                <w:sz w:val="18"/>
                <w:szCs w:val="18"/>
              </w:rPr>
              <w:t xml:space="preserve">ethod of </w:t>
            </w:r>
            <w:r w:rsidR="00C148D0">
              <w:rPr>
                <w:rFonts w:asciiTheme="minorHAnsi" w:hAnsiTheme="minorHAnsi"/>
                <w:sz w:val="18"/>
                <w:szCs w:val="18"/>
              </w:rPr>
              <w:t>W</w:t>
            </w:r>
            <w:r w:rsidRPr="00EC37DE">
              <w:rPr>
                <w:rFonts w:asciiTheme="minorHAnsi" w:hAnsiTheme="minorHAnsi"/>
                <w:sz w:val="18"/>
                <w:szCs w:val="18"/>
              </w:rPr>
              <w:t>eigh-in</w:t>
            </w:r>
          </w:p>
        </w:tc>
        <w:tc>
          <w:tcPr>
            <w:tcW w:w="2293" w:type="pct"/>
            <w:vAlign w:val="center"/>
          </w:tcPr>
          <w:p w14:paraId="54D408D4" w14:textId="77777777" w:rsidR="00D6647A" w:rsidRPr="00EC37DE" w:rsidRDefault="00D6647A" w:rsidP="00D6647A">
            <w:pPr>
              <w:keepNext/>
              <w:rPr>
                <w:rFonts w:asciiTheme="minorHAnsi" w:hAnsiTheme="minorHAnsi"/>
                <w:sz w:val="18"/>
                <w:szCs w:val="18"/>
              </w:rPr>
            </w:pPr>
          </w:p>
        </w:tc>
      </w:tr>
      <w:tr w:rsidR="00D6647A" w:rsidRPr="00EC37DE" w14:paraId="54D408D9" w14:textId="77777777" w:rsidTr="00583C51">
        <w:trPr>
          <w:gridAfter w:val="1"/>
          <w:wAfter w:w="6" w:type="pct"/>
          <w:cantSplit/>
          <w:trHeight w:val="432"/>
        </w:trPr>
        <w:tc>
          <w:tcPr>
            <w:tcW w:w="213" w:type="pct"/>
            <w:vAlign w:val="center"/>
          </w:tcPr>
          <w:p w14:paraId="54D408D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88" w:type="pct"/>
            <w:vAlign w:val="center"/>
          </w:tcPr>
          <w:p w14:paraId="54D408D7" w14:textId="21C624D1"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C</w:t>
            </w:r>
            <w:r w:rsidRPr="00EC37DE">
              <w:rPr>
                <w:rFonts w:asciiTheme="minorHAnsi" w:hAnsiTheme="minorHAnsi"/>
                <w:sz w:val="18"/>
                <w:szCs w:val="18"/>
              </w:rPr>
              <w:t xml:space="preserve">harge for </w:t>
            </w:r>
            <w:r w:rsidR="00C148D0">
              <w:rPr>
                <w:rFonts w:asciiTheme="minorHAnsi" w:hAnsiTheme="minorHAnsi"/>
                <w:sz w:val="18"/>
                <w:szCs w:val="18"/>
              </w:rPr>
              <w:t>C</w:t>
            </w:r>
            <w:r w:rsidRPr="00EC37DE">
              <w:rPr>
                <w:rFonts w:asciiTheme="minorHAnsi" w:hAnsiTheme="minorHAnsi"/>
                <w:sz w:val="18"/>
                <w:szCs w:val="18"/>
              </w:rPr>
              <w:t>ondenser (lbs)</w:t>
            </w:r>
          </w:p>
        </w:tc>
        <w:tc>
          <w:tcPr>
            <w:tcW w:w="2293" w:type="pct"/>
            <w:vAlign w:val="center"/>
          </w:tcPr>
          <w:p w14:paraId="54D408D8" w14:textId="77777777" w:rsidR="00D6647A" w:rsidRPr="00EC37DE" w:rsidRDefault="00D6647A" w:rsidP="00D6647A">
            <w:pPr>
              <w:keepNext/>
              <w:rPr>
                <w:rFonts w:asciiTheme="minorHAnsi" w:hAnsiTheme="minorHAnsi"/>
                <w:sz w:val="18"/>
                <w:szCs w:val="18"/>
              </w:rPr>
            </w:pPr>
          </w:p>
        </w:tc>
      </w:tr>
      <w:tr w:rsidR="00D6647A" w:rsidRPr="00EC37DE" w14:paraId="54D408DD" w14:textId="77777777" w:rsidTr="00583C51">
        <w:trPr>
          <w:gridAfter w:val="1"/>
          <w:wAfter w:w="6" w:type="pct"/>
          <w:cantSplit/>
          <w:trHeight w:val="432"/>
        </w:trPr>
        <w:tc>
          <w:tcPr>
            <w:tcW w:w="213" w:type="pct"/>
            <w:vAlign w:val="center"/>
          </w:tcPr>
          <w:p w14:paraId="54D408D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04</w:t>
            </w:r>
          </w:p>
        </w:tc>
        <w:tc>
          <w:tcPr>
            <w:tcW w:w="2488" w:type="pct"/>
            <w:vAlign w:val="center"/>
          </w:tcPr>
          <w:p w14:paraId="54D408DB" w14:textId="497F1D8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DC" w14:textId="77777777" w:rsidR="00D6647A" w:rsidRPr="00EC37DE" w:rsidRDefault="00D6647A" w:rsidP="00D6647A">
            <w:pPr>
              <w:keepNext/>
              <w:rPr>
                <w:rFonts w:asciiTheme="minorHAnsi" w:hAnsiTheme="minorHAnsi"/>
                <w:sz w:val="18"/>
                <w:szCs w:val="18"/>
              </w:rPr>
            </w:pPr>
          </w:p>
        </w:tc>
      </w:tr>
      <w:tr w:rsidR="00D6647A" w:rsidRPr="00EC37DE" w14:paraId="54D408E1" w14:textId="77777777" w:rsidTr="00583C51">
        <w:trPr>
          <w:gridAfter w:val="1"/>
          <w:wAfter w:w="6" w:type="pct"/>
          <w:cantSplit/>
          <w:trHeight w:val="432"/>
        </w:trPr>
        <w:tc>
          <w:tcPr>
            <w:tcW w:w="213" w:type="pct"/>
            <w:vAlign w:val="center"/>
          </w:tcPr>
          <w:p w14:paraId="54D408D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05</w:t>
            </w:r>
          </w:p>
        </w:tc>
        <w:tc>
          <w:tcPr>
            <w:tcW w:w="2488" w:type="pct"/>
            <w:vAlign w:val="center"/>
          </w:tcPr>
          <w:p w14:paraId="54D408DF" w14:textId="2C9C6EFA"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0" w14:textId="77777777" w:rsidR="00D6647A" w:rsidRPr="00EC37DE" w:rsidRDefault="00D6647A" w:rsidP="00D6647A">
            <w:pPr>
              <w:keepNext/>
              <w:rPr>
                <w:rFonts w:asciiTheme="minorHAnsi" w:hAnsiTheme="minorHAnsi"/>
                <w:sz w:val="18"/>
                <w:szCs w:val="18"/>
              </w:rPr>
            </w:pPr>
          </w:p>
        </w:tc>
      </w:tr>
      <w:tr w:rsidR="00D6647A" w:rsidRPr="00EC37DE" w14:paraId="54D408E5" w14:textId="77777777" w:rsidTr="00583C51">
        <w:trPr>
          <w:gridAfter w:val="1"/>
          <w:wAfter w:w="6" w:type="pct"/>
          <w:cantSplit/>
          <w:trHeight w:val="432"/>
        </w:trPr>
        <w:tc>
          <w:tcPr>
            <w:tcW w:w="213" w:type="pct"/>
            <w:vAlign w:val="center"/>
          </w:tcPr>
          <w:p w14:paraId="54D408E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06</w:t>
            </w:r>
          </w:p>
        </w:tc>
        <w:tc>
          <w:tcPr>
            <w:tcW w:w="2488" w:type="pct"/>
            <w:vAlign w:val="center"/>
          </w:tcPr>
          <w:p w14:paraId="54D408E3" w14:textId="085A49B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I</w:t>
            </w:r>
            <w:r w:rsidRPr="00EC37DE">
              <w:rPr>
                <w:rFonts w:asciiTheme="minorHAnsi" w:hAnsiTheme="minorHAnsi"/>
                <w:sz w:val="18"/>
                <w:szCs w:val="18"/>
              </w:rPr>
              <w:t xml:space="preserve">ndoor </w:t>
            </w:r>
            <w:r w:rsidR="00C148D0">
              <w:rPr>
                <w:rFonts w:asciiTheme="minorHAnsi" w:hAnsiTheme="minorHAnsi"/>
                <w:sz w:val="18"/>
                <w:szCs w:val="18"/>
              </w:rPr>
              <w:t>C</w:t>
            </w:r>
            <w:r w:rsidRPr="00EC37DE">
              <w:rPr>
                <w:rFonts w:asciiTheme="minorHAnsi" w:hAnsiTheme="minorHAnsi"/>
                <w:sz w:val="18"/>
                <w:szCs w:val="18"/>
              </w:rPr>
              <w:t xml:space="preserve">oil </w:t>
            </w:r>
            <w:r w:rsidR="00C148D0">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E4" w14:textId="77777777" w:rsidR="00D6647A" w:rsidRPr="00EC37DE" w:rsidRDefault="00D6647A" w:rsidP="00D6647A">
            <w:pPr>
              <w:keepNext/>
              <w:rPr>
                <w:rFonts w:asciiTheme="minorHAnsi" w:hAnsiTheme="minorHAnsi"/>
                <w:sz w:val="18"/>
                <w:szCs w:val="18"/>
              </w:rPr>
            </w:pPr>
          </w:p>
        </w:tc>
      </w:tr>
      <w:tr w:rsidR="00D6647A" w:rsidRPr="00EC37DE" w14:paraId="54D408E9" w14:textId="77777777" w:rsidTr="00583C51">
        <w:trPr>
          <w:gridAfter w:val="1"/>
          <w:wAfter w:w="6" w:type="pct"/>
          <w:cantSplit/>
          <w:trHeight w:val="432"/>
        </w:trPr>
        <w:tc>
          <w:tcPr>
            <w:tcW w:w="213" w:type="pct"/>
            <w:vAlign w:val="center"/>
          </w:tcPr>
          <w:p w14:paraId="54D408E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07</w:t>
            </w:r>
          </w:p>
        </w:tc>
        <w:tc>
          <w:tcPr>
            <w:tcW w:w="2488" w:type="pct"/>
            <w:vAlign w:val="center"/>
          </w:tcPr>
          <w:p w14:paraId="54D408E7" w14:textId="0ACB6DC5"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E8" w14:textId="77777777" w:rsidR="00D6647A" w:rsidRPr="00EC37DE" w:rsidRDefault="00D6647A" w:rsidP="00D6647A">
            <w:pPr>
              <w:keepNext/>
              <w:rPr>
                <w:rFonts w:asciiTheme="minorHAnsi" w:hAnsiTheme="minorHAnsi"/>
                <w:sz w:val="18"/>
                <w:szCs w:val="18"/>
              </w:rPr>
            </w:pPr>
          </w:p>
        </w:tc>
      </w:tr>
      <w:tr w:rsidR="00D6647A" w:rsidRPr="00EC37DE" w14:paraId="54D408ED" w14:textId="77777777" w:rsidTr="00583C51">
        <w:trPr>
          <w:gridAfter w:val="1"/>
          <w:wAfter w:w="6" w:type="pct"/>
          <w:cantSplit/>
          <w:trHeight w:val="432"/>
        </w:trPr>
        <w:tc>
          <w:tcPr>
            <w:tcW w:w="213" w:type="pct"/>
            <w:vAlign w:val="center"/>
          </w:tcPr>
          <w:p w14:paraId="54D408E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08</w:t>
            </w:r>
          </w:p>
        </w:tc>
        <w:tc>
          <w:tcPr>
            <w:tcW w:w="2488" w:type="pct"/>
            <w:vAlign w:val="center"/>
          </w:tcPr>
          <w:p w14:paraId="54D408EB" w14:textId="393EC21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C" w14:textId="77777777" w:rsidR="00D6647A" w:rsidRPr="00EC37DE" w:rsidRDefault="00D6647A" w:rsidP="00D6647A">
            <w:pPr>
              <w:keepNext/>
              <w:rPr>
                <w:rFonts w:asciiTheme="minorHAnsi" w:hAnsiTheme="minorHAnsi"/>
                <w:sz w:val="18"/>
                <w:szCs w:val="18"/>
              </w:rPr>
            </w:pPr>
          </w:p>
        </w:tc>
      </w:tr>
      <w:tr w:rsidR="00D6647A" w:rsidRPr="00EC37DE" w14:paraId="54D408F1" w14:textId="77777777" w:rsidTr="00583C51">
        <w:trPr>
          <w:gridAfter w:val="1"/>
          <w:wAfter w:w="6" w:type="pct"/>
          <w:cantSplit/>
          <w:trHeight w:val="432"/>
        </w:trPr>
        <w:tc>
          <w:tcPr>
            <w:tcW w:w="213" w:type="pct"/>
            <w:vAlign w:val="center"/>
          </w:tcPr>
          <w:p w14:paraId="54D408E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09</w:t>
            </w:r>
          </w:p>
        </w:tc>
        <w:tc>
          <w:tcPr>
            <w:tcW w:w="2488" w:type="pct"/>
            <w:vAlign w:val="center"/>
          </w:tcPr>
          <w:p w14:paraId="54D408EF" w14:textId="37A87D37"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275BA1">
              <w:rPr>
                <w:rFonts w:asciiTheme="minorHAnsi" w:hAnsiTheme="minorHAnsi"/>
                <w:sz w:val="18"/>
                <w:szCs w:val="18"/>
              </w:rPr>
              <w:t>I</w:t>
            </w:r>
            <w:r w:rsidRPr="00EC37DE">
              <w:rPr>
                <w:rFonts w:asciiTheme="minorHAnsi" w:hAnsiTheme="minorHAnsi"/>
                <w:sz w:val="18"/>
                <w:szCs w:val="18"/>
              </w:rPr>
              <w:t xml:space="preserve">ndoor </w:t>
            </w:r>
            <w:r w:rsidR="00275BA1">
              <w:rPr>
                <w:rFonts w:asciiTheme="minorHAnsi" w:hAnsiTheme="minorHAnsi"/>
                <w:sz w:val="18"/>
                <w:szCs w:val="18"/>
              </w:rPr>
              <w:t>C</w:t>
            </w:r>
            <w:r w:rsidRPr="00EC37DE">
              <w:rPr>
                <w:rFonts w:asciiTheme="minorHAnsi" w:hAnsiTheme="minorHAnsi"/>
                <w:sz w:val="18"/>
                <w:szCs w:val="18"/>
              </w:rPr>
              <w:t xml:space="preserve">oil </w:t>
            </w:r>
            <w:r w:rsidR="00275BA1">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F0" w14:textId="77777777" w:rsidR="00D6647A" w:rsidRPr="00EC37DE" w:rsidRDefault="00D6647A" w:rsidP="00D6647A">
            <w:pPr>
              <w:keepNext/>
              <w:rPr>
                <w:rFonts w:asciiTheme="minorHAnsi" w:hAnsiTheme="minorHAnsi"/>
                <w:sz w:val="18"/>
                <w:szCs w:val="18"/>
              </w:rPr>
            </w:pPr>
          </w:p>
        </w:tc>
      </w:tr>
      <w:tr w:rsidR="00D6647A" w:rsidRPr="00EC37DE" w14:paraId="54D408F5" w14:textId="77777777" w:rsidTr="00583C51">
        <w:trPr>
          <w:gridAfter w:val="1"/>
          <w:wAfter w:w="6" w:type="pct"/>
          <w:cantSplit/>
          <w:trHeight w:val="432"/>
        </w:trPr>
        <w:tc>
          <w:tcPr>
            <w:tcW w:w="213" w:type="pct"/>
            <w:vAlign w:val="center"/>
          </w:tcPr>
          <w:p w14:paraId="54D408F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10</w:t>
            </w:r>
          </w:p>
        </w:tc>
        <w:tc>
          <w:tcPr>
            <w:tcW w:w="2488" w:type="pct"/>
            <w:vAlign w:val="center"/>
          </w:tcPr>
          <w:p w14:paraId="54D408F3" w14:textId="55D87BC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Charge </w:t>
            </w:r>
            <w:r w:rsidR="00C148D0">
              <w:rPr>
                <w:rFonts w:asciiTheme="minorHAnsi" w:hAnsiTheme="minorHAnsi"/>
                <w:sz w:val="18"/>
                <w:szCs w:val="18"/>
              </w:rPr>
              <w:t>A</w:t>
            </w:r>
            <w:r w:rsidRPr="00EC37DE">
              <w:rPr>
                <w:rFonts w:asciiTheme="minorHAnsi" w:hAnsiTheme="minorHAnsi"/>
                <w:sz w:val="18"/>
                <w:szCs w:val="18"/>
              </w:rPr>
              <w:t xml:space="preserve">djustment to </w:t>
            </w:r>
            <w:r w:rsidR="00C148D0">
              <w:rPr>
                <w:rFonts w:asciiTheme="minorHAnsi" w:hAnsiTheme="minorHAnsi"/>
                <w:sz w:val="18"/>
                <w:szCs w:val="18"/>
              </w:rPr>
              <w:t>S</w:t>
            </w:r>
            <w:r w:rsidRPr="00EC37DE">
              <w:rPr>
                <w:rFonts w:asciiTheme="minorHAnsi" w:hAnsiTheme="minorHAnsi"/>
                <w:sz w:val="18"/>
                <w:szCs w:val="18"/>
              </w:rPr>
              <w:t xml:space="preserve">tandard </w:t>
            </w:r>
            <w:r w:rsidR="00C148D0">
              <w:rPr>
                <w:rFonts w:asciiTheme="minorHAnsi" w:hAnsiTheme="minorHAnsi"/>
                <w:sz w:val="18"/>
                <w:szCs w:val="18"/>
              </w:rPr>
              <w:t>C</w:t>
            </w:r>
            <w:r w:rsidRPr="00EC37DE">
              <w:rPr>
                <w:rFonts w:asciiTheme="minorHAnsi" w:hAnsiTheme="minorHAnsi"/>
                <w:sz w:val="18"/>
                <w:szCs w:val="18"/>
              </w:rPr>
              <w:t xml:space="preserve">harge from </w:t>
            </w:r>
            <w:r w:rsidR="00C148D0">
              <w:rPr>
                <w:rFonts w:asciiTheme="minorHAnsi" w:hAnsiTheme="minorHAnsi"/>
                <w:sz w:val="18"/>
                <w:szCs w:val="18"/>
              </w:rPr>
              <w:t>M</w:t>
            </w:r>
            <w:r w:rsidRPr="00EC37DE">
              <w:rPr>
                <w:rFonts w:asciiTheme="minorHAnsi" w:hAnsiTheme="minorHAnsi"/>
                <w:sz w:val="18"/>
                <w:szCs w:val="18"/>
              </w:rPr>
              <w:t xml:space="preserve">anufacturer’s </w:t>
            </w:r>
            <w:r w:rsidR="00C148D0">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293" w:type="pct"/>
            <w:vAlign w:val="center"/>
          </w:tcPr>
          <w:p w14:paraId="54D408F4" w14:textId="77777777" w:rsidR="00D6647A" w:rsidRPr="00EC37DE" w:rsidRDefault="00D6647A" w:rsidP="00D6647A">
            <w:pPr>
              <w:keepNext/>
              <w:rPr>
                <w:rFonts w:asciiTheme="minorHAnsi" w:hAnsiTheme="minorHAnsi"/>
                <w:sz w:val="18"/>
                <w:szCs w:val="18"/>
              </w:rPr>
            </w:pPr>
          </w:p>
        </w:tc>
      </w:tr>
      <w:tr w:rsidR="00D6647A" w:rsidRPr="00EC37DE" w14:paraId="54D408F9"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11</w:t>
            </w:r>
          </w:p>
        </w:tc>
        <w:tc>
          <w:tcPr>
            <w:tcW w:w="2488" w:type="pct"/>
            <w:tcBorders>
              <w:top w:val="single" w:sz="4" w:space="0" w:color="auto"/>
              <w:left w:val="single" w:sz="4" w:space="0" w:color="auto"/>
              <w:bottom w:val="single" w:sz="4" w:space="0" w:color="auto"/>
              <w:right w:val="single" w:sz="4" w:space="0" w:color="auto"/>
            </w:tcBorders>
            <w:vAlign w:val="center"/>
          </w:tcPr>
          <w:p w14:paraId="54D408F7" w14:textId="6D1232A0"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R</w:t>
            </w:r>
            <w:r w:rsidRPr="00EC37DE">
              <w:rPr>
                <w:rFonts w:asciiTheme="minorHAnsi" w:hAnsiTheme="minorHAnsi"/>
                <w:sz w:val="18"/>
                <w:szCs w:val="18"/>
              </w:rPr>
              <w:t xml:space="preserve">equired to be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 xml:space="preserve">in by the </w:t>
            </w:r>
            <w:r w:rsidR="00275BA1">
              <w:rPr>
                <w:rFonts w:asciiTheme="minorHAnsi" w:hAnsiTheme="minorHAnsi"/>
                <w:sz w:val="18"/>
                <w:szCs w:val="18"/>
              </w:rPr>
              <w:t>I</w:t>
            </w:r>
            <w:r w:rsidRPr="00EC37DE">
              <w:rPr>
                <w:rFonts w:asciiTheme="minorHAnsi" w:hAnsiTheme="minorHAnsi"/>
                <w:sz w:val="18"/>
                <w:szCs w:val="18"/>
              </w:rPr>
              <w:t>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8" w14:textId="77777777" w:rsidR="00D6647A" w:rsidRPr="00EC37DE" w:rsidRDefault="00D6647A" w:rsidP="00D6647A">
            <w:pPr>
              <w:keepNext/>
              <w:rPr>
                <w:rFonts w:asciiTheme="minorHAnsi" w:hAnsiTheme="minorHAnsi"/>
                <w:sz w:val="18"/>
                <w:szCs w:val="18"/>
              </w:rPr>
            </w:pPr>
          </w:p>
        </w:tc>
      </w:tr>
      <w:tr w:rsidR="00D6647A" w:rsidRPr="00EC37DE" w14:paraId="54D408FD"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12</w:t>
            </w:r>
          </w:p>
        </w:tc>
        <w:tc>
          <w:tcPr>
            <w:tcW w:w="2488" w:type="pct"/>
            <w:tcBorders>
              <w:top w:val="single" w:sz="4" w:space="0" w:color="auto"/>
              <w:left w:val="single" w:sz="4" w:space="0" w:color="auto"/>
              <w:bottom w:val="single" w:sz="4" w:space="0" w:color="auto"/>
              <w:right w:val="single" w:sz="4" w:space="0" w:color="auto"/>
            </w:tcBorders>
            <w:vAlign w:val="center"/>
          </w:tcPr>
          <w:p w14:paraId="54D408FB" w14:textId="6E2D0514"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in by Installer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C" w14:textId="77777777" w:rsidR="00D6647A" w:rsidRPr="00EC37DE" w:rsidRDefault="00D6647A" w:rsidP="00D6647A">
            <w:pPr>
              <w:keepNext/>
              <w:rPr>
                <w:rFonts w:asciiTheme="minorHAnsi" w:hAnsiTheme="minorHAnsi"/>
                <w:sz w:val="18"/>
                <w:szCs w:val="18"/>
              </w:rPr>
            </w:pPr>
          </w:p>
        </w:tc>
      </w:tr>
      <w:tr w:rsidR="00D6647A" w:rsidRPr="00A12ED8" w14:paraId="54D40901" w14:textId="77777777" w:rsidTr="00583C51">
        <w:tblPrEx>
          <w:tblCellMar>
            <w:left w:w="115" w:type="dxa"/>
            <w:right w:w="115" w:type="dxa"/>
          </w:tblCellMar>
        </w:tblPrEx>
        <w:trPr>
          <w:trHeight w:val="288"/>
        </w:trPr>
        <w:tc>
          <w:tcPr>
            <w:tcW w:w="213" w:type="pct"/>
            <w:vAlign w:val="center"/>
          </w:tcPr>
          <w:p w14:paraId="54D408F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13</w:t>
            </w:r>
          </w:p>
        </w:tc>
        <w:tc>
          <w:tcPr>
            <w:tcW w:w="2488" w:type="pct"/>
            <w:vAlign w:val="center"/>
          </w:tcPr>
          <w:p w14:paraId="0157EF0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8FF" w14:textId="007833C3"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00" w14:textId="77777777" w:rsidR="00D6647A" w:rsidRPr="00EC37DE" w:rsidRDefault="00D6647A" w:rsidP="00D6647A">
            <w:pPr>
              <w:keepNext/>
              <w:spacing w:before="120" w:after="60"/>
              <w:rPr>
                <w:rFonts w:asciiTheme="minorHAnsi" w:hAnsiTheme="minorHAnsi"/>
                <w:sz w:val="18"/>
                <w:szCs w:val="18"/>
              </w:rPr>
            </w:pPr>
          </w:p>
        </w:tc>
      </w:tr>
      <w:tr w:rsidR="00D6647A" w:rsidRPr="00A12ED8" w14:paraId="54D40905" w14:textId="77777777" w:rsidTr="00F140A8">
        <w:tblPrEx>
          <w:tblCellMar>
            <w:left w:w="115" w:type="dxa"/>
            <w:right w:w="115" w:type="dxa"/>
          </w:tblCellMar>
        </w:tblPrEx>
        <w:trPr>
          <w:trHeight w:val="288"/>
        </w:trPr>
        <w:tc>
          <w:tcPr>
            <w:tcW w:w="5000" w:type="pct"/>
            <w:gridSpan w:val="4"/>
            <w:vAlign w:val="center"/>
          </w:tcPr>
          <w:p w14:paraId="54D40904" w14:textId="273C1B9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07" w14:textId="77777777" w:rsidTr="00170608">
        <w:tblPrEx>
          <w:tblCellMar>
            <w:left w:w="115" w:type="dxa"/>
            <w:right w:w="115" w:type="dxa"/>
          </w:tblCellMar>
        </w:tblPrEx>
        <w:trPr>
          <w:trHeight w:val="476"/>
        </w:trPr>
        <w:tc>
          <w:tcPr>
            <w:tcW w:w="5000" w:type="pct"/>
            <w:gridSpan w:val="4"/>
            <w:vAlign w:val="center"/>
          </w:tcPr>
          <w:p w14:paraId="54D40906" w14:textId="77777777" w:rsidR="00D6647A" w:rsidRPr="00EC37DE" w:rsidRDefault="00D6647A"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08" w14:textId="77777777" w:rsidR="00D6647A" w:rsidRDefault="00D6647A" w:rsidP="00D6647A"/>
    <w:p w14:paraId="54D40909" w14:textId="77777777" w:rsidR="00D6647A" w:rsidRPr="009F44CD" w:rsidRDefault="00D6647A" w:rsidP="00D6647A">
      <w:pPr>
        <w:pStyle w:val="Header"/>
        <w:tabs>
          <w:tab w:val="clear" w:pos="4320"/>
          <w:tab w:val="clear" w:pos="8640"/>
          <w:tab w:val="left" w:pos="360"/>
        </w:tabs>
        <w:ind w:left="274" w:hanging="274"/>
        <w:rPr>
          <w:rFonts w:asciiTheme="majorHAnsi" w:hAnsiTheme="majorHAnsi"/>
          <w:b/>
          <w:sz w:val="2"/>
          <w:szCs w:val="2"/>
        </w:rPr>
      </w:pPr>
      <w:r w:rsidRPr="004350BF">
        <w:rPr>
          <w:rFonts w:asciiTheme="majorHAnsi" w:hAnsiTheme="majorHAnsi"/>
          <w:b/>
          <w:sz w:val="2"/>
          <w:szCs w:val="2"/>
        </w:rPr>
        <w:t>243</w:t>
      </w: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291"/>
        <w:gridCol w:w="4952"/>
        <w:gridCol w:w="13"/>
      </w:tblGrid>
      <w:tr w:rsidR="00D6647A" w:rsidRPr="00EC37DE" w14:paraId="54D4090B" w14:textId="77777777" w:rsidTr="00170608">
        <w:trPr>
          <w:gridAfter w:val="1"/>
          <w:wAfter w:w="6" w:type="pct"/>
          <w:trHeight w:val="206"/>
        </w:trPr>
        <w:tc>
          <w:tcPr>
            <w:tcW w:w="4994" w:type="pct"/>
            <w:gridSpan w:val="3"/>
          </w:tcPr>
          <w:p w14:paraId="54D4090A" w14:textId="20B27361" w:rsidR="00D6647A" w:rsidRPr="00170608" w:rsidRDefault="00D6647A" w:rsidP="00F140A8">
            <w:pPr>
              <w:keepNext/>
              <w:rPr>
                <w:rFonts w:asciiTheme="minorHAnsi" w:hAnsiTheme="minorHAnsi"/>
              </w:rPr>
            </w:pPr>
            <w:r w:rsidRPr="00170608">
              <w:rPr>
                <w:rFonts w:asciiTheme="minorHAnsi" w:hAnsiTheme="minorHAnsi" w:cs="Arial"/>
                <w:b/>
                <w:caps/>
              </w:rPr>
              <w:lastRenderedPageBreak/>
              <w:t xml:space="preserve">E. </w:t>
            </w:r>
            <w:r w:rsidR="00275BA1" w:rsidRPr="00170608">
              <w:rPr>
                <w:rFonts w:asciiTheme="minorHAnsi" w:hAnsiTheme="minorHAnsi"/>
                <w:b/>
              </w:rPr>
              <w:t>Weigh In Charge Procedure – Additional Requirements</w:t>
            </w:r>
          </w:p>
        </w:tc>
      </w:tr>
      <w:tr w:rsidR="00D6647A" w:rsidRPr="00EC37DE" w14:paraId="54D4090E" w14:textId="77777777" w:rsidTr="00170608">
        <w:trPr>
          <w:gridAfter w:val="1"/>
          <w:wAfter w:w="6" w:type="pct"/>
          <w:trHeight w:val="326"/>
        </w:trPr>
        <w:tc>
          <w:tcPr>
            <w:tcW w:w="253" w:type="pct"/>
            <w:vAlign w:val="center"/>
          </w:tcPr>
          <w:p w14:paraId="54D4090C"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90D" w14:textId="5028D21E" w:rsidR="00D6647A" w:rsidRPr="00EC37DE" w:rsidRDefault="00FE3247" w:rsidP="00170608">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D6647A" w:rsidRPr="00EC37DE" w14:paraId="54D40911" w14:textId="77777777" w:rsidTr="00170608">
        <w:trPr>
          <w:gridAfter w:val="1"/>
          <w:wAfter w:w="6" w:type="pct"/>
          <w:trHeight w:val="432"/>
        </w:trPr>
        <w:tc>
          <w:tcPr>
            <w:tcW w:w="253" w:type="pct"/>
            <w:vAlign w:val="center"/>
          </w:tcPr>
          <w:p w14:paraId="54D4090F"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910" w14:textId="77777777"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D6647A" w:rsidRPr="00A12ED8" w14:paraId="54D40915" w14:textId="77777777" w:rsidTr="00583C51">
        <w:tblPrEx>
          <w:tblCellMar>
            <w:left w:w="115" w:type="dxa"/>
            <w:right w:w="115" w:type="dxa"/>
          </w:tblCellMar>
        </w:tblPrEx>
        <w:trPr>
          <w:trHeight w:val="288"/>
        </w:trPr>
        <w:tc>
          <w:tcPr>
            <w:tcW w:w="253" w:type="pct"/>
            <w:vAlign w:val="center"/>
          </w:tcPr>
          <w:p w14:paraId="54D4091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49" w:type="pct"/>
            <w:vAlign w:val="center"/>
          </w:tcPr>
          <w:p w14:paraId="0773697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913" w14:textId="6B25D969"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14" w14:textId="77777777" w:rsidR="00D6647A" w:rsidRPr="00170608" w:rsidRDefault="00D6647A" w:rsidP="00F140A8">
            <w:pPr>
              <w:keepNext/>
              <w:spacing w:before="120" w:after="60"/>
              <w:rPr>
                <w:rFonts w:asciiTheme="minorHAnsi" w:hAnsiTheme="minorHAnsi"/>
                <w:b/>
                <w:sz w:val="18"/>
                <w:szCs w:val="18"/>
              </w:rPr>
            </w:pPr>
          </w:p>
        </w:tc>
      </w:tr>
      <w:tr w:rsidR="00D6647A" w:rsidRPr="00A12ED8" w14:paraId="54D40919" w14:textId="77777777" w:rsidTr="00F140A8">
        <w:tblPrEx>
          <w:tblCellMar>
            <w:left w:w="115" w:type="dxa"/>
            <w:right w:w="115" w:type="dxa"/>
          </w:tblCellMar>
        </w:tblPrEx>
        <w:trPr>
          <w:trHeight w:val="288"/>
        </w:trPr>
        <w:tc>
          <w:tcPr>
            <w:tcW w:w="5000" w:type="pct"/>
            <w:gridSpan w:val="4"/>
            <w:vAlign w:val="center"/>
          </w:tcPr>
          <w:p w14:paraId="54D40918" w14:textId="3AE0A82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1B" w14:textId="77777777" w:rsidTr="00F140A8">
        <w:tblPrEx>
          <w:tblCellMar>
            <w:left w:w="115" w:type="dxa"/>
            <w:right w:w="115" w:type="dxa"/>
          </w:tblCellMar>
        </w:tblPrEx>
        <w:trPr>
          <w:trHeight w:val="288"/>
        </w:trPr>
        <w:tc>
          <w:tcPr>
            <w:tcW w:w="5000" w:type="pct"/>
            <w:gridSpan w:val="4"/>
            <w:vAlign w:val="center"/>
          </w:tcPr>
          <w:p w14:paraId="54D4091A" w14:textId="77777777" w:rsidR="00D6647A" w:rsidRPr="00EC37DE" w:rsidRDefault="00D6647A" w:rsidP="00D51F70">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1D" w14:textId="77777777" w:rsidR="00D6647A" w:rsidRPr="00DC1986" w:rsidRDefault="00D6647A" w:rsidP="00D6647A">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D6647A" w:rsidRPr="00DF3F73" w14:paraId="54D40920" w14:textId="77777777" w:rsidTr="00F140A8">
        <w:trPr>
          <w:cantSplit/>
          <w:trHeight w:val="432"/>
        </w:trPr>
        <w:tc>
          <w:tcPr>
            <w:tcW w:w="5000" w:type="pct"/>
            <w:gridSpan w:val="2"/>
            <w:vAlign w:val="center"/>
          </w:tcPr>
          <w:p w14:paraId="54D4091E" w14:textId="579F8482" w:rsidR="00D6647A" w:rsidRPr="00170608" w:rsidRDefault="00D6647A"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91F" w14:textId="4FABBC83" w:rsidR="00D6647A" w:rsidRPr="00EC37DE" w:rsidRDefault="00DC1986" w:rsidP="00170608">
            <w:pPr>
              <w:keepNext/>
              <w:rPr>
                <w:rFonts w:asciiTheme="minorHAnsi" w:hAnsiTheme="minorHAnsi"/>
                <w:sz w:val="18"/>
                <w:szCs w:val="18"/>
              </w:rPr>
            </w:pPr>
            <w:r w:rsidRPr="00EC37DE">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D6647A" w:rsidRPr="00DF3F73" w14:paraId="54D40923" w14:textId="77777777" w:rsidTr="00170608">
        <w:trPr>
          <w:cantSplit/>
          <w:trHeight w:val="332"/>
        </w:trPr>
        <w:tc>
          <w:tcPr>
            <w:tcW w:w="253" w:type="pct"/>
            <w:vAlign w:val="center"/>
          </w:tcPr>
          <w:p w14:paraId="54D40921" w14:textId="77777777" w:rsidR="00D6647A" w:rsidRPr="00EC37DE" w:rsidDel="00C76C40" w:rsidRDefault="00D6647A" w:rsidP="00F140A8">
            <w:pPr>
              <w:keepNext/>
              <w:rPr>
                <w:rFonts w:asciiTheme="minorHAnsi" w:hAnsiTheme="minorHAnsi"/>
                <w:sz w:val="18"/>
                <w:szCs w:val="18"/>
              </w:rPr>
            </w:pPr>
            <w:r w:rsidRPr="00EC37DE">
              <w:rPr>
                <w:rFonts w:asciiTheme="minorHAnsi" w:hAnsiTheme="minorHAnsi"/>
                <w:sz w:val="18"/>
                <w:szCs w:val="18"/>
              </w:rPr>
              <w:t>01</w:t>
            </w:r>
          </w:p>
        </w:tc>
        <w:tc>
          <w:tcPr>
            <w:tcW w:w="4747" w:type="pct"/>
            <w:vAlign w:val="center"/>
          </w:tcPr>
          <w:p w14:paraId="54D40922" w14:textId="77777777" w:rsidR="00D6647A" w:rsidRPr="00DF3F73" w:rsidRDefault="00D6647A" w:rsidP="00F140A8">
            <w:pPr>
              <w:keepNext/>
              <w:spacing w:after="60"/>
              <w:rPr>
                <w:rFonts w:asciiTheme="minorHAnsi" w:hAnsiTheme="minorHAnsi"/>
                <w:sz w:val="18"/>
                <w:szCs w:val="18"/>
              </w:rPr>
            </w:pPr>
          </w:p>
        </w:tc>
      </w:tr>
    </w:tbl>
    <w:p w14:paraId="54D40924" w14:textId="77777777" w:rsidR="00CD09C8" w:rsidRPr="004350BF" w:rsidRDefault="00CD09C8"/>
    <w:p w14:paraId="3E0B971A" w14:textId="77777777" w:rsidR="00275BA1" w:rsidRDefault="00275BA1">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D09C8" w:rsidRPr="004350BF" w14:paraId="54D40926" w14:textId="77777777" w:rsidTr="00BB7376">
        <w:trPr>
          <w:trHeight w:val="288"/>
        </w:trPr>
        <w:tc>
          <w:tcPr>
            <w:tcW w:w="10950" w:type="dxa"/>
            <w:gridSpan w:val="4"/>
            <w:tcBorders>
              <w:top w:val="single" w:sz="4" w:space="0" w:color="auto"/>
              <w:left w:val="single" w:sz="4" w:space="0" w:color="auto"/>
              <w:right w:val="single" w:sz="4" w:space="0" w:color="auto"/>
            </w:tcBorders>
            <w:vAlign w:val="center"/>
          </w:tcPr>
          <w:p w14:paraId="54D4092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CD09C8" w:rsidRPr="004350BF" w14:paraId="54D40928" w14:textId="77777777" w:rsidTr="00170608">
        <w:trPr>
          <w:trHeight w:val="269"/>
        </w:trPr>
        <w:tc>
          <w:tcPr>
            <w:tcW w:w="10950" w:type="dxa"/>
            <w:gridSpan w:val="4"/>
            <w:tcBorders>
              <w:left w:val="single" w:sz="4" w:space="0" w:color="auto"/>
              <w:right w:val="single" w:sz="4" w:space="0" w:color="auto"/>
            </w:tcBorders>
            <w:vAlign w:val="center"/>
          </w:tcPr>
          <w:p w14:paraId="54D40927" w14:textId="77777777" w:rsidR="00CD09C8" w:rsidRPr="004350BF" w:rsidRDefault="00CD09C8" w:rsidP="00170608">
            <w:pPr>
              <w:keepNext/>
              <w:numPr>
                <w:ilvl w:val="0"/>
                <w:numId w:val="17"/>
              </w:numPr>
              <w:ind w:left="271" w:hanging="270"/>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CD09C8" w:rsidRPr="004350BF" w14:paraId="54D4092B" w14:textId="77777777" w:rsidTr="00BB7376">
        <w:trPr>
          <w:trHeight w:val="360"/>
        </w:trPr>
        <w:tc>
          <w:tcPr>
            <w:tcW w:w="5434" w:type="dxa"/>
            <w:tcBorders>
              <w:left w:val="single" w:sz="4" w:space="0" w:color="auto"/>
            </w:tcBorders>
          </w:tcPr>
          <w:p w14:paraId="54D40929"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Borders>
              <w:right w:val="single" w:sz="4" w:space="0" w:color="auto"/>
            </w:tcBorders>
          </w:tcPr>
          <w:p w14:paraId="54D4092A"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Signature:</w:t>
            </w:r>
          </w:p>
        </w:tc>
      </w:tr>
      <w:tr w:rsidR="00CD09C8" w:rsidRPr="004350BF" w14:paraId="54D4092E" w14:textId="77777777" w:rsidTr="00BB7376">
        <w:trPr>
          <w:trHeight w:val="360"/>
        </w:trPr>
        <w:tc>
          <w:tcPr>
            <w:tcW w:w="5434" w:type="dxa"/>
            <w:tcBorders>
              <w:left w:val="single" w:sz="4" w:space="0" w:color="auto"/>
            </w:tcBorders>
          </w:tcPr>
          <w:p w14:paraId="54D4092C"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Borders>
              <w:right w:val="single" w:sz="4" w:space="0" w:color="auto"/>
            </w:tcBorders>
          </w:tcPr>
          <w:p w14:paraId="54D4092D"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Date Signed:</w:t>
            </w:r>
          </w:p>
        </w:tc>
      </w:tr>
      <w:tr w:rsidR="00CD09C8" w:rsidRPr="004350BF" w14:paraId="54D40931" w14:textId="77777777" w:rsidTr="00BB7376">
        <w:trPr>
          <w:trHeight w:val="360"/>
        </w:trPr>
        <w:tc>
          <w:tcPr>
            <w:tcW w:w="5434" w:type="dxa"/>
            <w:tcBorders>
              <w:left w:val="single" w:sz="4" w:space="0" w:color="auto"/>
            </w:tcBorders>
          </w:tcPr>
          <w:p w14:paraId="54D4092F"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Borders>
              <w:right w:val="single" w:sz="4" w:space="0" w:color="auto"/>
            </w:tcBorders>
          </w:tcPr>
          <w:p w14:paraId="54D40930"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CD09C8" w:rsidRPr="004350BF" w14:paraId="54D40934" w14:textId="77777777" w:rsidTr="00170608">
        <w:trPr>
          <w:trHeight w:val="360"/>
        </w:trPr>
        <w:tc>
          <w:tcPr>
            <w:tcW w:w="5434" w:type="dxa"/>
            <w:tcBorders>
              <w:left w:val="single" w:sz="4" w:space="0" w:color="auto"/>
              <w:bottom w:val="single" w:sz="4" w:space="0" w:color="auto"/>
            </w:tcBorders>
          </w:tcPr>
          <w:p w14:paraId="54D40932"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Borders>
              <w:bottom w:val="single" w:sz="4" w:space="0" w:color="auto"/>
              <w:right w:val="single" w:sz="4" w:space="0" w:color="auto"/>
            </w:tcBorders>
          </w:tcPr>
          <w:p w14:paraId="54D40933"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Phone:</w:t>
            </w:r>
          </w:p>
        </w:tc>
      </w:tr>
      <w:tr w:rsidR="00CD09C8" w:rsidRPr="004350BF" w14:paraId="54D40936" w14:textId="77777777" w:rsidTr="00170608">
        <w:tblPrEx>
          <w:tblCellMar>
            <w:left w:w="115" w:type="dxa"/>
            <w:right w:w="115" w:type="dxa"/>
          </w:tblCellMar>
        </w:tblPrEx>
        <w:trPr>
          <w:trHeight w:val="296"/>
        </w:trPr>
        <w:tc>
          <w:tcPr>
            <w:tcW w:w="10950" w:type="dxa"/>
            <w:gridSpan w:val="4"/>
            <w:tcBorders>
              <w:left w:val="single" w:sz="4" w:space="0" w:color="auto"/>
              <w:bottom w:val="single" w:sz="4" w:space="0" w:color="auto"/>
              <w:right w:val="single" w:sz="4" w:space="0" w:color="auto"/>
            </w:tcBorders>
            <w:vAlign w:val="center"/>
          </w:tcPr>
          <w:p w14:paraId="54D4093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CD09C8" w:rsidRPr="004350BF" w14:paraId="54D4093D" w14:textId="77777777" w:rsidTr="00170608">
        <w:tblPrEx>
          <w:tblCellMar>
            <w:left w:w="115" w:type="dxa"/>
            <w:right w:w="115" w:type="dxa"/>
          </w:tblCellMar>
        </w:tblPrEx>
        <w:trPr>
          <w:trHeight w:val="504"/>
        </w:trPr>
        <w:tc>
          <w:tcPr>
            <w:tcW w:w="10950" w:type="dxa"/>
            <w:gridSpan w:val="4"/>
            <w:tcBorders>
              <w:top w:val="single" w:sz="4" w:space="0" w:color="auto"/>
              <w:left w:val="single" w:sz="4" w:space="0" w:color="auto"/>
              <w:bottom w:val="single" w:sz="4" w:space="0" w:color="auto"/>
              <w:right w:val="single" w:sz="4" w:space="0" w:color="auto"/>
            </w:tcBorders>
            <w:shd w:val="clear" w:color="auto" w:fill="auto"/>
          </w:tcPr>
          <w:p w14:paraId="54D40937" w14:textId="77777777" w:rsidR="00CD09C8" w:rsidRPr="004350BF" w:rsidRDefault="00CD09C8"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938"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939"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93A"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93B"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93C"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D09C8" w:rsidRPr="004350BF" w14:paraId="54D4093F" w14:textId="77777777" w:rsidTr="00170608">
        <w:tblPrEx>
          <w:tblCellMar>
            <w:left w:w="115" w:type="dxa"/>
            <w:right w:w="115" w:type="dxa"/>
          </w:tblCellMar>
        </w:tblPrEx>
        <w:trPr>
          <w:trHeight w:val="278"/>
        </w:trPr>
        <w:tc>
          <w:tcPr>
            <w:tcW w:w="10950" w:type="dxa"/>
            <w:gridSpan w:val="4"/>
            <w:tcBorders>
              <w:top w:val="single" w:sz="4" w:space="0" w:color="auto"/>
              <w:left w:val="single" w:sz="4" w:space="0" w:color="auto"/>
              <w:right w:val="single" w:sz="4" w:space="0" w:color="auto"/>
            </w:tcBorders>
            <w:vAlign w:val="center"/>
          </w:tcPr>
          <w:p w14:paraId="54D4093E"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CD09C8" w:rsidRPr="004350BF" w14:paraId="54D40941" w14:textId="77777777" w:rsidTr="00BB7376">
        <w:tblPrEx>
          <w:tblCellMar>
            <w:left w:w="115" w:type="dxa"/>
            <w:right w:w="115" w:type="dxa"/>
          </w:tblCellMar>
        </w:tblPrEx>
        <w:trPr>
          <w:trHeight w:hRule="exact" w:val="360"/>
        </w:trPr>
        <w:tc>
          <w:tcPr>
            <w:tcW w:w="10950" w:type="dxa"/>
            <w:gridSpan w:val="4"/>
            <w:tcBorders>
              <w:left w:val="single" w:sz="4" w:space="0" w:color="auto"/>
              <w:right w:val="single" w:sz="4" w:space="0" w:color="auto"/>
            </w:tcBorders>
            <w:vAlign w:val="center"/>
          </w:tcPr>
          <w:p w14:paraId="54D40940"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CD09C8" w:rsidRPr="004350BF" w14:paraId="54D40944" w14:textId="77777777" w:rsidTr="00BB7376">
        <w:tblPrEx>
          <w:tblCellMar>
            <w:left w:w="115" w:type="dxa"/>
            <w:right w:w="115" w:type="dxa"/>
          </w:tblCellMar>
        </w:tblPrEx>
        <w:trPr>
          <w:trHeight w:hRule="exact" w:val="360"/>
        </w:trPr>
        <w:tc>
          <w:tcPr>
            <w:tcW w:w="5475" w:type="dxa"/>
            <w:gridSpan w:val="2"/>
            <w:tcBorders>
              <w:left w:val="single" w:sz="4" w:space="0" w:color="auto"/>
            </w:tcBorders>
          </w:tcPr>
          <w:p w14:paraId="54D40942"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Borders>
              <w:right w:val="single" w:sz="4" w:space="0" w:color="auto"/>
            </w:tcBorders>
          </w:tcPr>
          <w:p w14:paraId="54D40943"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CD09C8" w:rsidRPr="004350BF" w14:paraId="54D40946" w14:textId="77777777" w:rsidTr="00BB7376">
        <w:tblPrEx>
          <w:tblCellMar>
            <w:left w:w="108" w:type="dxa"/>
            <w:right w:w="108" w:type="dxa"/>
          </w:tblCellMar>
        </w:tblPrEx>
        <w:trPr>
          <w:trHeight w:hRule="exact" w:val="288"/>
        </w:trPr>
        <w:tc>
          <w:tcPr>
            <w:tcW w:w="10950" w:type="dxa"/>
            <w:gridSpan w:val="4"/>
            <w:tcBorders>
              <w:left w:val="single" w:sz="4" w:space="0" w:color="auto"/>
              <w:right w:val="single" w:sz="4" w:space="0" w:color="auto"/>
            </w:tcBorders>
            <w:vAlign w:val="center"/>
          </w:tcPr>
          <w:p w14:paraId="54D40945"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CD09C8" w:rsidRPr="004350BF" w14:paraId="54D40949" w14:textId="77777777" w:rsidTr="00BB7376">
        <w:tblPrEx>
          <w:tblCellMar>
            <w:left w:w="108" w:type="dxa"/>
            <w:right w:w="108" w:type="dxa"/>
          </w:tblCellMar>
        </w:tblPrEx>
        <w:trPr>
          <w:trHeight w:hRule="exact" w:val="360"/>
        </w:trPr>
        <w:tc>
          <w:tcPr>
            <w:tcW w:w="5482" w:type="dxa"/>
            <w:gridSpan w:val="3"/>
            <w:tcBorders>
              <w:left w:val="single" w:sz="4" w:space="0" w:color="auto"/>
            </w:tcBorders>
          </w:tcPr>
          <w:p w14:paraId="54D40947"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Borders>
              <w:right w:val="single" w:sz="4" w:space="0" w:color="auto"/>
            </w:tcBorders>
          </w:tcPr>
          <w:p w14:paraId="54D40948" w14:textId="41A16481"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275BA1">
              <w:rPr>
                <w:rFonts w:asciiTheme="minorHAnsi" w:hAnsiTheme="minorHAnsi"/>
                <w:sz w:val="14"/>
                <w:szCs w:val="14"/>
              </w:rPr>
              <w:t>:</w:t>
            </w:r>
          </w:p>
        </w:tc>
      </w:tr>
      <w:tr w:rsidR="00CD09C8" w:rsidRPr="004350BF" w14:paraId="54D4094B" w14:textId="77777777" w:rsidTr="00BB7376">
        <w:tblPrEx>
          <w:tblCellMar>
            <w:left w:w="108" w:type="dxa"/>
            <w:right w:w="108" w:type="dxa"/>
          </w:tblCellMar>
        </w:tblPrEx>
        <w:trPr>
          <w:trHeight w:val="288"/>
        </w:trPr>
        <w:tc>
          <w:tcPr>
            <w:tcW w:w="10950" w:type="dxa"/>
            <w:gridSpan w:val="4"/>
            <w:tcBorders>
              <w:left w:val="single" w:sz="4" w:space="0" w:color="auto"/>
              <w:right w:val="single" w:sz="4" w:space="0" w:color="auto"/>
            </w:tcBorders>
            <w:vAlign w:val="center"/>
          </w:tcPr>
          <w:p w14:paraId="54D4094A"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CD09C8" w:rsidRPr="004350BF" w14:paraId="54D4094D" w14:textId="77777777" w:rsidTr="00BB7376">
        <w:tblPrEx>
          <w:tblCellMar>
            <w:left w:w="108" w:type="dxa"/>
            <w:right w:w="108" w:type="dxa"/>
          </w:tblCellMar>
        </w:tblPrEx>
        <w:trPr>
          <w:trHeight w:hRule="exact" w:val="360"/>
        </w:trPr>
        <w:tc>
          <w:tcPr>
            <w:tcW w:w="10950" w:type="dxa"/>
            <w:gridSpan w:val="4"/>
            <w:tcBorders>
              <w:left w:val="single" w:sz="4" w:space="0" w:color="auto"/>
              <w:bottom w:val="single" w:sz="4" w:space="0" w:color="auto"/>
              <w:right w:val="single" w:sz="4" w:space="0" w:color="auto"/>
            </w:tcBorders>
          </w:tcPr>
          <w:p w14:paraId="54D4094C" w14:textId="77777777" w:rsidR="00CD09C8" w:rsidRPr="004350BF" w:rsidRDefault="00CD09C8" w:rsidP="007130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CD09C8" w:rsidRPr="004350BF" w14:paraId="54D40950"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4E"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94F"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CD09C8" w:rsidRPr="004350BF" w14:paraId="54D40953"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51" w14:textId="679988B2"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275BA1">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952"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954" w14:textId="77777777" w:rsidR="00786D26" w:rsidRPr="004350BF" w:rsidRDefault="00786D26" w:rsidP="00075B8A">
      <w:pPr>
        <w:pStyle w:val="Header"/>
        <w:tabs>
          <w:tab w:val="clear" w:pos="4320"/>
          <w:tab w:val="clear" w:pos="8640"/>
          <w:tab w:val="left" w:pos="360"/>
        </w:tabs>
        <w:rPr>
          <w:rFonts w:ascii="Calibri" w:hAnsi="Calibri"/>
          <w:sz w:val="24"/>
          <w:szCs w:val="2"/>
        </w:rPr>
        <w:sectPr w:rsidR="00786D26" w:rsidRPr="004350BF" w:rsidSect="00D51F70">
          <w:headerReference w:type="default" r:id="rId8"/>
          <w:footerReference w:type="default" r:id="rId9"/>
          <w:pgSz w:w="12240" w:h="15840" w:code="1"/>
          <w:pgMar w:top="720" w:right="720" w:bottom="720" w:left="720" w:header="432" w:footer="432" w:gutter="0"/>
          <w:cols w:space="720"/>
          <w:docGrid w:linePitch="272"/>
        </w:sectPr>
      </w:pPr>
    </w:p>
    <w:p w14:paraId="54D40956" w14:textId="4AFA05A8" w:rsidR="00786D26" w:rsidRPr="004350BF" w:rsidRDefault="00275BA1" w:rsidP="00170608">
      <w:pPr>
        <w:jc w:val="center"/>
        <w:rPr>
          <w:rFonts w:ascii="Calibri" w:hAnsi="Calibri"/>
          <w:sz w:val="24"/>
          <w:szCs w:val="2"/>
        </w:rPr>
      </w:pPr>
      <w:r w:rsidRPr="00170608">
        <w:rPr>
          <w:rFonts w:ascii="Calibri" w:hAnsi="Calibri"/>
          <w:b/>
          <w:szCs w:val="2"/>
        </w:rPr>
        <w:lastRenderedPageBreak/>
        <w:t>CF3R-MCH-25c-H User Instructions</w:t>
      </w:r>
    </w:p>
    <w:p w14:paraId="54D40957" w14:textId="77777777" w:rsidR="00786D26" w:rsidRPr="00170608" w:rsidRDefault="00786D26" w:rsidP="00272FAE">
      <w:pPr>
        <w:rPr>
          <w:rFonts w:ascii="Calibri" w:hAnsi="Calibri"/>
          <w:sz w:val="18"/>
          <w:szCs w:val="18"/>
        </w:rPr>
      </w:pPr>
    </w:p>
    <w:p w14:paraId="54D40958" w14:textId="74B7E428"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A. System Information</w:t>
      </w:r>
    </w:p>
    <w:p w14:paraId="54D4095A"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B" w14:textId="4E73066B"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C"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D" w14:textId="2DCA0EC3"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E"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F" w14:textId="3BA52B2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60" w14:textId="44098408"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 Choose the type of refrigerant used by the system being verified. R-22 and R-410A are the most common, but other types may occasionally be encountered.</w:t>
      </w:r>
    </w:p>
    <w:p w14:paraId="54D40961" w14:textId="583E048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4C874BE" w14:textId="2508B7BA" w:rsidR="006A6F04" w:rsidRDefault="00B260DC" w:rsidP="00675192">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w:t>
      </w:r>
      <w:r w:rsidR="006A6F04">
        <w:rPr>
          <w:rFonts w:asciiTheme="minorHAnsi" w:hAnsiTheme="minorHAnsi"/>
          <w:sz w:val="18"/>
          <w:szCs w:val="18"/>
        </w:rPr>
        <w:t>If applicable, a liquid line filter drier shall be installed according to the manufacturer’s specifications.</w:t>
      </w:r>
    </w:p>
    <w:p w14:paraId="54D40962" w14:textId="282B6F1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 Indicate whether the HVAC system is Completely New, Replacement or an Alteration.</w:t>
      </w:r>
    </w:p>
    <w:p w14:paraId="54D40963" w14:textId="32C2977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BE4F44">
        <w:rPr>
          <w:rFonts w:asciiTheme="minorHAnsi" w:hAnsiTheme="minorHAnsi"/>
          <w:sz w:val="18"/>
          <w:szCs w:val="18"/>
        </w:rPr>
        <w:t>Fault Indicator Display</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 Qualifying </w:t>
      </w:r>
      <w:r w:rsidR="00BE4F44">
        <w:rPr>
          <w:rFonts w:asciiTheme="minorHAnsi" w:hAnsiTheme="minorHAnsi"/>
          <w:sz w:val="18"/>
          <w:szCs w:val="18"/>
        </w:rPr>
        <w:t>FID</w:t>
      </w:r>
      <w:r w:rsidRPr="00170608">
        <w:rPr>
          <w:rFonts w:asciiTheme="minorHAnsi" w:hAnsiTheme="minorHAnsi"/>
          <w:sz w:val="18"/>
          <w:szCs w:val="18"/>
        </w:rPr>
        <w:t xml:space="preserve">’s may exempt a system from HERS refrigerant charge verification. </w:t>
      </w:r>
      <w:r w:rsidR="00BE4F44">
        <w:rPr>
          <w:rFonts w:asciiTheme="minorHAnsi" w:hAnsiTheme="minorHAnsi"/>
          <w:sz w:val="18"/>
          <w:szCs w:val="18"/>
        </w:rPr>
        <w:t>FID</w:t>
      </w:r>
      <w:r w:rsidRPr="00170608">
        <w:rPr>
          <w:rFonts w:asciiTheme="minorHAnsi" w:hAnsiTheme="minorHAnsi"/>
          <w:sz w:val="18"/>
          <w:szCs w:val="18"/>
        </w:rPr>
        <w:t xml:space="preserve">’s are described in Joint Appendix JA6.1. </w:t>
      </w:r>
      <w:r w:rsidR="00B87A6E" w:rsidRPr="00170608">
        <w:rPr>
          <w:rFonts w:asciiTheme="minorHAnsi" w:hAnsiTheme="minorHAnsi"/>
          <w:sz w:val="18"/>
          <w:szCs w:val="18"/>
        </w:rPr>
        <w:t>Qualifying</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’s must appear on a list of approved devices kept by the Commission. If installed system does not match the description here, it fails. Note: Installation of a </w:t>
      </w:r>
      <w:r w:rsidR="00BE4F44">
        <w:rPr>
          <w:rFonts w:asciiTheme="minorHAnsi" w:hAnsiTheme="minorHAnsi"/>
          <w:sz w:val="18"/>
          <w:szCs w:val="18"/>
        </w:rPr>
        <w:t>FID</w:t>
      </w:r>
      <w:r w:rsidRPr="00170608">
        <w:rPr>
          <w:rFonts w:asciiTheme="minorHAnsi" w:hAnsiTheme="minorHAnsi"/>
          <w:sz w:val="18"/>
          <w:szCs w:val="18"/>
        </w:rPr>
        <w:t xml:space="preserve"> does not exempt the installer from proper refrigerant charge verification. It may only exempt the need for third party refrigerant charge verification. Third party verification of the </w:t>
      </w:r>
      <w:r w:rsidR="00BE4F44">
        <w:rPr>
          <w:rFonts w:asciiTheme="minorHAnsi" w:hAnsiTheme="minorHAnsi"/>
          <w:sz w:val="18"/>
          <w:szCs w:val="18"/>
        </w:rPr>
        <w:t>FID</w:t>
      </w:r>
      <w:r w:rsidRPr="00170608">
        <w:rPr>
          <w:rFonts w:asciiTheme="minorHAnsi" w:hAnsiTheme="minorHAnsi"/>
          <w:sz w:val="18"/>
          <w:szCs w:val="18"/>
        </w:rPr>
        <w:t xml:space="preserve"> is required. Other requirements may also be triggered.</w:t>
      </w:r>
    </w:p>
    <w:p w14:paraId="54D40964" w14:textId="6F587EDE"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4D40965" w14:textId="239EAC0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4D40966"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HERS rater to input date of their refrigerant charge verification.</w:t>
      </w:r>
    </w:p>
    <w:p w14:paraId="54D40967" w14:textId="193ABA5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is to have selected the refrigerant charge verification method used from the choices provided:</w:t>
      </w:r>
    </w:p>
    <w:p w14:paraId="54D40968" w14:textId="45DEF18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Superheat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fixed orifice refrigerant metering devices (non-variable metering devices). This method is detailed in Reference Appendix RA3.2.2.6.1. Systems verified using this method may be eligible for HERS verification compliance using Group Sampling. Choosing this option will generate a CF2R-MCH-25a.</w:t>
      </w:r>
    </w:p>
    <w:p w14:paraId="54D40969" w14:textId="1689D25F"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Subcooling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variable metering devices (TXV or EXV). This method is detailed in Reference Appendix RA3.2.2.6.2. Systems verified using this method may be eligible for HERS verification compliance using Group Sampling.  Choosing this option will generate a CF2R-MCH-25b.</w:t>
      </w:r>
    </w:p>
    <w:p w14:paraId="54D4096A" w14:textId="0E9EDA9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Weigh-in; </w:t>
      </w:r>
      <w:r w:rsidR="003B75F0">
        <w:rPr>
          <w:rFonts w:asciiTheme="minorHAnsi" w:hAnsiTheme="minorHAnsi"/>
          <w:sz w:val="18"/>
          <w:szCs w:val="18"/>
        </w:rPr>
        <w:t>t</w:t>
      </w:r>
      <w:r w:rsidRPr="00170608">
        <w:rPr>
          <w:rFonts w:asciiTheme="minorHAnsi" w:hAnsiTheme="minorHAnsi"/>
          <w:sz w:val="18"/>
          <w:szCs w:val="18"/>
        </w:rPr>
        <w:t>his verification method can be used by the installer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4D4096B" w14:textId="4A595A08"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Winter Setup (applicable when outdoor temperature is &lt;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he Winter Setup verification method is a special version of the Subcooling method. It can be used when the outdoor temperature is between 37</w:t>
      </w:r>
      <w:r w:rsidR="00333C8B">
        <w:rPr>
          <w:rFonts w:asciiTheme="minorHAnsi" w:hAnsiTheme="minorHAnsi"/>
          <w:sz w:val="18"/>
          <w:szCs w:val="18"/>
        </w:rPr>
        <w:t>°F</w:t>
      </w:r>
      <w:r w:rsidRPr="00170608">
        <w:rPr>
          <w:rFonts w:asciiTheme="minorHAnsi" w:hAnsiTheme="minorHAnsi"/>
          <w:sz w:val="18"/>
          <w:szCs w:val="18"/>
        </w:rPr>
        <w:t xml:space="preserve"> and 55</w:t>
      </w:r>
      <w:r w:rsidR="00333C8B">
        <w:rPr>
          <w:rFonts w:asciiTheme="minorHAnsi" w:hAnsiTheme="minorHAnsi"/>
          <w:sz w:val="18"/>
          <w:szCs w:val="18"/>
        </w:rPr>
        <w:t>°</w:t>
      </w:r>
      <w:r w:rsidRPr="00170608">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4D4096C" w14:textId="60DFD0E0"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lastRenderedPageBreak/>
        <w:t xml:space="preserve">New Package Unit Factory Charge; </w:t>
      </w:r>
      <w:r w:rsidR="003B75F0">
        <w:rPr>
          <w:rFonts w:asciiTheme="minorHAnsi" w:hAnsiTheme="minorHAnsi"/>
          <w:sz w:val="18"/>
          <w:szCs w:val="18"/>
        </w:rPr>
        <w:t>t</w:t>
      </w:r>
      <w:r w:rsidRPr="00170608">
        <w:rPr>
          <w:rFonts w:asciiTheme="minorHAnsi" w:hAnsiTheme="minorHAnsi"/>
          <w:sz w:val="18"/>
          <w:szCs w:val="18"/>
        </w:rPr>
        <w:t>he installer should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4D4096D" w14:textId="050BBD7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4D4096E" w14:textId="72110F2F"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AC61CE">
        <w:rPr>
          <w:rFonts w:asciiTheme="minorHAnsi" w:hAnsiTheme="minorHAnsi"/>
          <w:sz w:val="18"/>
          <w:szCs w:val="18"/>
        </w:rPr>
        <w:t>A15</w:t>
      </w:r>
      <w:r w:rsidRPr="00170608">
        <w:rPr>
          <w:rFonts w:asciiTheme="minorHAnsi" w:hAnsiTheme="minorHAnsi"/>
          <w:sz w:val="18"/>
          <w:szCs w:val="18"/>
        </w:rPr>
        <w:t xml:space="preserve"> and </w:t>
      </w:r>
      <w:r w:rsidR="00AC61CE">
        <w:rPr>
          <w:rFonts w:asciiTheme="minorHAnsi" w:hAnsiTheme="minorHAnsi"/>
          <w:sz w:val="18"/>
          <w:szCs w:val="18"/>
        </w:rPr>
        <w:t>A16</w:t>
      </w:r>
      <w:r w:rsidRPr="00170608">
        <w:rPr>
          <w:rFonts w:asciiTheme="minorHAnsi" w:hAnsiTheme="minorHAnsi"/>
          <w:sz w:val="18"/>
          <w:szCs w:val="18"/>
        </w:rPr>
        <w:t xml:space="preserve"> on the CF2R. Group Sampling procedures are detailed in Residential Appendix RA2.3.</w:t>
      </w:r>
    </w:p>
    <w:p w14:paraId="54D4096F" w14:textId="712294E0" w:rsidR="00675192" w:rsidRPr="00170608" w:rsidRDefault="00675192" w:rsidP="00675192">
      <w:pPr>
        <w:pStyle w:val="ListParagraph"/>
        <w:numPr>
          <w:ilvl w:val="0"/>
          <w:numId w:val="12"/>
        </w:numPr>
        <w:rPr>
          <w:rFonts w:ascii="Calibri" w:hAnsi="Calibri"/>
          <w:sz w:val="18"/>
          <w:szCs w:val="18"/>
        </w:rPr>
      </w:pPr>
      <w:r w:rsidRPr="00170608">
        <w:rPr>
          <w:rFonts w:asciiTheme="minorHAnsi" w:hAnsiTheme="minorHAnsi"/>
          <w:sz w:val="18"/>
          <w:szCs w:val="18"/>
        </w:rPr>
        <w:t xml:space="preserve">Specify the refrigerant charge verification used by the HERS rater. Choices vary depending on what method was specified in </w:t>
      </w:r>
      <w:r w:rsidR="00AC61CE">
        <w:rPr>
          <w:rFonts w:asciiTheme="minorHAnsi" w:hAnsiTheme="minorHAnsi"/>
          <w:sz w:val="18"/>
          <w:szCs w:val="18"/>
        </w:rPr>
        <w:t>A11</w:t>
      </w:r>
      <w:r w:rsidRPr="00170608">
        <w:rPr>
          <w:rFonts w:asciiTheme="minorHAnsi" w:hAnsiTheme="minorHAnsi"/>
          <w:sz w:val="18"/>
          <w:szCs w:val="18"/>
        </w:rPr>
        <w:t xml:space="preserve">, </w:t>
      </w:r>
      <w:r w:rsidR="00AC61CE">
        <w:rPr>
          <w:rFonts w:asciiTheme="minorHAnsi" w:hAnsiTheme="minorHAnsi"/>
          <w:sz w:val="18"/>
          <w:szCs w:val="18"/>
        </w:rPr>
        <w:t>A12</w:t>
      </w:r>
      <w:r w:rsidRPr="00170608">
        <w:rPr>
          <w:rFonts w:asciiTheme="minorHAnsi" w:hAnsiTheme="minorHAnsi"/>
          <w:sz w:val="18"/>
          <w:szCs w:val="18"/>
        </w:rPr>
        <w:t xml:space="preserve">, and </w:t>
      </w:r>
      <w:r w:rsidR="00AC61CE">
        <w:rPr>
          <w:rFonts w:asciiTheme="minorHAnsi" w:hAnsiTheme="minorHAnsi"/>
          <w:sz w:val="18"/>
          <w:szCs w:val="18"/>
        </w:rPr>
        <w:t>A15</w:t>
      </w:r>
      <w:r w:rsidRPr="00170608">
        <w:rPr>
          <w:rFonts w:asciiTheme="minorHAnsi" w:hAnsiTheme="minorHAnsi"/>
          <w:sz w:val="18"/>
          <w:szCs w:val="18"/>
        </w:rPr>
        <w:t>.</w:t>
      </w:r>
    </w:p>
    <w:p w14:paraId="54D40970" w14:textId="77777777" w:rsidR="00675192" w:rsidRPr="00170608" w:rsidRDefault="00675192" w:rsidP="00675192">
      <w:pPr>
        <w:pStyle w:val="ListParagraph"/>
        <w:rPr>
          <w:rFonts w:ascii="Calibri" w:hAnsi="Calibri"/>
          <w:sz w:val="18"/>
          <w:szCs w:val="18"/>
        </w:rPr>
      </w:pPr>
    </w:p>
    <w:p w14:paraId="54D40971" w14:textId="17C2C969" w:rsidR="00675192" w:rsidRPr="00170608" w:rsidRDefault="00675192" w:rsidP="00675192">
      <w:pPr>
        <w:rPr>
          <w:rFonts w:ascii="Calibri" w:hAnsi="Calibri"/>
          <w:b/>
          <w:sz w:val="18"/>
          <w:szCs w:val="18"/>
        </w:rPr>
      </w:pPr>
      <w:r w:rsidRPr="00170608">
        <w:rPr>
          <w:rFonts w:ascii="Calibri" w:hAnsi="Calibri"/>
          <w:b/>
          <w:sz w:val="18"/>
          <w:szCs w:val="18"/>
        </w:rPr>
        <w:t>Section B. Measurement Access Hole (MAH) Verification</w:t>
      </w:r>
    </w:p>
    <w:p w14:paraId="54D40973" w14:textId="29EFD81B" w:rsidR="00675192" w:rsidRPr="00170608" w:rsidRDefault="00675192" w:rsidP="00675192">
      <w:pPr>
        <w:pStyle w:val="ListParagraph"/>
        <w:numPr>
          <w:ilvl w:val="0"/>
          <w:numId w:val="13"/>
        </w:numPr>
        <w:rPr>
          <w:rFonts w:ascii="Calibri" w:hAnsi="Calibri"/>
          <w:sz w:val="18"/>
          <w:szCs w:val="18"/>
        </w:rPr>
      </w:pPr>
      <w:r w:rsidRPr="00170608">
        <w:rPr>
          <w:rFonts w:ascii="Calibri" w:hAnsi="Calibr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B87A6E">
        <w:rPr>
          <w:rFonts w:ascii="Calibri" w:hAnsi="Calibri"/>
          <w:sz w:val="18"/>
          <w:szCs w:val="18"/>
        </w:rPr>
        <w:t>.</w:t>
      </w:r>
      <w:r w:rsidRPr="00170608">
        <w:rPr>
          <w:rFonts w:ascii="Calibri" w:hAnsi="Calibri"/>
          <w:sz w:val="18"/>
          <w:szCs w:val="18"/>
        </w:rPr>
        <w:t xml:space="preserve"> If installed system does not match this entry, it can be overwritten by rater but it will be flagged as a possible fail.</w:t>
      </w:r>
      <w:r w:rsidRPr="00170608">
        <w:rPr>
          <w:rFonts w:asciiTheme="minorHAnsi" w:hAnsiTheme="minorHAnsi"/>
          <w:sz w:val="18"/>
          <w:szCs w:val="18"/>
        </w:rPr>
        <w:t xml:space="preserve">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MAH requirement and a special message will show up here.</w:t>
      </w:r>
    </w:p>
    <w:p w14:paraId="54D40974" w14:textId="77777777" w:rsidR="00675192" w:rsidRPr="00170608" w:rsidRDefault="00675192" w:rsidP="00675192">
      <w:pPr>
        <w:rPr>
          <w:rFonts w:ascii="Calibri" w:hAnsi="Calibri"/>
          <w:sz w:val="18"/>
          <w:szCs w:val="18"/>
        </w:rPr>
      </w:pPr>
    </w:p>
    <w:p w14:paraId="54D40975" w14:textId="2B6981BE" w:rsidR="00675192" w:rsidRPr="00170608" w:rsidRDefault="00675192" w:rsidP="00675192">
      <w:pPr>
        <w:rPr>
          <w:rFonts w:ascii="Calibri" w:hAnsi="Calibri"/>
          <w:b/>
          <w:sz w:val="18"/>
          <w:szCs w:val="18"/>
        </w:rPr>
      </w:pPr>
      <w:r w:rsidRPr="00170608">
        <w:rPr>
          <w:rFonts w:ascii="Calibri" w:hAnsi="Calibri"/>
          <w:b/>
          <w:sz w:val="18"/>
          <w:szCs w:val="18"/>
        </w:rPr>
        <w:t>Section C. Minimum System Airflow Rate Verification</w:t>
      </w:r>
    </w:p>
    <w:p w14:paraId="54D40977" w14:textId="1807326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 xml:space="preserve">This information is automatically calculated based on the information given in </w:t>
      </w:r>
      <w:r w:rsidR="00AC61CE">
        <w:rPr>
          <w:rFonts w:ascii="Calibri" w:hAnsi="Calibri"/>
          <w:sz w:val="18"/>
          <w:szCs w:val="18"/>
        </w:rPr>
        <w:t>A10</w:t>
      </w:r>
      <w:r w:rsidRPr="00170608">
        <w:rPr>
          <w:rFonts w:ascii="Calibri" w:hAnsi="Calibri"/>
          <w:sz w:val="18"/>
          <w:szCs w:val="18"/>
        </w:rPr>
        <w:t>. This is the target minimum system airflow required for the system being verified.</w:t>
      </w:r>
    </w:p>
    <w:p w14:paraId="54D40978" w14:textId="6724C41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This information is automatically calculated based on either the CF3R-MCH-23, or CF3R-MCH-28, which documents the rater’s measured airflow of the system being verified</w:t>
      </w:r>
      <w:r w:rsidRPr="00170608">
        <w:rPr>
          <w:rFonts w:asciiTheme="minorHAnsi" w:hAnsiTheme="minorHAnsi"/>
          <w:sz w:val="18"/>
          <w:szCs w:val="18"/>
        </w:rPr>
        <w:t xml:space="preserve"> (or alternative method)</w:t>
      </w:r>
      <w:r w:rsidRPr="00170608">
        <w:rPr>
          <w:rFonts w:ascii="Calibri" w:hAnsi="Calibri"/>
          <w:sz w:val="18"/>
          <w:szCs w:val="18"/>
        </w:rPr>
        <w:t>. If the measured airflow is not adequate it will not comply with the airflow requirements and refrigerant charge verification cannot be performed</w:t>
      </w:r>
      <w:r w:rsidRPr="00170608">
        <w:rPr>
          <w:rFonts w:asciiTheme="minorHAnsi" w:hAnsiTheme="minorHAnsi"/>
          <w:sz w:val="18"/>
          <w:szCs w:val="18"/>
        </w:rPr>
        <w:t xml:space="preserve"> until the airflow meets the requirement.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airflow rate requirement and a special message will show up here.</w:t>
      </w:r>
    </w:p>
    <w:p w14:paraId="54D40979" w14:textId="77777777" w:rsidR="00675192" w:rsidRPr="00170608" w:rsidRDefault="00675192" w:rsidP="00675192">
      <w:pPr>
        <w:rPr>
          <w:sz w:val="18"/>
          <w:szCs w:val="18"/>
        </w:rPr>
      </w:pPr>
    </w:p>
    <w:p w14:paraId="54D4097A" w14:textId="601A13BA" w:rsidR="00675192" w:rsidRPr="00170608" w:rsidRDefault="00675192" w:rsidP="00675192">
      <w:pPr>
        <w:rPr>
          <w:rFonts w:ascii="Calibri" w:hAnsi="Calibri"/>
          <w:b/>
          <w:sz w:val="18"/>
          <w:szCs w:val="18"/>
        </w:rPr>
      </w:pPr>
      <w:r w:rsidRPr="00170608">
        <w:rPr>
          <w:rFonts w:ascii="Calibri" w:hAnsi="Calibri"/>
          <w:b/>
          <w:sz w:val="18"/>
          <w:szCs w:val="18"/>
        </w:rPr>
        <w:t>Section D. Weigh In Charge Procedure</w:t>
      </w:r>
    </w:p>
    <w:p w14:paraId="54D4097C" w14:textId="0882EB04"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visually observe the installer taking this measurement and confirm that correct values are entered into the CF2R.  Measure and record the outside air dry-bulb temperature in </w:t>
      </w:r>
      <w:r w:rsidR="00333C8B">
        <w:rPr>
          <w:rFonts w:ascii="Calibri" w:hAnsi="Calibri"/>
          <w:sz w:val="18"/>
          <w:szCs w:val="18"/>
        </w:rPr>
        <w:t>°</w:t>
      </w:r>
      <w:r w:rsidRPr="00170608">
        <w:rPr>
          <w:rFonts w:ascii="Calibri" w:hAnsi="Calibri"/>
          <w:sz w:val="18"/>
          <w:szCs w:val="18"/>
        </w:rPr>
        <w:t>F. This will affect the procedures that may be used for HERS verification.</w:t>
      </w:r>
    </w:p>
    <w:p w14:paraId="54D4097D" w14:textId="217EB15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Specify the method of weigh-in. There are two options that may be used. One is to add or remove a small, weighed portion of refrigerant from a factory charged unit (Charge Adjustment).  The other is to weigh the entire charge of refrigerant before introducing it into the system (Total Charge). Select either one. Note: The amount of refrigerant in systems that are not newly installed cannot be assumed to be the factory charge. Altered systems using existing refrigerant must use the Total Charge method. Only new, factory installed equipment can utilize the Charge Adjustment method.</w:t>
      </w:r>
    </w:p>
    <w:p w14:paraId="54D4097E" w14:textId="146591D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Manufacturer’s Standard Charge for condenser in pounds and ounces. This is the amount of refrigerant that the manufacturer specifies for a “standard” installation (typical coil match, typical line set size and length). For the Charge Adjustment method, this is the amount of refrigerant that factory charges the system to.  Rater should request to see manufacturer’s documentation to support this value.</w:t>
      </w:r>
    </w:p>
    <w:p w14:paraId="54D4097F" w14:textId="38E54B1B"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length, typically 25 feet. Enter the value here, in feet. Be prepared to provide manufacturer’s documentation to support this value.</w:t>
      </w:r>
    </w:p>
    <w:p w14:paraId="54D40980" w14:textId="5049601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diameter. Enter the value here, in inches (for example: 1/4”, 3/8”, etc.). Rater should request to see manufacturer’s documentation to support this value.</w:t>
      </w:r>
    </w:p>
    <w:p w14:paraId="54D40981" w14:textId="7B739F42"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indoor (evaporator) coil size. Enter the value here, in tons. Rater should request to see manufacturer’s documentation to support this value.</w:t>
      </w:r>
    </w:p>
    <w:p w14:paraId="54D40982" w14:textId="44B7B240"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length of the liquid line installed on the system being verified, in feet. This value must be compared to the standard liquid line length entered in E04 and used to determine if the Manufacturer’s Standard Charge entered in E03 is appropriate.</w:t>
      </w:r>
    </w:p>
    <w:p w14:paraId="54D40983" w14:textId="2A0C1739"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diameter of the liquid line installed on the system being verified, in inches (for example: 1/4”, 3/8”, etc.). This value must be compared to the standard liquid line diameter entered in E05 and used to determine if the Manufacturer’s Standard Charge entered in E03 is appropriate.</w:t>
      </w:r>
    </w:p>
    <w:p w14:paraId="54D40984" w14:textId="179808DF"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size of the indoor (evaporator) coil installed on the system being verified, in tons. This value must be compared to the standard coil size entered in E06 and used to determine if the Manufacturer’s Standard Charge entered in E03 is appropriate.</w:t>
      </w:r>
    </w:p>
    <w:p w14:paraId="54D40985" w14:textId="0C6AB99C"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Charge Adjustment to Standard Charge, in ounces. This is the amount of refrigerant that the manufacturer specifies to add to, or remove from, the Manufacturer’s Standard Charge entered in E03. This value must come from manufacturer’s specifications using the standard values entered in E04 through E06 to the installed values entered in E07 through E09. If refrigerant is to be added, this value should be a positive number. If refrigerant is to be removed, this value should be a negative number. Rater should request to see manufacturer’s documentation to support this value.</w:t>
      </w:r>
    </w:p>
    <w:p w14:paraId="54D40986" w14:textId="148BC1E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This value is calculated automatically. If “Charge Adjustment” was specified in E02, then the value shown here will be the same as the value shown in E10. This is the amount of weighed refrigerant that will be added or removed from the factory charged unit. If refrigerant is to be added, this value should be a positive number.  If refrigerant is to be removed, this value should be a negative number. If “Total Charge” was specified in E02, then the value shown here will be the value in E03 added to the value in E10. This is the total amount of refrigerant that will be in the system, all of which must be weighed before introducing into the system.</w:t>
      </w:r>
    </w:p>
    <w:p w14:paraId="54D40987" w14:textId="0286F6D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amount of refrigerant weighed and added to, or removed from, system. If refrigerant is to be added, this value should be a positive number. If refrigerant is to be removed from a factory charged system, this value should be a negative number. This value must match the value in E11 for the system to pass.</w:t>
      </w:r>
    </w:p>
    <w:p w14:paraId="54D40988" w14:textId="0EB75E7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to indicate whether system passes or not. If not, use the next line to provide notes as to why system did not pass.</w:t>
      </w:r>
    </w:p>
    <w:p w14:paraId="54D4098A" w14:textId="77777777" w:rsidR="00675192" w:rsidRPr="00170608" w:rsidRDefault="00675192" w:rsidP="00272FAE">
      <w:pPr>
        <w:rPr>
          <w:rFonts w:ascii="Calibri" w:hAnsi="Calibri"/>
          <w:sz w:val="18"/>
          <w:szCs w:val="18"/>
        </w:rPr>
      </w:pPr>
    </w:p>
    <w:p w14:paraId="54D4098B" w14:textId="77777777"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E. Weigh In Charge Verification – Additional Requirements</w:t>
      </w:r>
    </w:p>
    <w:p w14:paraId="54D4098D" w14:textId="77777777" w:rsidR="00675192" w:rsidRPr="00170608" w:rsidRDefault="00675192" w:rsidP="00675192">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w:t>
      </w:r>
      <w:r w:rsidR="000F773F" w:rsidRPr="00170608">
        <w:rPr>
          <w:rFonts w:asciiTheme="minorHAnsi" w:hAnsiTheme="minorHAnsi"/>
          <w:sz w:val="18"/>
          <w:szCs w:val="18"/>
        </w:rPr>
        <w:t>Rater must confirm that</w:t>
      </w:r>
      <w:r w:rsidRPr="00170608">
        <w:rPr>
          <w:rFonts w:asciiTheme="minorHAnsi" w:hAnsiTheme="minorHAnsi"/>
          <w:sz w:val="18"/>
          <w:szCs w:val="18"/>
        </w:rPr>
        <w:t xml:space="preserve"> a correction</w:t>
      </w:r>
      <w:r w:rsidR="000F773F" w:rsidRPr="00170608">
        <w:rPr>
          <w:rFonts w:asciiTheme="minorHAnsi" w:hAnsiTheme="minorHAnsi"/>
          <w:sz w:val="18"/>
          <w:szCs w:val="18"/>
        </w:rPr>
        <w:t xml:space="preserve"> is made</w:t>
      </w:r>
      <w:r w:rsidRPr="00170608">
        <w:rPr>
          <w:rFonts w:asciiTheme="minorHAnsi" w:hAnsiTheme="minorHAnsi"/>
          <w:sz w:val="18"/>
          <w:szCs w:val="18"/>
        </w:rPr>
        <w:t xml:space="preserve"> to the refrigerant weight to allow for the indoor coil when that information is supplied by the Manufacturer </w:t>
      </w:r>
      <w:r w:rsidR="000F773F" w:rsidRPr="00170608">
        <w:rPr>
          <w:rFonts w:asciiTheme="minorHAnsi" w:hAnsiTheme="minorHAnsi"/>
          <w:sz w:val="18"/>
          <w:szCs w:val="18"/>
        </w:rPr>
        <w:t xml:space="preserve">as required by </w:t>
      </w:r>
      <w:r w:rsidRPr="00170608">
        <w:rPr>
          <w:rFonts w:asciiTheme="minorHAnsi" w:hAnsiTheme="minorHAnsi"/>
          <w:sz w:val="18"/>
          <w:szCs w:val="18"/>
        </w:rPr>
        <w:t>Residential Appendix RA3.2.3.1.5.</w:t>
      </w:r>
    </w:p>
    <w:p w14:paraId="54D4098E" w14:textId="77777777" w:rsidR="00675192" w:rsidRPr="00170608" w:rsidRDefault="000F773F" w:rsidP="00272FAE">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Rater must confirm </w:t>
      </w:r>
      <w:r w:rsidR="00675192" w:rsidRPr="00170608">
        <w:rPr>
          <w:rFonts w:asciiTheme="minorHAnsi" w:hAnsiTheme="minorHAnsi"/>
          <w:sz w:val="18"/>
          <w:szCs w:val="18"/>
        </w:rPr>
        <w:t>refrigerant lines</w:t>
      </w:r>
      <w:r w:rsidRPr="00170608">
        <w:rPr>
          <w:rFonts w:asciiTheme="minorHAnsi" w:hAnsiTheme="minorHAnsi"/>
          <w:sz w:val="18"/>
          <w:szCs w:val="18"/>
        </w:rPr>
        <w:t xml:space="preserve"> were checked</w:t>
      </w:r>
      <w:r w:rsidR="00675192" w:rsidRPr="00170608">
        <w:rPr>
          <w:rFonts w:asciiTheme="minorHAnsi" w:hAnsiTheme="minorHAnsi"/>
          <w:sz w:val="18"/>
          <w:szCs w:val="18"/>
        </w:rPr>
        <w:t xml:space="preserve"> for leaks by evacuating to 500 microns or less and rising by no more than 300 microns after 5 minutes </w:t>
      </w:r>
      <w:r w:rsidRPr="00170608">
        <w:rPr>
          <w:rFonts w:asciiTheme="minorHAnsi" w:hAnsiTheme="minorHAnsi"/>
          <w:sz w:val="18"/>
          <w:szCs w:val="18"/>
        </w:rPr>
        <w:t>as</w:t>
      </w:r>
      <w:r w:rsidR="00675192" w:rsidRPr="00170608">
        <w:rPr>
          <w:rFonts w:asciiTheme="minorHAnsi" w:hAnsiTheme="minorHAnsi"/>
          <w:sz w:val="18"/>
          <w:szCs w:val="18"/>
        </w:rPr>
        <w:t xml:space="preserve"> </w:t>
      </w:r>
      <w:r w:rsidRPr="00170608">
        <w:rPr>
          <w:rFonts w:asciiTheme="minorHAnsi" w:hAnsiTheme="minorHAnsi"/>
          <w:sz w:val="18"/>
          <w:szCs w:val="18"/>
        </w:rPr>
        <w:t>required by</w:t>
      </w:r>
      <w:r w:rsidR="00675192" w:rsidRPr="00170608">
        <w:rPr>
          <w:rFonts w:asciiTheme="minorHAnsi" w:hAnsiTheme="minorHAnsi"/>
          <w:sz w:val="18"/>
          <w:szCs w:val="18"/>
        </w:rPr>
        <w:t xml:space="preserve"> Residential Appendix RA3.2.3.1.5.</w:t>
      </w:r>
    </w:p>
    <w:p w14:paraId="54D409C8" w14:textId="77777777" w:rsidR="00786D26" w:rsidRPr="004350BF" w:rsidRDefault="00786D26" w:rsidP="000636B8">
      <w:pPr>
        <w:rPr>
          <w:rFonts w:ascii="Calibri" w:hAnsi="Calibri"/>
          <w:sz w:val="24"/>
          <w:szCs w:val="2"/>
        </w:rPr>
      </w:pPr>
    </w:p>
    <w:p w14:paraId="54D409C9" w14:textId="77777777" w:rsidR="00786D26" w:rsidRPr="004350BF" w:rsidRDefault="00786D26" w:rsidP="00A728D9">
      <w:pPr>
        <w:rPr>
          <w:rFonts w:ascii="Calibri" w:hAnsi="Calibri"/>
          <w:sz w:val="24"/>
          <w:szCs w:val="2"/>
        </w:rPr>
      </w:pPr>
    </w:p>
    <w:p w14:paraId="54D409CA" w14:textId="77777777" w:rsidR="00786D26" w:rsidRPr="004350BF" w:rsidRDefault="00786D26">
      <w:pPr>
        <w:rPr>
          <w:rFonts w:ascii="Calibri" w:hAnsi="Calibri"/>
          <w:sz w:val="24"/>
          <w:szCs w:val="2"/>
        </w:rPr>
        <w:sectPr w:rsidR="00786D26" w:rsidRPr="004350BF" w:rsidSect="00D51F70">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13502" w:rsidRPr="004350BF" w14:paraId="54D409C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9CB" w14:textId="270D1D86" w:rsidR="00E13502" w:rsidRPr="00170608" w:rsidRDefault="00E13502" w:rsidP="00170608">
            <w:pPr>
              <w:keepNext/>
              <w:rPr>
                <w:rFonts w:asciiTheme="minorHAnsi" w:hAnsiTheme="minorHAnsi"/>
                <w:b/>
                <w:szCs w:val="18"/>
              </w:rPr>
            </w:pPr>
            <w:r w:rsidRPr="00170608">
              <w:rPr>
                <w:rFonts w:asciiTheme="minorHAnsi" w:hAnsiTheme="minorHAnsi"/>
                <w:b/>
                <w:szCs w:val="18"/>
              </w:rPr>
              <w:t>A. System Information</w:t>
            </w:r>
          </w:p>
          <w:p w14:paraId="54D409CC" w14:textId="77777777" w:rsidR="00E13502" w:rsidRPr="00170608" w:rsidRDefault="00E13502" w:rsidP="00170608">
            <w:pPr>
              <w:keepNext/>
              <w:rPr>
                <w:rFonts w:asciiTheme="minorHAnsi" w:hAnsiTheme="minorHAnsi"/>
                <w:sz w:val="18"/>
                <w:szCs w:val="18"/>
              </w:rPr>
            </w:pPr>
            <w:r w:rsidRPr="00170608">
              <w:rPr>
                <w:rFonts w:asciiTheme="minorHAnsi" w:hAnsiTheme="minorHAnsi"/>
                <w:sz w:val="18"/>
                <w:szCs w:val="18"/>
              </w:rPr>
              <w:t>HERS Rater to field-verify all system information, discrepancies to be noted by overwriting entry.</w:t>
            </w:r>
          </w:p>
        </w:tc>
      </w:tr>
      <w:tr w:rsidR="00E13502" w:rsidRPr="004350BF" w14:paraId="54D409D1" w14:textId="77777777">
        <w:trPr>
          <w:cantSplit/>
          <w:trHeight w:val="360"/>
        </w:trPr>
        <w:tc>
          <w:tcPr>
            <w:tcW w:w="288" w:type="pct"/>
            <w:vAlign w:val="center"/>
          </w:tcPr>
          <w:p w14:paraId="54D409C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01</w:t>
            </w:r>
          </w:p>
        </w:tc>
        <w:tc>
          <w:tcPr>
            <w:tcW w:w="2212" w:type="pct"/>
          </w:tcPr>
          <w:p w14:paraId="54D409CF" w14:textId="1AE7E3EE"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Identification or Name</w:t>
            </w:r>
          </w:p>
        </w:tc>
        <w:tc>
          <w:tcPr>
            <w:tcW w:w="2500" w:type="pct"/>
          </w:tcPr>
          <w:p w14:paraId="54D409D0" w14:textId="77777777" w:rsidR="00E13502" w:rsidRPr="00EC37DE" w:rsidRDefault="00E13502">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5" w14:textId="77777777">
        <w:trPr>
          <w:cantSplit/>
          <w:trHeight w:val="360"/>
        </w:trPr>
        <w:tc>
          <w:tcPr>
            <w:tcW w:w="288" w:type="pct"/>
            <w:vAlign w:val="center"/>
          </w:tcPr>
          <w:p w14:paraId="54D409D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02</w:t>
            </w:r>
          </w:p>
        </w:tc>
        <w:tc>
          <w:tcPr>
            <w:tcW w:w="2212" w:type="pct"/>
          </w:tcPr>
          <w:p w14:paraId="54D409D3" w14:textId="6484FFBF" w:rsidR="00E13502" w:rsidRPr="00EC37DE" w:rsidRDefault="00976655"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13502" w:rsidRPr="00EC37DE">
              <w:rPr>
                <w:rFonts w:asciiTheme="minorHAnsi" w:hAnsiTheme="minorHAnsi"/>
                <w:sz w:val="18"/>
                <w:szCs w:val="18"/>
              </w:rPr>
              <w:t>System Location or Area Served</w:t>
            </w:r>
          </w:p>
        </w:tc>
        <w:tc>
          <w:tcPr>
            <w:tcW w:w="2500" w:type="pct"/>
          </w:tcPr>
          <w:p w14:paraId="54D409D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9" w14:textId="77777777">
        <w:trPr>
          <w:cantSplit/>
          <w:trHeight w:val="360"/>
        </w:trPr>
        <w:tc>
          <w:tcPr>
            <w:tcW w:w="288" w:type="pct"/>
            <w:vAlign w:val="center"/>
          </w:tcPr>
          <w:p w14:paraId="54D409D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03</w:t>
            </w:r>
          </w:p>
        </w:tc>
        <w:tc>
          <w:tcPr>
            <w:tcW w:w="2212" w:type="pct"/>
          </w:tcPr>
          <w:p w14:paraId="54D409D7" w14:textId="73945C4B"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ake or </w:t>
            </w:r>
            <w:r w:rsidR="0068512E">
              <w:rPr>
                <w:rFonts w:asciiTheme="minorHAnsi" w:hAnsiTheme="minorHAnsi"/>
                <w:sz w:val="18"/>
                <w:szCs w:val="18"/>
              </w:rPr>
              <w:t>B</w:t>
            </w:r>
            <w:r w:rsidRPr="00EC37DE">
              <w:rPr>
                <w:rFonts w:asciiTheme="minorHAnsi" w:hAnsiTheme="minorHAnsi"/>
                <w:sz w:val="18"/>
                <w:szCs w:val="18"/>
              </w:rPr>
              <w:t>rand</w:t>
            </w:r>
          </w:p>
        </w:tc>
        <w:tc>
          <w:tcPr>
            <w:tcW w:w="2500" w:type="pct"/>
          </w:tcPr>
          <w:p w14:paraId="54D409D8"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D" w14:textId="77777777">
        <w:trPr>
          <w:cantSplit/>
          <w:trHeight w:val="360"/>
        </w:trPr>
        <w:tc>
          <w:tcPr>
            <w:tcW w:w="288" w:type="pct"/>
            <w:vAlign w:val="center"/>
          </w:tcPr>
          <w:p w14:paraId="54D409D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04</w:t>
            </w:r>
          </w:p>
        </w:tc>
        <w:tc>
          <w:tcPr>
            <w:tcW w:w="2212" w:type="pct"/>
          </w:tcPr>
          <w:p w14:paraId="54D409DB" w14:textId="1DA59AFD"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odel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DC"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1" w14:textId="77777777">
        <w:trPr>
          <w:cantSplit/>
          <w:trHeight w:val="360"/>
        </w:trPr>
        <w:tc>
          <w:tcPr>
            <w:tcW w:w="288" w:type="pct"/>
            <w:vAlign w:val="center"/>
          </w:tcPr>
          <w:p w14:paraId="54D409D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05</w:t>
            </w:r>
          </w:p>
        </w:tc>
        <w:tc>
          <w:tcPr>
            <w:tcW w:w="2212" w:type="pct"/>
          </w:tcPr>
          <w:p w14:paraId="54D409DF" w14:textId="7537AB68"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500" w:type="pct"/>
          </w:tcPr>
          <w:p w14:paraId="54D409E0"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5" w14:textId="77777777">
        <w:trPr>
          <w:cantSplit/>
          <w:trHeight w:val="360"/>
        </w:trPr>
        <w:tc>
          <w:tcPr>
            <w:tcW w:w="288" w:type="pct"/>
            <w:vAlign w:val="center"/>
          </w:tcPr>
          <w:p w14:paraId="54D409E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06</w:t>
            </w:r>
          </w:p>
        </w:tc>
        <w:tc>
          <w:tcPr>
            <w:tcW w:w="2212" w:type="pct"/>
          </w:tcPr>
          <w:p w14:paraId="54D409E3" w14:textId="73B7AA44"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S</w:t>
            </w:r>
            <w:r w:rsidRPr="00EC37DE">
              <w:rPr>
                <w:rFonts w:asciiTheme="minorHAnsi" w:hAnsiTheme="minorHAnsi"/>
                <w:sz w:val="18"/>
                <w:szCs w:val="18"/>
              </w:rPr>
              <w:t xml:space="preserve">erial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E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9" w14:textId="77777777">
        <w:trPr>
          <w:cantSplit/>
          <w:trHeight w:val="360"/>
        </w:trPr>
        <w:tc>
          <w:tcPr>
            <w:tcW w:w="288" w:type="pct"/>
            <w:vAlign w:val="center"/>
          </w:tcPr>
          <w:p w14:paraId="54D409E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07</w:t>
            </w:r>
          </w:p>
        </w:tc>
        <w:tc>
          <w:tcPr>
            <w:tcW w:w="2212" w:type="pct"/>
          </w:tcPr>
          <w:p w14:paraId="54D409E7" w14:textId="680BEBB6"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500" w:type="pct"/>
          </w:tcPr>
          <w:p w14:paraId="54D409E8" w14:textId="77777777" w:rsidR="00E13502" w:rsidRPr="00EC37DE" w:rsidRDefault="00E13502" w:rsidP="004A5E5A">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“R-22” or “R-410a”</w:t>
            </w:r>
            <w:r w:rsidR="00513A35">
              <w:rPr>
                <w:rFonts w:asciiTheme="minorHAnsi" w:hAnsiTheme="minorHAnsi"/>
                <w:sz w:val="18"/>
                <w:szCs w:val="18"/>
              </w:rPr>
              <w:t>, or other"</w:t>
            </w:r>
            <w:r w:rsidRPr="00EC37DE">
              <w:rPr>
                <w:rFonts w:asciiTheme="minorHAnsi" w:hAnsiTheme="minorHAnsi"/>
                <w:sz w:val="18"/>
                <w:szCs w:val="18"/>
              </w:rPr>
              <w:t>.  If installed system does not match this entry, it can be overwritten by rater but it will be flagged as a possible fail.&gt;&gt;</w:t>
            </w:r>
          </w:p>
        </w:tc>
      </w:tr>
      <w:tr w:rsidR="00E13502" w:rsidRPr="004350BF" w14:paraId="54D409ED" w14:textId="77777777">
        <w:trPr>
          <w:cantSplit/>
          <w:trHeight w:val="360"/>
        </w:trPr>
        <w:tc>
          <w:tcPr>
            <w:tcW w:w="288" w:type="pct"/>
            <w:vAlign w:val="center"/>
          </w:tcPr>
          <w:p w14:paraId="54D409E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08</w:t>
            </w:r>
          </w:p>
        </w:tc>
        <w:tc>
          <w:tcPr>
            <w:tcW w:w="2212" w:type="pct"/>
            <w:vAlign w:val="center"/>
          </w:tcPr>
          <w:p w14:paraId="54D409EB" w14:textId="2C5E8C72"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500" w:type="pct"/>
          </w:tcPr>
          <w:p w14:paraId="54D409EC" w14:textId="04A2FDFB" w:rsidR="00E13502" w:rsidRPr="00EC37DE" w:rsidRDefault="00513A35" w:rsidP="004A5E5A">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6F04" w:rsidRPr="004350BF" w14:paraId="48F3D969" w14:textId="77777777">
        <w:trPr>
          <w:cantSplit/>
          <w:trHeight w:val="360"/>
        </w:trPr>
        <w:tc>
          <w:tcPr>
            <w:tcW w:w="288" w:type="pct"/>
            <w:vAlign w:val="center"/>
          </w:tcPr>
          <w:p w14:paraId="211AC58A" w14:textId="4DE85B19"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1B18F96E" w14:textId="423EB766"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2825B094" w14:textId="4111009D" w:rsidR="006A6F04" w:rsidRPr="00EC37DE" w:rsidRDefault="006A6F04" w:rsidP="00713095">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E13502" w:rsidRPr="004350BF" w14:paraId="54D409F1" w14:textId="77777777">
        <w:trPr>
          <w:cantSplit/>
          <w:trHeight w:val="360"/>
        </w:trPr>
        <w:tc>
          <w:tcPr>
            <w:tcW w:w="288" w:type="pct"/>
            <w:vAlign w:val="center"/>
          </w:tcPr>
          <w:p w14:paraId="54D409EE" w14:textId="509A559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4D409EF" w14:textId="7B0E908E" w:rsidR="00E13502" w:rsidRPr="00EC37DE" w:rsidRDefault="00713095"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System Installation </w:t>
            </w:r>
            <w:r w:rsidR="00E13502" w:rsidRPr="00EC37DE">
              <w:rPr>
                <w:rFonts w:asciiTheme="minorHAnsi" w:hAnsiTheme="minorHAnsi"/>
                <w:sz w:val="18"/>
                <w:szCs w:val="18"/>
              </w:rPr>
              <w:t>Type</w:t>
            </w:r>
          </w:p>
        </w:tc>
        <w:tc>
          <w:tcPr>
            <w:tcW w:w="2500" w:type="pct"/>
          </w:tcPr>
          <w:p w14:paraId="54D409F0" w14:textId="77777777" w:rsidR="00E13502" w:rsidRPr="00EC37DE" w:rsidRDefault="00E13502" w:rsidP="00713095">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“New”, “Replacement”, or “Alteration”.  If installed system does not match this entry, it can be overwritten by rater but it will be flagged as a possible fail.&gt;&gt;</w:t>
            </w:r>
          </w:p>
        </w:tc>
      </w:tr>
      <w:tr w:rsidR="00E13502" w:rsidRPr="004350BF" w14:paraId="54D409F5" w14:textId="77777777">
        <w:trPr>
          <w:cantSplit/>
          <w:trHeight w:val="360"/>
        </w:trPr>
        <w:tc>
          <w:tcPr>
            <w:tcW w:w="288" w:type="pct"/>
            <w:vAlign w:val="center"/>
          </w:tcPr>
          <w:p w14:paraId="54D409F2" w14:textId="4BD2752B"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7004A98" w14:textId="75FC9B04" w:rsidR="0068512E" w:rsidRDefault="00BE4F4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13502" w:rsidRPr="00EC37DE">
              <w:rPr>
                <w:rFonts w:asciiTheme="minorHAnsi" w:hAnsiTheme="minorHAnsi"/>
                <w:sz w:val="18"/>
                <w:szCs w:val="18"/>
              </w:rPr>
              <w:t xml:space="preserve"> (</w:t>
            </w:r>
            <w:r>
              <w:rPr>
                <w:rFonts w:asciiTheme="minorHAnsi" w:hAnsiTheme="minorHAnsi"/>
                <w:sz w:val="18"/>
                <w:szCs w:val="18"/>
              </w:rPr>
              <w:t>FID</w:t>
            </w:r>
            <w:r w:rsidR="00E13502" w:rsidRPr="00EC37DE">
              <w:rPr>
                <w:rFonts w:asciiTheme="minorHAnsi" w:hAnsiTheme="minorHAnsi"/>
                <w:sz w:val="18"/>
                <w:szCs w:val="18"/>
              </w:rPr>
              <w:t>) Status</w:t>
            </w:r>
          </w:p>
          <w:p w14:paraId="54D409F3" w14:textId="76D3D279"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500" w:type="pct"/>
          </w:tcPr>
          <w:p w14:paraId="54D409F4" w14:textId="7698949F"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w:t>
            </w:r>
            <w:r w:rsidRPr="00EC37DE">
              <w:rPr>
                <w:rFonts w:asciiTheme="minorHAnsi" w:hAnsiTheme="minorHAnsi"/>
                <w:sz w:val="18"/>
                <w:szCs w:val="18"/>
                <w:u w:val="single"/>
              </w:rPr>
              <w:t xml:space="preserve">This system has a factory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has a field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does not have a </w:t>
            </w:r>
            <w:r w:rsidR="00BE4F44">
              <w:rPr>
                <w:rFonts w:asciiTheme="minorHAnsi" w:hAnsiTheme="minorHAnsi"/>
                <w:sz w:val="18"/>
                <w:szCs w:val="18"/>
                <w:u w:val="single"/>
              </w:rPr>
              <w:t>FID</w:t>
            </w:r>
            <w:r w:rsidRPr="00EC37DE">
              <w:rPr>
                <w:rFonts w:asciiTheme="minorHAnsi" w:hAnsiTheme="minorHAnsi"/>
                <w:sz w:val="18"/>
                <w:szCs w:val="18"/>
                <w:u w:val="single"/>
              </w:rPr>
              <w:t xml:space="preserve"> device installed</w:t>
            </w:r>
            <w:r w:rsidRPr="00EC37DE">
              <w:rPr>
                <w:rFonts w:asciiTheme="minorHAnsi" w:hAnsiTheme="minorHAnsi"/>
                <w:sz w:val="18"/>
                <w:szCs w:val="18"/>
              </w:rPr>
              <w:t>”</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9" w14:textId="77777777">
        <w:trPr>
          <w:cantSplit/>
          <w:trHeight w:val="360"/>
        </w:trPr>
        <w:tc>
          <w:tcPr>
            <w:tcW w:w="288" w:type="pct"/>
            <w:vAlign w:val="center"/>
          </w:tcPr>
          <w:p w14:paraId="54D409F6" w14:textId="568A8CB9"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4D409F7" w14:textId="222B78B5"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Is the system of a type that the minimum airflow can be verified </w:t>
            </w:r>
            <w:ins w:id="8" w:author="Markstrum, Alexis@Energy" w:date="2019-11-18T11:22:00Z">
              <w:r w:rsidR="00CA4D9E">
                <w:rPr>
                  <w:rFonts w:asciiTheme="minorHAnsi" w:hAnsiTheme="minorHAnsi"/>
                  <w:sz w:val="18"/>
                  <w:szCs w:val="18"/>
                </w:rPr>
                <w:t>for all indoor units</w:t>
              </w:r>
              <w:r w:rsidR="00CA4D9E" w:rsidRPr="00EC37DE">
                <w:rPr>
                  <w:rFonts w:asciiTheme="minorHAnsi" w:hAnsiTheme="minorHAnsi"/>
                  <w:sz w:val="18"/>
                  <w:szCs w:val="18"/>
                </w:rPr>
                <w:t xml:space="preserve"> </w:t>
              </w:r>
            </w:ins>
            <w:r w:rsidRPr="00EC37DE">
              <w:rPr>
                <w:rFonts w:asciiTheme="minorHAnsi" w:hAnsiTheme="minorHAnsi"/>
                <w:sz w:val="18"/>
                <w:szCs w:val="18"/>
              </w:rPr>
              <w:t>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500" w:type="pct"/>
          </w:tcPr>
          <w:p w14:paraId="54D409F8"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D" w14:textId="77777777">
        <w:trPr>
          <w:cantSplit/>
          <w:trHeight w:val="360"/>
        </w:trPr>
        <w:tc>
          <w:tcPr>
            <w:tcW w:w="288" w:type="pct"/>
            <w:vAlign w:val="center"/>
          </w:tcPr>
          <w:p w14:paraId="54D409FA" w14:textId="1C4583E1"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4D409FB"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4D409FC"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A01" w14:textId="77777777">
        <w:trPr>
          <w:cantSplit/>
          <w:trHeight w:val="360"/>
        </w:trPr>
        <w:tc>
          <w:tcPr>
            <w:tcW w:w="288" w:type="pct"/>
            <w:vAlign w:val="center"/>
          </w:tcPr>
          <w:p w14:paraId="54D409FE" w14:textId="31E10D1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4D409FF" w14:textId="58C5F623"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68512E">
              <w:rPr>
                <w:rFonts w:asciiTheme="minorHAnsi" w:hAnsiTheme="minorHAnsi"/>
                <w:sz w:val="18"/>
                <w:szCs w:val="18"/>
              </w:rPr>
              <w:t>S</w:t>
            </w:r>
            <w:r w:rsidRPr="00EC37DE">
              <w:rPr>
                <w:rFonts w:asciiTheme="minorHAnsi" w:hAnsiTheme="minorHAnsi"/>
                <w:sz w:val="18"/>
                <w:szCs w:val="18"/>
              </w:rPr>
              <w:t>ystem</w:t>
            </w:r>
          </w:p>
        </w:tc>
        <w:tc>
          <w:tcPr>
            <w:tcW w:w="2500" w:type="pct"/>
            <w:vAlign w:val="center"/>
          </w:tcPr>
          <w:p w14:paraId="54D40A00"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&lt;&lt;user input: date: use validated date format&gt;&gt;</w:t>
            </w:r>
          </w:p>
        </w:tc>
      </w:tr>
      <w:tr w:rsidR="00E13502" w:rsidRPr="004350BF" w14:paraId="54D40A0B" w14:textId="77777777">
        <w:trPr>
          <w:cantSplit/>
          <w:trHeight w:val="360"/>
        </w:trPr>
        <w:tc>
          <w:tcPr>
            <w:tcW w:w="288" w:type="pct"/>
            <w:vAlign w:val="center"/>
          </w:tcPr>
          <w:p w14:paraId="54D40A02" w14:textId="21BF96E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4D40A03" w14:textId="3D80750E"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 xml:space="preserve">sed by </w:t>
            </w:r>
            <w:r w:rsidR="0068512E">
              <w:rPr>
                <w:rFonts w:asciiTheme="minorHAnsi" w:hAnsiTheme="minorHAnsi"/>
                <w:sz w:val="18"/>
                <w:szCs w:val="18"/>
              </w:rPr>
              <w:t>I</w:t>
            </w:r>
            <w:r w:rsidRPr="00EC37DE">
              <w:rPr>
                <w:rFonts w:asciiTheme="minorHAnsi" w:hAnsiTheme="minorHAnsi"/>
                <w:sz w:val="18"/>
                <w:szCs w:val="18"/>
              </w:rPr>
              <w:t>nstaller</w:t>
            </w:r>
          </w:p>
        </w:tc>
        <w:tc>
          <w:tcPr>
            <w:tcW w:w="2500" w:type="pct"/>
          </w:tcPr>
          <w:p w14:paraId="54D40A04"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are: </w:t>
            </w:r>
          </w:p>
          <w:p w14:paraId="54D40A05"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Superheat (outdoor temperature must be ≥ 55 degF)</w:t>
            </w:r>
            <w:r w:rsidRPr="00EC37DE">
              <w:rPr>
                <w:rFonts w:asciiTheme="minorHAnsi" w:hAnsiTheme="minorHAnsi"/>
                <w:sz w:val="18"/>
                <w:szCs w:val="18"/>
              </w:rPr>
              <w:t xml:space="preserve">; or </w:t>
            </w:r>
          </w:p>
          <w:p w14:paraId="54D40A06"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Subcooling (outdoor temperature must be ≥ 55 degF)</w:t>
            </w:r>
            <w:r w:rsidRPr="00EC37DE">
              <w:rPr>
                <w:rFonts w:asciiTheme="minorHAnsi" w:hAnsiTheme="minorHAnsi"/>
                <w:sz w:val="18"/>
                <w:szCs w:val="18"/>
              </w:rPr>
              <w:t xml:space="preserve">; or </w:t>
            </w:r>
          </w:p>
          <w:p w14:paraId="54D40A07" w14:textId="7778BB1A" w:rsidR="00E13502"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Weigh-in</w:t>
            </w:r>
            <w:r w:rsidR="002C1BFB">
              <w:rPr>
                <w:rFonts w:asciiTheme="minorHAnsi" w:hAnsiTheme="minorHAnsi"/>
                <w:sz w:val="18"/>
                <w:szCs w:val="18"/>
                <w:u w:val="single"/>
              </w:rPr>
              <w:t xml:space="preserve"> with Installer independent</w:t>
            </w:r>
            <w:r w:rsidRPr="00EC37DE">
              <w:rPr>
                <w:rFonts w:asciiTheme="minorHAnsi" w:hAnsiTheme="minorHAnsi"/>
                <w:sz w:val="18"/>
                <w:szCs w:val="18"/>
              </w:rPr>
              <w:t>; or</w:t>
            </w:r>
          </w:p>
          <w:p w14:paraId="6DAEC68F" w14:textId="713F2DB5" w:rsidR="002C1BFB" w:rsidRPr="00EC37DE" w:rsidRDefault="002C1BFB"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2C1BFB">
              <w:rPr>
                <w:rFonts w:asciiTheme="minorHAnsi" w:hAnsiTheme="minorHAnsi"/>
                <w:sz w:val="18"/>
                <w:szCs w:val="18"/>
                <w:u w:val="single"/>
              </w:rPr>
              <w:t>-</w:t>
            </w:r>
            <w:r>
              <w:rPr>
                <w:rFonts w:asciiTheme="minorHAnsi" w:hAnsiTheme="minorHAnsi"/>
                <w:sz w:val="18"/>
                <w:szCs w:val="18"/>
              </w:rPr>
              <w:t>in with HERS Rater observation</w:t>
            </w:r>
          </w:p>
          <w:p w14:paraId="54D40A08" w14:textId="4B4D0E2E" w:rsidR="00E13502" w:rsidRPr="00EC37DE" w:rsidDel="00CA4D9E" w:rsidRDefault="00E13502">
            <w:pPr>
              <w:pStyle w:val="ListParagraph"/>
              <w:numPr>
                <w:ilvl w:val="0"/>
                <w:numId w:val="18"/>
              </w:numPr>
              <w:spacing w:after="60"/>
              <w:rPr>
                <w:del w:id="9" w:author="Markstrum, Alexis@Energy" w:date="2019-11-18T11:22:00Z"/>
                <w:rFonts w:asciiTheme="minorHAnsi" w:hAnsiTheme="minorHAnsi"/>
                <w:sz w:val="18"/>
                <w:szCs w:val="18"/>
              </w:rPr>
            </w:pPr>
            <w:del w:id="10" w:author="Markstrum, Alexis@Energy" w:date="2019-11-18T11:22:00Z">
              <w:r w:rsidRPr="00EC37DE" w:rsidDel="00CA4D9E">
                <w:rPr>
                  <w:rFonts w:asciiTheme="minorHAnsi" w:hAnsiTheme="minorHAnsi"/>
                  <w:sz w:val="18"/>
                  <w:szCs w:val="18"/>
                  <w:u w:val="single"/>
                </w:rPr>
                <w:delText>Winter Setup (applicable when outdoor temperature is &lt; 55 degF)</w:delText>
              </w:r>
              <w:r w:rsidRPr="00EC37DE" w:rsidDel="00CA4D9E">
                <w:rPr>
                  <w:rFonts w:asciiTheme="minorHAnsi" w:hAnsiTheme="minorHAnsi"/>
                  <w:sz w:val="18"/>
                  <w:szCs w:val="18"/>
                </w:rPr>
                <w:delText>; or</w:delText>
              </w:r>
            </w:del>
          </w:p>
          <w:p w14:paraId="54D40A09"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 xml:space="preserve">New Package Unit Factory Charge </w:t>
            </w:r>
            <w:r w:rsidRPr="00EC37DE">
              <w:rPr>
                <w:rFonts w:asciiTheme="minorHAnsi" w:hAnsiTheme="minorHAnsi"/>
                <w:sz w:val="18"/>
                <w:szCs w:val="18"/>
              </w:rPr>
              <w:t>&gt;&gt;</w:t>
            </w:r>
          </w:p>
          <w:p w14:paraId="54D40A0A" w14:textId="77777777" w:rsidR="00E13502" w:rsidRPr="00EC37DE" w:rsidRDefault="00E13502">
            <w:pPr>
              <w:ind w:left="360"/>
              <w:rPr>
                <w:rFonts w:asciiTheme="minorHAnsi" w:hAnsiTheme="minorHAnsi"/>
                <w:sz w:val="18"/>
                <w:szCs w:val="18"/>
              </w:rPr>
            </w:pPr>
          </w:p>
        </w:tc>
      </w:tr>
      <w:tr w:rsidR="00E13502" w:rsidRPr="004350BF" w14:paraId="54D40A0F" w14:textId="77777777">
        <w:trPr>
          <w:cantSplit/>
          <w:trHeight w:val="953"/>
        </w:trPr>
        <w:tc>
          <w:tcPr>
            <w:tcW w:w="288" w:type="pct"/>
            <w:vAlign w:val="center"/>
          </w:tcPr>
          <w:p w14:paraId="54D40A0C" w14:textId="4E0CDF3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4D40A0D" w14:textId="041779D9"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68512E">
              <w:rPr>
                <w:rFonts w:asciiTheme="minorHAnsi" w:hAnsiTheme="minorHAnsi"/>
                <w:sz w:val="18"/>
                <w:szCs w:val="18"/>
              </w:rPr>
              <w:t>W</w:t>
            </w:r>
            <w:r w:rsidRPr="00EC37DE">
              <w:rPr>
                <w:rFonts w:asciiTheme="minorHAnsi" w:hAnsiTheme="minorHAnsi"/>
                <w:sz w:val="18"/>
                <w:szCs w:val="18"/>
              </w:rPr>
              <w:t xml:space="preserve">ho </w:t>
            </w:r>
            <w:r w:rsidR="0068512E">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68512E">
              <w:rPr>
                <w:rFonts w:asciiTheme="minorHAnsi" w:hAnsiTheme="minorHAnsi"/>
                <w:sz w:val="18"/>
                <w:szCs w:val="18"/>
              </w:rPr>
              <w:t>R</w:t>
            </w:r>
            <w:r w:rsidRPr="00EC37DE">
              <w:rPr>
                <w:rFonts w:asciiTheme="minorHAnsi" w:hAnsiTheme="minorHAnsi"/>
                <w:sz w:val="18"/>
                <w:szCs w:val="18"/>
              </w:rPr>
              <w:t>eported on the Certificate of Installation</w:t>
            </w:r>
          </w:p>
        </w:tc>
        <w:tc>
          <w:tcPr>
            <w:tcW w:w="2500" w:type="pct"/>
            <w:vAlign w:val="center"/>
          </w:tcPr>
          <w:p w14:paraId="54D40A0E" w14:textId="77777777" w:rsidR="00E13502" w:rsidRPr="00EC37DE" w:rsidRDefault="00E13502">
            <w:pPr>
              <w:rPr>
                <w:rFonts w:asciiTheme="minorHAnsi" w:hAnsiTheme="minorHAnsi"/>
                <w:sz w:val="18"/>
                <w:szCs w:val="18"/>
              </w:rPr>
            </w:pPr>
            <w:r w:rsidRPr="00EC37DE">
              <w:rPr>
                <w:rFonts w:asciiTheme="minorHAnsi" w:hAnsiTheme="minorHAnsi"/>
                <w:sz w:val="18"/>
                <w:szCs w:val="18"/>
              </w:rPr>
              <w:t>&lt;&lt;auto filled text: referenced from CF2R.  Possible entries: HVAC System Installer or HERS Rater.&gt;&gt;</w:t>
            </w:r>
          </w:p>
        </w:tc>
      </w:tr>
      <w:tr w:rsidR="00E13502" w:rsidRPr="004350BF" w14:paraId="54D40A15" w14:textId="77777777">
        <w:trPr>
          <w:cantSplit/>
          <w:trHeight w:val="953"/>
        </w:trPr>
        <w:tc>
          <w:tcPr>
            <w:tcW w:w="288" w:type="pct"/>
            <w:vAlign w:val="center"/>
          </w:tcPr>
          <w:p w14:paraId="54D40A10" w14:textId="5EDBAC13"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4D40A11" w14:textId="13AA328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500" w:type="pct"/>
            <w:vAlign w:val="center"/>
          </w:tcPr>
          <w:p w14:paraId="54D40A12" w14:textId="77777777" w:rsidR="00E13502" w:rsidRPr="00EC37DE" w:rsidRDefault="00E13502" w:rsidP="00B306F6">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w:t>
            </w:r>
          </w:p>
          <w:p w14:paraId="54D40A13" w14:textId="77777777" w:rsidR="00E13502" w:rsidRPr="00EC37DE" w:rsidRDefault="00E13502">
            <w:pPr>
              <w:ind w:left="720"/>
              <w:rPr>
                <w:rFonts w:asciiTheme="minorHAnsi" w:hAnsiTheme="minorHAnsi"/>
                <w:sz w:val="18"/>
                <w:szCs w:val="18"/>
              </w:rPr>
            </w:pPr>
            <w:r w:rsidRPr="00EC37DE">
              <w:rPr>
                <w:rFonts w:asciiTheme="minorHAnsi" w:hAnsiTheme="minorHAnsi"/>
                <w:sz w:val="18"/>
                <w:szCs w:val="18"/>
              </w:rPr>
              <w:t>"System does not qualify for Group Sampling"; or</w:t>
            </w:r>
          </w:p>
          <w:p w14:paraId="54D40A14" w14:textId="77777777" w:rsidR="00E13502" w:rsidRPr="00EC37DE" w:rsidRDefault="00E13502" w:rsidP="00713095">
            <w:pPr>
              <w:ind w:left="720"/>
              <w:rPr>
                <w:rFonts w:asciiTheme="minorHAnsi" w:hAnsiTheme="minorHAnsi"/>
                <w:color w:val="FF0000"/>
                <w:sz w:val="18"/>
                <w:szCs w:val="18"/>
              </w:rPr>
            </w:pPr>
            <w:r w:rsidRPr="00EC37DE">
              <w:rPr>
                <w:rFonts w:asciiTheme="minorHAnsi" w:hAnsiTheme="minorHAnsi"/>
                <w:sz w:val="18"/>
                <w:szCs w:val="18"/>
              </w:rPr>
              <w:t>”System qualifies for Group Sampling.”&gt;&gt;</w:t>
            </w:r>
          </w:p>
        </w:tc>
      </w:tr>
      <w:tr w:rsidR="00E13502" w:rsidRPr="004350BF" w14:paraId="54D40A31" w14:textId="77777777">
        <w:trPr>
          <w:cantSplit/>
          <w:trHeight w:val="953"/>
        </w:trPr>
        <w:tc>
          <w:tcPr>
            <w:tcW w:w="288" w:type="pct"/>
            <w:vAlign w:val="center"/>
          </w:tcPr>
          <w:p w14:paraId="54D40A16" w14:textId="77777777" w:rsidR="00E13502" w:rsidRPr="00EC37DE"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17"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Generate list for next row (this is hidden from user)</w:t>
            </w:r>
          </w:p>
        </w:tc>
        <w:tc>
          <w:tcPr>
            <w:tcW w:w="2500" w:type="pct"/>
            <w:vAlign w:val="center"/>
          </w:tcPr>
          <w:p w14:paraId="54D40A18" w14:textId="0DECC60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“Superheat”, then list =</w:t>
            </w:r>
          </w:p>
          <w:p w14:paraId="54D40A19" w14:textId="77777777" w:rsidR="00E13502" w:rsidRPr="00EC37DE" w:rsidRDefault="00E13502" w:rsidP="004A5E5A">
            <w:pPr>
              <w:widowControl w:val="0"/>
              <w:autoSpaceDE w:val="0"/>
              <w:autoSpaceDN w:val="0"/>
              <w:adjustRightInd w:val="0"/>
              <w:ind w:firstLine="720"/>
              <w:rPr>
                <w:rFonts w:asciiTheme="minorHAnsi" w:hAnsiTheme="minorHAnsi" w:cs="Helvetica"/>
                <w:sz w:val="18"/>
                <w:szCs w:val="18"/>
              </w:rPr>
            </w:pPr>
            <w:r w:rsidRPr="00EC37DE">
              <w:rPr>
                <w:rFonts w:asciiTheme="minorHAnsi" w:hAnsiTheme="minorHAnsi" w:cs="Helvetica"/>
                <w:sz w:val="18"/>
                <w:szCs w:val="18"/>
              </w:rPr>
              <w:t>Superheat</w:t>
            </w:r>
          </w:p>
          <w:p w14:paraId="54D40A1A"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B" w14:textId="1FC9767C"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“Subcool</w:t>
            </w:r>
            <w:r w:rsidR="002C1BFB">
              <w:rPr>
                <w:rFonts w:asciiTheme="minorHAnsi" w:hAnsiTheme="minorHAnsi" w:cs="Helvetica"/>
                <w:sz w:val="18"/>
                <w:szCs w:val="18"/>
              </w:rPr>
              <w:t>ing</w:t>
            </w:r>
            <w:r w:rsidRPr="00EC37DE">
              <w:rPr>
                <w:rFonts w:asciiTheme="minorHAnsi" w:hAnsiTheme="minorHAnsi" w:cs="Helvetica"/>
                <w:sz w:val="18"/>
                <w:szCs w:val="18"/>
              </w:rPr>
              <w:t>”, then list =</w:t>
            </w:r>
          </w:p>
          <w:p w14:paraId="54D40A1C" w14:textId="0ED344F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1D"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1E"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F" w14:textId="5A08BFD8"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“Weigh-In</w:t>
            </w:r>
            <w:r w:rsidR="002C1BFB">
              <w:rPr>
                <w:rFonts w:asciiTheme="minorHAnsi" w:hAnsiTheme="minorHAnsi" w:cs="Helvetica"/>
                <w:sz w:val="18"/>
                <w:szCs w:val="18"/>
              </w:rPr>
              <w:t xml:space="preserve"> with Installer independent</w:t>
            </w:r>
            <w:r w:rsidRPr="00EC37DE">
              <w:rPr>
                <w:rFonts w:asciiTheme="minorHAnsi" w:hAnsiTheme="minorHAnsi" w:cs="Helvetica"/>
                <w:sz w:val="18"/>
                <w:szCs w:val="18"/>
              </w:rPr>
              <w:t>”, then list =</w:t>
            </w:r>
          </w:p>
          <w:p w14:paraId="54D40A20"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Superheat</w:t>
            </w:r>
          </w:p>
          <w:p w14:paraId="54D40A22" w14:textId="3A63BEBF"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3"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4"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04682497" w14:textId="733EFB24" w:rsidR="002C1BFB" w:rsidRDefault="005738A3"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2C1BFB">
              <w:rPr>
                <w:rFonts w:asciiTheme="minorHAnsi" w:hAnsiTheme="minorHAnsi" w:cs="Helvetica"/>
                <w:sz w:val="18"/>
                <w:szCs w:val="18"/>
              </w:rPr>
              <w:t>ID” and A1</w:t>
            </w:r>
            <w:r w:rsidR="00963E6C">
              <w:rPr>
                <w:rFonts w:asciiTheme="minorHAnsi" w:hAnsiTheme="minorHAnsi" w:cs="Helvetica"/>
                <w:sz w:val="18"/>
                <w:szCs w:val="18"/>
              </w:rPr>
              <w:t>5</w:t>
            </w:r>
            <w:r w:rsidR="002C1BFB">
              <w:rPr>
                <w:rFonts w:asciiTheme="minorHAnsi" w:hAnsiTheme="minorHAnsi" w:cs="Helvetica"/>
                <w:sz w:val="18"/>
                <w:szCs w:val="18"/>
              </w:rPr>
              <w:t xml:space="preserve"> = “Weigh-in with HERS Rater observation”, then list = </w:t>
            </w:r>
          </w:p>
          <w:p w14:paraId="0AE430B9" w14:textId="4F85FF94" w:rsidR="002C1BFB" w:rsidRDefault="002C1BFB" w:rsidP="002C1BFB">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2A506D94" w14:textId="77777777" w:rsidR="002C1BFB" w:rsidRDefault="002C1BFB" w:rsidP="004A5E5A">
            <w:pPr>
              <w:widowControl w:val="0"/>
              <w:autoSpaceDE w:val="0"/>
              <w:autoSpaceDN w:val="0"/>
              <w:adjustRightInd w:val="0"/>
              <w:rPr>
                <w:rFonts w:asciiTheme="minorHAnsi" w:hAnsiTheme="minorHAnsi" w:cs="Helvetica"/>
                <w:sz w:val="18"/>
                <w:szCs w:val="18"/>
              </w:rPr>
            </w:pPr>
          </w:p>
          <w:p w14:paraId="54D40A25" w14:textId="2891782A"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“factory installed </w:t>
            </w:r>
            <w:r w:rsidR="00BE4F44">
              <w:rPr>
                <w:rFonts w:asciiTheme="minorHAnsi" w:hAnsiTheme="minorHAnsi" w:cs="Helvetica"/>
                <w:sz w:val="18"/>
                <w:szCs w:val="18"/>
              </w:rPr>
              <w:t>FID</w:t>
            </w:r>
            <w:r w:rsidRPr="00EC37DE">
              <w:rPr>
                <w:rFonts w:asciiTheme="minorHAnsi" w:hAnsiTheme="minorHAnsi" w:cs="Helvetica"/>
                <w:sz w:val="18"/>
                <w:szCs w:val="18"/>
              </w:rPr>
              <w:t xml:space="preserve">” or “field installed </w:t>
            </w:r>
            <w:r w:rsidR="00BE4F44">
              <w:rPr>
                <w:rFonts w:asciiTheme="minorHAnsi" w:hAnsiTheme="minorHAnsi" w:cs="Helvetica"/>
                <w:sz w:val="18"/>
                <w:szCs w:val="18"/>
              </w:rPr>
              <w:t>FID</w:t>
            </w:r>
            <w:r w:rsidRPr="00EC37DE">
              <w:rPr>
                <w:rFonts w:asciiTheme="minorHAnsi" w:hAnsiTheme="minorHAnsi" w:cs="Helvetica"/>
                <w:sz w:val="18"/>
                <w:szCs w:val="18"/>
              </w:rPr>
              <w:t>”, then list =</w:t>
            </w:r>
          </w:p>
          <w:p w14:paraId="54D40A26" w14:textId="6FBB9E13"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00BE4F44">
              <w:rPr>
                <w:rFonts w:asciiTheme="minorHAnsi" w:hAnsiTheme="minorHAnsi" w:cs="Helvetica"/>
                <w:sz w:val="18"/>
                <w:szCs w:val="18"/>
              </w:rPr>
              <w:t>FID</w:t>
            </w:r>
            <w:r w:rsidRPr="00EC37DE">
              <w:rPr>
                <w:rFonts w:asciiTheme="minorHAnsi" w:hAnsiTheme="minorHAnsi" w:cs="Helvetica"/>
                <w:sz w:val="18"/>
                <w:szCs w:val="18"/>
              </w:rPr>
              <w:t xml:space="preserve"> Verification</w:t>
            </w:r>
          </w:p>
          <w:p w14:paraId="54D40A27"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8" w14:textId="62C4C12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“Winter Setup”, then list =</w:t>
            </w:r>
          </w:p>
          <w:p w14:paraId="54D40A29" w14:textId="62AAB75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A"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B"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E" w14:textId="6D272F6B" w:rsidR="00E13502" w:rsidRPr="00EC37DE" w:rsidRDefault="00E13502" w:rsidP="002C1BFB">
            <w:pPr>
              <w:widowControl w:val="0"/>
              <w:autoSpaceDE w:val="0"/>
              <w:autoSpaceDN w:val="0"/>
              <w:adjustRightInd w:val="0"/>
              <w:rPr>
                <w:rFonts w:asciiTheme="minorHAnsi" w:hAnsiTheme="minorHAnsi"/>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A15</w:t>
            </w:r>
            <w:r w:rsidRPr="00EC37DE">
              <w:rPr>
                <w:rFonts w:asciiTheme="minorHAnsi" w:hAnsiTheme="minorHAnsi" w:cs="Helvetica"/>
                <w:sz w:val="18"/>
                <w:szCs w:val="18"/>
              </w:rPr>
              <w:t xml:space="preserve"> = “New Package Unit Factory Charge”, then </w:t>
            </w:r>
            <w:r w:rsidR="002C1BFB">
              <w:rPr>
                <w:rFonts w:asciiTheme="minorHAnsi" w:hAnsiTheme="minorHAnsi" w:cs="Helvetica"/>
                <w:sz w:val="18"/>
                <w:szCs w:val="18"/>
              </w:rPr>
              <w:t>do not proceed. A CF3R-MCH-25 is not required when a CF2R-MCH-25f is used.</w:t>
            </w:r>
          </w:p>
          <w:p w14:paraId="54D40A2F" w14:textId="3D3B0FBE"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A12</w:t>
            </w:r>
            <w:r w:rsidRPr="00EC37DE">
              <w:rPr>
                <w:rFonts w:asciiTheme="minorHAnsi" w:hAnsiTheme="minorHAnsi" w:cs="Helvetica"/>
                <w:sz w:val="18"/>
                <w:szCs w:val="18"/>
              </w:rPr>
              <w:t xml:space="preserve"> = “No”, or </w:t>
            </w:r>
            <w:r w:rsidR="00AC61CE">
              <w:rPr>
                <w:rFonts w:asciiTheme="minorHAnsi" w:hAnsiTheme="minorHAnsi" w:cs="Helvetica"/>
                <w:sz w:val="18"/>
                <w:szCs w:val="18"/>
              </w:rPr>
              <w:t>A13</w:t>
            </w:r>
            <w:r w:rsidRPr="00EC37DE">
              <w:rPr>
                <w:rFonts w:asciiTheme="minorHAnsi" w:hAnsiTheme="minorHAnsi" w:cs="Helvetica"/>
                <w:sz w:val="18"/>
                <w:szCs w:val="18"/>
              </w:rPr>
              <w:t xml:space="preserve"> = “No”, then list =</w:t>
            </w:r>
          </w:p>
          <w:p w14:paraId="54D40A30" w14:textId="77777777" w:rsidR="00E13502" w:rsidRPr="00EC37DE" w:rsidRDefault="00E13502">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Pr="00EC37DE">
              <w:rPr>
                <w:rFonts w:asciiTheme="minorHAnsi" w:hAnsiTheme="minorHAnsi" w:cs="Helvetica"/>
                <w:sz w:val="18"/>
                <w:szCs w:val="18"/>
              </w:rPr>
              <w:tab/>
              <w:t>Weigh-In Observation</w:t>
            </w:r>
          </w:p>
        </w:tc>
      </w:tr>
      <w:tr w:rsidR="00E13502" w:rsidRPr="004350BF" w14:paraId="54D40A36" w14:textId="77777777">
        <w:trPr>
          <w:cantSplit/>
          <w:trHeight w:val="953"/>
        </w:trPr>
        <w:tc>
          <w:tcPr>
            <w:tcW w:w="288" w:type="pct"/>
            <w:vAlign w:val="center"/>
          </w:tcPr>
          <w:p w14:paraId="54D40A32" w14:textId="6F2DEA6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4D40A33" w14:textId="03623853" w:rsidR="00E13502" w:rsidRPr="00EC37DE" w:rsidRDefault="00E13502"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sed by HERS Rater</w:t>
            </w:r>
          </w:p>
        </w:tc>
        <w:tc>
          <w:tcPr>
            <w:tcW w:w="2500" w:type="pct"/>
            <w:vAlign w:val="center"/>
          </w:tcPr>
          <w:p w14:paraId="54D40A34" w14:textId="77777777" w:rsidR="00E13502" w:rsidRPr="00EC37DE" w:rsidRDefault="00E13502" w:rsidP="00577FA7">
            <w:pPr>
              <w:spacing w:after="60"/>
              <w:rPr>
                <w:rFonts w:asciiTheme="minorHAnsi" w:hAnsiTheme="minorHAnsi"/>
                <w:sz w:val="18"/>
                <w:szCs w:val="18"/>
              </w:rPr>
            </w:pPr>
            <w:r w:rsidRPr="00EC37DE">
              <w:rPr>
                <w:rFonts w:asciiTheme="minorHAnsi" w:hAnsiTheme="minorHAnsi"/>
                <w:sz w:val="18"/>
                <w:szCs w:val="18"/>
              </w:rPr>
              <w:t>&lt;&lt;user pick one from list generated in previous row&gt;&gt;&gt;</w:t>
            </w:r>
          </w:p>
          <w:p w14:paraId="54D40A35" w14:textId="77777777" w:rsidR="00E13502" w:rsidRPr="00EC37DE" w:rsidRDefault="00E13502">
            <w:pPr>
              <w:spacing w:after="60"/>
              <w:rPr>
                <w:rFonts w:asciiTheme="minorHAnsi" w:hAnsiTheme="minorHAnsi"/>
                <w:sz w:val="18"/>
                <w:szCs w:val="18"/>
              </w:rPr>
            </w:pPr>
          </w:p>
        </w:tc>
      </w:tr>
      <w:tr w:rsidR="00E13502" w:rsidRPr="004350BF" w14:paraId="54D40A4B" w14:textId="77777777">
        <w:trPr>
          <w:cantSplit/>
          <w:trHeight w:val="953"/>
        </w:trPr>
        <w:tc>
          <w:tcPr>
            <w:tcW w:w="288" w:type="pct"/>
            <w:vAlign w:val="center"/>
          </w:tcPr>
          <w:p w14:paraId="54D40A37" w14:textId="792208B7" w:rsidR="00E13502" w:rsidRPr="00EC37DE" w:rsidDel="005B4BA0"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38"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determine compliance method for this document;  display applicable tables below;</w:t>
            </w:r>
          </w:p>
          <w:p w14:paraId="54D40A39"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(this row not visible to user)</w:t>
            </w:r>
          </w:p>
        </w:tc>
        <w:tc>
          <w:tcPr>
            <w:tcW w:w="2500" w:type="pct"/>
            <w:vAlign w:val="center"/>
          </w:tcPr>
          <w:p w14:paraId="54D40A3A"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&lt;&lt;calculated field:  </w:t>
            </w:r>
          </w:p>
          <w:p w14:paraId="54D40A3B" w14:textId="29B53EF5" w:rsidR="00E13502" w:rsidRPr="00EC37DE" w:rsidRDefault="00E13502">
            <w:pPr>
              <w:rPr>
                <w:rFonts w:asciiTheme="minorHAnsi" w:hAnsiTheme="minorHAnsi"/>
                <w:sz w:val="18"/>
                <w:szCs w:val="18"/>
              </w:rPr>
            </w:pPr>
            <w:r w:rsidRPr="00EC37DE">
              <w:rPr>
                <w:rFonts w:asciiTheme="minorHAnsi" w:hAnsiTheme="minorHAnsi"/>
                <w:sz w:val="18"/>
                <w:szCs w:val="18"/>
              </w:rPr>
              <w:t xml:space="preserv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Superheat</w:t>
            </w:r>
            <w:r w:rsidRPr="00EC37DE">
              <w:rPr>
                <w:rFonts w:asciiTheme="minorHAnsi" w:hAnsiTheme="minorHAnsi"/>
                <w:sz w:val="18"/>
                <w:szCs w:val="18"/>
              </w:rPr>
              <w:t>;  then display method:</w:t>
            </w:r>
          </w:p>
          <w:p w14:paraId="54D40A3C"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25a Superheat Charge Verification Procedure;</w:t>
            </w:r>
          </w:p>
          <w:p w14:paraId="54D40A3D" w14:textId="77777777" w:rsidR="00E13502" w:rsidRPr="00EC37DE" w:rsidRDefault="00E13502" w:rsidP="004A5E5A">
            <w:pPr>
              <w:rPr>
                <w:rFonts w:asciiTheme="minorHAnsi" w:hAnsiTheme="minorHAnsi"/>
                <w:sz w:val="18"/>
                <w:szCs w:val="18"/>
              </w:rPr>
            </w:pPr>
          </w:p>
          <w:p w14:paraId="54D40A3E" w14:textId="293CF4D4"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Subcooling;</w:t>
            </w:r>
            <w:r w:rsidRPr="00EC37DE">
              <w:rPr>
                <w:rFonts w:asciiTheme="minorHAnsi" w:hAnsiTheme="minorHAnsi"/>
                <w:sz w:val="18"/>
                <w:szCs w:val="18"/>
              </w:rPr>
              <w:t xml:space="preserve">  then display method:</w:t>
            </w:r>
          </w:p>
          <w:p w14:paraId="54D40A3F"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25b. Subcooling Charge Verification Method;</w:t>
            </w:r>
          </w:p>
          <w:p w14:paraId="54D40A40" w14:textId="77777777" w:rsidR="00E13502" w:rsidRPr="00EC37DE" w:rsidRDefault="00E13502" w:rsidP="004A5E5A">
            <w:pPr>
              <w:rPr>
                <w:rFonts w:asciiTheme="minorHAnsi" w:hAnsiTheme="minorHAnsi"/>
                <w:sz w:val="18"/>
                <w:szCs w:val="18"/>
              </w:rPr>
            </w:pPr>
          </w:p>
          <w:p w14:paraId="54D40A41" w14:textId="228928DB"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Weigh-in Observation;</w:t>
            </w:r>
            <w:r w:rsidRPr="00EC37DE">
              <w:rPr>
                <w:rFonts w:asciiTheme="minorHAnsi" w:hAnsiTheme="minorHAnsi"/>
                <w:sz w:val="18"/>
                <w:szCs w:val="18"/>
              </w:rPr>
              <w:t xml:space="preserve">  then display method:</w:t>
            </w:r>
          </w:p>
          <w:p w14:paraId="54D40A42"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25c. </w:t>
            </w:r>
            <w:r w:rsidRPr="00EC37DE">
              <w:rPr>
                <w:rFonts w:asciiTheme="minorHAnsi" w:hAnsiTheme="minorHAnsi"/>
                <w:sz w:val="18"/>
                <w:szCs w:val="18"/>
                <w:u w:val="single"/>
              </w:rPr>
              <w:t>Weigh-in</w:t>
            </w:r>
            <w:r w:rsidRPr="00EC37DE">
              <w:rPr>
                <w:rFonts w:asciiTheme="minorHAnsi" w:hAnsiTheme="minorHAnsi"/>
                <w:sz w:val="18"/>
                <w:szCs w:val="18"/>
              </w:rPr>
              <w:t xml:space="preserve"> Observation Procedure;</w:t>
            </w:r>
          </w:p>
          <w:p w14:paraId="54D40A43" w14:textId="77777777" w:rsidR="00E13502" w:rsidRPr="00EC37DE" w:rsidRDefault="00E13502" w:rsidP="00577FA7">
            <w:pPr>
              <w:rPr>
                <w:rFonts w:asciiTheme="minorHAnsi" w:hAnsiTheme="minorHAnsi"/>
                <w:sz w:val="18"/>
                <w:szCs w:val="18"/>
              </w:rPr>
            </w:pPr>
          </w:p>
          <w:p w14:paraId="54D40A44" w14:textId="02F12A1C"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Winter Setup;</w:t>
            </w:r>
            <w:r w:rsidRPr="00EC37DE">
              <w:rPr>
                <w:rFonts w:asciiTheme="minorHAnsi" w:hAnsiTheme="minorHAnsi"/>
                <w:sz w:val="18"/>
                <w:szCs w:val="18"/>
              </w:rPr>
              <w:t xml:space="preserve">  then display method:</w:t>
            </w:r>
          </w:p>
          <w:p w14:paraId="54D40A45" w14:textId="77777777" w:rsidR="00E13502" w:rsidRPr="00EC37DE" w:rsidRDefault="00E13502" w:rsidP="00577FA7">
            <w:pPr>
              <w:rPr>
                <w:rFonts w:asciiTheme="minorHAnsi" w:hAnsiTheme="minorHAnsi"/>
                <w:sz w:val="18"/>
                <w:szCs w:val="18"/>
              </w:rPr>
            </w:pPr>
            <w:r w:rsidRPr="00EC37DE">
              <w:rPr>
                <w:rFonts w:asciiTheme="minorHAnsi" w:hAnsiTheme="minorHAnsi"/>
                <w:sz w:val="18"/>
                <w:szCs w:val="18"/>
              </w:rPr>
              <w:t>25e. Winter Setup for Standard Charge Verification;</w:t>
            </w:r>
          </w:p>
          <w:p w14:paraId="54D40A46" w14:textId="77777777" w:rsidR="00E13502" w:rsidRPr="00EC37DE" w:rsidRDefault="00E13502" w:rsidP="00577FA7">
            <w:pPr>
              <w:rPr>
                <w:rFonts w:asciiTheme="minorHAnsi" w:hAnsiTheme="minorHAnsi"/>
                <w:sz w:val="18"/>
                <w:szCs w:val="18"/>
              </w:rPr>
            </w:pPr>
          </w:p>
          <w:p w14:paraId="54D40A47" w14:textId="2526EB86"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w:t>
            </w:r>
            <w:r w:rsidRPr="00EC37DE">
              <w:rPr>
                <w:rFonts w:asciiTheme="minorHAnsi" w:hAnsiTheme="minorHAnsi"/>
                <w:sz w:val="18"/>
                <w:szCs w:val="18"/>
              </w:rPr>
              <w:t xml:space="preserve">  then display method: </w:t>
            </w:r>
          </w:p>
          <w:p w14:paraId="54D40A48" w14:textId="61262A73"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25d.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 Method</w:t>
            </w:r>
            <w:r w:rsidRPr="00EC37DE">
              <w:rPr>
                <w:rFonts w:asciiTheme="minorHAnsi" w:hAnsiTheme="minorHAnsi"/>
                <w:sz w:val="18"/>
                <w:szCs w:val="18"/>
              </w:rPr>
              <w:t>;</w:t>
            </w:r>
          </w:p>
          <w:p w14:paraId="54D40A49" w14:textId="77777777" w:rsidR="00E13502" w:rsidRPr="00EC37DE" w:rsidRDefault="00E13502" w:rsidP="004A5E5A">
            <w:pPr>
              <w:rPr>
                <w:rFonts w:asciiTheme="minorHAnsi" w:hAnsiTheme="minorHAnsi"/>
                <w:sz w:val="18"/>
                <w:szCs w:val="18"/>
              </w:rPr>
            </w:pPr>
          </w:p>
          <w:p w14:paraId="54D40A4A" w14:textId="77777777" w:rsidR="00E13502" w:rsidRPr="00EC37DE" w:rsidRDefault="00E13502">
            <w:pPr>
              <w:rPr>
                <w:rFonts w:asciiTheme="minorHAnsi" w:hAnsiTheme="minorHAnsi"/>
                <w:sz w:val="18"/>
                <w:szCs w:val="18"/>
              </w:rPr>
            </w:pPr>
          </w:p>
        </w:tc>
      </w:tr>
    </w:tbl>
    <w:p w14:paraId="54D40A4D" w14:textId="77777777" w:rsidR="00E13502" w:rsidRPr="004350BF" w:rsidRDefault="00E13502" w:rsidP="007F234C">
      <w:pPr>
        <w:keepNext/>
        <w:spacing w:after="60"/>
        <w:rPr>
          <w:rFonts w:asciiTheme="majorHAnsi" w:hAnsiTheme="majorHAnsi"/>
          <w:b/>
        </w:rPr>
      </w:pPr>
    </w:p>
    <w:tbl>
      <w:tblPr>
        <w:tblStyle w:val="TableGrid"/>
        <w:tblW w:w="0" w:type="auto"/>
        <w:tblLook w:val="00A0" w:firstRow="1" w:lastRow="0" w:firstColumn="1" w:lastColumn="0" w:noHBand="0" w:noVBand="0"/>
      </w:tblPr>
      <w:tblGrid>
        <w:gridCol w:w="11016"/>
      </w:tblGrid>
      <w:tr w:rsidR="007F234C" w:rsidRPr="004350BF" w14:paraId="54D40A51" w14:textId="77777777">
        <w:tc>
          <w:tcPr>
            <w:tcW w:w="11016" w:type="dxa"/>
          </w:tcPr>
          <w:p w14:paraId="54D40A50" w14:textId="72F09E88" w:rsidR="007F234C" w:rsidRPr="004350BF" w:rsidRDefault="004D3E1A" w:rsidP="00170608">
            <w:pPr>
              <w:keepNext/>
              <w:rPr>
                <w:rFonts w:asciiTheme="majorHAnsi" w:hAnsiTheme="majorHAnsi"/>
                <w:b/>
              </w:rPr>
            </w:pPr>
            <w:r w:rsidRPr="00170608">
              <w:rPr>
                <w:rFonts w:asciiTheme="minorHAnsi" w:hAnsiTheme="minorHAnsi"/>
                <w:b/>
                <w:szCs w:val="18"/>
              </w:rPr>
              <w:t>MCH</w:t>
            </w:r>
            <w:r>
              <w:rPr>
                <w:rFonts w:asciiTheme="minorHAnsi" w:hAnsiTheme="minorHAnsi"/>
                <w:b/>
                <w:szCs w:val="18"/>
              </w:rPr>
              <w:t>-</w:t>
            </w:r>
            <w:r w:rsidRPr="00170608">
              <w:rPr>
                <w:rFonts w:asciiTheme="minorHAnsi" w:hAnsiTheme="minorHAnsi"/>
                <w:b/>
                <w:szCs w:val="18"/>
              </w:rPr>
              <w:t>25c</w:t>
            </w:r>
            <w:r>
              <w:rPr>
                <w:rFonts w:asciiTheme="minorHAnsi" w:hAnsiTheme="minorHAnsi"/>
                <w:b/>
                <w:szCs w:val="18"/>
              </w:rPr>
              <w:t xml:space="preserve"> </w:t>
            </w:r>
            <w:r w:rsidR="000675E9">
              <w:rPr>
                <w:rFonts w:asciiTheme="minorHAnsi" w:hAnsiTheme="minorHAnsi"/>
                <w:b/>
                <w:szCs w:val="18"/>
              </w:rPr>
              <w:t>-</w:t>
            </w:r>
            <w:r>
              <w:rPr>
                <w:rFonts w:asciiTheme="minorHAnsi" w:hAnsiTheme="minorHAnsi"/>
                <w:b/>
                <w:szCs w:val="18"/>
              </w:rPr>
              <w:t xml:space="preserve"> Refrigerant Charge Verification </w:t>
            </w:r>
            <w:r w:rsidR="000675E9">
              <w:rPr>
                <w:rFonts w:asciiTheme="minorHAnsi" w:hAnsiTheme="minorHAnsi"/>
                <w:b/>
                <w:szCs w:val="18"/>
              </w:rPr>
              <w:t>-</w:t>
            </w:r>
            <w:r>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A52" w14:textId="77777777" w:rsidR="007F234C" w:rsidRPr="004350BF" w:rsidRDefault="007F234C" w:rsidP="007F234C">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7F234C" w:rsidRPr="004350BF" w14:paraId="54D40A55" w14:textId="77777777">
        <w:trPr>
          <w:cantSplit/>
          <w:trHeight w:val="233"/>
        </w:trPr>
        <w:tc>
          <w:tcPr>
            <w:tcW w:w="5000" w:type="pct"/>
            <w:gridSpan w:val="3"/>
            <w:vAlign w:val="center"/>
          </w:tcPr>
          <w:p w14:paraId="54D40A53" w14:textId="26E06297" w:rsidR="007F234C" w:rsidRPr="00170608" w:rsidRDefault="007F234C" w:rsidP="00D209BF">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A54" w14:textId="193C64C2" w:rsidR="007F234C" w:rsidRPr="00EC37DE" w:rsidRDefault="004D3E1A" w:rsidP="00D209BF">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7F234C" w:rsidRPr="00D51F70">
              <w:rPr>
                <w:rFonts w:asciiTheme="minorHAnsi" w:hAnsiTheme="minorHAnsi"/>
                <w:sz w:val="18"/>
                <w:szCs w:val="18"/>
              </w:rPr>
              <w:t>Procedures for installing MAH are specified in Reference Residential Appendix RA3.2.2.3</w:t>
            </w:r>
            <w:r w:rsidRPr="00D51F70">
              <w:rPr>
                <w:rFonts w:asciiTheme="minorHAnsi" w:hAnsiTheme="minorHAnsi"/>
                <w:sz w:val="18"/>
                <w:szCs w:val="18"/>
              </w:rPr>
              <w:t>.</w:t>
            </w:r>
          </w:p>
        </w:tc>
      </w:tr>
      <w:tr w:rsidR="007F234C" w:rsidRPr="004350BF" w14:paraId="54D40A5F" w14:textId="77777777">
        <w:trPr>
          <w:cantSplit/>
          <w:trHeight w:val="233"/>
        </w:trPr>
        <w:tc>
          <w:tcPr>
            <w:tcW w:w="204" w:type="pct"/>
            <w:vAlign w:val="center"/>
          </w:tcPr>
          <w:p w14:paraId="54D40A56" w14:textId="77777777" w:rsidR="007F234C" w:rsidRPr="00EC37DE" w:rsidRDefault="007F234C" w:rsidP="00D209BF">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6" w:type="pct"/>
            <w:tcMar>
              <w:left w:w="115" w:type="dxa"/>
              <w:right w:w="101" w:type="dxa"/>
            </w:tcMar>
            <w:vAlign w:val="center"/>
          </w:tcPr>
          <w:p w14:paraId="54D40A57" w14:textId="6A17673F"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 xml:space="preserve">Method </w:t>
            </w:r>
            <w:r w:rsidR="0068512E">
              <w:rPr>
                <w:rFonts w:asciiTheme="minorHAnsi" w:hAnsiTheme="minorHAnsi"/>
                <w:sz w:val="18"/>
                <w:szCs w:val="18"/>
              </w:rPr>
              <w:t>U</w:t>
            </w:r>
            <w:r w:rsidRPr="00EC37DE">
              <w:rPr>
                <w:rFonts w:asciiTheme="minorHAnsi" w:hAnsiTheme="minorHAnsi"/>
                <w:sz w:val="18"/>
                <w:szCs w:val="18"/>
              </w:rPr>
              <w:t xml:space="preserve">sed to </w:t>
            </w:r>
            <w:r w:rsidR="0068512E">
              <w:rPr>
                <w:rFonts w:asciiTheme="minorHAnsi" w:hAnsiTheme="minorHAnsi"/>
                <w:sz w:val="18"/>
                <w:szCs w:val="18"/>
              </w:rPr>
              <w:t>D</w:t>
            </w:r>
            <w:r w:rsidRPr="00EC37DE">
              <w:rPr>
                <w:rFonts w:asciiTheme="minorHAnsi" w:hAnsiTheme="minorHAnsi"/>
                <w:sz w:val="18"/>
                <w:szCs w:val="18"/>
              </w:rPr>
              <w:t xml:space="preserve">emonstrate </w:t>
            </w:r>
            <w:r w:rsidR="0068512E">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68512E">
              <w:rPr>
                <w:rFonts w:asciiTheme="minorHAnsi" w:hAnsiTheme="minorHAnsi"/>
                <w:sz w:val="18"/>
                <w:szCs w:val="18"/>
              </w:rPr>
              <w:t>R</w:t>
            </w:r>
            <w:r w:rsidRPr="00EC37DE">
              <w:rPr>
                <w:rFonts w:asciiTheme="minorHAnsi" w:hAnsiTheme="minorHAnsi"/>
                <w:sz w:val="18"/>
                <w:szCs w:val="18"/>
              </w:rPr>
              <w:t>equirement</w:t>
            </w:r>
          </w:p>
        </w:tc>
        <w:tc>
          <w:tcPr>
            <w:tcW w:w="2500" w:type="pct"/>
            <w:tcMar>
              <w:left w:w="115" w:type="dxa"/>
              <w:right w:w="101" w:type="dxa"/>
            </w:tcMar>
            <w:vAlign w:val="center"/>
          </w:tcPr>
          <w:p w14:paraId="54D40A58" w14:textId="13FECE94" w:rsidR="00F140A8" w:rsidRPr="00EC37DE" w:rsidRDefault="007F234C" w:rsidP="00F140A8">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&lt;&lt;</w:t>
            </w:r>
            <w:r w:rsidR="00F140A8" w:rsidRPr="00EC37DE">
              <w:rPr>
                <w:rFonts w:asciiTheme="minorHAnsi" w:hAnsiTheme="minorHAnsi"/>
                <w:sz w:val="18"/>
                <w:szCs w:val="18"/>
              </w:rPr>
              <w:t xml:space="preserve"> if </w:t>
            </w:r>
            <w:r w:rsidR="00AC61CE">
              <w:rPr>
                <w:rFonts w:asciiTheme="minorHAnsi" w:hAnsiTheme="minorHAnsi"/>
                <w:sz w:val="18"/>
                <w:szCs w:val="18"/>
              </w:rPr>
              <w:t>A12</w:t>
            </w:r>
            <w:r w:rsidR="00F140A8" w:rsidRPr="00EC37DE">
              <w:rPr>
                <w:rFonts w:asciiTheme="minorHAnsi" w:hAnsiTheme="minorHAnsi"/>
                <w:sz w:val="18"/>
                <w:szCs w:val="18"/>
              </w:rPr>
              <w:t>=no, then display result=</w:t>
            </w:r>
            <w:r w:rsidR="00F140A8"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00F140A8"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procedure(RA3.2.3.1); and compliance with MAH installation shall not be required.</w:t>
            </w:r>
          </w:p>
          <w:p w14:paraId="54D40A59" w14:textId="77777777" w:rsidR="00F140A8" w:rsidRPr="00EC37DE" w:rsidRDefault="00F140A8" w:rsidP="00D209BF">
            <w:pPr>
              <w:pStyle w:val="Header"/>
              <w:keepNext/>
              <w:tabs>
                <w:tab w:val="clear" w:pos="4320"/>
                <w:tab w:val="clear" w:pos="8640"/>
              </w:tabs>
              <w:rPr>
                <w:rFonts w:asciiTheme="minorHAnsi" w:hAnsiTheme="minorHAnsi"/>
                <w:sz w:val="18"/>
                <w:szCs w:val="18"/>
              </w:rPr>
            </w:pPr>
          </w:p>
          <w:p w14:paraId="54D40A5A" w14:textId="77777777" w:rsidR="007F234C" w:rsidRPr="00EC37DE" w:rsidRDefault="00F140A8" w:rsidP="00D209BF">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 xml:space="preserve">else display </w:t>
            </w:r>
            <w:r w:rsidR="007F234C" w:rsidRPr="00EC37DE">
              <w:rPr>
                <w:rFonts w:asciiTheme="minorHAnsi" w:hAnsiTheme="minorHAnsi"/>
                <w:sz w:val="18"/>
                <w:szCs w:val="18"/>
              </w:rPr>
              <w:t>auto filled text referenced from CF2R</w:t>
            </w:r>
            <w:r w:rsidR="00D34B0F" w:rsidRPr="00EC37DE">
              <w:rPr>
                <w:rFonts w:asciiTheme="minorHAnsi" w:hAnsiTheme="minorHAnsi"/>
                <w:sz w:val="18"/>
                <w:szCs w:val="18"/>
              </w:rPr>
              <w:t>-MCH-25</w:t>
            </w:r>
            <w:r w:rsidRPr="00EC37DE">
              <w:rPr>
                <w:rFonts w:asciiTheme="minorHAnsi" w:hAnsiTheme="minorHAnsi"/>
                <w:sz w:val="18"/>
                <w:szCs w:val="18"/>
              </w:rPr>
              <w:t xml:space="preserve"> as default; allow user to override the default to select one from list:</w:t>
            </w:r>
          </w:p>
          <w:p w14:paraId="54D40A5B"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 xml:space="preserve">"MAH installed and labeled consistent with Figure 3.2-1"; or </w:t>
            </w:r>
          </w:p>
          <w:p w14:paraId="54D40A5C"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"Return side of system is located entirely within conditioned space such that an accurate return air dry-bulb temperature can be taken at the return grille"; or</w:t>
            </w:r>
          </w:p>
          <w:p w14:paraId="54D40A5D" w14:textId="77777777" w:rsidR="007F234C" w:rsidRPr="00EC37DE" w:rsidRDefault="007F234C"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cannot be installed consistent with Figure 3.2-1.  An alternative location has been provided and clearly labeled"&gt;&gt;</w:t>
            </w:r>
          </w:p>
          <w:p w14:paraId="54D40A5E" w14:textId="77777777" w:rsidR="007F234C" w:rsidRPr="00EC37DE" w:rsidRDefault="001D1937"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is not installed. System does not comply</w:t>
            </w:r>
            <w:r w:rsidR="00D34B0F" w:rsidRPr="00EC37DE">
              <w:rPr>
                <w:rFonts w:asciiTheme="minorHAnsi" w:hAnsiTheme="minorHAnsi"/>
                <w:color w:val="FF0000"/>
                <w:sz w:val="18"/>
                <w:szCs w:val="18"/>
              </w:rPr>
              <w:t>&gt;&gt;</w:t>
            </w:r>
          </w:p>
        </w:tc>
      </w:tr>
    </w:tbl>
    <w:p w14:paraId="54D40A60" w14:textId="77777777" w:rsidR="007F234C" w:rsidRPr="004350BF" w:rsidRDefault="007F234C" w:rsidP="007F234C">
      <w:pPr>
        <w:pStyle w:val="Header"/>
        <w:tabs>
          <w:tab w:val="clear" w:pos="4320"/>
          <w:tab w:val="clear" w:pos="8640"/>
          <w:tab w:val="left" w:pos="360"/>
        </w:tabs>
        <w:rPr>
          <w:rFonts w:ascii="Calibri" w:hAnsi="Calibri"/>
        </w:rPr>
      </w:pPr>
    </w:p>
    <w:p w14:paraId="54D40A79" w14:textId="77777777" w:rsidR="007F234C" w:rsidRDefault="007F234C" w:rsidP="007F234C">
      <w:pPr>
        <w:rPr>
          <w:rFonts w:asciiTheme="majorHAnsi" w:hAnsiTheme="majorHAns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510"/>
        <w:gridCol w:w="4680"/>
      </w:tblGrid>
      <w:tr w:rsidR="00976655" w:rsidRPr="006A3EEB" w14:paraId="42525731" w14:textId="77777777" w:rsidTr="00976655">
        <w:trPr>
          <w:cantSplit/>
        </w:trPr>
        <w:tc>
          <w:tcPr>
            <w:tcW w:w="10998" w:type="dxa"/>
            <w:gridSpan w:val="4"/>
          </w:tcPr>
          <w:p w14:paraId="7FD5DAF8" w14:textId="787C129A" w:rsidR="00976655" w:rsidRPr="00BC1E29" w:rsidRDefault="00976655" w:rsidP="00976655">
            <w:pPr>
              <w:keepNext/>
              <w:rPr>
                <w:rFonts w:ascii="Calibri" w:hAnsi="Calibri"/>
                <w:b/>
              </w:rPr>
            </w:pPr>
            <w:r>
              <w:rPr>
                <w:rFonts w:ascii="Calibri" w:hAnsi="Calibri"/>
                <w:b/>
              </w:rPr>
              <w:t>C</w:t>
            </w:r>
            <w:r w:rsidRPr="00BC1E29">
              <w:rPr>
                <w:rFonts w:ascii="Calibri" w:hAnsi="Calibri"/>
                <w:b/>
              </w:rPr>
              <w:t>. Minimum System Airflow Rate Verification</w:t>
            </w:r>
          </w:p>
          <w:p w14:paraId="4A3E698F" w14:textId="77777777" w:rsidR="00976655" w:rsidRDefault="00976655" w:rsidP="00976655">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7646A64" w14:textId="77777777" w:rsidR="00976655" w:rsidRPr="00654A92" w:rsidRDefault="00976655" w:rsidP="00976655">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976655" w:rsidRPr="006A3EEB" w14:paraId="33BCA702" w14:textId="77777777" w:rsidTr="00976655">
        <w:trPr>
          <w:cantSplit/>
          <w:trHeight w:val="305"/>
        </w:trPr>
        <w:tc>
          <w:tcPr>
            <w:tcW w:w="2808" w:type="dxa"/>
            <w:gridSpan w:val="2"/>
            <w:vAlign w:val="center"/>
          </w:tcPr>
          <w:p w14:paraId="6BE7DCF9" w14:textId="77777777" w:rsidR="00976655" w:rsidRPr="006A3EEB" w:rsidRDefault="00976655" w:rsidP="00976655">
            <w:pPr>
              <w:keepNext/>
              <w:jc w:val="center"/>
              <w:rPr>
                <w:rFonts w:ascii="Calibri" w:hAnsi="Calibri"/>
                <w:sz w:val="18"/>
                <w:szCs w:val="18"/>
              </w:rPr>
            </w:pPr>
            <w:r>
              <w:rPr>
                <w:rFonts w:ascii="Calibri" w:hAnsi="Calibri"/>
                <w:sz w:val="18"/>
                <w:szCs w:val="18"/>
              </w:rPr>
              <w:t>01</w:t>
            </w:r>
          </w:p>
        </w:tc>
        <w:tc>
          <w:tcPr>
            <w:tcW w:w="3510" w:type="dxa"/>
          </w:tcPr>
          <w:p w14:paraId="3915250F" w14:textId="77777777" w:rsidR="00976655" w:rsidRDefault="00976655" w:rsidP="00976655">
            <w:pPr>
              <w:keepNext/>
              <w:jc w:val="center"/>
              <w:rPr>
                <w:rFonts w:ascii="Calibri" w:hAnsi="Calibri"/>
                <w:sz w:val="18"/>
                <w:szCs w:val="18"/>
              </w:rPr>
            </w:pPr>
            <w:r>
              <w:rPr>
                <w:rFonts w:ascii="Calibri" w:hAnsi="Calibri"/>
                <w:sz w:val="18"/>
                <w:szCs w:val="18"/>
              </w:rPr>
              <w:t>02</w:t>
            </w:r>
          </w:p>
        </w:tc>
        <w:tc>
          <w:tcPr>
            <w:tcW w:w="4680" w:type="dxa"/>
            <w:vAlign w:val="center"/>
          </w:tcPr>
          <w:p w14:paraId="7B3B79CD" w14:textId="77777777" w:rsidR="00976655" w:rsidRPr="006A3EEB" w:rsidRDefault="00976655" w:rsidP="00976655">
            <w:pPr>
              <w:keepNext/>
              <w:jc w:val="center"/>
              <w:rPr>
                <w:rFonts w:ascii="Calibri" w:hAnsi="Calibri"/>
                <w:sz w:val="18"/>
                <w:szCs w:val="18"/>
              </w:rPr>
            </w:pPr>
            <w:r>
              <w:rPr>
                <w:rFonts w:ascii="Calibri" w:hAnsi="Calibri"/>
                <w:sz w:val="18"/>
                <w:szCs w:val="18"/>
              </w:rPr>
              <w:t>03</w:t>
            </w:r>
          </w:p>
        </w:tc>
      </w:tr>
      <w:tr w:rsidR="00976655" w:rsidRPr="006A3EEB" w14:paraId="440C7480" w14:textId="77777777" w:rsidTr="00976655">
        <w:trPr>
          <w:cantSplit/>
          <w:trHeight w:val="882"/>
        </w:trPr>
        <w:tc>
          <w:tcPr>
            <w:tcW w:w="2808" w:type="dxa"/>
            <w:gridSpan w:val="2"/>
            <w:tcBorders>
              <w:top w:val="nil"/>
            </w:tcBorders>
            <w:vAlign w:val="bottom"/>
          </w:tcPr>
          <w:p w14:paraId="675FC32D" w14:textId="77777777" w:rsidR="00976655" w:rsidRPr="006A3EEB" w:rsidRDefault="00976655" w:rsidP="00976655">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5FCF922D" w14:textId="77777777" w:rsidR="00976655" w:rsidRPr="006A3EEB" w:rsidRDefault="00976655" w:rsidP="00976655">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927B9B7" w14:textId="77777777" w:rsidR="00976655" w:rsidRPr="006A3EEB" w:rsidRDefault="00976655" w:rsidP="00976655">
            <w:pPr>
              <w:keepNext/>
              <w:jc w:val="center"/>
              <w:rPr>
                <w:rFonts w:ascii="Calibri" w:hAnsi="Calibri"/>
                <w:sz w:val="18"/>
                <w:szCs w:val="18"/>
              </w:rPr>
            </w:pPr>
            <w:r w:rsidRPr="005A5F9A">
              <w:rPr>
                <w:rFonts w:ascii="Calibri" w:hAnsi="Calibri"/>
                <w:sz w:val="18"/>
                <w:szCs w:val="18"/>
              </w:rPr>
              <w:t>System Airflow Rate Verification Status</w:t>
            </w:r>
          </w:p>
        </w:tc>
      </w:tr>
      <w:tr w:rsidR="00976655" w:rsidRPr="006A3EEB" w14:paraId="0EFC6864" w14:textId="77777777" w:rsidTr="00976655">
        <w:trPr>
          <w:cantSplit/>
          <w:trHeight w:val="2816"/>
        </w:trPr>
        <w:tc>
          <w:tcPr>
            <w:tcW w:w="2808" w:type="dxa"/>
            <w:gridSpan w:val="2"/>
          </w:tcPr>
          <w:p w14:paraId="2CDE363B" w14:textId="77777777" w:rsidR="00976655" w:rsidRPr="00654A92" w:rsidRDefault="00976655" w:rsidP="00976655">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63D34634" w14:textId="77777777" w:rsidR="00976655" w:rsidRPr="00654A92" w:rsidRDefault="00976655" w:rsidP="00976655">
            <w:pPr>
              <w:keepNext/>
              <w:rPr>
                <w:rFonts w:ascii="Calibri" w:hAnsi="Calibri"/>
                <w:sz w:val="14"/>
                <w:szCs w:val="14"/>
              </w:rPr>
            </w:pPr>
            <w:r w:rsidRPr="00654A92">
              <w:rPr>
                <w:rFonts w:ascii="Calibri" w:hAnsi="Calibri"/>
                <w:sz w:val="14"/>
                <w:szCs w:val="14"/>
              </w:rPr>
              <w:t xml:space="preserve">&lt;calculated field, numeric xxxx.:  </w:t>
            </w:r>
          </w:p>
          <w:p w14:paraId="3B3931C0" w14:textId="77777777" w:rsidR="00976655" w:rsidRPr="00654A92" w:rsidRDefault="00976655" w:rsidP="00976655">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1C366C11" w14:textId="77777777" w:rsidR="00976655" w:rsidRPr="00654A92" w:rsidRDefault="00976655" w:rsidP="00976655">
            <w:pPr>
              <w:keepNext/>
              <w:rPr>
                <w:rFonts w:ascii="Calibri" w:hAnsi="Calibri"/>
                <w:sz w:val="14"/>
                <w:szCs w:val="14"/>
                <w:u w:val="single"/>
              </w:rPr>
            </w:pPr>
            <w:r w:rsidRPr="00654A92">
              <w:rPr>
                <w:rFonts w:ascii="Calibri" w:hAnsi="Calibri"/>
                <w:sz w:val="14"/>
                <w:szCs w:val="14"/>
                <w:u w:val="single"/>
              </w:rPr>
              <w:t>*small duct high velocity AC</w:t>
            </w:r>
          </w:p>
          <w:p w14:paraId="6EDC8F6E" w14:textId="77777777" w:rsidR="00976655" w:rsidRPr="00654A92" w:rsidRDefault="00976655" w:rsidP="00976655">
            <w:pPr>
              <w:keepNext/>
              <w:rPr>
                <w:rFonts w:ascii="Calibri" w:hAnsi="Calibri"/>
                <w:sz w:val="14"/>
                <w:szCs w:val="14"/>
                <w:u w:val="single"/>
              </w:rPr>
            </w:pPr>
            <w:r w:rsidRPr="00654A92">
              <w:rPr>
                <w:rFonts w:ascii="Calibri" w:hAnsi="Calibri"/>
                <w:sz w:val="14"/>
                <w:szCs w:val="14"/>
                <w:u w:val="single"/>
              </w:rPr>
              <w:t>*small duct high velocity HP</w:t>
            </w:r>
          </w:p>
          <w:p w14:paraId="1E776533" w14:textId="77777777" w:rsidR="00976655" w:rsidRPr="00654A92" w:rsidRDefault="00976655" w:rsidP="00976655">
            <w:pPr>
              <w:keepNext/>
              <w:rPr>
                <w:rFonts w:ascii="Calibri" w:hAnsi="Calibri"/>
                <w:b/>
                <w:sz w:val="14"/>
                <w:szCs w:val="14"/>
                <w:u w:val="single"/>
              </w:rPr>
            </w:pPr>
            <w:r w:rsidRPr="00654A92">
              <w:rPr>
                <w:rFonts w:ascii="Calibri" w:hAnsi="Calibri"/>
                <w:b/>
                <w:sz w:val="14"/>
                <w:szCs w:val="14"/>
                <w:u w:val="single"/>
              </w:rPr>
              <w:t xml:space="preserve">then </w:t>
            </w:r>
          </w:p>
          <w:p w14:paraId="65722147" w14:textId="77777777" w:rsidR="00976655" w:rsidRPr="00654A92" w:rsidRDefault="00976655" w:rsidP="00976655">
            <w:pPr>
              <w:keepNext/>
              <w:rPr>
                <w:rFonts w:ascii="Calibri" w:hAnsi="Calibri"/>
                <w:sz w:val="14"/>
                <w:szCs w:val="14"/>
                <w:u w:val="single"/>
              </w:rPr>
            </w:pPr>
            <w:r w:rsidRPr="00654A92">
              <w:rPr>
                <w:rFonts w:ascii="Calibri" w:hAnsi="Calibri"/>
                <w:sz w:val="14"/>
                <w:szCs w:val="14"/>
                <w:u w:val="single"/>
              </w:rPr>
              <w:t>value =A05*250;</w:t>
            </w:r>
          </w:p>
          <w:p w14:paraId="66739322" w14:textId="77777777" w:rsidR="00976655" w:rsidRPr="00654A92" w:rsidRDefault="00976655" w:rsidP="00976655">
            <w:pPr>
              <w:keepNext/>
              <w:rPr>
                <w:rFonts w:ascii="Calibri" w:hAnsi="Calibri"/>
                <w:sz w:val="14"/>
                <w:szCs w:val="14"/>
                <w:u w:val="single"/>
              </w:rPr>
            </w:pPr>
          </w:p>
          <w:p w14:paraId="7AE0603B" w14:textId="77777777" w:rsidR="00976655" w:rsidRPr="00654A92" w:rsidRDefault="00976655" w:rsidP="00976655">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0CD8B252" w14:textId="77777777" w:rsidR="00976655" w:rsidRDefault="00976655" w:rsidP="00976655">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703DA311" w14:textId="77777777" w:rsidR="00976655" w:rsidRPr="00654A92" w:rsidRDefault="00976655" w:rsidP="00976655">
            <w:pPr>
              <w:keepNext/>
              <w:rPr>
                <w:rFonts w:ascii="Calibri" w:hAnsi="Calibri"/>
                <w:sz w:val="14"/>
                <w:szCs w:val="14"/>
              </w:rPr>
            </w:pPr>
          </w:p>
          <w:p w14:paraId="07A5B49F" w14:textId="77777777" w:rsidR="00976655" w:rsidRDefault="00976655" w:rsidP="00976655">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7B0EEB89" w14:textId="77777777" w:rsidR="00976655" w:rsidRPr="00654A92" w:rsidRDefault="00976655" w:rsidP="00976655">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4680" w:type="dxa"/>
          </w:tcPr>
          <w:p w14:paraId="4EDFE544" w14:textId="77777777" w:rsidR="00976655" w:rsidRPr="00EC37DE" w:rsidRDefault="00976655" w:rsidP="00976655">
            <w:pPr>
              <w:keepNext/>
              <w:rPr>
                <w:rFonts w:asciiTheme="minorHAnsi" w:hAnsiTheme="minorHAnsi"/>
                <w:sz w:val="18"/>
                <w:szCs w:val="18"/>
              </w:rPr>
            </w:pPr>
            <w:r w:rsidRPr="00EC37DE">
              <w:rPr>
                <w:rFonts w:asciiTheme="minorHAnsi" w:hAnsiTheme="minorHAnsi"/>
                <w:sz w:val="18"/>
                <w:szCs w:val="18"/>
              </w:rPr>
              <w:t>&lt;&lt;calculated field:</w:t>
            </w:r>
          </w:p>
          <w:p w14:paraId="7E6B2F53" w14:textId="77777777" w:rsidR="00976655" w:rsidRPr="00EC37DE" w:rsidRDefault="00976655" w:rsidP="00976655">
            <w:pPr>
              <w:keepNext/>
              <w:spacing w:afterLines="60" w:after="144"/>
              <w:rPr>
                <w:rFonts w:asciiTheme="minorHAnsi" w:hAnsiTheme="minorHAnsi"/>
                <w:sz w:val="18"/>
                <w:szCs w:val="18"/>
                <w:u w:val="single"/>
              </w:rPr>
            </w:pPr>
            <w:r w:rsidRPr="00EC37DE">
              <w:rPr>
                <w:rFonts w:asciiTheme="minorHAnsi" w:hAnsiTheme="minorHAnsi"/>
                <w:sz w:val="18"/>
                <w:szCs w:val="18"/>
              </w:rPr>
              <w:t xml:space="preserve">if </w:t>
            </w:r>
            <w:r>
              <w:rPr>
                <w:rFonts w:asciiTheme="minorHAnsi" w:hAnsiTheme="minorHAnsi"/>
                <w:sz w:val="18"/>
                <w:szCs w:val="18"/>
              </w:rPr>
              <w:t>A12</w:t>
            </w:r>
            <w:r w:rsidRPr="00EC37DE">
              <w:rPr>
                <w:rFonts w:asciiTheme="minorHAnsi" w:hAnsiTheme="minorHAnsi"/>
                <w:sz w:val="18"/>
                <w:szCs w:val="18"/>
              </w:rPr>
              <w:t>=no, then display result=</w:t>
            </w:r>
            <w:r w:rsidRPr="00EC37DE">
              <w:rPr>
                <w:rFonts w:asciiTheme="minorHAnsi" w:hAnsiTheme="minorHAnsi"/>
                <w:sz w:val="18"/>
                <w:szCs w:val="18"/>
                <w:u w:val="single"/>
              </w:rPr>
              <w:t xml:space="preserve"> </w:t>
            </w:r>
            <w:r w:rsidRPr="00EC37DE">
              <w:rPr>
                <w:rFonts w:asciiTheme="minorHAnsi" w:hAnsiTheme="minorHAnsi"/>
                <w:b/>
                <w:sz w:val="18"/>
                <w:szCs w:val="18"/>
                <w:u w:val="single"/>
              </w:rPr>
              <w:t>The airflow rate measurement procedures in RA3.3 or RA</w:t>
            </w:r>
            <w:r>
              <w:rPr>
                <w:rFonts w:asciiTheme="minorHAnsi" w:hAnsiTheme="minorHAnsi"/>
                <w:b/>
                <w:sz w:val="18"/>
                <w:szCs w:val="18"/>
                <w:u w:val="single"/>
              </w:rPr>
              <w:t>3.3.3</w:t>
            </w:r>
            <w:r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 (RA3.2.3.1)</w:t>
            </w:r>
            <w:r w:rsidRPr="00EC37DE">
              <w:rPr>
                <w:rFonts w:asciiTheme="minorHAnsi" w:hAnsiTheme="minorHAnsi"/>
                <w:sz w:val="18"/>
                <w:szCs w:val="18"/>
                <w:u w:val="single"/>
              </w:rPr>
              <w:t xml:space="preserve">; </w:t>
            </w:r>
          </w:p>
          <w:p w14:paraId="71038A3F"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MCH-28 is required for alternate minimum airflow rate compliance, then</w:t>
            </w:r>
          </w:p>
          <w:p w14:paraId="2FDB7FE9"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the system has a registered CF3R-MCH-28 that indicates compliance with Table 150.0-C or D return duct design requirements, then result =</w:t>
            </w:r>
            <w:r w:rsidRPr="00EC37DE">
              <w:rPr>
                <w:rFonts w:asciiTheme="minorHAnsi" w:hAnsiTheme="minorHAnsi"/>
                <w:b/>
                <w:sz w:val="18"/>
                <w:szCs w:val="18"/>
              </w:rPr>
              <w:t>system complies using Table 150.0-C or D alternative return duct design criteria</w:t>
            </w:r>
            <w:r w:rsidRPr="00EC37DE">
              <w:rPr>
                <w:rFonts w:asciiTheme="minorHAnsi" w:hAnsiTheme="minorHAnsi"/>
                <w:sz w:val="18"/>
                <w:szCs w:val="18"/>
              </w:rPr>
              <w:t>.</w:t>
            </w:r>
          </w:p>
          <w:p w14:paraId="12C6CC36"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CF3R-MCH-28 is required </w:t>
            </w:r>
            <w:r w:rsidRPr="00EC37DE">
              <w:rPr>
                <w:rFonts w:asciiTheme="minorHAnsi" w:hAnsiTheme="minorHAnsi"/>
                <w:sz w:val="18"/>
                <w:szCs w:val="18"/>
              </w:rPr>
              <w:t>(do not allow this MCH-25 to be registered).</w:t>
            </w:r>
          </w:p>
          <w:p w14:paraId="6F9500CA" w14:textId="77777777" w:rsidR="00976655" w:rsidRDefault="00976655" w:rsidP="00976655">
            <w:pPr>
              <w:keepNext/>
              <w:spacing w:afterLines="60" w:after="144"/>
              <w:rPr>
                <w:rFonts w:asciiTheme="minorHAnsi" w:hAnsiTheme="minorHAnsi"/>
                <w:sz w:val="18"/>
                <w:szCs w:val="18"/>
              </w:rPr>
            </w:pPr>
            <w:r w:rsidRPr="00EC37DE">
              <w:rPr>
                <w:rFonts w:asciiTheme="minorHAnsi" w:hAnsiTheme="minorHAnsi"/>
                <w:sz w:val="18"/>
                <w:szCs w:val="18"/>
                <w:u w:val="single"/>
              </w:rPr>
              <w:t>else</w:t>
            </w:r>
            <w:r w:rsidRPr="00EC37DE">
              <w:rPr>
                <w:rFonts w:asciiTheme="minorHAnsi" w:hAnsiTheme="minorHAnsi"/>
                <w:sz w:val="18"/>
                <w:szCs w:val="18"/>
              </w:rPr>
              <w:t>if the CF2R-MCH-01 indicates a MCH-23 is required for minimum airflow rate compliance, then</w:t>
            </w:r>
          </w:p>
          <w:p w14:paraId="424C4908" w14:textId="0453B9F3"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if this system has a registered CF3R-MCH-23a</w:t>
            </w:r>
            <w:ins w:id="11" w:author="Markstrum, Alexis@Energy" w:date="2019-11-18T11:23:00Z">
              <w:r w:rsidR="00CA4D9E">
                <w:rPr>
                  <w:rFonts w:asciiTheme="minorHAnsi" w:hAnsiTheme="minorHAnsi"/>
                  <w:sz w:val="18"/>
                  <w:szCs w:val="18"/>
                </w:rPr>
                <w:t>,</w:t>
              </w:r>
            </w:ins>
            <w:r w:rsidRPr="00EC37DE">
              <w:rPr>
                <w:rFonts w:asciiTheme="minorHAnsi" w:hAnsiTheme="minorHAnsi"/>
                <w:sz w:val="18"/>
                <w:szCs w:val="18"/>
              </w:rPr>
              <w:t xml:space="preserve"> </w:t>
            </w:r>
            <w:del w:id="12" w:author="Markstrum, Alexis@Energy" w:date="2019-11-18T11:23:00Z">
              <w:r w:rsidRPr="00EC37DE" w:rsidDel="00CA4D9E">
                <w:rPr>
                  <w:rFonts w:asciiTheme="minorHAnsi" w:hAnsiTheme="minorHAnsi"/>
                  <w:sz w:val="18"/>
                  <w:szCs w:val="18"/>
                </w:rPr>
                <w:delText xml:space="preserve">or </w:delText>
              </w:r>
            </w:del>
            <w:r w:rsidRPr="00EC37DE">
              <w:rPr>
                <w:rFonts w:asciiTheme="minorHAnsi" w:hAnsiTheme="minorHAnsi"/>
                <w:sz w:val="18"/>
                <w:szCs w:val="18"/>
              </w:rPr>
              <w:t>CF3R-MCH-23b</w:t>
            </w:r>
            <w:ins w:id="13" w:author="Markstrum, Alexis@Energy" w:date="2019-11-18T11:24:00Z">
              <w:r w:rsidR="00CA4D9E" w:rsidRPr="00CA4D9E">
                <w:rPr>
                  <w:rFonts w:ascii="Calibri" w:hAnsi="Calibri"/>
                  <w:sz w:val="18"/>
                  <w:szCs w:val="18"/>
                </w:rPr>
                <w:t>, CF2R-MCH-23e or CF2R-MCH-23f</w:t>
              </w:r>
            </w:ins>
            <w:r w:rsidRPr="00CA4D9E">
              <w:rPr>
                <w:rFonts w:asciiTheme="minorHAnsi" w:hAnsiTheme="minorHAnsi"/>
                <w:sz w:val="18"/>
                <w:szCs w:val="18"/>
              </w:rPr>
              <w:t xml:space="preserve"> </w:t>
            </w:r>
            <w:r w:rsidRPr="00EC37DE">
              <w:rPr>
                <w:rFonts w:asciiTheme="minorHAnsi" w:hAnsiTheme="minorHAnsi"/>
                <w:sz w:val="18"/>
                <w:szCs w:val="18"/>
              </w:rPr>
              <w:t xml:space="preserve">that meets the compliance criterion in C01, then result = </w:t>
            </w:r>
            <w:r w:rsidRPr="00EC37DE">
              <w:rPr>
                <w:rFonts w:asciiTheme="minorHAnsi" w:hAnsiTheme="minorHAnsi"/>
                <w:b/>
                <w:sz w:val="18"/>
                <w:szCs w:val="18"/>
              </w:rPr>
              <w:t>System complies with minimum airflow rate requirements</w:t>
            </w:r>
            <w:r w:rsidRPr="00EC37DE">
              <w:rPr>
                <w:rFonts w:asciiTheme="minorHAnsi" w:hAnsiTheme="minorHAnsi"/>
                <w:sz w:val="18"/>
                <w:szCs w:val="18"/>
              </w:rPr>
              <w:t>;</w:t>
            </w:r>
          </w:p>
          <w:p w14:paraId="039A974B" w14:textId="77777777" w:rsidR="00976655" w:rsidRDefault="00976655" w:rsidP="00976655">
            <w:pPr>
              <w:keepNext/>
              <w:spacing w:afterLines="60" w:after="144"/>
              <w:ind w:left="720"/>
              <w:rPr>
                <w:rFonts w:asciiTheme="minorHAnsi" w:hAnsiTheme="minorHAnsi"/>
                <w:sz w:val="18"/>
                <w:szCs w:val="18"/>
              </w:rPr>
            </w:pPr>
            <w:r w:rsidRPr="00EC37DE">
              <w:rPr>
                <w:rFonts w:asciiTheme="minorHAnsi" w:hAnsiTheme="minorHAnsi"/>
                <w:sz w:val="18"/>
                <w:szCs w:val="18"/>
              </w:rPr>
              <w:t xml:space="preserve">elseif </w:t>
            </w:r>
            <w:r>
              <w:rPr>
                <w:rFonts w:asciiTheme="minorHAnsi" w:hAnsiTheme="minorHAnsi"/>
                <w:sz w:val="18"/>
                <w:szCs w:val="18"/>
              </w:rPr>
              <w:t>A10</w:t>
            </w:r>
            <w:r w:rsidRPr="00EC37DE">
              <w:rPr>
                <w:rFonts w:asciiTheme="minorHAnsi" w:hAnsiTheme="minorHAnsi"/>
                <w:sz w:val="18"/>
                <w:szCs w:val="18"/>
              </w:rPr>
              <w:t>=Alteration, then</w:t>
            </w:r>
          </w:p>
          <w:p w14:paraId="5CAAD47D" w14:textId="77777777" w:rsidR="00976655" w:rsidRDefault="00976655" w:rsidP="00976655">
            <w:pPr>
              <w:keepNext/>
              <w:spacing w:afterLines="60" w:after="144"/>
              <w:ind w:left="1440"/>
              <w:rPr>
                <w:rFonts w:asciiTheme="minorHAnsi" w:hAnsiTheme="minorHAnsi"/>
                <w:sz w:val="18"/>
                <w:szCs w:val="18"/>
              </w:rPr>
            </w:pPr>
            <w:r w:rsidRPr="00EC37DE">
              <w:rPr>
                <w:rFonts w:asciiTheme="minorHAnsi" w:hAnsiTheme="minorHAnsi"/>
                <w:sz w:val="18"/>
                <w:szCs w:val="18"/>
              </w:rPr>
              <w:t>if the system complies with the alternative airflow compliance method on a registered CF3R-MCH23c;  then result =</w:t>
            </w:r>
            <w:r w:rsidRPr="00EC37DE">
              <w:rPr>
                <w:rFonts w:asciiTheme="minorHAnsi" w:hAnsiTheme="minorHAnsi"/>
                <w:b/>
                <w:sz w:val="18"/>
                <w:szCs w:val="18"/>
              </w:rPr>
              <w:t>system complies using the alternative remedial actions specified in RA</w:t>
            </w:r>
            <w:r>
              <w:rPr>
                <w:rFonts w:asciiTheme="minorHAnsi" w:hAnsiTheme="minorHAnsi"/>
                <w:b/>
                <w:sz w:val="18"/>
                <w:szCs w:val="18"/>
              </w:rPr>
              <w:t>3.3.3.1.5</w:t>
            </w:r>
            <w:r w:rsidRPr="00EC37DE">
              <w:rPr>
                <w:rFonts w:asciiTheme="minorHAnsi" w:hAnsiTheme="minorHAnsi"/>
                <w:sz w:val="18"/>
                <w:szCs w:val="18"/>
              </w:rPr>
              <w:t xml:space="preserve">. </w:t>
            </w:r>
            <w:r w:rsidRPr="00EC37DE">
              <w:rPr>
                <w:rFonts w:asciiTheme="minorHAnsi" w:hAnsiTheme="minorHAnsi"/>
                <w:b/>
                <w:sz w:val="18"/>
                <w:szCs w:val="18"/>
              </w:rPr>
              <w:t>This System does not qualify for Group Sampling.</w:t>
            </w:r>
          </w:p>
          <w:p w14:paraId="13CBDD7B" w14:textId="20A69AC0" w:rsidR="00976655" w:rsidRPr="006A3EEB" w:rsidRDefault="00976655" w:rsidP="00976655">
            <w:pPr>
              <w:keepNext/>
              <w:spacing w:afterLines="60" w:after="144"/>
              <w:ind w:left="720"/>
              <w:rPr>
                <w:rFonts w:ascii="Calibri" w:hAnsi="Calibri"/>
                <w:sz w:val="16"/>
                <w:szCs w:val="16"/>
              </w:rPr>
            </w:pPr>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CF3R-MCH-23 for this system is required </w:t>
            </w:r>
            <w:r w:rsidRPr="00EC37DE">
              <w:rPr>
                <w:rFonts w:asciiTheme="minorHAnsi" w:hAnsiTheme="minorHAnsi"/>
                <w:sz w:val="18"/>
                <w:szCs w:val="18"/>
              </w:rPr>
              <w:t>. (do not allow this MCH-25 to be registered).</w:t>
            </w:r>
          </w:p>
        </w:tc>
      </w:tr>
      <w:tr w:rsidR="00976655" w:rsidRPr="006A3EEB" w14:paraId="47E62984" w14:textId="77777777" w:rsidTr="00976655">
        <w:trPr>
          <w:cantSplit/>
          <w:trHeight w:val="197"/>
        </w:trPr>
        <w:tc>
          <w:tcPr>
            <w:tcW w:w="2808" w:type="dxa"/>
            <w:gridSpan w:val="2"/>
          </w:tcPr>
          <w:p w14:paraId="043D7A5B" w14:textId="77777777" w:rsidR="00976655" w:rsidRPr="006A3EEB" w:rsidRDefault="00976655" w:rsidP="00976655">
            <w:pPr>
              <w:keepNext/>
              <w:rPr>
                <w:rFonts w:ascii="Calibri" w:hAnsi="Calibri"/>
                <w:sz w:val="16"/>
                <w:szCs w:val="16"/>
              </w:rPr>
            </w:pPr>
          </w:p>
        </w:tc>
        <w:tc>
          <w:tcPr>
            <w:tcW w:w="3510" w:type="dxa"/>
          </w:tcPr>
          <w:p w14:paraId="458BA71C" w14:textId="77777777" w:rsidR="00976655" w:rsidRPr="006A3EEB" w:rsidRDefault="00976655" w:rsidP="00976655">
            <w:pPr>
              <w:keepNext/>
              <w:rPr>
                <w:rFonts w:ascii="Calibri" w:hAnsi="Calibri"/>
                <w:sz w:val="16"/>
                <w:szCs w:val="16"/>
              </w:rPr>
            </w:pPr>
          </w:p>
        </w:tc>
        <w:tc>
          <w:tcPr>
            <w:tcW w:w="4680" w:type="dxa"/>
          </w:tcPr>
          <w:p w14:paraId="1996C3E7" w14:textId="77777777" w:rsidR="00976655" w:rsidRPr="006A3EEB" w:rsidRDefault="00976655" w:rsidP="00976655">
            <w:pPr>
              <w:keepNext/>
              <w:rPr>
                <w:rFonts w:ascii="Calibri" w:hAnsi="Calibri"/>
                <w:sz w:val="16"/>
                <w:szCs w:val="16"/>
              </w:rPr>
            </w:pPr>
          </w:p>
        </w:tc>
      </w:tr>
      <w:tr w:rsidR="00976655" w:rsidRPr="00BC1E29" w14:paraId="45F2A09D" w14:textId="77777777" w:rsidTr="00976655">
        <w:tblPrEx>
          <w:tblLook w:val="0000" w:firstRow="0" w:lastRow="0" w:firstColumn="0" w:lastColumn="0" w:noHBand="0" w:noVBand="0"/>
        </w:tblPrEx>
        <w:trPr>
          <w:trHeight w:val="360"/>
        </w:trPr>
        <w:tc>
          <w:tcPr>
            <w:tcW w:w="467" w:type="dxa"/>
            <w:vAlign w:val="center"/>
          </w:tcPr>
          <w:p w14:paraId="63D39A6C" w14:textId="77777777" w:rsidR="00976655" w:rsidRPr="00BC1E29" w:rsidRDefault="00976655" w:rsidP="00976655">
            <w:pPr>
              <w:keepNext/>
              <w:jc w:val="center"/>
              <w:rPr>
                <w:rFonts w:ascii="Calibri" w:hAnsi="Calibri"/>
              </w:rPr>
            </w:pPr>
            <w:r>
              <w:rPr>
                <w:rFonts w:ascii="Calibri" w:hAnsi="Calibri"/>
              </w:rPr>
              <w:t>04</w:t>
            </w:r>
          </w:p>
        </w:tc>
        <w:tc>
          <w:tcPr>
            <w:tcW w:w="10531" w:type="dxa"/>
            <w:gridSpan w:val="3"/>
          </w:tcPr>
          <w:p w14:paraId="47D80989" w14:textId="7DA2C8CB" w:rsidR="00976655" w:rsidRPr="00BC1E29" w:rsidRDefault="00976655">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976655" w:rsidRPr="006A3EEB" w14:paraId="4ABD721B" w14:textId="77777777" w:rsidTr="00976655">
        <w:trPr>
          <w:cantSplit/>
        </w:trPr>
        <w:tc>
          <w:tcPr>
            <w:tcW w:w="10998" w:type="dxa"/>
            <w:gridSpan w:val="4"/>
          </w:tcPr>
          <w:p w14:paraId="08088AB2" w14:textId="77777777" w:rsidR="00976655" w:rsidRPr="006A3EEB" w:rsidRDefault="00976655" w:rsidP="00976655">
            <w:pPr>
              <w:rPr>
                <w:rFonts w:ascii="Calibri" w:hAnsi="Calibri"/>
                <w:sz w:val="18"/>
                <w:szCs w:val="18"/>
              </w:rPr>
            </w:pPr>
            <w:r w:rsidRPr="006A3EEB">
              <w:rPr>
                <w:rFonts w:ascii="Calibri" w:hAnsi="Calibri"/>
                <w:sz w:val="18"/>
                <w:szCs w:val="18"/>
              </w:rPr>
              <w:t>Notes:</w:t>
            </w:r>
          </w:p>
        </w:tc>
      </w:tr>
    </w:tbl>
    <w:p w14:paraId="21DE55EC" w14:textId="7676A867" w:rsidR="00976655" w:rsidRDefault="00976655" w:rsidP="007F234C">
      <w:pPr>
        <w:rPr>
          <w:rFonts w:asciiTheme="majorHAnsi" w:hAnsiTheme="majorHAnsi"/>
        </w:rPr>
      </w:pPr>
    </w:p>
    <w:p w14:paraId="412776F2" w14:textId="77777777" w:rsidR="00976655" w:rsidRPr="004350BF" w:rsidRDefault="00976655" w:rsidP="007F234C">
      <w:pPr>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7F234C" w:rsidRPr="004350BF" w14:paraId="54D40A7C" w14:textId="77777777" w:rsidTr="00A12ED8">
        <w:trPr>
          <w:gridAfter w:val="1"/>
          <w:wAfter w:w="6" w:type="pct"/>
          <w:cantSplit/>
          <w:trHeight w:val="432"/>
        </w:trPr>
        <w:tc>
          <w:tcPr>
            <w:tcW w:w="4994" w:type="pct"/>
            <w:gridSpan w:val="3"/>
            <w:vAlign w:val="center"/>
          </w:tcPr>
          <w:p w14:paraId="54D40A7A" w14:textId="010A7E63" w:rsidR="007F234C" w:rsidRPr="00170608" w:rsidRDefault="007F234C" w:rsidP="00170608">
            <w:pPr>
              <w:keepNext/>
              <w:rPr>
                <w:rFonts w:asciiTheme="minorHAnsi" w:hAnsiTheme="minorHAnsi"/>
                <w:b/>
                <w:szCs w:val="18"/>
              </w:rPr>
            </w:pPr>
            <w:r w:rsidRPr="00170608">
              <w:rPr>
                <w:rFonts w:asciiTheme="minorHAnsi" w:hAnsiTheme="minorHAnsi"/>
                <w:b/>
                <w:szCs w:val="18"/>
              </w:rPr>
              <w:t>D. Weigh In Charge Procedure</w:t>
            </w:r>
          </w:p>
          <w:p w14:paraId="54D40A7B" w14:textId="7FC437F5" w:rsidR="007F234C"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7F234C" w:rsidRPr="00EC37DE">
              <w:rPr>
                <w:rFonts w:asciiTheme="minorHAnsi" w:hAnsiTheme="minorHAnsi"/>
                <w:sz w:val="18"/>
                <w:szCs w:val="18"/>
              </w:rPr>
              <w:t>Procedures for Refrigerant Charge using the Weigh-in Charging Procedure are given in Reference Residential Appendix RA3.2.2.2 and RA3.2.3</w:t>
            </w:r>
            <w:r w:rsidR="00AB471A" w:rsidRPr="00EC37DE">
              <w:rPr>
                <w:rFonts w:asciiTheme="minorHAnsi" w:hAnsiTheme="minorHAnsi"/>
                <w:sz w:val="18"/>
                <w:szCs w:val="18"/>
              </w:rPr>
              <w:t>.</w:t>
            </w:r>
          </w:p>
        </w:tc>
      </w:tr>
      <w:tr w:rsidR="007F234C" w:rsidRPr="004350BF" w14:paraId="54D40A80" w14:textId="77777777" w:rsidTr="00A12ED8">
        <w:trPr>
          <w:gridAfter w:val="1"/>
          <w:wAfter w:w="6" w:type="pct"/>
          <w:cantSplit/>
          <w:trHeight w:val="432"/>
        </w:trPr>
        <w:tc>
          <w:tcPr>
            <w:tcW w:w="253" w:type="pct"/>
            <w:vAlign w:val="center"/>
          </w:tcPr>
          <w:p w14:paraId="54D40A7D" w14:textId="77777777" w:rsidR="007F234C" w:rsidRPr="00EC37DE" w:rsidRDefault="007F234C" w:rsidP="007F234C">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244" w:type="pct"/>
            <w:vAlign w:val="center"/>
          </w:tcPr>
          <w:p w14:paraId="502B0493" w14:textId="183DE423" w:rsidR="0068512E" w:rsidRDefault="007F234C" w:rsidP="00D51F70">
            <w:pPr>
              <w:keepNext/>
              <w:rPr>
                <w:rFonts w:asciiTheme="minorHAnsi" w:hAnsiTheme="minorHAnsi"/>
                <w:sz w:val="18"/>
                <w:szCs w:val="18"/>
              </w:rPr>
            </w:pPr>
            <w:r w:rsidRPr="00EC37DE">
              <w:rPr>
                <w:rFonts w:asciiTheme="minorHAnsi" w:hAnsiTheme="minorHAnsi"/>
                <w:sz w:val="18"/>
                <w:szCs w:val="18"/>
              </w:rPr>
              <w:t xml:space="preserve">Measured Condenser </w:t>
            </w:r>
            <w:r w:rsidR="0068512E">
              <w:rPr>
                <w:rFonts w:asciiTheme="minorHAnsi" w:hAnsiTheme="minorHAnsi"/>
                <w:sz w:val="18"/>
                <w:szCs w:val="18"/>
              </w:rPr>
              <w:t>A</w:t>
            </w:r>
            <w:r w:rsidRPr="00EC37DE">
              <w:rPr>
                <w:rFonts w:asciiTheme="minorHAnsi" w:hAnsiTheme="minorHAnsi"/>
                <w:sz w:val="18"/>
                <w:szCs w:val="18"/>
              </w:rPr>
              <w:t xml:space="preserve">ir </w:t>
            </w:r>
            <w:r w:rsidR="0068512E">
              <w:rPr>
                <w:rFonts w:asciiTheme="minorHAnsi" w:hAnsiTheme="minorHAnsi"/>
                <w:sz w:val="18"/>
                <w:szCs w:val="18"/>
              </w:rPr>
              <w:t>E</w:t>
            </w:r>
            <w:r w:rsidRPr="00EC37DE">
              <w:rPr>
                <w:rFonts w:asciiTheme="minorHAnsi" w:hAnsiTheme="minorHAnsi"/>
                <w:sz w:val="18"/>
                <w:szCs w:val="18"/>
              </w:rPr>
              <w:t xml:space="preserve">ntering </w:t>
            </w:r>
            <w:r w:rsidR="0068512E">
              <w:rPr>
                <w:rFonts w:asciiTheme="minorHAnsi" w:hAnsiTheme="minorHAnsi"/>
                <w:sz w:val="18"/>
                <w:szCs w:val="18"/>
              </w:rPr>
              <w:t>D</w:t>
            </w:r>
            <w:r w:rsidRPr="00EC37DE">
              <w:rPr>
                <w:rFonts w:asciiTheme="minorHAnsi" w:hAnsiTheme="minorHAnsi"/>
                <w:sz w:val="18"/>
                <w:szCs w:val="18"/>
              </w:rPr>
              <w:t xml:space="preserve">ry-bulb </w:t>
            </w:r>
            <w:r w:rsidR="0068512E">
              <w:rPr>
                <w:rFonts w:asciiTheme="minorHAnsi" w:hAnsiTheme="minorHAnsi"/>
                <w:sz w:val="18"/>
                <w:szCs w:val="18"/>
              </w:rPr>
              <w:t>T</w:t>
            </w:r>
            <w:r w:rsidRPr="00EC37DE">
              <w:rPr>
                <w:rFonts w:asciiTheme="minorHAnsi" w:hAnsiTheme="minorHAnsi"/>
                <w:sz w:val="18"/>
                <w:szCs w:val="18"/>
              </w:rPr>
              <w:t xml:space="preserve">emperature </w:t>
            </w:r>
          </w:p>
          <w:p w14:paraId="54D40A7E" w14:textId="31D63698" w:rsidR="007F234C" w:rsidRPr="00EC37DE" w:rsidRDefault="007F234C" w:rsidP="00D51F70">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497" w:type="pct"/>
            <w:vAlign w:val="center"/>
          </w:tcPr>
          <w:p w14:paraId="54D40A7F" w14:textId="77777777" w:rsidR="007F234C" w:rsidRPr="00EC37DE" w:rsidRDefault="007F234C" w:rsidP="007F234C">
            <w:pPr>
              <w:keepNext/>
              <w:spacing w:after="60"/>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4" w14:textId="77777777" w:rsidTr="00A12ED8">
        <w:trPr>
          <w:gridAfter w:val="1"/>
          <w:wAfter w:w="6" w:type="pct"/>
          <w:cantSplit/>
          <w:trHeight w:val="432"/>
        </w:trPr>
        <w:tc>
          <w:tcPr>
            <w:tcW w:w="253" w:type="pct"/>
            <w:vAlign w:val="center"/>
          </w:tcPr>
          <w:p w14:paraId="54D40A8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02</w:t>
            </w:r>
          </w:p>
        </w:tc>
        <w:tc>
          <w:tcPr>
            <w:tcW w:w="2244" w:type="pct"/>
            <w:vAlign w:val="center"/>
          </w:tcPr>
          <w:p w14:paraId="54D40A82" w14:textId="01F92FC7"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Specify the </w:t>
            </w:r>
            <w:r w:rsidR="0068512E">
              <w:rPr>
                <w:rFonts w:asciiTheme="minorHAnsi" w:hAnsiTheme="minorHAnsi"/>
                <w:sz w:val="18"/>
                <w:szCs w:val="18"/>
              </w:rPr>
              <w:t>M</w:t>
            </w:r>
            <w:r w:rsidRPr="00EC37DE">
              <w:rPr>
                <w:rFonts w:asciiTheme="minorHAnsi" w:hAnsiTheme="minorHAnsi"/>
                <w:sz w:val="18"/>
                <w:szCs w:val="18"/>
              </w:rPr>
              <w:t xml:space="preserve">ethod of </w:t>
            </w:r>
            <w:r w:rsidR="0068512E">
              <w:rPr>
                <w:rFonts w:asciiTheme="minorHAnsi" w:hAnsiTheme="minorHAnsi"/>
                <w:sz w:val="18"/>
                <w:szCs w:val="18"/>
              </w:rPr>
              <w:t>W</w:t>
            </w:r>
            <w:r w:rsidRPr="00EC37DE">
              <w:rPr>
                <w:rFonts w:asciiTheme="minorHAnsi" w:hAnsiTheme="minorHAnsi"/>
                <w:sz w:val="18"/>
                <w:szCs w:val="18"/>
              </w:rPr>
              <w:t>eigh-in</w:t>
            </w:r>
          </w:p>
        </w:tc>
        <w:tc>
          <w:tcPr>
            <w:tcW w:w="2497" w:type="pct"/>
            <w:vAlign w:val="center"/>
          </w:tcPr>
          <w:p w14:paraId="54D40A8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8" w14:textId="77777777" w:rsidTr="00A12ED8">
        <w:trPr>
          <w:gridAfter w:val="1"/>
          <w:wAfter w:w="6" w:type="pct"/>
          <w:cantSplit/>
          <w:trHeight w:val="432"/>
        </w:trPr>
        <w:tc>
          <w:tcPr>
            <w:tcW w:w="253" w:type="pct"/>
            <w:vAlign w:val="center"/>
          </w:tcPr>
          <w:p w14:paraId="54D40A8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54D40A86" w14:textId="4FAA8E81"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C</w:t>
            </w:r>
            <w:r w:rsidRPr="00EC37DE">
              <w:rPr>
                <w:rFonts w:asciiTheme="minorHAnsi" w:hAnsiTheme="minorHAnsi"/>
                <w:sz w:val="18"/>
                <w:szCs w:val="18"/>
              </w:rPr>
              <w:t xml:space="preserve">harge for </w:t>
            </w:r>
            <w:r w:rsidR="0068512E">
              <w:rPr>
                <w:rFonts w:asciiTheme="minorHAnsi" w:hAnsiTheme="minorHAnsi"/>
                <w:sz w:val="18"/>
                <w:szCs w:val="18"/>
              </w:rPr>
              <w:t>C</w:t>
            </w:r>
            <w:r w:rsidRPr="00EC37DE">
              <w:rPr>
                <w:rFonts w:asciiTheme="minorHAnsi" w:hAnsiTheme="minorHAnsi"/>
                <w:sz w:val="18"/>
                <w:szCs w:val="18"/>
              </w:rPr>
              <w:t>ondenser (lbs)</w:t>
            </w:r>
          </w:p>
        </w:tc>
        <w:tc>
          <w:tcPr>
            <w:tcW w:w="2497" w:type="pct"/>
            <w:vAlign w:val="center"/>
          </w:tcPr>
          <w:p w14:paraId="54D40A8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C" w14:textId="77777777" w:rsidTr="00A12ED8">
        <w:trPr>
          <w:gridAfter w:val="1"/>
          <w:wAfter w:w="6" w:type="pct"/>
          <w:cantSplit/>
          <w:trHeight w:val="432"/>
        </w:trPr>
        <w:tc>
          <w:tcPr>
            <w:tcW w:w="253" w:type="pct"/>
            <w:vAlign w:val="center"/>
          </w:tcPr>
          <w:p w14:paraId="54D40A8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04</w:t>
            </w:r>
          </w:p>
        </w:tc>
        <w:tc>
          <w:tcPr>
            <w:tcW w:w="2244" w:type="pct"/>
            <w:vAlign w:val="center"/>
          </w:tcPr>
          <w:p w14:paraId="54D40A8A" w14:textId="5D29C0F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8B"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0" w14:textId="77777777" w:rsidTr="00A12ED8">
        <w:trPr>
          <w:gridAfter w:val="1"/>
          <w:wAfter w:w="6" w:type="pct"/>
          <w:cantSplit/>
          <w:trHeight w:val="432"/>
        </w:trPr>
        <w:tc>
          <w:tcPr>
            <w:tcW w:w="253" w:type="pct"/>
            <w:vAlign w:val="center"/>
          </w:tcPr>
          <w:p w14:paraId="54D40A8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05</w:t>
            </w:r>
          </w:p>
        </w:tc>
        <w:tc>
          <w:tcPr>
            <w:tcW w:w="2244" w:type="pct"/>
            <w:vAlign w:val="center"/>
          </w:tcPr>
          <w:p w14:paraId="54D40A8E" w14:textId="25DC5C89"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8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4" w14:textId="77777777" w:rsidTr="00A12ED8">
        <w:trPr>
          <w:gridAfter w:val="1"/>
          <w:wAfter w:w="6" w:type="pct"/>
          <w:cantSplit/>
          <w:trHeight w:val="432"/>
        </w:trPr>
        <w:tc>
          <w:tcPr>
            <w:tcW w:w="253" w:type="pct"/>
            <w:vAlign w:val="center"/>
          </w:tcPr>
          <w:p w14:paraId="54D40A9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06</w:t>
            </w:r>
          </w:p>
        </w:tc>
        <w:tc>
          <w:tcPr>
            <w:tcW w:w="2244" w:type="pct"/>
            <w:vAlign w:val="center"/>
          </w:tcPr>
          <w:p w14:paraId="54D40A92" w14:textId="11D6ABF8"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8" w14:textId="77777777" w:rsidTr="00A12ED8">
        <w:trPr>
          <w:gridAfter w:val="1"/>
          <w:wAfter w:w="6" w:type="pct"/>
          <w:cantSplit/>
          <w:trHeight w:val="432"/>
        </w:trPr>
        <w:tc>
          <w:tcPr>
            <w:tcW w:w="253" w:type="pct"/>
            <w:vAlign w:val="center"/>
          </w:tcPr>
          <w:p w14:paraId="54D40A9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07</w:t>
            </w:r>
          </w:p>
        </w:tc>
        <w:tc>
          <w:tcPr>
            <w:tcW w:w="2244" w:type="pct"/>
            <w:vAlign w:val="center"/>
          </w:tcPr>
          <w:p w14:paraId="54D40A96" w14:textId="73900569"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9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9C" w14:textId="77777777" w:rsidTr="00A12ED8">
        <w:trPr>
          <w:gridAfter w:val="1"/>
          <w:wAfter w:w="6" w:type="pct"/>
          <w:cantSplit/>
          <w:trHeight w:val="432"/>
        </w:trPr>
        <w:tc>
          <w:tcPr>
            <w:tcW w:w="253" w:type="pct"/>
            <w:vAlign w:val="center"/>
          </w:tcPr>
          <w:p w14:paraId="54D40A9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08</w:t>
            </w:r>
          </w:p>
        </w:tc>
        <w:tc>
          <w:tcPr>
            <w:tcW w:w="2244" w:type="pct"/>
            <w:vAlign w:val="center"/>
          </w:tcPr>
          <w:p w14:paraId="54D40A9A" w14:textId="772C6F73"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9B" w14:textId="77777777" w:rsidR="007F234C" w:rsidRPr="00EC37DE" w:rsidRDefault="00097F48"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0" w14:textId="77777777" w:rsidTr="00A12ED8">
        <w:trPr>
          <w:gridAfter w:val="1"/>
          <w:wAfter w:w="6" w:type="pct"/>
          <w:cantSplit/>
          <w:trHeight w:val="432"/>
        </w:trPr>
        <w:tc>
          <w:tcPr>
            <w:tcW w:w="253" w:type="pct"/>
            <w:vAlign w:val="center"/>
          </w:tcPr>
          <w:p w14:paraId="54D40A9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09</w:t>
            </w:r>
          </w:p>
        </w:tc>
        <w:tc>
          <w:tcPr>
            <w:tcW w:w="2244" w:type="pct"/>
            <w:vAlign w:val="center"/>
          </w:tcPr>
          <w:p w14:paraId="54D40A9E" w14:textId="7EBC749A"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4" w14:textId="77777777" w:rsidTr="00A12ED8">
        <w:trPr>
          <w:gridAfter w:val="1"/>
          <w:wAfter w:w="6" w:type="pct"/>
          <w:cantSplit/>
          <w:trHeight w:val="432"/>
        </w:trPr>
        <w:tc>
          <w:tcPr>
            <w:tcW w:w="253" w:type="pct"/>
            <w:vAlign w:val="center"/>
          </w:tcPr>
          <w:p w14:paraId="54D40AA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10</w:t>
            </w:r>
          </w:p>
        </w:tc>
        <w:tc>
          <w:tcPr>
            <w:tcW w:w="2244" w:type="pct"/>
            <w:vAlign w:val="center"/>
          </w:tcPr>
          <w:p w14:paraId="54D40AA2" w14:textId="1ED2327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Charge </w:t>
            </w:r>
            <w:r w:rsidR="0068512E">
              <w:rPr>
                <w:rFonts w:asciiTheme="minorHAnsi" w:hAnsiTheme="minorHAnsi"/>
                <w:sz w:val="18"/>
                <w:szCs w:val="18"/>
              </w:rPr>
              <w:t>A</w:t>
            </w:r>
            <w:r w:rsidRPr="00EC37DE">
              <w:rPr>
                <w:rFonts w:asciiTheme="minorHAnsi" w:hAnsiTheme="minorHAnsi"/>
                <w:sz w:val="18"/>
                <w:szCs w:val="18"/>
              </w:rPr>
              <w:t xml:space="preserve">djustment </w:t>
            </w:r>
            <w:r w:rsidR="00E85CEC" w:rsidRPr="00EC37DE">
              <w:rPr>
                <w:rFonts w:asciiTheme="minorHAnsi" w:hAnsiTheme="minorHAnsi"/>
                <w:sz w:val="18"/>
                <w:szCs w:val="18"/>
              </w:rPr>
              <w:t xml:space="preserve">to </w:t>
            </w:r>
            <w:r w:rsidR="0068512E">
              <w:rPr>
                <w:rFonts w:asciiTheme="minorHAnsi" w:hAnsiTheme="minorHAnsi"/>
                <w:sz w:val="18"/>
                <w:szCs w:val="18"/>
              </w:rPr>
              <w:t>S</w:t>
            </w:r>
            <w:r w:rsidR="00E85CEC" w:rsidRPr="00EC37DE">
              <w:rPr>
                <w:rFonts w:asciiTheme="minorHAnsi" w:hAnsiTheme="minorHAnsi"/>
                <w:sz w:val="18"/>
                <w:szCs w:val="18"/>
              </w:rPr>
              <w:t xml:space="preserve">tandard </w:t>
            </w:r>
            <w:r w:rsidR="0068512E">
              <w:rPr>
                <w:rFonts w:asciiTheme="minorHAnsi" w:hAnsiTheme="minorHAnsi"/>
                <w:sz w:val="18"/>
                <w:szCs w:val="18"/>
              </w:rPr>
              <w:t>C</w:t>
            </w:r>
            <w:r w:rsidR="00E85CEC" w:rsidRPr="00EC37DE">
              <w:rPr>
                <w:rFonts w:asciiTheme="minorHAnsi" w:hAnsiTheme="minorHAnsi"/>
                <w:sz w:val="18"/>
                <w:szCs w:val="18"/>
              </w:rPr>
              <w:t xml:space="preserve">harge </w:t>
            </w:r>
            <w:r w:rsidRPr="00EC37DE">
              <w:rPr>
                <w:rFonts w:asciiTheme="minorHAnsi" w:hAnsiTheme="minorHAnsi"/>
                <w:sz w:val="18"/>
                <w:szCs w:val="18"/>
              </w:rPr>
              <w:t xml:space="preserve">from </w:t>
            </w:r>
            <w:r w:rsidR="0068512E">
              <w:rPr>
                <w:rFonts w:asciiTheme="minorHAnsi" w:hAnsiTheme="minorHAnsi"/>
                <w:sz w:val="18"/>
                <w:szCs w:val="18"/>
              </w:rPr>
              <w:t>M</w:t>
            </w:r>
            <w:r w:rsidRPr="00EC37DE">
              <w:rPr>
                <w:rFonts w:asciiTheme="minorHAnsi" w:hAnsiTheme="minorHAnsi"/>
                <w:sz w:val="18"/>
                <w:szCs w:val="18"/>
              </w:rPr>
              <w:t xml:space="preserve">anufacturer’s </w:t>
            </w:r>
            <w:r w:rsidR="0068512E">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497" w:type="pct"/>
            <w:vAlign w:val="center"/>
          </w:tcPr>
          <w:p w14:paraId="54D40AA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8"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5"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11</w:t>
            </w:r>
          </w:p>
        </w:tc>
        <w:tc>
          <w:tcPr>
            <w:tcW w:w="2244" w:type="pct"/>
            <w:tcBorders>
              <w:top w:val="single" w:sz="4" w:space="0" w:color="auto"/>
              <w:left w:val="single" w:sz="4" w:space="0" w:color="auto"/>
              <w:bottom w:val="single" w:sz="4" w:space="0" w:color="auto"/>
              <w:right w:val="single" w:sz="4" w:space="0" w:color="auto"/>
            </w:tcBorders>
            <w:vAlign w:val="center"/>
          </w:tcPr>
          <w:p w14:paraId="54D40AA6" w14:textId="00E66562"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R</w:t>
            </w:r>
            <w:r w:rsidRPr="00EC37DE">
              <w:rPr>
                <w:rFonts w:asciiTheme="minorHAnsi" w:hAnsiTheme="minorHAnsi"/>
                <w:sz w:val="18"/>
                <w:szCs w:val="18"/>
              </w:rPr>
              <w:t xml:space="preserve">equired to be </w:t>
            </w:r>
            <w:r w:rsidR="0068512E">
              <w:rPr>
                <w:rFonts w:asciiTheme="minorHAnsi" w:hAnsiTheme="minorHAnsi"/>
                <w:sz w:val="18"/>
                <w:szCs w:val="18"/>
              </w:rPr>
              <w:t>W</w:t>
            </w:r>
            <w:r w:rsidRPr="00EC37DE">
              <w:rPr>
                <w:rFonts w:asciiTheme="minorHAnsi" w:hAnsiTheme="minorHAnsi"/>
                <w:sz w:val="18"/>
                <w:szCs w:val="18"/>
              </w:rPr>
              <w:t>eighed</w:t>
            </w:r>
            <w:r w:rsidR="0068512E">
              <w:rPr>
                <w:rFonts w:asciiTheme="minorHAnsi" w:hAnsiTheme="minorHAnsi"/>
                <w:sz w:val="18"/>
                <w:szCs w:val="18"/>
              </w:rPr>
              <w:t>-</w:t>
            </w:r>
            <w:r w:rsidRPr="00EC37DE">
              <w:rPr>
                <w:rFonts w:asciiTheme="minorHAnsi" w:hAnsiTheme="minorHAnsi"/>
                <w:sz w:val="18"/>
                <w:szCs w:val="18"/>
              </w:rPr>
              <w:t xml:space="preserve">in by the </w:t>
            </w:r>
            <w:r w:rsidR="0068512E">
              <w:rPr>
                <w:rFonts w:asciiTheme="minorHAnsi" w:hAnsiTheme="minorHAnsi"/>
                <w:sz w:val="18"/>
                <w:szCs w:val="18"/>
              </w:rPr>
              <w:t>I</w:t>
            </w:r>
            <w:r w:rsidRPr="00EC37DE">
              <w:rPr>
                <w:rFonts w:asciiTheme="minorHAnsi" w:hAnsiTheme="minorHAnsi"/>
                <w:sz w:val="18"/>
                <w:szCs w:val="18"/>
              </w:rPr>
              <w:t>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7"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C"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9"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12</w:t>
            </w:r>
          </w:p>
        </w:tc>
        <w:tc>
          <w:tcPr>
            <w:tcW w:w="2244" w:type="pct"/>
            <w:tcBorders>
              <w:top w:val="single" w:sz="4" w:space="0" w:color="auto"/>
              <w:left w:val="single" w:sz="4" w:space="0" w:color="auto"/>
              <w:bottom w:val="single" w:sz="4" w:space="0" w:color="auto"/>
              <w:right w:val="single" w:sz="4" w:space="0" w:color="auto"/>
            </w:tcBorders>
            <w:vAlign w:val="center"/>
          </w:tcPr>
          <w:p w14:paraId="54D40AAA" w14:textId="21CC20E4"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170608">
              <w:rPr>
                <w:rFonts w:asciiTheme="minorHAnsi" w:hAnsiTheme="minorHAnsi"/>
                <w:sz w:val="18"/>
                <w:szCs w:val="18"/>
              </w:rPr>
              <w:t>W</w:t>
            </w:r>
            <w:r w:rsidRPr="00EC37DE">
              <w:rPr>
                <w:rFonts w:asciiTheme="minorHAnsi" w:hAnsiTheme="minorHAnsi"/>
                <w:sz w:val="18"/>
                <w:szCs w:val="18"/>
              </w:rPr>
              <w:t>eighed</w:t>
            </w:r>
            <w:r w:rsidR="00170608">
              <w:rPr>
                <w:rFonts w:asciiTheme="minorHAnsi" w:hAnsiTheme="minorHAnsi"/>
                <w:sz w:val="18"/>
                <w:szCs w:val="18"/>
              </w:rPr>
              <w:t>-</w:t>
            </w:r>
            <w:r w:rsidRPr="00EC37DE">
              <w:rPr>
                <w:rFonts w:asciiTheme="minorHAnsi" w:hAnsiTheme="minorHAnsi"/>
                <w:sz w:val="18"/>
                <w:szCs w:val="18"/>
              </w:rPr>
              <w:t>in by Installer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B"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A12ED8" w14:paraId="54D40AB0" w14:textId="77777777" w:rsidTr="00A12ED8">
        <w:tblPrEx>
          <w:tblCellMar>
            <w:left w:w="115" w:type="dxa"/>
            <w:right w:w="115" w:type="dxa"/>
          </w:tblCellMar>
        </w:tblPrEx>
        <w:trPr>
          <w:trHeight w:val="288"/>
        </w:trPr>
        <w:tc>
          <w:tcPr>
            <w:tcW w:w="253" w:type="pct"/>
            <w:vAlign w:val="center"/>
          </w:tcPr>
          <w:p w14:paraId="54D40AAD" w14:textId="77777777" w:rsidR="00A12ED8" w:rsidRPr="00EC37DE" w:rsidRDefault="00E85CEC" w:rsidP="00E85CEC">
            <w:pPr>
              <w:jc w:val="center"/>
              <w:rPr>
                <w:rFonts w:asciiTheme="minorHAnsi" w:hAnsiTheme="minorHAnsi"/>
                <w:sz w:val="18"/>
                <w:szCs w:val="18"/>
              </w:rPr>
            </w:pPr>
            <w:r w:rsidRPr="00EC37DE">
              <w:rPr>
                <w:rFonts w:asciiTheme="minorHAnsi" w:hAnsiTheme="minorHAnsi"/>
                <w:sz w:val="18"/>
                <w:szCs w:val="18"/>
              </w:rPr>
              <w:t>13</w:t>
            </w:r>
          </w:p>
        </w:tc>
        <w:tc>
          <w:tcPr>
            <w:tcW w:w="2244" w:type="pct"/>
            <w:vAlign w:val="center"/>
          </w:tcPr>
          <w:p w14:paraId="49842776" w14:textId="77777777" w:rsidR="00A12ED8" w:rsidRDefault="00A12ED8" w:rsidP="00E85CEC">
            <w:pPr>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w:t>
            </w:r>
          </w:p>
          <w:p w14:paraId="54D40AAE" w14:textId="34DEDA41" w:rsidR="00170608" w:rsidRPr="00EC37DE" w:rsidRDefault="00170608" w:rsidP="00E85CEC">
            <w:pPr>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AF" w14:textId="77777777" w:rsidR="00A12ED8" w:rsidRPr="00EC37DE" w:rsidRDefault="00A12ED8" w:rsidP="00C11E80">
            <w:pPr>
              <w:spacing w:before="120" w:after="60"/>
              <w:rPr>
                <w:rFonts w:asciiTheme="minorHAnsi" w:hAnsiTheme="minorHAnsi"/>
                <w:sz w:val="18"/>
                <w:szCs w:val="18"/>
              </w:rPr>
            </w:pPr>
            <w:r w:rsidRPr="00EC37DE">
              <w:rPr>
                <w:rFonts w:asciiTheme="minorHAnsi" w:hAnsiTheme="minorHAnsi"/>
                <w:sz w:val="18"/>
                <w:szCs w:val="18"/>
              </w:rPr>
              <w:t xml:space="preserve">&lt;&lt;user input, pull down list: </w:t>
            </w:r>
            <w:r w:rsidR="00C11E80" w:rsidRPr="00EC37DE">
              <w:rPr>
                <w:rFonts w:asciiTheme="minorHAnsi" w:hAnsiTheme="minorHAnsi"/>
                <w:sz w:val="18"/>
                <w:szCs w:val="18"/>
              </w:rPr>
              <w:t>System Complies;  System does not Comply</w:t>
            </w:r>
            <w:r w:rsidRPr="00EC37DE">
              <w:rPr>
                <w:rFonts w:asciiTheme="minorHAnsi" w:hAnsiTheme="minorHAnsi"/>
                <w:sz w:val="18"/>
                <w:szCs w:val="18"/>
              </w:rPr>
              <w:t>&gt;&gt;</w:t>
            </w:r>
          </w:p>
        </w:tc>
      </w:tr>
      <w:tr w:rsidR="00A12ED8" w:rsidRPr="00A12ED8" w14:paraId="54D40AB4" w14:textId="77777777" w:rsidTr="00A12ED8">
        <w:tblPrEx>
          <w:tblCellMar>
            <w:left w:w="115" w:type="dxa"/>
            <w:right w:w="115" w:type="dxa"/>
          </w:tblCellMar>
        </w:tblPrEx>
        <w:trPr>
          <w:trHeight w:val="288"/>
        </w:trPr>
        <w:tc>
          <w:tcPr>
            <w:tcW w:w="5000" w:type="pct"/>
            <w:gridSpan w:val="4"/>
            <w:vAlign w:val="center"/>
          </w:tcPr>
          <w:p w14:paraId="54D40AB3" w14:textId="0E23CC93" w:rsidR="00A12ED8" w:rsidRPr="00EC37DE" w:rsidRDefault="00A12ED8" w:rsidP="00170608">
            <w:pPr>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A12ED8" w:rsidRPr="00A12ED8" w14:paraId="54D40AB6" w14:textId="77777777" w:rsidTr="00A12ED8">
        <w:tblPrEx>
          <w:tblCellMar>
            <w:left w:w="115" w:type="dxa"/>
            <w:right w:w="115" w:type="dxa"/>
          </w:tblCellMar>
        </w:tblPrEx>
        <w:trPr>
          <w:trHeight w:val="288"/>
        </w:trPr>
        <w:tc>
          <w:tcPr>
            <w:tcW w:w="5000" w:type="pct"/>
            <w:gridSpan w:val="4"/>
            <w:vAlign w:val="center"/>
          </w:tcPr>
          <w:p w14:paraId="54D40AB5" w14:textId="77777777" w:rsidR="00A12ED8" w:rsidRPr="00EC37DE" w:rsidRDefault="00A12ED8" w:rsidP="00170608">
            <w:pPr>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B9" w14:textId="77777777" w:rsidR="007F234C" w:rsidRDefault="007F234C" w:rsidP="00170608">
      <w:pPr>
        <w:pStyle w:val="Header"/>
        <w:tabs>
          <w:tab w:val="clear" w:pos="4320"/>
          <w:tab w:val="clear" w:pos="8640"/>
          <w:tab w:val="left" w:pos="360"/>
        </w:tabs>
        <w:ind w:left="274" w:hanging="274"/>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E85CEC" w:rsidRPr="00EC37DE" w14:paraId="54D40ABB" w14:textId="77777777" w:rsidTr="00170608">
        <w:trPr>
          <w:gridAfter w:val="1"/>
          <w:wAfter w:w="6" w:type="pct"/>
          <w:trHeight w:val="206"/>
        </w:trPr>
        <w:tc>
          <w:tcPr>
            <w:tcW w:w="4994" w:type="pct"/>
            <w:gridSpan w:val="3"/>
          </w:tcPr>
          <w:p w14:paraId="54D40ABA" w14:textId="787AE9C3" w:rsidR="00E85CEC" w:rsidRPr="00EC37DE" w:rsidRDefault="00812F96" w:rsidP="00E85CEC">
            <w:pPr>
              <w:keepNext/>
              <w:rPr>
                <w:rFonts w:asciiTheme="minorHAnsi" w:hAnsiTheme="minorHAnsi"/>
                <w:sz w:val="18"/>
                <w:szCs w:val="18"/>
              </w:rPr>
            </w:pPr>
            <w:r w:rsidRPr="00170608">
              <w:rPr>
                <w:rFonts w:asciiTheme="minorHAnsi" w:hAnsiTheme="minorHAnsi" w:cs="Arial"/>
                <w:b/>
                <w:caps/>
                <w:szCs w:val="18"/>
              </w:rPr>
              <w:t>E</w:t>
            </w:r>
            <w:r w:rsidR="00E85CEC" w:rsidRPr="00170608">
              <w:rPr>
                <w:rFonts w:asciiTheme="minorHAnsi" w:hAnsiTheme="minorHAnsi" w:cs="Arial"/>
                <w:b/>
                <w:caps/>
                <w:szCs w:val="18"/>
              </w:rPr>
              <w:t xml:space="preserve">. </w:t>
            </w:r>
            <w:r w:rsidR="00170608" w:rsidRPr="00170608">
              <w:rPr>
                <w:rFonts w:asciiTheme="minorHAnsi" w:hAnsiTheme="minorHAnsi"/>
                <w:b/>
                <w:szCs w:val="18"/>
              </w:rPr>
              <w:t>Weigh In Charge Procedure – Additional Requirements</w:t>
            </w:r>
          </w:p>
        </w:tc>
      </w:tr>
      <w:tr w:rsidR="00E85CEC" w:rsidRPr="00EC37DE" w14:paraId="54D40ABE" w14:textId="77777777" w:rsidTr="00E85CEC">
        <w:trPr>
          <w:gridAfter w:val="1"/>
          <w:wAfter w:w="6" w:type="pct"/>
          <w:trHeight w:val="326"/>
        </w:trPr>
        <w:tc>
          <w:tcPr>
            <w:tcW w:w="253" w:type="pct"/>
            <w:vAlign w:val="center"/>
          </w:tcPr>
          <w:p w14:paraId="54D40ABC"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ABD" w14:textId="2F169ED3" w:rsidR="00E85CEC" w:rsidRPr="00EC37DE" w:rsidRDefault="00B965F3" w:rsidP="00E85CEC">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E85CEC" w:rsidRPr="00EC37DE" w14:paraId="54D40AC1" w14:textId="77777777" w:rsidTr="00E85CEC">
        <w:trPr>
          <w:gridAfter w:val="1"/>
          <w:wAfter w:w="6" w:type="pct"/>
          <w:trHeight w:val="432"/>
        </w:trPr>
        <w:tc>
          <w:tcPr>
            <w:tcW w:w="253" w:type="pct"/>
          </w:tcPr>
          <w:p w14:paraId="54D40ABF"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AC0" w14:textId="77777777" w:rsidR="00E85CEC" w:rsidRPr="00EC37DE" w:rsidRDefault="00E85CEC" w:rsidP="00E85CEC">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E85CEC" w:rsidRPr="00A12ED8" w14:paraId="54D40AC5" w14:textId="77777777" w:rsidTr="00E85CEC">
        <w:tblPrEx>
          <w:tblCellMar>
            <w:left w:w="115" w:type="dxa"/>
            <w:right w:w="115" w:type="dxa"/>
          </w:tblCellMar>
        </w:tblPrEx>
        <w:trPr>
          <w:trHeight w:val="288"/>
        </w:trPr>
        <w:tc>
          <w:tcPr>
            <w:tcW w:w="253" w:type="pct"/>
            <w:vAlign w:val="center"/>
          </w:tcPr>
          <w:p w14:paraId="54D40AC2"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1F12808F" w14:textId="77777777" w:rsidR="00E85CEC" w:rsidRDefault="00E85CEC" w:rsidP="00170608">
            <w:pPr>
              <w:keepNext/>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 xml:space="preserve">: </w:t>
            </w:r>
          </w:p>
          <w:p w14:paraId="54D40AC3" w14:textId="5DCD7166" w:rsidR="00170608" w:rsidRPr="00EC37DE" w:rsidRDefault="00170608"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C4" w14:textId="77777777" w:rsidR="00E85CEC" w:rsidRPr="00EC37DE" w:rsidRDefault="00E85CEC" w:rsidP="00E85CEC">
            <w:pPr>
              <w:keepNext/>
              <w:spacing w:before="120" w:after="60"/>
              <w:rPr>
                <w:rFonts w:asciiTheme="minorHAnsi" w:hAnsiTheme="minorHAnsi"/>
                <w:sz w:val="18"/>
                <w:szCs w:val="18"/>
              </w:rPr>
            </w:pPr>
            <w:r w:rsidRPr="00EC37DE">
              <w:rPr>
                <w:rFonts w:asciiTheme="minorHAnsi" w:hAnsiTheme="minorHAnsi"/>
                <w:sz w:val="18"/>
                <w:szCs w:val="18"/>
              </w:rPr>
              <w:t>&lt;&lt;user input, pull down list: “Pass”, “Fail”&gt;&gt;</w:t>
            </w:r>
          </w:p>
        </w:tc>
      </w:tr>
      <w:tr w:rsidR="00E85CEC" w:rsidRPr="00A12ED8" w14:paraId="54D40AC9" w14:textId="77777777" w:rsidTr="00E85CEC">
        <w:tblPrEx>
          <w:tblCellMar>
            <w:left w:w="115" w:type="dxa"/>
            <w:right w:w="115" w:type="dxa"/>
          </w:tblCellMar>
        </w:tblPrEx>
        <w:trPr>
          <w:trHeight w:val="288"/>
        </w:trPr>
        <w:tc>
          <w:tcPr>
            <w:tcW w:w="5000" w:type="pct"/>
            <w:gridSpan w:val="4"/>
            <w:vAlign w:val="center"/>
          </w:tcPr>
          <w:p w14:paraId="54D40AC8" w14:textId="6A3ECABA" w:rsidR="00E85CEC" w:rsidRPr="00EC37DE" w:rsidRDefault="00E85CEC" w:rsidP="00170608">
            <w:pPr>
              <w:keepNext/>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E85CEC" w:rsidRPr="00A12ED8" w14:paraId="54D40ACB" w14:textId="77777777" w:rsidTr="00170608">
        <w:tblPrEx>
          <w:tblCellMar>
            <w:left w:w="115" w:type="dxa"/>
            <w:right w:w="115" w:type="dxa"/>
          </w:tblCellMar>
        </w:tblPrEx>
        <w:trPr>
          <w:trHeight w:val="440"/>
        </w:trPr>
        <w:tc>
          <w:tcPr>
            <w:tcW w:w="5000" w:type="pct"/>
            <w:gridSpan w:val="4"/>
            <w:vAlign w:val="center"/>
          </w:tcPr>
          <w:p w14:paraId="54D40ACA" w14:textId="77777777" w:rsidR="00E85CEC" w:rsidRPr="00EC37DE" w:rsidRDefault="00E85CEC"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CD" w14:textId="77777777" w:rsidR="007F234C" w:rsidRDefault="007F234C"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11E80" w:rsidRPr="00DF3F73" w14:paraId="54D40AD0" w14:textId="77777777" w:rsidTr="00F140A8">
        <w:trPr>
          <w:cantSplit/>
          <w:trHeight w:val="432"/>
        </w:trPr>
        <w:tc>
          <w:tcPr>
            <w:tcW w:w="5000" w:type="pct"/>
            <w:gridSpan w:val="2"/>
            <w:vAlign w:val="center"/>
          </w:tcPr>
          <w:p w14:paraId="54D40ACE" w14:textId="05F43B8F" w:rsidR="00C11E80" w:rsidRPr="00170608" w:rsidRDefault="00C11E80"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ACF" w14:textId="33C933A4" w:rsidR="00C11E80" w:rsidRPr="00DF3F73" w:rsidRDefault="00DC1986" w:rsidP="00170608">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11E80" w:rsidRPr="00DF3F73" w14:paraId="54D40AD3" w14:textId="77777777" w:rsidTr="00F140A8">
        <w:trPr>
          <w:cantSplit/>
          <w:trHeight w:val="432"/>
        </w:trPr>
        <w:tc>
          <w:tcPr>
            <w:tcW w:w="253" w:type="pct"/>
            <w:vAlign w:val="center"/>
          </w:tcPr>
          <w:p w14:paraId="54D40AD1" w14:textId="77777777" w:rsidR="00C11E80" w:rsidRPr="00DF3F73" w:rsidDel="00C76C40" w:rsidRDefault="00C11E80" w:rsidP="00F140A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4D40AD2" w14:textId="0FFF9EBB" w:rsidR="00C11E80" w:rsidRPr="00C170C9" w:rsidRDefault="00C11E80" w:rsidP="00C11E80">
            <w:pPr>
              <w:keepNext/>
              <w:spacing w:after="60"/>
              <w:rPr>
                <w:rFonts w:asciiTheme="minorHAnsi" w:hAnsiTheme="minorHAnsi"/>
                <w:sz w:val="18"/>
                <w:szCs w:val="18"/>
              </w:rPr>
            </w:pPr>
            <w:r w:rsidRPr="00C170C9">
              <w:rPr>
                <w:rFonts w:asciiTheme="minorHAnsi" w:hAnsiTheme="minorHAnsi"/>
                <w:sz w:val="18"/>
                <w:szCs w:val="18"/>
              </w:rPr>
              <w:t>&lt;&lt;if B01≠ System does not comply; andC02≠ System does not comply; and D13≠ System does not comply</w:t>
            </w:r>
            <w:r w:rsidR="002C1BFB">
              <w:rPr>
                <w:rFonts w:asciiTheme="minorHAnsi" w:hAnsiTheme="minorHAnsi"/>
                <w:sz w:val="18"/>
                <w:szCs w:val="18"/>
              </w:rPr>
              <w:t xml:space="preserve"> and E03 ≠ Fail</w:t>
            </w:r>
            <w:r w:rsidRPr="00C170C9">
              <w:rPr>
                <w:rFonts w:asciiTheme="minorHAnsi" w:hAnsiTheme="minorHAnsi"/>
                <w:sz w:val="18"/>
                <w:szCs w:val="18"/>
              </w:rPr>
              <w:t>; then display:</w:t>
            </w:r>
            <w:r w:rsidR="00DC1986" w:rsidRPr="00695C2B">
              <w:rPr>
                <w:rFonts w:asciiTheme="minorHAnsi" w:hAnsiTheme="minorHAnsi"/>
                <w:sz w:val="18"/>
                <w:szCs w:val="18"/>
              </w:rPr>
              <w:t xml:space="preserve"> </w:t>
            </w:r>
            <w:r w:rsidR="00DC1986">
              <w:rPr>
                <w:rFonts w:asciiTheme="minorHAnsi" w:hAnsiTheme="minorHAnsi"/>
                <w:sz w:val="18"/>
                <w:szCs w:val="18"/>
              </w:rPr>
              <w:t xml:space="preserve">Complies: </w:t>
            </w:r>
            <w:r w:rsidR="00DC1986" w:rsidRPr="00221722">
              <w:rPr>
                <w:rFonts w:asciiTheme="minorHAnsi" w:hAnsiTheme="minorHAnsi"/>
                <w:sz w:val="18"/>
                <w:szCs w:val="18"/>
              </w:rPr>
              <w:t>All specified verification protocol requirem</w:t>
            </w:r>
            <w:r w:rsidR="00DC1986">
              <w:rPr>
                <w:rFonts w:asciiTheme="minorHAnsi" w:hAnsiTheme="minorHAnsi"/>
                <w:sz w:val="18"/>
                <w:szCs w:val="18"/>
              </w:rPr>
              <w:t xml:space="preserve">ents on this document are met;  else display: </w:t>
            </w:r>
            <w:r w:rsidR="00DC1986" w:rsidRPr="00221722">
              <w:rPr>
                <w:rFonts w:asciiTheme="minorHAnsi" w:hAnsiTheme="minorHAnsi"/>
                <w:sz w:val="18"/>
                <w:szCs w:val="18"/>
              </w:rPr>
              <w:t>Does not comply: One or more specified verification protocol requirements on this document are not met</w:t>
            </w:r>
            <w:r w:rsidR="00DC1986" w:rsidRPr="00C170C9" w:rsidDel="00DC1986">
              <w:rPr>
                <w:rFonts w:asciiTheme="minorHAnsi" w:hAnsiTheme="minorHAnsi"/>
                <w:sz w:val="18"/>
                <w:szCs w:val="18"/>
              </w:rPr>
              <w:t xml:space="preserve"> </w:t>
            </w:r>
            <w:r w:rsidRPr="00C170C9">
              <w:rPr>
                <w:rFonts w:asciiTheme="minorHAnsi" w:hAnsiTheme="minorHAnsi"/>
                <w:sz w:val="18"/>
                <w:szCs w:val="18"/>
              </w:rPr>
              <w:t>&gt;&gt;</w:t>
            </w:r>
          </w:p>
        </w:tc>
      </w:tr>
    </w:tbl>
    <w:p w14:paraId="54D40AD4" w14:textId="77777777" w:rsidR="00C11E80" w:rsidRDefault="00C11E80" w:rsidP="00242D77"/>
    <w:p w14:paraId="54D40AD5" w14:textId="77777777" w:rsidR="00C11E80" w:rsidDel="004A5E5A" w:rsidRDefault="00C11E80" w:rsidP="00242D7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812F96" w:rsidRPr="004350BF" w14:paraId="54D40AD7" w14:textId="77777777" w:rsidTr="00F140A8">
        <w:trPr>
          <w:trHeight w:val="288"/>
        </w:trPr>
        <w:tc>
          <w:tcPr>
            <w:tcW w:w="10950" w:type="dxa"/>
            <w:gridSpan w:val="4"/>
            <w:vAlign w:val="center"/>
          </w:tcPr>
          <w:p w14:paraId="54D40AD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t>Documentation Author's Declaration Statement</w:t>
            </w:r>
          </w:p>
        </w:tc>
      </w:tr>
      <w:tr w:rsidR="00812F96" w:rsidRPr="004350BF" w14:paraId="54D40AD9" w14:textId="77777777" w:rsidTr="00F140A8">
        <w:trPr>
          <w:trHeight w:val="360"/>
        </w:trPr>
        <w:tc>
          <w:tcPr>
            <w:tcW w:w="10950" w:type="dxa"/>
            <w:gridSpan w:val="4"/>
            <w:vAlign w:val="center"/>
          </w:tcPr>
          <w:p w14:paraId="54D40AD8" w14:textId="77777777" w:rsidR="00812F96" w:rsidRPr="004350BF" w:rsidRDefault="00812F96" w:rsidP="00812F96">
            <w:pPr>
              <w:keepNext/>
              <w:numPr>
                <w:ilvl w:val="0"/>
                <w:numId w:val="27"/>
              </w:numPr>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812F96" w:rsidRPr="004350BF" w14:paraId="54D40ADC" w14:textId="77777777" w:rsidTr="00F140A8">
        <w:trPr>
          <w:trHeight w:val="360"/>
        </w:trPr>
        <w:tc>
          <w:tcPr>
            <w:tcW w:w="5434" w:type="dxa"/>
          </w:tcPr>
          <w:p w14:paraId="54D40ADA"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Pr>
          <w:p w14:paraId="54D40ADB"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Signature:</w:t>
            </w:r>
          </w:p>
        </w:tc>
      </w:tr>
      <w:tr w:rsidR="00812F96" w:rsidRPr="004350BF" w14:paraId="54D40ADF" w14:textId="77777777" w:rsidTr="00F140A8">
        <w:trPr>
          <w:trHeight w:val="360"/>
        </w:trPr>
        <w:tc>
          <w:tcPr>
            <w:tcW w:w="5434" w:type="dxa"/>
          </w:tcPr>
          <w:p w14:paraId="54D40ADD"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Pr>
          <w:p w14:paraId="54D40ADE"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Date Signed:</w:t>
            </w:r>
          </w:p>
        </w:tc>
      </w:tr>
      <w:tr w:rsidR="00812F96" w:rsidRPr="004350BF" w14:paraId="54D40AE2" w14:textId="77777777" w:rsidTr="00F140A8">
        <w:trPr>
          <w:trHeight w:val="360"/>
        </w:trPr>
        <w:tc>
          <w:tcPr>
            <w:tcW w:w="5434" w:type="dxa"/>
          </w:tcPr>
          <w:p w14:paraId="54D40AE0"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Pr>
          <w:p w14:paraId="54D40AE1"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812F96" w:rsidRPr="004350BF" w14:paraId="54D40AE5" w14:textId="77777777" w:rsidTr="00F140A8">
        <w:trPr>
          <w:trHeight w:val="360"/>
        </w:trPr>
        <w:tc>
          <w:tcPr>
            <w:tcW w:w="5434" w:type="dxa"/>
          </w:tcPr>
          <w:p w14:paraId="54D40AE3"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Pr>
          <w:p w14:paraId="54D40AE4"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Phone:</w:t>
            </w:r>
          </w:p>
        </w:tc>
      </w:tr>
      <w:tr w:rsidR="00812F96" w:rsidRPr="004350BF" w14:paraId="54D40AE7" w14:textId="77777777" w:rsidTr="00F140A8">
        <w:tblPrEx>
          <w:tblCellMar>
            <w:left w:w="115" w:type="dxa"/>
            <w:right w:w="115" w:type="dxa"/>
          </w:tblCellMar>
        </w:tblPrEx>
        <w:trPr>
          <w:trHeight w:val="296"/>
        </w:trPr>
        <w:tc>
          <w:tcPr>
            <w:tcW w:w="10950" w:type="dxa"/>
            <w:gridSpan w:val="4"/>
            <w:vAlign w:val="center"/>
          </w:tcPr>
          <w:p w14:paraId="54D40AE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812F96" w:rsidRPr="004350BF" w14:paraId="54D40AEE" w14:textId="77777777" w:rsidTr="00F140A8">
        <w:tblPrEx>
          <w:tblCellMar>
            <w:left w:w="115" w:type="dxa"/>
            <w:right w:w="115" w:type="dxa"/>
          </w:tblCellMar>
        </w:tblPrEx>
        <w:trPr>
          <w:trHeight w:val="504"/>
        </w:trPr>
        <w:tc>
          <w:tcPr>
            <w:tcW w:w="10950" w:type="dxa"/>
            <w:gridSpan w:val="4"/>
            <w:shd w:val="clear" w:color="auto" w:fill="auto"/>
          </w:tcPr>
          <w:p w14:paraId="54D40AE8" w14:textId="77777777" w:rsidR="00812F96" w:rsidRPr="004350BF" w:rsidRDefault="00812F96"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AE9"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AEA"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AEB"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AEC"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AED"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12F96" w:rsidRPr="004350BF" w14:paraId="54D40AF0" w14:textId="77777777" w:rsidTr="00F140A8">
        <w:tblPrEx>
          <w:tblCellMar>
            <w:left w:w="115" w:type="dxa"/>
            <w:right w:w="115" w:type="dxa"/>
          </w:tblCellMar>
        </w:tblPrEx>
        <w:trPr>
          <w:trHeight w:val="278"/>
        </w:trPr>
        <w:tc>
          <w:tcPr>
            <w:tcW w:w="10950" w:type="dxa"/>
            <w:gridSpan w:val="4"/>
            <w:vAlign w:val="center"/>
          </w:tcPr>
          <w:p w14:paraId="54D40AEF"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812F96" w:rsidRPr="004350BF" w14:paraId="54D40AF2" w14:textId="77777777" w:rsidTr="00F140A8">
        <w:tblPrEx>
          <w:tblCellMar>
            <w:left w:w="115" w:type="dxa"/>
            <w:right w:w="115" w:type="dxa"/>
          </w:tblCellMar>
        </w:tblPrEx>
        <w:trPr>
          <w:trHeight w:hRule="exact" w:val="360"/>
        </w:trPr>
        <w:tc>
          <w:tcPr>
            <w:tcW w:w="10950" w:type="dxa"/>
            <w:gridSpan w:val="4"/>
            <w:vAlign w:val="center"/>
          </w:tcPr>
          <w:p w14:paraId="54D40AF1"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812F96" w:rsidRPr="004350BF" w14:paraId="54D40AF5" w14:textId="77777777" w:rsidTr="00F140A8">
        <w:tblPrEx>
          <w:tblCellMar>
            <w:left w:w="115" w:type="dxa"/>
            <w:right w:w="115" w:type="dxa"/>
          </w:tblCellMar>
        </w:tblPrEx>
        <w:trPr>
          <w:trHeight w:hRule="exact" w:val="360"/>
        </w:trPr>
        <w:tc>
          <w:tcPr>
            <w:tcW w:w="5475" w:type="dxa"/>
            <w:gridSpan w:val="2"/>
          </w:tcPr>
          <w:p w14:paraId="54D40AF3"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Pr>
          <w:p w14:paraId="54D40AF4"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812F96" w:rsidRPr="004350BF" w14:paraId="54D40AF7" w14:textId="77777777" w:rsidTr="00F140A8">
        <w:tblPrEx>
          <w:tblCellMar>
            <w:left w:w="108" w:type="dxa"/>
            <w:right w:w="108" w:type="dxa"/>
          </w:tblCellMar>
        </w:tblPrEx>
        <w:trPr>
          <w:trHeight w:hRule="exact" w:val="288"/>
        </w:trPr>
        <w:tc>
          <w:tcPr>
            <w:tcW w:w="10950" w:type="dxa"/>
            <w:gridSpan w:val="4"/>
            <w:vAlign w:val="center"/>
          </w:tcPr>
          <w:p w14:paraId="54D40AF6"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812F96" w:rsidRPr="004350BF" w14:paraId="54D40AFA" w14:textId="77777777" w:rsidTr="00F140A8">
        <w:tblPrEx>
          <w:tblCellMar>
            <w:left w:w="108" w:type="dxa"/>
            <w:right w:w="108" w:type="dxa"/>
          </w:tblCellMar>
        </w:tblPrEx>
        <w:trPr>
          <w:trHeight w:hRule="exact" w:val="360"/>
        </w:trPr>
        <w:tc>
          <w:tcPr>
            <w:tcW w:w="5482" w:type="dxa"/>
            <w:gridSpan w:val="3"/>
          </w:tcPr>
          <w:p w14:paraId="54D40AF8"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Pr>
          <w:p w14:paraId="54D40AF9" w14:textId="6AF9F762"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170608">
              <w:rPr>
                <w:rFonts w:asciiTheme="minorHAnsi" w:hAnsiTheme="minorHAnsi"/>
                <w:sz w:val="14"/>
                <w:szCs w:val="14"/>
              </w:rPr>
              <w:t>:</w:t>
            </w:r>
          </w:p>
        </w:tc>
      </w:tr>
      <w:tr w:rsidR="00812F96" w:rsidRPr="004350BF" w14:paraId="54D40AFC" w14:textId="77777777" w:rsidTr="00F140A8">
        <w:tblPrEx>
          <w:tblCellMar>
            <w:left w:w="108" w:type="dxa"/>
            <w:right w:w="108" w:type="dxa"/>
          </w:tblCellMar>
        </w:tblPrEx>
        <w:trPr>
          <w:trHeight w:val="288"/>
        </w:trPr>
        <w:tc>
          <w:tcPr>
            <w:tcW w:w="10950" w:type="dxa"/>
            <w:gridSpan w:val="4"/>
            <w:vAlign w:val="center"/>
          </w:tcPr>
          <w:p w14:paraId="54D40AFB"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812F96" w:rsidRPr="004350BF" w14:paraId="54D40AFE" w14:textId="77777777" w:rsidTr="00F140A8">
        <w:tblPrEx>
          <w:tblCellMar>
            <w:left w:w="108" w:type="dxa"/>
            <w:right w:w="108" w:type="dxa"/>
          </w:tblCellMar>
        </w:tblPrEx>
        <w:trPr>
          <w:trHeight w:hRule="exact" w:val="360"/>
        </w:trPr>
        <w:tc>
          <w:tcPr>
            <w:tcW w:w="10950" w:type="dxa"/>
            <w:gridSpan w:val="4"/>
          </w:tcPr>
          <w:p w14:paraId="54D40AFD"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812F96" w:rsidRPr="004350BF" w14:paraId="54D40B01"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AFF"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B00"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812F96" w:rsidRPr="004350BF" w14:paraId="54D40B04"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B02" w14:textId="129458D3"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170608">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B03"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B05" w14:textId="77777777" w:rsidR="00B51A66" w:rsidRDefault="00B51A66"/>
    <w:sectPr w:rsidR="00B51A66" w:rsidSect="00D51F70">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BA12D" w14:textId="77777777" w:rsidR="00326450" w:rsidRDefault="00326450">
      <w:r>
        <w:separator/>
      </w:r>
    </w:p>
  </w:endnote>
  <w:endnote w:type="continuationSeparator" w:id="0">
    <w:p w14:paraId="4A36229F" w14:textId="77777777" w:rsidR="00326450" w:rsidRDefault="00326450">
      <w:r>
        <w:continuationSeparator/>
      </w:r>
    </w:p>
  </w:endnote>
  <w:endnote w:type="continuationNotice" w:id="1">
    <w:p w14:paraId="05C1CDF6" w14:textId="77777777" w:rsidR="00326450" w:rsidRDefault="0032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1E" w14:textId="77777777" w:rsidR="00326450" w:rsidRPr="00A404B1" w:rsidRDefault="00326450" w:rsidP="00170608">
    <w:pPr>
      <w:pStyle w:val="Footer"/>
    </w:pPr>
    <w:r w:rsidRPr="00A404B1">
      <w:t xml:space="preserve">Registration Number:                                                           Registration Date/Time:                                           HERS Provider:                       </w:t>
    </w:r>
  </w:p>
  <w:p w14:paraId="54D40B1F" w14:textId="358851BE"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r w:rsidRPr="00550A6E">
      <w:t xml:space="preserve">January </w:t>
    </w:r>
    <w:del w:id="4" w:author="Markstrum, Alexis@Energy" w:date="2019-11-18T11:18:00Z">
      <w:r w:rsidRPr="00550A6E" w:rsidDel="00CA4D9E">
        <w:delText>20</w:delText>
      </w:r>
      <w:r w:rsidDel="00CA4D9E">
        <w:delText>19</w:delText>
      </w:r>
    </w:del>
    <w:ins w:id="5" w:author="Markstrum, Alexis@Energy" w:date="2019-11-18T11:18:00Z">
      <w:r w:rsidR="00CA4D9E" w:rsidRPr="00550A6E">
        <w:t>20</w:t>
      </w:r>
      <w:r w:rsidR="00CA4D9E">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27" w14:textId="6CA8E226" w:rsidR="00326450" w:rsidRPr="00A404B1" w:rsidRDefault="00326450" w:rsidP="00170608">
    <w:pPr>
      <w:pStyle w:val="Footer"/>
    </w:pPr>
    <w:r w:rsidRPr="00A404B1">
      <w:t>CA Building Energy Efficiency Standards - 201</w:t>
    </w:r>
    <w:r>
      <w:t>9</w:t>
    </w:r>
    <w:r w:rsidRPr="00A404B1">
      <w:t xml:space="preserve"> Residential Compliance</w:t>
    </w:r>
    <w:r w:rsidRPr="00A404B1">
      <w:tab/>
    </w:r>
    <w:r w:rsidRPr="00550A6E">
      <w:t xml:space="preserve">January </w:t>
    </w:r>
    <w:del w:id="6" w:author="Markstrum, Alexis@Energy" w:date="2019-11-18T11:18:00Z">
      <w:r w:rsidRPr="00550A6E" w:rsidDel="00CA4D9E">
        <w:delText>20</w:delText>
      </w:r>
      <w:r w:rsidDel="00CA4D9E">
        <w:delText>19</w:delText>
      </w:r>
    </w:del>
    <w:ins w:id="7" w:author="Markstrum, Alexis@Energy" w:date="2019-11-18T11:18:00Z">
      <w:r w:rsidR="00CA4D9E" w:rsidRPr="00550A6E">
        <w:t>20</w:t>
      </w:r>
      <w:r w:rsidR="00CA4D9E">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8EA1" w14:textId="77777777" w:rsidR="00326450" w:rsidRDefault="00326450">
      <w:r>
        <w:separator/>
      </w:r>
    </w:p>
  </w:footnote>
  <w:footnote w:type="continuationSeparator" w:id="0">
    <w:p w14:paraId="22E1F856" w14:textId="77777777" w:rsidR="00326450" w:rsidRDefault="00326450">
      <w:r>
        <w:continuationSeparator/>
      </w:r>
    </w:p>
  </w:footnote>
  <w:footnote w:type="continuationNotice" w:id="1">
    <w:p w14:paraId="00C848AC" w14:textId="77777777" w:rsidR="00326450" w:rsidRDefault="003264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0C" w14:textId="42369013" w:rsidR="00326450" w:rsidRPr="00901A8A" w:rsidRDefault="00326450" w:rsidP="004350BF">
    <w:pPr>
      <w:suppressAutoHyphens/>
      <w:ind w:left="-90"/>
      <w:rPr>
        <w:rFonts w:ascii="Arial" w:hAnsi="Arial" w:cs="Arial"/>
        <w:sz w:val="14"/>
        <w:szCs w:val="14"/>
      </w:rPr>
    </w:pPr>
    <w:r w:rsidRPr="00576B0E">
      <w:rPr>
        <w:rFonts w:ascii="Arial" w:hAnsi="Arial"/>
        <w:noProof/>
        <w:sz w:val="14"/>
      </w:rPr>
      <w:drawing>
        <wp:anchor distT="0" distB="0" distL="114300" distR="114300" simplePos="0" relativeHeight="251657216" behindDoc="0" locked="0" layoutInCell="1" allowOverlap="1" wp14:anchorId="54D40B30" wp14:editId="3A1C46E2">
          <wp:simplePos x="0" y="0"/>
          <wp:positionH relativeFrom="margin">
            <wp:posOffset>6619240</wp:posOffset>
          </wp:positionH>
          <wp:positionV relativeFrom="margin">
            <wp:posOffset>-1232535</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sidR="00466B04">
      <w:rPr>
        <w:rFonts w:ascii="Arial" w:hAnsi="Arial" w:cs="Arial"/>
        <w:noProof/>
        <w:sz w:val="14"/>
        <w:szCs w:val="14"/>
      </w:rPr>
      <w:pict w14:anchorId="54D40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4D40B0D" w14:textId="77777777" w:rsidR="00326450" w:rsidRDefault="00326450" w:rsidP="004350BF">
    <w:pPr>
      <w:suppressAutoHyphens/>
      <w:ind w:left="-90"/>
      <w:rPr>
        <w:rFonts w:ascii="Arial" w:hAnsi="Arial" w:cs="Arial"/>
        <w:b/>
        <w:sz w:val="24"/>
        <w:szCs w:val="24"/>
      </w:rPr>
    </w:pPr>
    <w:r>
      <w:rPr>
        <w:rFonts w:ascii="Arial" w:hAnsi="Arial" w:cs="Arial"/>
        <w:b/>
        <w:sz w:val="24"/>
        <w:szCs w:val="24"/>
      </w:rPr>
      <w:t>REFRIGERANT CHARGE VERIFICATION</w:t>
    </w:r>
  </w:p>
  <w:p w14:paraId="54D40B0E" w14:textId="0ACC4823" w:rsidR="00326450" w:rsidRPr="00901A8A" w:rsidRDefault="00326450" w:rsidP="004350BF">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del w:id="2" w:author="Markstrum, Alexis@Energy" w:date="2019-11-18T11:18:00Z">
      <w:r w:rsidDel="00CA4D9E">
        <w:rPr>
          <w:rFonts w:ascii="Arial" w:hAnsi="Arial" w:cs="Arial"/>
          <w:sz w:val="14"/>
          <w:szCs w:val="14"/>
        </w:rPr>
        <w:delText>19</w:delText>
      </w:r>
    </w:del>
    <w:ins w:id="3" w:author="Markstrum, Alexis@Energy" w:date="2019-11-18T11:18:00Z">
      <w:r w:rsidR="00CA4D9E">
        <w:rPr>
          <w:rFonts w:ascii="Arial" w:hAnsi="Arial" w:cs="Arial"/>
          <w:sz w:val="14"/>
          <w:szCs w:val="14"/>
        </w:rPr>
        <w:t>20</w:t>
      </w:r>
    </w:ins>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26450" w:rsidRPr="00F85124" w14:paraId="54D40B11" w14:textId="77777777" w:rsidTr="00713095">
      <w:trPr>
        <w:cantSplit/>
        <w:trHeight w:val="288"/>
      </w:trPr>
      <w:tc>
        <w:tcPr>
          <w:tcW w:w="3738" w:type="pct"/>
          <w:gridSpan w:val="2"/>
          <w:tcBorders>
            <w:right w:val="nil"/>
          </w:tcBorders>
          <w:vAlign w:val="center"/>
        </w:tcPr>
        <w:p w14:paraId="54D40B0F" w14:textId="77777777" w:rsidR="00326450" w:rsidRPr="00962907" w:rsidRDefault="00326450" w:rsidP="0071309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4D40B10" w14:textId="77777777" w:rsidR="00326450" w:rsidRPr="00962907" w:rsidRDefault="00326450" w:rsidP="0071309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14" w14:textId="77777777" w:rsidTr="00713095">
      <w:trPr>
        <w:cantSplit/>
        <w:trHeight w:val="288"/>
      </w:trPr>
      <w:tc>
        <w:tcPr>
          <w:tcW w:w="2500" w:type="pct"/>
          <w:tcBorders>
            <w:right w:val="nil"/>
          </w:tcBorders>
        </w:tcPr>
        <w:p w14:paraId="54D40B12" w14:textId="77777777" w:rsidR="00326450" w:rsidRPr="00962907" w:rsidRDefault="00326450" w:rsidP="0071309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4D40B13" w14:textId="34AFE14A" w:rsidR="00326450" w:rsidRPr="00962907" w:rsidRDefault="00326450" w:rsidP="0071309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466B04" w:rsidRPr="00466B04">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66B04">
            <w:rPr>
              <w:rFonts w:ascii="Calibri" w:hAnsi="Calibri"/>
              <w:bCs/>
              <w:noProof/>
            </w:rPr>
            <w:t>4</w:t>
          </w:r>
          <w:r>
            <w:rPr>
              <w:rFonts w:ascii="Calibri" w:hAnsi="Calibri"/>
              <w:bCs/>
              <w:noProof/>
            </w:rPr>
            <w:fldChar w:fldCharType="end"/>
          </w:r>
          <w:r w:rsidRPr="00962907">
            <w:rPr>
              <w:rFonts w:ascii="Calibri" w:hAnsi="Calibri"/>
              <w:bCs/>
            </w:rPr>
            <w:t>)</w:t>
          </w:r>
        </w:p>
      </w:tc>
    </w:tr>
    <w:tr w:rsidR="00326450" w:rsidRPr="00F85124" w14:paraId="54D40B18" w14:textId="77777777" w:rsidTr="00713095">
      <w:trPr>
        <w:cantSplit/>
        <w:trHeight w:val="288"/>
      </w:trPr>
      <w:tc>
        <w:tcPr>
          <w:tcW w:w="0" w:type="auto"/>
        </w:tcPr>
        <w:p w14:paraId="54D40B15" w14:textId="77777777" w:rsidR="00326450" w:rsidRPr="00962907" w:rsidRDefault="00326450" w:rsidP="00713095">
          <w:pPr>
            <w:rPr>
              <w:rFonts w:ascii="Calibri" w:hAnsi="Calibri"/>
              <w:sz w:val="12"/>
              <w:szCs w:val="12"/>
            </w:rPr>
          </w:pPr>
          <w:r w:rsidRPr="00962907">
            <w:rPr>
              <w:rFonts w:ascii="Calibri" w:hAnsi="Calibri"/>
              <w:sz w:val="12"/>
              <w:szCs w:val="12"/>
            </w:rPr>
            <w:t>Project Name:</w:t>
          </w:r>
        </w:p>
      </w:tc>
      <w:tc>
        <w:tcPr>
          <w:tcW w:w="1377" w:type="pct"/>
        </w:tcPr>
        <w:p w14:paraId="54D40B16" w14:textId="77777777" w:rsidR="00326450" w:rsidRPr="00962907" w:rsidRDefault="00326450" w:rsidP="00713095">
          <w:pPr>
            <w:rPr>
              <w:rFonts w:ascii="Calibri" w:hAnsi="Calibri"/>
              <w:sz w:val="12"/>
              <w:szCs w:val="12"/>
            </w:rPr>
          </w:pPr>
          <w:r w:rsidRPr="00962907">
            <w:rPr>
              <w:rFonts w:ascii="Calibri" w:hAnsi="Calibri"/>
              <w:sz w:val="12"/>
              <w:szCs w:val="12"/>
            </w:rPr>
            <w:t>Enforcement Agency:</w:t>
          </w:r>
        </w:p>
      </w:tc>
      <w:tc>
        <w:tcPr>
          <w:tcW w:w="1262" w:type="pct"/>
        </w:tcPr>
        <w:p w14:paraId="54D40B17" w14:textId="77777777" w:rsidR="00326450" w:rsidRPr="00962907" w:rsidRDefault="00326450" w:rsidP="00713095">
          <w:pPr>
            <w:rPr>
              <w:rFonts w:ascii="Calibri" w:hAnsi="Calibri"/>
              <w:sz w:val="12"/>
              <w:szCs w:val="12"/>
            </w:rPr>
          </w:pPr>
          <w:r w:rsidRPr="00962907">
            <w:rPr>
              <w:rFonts w:ascii="Calibri" w:hAnsi="Calibri"/>
              <w:sz w:val="12"/>
              <w:szCs w:val="12"/>
            </w:rPr>
            <w:t>Permit Number:</w:t>
          </w:r>
        </w:p>
      </w:tc>
    </w:tr>
    <w:tr w:rsidR="00326450" w:rsidRPr="00F85124" w14:paraId="54D40B1C" w14:textId="77777777" w:rsidTr="00713095">
      <w:trPr>
        <w:cantSplit/>
        <w:trHeight w:val="288"/>
      </w:trPr>
      <w:tc>
        <w:tcPr>
          <w:tcW w:w="0" w:type="auto"/>
        </w:tcPr>
        <w:p w14:paraId="54D40B19" w14:textId="77777777" w:rsidR="00326450" w:rsidRPr="00962907" w:rsidRDefault="00326450" w:rsidP="00713095">
          <w:pPr>
            <w:rPr>
              <w:rFonts w:ascii="Calibri" w:hAnsi="Calibri"/>
              <w:sz w:val="12"/>
              <w:szCs w:val="12"/>
              <w:vertAlign w:val="superscript"/>
            </w:rPr>
          </w:pPr>
          <w:r w:rsidRPr="00962907">
            <w:rPr>
              <w:rFonts w:ascii="Calibri" w:hAnsi="Calibri"/>
              <w:sz w:val="12"/>
              <w:szCs w:val="12"/>
            </w:rPr>
            <w:t>Dwelling Address:</w:t>
          </w:r>
        </w:p>
      </w:tc>
      <w:tc>
        <w:tcPr>
          <w:tcW w:w="1377" w:type="pct"/>
        </w:tcPr>
        <w:p w14:paraId="54D40B1A" w14:textId="76893FAD" w:rsidR="00326450" w:rsidRPr="00962907" w:rsidRDefault="00326450" w:rsidP="0071309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54D40B1B" w14:textId="0A5CC1F8" w:rsidR="00326450" w:rsidRPr="00962907" w:rsidRDefault="00326450" w:rsidP="0071309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54D40B1D" w14:textId="77777777" w:rsidR="00326450" w:rsidRDefault="00326450"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26450" w:rsidRPr="00F85124" w14:paraId="54D40B22" w14:textId="77777777">
      <w:trPr>
        <w:cantSplit/>
        <w:trHeight w:val="288"/>
      </w:trPr>
      <w:tc>
        <w:tcPr>
          <w:tcW w:w="4016" w:type="pct"/>
          <w:gridSpan w:val="2"/>
          <w:tcBorders>
            <w:right w:val="nil"/>
          </w:tcBorders>
          <w:vAlign w:val="center"/>
        </w:tcPr>
        <w:p w14:paraId="54D40B20"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4D40B21"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5" w14:textId="77777777">
      <w:trPr>
        <w:cantSplit/>
        <w:trHeight w:val="288"/>
      </w:trPr>
      <w:tc>
        <w:tcPr>
          <w:tcW w:w="2500" w:type="pct"/>
          <w:tcBorders>
            <w:right w:val="nil"/>
          </w:tcBorders>
        </w:tcPr>
        <w:p w14:paraId="54D40B23"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54D40B24" w14:textId="42861B36"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466B04" w:rsidRPr="00466B04">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66B04">
            <w:rPr>
              <w:rFonts w:ascii="Calibri" w:hAnsi="Calibri"/>
              <w:bCs/>
              <w:noProof/>
            </w:rPr>
            <w:t>3</w:t>
          </w:r>
          <w:r>
            <w:rPr>
              <w:rFonts w:ascii="Calibri" w:hAnsi="Calibri"/>
              <w:bCs/>
              <w:noProof/>
            </w:rPr>
            <w:fldChar w:fldCharType="end"/>
          </w:r>
          <w:r w:rsidRPr="00962907">
            <w:rPr>
              <w:rFonts w:ascii="Calibri" w:hAnsi="Calibri"/>
              <w:bCs/>
            </w:rPr>
            <w:t>)</w:t>
          </w:r>
        </w:p>
      </w:tc>
    </w:tr>
  </w:tbl>
  <w:p w14:paraId="54D40B26" w14:textId="77777777" w:rsidR="00326450" w:rsidRDefault="00326450"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26450" w:rsidRPr="00F85124" w14:paraId="54D40B2A" w14:textId="77777777">
      <w:trPr>
        <w:cantSplit/>
        <w:trHeight w:val="288"/>
      </w:trPr>
      <w:tc>
        <w:tcPr>
          <w:tcW w:w="4016" w:type="pct"/>
          <w:gridSpan w:val="2"/>
          <w:tcBorders>
            <w:right w:val="nil"/>
          </w:tcBorders>
          <w:vAlign w:val="center"/>
        </w:tcPr>
        <w:p w14:paraId="54D40B28" w14:textId="77777777" w:rsidR="00326450" w:rsidRPr="008638D5" w:rsidRDefault="00326450"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4D40B29" w14:textId="77777777" w:rsidR="00326450" w:rsidRPr="00962907" w:rsidRDefault="0032645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326450" w:rsidRPr="00F85124" w14:paraId="54D40B2D" w14:textId="77777777">
      <w:trPr>
        <w:cantSplit/>
        <w:trHeight w:val="288"/>
      </w:trPr>
      <w:tc>
        <w:tcPr>
          <w:tcW w:w="2500" w:type="pct"/>
          <w:tcBorders>
            <w:right w:val="nil"/>
          </w:tcBorders>
        </w:tcPr>
        <w:p w14:paraId="54D40B2B" w14:textId="77777777" w:rsidR="00326450" w:rsidRPr="00962907" w:rsidRDefault="0032645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c</w:t>
          </w:r>
        </w:p>
      </w:tc>
      <w:tc>
        <w:tcPr>
          <w:tcW w:w="2500" w:type="pct"/>
          <w:gridSpan w:val="2"/>
          <w:tcBorders>
            <w:left w:val="nil"/>
          </w:tcBorders>
        </w:tcPr>
        <w:p w14:paraId="54D40B2C" w14:textId="288A19F4" w:rsidR="00326450" w:rsidRPr="00962907" w:rsidRDefault="00326450"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466B04" w:rsidRPr="00466B04">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66B04">
            <w:rPr>
              <w:rFonts w:ascii="Calibri" w:hAnsi="Calibri"/>
              <w:bCs/>
              <w:noProof/>
            </w:rPr>
            <w:t>6</w:t>
          </w:r>
          <w:r>
            <w:rPr>
              <w:rFonts w:ascii="Calibri" w:hAnsi="Calibri"/>
              <w:bCs/>
              <w:noProof/>
            </w:rPr>
            <w:fldChar w:fldCharType="end"/>
          </w:r>
          <w:r w:rsidRPr="00962907">
            <w:rPr>
              <w:rFonts w:ascii="Calibri" w:hAnsi="Calibri"/>
              <w:bCs/>
            </w:rPr>
            <w:t>)</w:t>
          </w:r>
        </w:p>
      </w:tc>
    </w:tr>
  </w:tbl>
  <w:p w14:paraId="54D40B2E" w14:textId="77777777" w:rsidR="00326450" w:rsidRDefault="00326450"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50564F"/>
    <w:multiLevelType w:val="hybridMultilevel"/>
    <w:tmpl w:val="1D127AC4"/>
    <w:lvl w:ilvl="0" w:tplc="14401C0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BB5EBA28"/>
    <w:lvl w:ilvl="0" w:tplc="428AFB94">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4EE698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9"/>
  </w:num>
  <w:num w:numId="11">
    <w:abstractNumId w:val="18"/>
  </w:num>
  <w:num w:numId="12">
    <w:abstractNumId w:val="17"/>
  </w:num>
  <w:num w:numId="13">
    <w:abstractNumId w:val="8"/>
  </w:num>
  <w:num w:numId="14">
    <w:abstractNumId w:val="11"/>
  </w:num>
  <w:num w:numId="15">
    <w:abstractNumId w:val="20"/>
  </w:num>
  <w:num w:numId="16">
    <w:abstractNumId w:val="4"/>
  </w:num>
  <w:num w:numId="17">
    <w:abstractNumId w:val="15"/>
  </w:num>
  <w:num w:numId="18">
    <w:abstractNumId w:val="13"/>
  </w:num>
  <w:num w:numId="19">
    <w:abstractNumId w:val="3"/>
  </w:num>
  <w:num w:numId="20">
    <w:abstractNumId w:val="21"/>
  </w:num>
  <w:num w:numId="21">
    <w:abstractNumId w:val="10"/>
  </w:num>
  <w:num w:numId="22">
    <w:abstractNumId w:val="2"/>
  </w:num>
  <w:num w:numId="23">
    <w:abstractNumId w:val="7"/>
  </w:num>
  <w:num w:numId="24">
    <w:abstractNumId w:val="19"/>
  </w:num>
  <w:num w:numId="25">
    <w:abstractNumId w:val="14"/>
  </w:num>
  <w:num w:numId="26">
    <w:abstractNumId w:val="6"/>
  </w:num>
  <w:num w:numId="27">
    <w:abstractNumId w:val="1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170B3"/>
    <w:rsid w:val="0002343B"/>
    <w:rsid w:val="00037CA9"/>
    <w:rsid w:val="00044F33"/>
    <w:rsid w:val="000636B8"/>
    <w:rsid w:val="000655C8"/>
    <w:rsid w:val="00066535"/>
    <w:rsid w:val="000675E9"/>
    <w:rsid w:val="000730B3"/>
    <w:rsid w:val="00075B8A"/>
    <w:rsid w:val="00087546"/>
    <w:rsid w:val="00091E69"/>
    <w:rsid w:val="00097C1B"/>
    <w:rsid w:val="00097F48"/>
    <w:rsid w:val="000C3005"/>
    <w:rsid w:val="000E27BA"/>
    <w:rsid w:val="000E27FC"/>
    <w:rsid w:val="000E75EC"/>
    <w:rsid w:val="000F4B46"/>
    <w:rsid w:val="000F773F"/>
    <w:rsid w:val="00105348"/>
    <w:rsid w:val="00112DDA"/>
    <w:rsid w:val="001377CE"/>
    <w:rsid w:val="00140978"/>
    <w:rsid w:val="00141D06"/>
    <w:rsid w:val="001518E1"/>
    <w:rsid w:val="0016359B"/>
    <w:rsid w:val="00170608"/>
    <w:rsid w:val="00184895"/>
    <w:rsid w:val="001919CD"/>
    <w:rsid w:val="00193B12"/>
    <w:rsid w:val="001B3F29"/>
    <w:rsid w:val="001B4445"/>
    <w:rsid w:val="001D1937"/>
    <w:rsid w:val="001D40A4"/>
    <w:rsid w:val="001D6CBF"/>
    <w:rsid w:val="001E7669"/>
    <w:rsid w:val="00204DF9"/>
    <w:rsid w:val="002056C3"/>
    <w:rsid w:val="002121F2"/>
    <w:rsid w:val="002137F8"/>
    <w:rsid w:val="00235B1E"/>
    <w:rsid w:val="00235B32"/>
    <w:rsid w:val="00235C07"/>
    <w:rsid w:val="0023655E"/>
    <w:rsid w:val="00242D77"/>
    <w:rsid w:val="00262C04"/>
    <w:rsid w:val="00271EB8"/>
    <w:rsid w:val="00272FAE"/>
    <w:rsid w:val="00275BA1"/>
    <w:rsid w:val="00285C64"/>
    <w:rsid w:val="00292E0E"/>
    <w:rsid w:val="002A4813"/>
    <w:rsid w:val="002A542E"/>
    <w:rsid w:val="002B3F8C"/>
    <w:rsid w:val="002B5074"/>
    <w:rsid w:val="002B57AA"/>
    <w:rsid w:val="002C1BFB"/>
    <w:rsid w:val="002E260C"/>
    <w:rsid w:val="002E2C46"/>
    <w:rsid w:val="002E441C"/>
    <w:rsid w:val="002E4FAF"/>
    <w:rsid w:val="002F4F74"/>
    <w:rsid w:val="002F74E4"/>
    <w:rsid w:val="00301325"/>
    <w:rsid w:val="00307FA1"/>
    <w:rsid w:val="00326450"/>
    <w:rsid w:val="00333C8B"/>
    <w:rsid w:val="00341451"/>
    <w:rsid w:val="003456CB"/>
    <w:rsid w:val="003501F5"/>
    <w:rsid w:val="0036166B"/>
    <w:rsid w:val="003705F4"/>
    <w:rsid w:val="003708C8"/>
    <w:rsid w:val="00372216"/>
    <w:rsid w:val="003727FF"/>
    <w:rsid w:val="0038563E"/>
    <w:rsid w:val="00393C7A"/>
    <w:rsid w:val="00393D2F"/>
    <w:rsid w:val="003975B8"/>
    <w:rsid w:val="003A4765"/>
    <w:rsid w:val="003B3803"/>
    <w:rsid w:val="003B75F0"/>
    <w:rsid w:val="003C28DA"/>
    <w:rsid w:val="003C4BF1"/>
    <w:rsid w:val="003C583C"/>
    <w:rsid w:val="003F2927"/>
    <w:rsid w:val="003F45E3"/>
    <w:rsid w:val="00404178"/>
    <w:rsid w:val="00407FBE"/>
    <w:rsid w:val="00411871"/>
    <w:rsid w:val="004144EF"/>
    <w:rsid w:val="00417344"/>
    <w:rsid w:val="00426302"/>
    <w:rsid w:val="004350BF"/>
    <w:rsid w:val="00444467"/>
    <w:rsid w:val="00454D38"/>
    <w:rsid w:val="00466B04"/>
    <w:rsid w:val="00466B16"/>
    <w:rsid w:val="00470E69"/>
    <w:rsid w:val="004710BC"/>
    <w:rsid w:val="00473B68"/>
    <w:rsid w:val="00475E8E"/>
    <w:rsid w:val="0047691A"/>
    <w:rsid w:val="00482796"/>
    <w:rsid w:val="00491563"/>
    <w:rsid w:val="004A27DE"/>
    <w:rsid w:val="004A5E5A"/>
    <w:rsid w:val="004B2C9A"/>
    <w:rsid w:val="004B57F8"/>
    <w:rsid w:val="004C166D"/>
    <w:rsid w:val="004C1875"/>
    <w:rsid w:val="004C42AA"/>
    <w:rsid w:val="004D30F8"/>
    <w:rsid w:val="004D3E1A"/>
    <w:rsid w:val="004D737D"/>
    <w:rsid w:val="004F225B"/>
    <w:rsid w:val="004F3D4C"/>
    <w:rsid w:val="00510B70"/>
    <w:rsid w:val="00513460"/>
    <w:rsid w:val="00513A35"/>
    <w:rsid w:val="0051471E"/>
    <w:rsid w:val="00537078"/>
    <w:rsid w:val="00545965"/>
    <w:rsid w:val="00550A6E"/>
    <w:rsid w:val="00565165"/>
    <w:rsid w:val="005738A3"/>
    <w:rsid w:val="00576B0E"/>
    <w:rsid w:val="00577FA7"/>
    <w:rsid w:val="00583C51"/>
    <w:rsid w:val="00596D7E"/>
    <w:rsid w:val="005A33E4"/>
    <w:rsid w:val="005A74D6"/>
    <w:rsid w:val="005B15E7"/>
    <w:rsid w:val="005B2375"/>
    <w:rsid w:val="005B28F5"/>
    <w:rsid w:val="005B4BA0"/>
    <w:rsid w:val="005C1273"/>
    <w:rsid w:val="005C1562"/>
    <w:rsid w:val="005C7D08"/>
    <w:rsid w:val="005D47C1"/>
    <w:rsid w:val="005E1D9C"/>
    <w:rsid w:val="005E7AFE"/>
    <w:rsid w:val="005F4AE1"/>
    <w:rsid w:val="0060271A"/>
    <w:rsid w:val="006649BC"/>
    <w:rsid w:val="00675192"/>
    <w:rsid w:val="0068512E"/>
    <w:rsid w:val="00685385"/>
    <w:rsid w:val="006858D2"/>
    <w:rsid w:val="006A6F04"/>
    <w:rsid w:val="006A7580"/>
    <w:rsid w:val="006B37BF"/>
    <w:rsid w:val="006C13DC"/>
    <w:rsid w:val="006D7B00"/>
    <w:rsid w:val="00704AE4"/>
    <w:rsid w:val="00713095"/>
    <w:rsid w:val="0072091A"/>
    <w:rsid w:val="0072305B"/>
    <w:rsid w:val="007309DA"/>
    <w:rsid w:val="0073493F"/>
    <w:rsid w:val="007377E9"/>
    <w:rsid w:val="007420AC"/>
    <w:rsid w:val="00745E2D"/>
    <w:rsid w:val="007503B7"/>
    <w:rsid w:val="007536A9"/>
    <w:rsid w:val="00763849"/>
    <w:rsid w:val="00777469"/>
    <w:rsid w:val="00777B2F"/>
    <w:rsid w:val="00777FF0"/>
    <w:rsid w:val="00782D53"/>
    <w:rsid w:val="00786D26"/>
    <w:rsid w:val="00790E4C"/>
    <w:rsid w:val="007A1ACE"/>
    <w:rsid w:val="007D7EB7"/>
    <w:rsid w:val="007E0798"/>
    <w:rsid w:val="007E7C8E"/>
    <w:rsid w:val="007F234C"/>
    <w:rsid w:val="007F5E7D"/>
    <w:rsid w:val="00805125"/>
    <w:rsid w:val="00812F96"/>
    <w:rsid w:val="00815131"/>
    <w:rsid w:val="00815F5F"/>
    <w:rsid w:val="0082587D"/>
    <w:rsid w:val="00837FDC"/>
    <w:rsid w:val="00846743"/>
    <w:rsid w:val="00861CA4"/>
    <w:rsid w:val="008638D5"/>
    <w:rsid w:val="008803E3"/>
    <w:rsid w:val="008A4806"/>
    <w:rsid w:val="008B266E"/>
    <w:rsid w:val="008B5F7E"/>
    <w:rsid w:val="008C4797"/>
    <w:rsid w:val="008E2C77"/>
    <w:rsid w:val="008E515C"/>
    <w:rsid w:val="008F089C"/>
    <w:rsid w:val="008F1377"/>
    <w:rsid w:val="008F3C96"/>
    <w:rsid w:val="008F5524"/>
    <w:rsid w:val="00902FC7"/>
    <w:rsid w:val="00903563"/>
    <w:rsid w:val="00913E23"/>
    <w:rsid w:val="00922386"/>
    <w:rsid w:val="0093076C"/>
    <w:rsid w:val="009369AA"/>
    <w:rsid w:val="0094659A"/>
    <w:rsid w:val="00956D4E"/>
    <w:rsid w:val="00957B8E"/>
    <w:rsid w:val="00962907"/>
    <w:rsid w:val="00963E6C"/>
    <w:rsid w:val="009640E1"/>
    <w:rsid w:val="00965347"/>
    <w:rsid w:val="00966549"/>
    <w:rsid w:val="00975991"/>
    <w:rsid w:val="00976655"/>
    <w:rsid w:val="00987FE0"/>
    <w:rsid w:val="00995757"/>
    <w:rsid w:val="009967DD"/>
    <w:rsid w:val="009A2D6B"/>
    <w:rsid w:val="009B39AA"/>
    <w:rsid w:val="009B7BC8"/>
    <w:rsid w:val="009D17DC"/>
    <w:rsid w:val="009F44CD"/>
    <w:rsid w:val="00A01C12"/>
    <w:rsid w:val="00A0303F"/>
    <w:rsid w:val="00A045A0"/>
    <w:rsid w:val="00A1093E"/>
    <w:rsid w:val="00A12ED8"/>
    <w:rsid w:val="00A160C2"/>
    <w:rsid w:val="00A16520"/>
    <w:rsid w:val="00A26CD5"/>
    <w:rsid w:val="00A404B1"/>
    <w:rsid w:val="00A405A2"/>
    <w:rsid w:val="00A43309"/>
    <w:rsid w:val="00A46086"/>
    <w:rsid w:val="00A52899"/>
    <w:rsid w:val="00A56DE9"/>
    <w:rsid w:val="00A60C2B"/>
    <w:rsid w:val="00A728D9"/>
    <w:rsid w:val="00A841BB"/>
    <w:rsid w:val="00AA0486"/>
    <w:rsid w:val="00AA1BB2"/>
    <w:rsid w:val="00AA57D0"/>
    <w:rsid w:val="00AB471A"/>
    <w:rsid w:val="00AC61CE"/>
    <w:rsid w:val="00AD6D16"/>
    <w:rsid w:val="00AF14B1"/>
    <w:rsid w:val="00B0220E"/>
    <w:rsid w:val="00B1130B"/>
    <w:rsid w:val="00B142AE"/>
    <w:rsid w:val="00B15504"/>
    <w:rsid w:val="00B15612"/>
    <w:rsid w:val="00B260DC"/>
    <w:rsid w:val="00B306F6"/>
    <w:rsid w:val="00B33389"/>
    <w:rsid w:val="00B43E25"/>
    <w:rsid w:val="00B47B80"/>
    <w:rsid w:val="00B51A66"/>
    <w:rsid w:val="00B60E60"/>
    <w:rsid w:val="00B66DBD"/>
    <w:rsid w:val="00B7604B"/>
    <w:rsid w:val="00B76965"/>
    <w:rsid w:val="00B818A5"/>
    <w:rsid w:val="00B827A3"/>
    <w:rsid w:val="00B87A6E"/>
    <w:rsid w:val="00B965F3"/>
    <w:rsid w:val="00BA34B9"/>
    <w:rsid w:val="00BA7A5A"/>
    <w:rsid w:val="00BB2180"/>
    <w:rsid w:val="00BB7376"/>
    <w:rsid w:val="00BC72AF"/>
    <w:rsid w:val="00BC7AC0"/>
    <w:rsid w:val="00BC7F9C"/>
    <w:rsid w:val="00BE11B0"/>
    <w:rsid w:val="00BE13DA"/>
    <w:rsid w:val="00BE194A"/>
    <w:rsid w:val="00BE314F"/>
    <w:rsid w:val="00BE4946"/>
    <w:rsid w:val="00BE4F44"/>
    <w:rsid w:val="00BE610D"/>
    <w:rsid w:val="00C019D0"/>
    <w:rsid w:val="00C11E80"/>
    <w:rsid w:val="00C13A22"/>
    <w:rsid w:val="00C148D0"/>
    <w:rsid w:val="00C170C9"/>
    <w:rsid w:val="00C22810"/>
    <w:rsid w:val="00C24001"/>
    <w:rsid w:val="00C3169C"/>
    <w:rsid w:val="00C36E8A"/>
    <w:rsid w:val="00C427D9"/>
    <w:rsid w:val="00C446C3"/>
    <w:rsid w:val="00C45324"/>
    <w:rsid w:val="00C468DD"/>
    <w:rsid w:val="00C621A0"/>
    <w:rsid w:val="00C65938"/>
    <w:rsid w:val="00C76C40"/>
    <w:rsid w:val="00C84871"/>
    <w:rsid w:val="00C8731F"/>
    <w:rsid w:val="00C90F53"/>
    <w:rsid w:val="00CA1423"/>
    <w:rsid w:val="00CA1A15"/>
    <w:rsid w:val="00CA4D9E"/>
    <w:rsid w:val="00CB70E4"/>
    <w:rsid w:val="00CB71B7"/>
    <w:rsid w:val="00CC1E11"/>
    <w:rsid w:val="00CC7090"/>
    <w:rsid w:val="00CD09C8"/>
    <w:rsid w:val="00CD6746"/>
    <w:rsid w:val="00CE0378"/>
    <w:rsid w:val="00CF3C01"/>
    <w:rsid w:val="00D00D72"/>
    <w:rsid w:val="00D14688"/>
    <w:rsid w:val="00D1674A"/>
    <w:rsid w:val="00D209BF"/>
    <w:rsid w:val="00D23804"/>
    <w:rsid w:val="00D249F2"/>
    <w:rsid w:val="00D26602"/>
    <w:rsid w:val="00D32CBC"/>
    <w:rsid w:val="00D34488"/>
    <w:rsid w:val="00D34B0F"/>
    <w:rsid w:val="00D417EC"/>
    <w:rsid w:val="00D430BF"/>
    <w:rsid w:val="00D51F70"/>
    <w:rsid w:val="00D54215"/>
    <w:rsid w:val="00D61CD0"/>
    <w:rsid w:val="00D6647A"/>
    <w:rsid w:val="00D830CC"/>
    <w:rsid w:val="00DA2320"/>
    <w:rsid w:val="00DB20ED"/>
    <w:rsid w:val="00DB3D21"/>
    <w:rsid w:val="00DC0270"/>
    <w:rsid w:val="00DC11C0"/>
    <w:rsid w:val="00DC1986"/>
    <w:rsid w:val="00DC3921"/>
    <w:rsid w:val="00DC3BD6"/>
    <w:rsid w:val="00DD2E7C"/>
    <w:rsid w:val="00DD5BF6"/>
    <w:rsid w:val="00DE0C35"/>
    <w:rsid w:val="00DE2F84"/>
    <w:rsid w:val="00DE3AD2"/>
    <w:rsid w:val="00DE7982"/>
    <w:rsid w:val="00DF0B3C"/>
    <w:rsid w:val="00E00874"/>
    <w:rsid w:val="00E02B30"/>
    <w:rsid w:val="00E05304"/>
    <w:rsid w:val="00E13502"/>
    <w:rsid w:val="00E1559D"/>
    <w:rsid w:val="00E5504E"/>
    <w:rsid w:val="00E63DCC"/>
    <w:rsid w:val="00E72527"/>
    <w:rsid w:val="00E76396"/>
    <w:rsid w:val="00E85CEC"/>
    <w:rsid w:val="00E948DB"/>
    <w:rsid w:val="00EA0D26"/>
    <w:rsid w:val="00EA2549"/>
    <w:rsid w:val="00EA698C"/>
    <w:rsid w:val="00EB6373"/>
    <w:rsid w:val="00EC2C36"/>
    <w:rsid w:val="00EC37DE"/>
    <w:rsid w:val="00ED33D0"/>
    <w:rsid w:val="00ED59AB"/>
    <w:rsid w:val="00ED5C66"/>
    <w:rsid w:val="00EF6C66"/>
    <w:rsid w:val="00F10646"/>
    <w:rsid w:val="00F1064B"/>
    <w:rsid w:val="00F140A8"/>
    <w:rsid w:val="00F22DD7"/>
    <w:rsid w:val="00F27F97"/>
    <w:rsid w:val="00F3264F"/>
    <w:rsid w:val="00F509AD"/>
    <w:rsid w:val="00F53366"/>
    <w:rsid w:val="00F54ACB"/>
    <w:rsid w:val="00F56566"/>
    <w:rsid w:val="00F662EE"/>
    <w:rsid w:val="00F76625"/>
    <w:rsid w:val="00F76C26"/>
    <w:rsid w:val="00F77D48"/>
    <w:rsid w:val="00F85124"/>
    <w:rsid w:val="00F85C25"/>
    <w:rsid w:val="00F959D8"/>
    <w:rsid w:val="00FB2F89"/>
    <w:rsid w:val="00FB3143"/>
    <w:rsid w:val="00FC58B2"/>
    <w:rsid w:val="00FC64E2"/>
    <w:rsid w:val="00FD400B"/>
    <w:rsid w:val="00FD7A8D"/>
    <w:rsid w:val="00FE1135"/>
    <w:rsid w:val="00FE3247"/>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40868"/>
  <w15:docId w15:val="{9D15DAA5-FAF1-46C6-AED8-2F42D644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17060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17060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F2F0-6469-4B06-BFD9-9FD3968B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Markstrum, Alexis@Energy</cp:lastModifiedBy>
  <cp:revision>2</cp:revision>
  <cp:lastPrinted>2013-05-28T14:04:00Z</cp:lastPrinted>
  <dcterms:created xsi:type="dcterms:W3CDTF">2019-11-20T18:13:00Z</dcterms:created>
  <dcterms:modified xsi:type="dcterms:W3CDTF">2019-11-20T18:13:00Z</dcterms:modified>
</cp:coreProperties>
</file>
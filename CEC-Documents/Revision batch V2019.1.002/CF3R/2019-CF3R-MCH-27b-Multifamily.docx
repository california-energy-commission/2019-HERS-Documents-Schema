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01F91E08"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0"/>
        <w:gridCol w:w="4543"/>
        <w:gridCol w:w="5457"/>
      </w:tblGrid>
      <w:tr w:rsidR="007056D7" w:rsidRPr="00D2491C" w14:paraId="78291369" w14:textId="77777777" w:rsidTr="00067870">
        <w:tc>
          <w:tcPr>
            <w:tcW w:w="11016"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067870">
        <w:trPr>
          <w:trHeight w:val="158"/>
        </w:trPr>
        <w:tc>
          <w:tcPr>
            <w:tcW w:w="799"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067870">
        <w:trPr>
          <w:trHeight w:val="158"/>
        </w:trPr>
        <w:tc>
          <w:tcPr>
            <w:tcW w:w="799"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067870">
        <w:trPr>
          <w:trHeight w:val="158"/>
        </w:trPr>
        <w:tc>
          <w:tcPr>
            <w:tcW w:w="799"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067870">
        <w:trPr>
          <w:trHeight w:val="158"/>
        </w:trPr>
        <w:tc>
          <w:tcPr>
            <w:tcW w:w="799"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067870">
        <w:trPr>
          <w:trHeight w:val="158"/>
        </w:trPr>
        <w:tc>
          <w:tcPr>
            <w:tcW w:w="799"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067870">
        <w:trPr>
          <w:trHeight w:val="158"/>
        </w:trPr>
        <w:tc>
          <w:tcPr>
            <w:tcW w:w="799"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29"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88"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067870">
        <w:trPr>
          <w:trHeight w:val="158"/>
        </w:trPr>
        <w:tc>
          <w:tcPr>
            <w:tcW w:w="799"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29"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88" w:type="dxa"/>
          </w:tcPr>
          <w:p w14:paraId="782913A3" w14:textId="77777777" w:rsidR="007056D7" w:rsidRDefault="007056D7" w:rsidP="003952E1">
            <w:pPr>
              <w:rPr>
                <w:rFonts w:asciiTheme="minorHAnsi" w:hAnsiTheme="minorHAnsi"/>
                <w:sz w:val="18"/>
                <w:szCs w:val="18"/>
              </w:rPr>
            </w:pPr>
          </w:p>
        </w:tc>
      </w:tr>
      <w:tr w:rsidR="007056D7" w:rsidRPr="00D2491C" w14:paraId="782913BD" w14:textId="77777777" w:rsidTr="00067870">
        <w:trPr>
          <w:trHeight w:val="158"/>
        </w:trPr>
        <w:tc>
          <w:tcPr>
            <w:tcW w:w="11016" w:type="dxa"/>
            <w:gridSpan w:val="3"/>
            <w:vAlign w:val="center"/>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14:paraId="782913C0" w14:textId="77777777" w:rsidTr="003952E1">
        <w:tc>
          <w:tcPr>
            <w:tcW w:w="11016" w:type="dxa"/>
          </w:tcPr>
          <w:p w14:paraId="782913BF" w14:textId="2851E34E"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r w:rsidR="00D578D5">
              <w:rPr>
                <w:rFonts w:asciiTheme="minorHAnsi" w:hAnsiTheme="minorHAnsi"/>
                <w:b/>
                <w:szCs w:val="18"/>
              </w:rPr>
              <w:t>b</w:t>
            </w:r>
            <w:r>
              <w:rPr>
                <w:rFonts w:asciiTheme="minorHAnsi" w:hAnsiTheme="minorHAnsi"/>
                <w:b/>
                <w:szCs w:val="18"/>
              </w:rPr>
              <w:t xml:space="preserve"> – </w:t>
            </w:r>
            <w:r w:rsidR="008F10D8">
              <w:rPr>
                <w:rFonts w:asciiTheme="minorHAnsi" w:hAnsiTheme="minorHAnsi"/>
                <w:b/>
                <w:szCs w:val="18"/>
              </w:rPr>
              <w:t>Multifamily</w:t>
            </w:r>
            <w:r w:rsidR="007715C6">
              <w:rPr>
                <w:rFonts w:asciiTheme="minorHAnsi" w:hAnsiTheme="minorHAnsi"/>
                <w:b/>
                <w:szCs w:val="18"/>
              </w:rPr>
              <w:t xml:space="preserve"> Ventilation</w:t>
            </w:r>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36"/>
        <w:gridCol w:w="5566"/>
      </w:tblGrid>
      <w:tr w:rsidR="007056D7" w:rsidRPr="00CB00C9" w14:paraId="782913CF" w14:textId="77777777" w:rsidTr="00067870">
        <w:tc>
          <w:tcPr>
            <w:tcW w:w="11016" w:type="dxa"/>
            <w:gridSpan w:val="3"/>
          </w:tcPr>
          <w:p w14:paraId="782913CD" w14:textId="77777777" w:rsidR="007056D7" w:rsidRPr="0029047D" w:rsidRDefault="007056D7" w:rsidP="003952E1">
            <w:pPr>
              <w:keepNext/>
              <w:rPr>
                <w:rFonts w:asciiTheme="minorHAnsi" w:hAnsiTheme="minorHAnsi"/>
                <w:b/>
                <w:szCs w:val="18"/>
              </w:rPr>
            </w:pPr>
            <w:r w:rsidRPr="0029047D">
              <w:rPr>
                <w:rFonts w:asciiTheme="minorHAnsi" w:hAnsiTheme="minorHAnsi"/>
                <w:b/>
                <w:szCs w:val="18"/>
              </w:rPr>
              <w:t>B. Ventilation - Total Ventilation Rate</w:t>
            </w:r>
          </w:p>
          <w:p w14:paraId="782913CE"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782913D3" w14:textId="77777777" w:rsidTr="00067870">
        <w:tc>
          <w:tcPr>
            <w:tcW w:w="593" w:type="dxa"/>
            <w:vAlign w:val="center"/>
          </w:tcPr>
          <w:p w14:paraId="782913D0"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3D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3D2" w14:textId="77777777" w:rsidR="007056D7" w:rsidRPr="007F6151" w:rsidRDefault="007056D7" w:rsidP="003952E1">
            <w:pPr>
              <w:keepNext/>
              <w:rPr>
                <w:rFonts w:asciiTheme="minorHAnsi" w:hAnsiTheme="minorHAnsi"/>
                <w:sz w:val="18"/>
                <w:szCs w:val="18"/>
              </w:rPr>
            </w:pPr>
          </w:p>
        </w:tc>
      </w:tr>
    </w:tbl>
    <w:p w14:paraId="782913EA" w14:textId="77777777" w:rsidR="00EA7933" w:rsidRPr="001B7F7E" w:rsidRDefault="00EA7933">
      <w:pPr>
        <w:rPr>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c>
          <w:tcPr>
            <w:tcW w:w="11016" w:type="dxa"/>
            <w:gridSpan w:val="6"/>
          </w:tcPr>
          <w:p w14:paraId="782913EB" w14:textId="77777777" w:rsidR="007056D7" w:rsidRPr="0029047D" w:rsidRDefault="007056D7" w:rsidP="003952E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3EC"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782913F3" w14:textId="77777777" w:rsidTr="00F36EAC">
        <w:trPr>
          <w:gridAfter w:val="1"/>
          <w:wAfter w:w="18" w:type="dxa"/>
        </w:trPr>
        <w:tc>
          <w:tcPr>
            <w:tcW w:w="2145" w:type="dxa"/>
            <w:vAlign w:val="center"/>
          </w:tcPr>
          <w:p w14:paraId="782913EE"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782913EF"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782913F0"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782913F1"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415" w:type="dxa"/>
            <w:vAlign w:val="center"/>
          </w:tcPr>
          <w:p w14:paraId="782913F2"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782913F9" w14:textId="77777777" w:rsidTr="00F36EAC">
        <w:trPr>
          <w:gridAfter w:val="1"/>
          <w:wAfter w:w="18" w:type="dxa"/>
        </w:trPr>
        <w:tc>
          <w:tcPr>
            <w:tcW w:w="2145" w:type="dxa"/>
            <w:vAlign w:val="bottom"/>
          </w:tcPr>
          <w:p w14:paraId="782913F4"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782913F5"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782913F6"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782913F7"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415" w:type="dxa"/>
            <w:vAlign w:val="bottom"/>
          </w:tcPr>
          <w:p w14:paraId="782913F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782913FF" w14:textId="77777777" w:rsidTr="00F36EAC">
        <w:trPr>
          <w:gridAfter w:val="1"/>
          <w:wAfter w:w="18" w:type="dxa"/>
        </w:trPr>
        <w:tc>
          <w:tcPr>
            <w:tcW w:w="2145" w:type="dxa"/>
            <w:vAlign w:val="bottom"/>
          </w:tcPr>
          <w:p w14:paraId="782913FA"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rFonts w:asciiTheme="minorHAnsi" w:hAnsiTheme="minorHAnsi"/>
                <w:sz w:val="18"/>
                <w:szCs w:val="18"/>
              </w:rPr>
            </w:pPr>
          </w:p>
        </w:tc>
      </w:tr>
      <w:tr w:rsidR="007056D7" w14:paraId="78291405" w14:textId="77777777" w:rsidTr="00F36EAC">
        <w:trPr>
          <w:gridAfter w:val="1"/>
          <w:wAfter w:w="18" w:type="dxa"/>
        </w:trPr>
        <w:tc>
          <w:tcPr>
            <w:tcW w:w="2145" w:type="dxa"/>
          </w:tcPr>
          <w:p w14:paraId="78291400" w14:textId="77777777" w:rsidR="007056D7" w:rsidRPr="00BF496A" w:rsidRDefault="007056D7" w:rsidP="003952E1">
            <w:pPr>
              <w:rPr>
                <w:rFonts w:asciiTheme="minorHAnsi" w:hAnsiTheme="minorHAnsi"/>
                <w:sz w:val="18"/>
                <w:szCs w:val="18"/>
              </w:rPr>
            </w:pPr>
          </w:p>
        </w:tc>
        <w:tc>
          <w:tcPr>
            <w:tcW w:w="2146" w:type="dxa"/>
          </w:tcPr>
          <w:p w14:paraId="78291401" w14:textId="77777777" w:rsidR="007056D7" w:rsidRPr="00BF496A" w:rsidRDefault="007056D7" w:rsidP="003952E1">
            <w:pPr>
              <w:rPr>
                <w:rFonts w:asciiTheme="minorHAnsi" w:hAnsiTheme="minorHAnsi"/>
                <w:sz w:val="18"/>
                <w:szCs w:val="18"/>
              </w:rPr>
            </w:pPr>
          </w:p>
        </w:tc>
        <w:tc>
          <w:tcPr>
            <w:tcW w:w="2146" w:type="dxa"/>
          </w:tcPr>
          <w:p w14:paraId="78291402" w14:textId="77777777" w:rsidR="007056D7" w:rsidRPr="00BF496A" w:rsidRDefault="007056D7" w:rsidP="003952E1">
            <w:pPr>
              <w:rPr>
                <w:rFonts w:asciiTheme="minorHAnsi" w:hAnsiTheme="minorHAnsi"/>
                <w:sz w:val="18"/>
                <w:szCs w:val="18"/>
              </w:rPr>
            </w:pPr>
          </w:p>
        </w:tc>
        <w:tc>
          <w:tcPr>
            <w:tcW w:w="2146" w:type="dxa"/>
          </w:tcPr>
          <w:p w14:paraId="78291403" w14:textId="77777777" w:rsidR="007056D7" w:rsidRPr="00BF496A" w:rsidRDefault="007056D7" w:rsidP="003952E1">
            <w:pPr>
              <w:rPr>
                <w:rFonts w:asciiTheme="minorHAnsi" w:hAnsiTheme="minorHAnsi"/>
                <w:sz w:val="18"/>
                <w:szCs w:val="18"/>
              </w:rPr>
            </w:pPr>
          </w:p>
        </w:tc>
        <w:tc>
          <w:tcPr>
            <w:tcW w:w="2415" w:type="dxa"/>
          </w:tcPr>
          <w:p w14:paraId="78291404" w14:textId="77777777" w:rsidR="007056D7" w:rsidRPr="00BF496A" w:rsidRDefault="007056D7" w:rsidP="003952E1">
            <w:pPr>
              <w:rPr>
                <w:rFonts w:asciiTheme="minorHAnsi" w:hAnsiTheme="minorHAnsi"/>
                <w:sz w:val="18"/>
                <w:szCs w:val="18"/>
              </w:rPr>
            </w:pPr>
          </w:p>
        </w:tc>
      </w:tr>
      <w:tr w:rsidR="007056D7" w14:paraId="7829140B" w14:textId="77777777" w:rsidTr="00F36EAC">
        <w:trPr>
          <w:gridAfter w:val="1"/>
          <w:wAfter w:w="18" w:type="dxa"/>
        </w:trPr>
        <w:tc>
          <w:tcPr>
            <w:tcW w:w="2145" w:type="dxa"/>
          </w:tcPr>
          <w:p w14:paraId="78291406" w14:textId="77777777" w:rsidR="007056D7" w:rsidRPr="00BF496A" w:rsidRDefault="007056D7" w:rsidP="003952E1">
            <w:pPr>
              <w:rPr>
                <w:rFonts w:asciiTheme="minorHAnsi" w:hAnsiTheme="minorHAnsi"/>
                <w:sz w:val="18"/>
                <w:szCs w:val="18"/>
              </w:rPr>
            </w:pPr>
          </w:p>
        </w:tc>
        <w:tc>
          <w:tcPr>
            <w:tcW w:w="2146" w:type="dxa"/>
          </w:tcPr>
          <w:p w14:paraId="78291407" w14:textId="77777777" w:rsidR="007056D7" w:rsidRPr="00BF496A" w:rsidRDefault="007056D7" w:rsidP="003952E1">
            <w:pPr>
              <w:rPr>
                <w:rFonts w:asciiTheme="minorHAnsi" w:hAnsiTheme="minorHAnsi"/>
                <w:sz w:val="18"/>
                <w:szCs w:val="18"/>
              </w:rPr>
            </w:pPr>
          </w:p>
        </w:tc>
        <w:tc>
          <w:tcPr>
            <w:tcW w:w="2146" w:type="dxa"/>
          </w:tcPr>
          <w:p w14:paraId="78291408" w14:textId="77777777" w:rsidR="007056D7" w:rsidRPr="00BF496A" w:rsidRDefault="007056D7" w:rsidP="003952E1">
            <w:pPr>
              <w:rPr>
                <w:rFonts w:asciiTheme="minorHAnsi" w:hAnsiTheme="minorHAnsi"/>
                <w:sz w:val="18"/>
                <w:szCs w:val="18"/>
              </w:rPr>
            </w:pPr>
          </w:p>
        </w:tc>
        <w:tc>
          <w:tcPr>
            <w:tcW w:w="2146" w:type="dxa"/>
          </w:tcPr>
          <w:p w14:paraId="78291409" w14:textId="77777777" w:rsidR="007056D7" w:rsidRPr="00BF496A" w:rsidRDefault="007056D7" w:rsidP="003952E1">
            <w:pPr>
              <w:rPr>
                <w:rFonts w:asciiTheme="minorHAnsi" w:hAnsiTheme="minorHAnsi"/>
                <w:sz w:val="18"/>
                <w:szCs w:val="18"/>
              </w:rPr>
            </w:pPr>
          </w:p>
        </w:tc>
        <w:tc>
          <w:tcPr>
            <w:tcW w:w="2415" w:type="dxa"/>
          </w:tcPr>
          <w:p w14:paraId="7829140A" w14:textId="77777777" w:rsidR="007056D7" w:rsidRPr="00BF496A" w:rsidRDefault="007056D7" w:rsidP="003952E1">
            <w:pPr>
              <w:rPr>
                <w:rFonts w:asciiTheme="minorHAnsi" w:hAnsiTheme="minorHAnsi"/>
                <w:sz w:val="18"/>
                <w:szCs w:val="18"/>
              </w:rPr>
            </w:pPr>
          </w:p>
        </w:tc>
      </w:tr>
      <w:tr w:rsidR="007056D7" w14:paraId="7829140F" w14:textId="77777777" w:rsidTr="00F36EAC">
        <w:trPr>
          <w:gridAfter w:val="1"/>
          <w:wAfter w:w="18" w:type="dxa"/>
        </w:trPr>
        <w:tc>
          <w:tcPr>
            <w:tcW w:w="2145" w:type="dxa"/>
            <w:vAlign w:val="bottom"/>
          </w:tcPr>
          <w:p w14:paraId="7829140C"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7829140D" w14:textId="29E8BFC3" w:rsidR="007056D7" w:rsidRPr="00BF496A" w:rsidRDefault="007056D7"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Equivalent  C</w:t>
            </w:r>
            <w:r w:rsidRPr="00BF496A">
              <w:rPr>
                <w:rFonts w:asciiTheme="minorHAnsi" w:hAnsiTheme="minorHAnsi"/>
                <w:sz w:val="18"/>
                <w:szCs w:val="18"/>
              </w:rPr>
              <w:t xml:space="preserve">ontinuous Ventilation (CFM) </w:t>
            </w:r>
          </w:p>
        </w:tc>
        <w:tc>
          <w:tcPr>
            <w:tcW w:w="2415" w:type="dxa"/>
          </w:tcPr>
          <w:p w14:paraId="7829140E" w14:textId="77777777" w:rsidR="007056D7" w:rsidRPr="00BF496A" w:rsidRDefault="007056D7" w:rsidP="003952E1">
            <w:pPr>
              <w:rPr>
                <w:rFonts w:asciiTheme="minorHAnsi" w:hAnsiTheme="minorHAnsi"/>
                <w:sz w:val="18"/>
                <w:szCs w:val="18"/>
              </w:rPr>
            </w:pPr>
          </w:p>
        </w:tc>
      </w:tr>
    </w:tbl>
    <w:p w14:paraId="78291410" w14:textId="77777777" w:rsidR="007056D7" w:rsidRPr="001B7F7E"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c>
          <w:tcPr>
            <w:tcW w:w="11015" w:type="dxa"/>
            <w:gridSpan w:val="3"/>
          </w:tcPr>
          <w:p w14:paraId="78291411" w14:textId="77777777" w:rsidR="00582D84" w:rsidRDefault="00582D84" w:rsidP="00582D84">
            <w:pPr>
              <w:keepNext/>
              <w:rPr>
                <w:rFonts w:asciiTheme="minorHAnsi" w:hAnsiTheme="minorHAnsi"/>
                <w:szCs w:val="18"/>
              </w:rPr>
            </w:pPr>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p>
        </w:tc>
      </w:tr>
      <w:tr w:rsidR="00582D84" w:rsidRPr="00D2491C" w14:paraId="78291416" w14:textId="77777777" w:rsidTr="00BA5D81">
        <w:trPr>
          <w:trHeight w:val="158"/>
        </w:trPr>
        <w:tc>
          <w:tcPr>
            <w:tcW w:w="638" w:type="dxa"/>
            <w:vAlign w:val="center"/>
          </w:tcPr>
          <w:p w14:paraId="78291413" w14:textId="77777777" w:rsidR="00582D84" w:rsidRPr="00D2491C"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4" w14:textId="77777777" w:rsidR="00582D84" w:rsidRPr="00D2491C" w:rsidRDefault="00582D84" w:rsidP="00BA5D81">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415" w14:textId="77777777" w:rsidR="00582D84" w:rsidRPr="00D2491C" w:rsidRDefault="00582D84" w:rsidP="00BA5D81">
            <w:pPr>
              <w:keepNext/>
              <w:rPr>
                <w:rFonts w:asciiTheme="minorHAnsi" w:hAnsiTheme="minorHAnsi"/>
                <w:sz w:val="18"/>
                <w:szCs w:val="18"/>
              </w:rPr>
            </w:pPr>
          </w:p>
        </w:tc>
      </w:tr>
    </w:tbl>
    <w:p w14:paraId="78291417" w14:textId="77777777" w:rsidR="00582D84" w:rsidRPr="001B7F7E" w:rsidRDefault="00582D84" w:rsidP="00582D8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c>
          <w:tcPr>
            <w:tcW w:w="11016" w:type="dxa"/>
            <w:gridSpan w:val="3"/>
          </w:tcPr>
          <w:p w14:paraId="78291418" w14:textId="77777777" w:rsidR="00582D84" w:rsidRDefault="00582D84" w:rsidP="00582D84">
            <w:pPr>
              <w:keepNext/>
              <w:rPr>
                <w:rFonts w:asciiTheme="minorHAnsi" w:hAnsiTheme="minorHAnsi"/>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p>
        </w:tc>
      </w:tr>
      <w:tr w:rsidR="00582D84" w:rsidRPr="00D2491C" w14:paraId="7829141D" w14:textId="77777777" w:rsidTr="00BA5D81">
        <w:trPr>
          <w:trHeight w:val="158"/>
        </w:trPr>
        <w:tc>
          <w:tcPr>
            <w:tcW w:w="656" w:type="dxa"/>
            <w:vAlign w:val="center"/>
          </w:tcPr>
          <w:p w14:paraId="7829141A" w14:textId="77777777" w:rsidR="00582D84"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B" w14:textId="77777777" w:rsidR="00582D84" w:rsidRDefault="00582D84" w:rsidP="00BA5D81">
            <w:pPr>
              <w:keepNext/>
              <w:rPr>
                <w:rFonts w:asciiTheme="minorHAnsi" w:hAnsiTheme="minorHAnsi"/>
                <w:sz w:val="18"/>
                <w:szCs w:val="18"/>
              </w:rPr>
            </w:pPr>
            <w:r>
              <w:rPr>
                <w:rFonts w:asciiTheme="minorHAnsi" w:hAnsiTheme="minorHAnsi"/>
                <w:sz w:val="18"/>
                <w:szCs w:val="18"/>
              </w:rPr>
              <w:t>Maximum Ventilation Flow</w:t>
            </w:r>
            <w:r w:rsidR="007715C6">
              <w:rPr>
                <w:rFonts w:asciiTheme="minorHAnsi" w:hAnsiTheme="minorHAnsi"/>
                <w:sz w:val="18"/>
                <w:szCs w:val="18"/>
              </w:rPr>
              <w:t xml:space="preserve"> (CFM)</w:t>
            </w:r>
          </w:p>
        </w:tc>
        <w:tc>
          <w:tcPr>
            <w:tcW w:w="5637" w:type="dxa"/>
            <w:vAlign w:val="center"/>
          </w:tcPr>
          <w:p w14:paraId="7829141C" w14:textId="77777777" w:rsidR="00582D84" w:rsidRDefault="00582D84" w:rsidP="00BA5D81">
            <w:pPr>
              <w:rPr>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067870">
        <w:tc>
          <w:tcPr>
            <w:tcW w:w="11012" w:type="dxa"/>
            <w:gridSpan w:val="2"/>
          </w:tcPr>
          <w:p w14:paraId="7829141F" w14:textId="0F4824F3" w:rsidR="00571B10" w:rsidRDefault="00BA5D81">
            <w:pPr>
              <w:keepNext/>
              <w:rPr>
                <w:rFonts w:asciiTheme="minorHAnsi" w:hAnsiTheme="minorHAnsi"/>
                <w:szCs w:val="18"/>
              </w:rPr>
            </w:pPr>
            <w:r>
              <w:rPr>
                <w:rFonts w:asciiTheme="minorHAnsi" w:hAnsiTheme="minorHAnsi"/>
                <w:b/>
                <w:szCs w:val="18"/>
              </w:rPr>
              <w:t>F</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067870">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102CEBB0" w14:textId="77777777" w:rsidR="00877455" w:rsidRDefault="00877455">
      <w:pPr>
        <w:rPr>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877455" w:rsidRPr="00500C2C" w14:paraId="5506597F" w14:textId="77777777" w:rsidTr="00465FDE">
        <w:tc>
          <w:tcPr>
            <w:tcW w:w="10786" w:type="dxa"/>
            <w:gridSpan w:val="2"/>
          </w:tcPr>
          <w:p w14:paraId="6A7C263D" w14:textId="3294521B" w:rsidR="00877455" w:rsidRDefault="00C954E0" w:rsidP="00465FDE">
            <w:pPr>
              <w:keepNext/>
              <w:rPr>
                <w:rFonts w:asciiTheme="minorHAnsi" w:hAnsiTheme="minorHAnsi"/>
                <w:b/>
                <w:szCs w:val="18"/>
              </w:rPr>
            </w:pPr>
            <w:r>
              <w:rPr>
                <w:rFonts w:asciiTheme="minorHAnsi" w:hAnsiTheme="minorHAnsi"/>
                <w:b/>
                <w:szCs w:val="18"/>
              </w:rPr>
              <w:t>G</w:t>
            </w:r>
            <w:r w:rsidR="00877455" w:rsidRPr="00500C2C">
              <w:rPr>
                <w:rFonts w:asciiTheme="minorHAnsi" w:hAnsiTheme="minorHAnsi"/>
                <w:b/>
                <w:szCs w:val="18"/>
              </w:rPr>
              <w:t xml:space="preserve">. </w:t>
            </w:r>
            <w:r w:rsidR="00877455">
              <w:rPr>
                <w:rFonts w:asciiTheme="minorHAnsi" w:hAnsiTheme="minorHAnsi"/>
                <w:b/>
                <w:szCs w:val="18"/>
              </w:rPr>
              <w:t>Determination of HERS Verification Compliance</w:t>
            </w:r>
          </w:p>
          <w:p w14:paraId="37D3D7B0" w14:textId="77777777" w:rsidR="00877455" w:rsidRPr="00500C2C" w:rsidRDefault="00877455" w:rsidP="00465FDE">
            <w:pPr>
              <w:keepNext/>
              <w:rPr>
                <w:rFonts w:asciiTheme="minorHAnsi" w:hAnsiTheme="minorHAnsi"/>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877455" w:rsidRPr="00D2491C" w14:paraId="75551842" w14:textId="77777777" w:rsidTr="00465FDE">
        <w:trPr>
          <w:trHeight w:val="158"/>
        </w:trPr>
        <w:tc>
          <w:tcPr>
            <w:tcW w:w="641" w:type="dxa"/>
            <w:vAlign w:val="center"/>
          </w:tcPr>
          <w:p w14:paraId="6FA43FD1" w14:textId="77777777" w:rsidR="00877455" w:rsidRPr="00D2491C" w:rsidRDefault="00877455" w:rsidP="00465FDE">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B31173C" w14:textId="77777777" w:rsidR="00877455" w:rsidRDefault="00877455" w:rsidP="00465FDE">
            <w:pPr>
              <w:keepNext/>
              <w:rPr>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B07E8D" w:rsidDel="00EE2770" w14:paraId="0AFCDC80" w14:textId="7EA3B78B" w:rsidTr="00B962B3">
        <w:trPr>
          <w:cantSplit/>
          <w:trHeight w:val="288"/>
          <w:del w:id="1" w:author="Markstrum, Alexis@Energy" w:date="2019-10-02T11:47: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8DE80B7" w14:textId="7CEBD6FE" w:rsidR="00B07E8D" w:rsidRPr="00A75DC5" w:rsidDel="00EE2770" w:rsidRDefault="00B07E8D" w:rsidP="00B07E8D">
            <w:pPr>
              <w:keepNext/>
              <w:rPr>
                <w:del w:id="2" w:author="Markstrum, Alexis@Energy" w:date="2019-10-02T11:47:00Z"/>
                <w:rFonts w:asciiTheme="minorHAnsi" w:hAnsiTheme="minorHAnsi"/>
                <w:b/>
                <w:bCs/>
                <w:szCs w:val="18"/>
              </w:rPr>
            </w:pPr>
            <w:del w:id="3" w:author="Markstrum, Alexis@Energy" w:date="2019-10-02T11:47:00Z">
              <w:r w:rsidDel="00EE2770">
                <w:rPr>
                  <w:rFonts w:asciiTheme="minorHAnsi" w:hAnsiTheme="minorHAnsi"/>
                  <w:b/>
                  <w:bCs/>
                  <w:szCs w:val="18"/>
                </w:rPr>
                <w:lastRenderedPageBreak/>
                <w:delText>H</w:delText>
              </w:r>
              <w:r w:rsidRPr="0029047D" w:rsidDel="00EE2770">
                <w:rPr>
                  <w:rFonts w:asciiTheme="minorHAnsi" w:hAnsiTheme="minorHAnsi"/>
                  <w:b/>
                  <w:bCs/>
                  <w:szCs w:val="18"/>
                </w:rPr>
                <w:delText>. Other Requirements</w:delText>
              </w:r>
            </w:del>
          </w:p>
        </w:tc>
      </w:tr>
      <w:tr w:rsidR="00B07E8D" w:rsidDel="00EE2770" w14:paraId="27521CC4" w14:textId="5B5721DF" w:rsidTr="00B962B3">
        <w:trPr>
          <w:cantSplit/>
          <w:trHeight w:val="288"/>
          <w:del w:id="4" w:author="Markstrum, Alexis@Energy" w:date="2019-10-02T11:47: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1A3E342" w14:textId="1BDBD3C0" w:rsidR="00B07E8D" w:rsidRPr="00A75DC5" w:rsidDel="00EE2770" w:rsidRDefault="00B07E8D" w:rsidP="00B962B3">
            <w:pPr>
              <w:keepNext/>
              <w:rPr>
                <w:del w:id="5" w:author="Markstrum, Alexis@Energy" w:date="2019-10-02T11:47:00Z"/>
                <w:rFonts w:asciiTheme="minorHAnsi" w:hAnsiTheme="minorHAnsi"/>
                <w:b/>
                <w:bCs/>
                <w:szCs w:val="18"/>
              </w:rPr>
            </w:pPr>
            <w:del w:id="6" w:author="Markstrum, Alexis@Energy" w:date="2019-10-02T11:47:00Z">
              <w:r w:rsidRPr="00A75DC5" w:rsidDel="00EE2770">
                <w:rPr>
                  <w:rFonts w:asciiTheme="minorHAnsi" w:hAnsiTheme="minorHAnsi"/>
                  <w:b/>
                  <w:bCs/>
                  <w:szCs w:val="18"/>
                </w:rPr>
                <w:delText>The items listed below (6.1 through 6.</w:delText>
              </w:r>
              <w:r w:rsidDel="00EE2770">
                <w:rPr>
                  <w:rFonts w:asciiTheme="minorHAnsi" w:hAnsiTheme="minorHAnsi"/>
                  <w:b/>
                  <w:bCs/>
                  <w:szCs w:val="18"/>
                </w:rPr>
                <w:delText xml:space="preserve">6 and </w:delText>
              </w:r>
              <w:r w:rsidRPr="00A75DC5" w:rsidDel="00EE2770">
                <w:rPr>
                  <w:rFonts w:asciiTheme="minorHAnsi" w:hAnsiTheme="minorHAnsi"/>
                  <w:b/>
                  <w:bCs/>
                  <w:szCs w:val="18"/>
                </w:rPr>
                <w:delText>6.</w:delText>
              </w:r>
              <w:r w:rsidDel="00EE2770">
                <w:rPr>
                  <w:rFonts w:asciiTheme="minorHAnsi" w:hAnsiTheme="minorHAnsi"/>
                  <w:b/>
                  <w:bCs/>
                  <w:szCs w:val="18"/>
                </w:rPr>
                <w:delText>8</w:delText>
              </w:r>
              <w:r w:rsidRPr="00A75DC5" w:rsidDel="00EE2770">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B07E8D" w:rsidDel="00EE2770" w14:paraId="18A376E2" w14:textId="1ECE8DB6" w:rsidTr="00B962B3">
        <w:trPr>
          <w:cantSplit/>
          <w:trHeight w:val="158"/>
          <w:del w:id="7" w:author="Markstrum, Alexis@Energy" w:date="2019-10-02T11:4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26511D" w14:textId="075AC603" w:rsidR="00B07E8D" w:rsidDel="00EE2770" w:rsidRDefault="00B07E8D" w:rsidP="00B962B3">
            <w:pPr>
              <w:keepNext/>
              <w:jc w:val="center"/>
              <w:rPr>
                <w:del w:id="8" w:author="Markstrum, Alexis@Energy" w:date="2019-10-02T11:47:00Z"/>
                <w:rFonts w:asciiTheme="minorHAnsi" w:hAnsiTheme="minorHAnsi"/>
                <w:sz w:val="18"/>
                <w:szCs w:val="18"/>
              </w:rPr>
            </w:pPr>
            <w:del w:id="9" w:author="Markstrum, Alexis@Energy" w:date="2019-10-02T11:47:00Z">
              <w:r w:rsidDel="00EE2770">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028B12" w14:textId="352CB89B" w:rsidR="00B07E8D" w:rsidDel="00EE2770" w:rsidRDefault="00B07E8D" w:rsidP="00B07E8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0" w:author="Markstrum, Alexis@Energy" w:date="2019-10-02T11:47:00Z"/>
                <w:rStyle w:val="margin0020notechar"/>
                <w:rFonts w:asciiTheme="minorHAnsi" w:hAnsiTheme="minorHAnsi"/>
                <w:sz w:val="18"/>
                <w:szCs w:val="18"/>
              </w:rPr>
            </w:pPr>
            <w:del w:id="11" w:author="Markstrum, Alexis@Energy" w:date="2019-10-02T11:47:00Z">
              <w:r w:rsidRPr="00215D5D" w:rsidDel="00EE2770">
                <w:rPr>
                  <w:rFonts w:asciiTheme="minorHAnsi" w:hAnsiTheme="minorHAnsi"/>
                  <w:b/>
                  <w:sz w:val="18"/>
                  <w:szCs w:val="18"/>
                </w:rPr>
                <w:delText>Adjacent Spaces and Transfer Air.</w:delText>
              </w:r>
              <w:r w:rsidRPr="00215D5D" w:rsidDel="00EE2770">
                <w:rPr>
                  <w:rFonts w:asciiTheme="minorHAnsi" w:hAnsiTheme="minorHAnsi"/>
                  <w:sz w:val="18"/>
                  <w:szCs w:val="18"/>
                </w:rPr>
                <w:delText xml:space="preserve"> </w:delText>
              </w:r>
              <w:r w:rsidDel="00EE2770">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EE2770">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059DFA99" w14:textId="21218A97" w:rsidR="00B07E8D" w:rsidDel="00EE2770" w:rsidRDefault="00B07E8D" w:rsidP="00B962B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2" w:author="Markstrum, Alexis@Energy" w:date="2019-10-02T11:47:00Z"/>
                <w:rFonts w:asciiTheme="minorHAnsi" w:hAnsiTheme="minorHAnsi"/>
                <w:sz w:val="18"/>
                <w:szCs w:val="18"/>
              </w:rPr>
            </w:pPr>
            <w:del w:id="13" w:author="Markstrum, Alexis@Energy" w:date="2019-10-02T11:47:00Z">
              <w:r w:rsidRPr="00215D5D" w:rsidDel="00EE2770">
                <w:rPr>
                  <w:rFonts w:asciiTheme="minorHAnsi" w:hAnsiTheme="minorHAnsi"/>
                  <w:sz w:val="18"/>
                  <w:szCs w:val="18"/>
                </w:rPr>
                <w:delText>6.</w:delText>
              </w:r>
              <w:r w:rsidDel="00EE2770">
                <w:rPr>
                  <w:rFonts w:asciiTheme="minorHAnsi" w:hAnsiTheme="minorHAnsi"/>
                  <w:sz w:val="18"/>
                  <w:szCs w:val="18"/>
                </w:rPr>
                <w:delText xml:space="preserve">1.1 </w:delText>
              </w:r>
              <w:r w:rsidRPr="00215D5D" w:rsidDel="00EE2770">
                <w:rPr>
                  <w:rFonts w:asciiTheme="minorHAnsi" w:hAnsiTheme="minorHAnsi"/>
                  <w:b/>
                  <w:sz w:val="18"/>
                  <w:szCs w:val="18"/>
                </w:rPr>
                <w:delText>Compliance for Attached Dwelling Units</w:delText>
              </w:r>
              <w:r w:rsidRPr="00792A45" w:rsidDel="00EE2770">
                <w:rPr>
                  <w:rFonts w:asciiTheme="minorHAnsi" w:hAnsiTheme="minorHAnsi"/>
                  <w:sz w:val="18"/>
                  <w:szCs w:val="18"/>
                </w:rPr>
                <w:delText>. One</w:delText>
              </w:r>
              <w:r w:rsidDel="00EE2770">
                <w:rPr>
                  <w:rFonts w:asciiTheme="minorHAnsi" w:hAnsiTheme="minorHAnsi"/>
                  <w:sz w:val="18"/>
                  <w:szCs w:val="18"/>
                </w:rPr>
                <w:delText xml:space="preserve"> </w:delText>
              </w:r>
              <w:r w:rsidRPr="00792A45" w:rsidDel="00EE2770">
                <w:rPr>
                  <w:rFonts w:asciiTheme="minorHAnsi" w:hAnsiTheme="minorHAnsi"/>
                  <w:sz w:val="18"/>
                  <w:szCs w:val="18"/>
                </w:rPr>
                <w:delText>method of demonstrating compliance with Section 6.1 shall be</w:delText>
              </w:r>
              <w:r w:rsidDel="00EE2770">
                <w:rPr>
                  <w:rFonts w:asciiTheme="minorHAnsi" w:hAnsiTheme="minorHAnsi"/>
                  <w:sz w:val="18"/>
                  <w:szCs w:val="18"/>
                </w:rPr>
                <w:delText xml:space="preserve"> </w:delText>
              </w:r>
              <w:r w:rsidRPr="00792A45" w:rsidDel="00EE2770">
                <w:rPr>
                  <w:rFonts w:asciiTheme="minorHAnsi" w:hAnsiTheme="minorHAnsi"/>
                  <w:sz w:val="18"/>
                  <w:szCs w:val="18"/>
                </w:rPr>
                <w:delText>to verify a leakage rate below a maximum of 0.3 cfm per ft</w:delText>
              </w:r>
              <w:r w:rsidRPr="00215D5D" w:rsidDel="00EE2770">
                <w:rPr>
                  <w:rFonts w:asciiTheme="minorHAnsi" w:hAnsiTheme="minorHAnsi"/>
                  <w:sz w:val="18"/>
                  <w:szCs w:val="18"/>
                  <w:vertAlign w:val="superscript"/>
                </w:rPr>
                <w:delText>2</w:delText>
              </w:r>
              <w:r w:rsidDel="00EE2770">
                <w:rPr>
                  <w:rFonts w:asciiTheme="minorHAnsi" w:hAnsiTheme="minorHAnsi"/>
                  <w:sz w:val="18"/>
                  <w:szCs w:val="18"/>
                </w:rPr>
                <w:delText xml:space="preserve"> </w:delText>
              </w:r>
              <w:r w:rsidRPr="00E00577" w:rsidDel="00EE2770">
                <w:rPr>
                  <w:rFonts w:asciiTheme="minorHAnsi" w:hAnsiTheme="minorHAnsi"/>
                  <w:sz w:val="18"/>
                  <w:szCs w:val="18"/>
                </w:rPr>
                <w:delText>(150 L/s per 100 m2)</w:delText>
              </w:r>
              <w:r w:rsidDel="00EE2770">
                <w:rPr>
                  <w:rFonts w:asciiTheme="minorHAnsi" w:hAnsiTheme="minorHAnsi"/>
                  <w:sz w:val="18"/>
                  <w:szCs w:val="18"/>
                </w:rPr>
                <w:delText xml:space="preserve"> </w:delText>
              </w:r>
              <w:r w:rsidRPr="00792A45" w:rsidDel="00EE2770">
                <w:rPr>
                  <w:rFonts w:asciiTheme="minorHAnsi" w:hAnsiTheme="minorHAnsi"/>
                  <w:sz w:val="18"/>
                  <w:szCs w:val="18"/>
                </w:rPr>
                <w:delText>of the dwelling unit envelope area (i.e.,</w:delText>
              </w:r>
              <w:r w:rsidDel="00EE2770">
                <w:rPr>
                  <w:rFonts w:asciiTheme="minorHAnsi" w:hAnsiTheme="minorHAnsi"/>
                  <w:sz w:val="18"/>
                  <w:szCs w:val="18"/>
                </w:rPr>
                <w:delText xml:space="preserve"> </w:delText>
              </w:r>
              <w:r w:rsidRPr="00792A45" w:rsidDel="00EE2770">
                <w:rPr>
                  <w:rFonts w:asciiTheme="minorHAnsi" w:hAnsiTheme="minorHAnsi"/>
                  <w:sz w:val="18"/>
                  <w:szCs w:val="18"/>
                </w:rPr>
                <w:delText>the sum of the area of walls between dwelling units, exterior</w:delText>
              </w:r>
              <w:r w:rsidDel="00EE2770">
                <w:rPr>
                  <w:rFonts w:asciiTheme="minorHAnsi" w:hAnsiTheme="minorHAnsi"/>
                  <w:sz w:val="18"/>
                  <w:szCs w:val="18"/>
                </w:rPr>
                <w:delText xml:space="preserve"> </w:delText>
              </w:r>
              <w:r w:rsidRPr="00792A45" w:rsidDel="00EE2770">
                <w:rPr>
                  <w:rFonts w:asciiTheme="minorHAnsi" w:hAnsiTheme="minorHAnsi"/>
                  <w:sz w:val="18"/>
                  <w:szCs w:val="18"/>
                </w:rPr>
                <w:delText>walls, ceiling, and floor) at a test pressure of 50 Pa by a blower</w:delText>
              </w:r>
              <w:r w:rsidDel="00EE2770">
                <w:rPr>
                  <w:rFonts w:asciiTheme="minorHAnsi" w:hAnsiTheme="minorHAnsi"/>
                  <w:sz w:val="18"/>
                  <w:szCs w:val="18"/>
                </w:rPr>
                <w:delText xml:space="preserve"> </w:delText>
              </w:r>
              <w:r w:rsidRPr="00792A45" w:rsidDel="00EE2770">
                <w:rPr>
                  <w:rFonts w:asciiTheme="minorHAnsi" w:hAnsiTheme="minorHAnsi"/>
                  <w:sz w:val="18"/>
                  <w:szCs w:val="18"/>
                </w:rPr>
                <w:delText>door test conducted in accordance with either ANSI/ASTME779 or ANSI/ASTM-E1827. The test shall be conducted</w:delText>
              </w:r>
              <w:r w:rsidDel="00EE2770">
                <w:rPr>
                  <w:rFonts w:asciiTheme="minorHAnsi" w:hAnsiTheme="minorHAnsi"/>
                  <w:sz w:val="18"/>
                  <w:szCs w:val="18"/>
                </w:rPr>
                <w:delText xml:space="preserve"> </w:delText>
              </w:r>
              <w:r w:rsidRPr="00792A45" w:rsidDel="00EE2770">
                <w:rPr>
                  <w:rFonts w:asciiTheme="minorHAnsi" w:hAnsiTheme="minorHAnsi"/>
                  <w:sz w:val="18"/>
                  <w:szCs w:val="18"/>
                </w:rPr>
                <w:delText>with the dwelling unit as if it were exposed to outdoor air on</w:delText>
              </w:r>
              <w:r w:rsidDel="00EE2770">
                <w:rPr>
                  <w:rFonts w:asciiTheme="minorHAnsi" w:hAnsiTheme="minorHAnsi"/>
                  <w:sz w:val="18"/>
                  <w:szCs w:val="18"/>
                </w:rPr>
                <w:delText xml:space="preserve"> </w:delText>
              </w:r>
              <w:r w:rsidRPr="00792A45" w:rsidDel="00EE2770">
                <w:rPr>
                  <w:rFonts w:asciiTheme="minorHAnsi" w:hAnsiTheme="minorHAnsi"/>
                  <w:sz w:val="18"/>
                  <w:szCs w:val="18"/>
                </w:rPr>
                <w:delText>all sides, top, and bottom by opening doors and windows of</w:delText>
              </w:r>
              <w:r w:rsidDel="00EE2770">
                <w:rPr>
                  <w:rFonts w:asciiTheme="minorHAnsi" w:hAnsiTheme="minorHAnsi"/>
                  <w:sz w:val="18"/>
                  <w:szCs w:val="18"/>
                </w:rPr>
                <w:delText xml:space="preserve"> </w:delText>
              </w:r>
              <w:r w:rsidRPr="00792A45" w:rsidDel="00EE2770">
                <w:rPr>
                  <w:rFonts w:asciiTheme="minorHAnsi" w:hAnsiTheme="minorHAnsi"/>
                  <w:sz w:val="18"/>
                  <w:szCs w:val="18"/>
                </w:rPr>
                <w:delText>adjacent dwelling units.</w:delText>
              </w:r>
            </w:del>
          </w:p>
        </w:tc>
      </w:tr>
      <w:tr w:rsidR="00B07E8D" w:rsidDel="00EE2770" w14:paraId="34D32D3C" w14:textId="2B4D8AD7" w:rsidTr="00B962B3">
        <w:trPr>
          <w:cantSplit/>
          <w:trHeight w:val="158"/>
          <w:del w:id="14" w:author="Markstrum, Alexis@Energy" w:date="2019-10-02T11:4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2147186" w14:textId="4B884480" w:rsidR="00B07E8D" w:rsidDel="00EE2770" w:rsidRDefault="00B07E8D" w:rsidP="00B962B3">
            <w:pPr>
              <w:keepNext/>
              <w:jc w:val="center"/>
              <w:rPr>
                <w:del w:id="15" w:author="Markstrum, Alexis@Energy" w:date="2019-10-02T11:47:00Z"/>
                <w:rFonts w:asciiTheme="minorHAnsi" w:hAnsiTheme="minorHAnsi"/>
                <w:sz w:val="18"/>
                <w:szCs w:val="18"/>
              </w:rPr>
            </w:pPr>
            <w:del w:id="16" w:author="Markstrum, Alexis@Energy" w:date="2019-10-02T11:47:00Z">
              <w:r w:rsidDel="00EE2770">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540F12" w14:textId="6E3967BC" w:rsidR="00B07E8D" w:rsidDel="00EE2770" w:rsidRDefault="00B07E8D" w:rsidP="00B962B3">
            <w:pPr>
              <w:keepNext/>
              <w:ind w:left="274" w:hanging="274"/>
              <w:rPr>
                <w:del w:id="17" w:author="Markstrum, Alexis@Energy" w:date="2019-10-02T11:47:00Z"/>
              </w:rPr>
            </w:pPr>
            <w:del w:id="18" w:author="Markstrum, Alexis@Energy" w:date="2019-10-02T11:47:00Z">
              <w:r w:rsidDel="00EE2770">
                <w:rPr>
                  <w:rFonts w:asciiTheme="minorHAnsi" w:hAnsiTheme="minorHAnsi"/>
                  <w:b/>
                  <w:sz w:val="18"/>
                  <w:szCs w:val="18"/>
                </w:rPr>
                <w:delText>6.2 Instructions and Labeling.</w:delText>
              </w:r>
              <w:r w:rsidDel="00EE2770">
                <w:rP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Information on the ventilation</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design and/or ventilation systems installed, instructions</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on their proper operation to meet the requirements of this</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standard, and instructions detailing any required maintenance</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(similar to that provided</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for HVAC systems) shall be provided</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to the owner and the occupant of the dwelling unit. Controls</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shall be labeled as to their function (unless that function is</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obvious, such as toilet exhaust fan switches). See Section 13</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of ASHRAE Guideline 24</w:delText>
              </w:r>
              <w:r w:rsidDel="00EE2770">
                <w:rPr>
                  <w:rStyle w:val="margin0020notechar"/>
                  <w:rFonts w:asciiTheme="minorHAnsi" w:hAnsiTheme="minorHAnsi"/>
                  <w:sz w:val="18"/>
                  <w:szCs w:val="18"/>
                </w:rPr>
                <w:delText xml:space="preserve"> </w:delText>
              </w:r>
              <w:r w:rsidRPr="00215D5D" w:rsidDel="00EE2770">
                <w:rPr>
                  <w:rStyle w:val="margin0020notechar"/>
                  <w:rFonts w:asciiTheme="minorHAnsi" w:hAnsiTheme="minorHAnsi"/>
                  <w:sz w:val="18"/>
                  <w:szCs w:val="18"/>
                  <w:vertAlign w:val="superscript"/>
                </w:rPr>
                <w:delText>5</w:delText>
              </w:r>
              <w:r w:rsidRPr="00256541" w:rsidDel="00EE2770">
                <w:rPr>
                  <w:rStyle w:val="margin0020notechar"/>
                  <w:rFonts w:asciiTheme="minorHAnsi" w:hAnsiTheme="minorHAnsi"/>
                  <w:sz w:val="18"/>
                  <w:szCs w:val="18"/>
                </w:rPr>
                <w:delText xml:space="preserve"> for information on</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instructions</w:delText>
              </w:r>
              <w:r w:rsidDel="00EE2770">
                <w:rPr>
                  <w:rStyle w:val="margin0020notechar"/>
                  <w:rFonts w:asciiTheme="minorHAnsi" w:hAnsiTheme="minorHAnsi"/>
                  <w:sz w:val="18"/>
                  <w:szCs w:val="18"/>
                </w:rPr>
                <w:delText xml:space="preserve"> </w:delText>
              </w:r>
              <w:r w:rsidRPr="00256541" w:rsidDel="00EE2770">
                <w:rPr>
                  <w:rStyle w:val="margin0020notechar"/>
                  <w:rFonts w:asciiTheme="minorHAnsi" w:hAnsiTheme="minorHAnsi"/>
                  <w:sz w:val="18"/>
                  <w:szCs w:val="18"/>
                </w:rPr>
                <w:delText>and labeling</w:delText>
              </w:r>
              <w:r w:rsidDel="00EE2770">
                <w:rPr>
                  <w:rStyle w:val="margin0020notechar"/>
                  <w:rFonts w:asciiTheme="minorHAnsi" w:hAnsiTheme="minorHAnsi"/>
                  <w:sz w:val="18"/>
                  <w:szCs w:val="18"/>
                </w:rPr>
                <w:delText>.</w:delText>
              </w:r>
            </w:del>
          </w:p>
        </w:tc>
      </w:tr>
      <w:tr w:rsidR="00B07E8D" w:rsidDel="00EE2770" w14:paraId="35C601EB" w14:textId="0F5D4625" w:rsidTr="00B962B3">
        <w:trPr>
          <w:cantSplit/>
          <w:trHeight w:val="158"/>
          <w:del w:id="19" w:author="Markstrum, Alexis@Energy" w:date="2019-10-02T11:4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47B2ED7" w14:textId="5AA3D898" w:rsidR="00B07E8D" w:rsidDel="00EE2770" w:rsidRDefault="00B07E8D" w:rsidP="00B962B3">
            <w:pPr>
              <w:keepNext/>
              <w:jc w:val="center"/>
              <w:rPr>
                <w:del w:id="20" w:author="Markstrum, Alexis@Energy" w:date="2019-10-02T11:47:00Z"/>
                <w:rFonts w:asciiTheme="minorHAnsi" w:hAnsiTheme="minorHAnsi"/>
                <w:sz w:val="18"/>
                <w:szCs w:val="18"/>
              </w:rPr>
            </w:pPr>
            <w:del w:id="21" w:author="Markstrum, Alexis@Energy" w:date="2019-10-02T11:47:00Z">
              <w:r w:rsidDel="00EE2770">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4C0B1FE" w14:textId="01DE7337" w:rsidR="00B07E8D" w:rsidDel="00EE2770" w:rsidRDefault="00B07E8D" w:rsidP="00B962B3">
            <w:pPr>
              <w:keepNext/>
              <w:rPr>
                <w:del w:id="22" w:author="Markstrum, Alexis@Energy" w:date="2019-10-02T11:47:00Z"/>
                <w:rStyle w:val="margin0020notechar"/>
                <w:rFonts w:asciiTheme="minorHAnsi" w:hAnsiTheme="minorHAnsi"/>
                <w:sz w:val="18"/>
                <w:szCs w:val="18"/>
              </w:rPr>
            </w:pPr>
            <w:del w:id="23" w:author="Markstrum, Alexis@Energy" w:date="2019-10-02T11:47:00Z">
              <w:r w:rsidDel="00EE2770">
                <w:rPr>
                  <w:rFonts w:asciiTheme="minorHAnsi" w:hAnsiTheme="minorHAnsi"/>
                  <w:b/>
                  <w:sz w:val="18"/>
                  <w:szCs w:val="18"/>
                </w:rPr>
                <w:delText>6.3 Clothes Dryers.</w:delText>
              </w:r>
              <w:r w:rsidDel="00EE2770">
                <w:rPr>
                  <w:rFonts w:asciiTheme="minorHAnsi" w:hAnsiTheme="minorHAnsi"/>
                  <w:sz w:val="18"/>
                  <w:szCs w:val="18"/>
                </w:rPr>
                <w:delText xml:space="preserve"> </w:delText>
              </w:r>
              <w:r w:rsidDel="00EE2770">
                <w:rPr>
                  <w:rStyle w:val="margin0020notechar"/>
                  <w:rFonts w:asciiTheme="minorHAnsi" w:hAnsiTheme="minorHAnsi"/>
                  <w:sz w:val="18"/>
                  <w:szCs w:val="18"/>
                </w:rPr>
                <w:delText>Clothes dryers shall be exhausted directly to the outdoors.</w:delText>
              </w:r>
            </w:del>
          </w:p>
          <w:p w14:paraId="0F79267B" w14:textId="0C17FD4E" w:rsidR="00B07E8D" w:rsidDel="00EE2770" w:rsidRDefault="00B07E8D" w:rsidP="00B962B3">
            <w:pPr>
              <w:ind w:left="274"/>
              <w:rPr>
                <w:del w:id="24" w:author="Markstrum, Alexis@Energy" w:date="2019-10-02T11:47:00Z"/>
                <w:sz w:val="22"/>
              </w:rPr>
            </w:pPr>
            <w:del w:id="25" w:author="Markstrum, Alexis@Energy" w:date="2019-10-02T11:47:00Z">
              <w:r w:rsidRPr="00215D5D" w:rsidDel="00EE2770">
                <w:rPr>
                  <w:rFonts w:asciiTheme="minorHAnsi" w:hAnsiTheme="minorHAnsi" w:cstheme="minorHAnsi"/>
                  <w:sz w:val="18"/>
                  <w:szCs w:val="18"/>
                </w:rPr>
                <w:delText>Exception: Condensing dryers plumbed to a drain.</w:delText>
              </w:r>
            </w:del>
          </w:p>
        </w:tc>
      </w:tr>
      <w:tr w:rsidR="00B07E8D" w:rsidDel="00EE2770" w14:paraId="2D8357CA" w14:textId="0139C967" w:rsidTr="00B962B3">
        <w:trPr>
          <w:cantSplit/>
          <w:trHeight w:val="158"/>
          <w:del w:id="26" w:author="Markstrum, Alexis@Energy" w:date="2019-10-02T11:4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84467EB" w14:textId="50809BEB" w:rsidR="00B07E8D" w:rsidDel="00EE2770" w:rsidRDefault="00B07E8D" w:rsidP="00B962B3">
            <w:pPr>
              <w:keepNext/>
              <w:jc w:val="center"/>
              <w:rPr>
                <w:del w:id="27" w:author="Markstrum, Alexis@Energy" w:date="2019-10-02T11:47:00Z"/>
                <w:rFonts w:asciiTheme="minorHAnsi" w:hAnsiTheme="minorHAnsi"/>
                <w:sz w:val="18"/>
                <w:szCs w:val="18"/>
              </w:rPr>
            </w:pPr>
            <w:del w:id="28" w:author="Markstrum, Alexis@Energy" w:date="2019-10-02T11:47:00Z">
              <w:r w:rsidDel="00EE2770">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3536A27" w14:textId="697CD4AB" w:rsidR="00B07E8D" w:rsidDel="00EE2770" w:rsidRDefault="00B07E8D" w:rsidP="00B962B3">
            <w:pPr>
              <w:pStyle w:val="margin0020note"/>
              <w:keepNext/>
              <w:spacing w:before="0" w:beforeAutospacing="0" w:after="0" w:afterAutospacing="0"/>
              <w:ind w:left="274" w:hanging="274"/>
              <w:rPr>
                <w:del w:id="29" w:author="Markstrum, Alexis@Energy" w:date="2019-10-02T11:47:00Z"/>
                <w:rFonts w:asciiTheme="minorHAnsi" w:hAnsiTheme="minorHAnsi"/>
                <w:b/>
                <w:sz w:val="18"/>
                <w:szCs w:val="18"/>
              </w:rPr>
            </w:pPr>
            <w:del w:id="30" w:author="Markstrum, Alexis@Energy" w:date="2019-10-02T11:47:00Z">
              <w:r w:rsidDel="00EE2770">
                <w:rPr>
                  <w:rFonts w:asciiTheme="minorHAnsi" w:hAnsiTheme="minorHAnsi"/>
                  <w:b/>
                  <w:sz w:val="18"/>
                  <w:szCs w:val="18"/>
                </w:rPr>
                <w:delText>6.4 Combustion and Solid-Fuel Burning Appliances.</w:delText>
              </w:r>
            </w:del>
          </w:p>
          <w:p w14:paraId="721C3474" w14:textId="27331E8B" w:rsidR="00B07E8D" w:rsidDel="00EE2770" w:rsidRDefault="00B07E8D" w:rsidP="00B962B3">
            <w:pPr>
              <w:pStyle w:val="margin0020note"/>
              <w:keepNext/>
              <w:spacing w:before="0" w:beforeAutospacing="0" w:after="0" w:afterAutospacing="0"/>
              <w:ind w:left="763" w:hanging="403"/>
              <w:rPr>
                <w:del w:id="31" w:author="Markstrum, Alexis@Energy" w:date="2019-10-02T11:47:00Z"/>
                <w:rStyle w:val="margin0020notechar"/>
                <w:rFonts w:asciiTheme="minorHAnsi" w:hAnsiTheme="minorHAnsi"/>
                <w:sz w:val="18"/>
                <w:szCs w:val="18"/>
              </w:rPr>
            </w:pPr>
            <w:del w:id="32" w:author="Markstrum, Alexis@Energy" w:date="2019-10-02T11:47:00Z">
              <w:r w:rsidRPr="00215D5D" w:rsidDel="00EE2770">
                <w:rPr>
                  <w:rFonts w:asciiTheme="minorHAnsi" w:hAnsiTheme="minorHAnsi"/>
                  <w:sz w:val="18"/>
                  <w:szCs w:val="18"/>
                </w:rPr>
                <w:delText>6.</w:delText>
              </w:r>
              <w:r w:rsidDel="00EE2770">
                <w:rPr>
                  <w:rFonts w:asciiTheme="minorHAnsi" w:hAnsiTheme="minorHAnsi"/>
                  <w:sz w:val="18"/>
                  <w:szCs w:val="18"/>
                </w:rPr>
                <w:delText xml:space="preserve">4.1 </w:delText>
              </w:r>
              <w:r w:rsidRPr="00E00577" w:rsidDel="00EE2770">
                <w:rPr>
                  <w:rStyle w:val="margin0020notechar"/>
                  <w:rFonts w:asciiTheme="minorHAnsi" w:hAnsiTheme="minorHAnsi"/>
                  <w:sz w:val="18"/>
                  <w:szCs w:val="18"/>
                </w:rPr>
                <w:delText>Combustion and solid-fuel-burning appliances must be provided</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 xml:space="preserve">with adequate </w:delText>
              </w:r>
              <w:r w:rsidDel="00EE2770">
                <w:rPr>
                  <w:rStyle w:val="margin0020notechar"/>
                  <w:rFonts w:asciiTheme="minorHAnsi" w:hAnsiTheme="minorHAnsi"/>
                  <w:sz w:val="18"/>
                  <w:szCs w:val="18"/>
                </w:rPr>
                <w:delText>c</w:delText>
              </w:r>
              <w:r w:rsidRPr="00E00577" w:rsidDel="00EE2770">
                <w:rPr>
                  <w:rStyle w:val="margin0020notechar"/>
                  <w:rFonts w:asciiTheme="minorHAnsi" w:hAnsiTheme="minorHAnsi"/>
                  <w:sz w:val="18"/>
                  <w:szCs w:val="18"/>
                </w:rPr>
                <w:delText>ombustion and ventilation air and</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installed in accordance with manufacturers’ installation</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 xml:space="preserve">instructions; NFPA 54/ANSI Z223.1, </w:delText>
              </w:r>
              <w:r w:rsidRPr="00215D5D" w:rsidDel="00EE2770">
                <w:rPr>
                  <w:rStyle w:val="margin0020notechar"/>
                  <w:rFonts w:asciiTheme="minorHAnsi" w:hAnsiTheme="minorHAnsi"/>
                  <w:i/>
                  <w:sz w:val="18"/>
                  <w:szCs w:val="18"/>
                </w:rPr>
                <w:delText>National Fuel Gas Code</w:delText>
              </w:r>
              <w:r w:rsidRPr="00E00577" w:rsidDel="00EE2770">
                <w:rPr>
                  <w:rStyle w:val="margin0020notechar"/>
                  <w:rFonts w:asciiTheme="minorHAnsi" w:hAnsiTheme="minorHAnsi"/>
                  <w:sz w:val="18"/>
                  <w:szCs w:val="18"/>
                </w:rPr>
                <w:delText xml:space="preserve">; NFPA 31, </w:delText>
              </w:r>
              <w:r w:rsidRPr="00215D5D" w:rsidDel="00EE2770">
                <w:rPr>
                  <w:rStyle w:val="margin0020notechar"/>
                  <w:rFonts w:asciiTheme="minorHAnsi" w:hAnsiTheme="minorHAnsi"/>
                  <w:i/>
                  <w:sz w:val="18"/>
                  <w:szCs w:val="18"/>
                </w:rPr>
                <w:delText>Standard for the Installation of Oil-Burning Equipment</w:delText>
              </w:r>
              <w:r w:rsidRPr="00E00577" w:rsidDel="00EE2770">
                <w:rPr>
                  <w:rStyle w:val="margin0020notechar"/>
                  <w:rFonts w:asciiTheme="minorHAnsi" w:hAnsiTheme="minorHAnsi"/>
                  <w:sz w:val="18"/>
                  <w:szCs w:val="18"/>
                </w:rPr>
                <w:delText xml:space="preserve">; or NFPA 211, </w:delText>
              </w:r>
              <w:r w:rsidRPr="00215D5D" w:rsidDel="00EE2770">
                <w:rPr>
                  <w:rStyle w:val="margin0020notechar"/>
                  <w:rFonts w:asciiTheme="minorHAnsi" w:hAnsiTheme="minorHAnsi"/>
                  <w:i/>
                  <w:sz w:val="18"/>
                  <w:szCs w:val="18"/>
                </w:rPr>
                <w:delText>Standard for Chimneys, Fireplaces, Vents, and Solid-Fuel Burning Appliances</w:delText>
              </w:r>
              <w:r w:rsidRPr="00E00577" w:rsidDel="00EE2770">
                <w:rPr>
                  <w:rStyle w:val="margin0020notechar"/>
                  <w:rFonts w:asciiTheme="minorHAnsi" w:hAnsiTheme="minorHAnsi"/>
                  <w:sz w:val="18"/>
                  <w:szCs w:val="18"/>
                </w:rPr>
                <w:delText>, or other</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equivalent code acceptable to the building official.</w:delText>
              </w:r>
            </w:del>
          </w:p>
          <w:p w14:paraId="3F15419F" w14:textId="31616A5A" w:rsidR="00B07E8D" w:rsidDel="00EE2770" w:rsidRDefault="00B07E8D" w:rsidP="00B962B3">
            <w:pPr>
              <w:pStyle w:val="margin0020note"/>
              <w:keepNext/>
              <w:spacing w:before="0" w:beforeAutospacing="0" w:after="0" w:afterAutospacing="0"/>
              <w:ind w:left="763" w:hanging="403"/>
              <w:rPr>
                <w:del w:id="33" w:author="Markstrum, Alexis@Energy" w:date="2019-10-02T11:47:00Z"/>
              </w:rPr>
            </w:pPr>
            <w:del w:id="34" w:author="Markstrum, Alexis@Energy" w:date="2019-10-02T11:47:00Z">
              <w:r w:rsidRPr="00E00577" w:rsidDel="00EE2770">
                <w:rPr>
                  <w:rStyle w:val="margin0020notechar"/>
                  <w:rFonts w:asciiTheme="minorHAnsi" w:hAnsiTheme="minorHAnsi"/>
                  <w:sz w:val="18"/>
                  <w:szCs w:val="18"/>
                </w:rPr>
                <w:delText xml:space="preserve"> </w:delText>
              </w:r>
              <w:r w:rsidRPr="00215D5D" w:rsidDel="00EE2770">
                <w:rPr>
                  <w:rFonts w:asciiTheme="minorHAnsi" w:hAnsiTheme="minorHAnsi"/>
                  <w:sz w:val="18"/>
                  <w:szCs w:val="18"/>
                </w:rPr>
                <w:delText>6.</w:delText>
              </w:r>
              <w:r w:rsidDel="00EE2770">
                <w:rPr>
                  <w:rFonts w:asciiTheme="minorHAnsi" w:hAnsiTheme="minorHAnsi"/>
                  <w:sz w:val="18"/>
                  <w:szCs w:val="18"/>
                </w:rPr>
                <w:delText xml:space="preserve">4.2 </w:delText>
              </w:r>
              <w:r w:rsidRPr="00E00577" w:rsidDel="00EE2770">
                <w:rPr>
                  <w:rStyle w:val="margin0020notechar"/>
                  <w:rFonts w:asciiTheme="minorHAnsi" w:hAnsiTheme="minorHAnsi"/>
                  <w:sz w:val="18"/>
                  <w:szCs w:val="18"/>
                </w:rPr>
                <w:delText>Where</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atmospherically vented combustion appliances or solid-fuelburning</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appliances are located inside the pressure boundary,</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the total net exhaust flow of the two largest exhaust fans (not</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including a summer cooling fan intended to be operated only</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when windows or</w:delText>
              </w:r>
              <w:r w:rsidDel="00EE2770">
                <w:rPr>
                  <w:rStyle w:val="margin0020notechar"/>
                  <w:rFonts w:asciiTheme="minorHAnsi" w:hAnsiTheme="minorHAnsi"/>
                  <w:sz w:val="18"/>
                  <w:szCs w:val="18"/>
                </w:rPr>
                <w:delText xml:space="preserve"> o</w:delText>
              </w:r>
              <w:r w:rsidRPr="00E00577" w:rsidDel="00EE2770">
                <w:rPr>
                  <w:rStyle w:val="margin0020notechar"/>
                  <w:rFonts w:asciiTheme="minorHAnsi" w:hAnsiTheme="minorHAnsi"/>
                  <w:sz w:val="18"/>
                  <w:szCs w:val="18"/>
                </w:rPr>
                <w:delText>ther air inlets are open) shall not exceed</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15 cfm per 100 ft2 (75 L/s per 100 m2) of occupiable space</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 xml:space="preserve">when in operation at full </w:delText>
              </w:r>
              <w:r w:rsidDel="00EE2770">
                <w:rPr>
                  <w:rStyle w:val="margin0020notechar"/>
                  <w:rFonts w:asciiTheme="minorHAnsi" w:hAnsiTheme="minorHAnsi"/>
                  <w:sz w:val="18"/>
                  <w:szCs w:val="18"/>
                </w:rPr>
                <w:delText>c</w:delText>
              </w:r>
              <w:r w:rsidRPr="00E00577" w:rsidDel="00EE2770">
                <w:rPr>
                  <w:rStyle w:val="margin0020notechar"/>
                  <w:rFonts w:asciiTheme="minorHAnsi" w:hAnsiTheme="minorHAnsi"/>
                  <w:sz w:val="18"/>
                  <w:szCs w:val="18"/>
                </w:rPr>
                <w:delText>apacity. If the designed total net</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flow exceeds this limit, the net exhaust flow must be reduced</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 xml:space="preserve">by reducing the exhaust flow or </w:delText>
              </w:r>
              <w:r w:rsidDel="00EE2770">
                <w:rPr>
                  <w:rStyle w:val="margin0020notechar"/>
                  <w:rFonts w:asciiTheme="minorHAnsi" w:hAnsiTheme="minorHAnsi"/>
                  <w:sz w:val="18"/>
                  <w:szCs w:val="18"/>
                </w:rPr>
                <w:delText>p</w:delText>
              </w:r>
              <w:r w:rsidRPr="00E00577" w:rsidDel="00EE2770">
                <w:rPr>
                  <w:rStyle w:val="margin0020notechar"/>
                  <w:rFonts w:asciiTheme="minorHAnsi" w:hAnsiTheme="minorHAnsi"/>
                  <w:sz w:val="18"/>
                  <w:szCs w:val="18"/>
                </w:rPr>
                <w:delText>roviding compensating outdoor</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air. Gravity or barometric dampers in nonpowered</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exhaust makeup air systems shall not be used to provide compensating</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outdoor air. Atmospherically vented combustion</w:delText>
              </w:r>
              <w:r w:rsidDel="00EE2770">
                <w:rPr>
                  <w:rStyle w:val="margin0020notechar"/>
                  <w:rFonts w:asciiTheme="minorHAnsi" w:hAnsiTheme="minorHAnsi"/>
                  <w:sz w:val="18"/>
                  <w:szCs w:val="18"/>
                </w:rPr>
                <w:delText xml:space="preserve"> </w:delText>
              </w:r>
              <w:r w:rsidRPr="00E00577" w:rsidDel="00EE2770">
                <w:rPr>
                  <w:rStyle w:val="margin0020notechar"/>
                  <w:rFonts w:asciiTheme="minorHAnsi" w:hAnsiTheme="minorHAnsi"/>
                  <w:sz w:val="18"/>
                  <w:szCs w:val="18"/>
                </w:rPr>
                <w:delText>appliances do not include direct-vent appliances</w:delText>
              </w:r>
              <w:r w:rsidDel="00EE2770">
                <w:rPr>
                  <w:rStyle w:val="margin0020notechar"/>
                  <w:rFonts w:asciiTheme="minorHAnsi" w:hAnsiTheme="minorHAnsi"/>
                  <w:sz w:val="18"/>
                  <w:szCs w:val="18"/>
                </w:rPr>
                <w:delText xml:space="preserve">. </w:delText>
              </w:r>
              <w:r w:rsidRPr="00423FB2" w:rsidDel="00EE2770">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B07E8D" w:rsidDel="00EE2770" w14:paraId="3A5C3D5E" w14:textId="2D92F839" w:rsidTr="00B962B3">
        <w:trPr>
          <w:cantSplit/>
          <w:trHeight w:val="158"/>
          <w:del w:id="35" w:author="Markstrum, Alexis@Energy" w:date="2019-10-02T11:4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2CBB0DC" w14:textId="38C42787" w:rsidR="00B07E8D" w:rsidDel="00EE2770" w:rsidRDefault="00B07E8D" w:rsidP="00B962B3">
            <w:pPr>
              <w:keepNext/>
              <w:jc w:val="center"/>
              <w:rPr>
                <w:del w:id="36" w:author="Markstrum, Alexis@Energy" w:date="2019-10-02T11:47:00Z"/>
                <w:rFonts w:asciiTheme="minorHAnsi" w:hAnsiTheme="minorHAnsi"/>
                <w:sz w:val="18"/>
                <w:szCs w:val="18"/>
              </w:rPr>
            </w:pPr>
            <w:del w:id="37" w:author="Markstrum, Alexis@Energy" w:date="2019-10-02T11:47:00Z">
              <w:r w:rsidDel="00EE2770">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B4C9E8B" w14:textId="5B1C811E" w:rsidR="00B07E8D" w:rsidDel="00EE2770" w:rsidRDefault="00B07E8D" w:rsidP="00B962B3">
            <w:pPr>
              <w:keepNext/>
              <w:ind w:left="273" w:hanging="273"/>
              <w:rPr>
                <w:del w:id="38" w:author="Markstrum, Alexis@Energy" w:date="2019-10-02T11:47:00Z"/>
                <w:rFonts w:asciiTheme="minorHAnsi" w:hAnsiTheme="minorHAnsi"/>
                <w:b/>
                <w:sz w:val="18"/>
                <w:szCs w:val="18"/>
              </w:rPr>
            </w:pPr>
            <w:del w:id="39" w:author="Markstrum, Alexis@Energy" w:date="2019-10-02T11:47:00Z">
              <w:r w:rsidDel="00EE2770">
                <w:rPr>
                  <w:rFonts w:asciiTheme="minorHAnsi" w:hAnsiTheme="minorHAnsi"/>
                  <w:b/>
                  <w:sz w:val="18"/>
                  <w:szCs w:val="18"/>
                </w:rPr>
                <w:delText>6.5 Air tightness Requirements</w:delText>
              </w:r>
            </w:del>
          </w:p>
          <w:p w14:paraId="456B244B" w14:textId="257C5343" w:rsidR="00B07E8D" w:rsidDel="00EE2770" w:rsidRDefault="00B07E8D" w:rsidP="00B962B3">
            <w:pPr>
              <w:keepNext/>
              <w:ind w:left="763" w:hanging="403"/>
              <w:rPr>
                <w:del w:id="40" w:author="Markstrum, Alexis@Energy" w:date="2019-10-02T11:47:00Z"/>
              </w:rPr>
            </w:pPr>
            <w:del w:id="41" w:author="Markstrum, Alexis@Energy" w:date="2019-10-02T11:47:00Z">
              <w:r w:rsidRPr="00215D5D" w:rsidDel="00EE2770">
                <w:rPr>
                  <w:rFonts w:asciiTheme="minorHAnsi" w:hAnsiTheme="minorHAnsi"/>
                  <w:sz w:val="18"/>
                  <w:szCs w:val="18"/>
                </w:rPr>
                <w:delText>6.5.1</w:delText>
              </w:r>
              <w:r w:rsidDel="00EE2770">
                <w:rPr>
                  <w:rFonts w:asciiTheme="minorHAnsi" w:hAnsiTheme="minorHAnsi"/>
                  <w:b/>
                  <w:sz w:val="18"/>
                  <w:szCs w:val="18"/>
                </w:rPr>
                <w:delText xml:space="preserve"> Garages.</w:delText>
              </w:r>
              <w:r w:rsidDel="00EE2770">
                <w:delText xml:space="preserve"> </w:delText>
              </w:r>
              <w:r w:rsidRPr="00215D5D" w:rsidDel="00EE2770">
                <w:rPr>
                  <w:rFonts w:asciiTheme="minorHAnsi" w:hAnsiTheme="minorHAnsi"/>
                  <w:sz w:val="18"/>
                  <w:szCs w:val="18"/>
                </w:rPr>
                <w:delText>When an occupiable space adjoins a</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garage, the design must prevent migration of contaminants to</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the adjoining occupiable space. Air seal the walls, ceilings,</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and floors that separate garages from occupiable space. To be</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considered air-sealed, all joints, seams, penetrations, openings</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between door assemblies and their respective jambs and</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framing, and other sources of air leakage through wall and</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ceiling assemblies separating the garage from the residence</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and its attic area shall be caulked, gasketed, weather stripped,</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wrapped, or otherwise sealed to limit air movement. Doors</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between garages and occupiable spaces shall be gasketed or</w:delText>
              </w:r>
              <w:r w:rsidDel="00EE2770">
                <w:rPr>
                  <w:rFonts w:asciiTheme="minorHAnsi" w:hAnsiTheme="minorHAnsi"/>
                  <w:sz w:val="18"/>
                  <w:szCs w:val="18"/>
                </w:rPr>
                <w:delText xml:space="preserve"> </w:delText>
              </w:r>
              <w:r w:rsidRPr="00215D5D" w:rsidDel="00EE2770">
                <w:rPr>
                  <w:rFonts w:asciiTheme="minorHAnsi" w:hAnsiTheme="minorHAnsi"/>
                  <w:sz w:val="18"/>
                  <w:szCs w:val="18"/>
                </w:rPr>
                <w:delText>made substantially airtight with weather stripping.</w:delText>
              </w:r>
            </w:del>
          </w:p>
        </w:tc>
      </w:tr>
      <w:tr w:rsidR="00B07E8D" w:rsidDel="00EE2770" w14:paraId="0BF3B6EA" w14:textId="25F9999E" w:rsidTr="00B962B3">
        <w:trPr>
          <w:cantSplit/>
          <w:trHeight w:val="158"/>
          <w:del w:id="42" w:author="Markstrum, Alexis@Energy" w:date="2019-10-02T11:4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AB1D1B" w14:textId="6F44A3A7" w:rsidR="00B07E8D" w:rsidDel="00EE2770" w:rsidRDefault="00B07E8D" w:rsidP="00B962B3">
            <w:pPr>
              <w:keepNext/>
              <w:jc w:val="center"/>
              <w:rPr>
                <w:del w:id="43" w:author="Markstrum, Alexis@Energy" w:date="2019-10-02T11:47:00Z"/>
                <w:rFonts w:asciiTheme="minorHAnsi" w:hAnsiTheme="minorHAnsi"/>
                <w:sz w:val="18"/>
                <w:szCs w:val="18"/>
              </w:rPr>
            </w:pPr>
            <w:del w:id="44" w:author="Markstrum, Alexis@Energy" w:date="2019-10-02T11:47:00Z">
              <w:r w:rsidDel="00EE2770">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888C78" w14:textId="6435544D" w:rsidR="00B07E8D" w:rsidDel="00EE2770" w:rsidRDefault="00B07E8D" w:rsidP="00B962B3">
            <w:pPr>
              <w:keepNext/>
              <w:ind w:left="273" w:hanging="273"/>
              <w:rPr>
                <w:del w:id="45" w:author="Markstrum, Alexis@Energy" w:date="2019-10-02T11:47:00Z"/>
                <w:rStyle w:val="margin0020notechar"/>
                <w:rFonts w:asciiTheme="minorHAnsi" w:hAnsiTheme="minorHAnsi"/>
                <w:sz w:val="18"/>
                <w:szCs w:val="18"/>
              </w:rPr>
            </w:pPr>
            <w:del w:id="46" w:author="Markstrum, Alexis@Energy" w:date="2019-10-02T11:47:00Z">
              <w:r w:rsidDel="00EE2770">
                <w:rPr>
                  <w:rFonts w:asciiTheme="minorHAnsi" w:hAnsiTheme="minorHAnsi"/>
                  <w:b/>
                  <w:sz w:val="18"/>
                  <w:szCs w:val="18"/>
                </w:rPr>
                <w:delText>6.6 Ventilation Opening Area.</w:delText>
              </w:r>
              <w:r w:rsidDel="00EE2770">
                <w:rPr>
                  <w:rFonts w:asciiTheme="minorHAnsi" w:hAnsiTheme="minorHAnsi"/>
                  <w:sz w:val="18"/>
                  <w:szCs w:val="18"/>
                </w:rPr>
                <w:delText xml:space="preserve"> </w:delText>
              </w:r>
              <w:r w:rsidDel="00EE2770">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EE2770">
                <w:rPr>
                  <w:rStyle w:val="margin0020notechar"/>
                  <w:rFonts w:asciiTheme="minorHAnsi" w:hAnsiTheme="minorHAnsi"/>
                  <w:sz w:val="18"/>
                  <w:szCs w:val="18"/>
                </w:rPr>
                <w:delText>Exception: Attached dwelling units and spaces that meet the local ventilation requirements set for bathrooms in Section 5</w:delText>
              </w:r>
              <w:r w:rsidDel="00EE2770">
                <w:rPr>
                  <w:rStyle w:val="margin0020notechar"/>
                  <w:rFonts w:asciiTheme="minorHAnsi" w:hAnsiTheme="minorHAnsi"/>
                  <w:sz w:val="18"/>
                  <w:szCs w:val="18"/>
                </w:rPr>
                <w:delText xml:space="preserve"> [of ASHRAE 62.2]</w:delText>
              </w:r>
              <w:r w:rsidRPr="00423FB2" w:rsidDel="00EE2770">
                <w:rPr>
                  <w:rStyle w:val="margin0020notechar"/>
                  <w:rFonts w:asciiTheme="minorHAnsi" w:hAnsiTheme="minorHAnsi"/>
                  <w:sz w:val="18"/>
                  <w:szCs w:val="18"/>
                </w:rPr>
                <w:delText>.</w:delText>
              </w:r>
            </w:del>
          </w:p>
          <w:p w14:paraId="2B81B495" w14:textId="1EC26602" w:rsidR="00B07E8D" w:rsidDel="00EE2770" w:rsidRDefault="00B07E8D" w:rsidP="00B962B3">
            <w:pPr>
              <w:keepNext/>
              <w:ind w:left="763" w:hanging="403"/>
              <w:rPr>
                <w:del w:id="47" w:author="Markstrum, Alexis@Energy" w:date="2019-10-02T11:47:00Z"/>
                <w:rFonts w:asciiTheme="minorHAnsi" w:hAnsiTheme="minorHAnsi"/>
                <w:sz w:val="18"/>
                <w:szCs w:val="18"/>
              </w:rPr>
            </w:pPr>
            <w:del w:id="48" w:author="Markstrum, Alexis@Energy" w:date="2019-10-02T11:47:00Z">
              <w:r w:rsidRPr="006C4B62" w:rsidDel="00EE2770">
                <w:rPr>
                  <w:rFonts w:asciiTheme="minorHAnsi" w:hAnsiTheme="minorHAnsi"/>
                  <w:sz w:val="18"/>
                  <w:szCs w:val="18"/>
                </w:rPr>
                <w:delText>6.</w:delText>
              </w:r>
              <w:r w:rsidDel="00EE2770">
                <w:rPr>
                  <w:rFonts w:asciiTheme="minorHAnsi" w:hAnsiTheme="minorHAnsi"/>
                  <w:sz w:val="18"/>
                  <w:szCs w:val="18"/>
                </w:rPr>
                <w:delText>6</w:delText>
              </w:r>
              <w:r w:rsidRPr="006C4B62" w:rsidDel="00EE2770">
                <w:rPr>
                  <w:rFonts w:asciiTheme="minorHAnsi" w:hAnsiTheme="minorHAnsi"/>
                  <w:sz w:val="18"/>
                  <w:szCs w:val="18"/>
                </w:rPr>
                <w:delText>.1</w:delText>
              </w:r>
              <w:r w:rsidDel="00EE2770">
                <w:rPr>
                  <w:rFonts w:asciiTheme="minorHAnsi" w:hAnsiTheme="minorHAnsi"/>
                  <w:b/>
                  <w:sz w:val="18"/>
                  <w:szCs w:val="18"/>
                </w:rPr>
                <w:delText xml:space="preserve"> </w:delText>
              </w:r>
              <w:r w:rsidRPr="0001108C" w:rsidDel="00EE2770">
                <w:rPr>
                  <w:rFonts w:asciiTheme="minorHAnsi" w:hAnsiTheme="minorHAnsi"/>
                  <w:b/>
                  <w:sz w:val="18"/>
                  <w:szCs w:val="18"/>
                </w:rPr>
                <w:delText>Habitable Spaces</w:delText>
              </w:r>
              <w:r w:rsidDel="00EE2770">
                <w:rPr>
                  <w:rFonts w:asciiTheme="minorHAnsi" w:hAnsiTheme="minorHAnsi"/>
                  <w:b/>
                  <w:sz w:val="18"/>
                  <w:szCs w:val="18"/>
                </w:rPr>
                <w:delText>.</w:delText>
              </w:r>
              <w:r w:rsidDel="00EE2770">
                <w:delText xml:space="preserve"> </w:delText>
              </w:r>
              <w:r w:rsidRPr="0001108C" w:rsidDel="00EE2770">
                <w:rPr>
                  <w:rFonts w:asciiTheme="minorHAnsi" w:hAnsiTheme="minorHAnsi"/>
                  <w:sz w:val="18"/>
                  <w:szCs w:val="18"/>
                </w:rPr>
                <w:delText>Each habitable space shall be provided</w:delText>
              </w:r>
              <w:r w:rsidDel="00EE2770">
                <w:rPr>
                  <w:rFonts w:asciiTheme="minorHAnsi" w:hAnsiTheme="minorHAnsi"/>
                  <w:sz w:val="18"/>
                  <w:szCs w:val="18"/>
                </w:rPr>
                <w:delText xml:space="preserve"> </w:delText>
              </w:r>
              <w:r w:rsidRPr="0001108C" w:rsidDel="00EE2770">
                <w:rPr>
                  <w:rFonts w:asciiTheme="minorHAnsi" w:hAnsiTheme="minorHAnsi"/>
                  <w:sz w:val="18"/>
                  <w:szCs w:val="18"/>
                </w:rPr>
                <w:delText>with ventilation openings with an openable area not</w:delText>
              </w:r>
              <w:r w:rsidDel="00EE2770">
                <w:rPr>
                  <w:rFonts w:asciiTheme="minorHAnsi" w:hAnsiTheme="minorHAnsi"/>
                  <w:sz w:val="18"/>
                  <w:szCs w:val="18"/>
                </w:rPr>
                <w:delText xml:space="preserve"> </w:delText>
              </w:r>
              <w:r w:rsidRPr="0001108C" w:rsidDel="00EE2770">
                <w:rPr>
                  <w:rFonts w:asciiTheme="minorHAnsi" w:hAnsiTheme="minorHAnsi"/>
                  <w:sz w:val="18"/>
                  <w:szCs w:val="18"/>
                </w:rPr>
                <w:delText>less than 4% of the floor area or less than 5 ft2 (0.5 m2).</w:delText>
              </w:r>
            </w:del>
          </w:p>
          <w:p w14:paraId="29F97B91" w14:textId="39749A5C" w:rsidR="00B07E8D" w:rsidDel="00EE2770" w:rsidRDefault="00B07E8D" w:rsidP="00B962B3">
            <w:pPr>
              <w:keepNext/>
              <w:ind w:left="763" w:hanging="403"/>
              <w:rPr>
                <w:del w:id="49" w:author="Markstrum, Alexis@Energy" w:date="2019-10-02T11:47:00Z"/>
                <w:rFonts w:asciiTheme="minorHAnsi" w:hAnsiTheme="minorHAnsi"/>
                <w:sz w:val="18"/>
                <w:szCs w:val="18"/>
              </w:rPr>
            </w:pPr>
            <w:del w:id="50" w:author="Markstrum, Alexis@Energy" w:date="2019-10-02T11:47:00Z">
              <w:r w:rsidRPr="0001108C" w:rsidDel="00EE2770">
                <w:rPr>
                  <w:rFonts w:asciiTheme="minorHAnsi" w:hAnsiTheme="minorHAnsi"/>
                  <w:sz w:val="18"/>
                  <w:szCs w:val="18"/>
                </w:rPr>
                <w:delText xml:space="preserve">6.6.2 </w:delText>
              </w:r>
              <w:r w:rsidRPr="00215D5D" w:rsidDel="00EE2770">
                <w:rPr>
                  <w:rFonts w:asciiTheme="minorHAnsi" w:hAnsiTheme="minorHAnsi"/>
                  <w:b/>
                  <w:sz w:val="18"/>
                  <w:szCs w:val="18"/>
                </w:rPr>
                <w:delText>Toilets and Utility Rooms</w:delText>
              </w:r>
              <w:r w:rsidRPr="0001108C" w:rsidDel="00EE2770">
                <w:rPr>
                  <w:rFonts w:asciiTheme="minorHAnsi" w:hAnsiTheme="minorHAnsi"/>
                  <w:sz w:val="18"/>
                  <w:szCs w:val="18"/>
                </w:rPr>
                <w:delText>. Toilets and utility rooms</w:delText>
              </w:r>
              <w:r w:rsidDel="00EE2770">
                <w:rPr>
                  <w:rFonts w:asciiTheme="minorHAnsi" w:hAnsiTheme="minorHAnsi"/>
                  <w:sz w:val="18"/>
                  <w:szCs w:val="18"/>
                </w:rPr>
                <w:delText xml:space="preserve"> </w:delText>
              </w:r>
              <w:r w:rsidRPr="0001108C" w:rsidDel="00EE2770">
                <w:rPr>
                  <w:rFonts w:asciiTheme="minorHAnsi" w:hAnsiTheme="minorHAnsi"/>
                  <w:sz w:val="18"/>
                  <w:szCs w:val="18"/>
                </w:rPr>
                <w:delText>shall be provided with ventilation openings with an openable</w:delText>
              </w:r>
              <w:r w:rsidDel="00EE2770">
                <w:rPr>
                  <w:rFonts w:asciiTheme="minorHAnsi" w:hAnsiTheme="minorHAnsi"/>
                  <w:sz w:val="18"/>
                  <w:szCs w:val="18"/>
                </w:rPr>
                <w:delText xml:space="preserve"> </w:delText>
              </w:r>
              <w:r w:rsidRPr="0001108C" w:rsidDel="00EE2770">
                <w:rPr>
                  <w:rFonts w:asciiTheme="minorHAnsi" w:hAnsiTheme="minorHAnsi"/>
                  <w:sz w:val="18"/>
                  <w:szCs w:val="18"/>
                </w:rPr>
                <w:delText>area not less than 4% of the room floor area or less than1.5 ft2 (0.15 m2).</w:delText>
              </w:r>
            </w:del>
          </w:p>
          <w:p w14:paraId="63062F6F" w14:textId="01E4299E" w:rsidR="00B07E8D" w:rsidDel="00EE2770" w:rsidRDefault="00B07E8D" w:rsidP="00B962B3">
            <w:pPr>
              <w:keepNext/>
              <w:ind w:left="763"/>
              <w:rPr>
                <w:del w:id="51" w:author="Markstrum, Alexis@Energy" w:date="2019-10-02T11:47:00Z"/>
                <w:rFonts w:asciiTheme="minorHAnsi" w:hAnsiTheme="minorHAnsi"/>
                <w:sz w:val="18"/>
                <w:szCs w:val="18"/>
              </w:rPr>
            </w:pPr>
            <w:del w:id="52" w:author="Markstrum, Alexis@Energy" w:date="2019-10-02T11:47:00Z">
              <w:r w:rsidRPr="0001108C" w:rsidDel="00EE2770">
                <w:rPr>
                  <w:rFonts w:asciiTheme="minorHAnsi" w:hAnsiTheme="minorHAnsi"/>
                  <w:sz w:val="18"/>
                  <w:szCs w:val="18"/>
                </w:rPr>
                <w:delText>Exceptions:</w:delText>
              </w:r>
            </w:del>
          </w:p>
          <w:p w14:paraId="7F569348" w14:textId="62567C53" w:rsidR="00B07E8D" w:rsidDel="00EE2770" w:rsidRDefault="00B07E8D" w:rsidP="00B962B3">
            <w:pPr>
              <w:keepNext/>
              <w:ind w:left="1397" w:hanging="274"/>
              <w:rPr>
                <w:del w:id="53" w:author="Markstrum, Alexis@Energy" w:date="2019-10-02T11:47:00Z"/>
                <w:rFonts w:asciiTheme="minorHAnsi" w:hAnsiTheme="minorHAnsi"/>
                <w:sz w:val="18"/>
                <w:szCs w:val="18"/>
              </w:rPr>
            </w:pPr>
            <w:del w:id="54" w:author="Markstrum, Alexis@Energy" w:date="2019-10-02T11:47:00Z">
              <w:r w:rsidRPr="0001108C" w:rsidDel="00EE2770">
                <w:rPr>
                  <w:rFonts w:asciiTheme="minorHAnsi" w:hAnsiTheme="minorHAnsi"/>
                  <w:sz w:val="18"/>
                  <w:szCs w:val="18"/>
                </w:rPr>
                <w:delText>1. Utility rooms with a dryer exhaust duct.</w:delText>
              </w:r>
            </w:del>
          </w:p>
          <w:p w14:paraId="375D28D1" w14:textId="3A929F64" w:rsidR="00B07E8D" w:rsidDel="00EE2770" w:rsidRDefault="00B07E8D" w:rsidP="00B962B3">
            <w:pPr>
              <w:keepNext/>
              <w:ind w:left="1397" w:hanging="274"/>
              <w:rPr>
                <w:del w:id="55" w:author="Markstrum, Alexis@Energy" w:date="2019-10-02T11:47:00Z"/>
              </w:rPr>
            </w:pPr>
            <w:del w:id="56" w:author="Markstrum, Alexis@Energy" w:date="2019-10-02T11:47:00Z">
              <w:r w:rsidRPr="0001108C" w:rsidDel="00EE2770">
                <w:rPr>
                  <w:rFonts w:asciiTheme="minorHAnsi" w:hAnsiTheme="minorHAnsi"/>
                  <w:sz w:val="18"/>
                  <w:szCs w:val="18"/>
                </w:rPr>
                <w:delText>2. Toilet compartments in bathrooms.</w:delText>
              </w:r>
            </w:del>
          </w:p>
        </w:tc>
      </w:tr>
      <w:tr w:rsidR="00B07E8D" w:rsidDel="00EE2770" w14:paraId="4C5DE633" w14:textId="0B9A0EBF" w:rsidTr="00B962B3">
        <w:trPr>
          <w:cantSplit/>
          <w:trHeight w:val="158"/>
          <w:del w:id="57" w:author="Markstrum, Alexis@Energy" w:date="2019-10-02T11:4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BCF272" w14:textId="209E09FB" w:rsidR="00B07E8D" w:rsidDel="00EE2770" w:rsidRDefault="00B07E8D" w:rsidP="00B962B3">
            <w:pPr>
              <w:keepNext/>
              <w:jc w:val="center"/>
              <w:rPr>
                <w:del w:id="58" w:author="Markstrum, Alexis@Energy" w:date="2019-10-02T11:47:00Z"/>
                <w:rFonts w:asciiTheme="minorHAnsi" w:hAnsiTheme="minorHAnsi"/>
                <w:sz w:val="18"/>
                <w:szCs w:val="18"/>
              </w:rPr>
            </w:pPr>
            <w:del w:id="59" w:author="Markstrum, Alexis@Energy" w:date="2019-10-02T11:47:00Z">
              <w:r w:rsidDel="00EE2770">
                <w:rPr>
                  <w:rFonts w:asciiTheme="minorHAnsi" w:hAnsiTheme="minorHAnsi"/>
                  <w:sz w:val="18"/>
                  <w:szCs w:val="18"/>
                </w:rPr>
                <w:lastRenderedPageBreak/>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EADC52C" w14:textId="70CE2B8B" w:rsidR="00B07E8D" w:rsidDel="00EE2770" w:rsidRDefault="00B07E8D" w:rsidP="00B962B3">
            <w:pPr>
              <w:keepNext/>
              <w:ind w:left="274" w:hanging="274"/>
              <w:rPr>
                <w:del w:id="60" w:author="Markstrum, Alexis@Energy" w:date="2019-10-02T11:47:00Z"/>
                <w:rStyle w:val="margin0020notechar"/>
                <w:rFonts w:asciiTheme="minorHAnsi" w:hAnsiTheme="minorHAnsi"/>
                <w:sz w:val="18"/>
                <w:szCs w:val="18"/>
              </w:rPr>
            </w:pPr>
            <w:del w:id="61" w:author="Markstrum, Alexis@Energy" w:date="2019-10-02T11:47:00Z">
              <w:r w:rsidDel="00EE2770">
                <w:rPr>
                  <w:rFonts w:asciiTheme="minorHAnsi" w:hAnsiTheme="minorHAnsi"/>
                  <w:b/>
                  <w:sz w:val="18"/>
                  <w:szCs w:val="18"/>
                </w:rPr>
                <w:delText>6.8 Air Inlets.</w:delText>
              </w:r>
              <w:r w:rsidDel="00EE2770">
                <w:rP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Air inlets that are part of the ventilation</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design shall be located a minimum of 10 ft (3 m) from known</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sources of contamination such as a stack, vent, exhaust hood,</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or vehicle exhaust. The intake shall be placed so that entering</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air is not obstructed by snow, plantings, or other material.</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Forced air inlets shall be provided with rodent/insect screens</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(mesh not larger than 1/2 in. [13 mm]).</w:delText>
              </w:r>
            </w:del>
          </w:p>
          <w:p w14:paraId="5B7206F1" w14:textId="55D0CB12" w:rsidR="00B07E8D" w:rsidDel="00EE2770" w:rsidRDefault="00B07E8D" w:rsidP="00B962B3">
            <w:pPr>
              <w:keepNext/>
              <w:ind w:left="548" w:hanging="274"/>
              <w:rPr>
                <w:del w:id="62" w:author="Markstrum, Alexis@Energy" w:date="2019-10-02T11:47:00Z"/>
                <w:rStyle w:val="margin0020notechar"/>
                <w:rFonts w:asciiTheme="minorHAnsi" w:hAnsiTheme="minorHAnsi"/>
                <w:sz w:val="18"/>
                <w:szCs w:val="18"/>
              </w:rPr>
            </w:pPr>
            <w:del w:id="63" w:author="Markstrum, Alexis@Energy" w:date="2019-10-02T11:47:00Z">
              <w:r w:rsidRPr="00B07B81" w:rsidDel="00EE2770">
                <w:rPr>
                  <w:rStyle w:val="margin0020notechar"/>
                  <w:rFonts w:asciiTheme="minorHAnsi" w:hAnsiTheme="minorHAnsi"/>
                  <w:sz w:val="18"/>
                  <w:szCs w:val="18"/>
                </w:rPr>
                <w:delText>Exceptions:</w:delText>
              </w:r>
            </w:del>
          </w:p>
          <w:p w14:paraId="40814336" w14:textId="3E210608" w:rsidR="00B07E8D" w:rsidDel="00EE2770" w:rsidRDefault="00B07E8D" w:rsidP="00067870">
            <w:pPr>
              <w:keepNext/>
              <w:ind w:left="950" w:hanging="187"/>
              <w:rPr>
                <w:del w:id="64" w:author="Markstrum, Alexis@Energy" w:date="2019-10-02T11:47:00Z"/>
                <w:rStyle w:val="margin0020notechar"/>
                <w:rFonts w:asciiTheme="minorHAnsi" w:hAnsiTheme="minorHAnsi"/>
                <w:sz w:val="18"/>
                <w:szCs w:val="18"/>
              </w:rPr>
            </w:pPr>
            <w:del w:id="65" w:author="Markstrum, Alexis@Energy" w:date="2019-10-02T11:47:00Z">
              <w:r w:rsidRPr="00B07B81" w:rsidDel="00EE2770">
                <w:rPr>
                  <w:rStyle w:val="margin0020notechar"/>
                  <w:rFonts w:asciiTheme="minorHAnsi" w:hAnsiTheme="minorHAnsi"/>
                  <w:sz w:val="18"/>
                  <w:szCs w:val="18"/>
                </w:rPr>
                <w:delText>1. Ventilation openings in the wall may be as close as a</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stretched-string distance of 3 ft (1 m) from sources of</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contamination exiting through the roof or dryer</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exhausts.</w:delText>
              </w:r>
            </w:del>
          </w:p>
          <w:p w14:paraId="39FC4B87" w14:textId="07C6E25D" w:rsidR="00B07E8D" w:rsidDel="00EE2770" w:rsidRDefault="00B07E8D" w:rsidP="00B962B3">
            <w:pPr>
              <w:keepNext/>
              <w:ind w:left="950" w:hanging="187"/>
              <w:rPr>
                <w:del w:id="66" w:author="Markstrum, Alexis@Energy" w:date="2019-10-02T11:47:00Z"/>
                <w:rStyle w:val="margin0020notechar"/>
                <w:rFonts w:asciiTheme="minorHAnsi" w:hAnsiTheme="minorHAnsi"/>
                <w:sz w:val="18"/>
                <w:szCs w:val="18"/>
              </w:rPr>
            </w:pPr>
            <w:del w:id="67" w:author="Markstrum, Alexis@Energy" w:date="2019-10-02T11:47:00Z">
              <w:r w:rsidRPr="00B07B81" w:rsidDel="00EE2770">
                <w:rPr>
                  <w:rStyle w:val="margin0020notechar"/>
                  <w:rFonts w:asciiTheme="minorHAnsi" w:hAnsiTheme="minorHAnsi"/>
                  <w:sz w:val="18"/>
                  <w:szCs w:val="18"/>
                </w:rPr>
                <w:delText>2. No minimum separation distance shall be required</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between windows and local exhaust outlets in kitchens</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and bathrooms.</w:delText>
              </w:r>
            </w:del>
          </w:p>
          <w:p w14:paraId="1EEA5CE0" w14:textId="33323F68" w:rsidR="00B07E8D" w:rsidDel="00EE2770" w:rsidRDefault="00B07E8D" w:rsidP="00067870">
            <w:pPr>
              <w:keepNext/>
              <w:ind w:left="950" w:hanging="187"/>
              <w:rPr>
                <w:del w:id="68" w:author="Markstrum, Alexis@Energy" w:date="2019-10-02T11:47:00Z"/>
                <w:rStyle w:val="margin0020notechar"/>
                <w:rFonts w:asciiTheme="minorHAnsi" w:hAnsiTheme="minorHAnsi"/>
                <w:sz w:val="18"/>
                <w:szCs w:val="18"/>
              </w:rPr>
            </w:pPr>
            <w:del w:id="69" w:author="Markstrum, Alexis@Energy" w:date="2019-10-02T11:47:00Z">
              <w:r w:rsidRPr="00B07B81" w:rsidDel="00EE2770">
                <w:rPr>
                  <w:rStyle w:val="margin0020notechar"/>
                  <w:rFonts w:asciiTheme="minorHAnsi" w:hAnsiTheme="minorHAnsi"/>
                  <w:sz w:val="18"/>
                  <w:szCs w:val="18"/>
                </w:rPr>
                <w:delText>3. Vent terminations covered by and meeting the requirements</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of the National Fuel Gas Code (NFPA 54/ANSI</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Z223.1)7 or equivalent.</w:delText>
              </w:r>
            </w:del>
          </w:p>
          <w:p w14:paraId="1FF9C742" w14:textId="7260EE12" w:rsidR="00B07E8D" w:rsidDel="00EE2770" w:rsidRDefault="00B07E8D" w:rsidP="00067870">
            <w:pPr>
              <w:keepNext/>
              <w:ind w:left="950" w:hanging="187"/>
              <w:rPr>
                <w:del w:id="70" w:author="Markstrum, Alexis@Energy" w:date="2019-10-02T11:47:00Z"/>
              </w:rPr>
            </w:pPr>
            <w:del w:id="71" w:author="Markstrum, Alexis@Energy" w:date="2019-10-02T11:47:00Z">
              <w:r w:rsidRPr="00B07B81" w:rsidDel="00EE2770">
                <w:rPr>
                  <w:rStyle w:val="margin0020notechar"/>
                  <w:rFonts w:asciiTheme="minorHAnsi" w:hAnsiTheme="minorHAnsi"/>
                  <w:sz w:val="18"/>
                  <w:szCs w:val="18"/>
                </w:rPr>
                <w:delText>4. Where a combined exhaust/intake termination is used</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to separate intake air from exhaust air originating in a</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living space other than kitchens, no minimum separation</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distance between these two openings is required.</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For these combined terminations, the exhaust air concentration</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within the intake airflow shall not exceed</w:delText>
              </w:r>
              <w:r w:rsidDel="00EE2770">
                <w:rPr>
                  <w:rStyle w:val="margin0020notechar"/>
                  <w:rFonts w:asciiTheme="minorHAnsi" w:hAnsiTheme="minorHAnsi"/>
                  <w:sz w:val="18"/>
                  <w:szCs w:val="18"/>
                </w:rPr>
                <w:delText xml:space="preserve"> </w:delText>
              </w:r>
              <w:r w:rsidRPr="00B07B81" w:rsidDel="00EE2770">
                <w:rPr>
                  <w:rStyle w:val="margin0020notechar"/>
                  <w:rFonts w:asciiTheme="minorHAnsi" w:hAnsiTheme="minorHAnsi"/>
                  <w:sz w:val="18"/>
                  <w:szCs w:val="18"/>
                </w:rPr>
                <w:delText>10%, as established by the manufacturer.</w:delText>
              </w:r>
            </w:del>
          </w:p>
        </w:tc>
      </w:tr>
      <w:tr w:rsidR="00B07E8D" w:rsidDel="00EE2770" w14:paraId="6770F201" w14:textId="2A6C8736" w:rsidTr="00B962B3">
        <w:trPr>
          <w:cantSplit/>
          <w:trHeight w:val="158"/>
          <w:del w:id="72" w:author="Markstrum, Alexis@Energy" w:date="2019-10-02T11:4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9550759" w14:textId="644347FE" w:rsidR="00B07E8D" w:rsidDel="00EE2770" w:rsidRDefault="00B07E8D" w:rsidP="00B962B3">
            <w:pPr>
              <w:keepNext/>
              <w:jc w:val="center"/>
              <w:rPr>
                <w:del w:id="73" w:author="Markstrum, Alexis@Energy" w:date="2019-10-02T11:47:00Z"/>
                <w:rFonts w:asciiTheme="minorHAnsi" w:hAnsiTheme="minorHAnsi"/>
                <w:sz w:val="18"/>
                <w:szCs w:val="18"/>
              </w:rPr>
            </w:pPr>
            <w:del w:id="74" w:author="Markstrum, Alexis@Energy" w:date="2019-10-02T11:47:00Z">
              <w:r w:rsidDel="00EE2770">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E07AC7C" w14:textId="6ECF869F" w:rsidR="00B07E8D" w:rsidDel="00EE2770" w:rsidRDefault="00B07E8D" w:rsidP="00B962B3">
            <w:pPr>
              <w:autoSpaceDE w:val="0"/>
              <w:autoSpaceDN w:val="0"/>
              <w:adjustRightInd w:val="0"/>
              <w:ind w:left="273" w:hanging="273"/>
              <w:rPr>
                <w:del w:id="75" w:author="Markstrum, Alexis@Energy" w:date="2019-10-02T11:47:00Z"/>
              </w:rPr>
            </w:pPr>
            <w:del w:id="76" w:author="Markstrum, Alexis@Energy" w:date="2019-10-02T11:47:00Z">
              <w:r w:rsidDel="00EE2770">
                <w:rPr>
                  <w:rFonts w:asciiTheme="minorHAnsi" w:hAnsiTheme="minorHAnsi"/>
                  <w:b/>
                  <w:sz w:val="18"/>
                  <w:szCs w:val="18"/>
                </w:rPr>
                <w:delText>6.9 Carbon Monoxide Alarms.</w:delText>
              </w:r>
              <w:r w:rsidDel="00EE2770">
                <w:delText xml:space="preserve"> </w:delText>
              </w:r>
              <w:r w:rsidRPr="00A625DC" w:rsidDel="00EE2770">
                <w:rPr>
                  <w:rFonts w:asciiTheme="minorHAnsi" w:hAnsiTheme="minorHAnsi"/>
                  <w:sz w:val="18"/>
                  <w:szCs w:val="18"/>
                </w:rPr>
                <w:delText>A carbon monoxide alarm</w:delText>
              </w:r>
              <w:r w:rsidDel="00EE2770">
                <w:rPr>
                  <w:rFonts w:asciiTheme="minorHAnsi" w:hAnsiTheme="minorHAnsi"/>
                  <w:sz w:val="18"/>
                  <w:szCs w:val="18"/>
                </w:rPr>
                <w:delText xml:space="preserve"> </w:delText>
              </w:r>
              <w:r w:rsidRPr="00A625DC" w:rsidDel="00EE2770">
                <w:rPr>
                  <w:rFonts w:asciiTheme="minorHAnsi" w:hAnsiTheme="minorHAnsi"/>
                  <w:sz w:val="18"/>
                  <w:szCs w:val="18"/>
                </w:rPr>
                <w:delText>shall be installed in each dwelling unit in accordance with</w:delText>
              </w:r>
              <w:r w:rsidDel="00EE2770">
                <w:rPr>
                  <w:rFonts w:asciiTheme="minorHAnsi" w:hAnsiTheme="minorHAnsi"/>
                  <w:sz w:val="18"/>
                  <w:szCs w:val="18"/>
                </w:rPr>
                <w:delText xml:space="preserve"> </w:delText>
              </w:r>
              <w:r w:rsidRPr="00A625DC" w:rsidDel="00EE2770">
                <w:rPr>
                  <w:rFonts w:asciiTheme="minorHAnsi" w:hAnsiTheme="minorHAnsi"/>
                  <w:sz w:val="18"/>
                  <w:szCs w:val="18"/>
                </w:rPr>
                <w:delText xml:space="preserve">NFPA 720, </w:delText>
              </w:r>
              <w:r w:rsidRPr="00215D5D" w:rsidDel="00EE2770">
                <w:rPr>
                  <w:rFonts w:asciiTheme="minorHAnsi" w:hAnsiTheme="minorHAnsi"/>
                  <w:i/>
                  <w:sz w:val="18"/>
                  <w:szCs w:val="18"/>
                </w:rPr>
                <w:delText>Standard for the Installation of Carbon Monoxide</w:delText>
              </w:r>
              <w:r w:rsidDel="00EE2770">
                <w:rPr>
                  <w:rFonts w:asciiTheme="minorHAnsi" w:hAnsiTheme="minorHAnsi"/>
                  <w:i/>
                  <w:sz w:val="18"/>
                  <w:szCs w:val="18"/>
                </w:rPr>
                <w:delText xml:space="preserve"> </w:delText>
              </w:r>
              <w:r w:rsidRPr="00215D5D" w:rsidDel="00EE2770">
                <w:rPr>
                  <w:rFonts w:asciiTheme="minorHAnsi" w:hAnsiTheme="minorHAnsi"/>
                  <w:i/>
                  <w:sz w:val="18"/>
                  <w:szCs w:val="18"/>
                </w:rPr>
                <w:delText>(CO) Detection and Warning Equipment</w:delText>
              </w:r>
              <w:r w:rsidRPr="00A625DC" w:rsidDel="00EE2770">
                <w:rPr>
                  <w:rFonts w:asciiTheme="minorHAnsi" w:hAnsiTheme="minorHAnsi"/>
                  <w:sz w:val="18"/>
                  <w:szCs w:val="18"/>
                </w:rPr>
                <w:delText>, and shall be consistent</w:delText>
              </w:r>
              <w:r w:rsidDel="00EE2770">
                <w:rPr>
                  <w:rFonts w:asciiTheme="minorHAnsi" w:hAnsiTheme="minorHAnsi"/>
                  <w:sz w:val="18"/>
                  <w:szCs w:val="18"/>
                </w:rPr>
                <w:delText xml:space="preserve"> </w:delText>
              </w:r>
              <w:r w:rsidRPr="00A625DC" w:rsidDel="00EE2770">
                <w:rPr>
                  <w:rFonts w:asciiTheme="minorHAnsi" w:hAnsiTheme="minorHAnsi"/>
                  <w:sz w:val="18"/>
                  <w:szCs w:val="18"/>
                </w:rPr>
                <w:delText>with requirements of applicable laws, codes, and standards.</w:delText>
              </w:r>
            </w:del>
          </w:p>
        </w:tc>
      </w:tr>
      <w:tr w:rsidR="00B07E8D" w:rsidDel="00EE2770" w14:paraId="0564DBB9" w14:textId="778E1581" w:rsidTr="00B962B3">
        <w:trPr>
          <w:cantSplit/>
          <w:trHeight w:val="158"/>
          <w:del w:id="77" w:author="Markstrum, Alexis@Energy" w:date="2019-10-02T11:47: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300EBD9" w14:textId="3286C707" w:rsidR="00B07E8D" w:rsidDel="00EE2770" w:rsidRDefault="00B07E8D" w:rsidP="00B962B3">
            <w:pPr>
              <w:keepNext/>
              <w:rPr>
                <w:del w:id="78" w:author="Markstrum, Alexis@Energy" w:date="2019-10-02T11:47:00Z"/>
                <w:rFonts w:asciiTheme="minorHAnsi" w:hAnsiTheme="minorHAnsi"/>
                <w:b/>
                <w:bCs/>
                <w:sz w:val="18"/>
                <w:szCs w:val="18"/>
              </w:rPr>
            </w:pPr>
            <w:del w:id="79" w:author="Markstrum, Alexis@Energy" w:date="2019-10-02T11:47:00Z">
              <w:r w:rsidDel="00EE2770">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094DED4D" w14:textId="4B9ED454" w:rsidR="00B07E8D" w:rsidDel="00EE2770" w:rsidRDefault="00B07E8D" w:rsidP="00B07E8D">
      <w:pPr>
        <w:rPr>
          <w:del w:id="80" w:author="Markstrum, Alexis@Energy" w:date="2019-10-02T11:47:00Z"/>
        </w:rPr>
      </w:pPr>
    </w:p>
    <w:p w14:paraId="0D955314" w14:textId="77777777" w:rsidR="00B07E8D" w:rsidRDefault="00B07E8D" w:rsidP="00B07E8D">
      <w:del w:id="81" w:author="Markstrum, Alexis@Energy" w:date="2019-10-02T11:47:00Z">
        <w:r w:rsidDel="00EE2770">
          <w:br w:type="page"/>
        </w:r>
      </w:del>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B07E8D" w:rsidRPr="006C4FD8" w:rsidDel="00EE2770" w14:paraId="5600AAB9" w14:textId="6D2718AC" w:rsidTr="00B962B3">
        <w:trPr>
          <w:cantSplit/>
          <w:trHeight w:val="288"/>
          <w:del w:id="82" w:author="Markstrum, Alexis@Energy" w:date="2019-10-02T11:47: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D54B717" w14:textId="3888A4CD" w:rsidR="00B07E8D" w:rsidRPr="0047390B" w:rsidDel="00EE2770" w:rsidRDefault="00B07E8D" w:rsidP="00B962B3">
            <w:pPr>
              <w:rPr>
                <w:del w:id="83" w:author="Markstrum, Alexis@Energy" w:date="2019-10-02T11:47:00Z"/>
                <w:rFonts w:asciiTheme="minorHAnsi" w:hAnsiTheme="minorHAnsi" w:cs="Arial"/>
                <w:b/>
                <w:szCs w:val="18"/>
              </w:rPr>
            </w:pPr>
            <w:del w:id="84" w:author="Markstrum, Alexis@Energy" w:date="2019-10-02T11:47:00Z">
              <w:r w:rsidDel="00EE2770">
                <w:rPr>
                  <w:rFonts w:asciiTheme="minorHAnsi" w:hAnsiTheme="minorHAnsi" w:cs="Arial"/>
                  <w:b/>
                  <w:szCs w:val="18"/>
                </w:rPr>
                <w:lastRenderedPageBreak/>
                <w:delText>I</w:delText>
              </w:r>
              <w:r w:rsidRPr="0047390B" w:rsidDel="00EE2770">
                <w:rPr>
                  <w:rFonts w:asciiTheme="minorHAnsi" w:hAnsiTheme="minorHAnsi" w:cs="Arial"/>
                  <w:b/>
                  <w:szCs w:val="18"/>
                </w:rPr>
                <w:delText>. Air Moving Equipment</w:delText>
              </w:r>
            </w:del>
          </w:p>
        </w:tc>
      </w:tr>
      <w:tr w:rsidR="00B07E8D" w:rsidRPr="006C4FD8" w:rsidDel="00EE2770" w14:paraId="5749AEAE" w14:textId="0C699C19" w:rsidTr="00B962B3">
        <w:trPr>
          <w:cantSplit/>
          <w:trHeight w:val="288"/>
          <w:del w:id="85" w:author="Markstrum, Alexis@Energy" w:date="2019-10-02T11:47: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2A24BFA" w14:textId="395BA8DB" w:rsidR="00B07E8D" w:rsidRPr="0047390B" w:rsidDel="00EE2770" w:rsidRDefault="00B07E8D" w:rsidP="00B962B3">
            <w:pPr>
              <w:rPr>
                <w:del w:id="86" w:author="Markstrum, Alexis@Energy" w:date="2019-10-02T11:47:00Z"/>
                <w:rFonts w:asciiTheme="minorHAnsi" w:hAnsiTheme="minorHAnsi" w:cs="Arial"/>
                <w:b/>
                <w:szCs w:val="18"/>
              </w:rPr>
            </w:pPr>
            <w:del w:id="87" w:author="Markstrum, Alexis@Energy" w:date="2019-10-02T11:47:00Z">
              <w:r w:rsidRPr="0047390B" w:rsidDel="00EE2770">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B07E8D" w:rsidRPr="006C4FD8" w:rsidDel="00EE2770" w14:paraId="1AD42FBD" w14:textId="433ED8EA" w:rsidTr="00B962B3">
        <w:trPr>
          <w:cantSplit/>
          <w:trHeight w:val="158"/>
          <w:del w:id="88" w:author="Markstrum, Alexis@Energy" w:date="2019-10-02T11:47:00Z"/>
        </w:trPr>
        <w:tc>
          <w:tcPr>
            <w:tcW w:w="708" w:type="dxa"/>
            <w:tcBorders>
              <w:top w:val="single" w:sz="4" w:space="0" w:color="auto"/>
              <w:left w:val="single" w:sz="4" w:space="0" w:color="auto"/>
              <w:bottom w:val="single" w:sz="4" w:space="0" w:color="auto"/>
              <w:right w:val="single" w:sz="4" w:space="0" w:color="auto"/>
            </w:tcBorders>
            <w:vAlign w:val="center"/>
          </w:tcPr>
          <w:p w14:paraId="40BF229A" w14:textId="4BC1FD88" w:rsidR="00B07E8D" w:rsidRPr="006C4FD8" w:rsidDel="00EE2770" w:rsidRDefault="00B07E8D" w:rsidP="00B962B3">
            <w:pPr>
              <w:keepNext/>
              <w:jc w:val="center"/>
              <w:rPr>
                <w:del w:id="89" w:author="Markstrum, Alexis@Energy" w:date="2019-10-02T11:47:00Z"/>
                <w:rFonts w:asciiTheme="minorHAnsi" w:hAnsiTheme="minorHAnsi"/>
                <w:sz w:val="18"/>
                <w:szCs w:val="18"/>
              </w:rPr>
            </w:pPr>
            <w:del w:id="90" w:author="Markstrum, Alexis@Energy" w:date="2019-10-02T11:47:00Z">
              <w:r w:rsidDel="00EE2770">
                <w:rPr>
                  <w:rFonts w:asciiTheme="minorHAnsi" w:hAnsiTheme="minorHAnsi"/>
                  <w:sz w:val="18"/>
                  <w:szCs w:val="18"/>
                </w:rPr>
                <w:delText>0</w:delText>
              </w:r>
              <w:r w:rsidRPr="006C4FD8" w:rsidDel="00EE2770">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7F9F3C2B" w14:textId="2568DEFA" w:rsidR="00B07E8D" w:rsidRPr="00DA6319" w:rsidDel="00EE2770" w:rsidRDefault="00B07E8D" w:rsidP="00B962B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91" w:author="Markstrum, Alexis@Energy" w:date="2019-10-02T11:47:00Z"/>
                <w:rFonts w:asciiTheme="minorHAnsi" w:hAnsiTheme="minorHAnsi"/>
                <w:sz w:val="18"/>
                <w:szCs w:val="18"/>
              </w:rPr>
            </w:pPr>
            <w:del w:id="92" w:author="Markstrum, Alexis@Energy" w:date="2019-10-02T11:47:00Z">
              <w:r w:rsidRPr="00C47060" w:rsidDel="00EE2770">
                <w:rPr>
                  <w:rFonts w:asciiTheme="minorHAnsi" w:hAnsiTheme="minorHAnsi"/>
                  <w:b/>
                  <w:sz w:val="18"/>
                  <w:szCs w:val="18"/>
                </w:rPr>
                <w:delText xml:space="preserve">7.1 </w:delText>
              </w:r>
              <w:r w:rsidRPr="00C47060" w:rsidDel="00EE2770">
                <w:rPr>
                  <w:rFonts w:asciiTheme="minorHAnsi" w:hAnsiTheme="minorHAnsi"/>
                  <w:b/>
                  <w:bCs/>
                  <w:sz w:val="18"/>
                  <w:szCs w:val="18"/>
                </w:rPr>
                <w:delText>Selection and Installation</w:delText>
              </w:r>
              <w:r w:rsidRPr="00CB00C9" w:rsidDel="00EE2770">
                <w:rPr>
                  <w:rFonts w:asciiTheme="minorHAnsi" w:hAnsiTheme="minorHAnsi"/>
                  <w:b/>
                  <w:bCs/>
                  <w:sz w:val="18"/>
                  <w:szCs w:val="18"/>
                </w:rPr>
                <w:delText xml:space="preserve">. </w:delText>
              </w:r>
              <w:r w:rsidRPr="00067870" w:rsidDel="00EE2770">
                <w:rPr>
                  <w:rFonts w:asciiTheme="minorHAnsi" w:hAnsiTheme="minorHAnsi"/>
                  <w:sz w:val="18"/>
                  <w:szCs w:val="18"/>
                </w:rPr>
                <w:delText>Ventilation devices and</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equipment serving individual dwelling units shall be tested in</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accordance with ANSI/ASHRAE Standard 51/AMCA 210,</w:delText>
              </w:r>
              <w:r w:rsidDel="00EE2770">
                <w:rPr>
                  <w:rFonts w:asciiTheme="minorHAnsi" w:hAnsiTheme="minorHAnsi"/>
                  <w:bCs/>
                  <w:sz w:val="18"/>
                  <w:szCs w:val="18"/>
                </w:rPr>
                <w:delText xml:space="preserve"> </w:delText>
              </w:r>
              <w:r w:rsidRPr="00067870" w:rsidDel="00EE2770">
                <w:rPr>
                  <w:rFonts w:asciiTheme="minorHAnsi" w:hAnsiTheme="minorHAnsi"/>
                  <w:i/>
                  <w:sz w:val="18"/>
                  <w:szCs w:val="18"/>
                </w:rPr>
                <w:delText>Laboratory Methods of Testing Fans for Aerodynamic Performance Rating</w:delText>
              </w:r>
              <w:r w:rsidRPr="00067870" w:rsidDel="00EE2770">
                <w:rPr>
                  <w:rFonts w:asciiTheme="minorHAnsi" w:hAnsiTheme="minorHAnsi"/>
                  <w:sz w:val="18"/>
                  <w:szCs w:val="18"/>
                </w:rPr>
                <w:delText xml:space="preserve">, and ANSI/AMCA Standard 300, </w:delText>
              </w:r>
              <w:r w:rsidRPr="00067870" w:rsidDel="00EE2770">
                <w:rPr>
                  <w:rFonts w:asciiTheme="minorHAnsi" w:hAnsiTheme="minorHAnsi"/>
                  <w:i/>
                  <w:sz w:val="18"/>
                  <w:szCs w:val="18"/>
                </w:rPr>
                <w:delText>Reverberant Room Method for Sound Testing of Fans</w:delText>
              </w:r>
              <w:r w:rsidRPr="00905F19" w:rsidDel="00EE2770">
                <w:rPr>
                  <w:rFonts w:asciiTheme="minorHAnsi" w:hAnsiTheme="minorHAnsi"/>
                  <w:sz w:val="18"/>
                  <w:szCs w:val="18"/>
                </w:rPr>
                <w:delText>, and rated in</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accordance with the airflow and sound rating procedures of</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 xml:space="preserve">the Home Ventilating Institute (HVI) (HVI 915, </w:delText>
              </w:r>
              <w:r w:rsidRPr="00067870" w:rsidDel="00EE2770">
                <w:rPr>
                  <w:rFonts w:asciiTheme="minorHAnsi" w:hAnsiTheme="minorHAnsi"/>
                  <w:i/>
                  <w:sz w:val="18"/>
                  <w:szCs w:val="18"/>
                </w:rPr>
                <w:delText>Loudness Testing and Rating Procedure</w:delText>
              </w:r>
              <w:r w:rsidRPr="00905F19" w:rsidDel="00EE2770">
                <w:rPr>
                  <w:rFonts w:asciiTheme="minorHAnsi" w:hAnsiTheme="minorHAnsi"/>
                  <w:sz w:val="18"/>
                  <w:szCs w:val="18"/>
                </w:rPr>
                <w:delText xml:space="preserve">; HVI 916, </w:delText>
              </w:r>
              <w:r w:rsidRPr="00F55BE3" w:rsidDel="00EE2770">
                <w:rPr>
                  <w:rFonts w:asciiTheme="minorHAnsi" w:hAnsiTheme="minorHAnsi"/>
                  <w:i/>
                  <w:sz w:val="18"/>
                  <w:szCs w:val="18"/>
                </w:rPr>
                <w:delText>Air Flow Test Procedure</w:delText>
              </w:r>
              <w:r w:rsidRPr="00F55BE3" w:rsidDel="00EE2770">
                <w:rPr>
                  <w:rFonts w:asciiTheme="minorHAnsi" w:hAnsiTheme="minorHAnsi"/>
                  <w:sz w:val="18"/>
                  <w:szCs w:val="18"/>
                </w:rPr>
                <w:delText xml:space="preserve"> ; and HVI 920, </w:delText>
              </w:r>
              <w:r w:rsidRPr="00F55BE3" w:rsidDel="00EE2770">
                <w:rPr>
                  <w:rFonts w:asciiTheme="minorHAnsi" w:hAnsiTheme="minorHAnsi"/>
                  <w:i/>
                  <w:sz w:val="18"/>
                  <w:szCs w:val="18"/>
                </w:rPr>
                <w:delText>Product Performance Certification Procedure Including Verification and Challenge</w:delText>
              </w:r>
              <w:r w:rsidRPr="00F55BE3" w:rsidDel="00EE2770">
                <w:rPr>
                  <w:rFonts w:asciiTheme="minorHAnsi" w:hAnsiTheme="minorHAnsi"/>
                  <w:sz w:val="18"/>
                  <w:szCs w:val="18"/>
                </w:rPr>
                <w:delText>).</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Installations of systems or equipment shall be carried out in</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accordance with manufacturers’ design requirements and</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installation instructions.</w:delText>
              </w:r>
            </w:del>
          </w:p>
        </w:tc>
      </w:tr>
      <w:tr w:rsidR="00B07E8D" w:rsidRPr="006C4FD8" w:rsidDel="00EE2770" w14:paraId="287A201D" w14:textId="1E2F5E37" w:rsidTr="00B962B3">
        <w:trPr>
          <w:cantSplit/>
          <w:trHeight w:val="158"/>
          <w:del w:id="93" w:author="Markstrum, Alexis@Energy" w:date="2019-10-02T11:47:00Z"/>
        </w:trPr>
        <w:tc>
          <w:tcPr>
            <w:tcW w:w="708" w:type="dxa"/>
            <w:tcBorders>
              <w:top w:val="single" w:sz="4" w:space="0" w:color="auto"/>
              <w:left w:val="single" w:sz="4" w:space="0" w:color="auto"/>
              <w:bottom w:val="single" w:sz="4" w:space="0" w:color="auto"/>
              <w:right w:val="single" w:sz="4" w:space="0" w:color="auto"/>
            </w:tcBorders>
            <w:vAlign w:val="center"/>
          </w:tcPr>
          <w:p w14:paraId="593831B6" w14:textId="7043C5F8" w:rsidR="00B07E8D" w:rsidRPr="006C4FD8" w:rsidDel="00EE2770" w:rsidRDefault="00B07E8D" w:rsidP="00B962B3">
            <w:pPr>
              <w:keepNext/>
              <w:jc w:val="center"/>
              <w:rPr>
                <w:del w:id="94" w:author="Markstrum, Alexis@Energy" w:date="2019-10-02T11:47:00Z"/>
                <w:rFonts w:asciiTheme="minorHAnsi" w:hAnsiTheme="minorHAnsi"/>
                <w:sz w:val="18"/>
                <w:szCs w:val="18"/>
              </w:rPr>
            </w:pPr>
            <w:del w:id="95" w:author="Markstrum, Alexis@Energy" w:date="2019-10-02T11:47:00Z">
              <w:r w:rsidRPr="006C4FD8" w:rsidDel="00EE2770">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5BD7FAF7" w14:textId="03C28A0A" w:rsidR="00B07E8D" w:rsidDel="00EE2770" w:rsidRDefault="00B07E8D" w:rsidP="00B962B3">
            <w:pPr>
              <w:keepNext/>
              <w:autoSpaceDE w:val="0"/>
              <w:autoSpaceDN w:val="0"/>
              <w:adjustRightInd w:val="0"/>
              <w:ind w:left="274" w:hanging="274"/>
              <w:jc w:val="both"/>
              <w:rPr>
                <w:del w:id="96" w:author="Markstrum, Alexis@Energy" w:date="2019-10-02T11:47:00Z"/>
                <w:rFonts w:asciiTheme="minorHAnsi" w:hAnsiTheme="minorHAnsi"/>
                <w:bCs/>
                <w:sz w:val="18"/>
                <w:szCs w:val="18"/>
              </w:rPr>
            </w:pPr>
            <w:del w:id="97" w:author="Markstrum, Alexis@Energy" w:date="2019-10-02T11:47:00Z">
              <w:r w:rsidRPr="00C47060" w:rsidDel="00EE2770">
                <w:rPr>
                  <w:rFonts w:asciiTheme="minorHAnsi" w:hAnsiTheme="minorHAnsi"/>
                  <w:b/>
                  <w:sz w:val="18"/>
                  <w:szCs w:val="18"/>
                </w:rPr>
                <w:delText xml:space="preserve">7.2 </w:delText>
              </w:r>
              <w:r w:rsidRPr="00C47060" w:rsidDel="00EE2770">
                <w:rPr>
                  <w:rFonts w:asciiTheme="minorHAnsi" w:hAnsiTheme="minorHAnsi"/>
                  <w:b/>
                  <w:bCs/>
                  <w:sz w:val="18"/>
                  <w:szCs w:val="18"/>
                </w:rPr>
                <w:delText>Sound Ratings for Fans</w:delText>
              </w:r>
              <w:r w:rsidRPr="00CB00C9" w:rsidDel="00EE2770">
                <w:rPr>
                  <w:rFonts w:asciiTheme="minorHAnsi" w:hAnsiTheme="minorHAnsi"/>
                  <w:b/>
                  <w:bCs/>
                  <w:sz w:val="18"/>
                  <w:szCs w:val="18"/>
                </w:rPr>
                <w:delText>.</w:delText>
              </w:r>
              <w:r w:rsidRPr="00067870" w:rsidDel="00EE2770">
                <w:rPr>
                  <w:rFonts w:asciiTheme="minorHAnsi" w:hAnsiTheme="minorHAnsi"/>
                  <w:sz w:val="18"/>
                  <w:szCs w:val="18"/>
                </w:rPr>
                <w:delText xml:space="preserve"> Ventilation fans shall be rated</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for sound at no less than the minimum airflow rate required</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by this standard as noted below. These sound ratings shall be</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at a minimum of 0.1 in. of water (25 Pa) static pressure in</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accordance with the HVI procedures referenced in Section</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7.1.</w:delText>
              </w:r>
            </w:del>
          </w:p>
          <w:p w14:paraId="07C3CC7F" w14:textId="3B57CBD8" w:rsidR="00B07E8D" w:rsidDel="00EE2770" w:rsidRDefault="00B07E8D" w:rsidP="00B962B3">
            <w:pPr>
              <w:keepNext/>
              <w:autoSpaceDE w:val="0"/>
              <w:autoSpaceDN w:val="0"/>
              <w:adjustRightInd w:val="0"/>
              <w:ind w:left="292"/>
              <w:jc w:val="both"/>
              <w:rPr>
                <w:del w:id="98" w:author="Markstrum, Alexis@Energy" w:date="2019-10-02T11:47:00Z"/>
                <w:rFonts w:asciiTheme="minorHAnsi" w:hAnsiTheme="minorHAnsi"/>
                <w:sz w:val="18"/>
                <w:szCs w:val="18"/>
              </w:rPr>
            </w:pPr>
            <w:del w:id="99" w:author="Markstrum, Alexis@Energy" w:date="2019-10-02T11:47:00Z">
              <w:r w:rsidRPr="009F1501" w:rsidDel="00EE2770">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0531DA4E" w14:textId="666BA226" w:rsidR="00B07E8D" w:rsidDel="00EE2770" w:rsidRDefault="00B07E8D" w:rsidP="00067870">
            <w:pPr>
              <w:keepNext/>
              <w:autoSpaceDE w:val="0"/>
              <w:autoSpaceDN w:val="0"/>
              <w:adjustRightInd w:val="0"/>
              <w:ind w:left="763" w:hanging="403"/>
              <w:jc w:val="both"/>
              <w:rPr>
                <w:del w:id="100" w:author="Markstrum, Alexis@Energy" w:date="2019-10-02T11:47:00Z"/>
                <w:rFonts w:asciiTheme="minorHAnsi" w:hAnsiTheme="minorHAnsi"/>
                <w:bCs/>
                <w:sz w:val="18"/>
                <w:szCs w:val="18"/>
              </w:rPr>
            </w:pPr>
            <w:del w:id="101" w:author="Markstrum, Alexis@Energy" w:date="2019-10-02T11:47:00Z">
              <w:r w:rsidRPr="00DA6319" w:rsidDel="00EE2770">
                <w:rPr>
                  <w:rFonts w:asciiTheme="minorHAnsi" w:hAnsiTheme="minorHAnsi"/>
                  <w:bCs/>
                  <w:sz w:val="18"/>
                  <w:szCs w:val="18"/>
                </w:rPr>
                <w:delText>7.2.1</w:delText>
              </w:r>
              <w:r w:rsidRPr="003C1C51" w:rsidDel="00EE2770">
                <w:rPr>
                  <w:rFonts w:asciiTheme="minorHAnsi" w:hAnsiTheme="minorHAnsi"/>
                  <w:b/>
                  <w:bCs/>
                  <w:sz w:val="18"/>
                  <w:szCs w:val="18"/>
                </w:rPr>
                <w:delText xml:space="preserve"> </w:delText>
              </w:r>
              <w:r w:rsidRPr="00306C27" w:rsidDel="00EE2770">
                <w:rPr>
                  <w:rFonts w:asciiTheme="minorHAnsi" w:hAnsiTheme="minorHAnsi"/>
                  <w:b/>
                  <w:bCs/>
                  <w:sz w:val="18"/>
                  <w:szCs w:val="18"/>
                </w:rPr>
                <w:delText>Dwelling-Unit Ventilation or Continuous Local</w:delText>
              </w:r>
              <w:r w:rsidDel="00EE2770">
                <w:rPr>
                  <w:rFonts w:asciiTheme="minorHAnsi" w:hAnsiTheme="minorHAnsi"/>
                  <w:b/>
                  <w:bCs/>
                  <w:sz w:val="18"/>
                  <w:szCs w:val="18"/>
                </w:rPr>
                <w:delText xml:space="preserve"> </w:delText>
              </w:r>
              <w:r w:rsidRPr="00306C27" w:rsidDel="00EE2770">
                <w:rPr>
                  <w:rFonts w:asciiTheme="minorHAnsi" w:hAnsiTheme="minorHAnsi"/>
                  <w:b/>
                  <w:bCs/>
                  <w:sz w:val="18"/>
                  <w:szCs w:val="18"/>
                </w:rPr>
                <w:delText>Exhaust Fans.</w:delText>
              </w:r>
              <w:r w:rsidRPr="00067870" w:rsidDel="00EE2770">
                <w:rPr>
                  <w:rFonts w:asciiTheme="minorHAnsi" w:hAnsiTheme="minorHAnsi"/>
                  <w:sz w:val="18"/>
                  <w:szCs w:val="18"/>
                </w:rPr>
                <w:delText xml:space="preserve"> These fans shall be rated for sound at a maximum</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of 1.0 sone.</w:delText>
              </w:r>
            </w:del>
          </w:p>
          <w:p w14:paraId="1C81FF33" w14:textId="7F4CF93E" w:rsidR="00B07E8D" w:rsidDel="00EE2770" w:rsidRDefault="00B07E8D" w:rsidP="00B962B3">
            <w:pPr>
              <w:keepNext/>
              <w:ind w:left="763" w:hanging="403"/>
              <w:rPr>
                <w:del w:id="102" w:author="Markstrum, Alexis@Energy" w:date="2019-10-02T11:47:00Z"/>
                <w:rFonts w:asciiTheme="minorHAnsi" w:hAnsiTheme="minorHAnsi" w:cstheme="minorHAnsi"/>
                <w:sz w:val="18"/>
                <w:szCs w:val="18"/>
              </w:rPr>
            </w:pPr>
            <w:del w:id="103" w:author="Markstrum, Alexis@Energy" w:date="2019-10-02T11:47:00Z">
              <w:r w:rsidRPr="00DA6319" w:rsidDel="00EE2770">
                <w:rPr>
                  <w:rFonts w:asciiTheme="minorHAnsi" w:hAnsiTheme="minorHAnsi"/>
                  <w:bCs/>
                  <w:sz w:val="18"/>
                  <w:szCs w:val="18"/>
                </w:rPr>
                <w:delText>7.2.2</w:delText>
              </w:r>
              <w:r w:rsidRPr="003C1C51" w:rsidDel="00EE2770">
                <w:rPr>
                  <w:rFonts w:asciiTheme="minorHAnsi" w:hAnsiTheme="minorHAnsi"/>
                  <w:b/>
                  <w:bCs/>
                  <w:sz w:val="18"/>
                  <w:szCs w:val="18"/>
                </w:rPr>
                <w:delText xml:space="preserve"> </w:delText>
              </w:r>
              <w:r w:rsidDel="00EE2770">
                <w:rPr>
                  <w:rFonts w:asciiTheme="minorHAnsi" w:hAnsiTheme="minorHAnsi"/>
                  <w:b/>
                  <w:bCs/>
                  <w:sz w:val="18"/>
                  <w:szCs w:val="18"/>
                </w:rPr>
                <w:delText>Demand-Controlled Local</w:delText>
              </w:r>
              <w:r w:rsidRPr="003C1C51" w:rsidDel="00EE2770">
                <w:rPr>
                  <w:rFonts w:asciiTheme="minorHAnsi" w:hAnsiTheme="minorHAnsi"/>
                  <w:b/>
                  <w:bCs/>
                  <w:sz w:val="18"/>
                  <w:szCs w:val="18"/>
                </w:rPr>
                <w:delText xml:space="preserve"> Exhaust Fans. </w:delText>
              </w:r>
              <w:r w:rsidRPr="009920A1" w:rsidDel="00EE2770">
                <w:rPr>
                  <w:rFonts w:asciiTheme="minorHAnsi" w:hAnsiTheme="minorHAnsi" w:cstheme="minorHAnsi"/>
                  <w:sz w:val="18"/>
                  <w:szCs w:val="18"/>
                </w:rPr>
                <w:delText>Bathroom</w:delText>
              </w:r>
              <w:r w:rsidDel="00EE2770">
                <w:rPr>
                  <w:rFonts w:asciiTheme="minorHAnsi" w:hAnsiTheme="minorHAnsi" w:cstheme="minorHAnsi"/>
                  <w:sz w:val="18"/>
                  <w:szCs w:val="18"/>
                </w:rPr>
                <w:delText xml:space="preserve"> </w:delText>
              </w:r>
              <w:r w:rsidRPr="009920A1" w:rsidDel="00EE2770">
                <w:rPr>
                  <w:rFonts w:asciiTheme="minorHAnsi" w:hAnsiTheme="minorHAnsi" w:cstheme="minorHAnsi"/>
                  <w:sz w:val="18"/>
                  <w:szCs w:val="18"/>
                </w:rPr>
                <w:delText>exhaust fans used to comply with Section 5.2 shall be</w:delText>
              </w:r>
              <w:r w:rsidDel="00EE2770">
                <w:rPr>
                  <w:rFonts w:asciiTheme="minorHAnsi" w:hAnsiTheme="minorHAnsi" w:cstheme="minorHAnsi"/>
                  <w:sz w:val="18"/>
                  <w:szCs w:val="18"/>
                </w:rPr>
                <w:delText xml:space="preserve"> </w:delText>
              </w:r>
              <w:r w:rsidRPr="009920A1" w:rsidDel="00EE2770">
                <w:rPr>
                  <w:rFonts w:asciiTheme="minorHAnsi" w:hAnsiTheme="minorHAnsi" w:cstheme="minorHAnsi"/>
                  <w:sz w:val="18"/>
                  <w:szCs w:val="18"/>
                </w:rPr>
                <w:delText>rated for sound at a maximum of 3 sone. Kitchen exhaust fans</w:delText>
              </w:r>
              <w:r w:rsidDel="00EE2770">
                <w:rPr>
                  <w:rFonts w:asciiTheme="minorHAnsi" w:hAnsiTheme="minorHAnsi" w:cstheme="minorHAnsi"/>
                  <w:sz w:val="18"/>
                  <w:szCs w:val="18"/>
                </w:rPr>
                <w:delText xml:space="preserve"> </w:delText>
              </w:r>
              <w:r w:rsidRPr="009920A1" w:rsidDel="00EE2770">
                <w:rPr>
                  <w:rFonts w:asciiTheme="minorHAnsi" w:hAnsiTheme="minorHAnsi" w:cstheme="minorHAnsi"/>
                  <w:sz w:val="18"/>
                  <w:szCs w:val="18"/>
                </w:rPr>
                <w:delText>used to comply with Section 5.2 shall be rated for sound at a</w:delText>
              </w:r>
              <w:r w:rsidDel="00EE2770">
                <w:rPr>
                  <w:rFonts w:asciiTheme="minorHAnsi" w:hAnsiTheme="minorHAnsi" w:cstheme="minorHAnsi"/>
                  <w:sz w:val="18"/>
                  <w:szCs w:val="18"/>
                </w:rPr>
                <w:delText xml:space="preserve"> </w:delText>
              </w:r>
              <w:r w:rsidRPr="009920A1" w:rsidDel="00EE2770">
                <w:rPr>
                  <w:rFonts w:asciiTheme="minorHAnsi" w:hAnsiTheme="minorHAnsi" w:cstheme="minorHAnsi"/>
                  <w:sz w:val="18"/>
                  <w:szCs w:val="18"/>
                </w:rPr>
                <w:delText>maximum of 3 sones at one or more airflow settings greater</w:delText>
              </w:r>
              <w:r w:rsidDel="00EE2770">
                <w:rPr>
                  <w:rFonts w:asciiTheme="minorHAnsi" w:hAnsiTheme="minorHAnsi" w:cstheme="minorHAnsi"/>
                  <w:sz w:val="18"/>
                  <w:szCs w:val="18"/>
                </w:rPr>
                <w:delText xml:space="preserve"> </w:delText>
              </w:r>
              <w:r w:rsidRPr="009920A1" w:rsidDel="00EE2770">
                <w:rPr>
                  <w:rFonts w:asciiTheme="minorHAnsi" w:hAnsiTheme="minorHAnsi" w:cstheme="minorHAnsi"/>
                  <w:sz w:val="18"/>
                  <w:szCs w:val="18"/>
                </w:rPr>
                <w:delText>than or equal to 100 cfm (47 L/s).</w:delText>
              </w:r>
            </w:del>
          </w:p>
          <w:p w14:paraId="422802F2" w14:textId="4ECFDC56" w:rsidR="00B07E8D" w:rsidDel="00EE2770" w:rsidRDefault="00B07E8D" w:rsidP="00B962B3">
            <w:pPr>
              <w:keepNext/>
              <w:ind w:left="763"/>
              <w:rPr>
                <w:del w:id="104" w:author="Markstrum, Alexis@Energy" w:date="2019-10-02T11:47:00Z"/>
                <w:rFonts w:asciiTheme="minorHAnsi" w:hAnsiTheme="minorHAnsi"/>
                <w:sz w:val="18"/>
                <w:szCs w:val="18"/>
              </w:rPr>
            </w:pPr>
            <w:del w:id="105" w:author="Markstrum, Alexis@Energy" w:date="2019-10-02T11:47:00Z">
              <w:r w:rsidRPr="0001108C" w:rsidDel="00EE2770">
                <w:rPr>
                  <w:rFonts w:asciiTheme="minorHAnsi" w:hAnsiTheme="minorHAnsi"/>
                  <w:sz w:val="18"/>
                  <w:szCs w:val="18"/>
                </w:rPr>
                <w:delText>Exceptions:</w:delText>
              </w:r>
            </w:del>
          </w:p>
          <w:p w14:paraId="1405D954" w14:textId="7A9D2C95" w:rsidR="00B07E8D" w:rsidDel="00EE2770" w:rsidRDefault="00B07E8D" w:rsidP="00B962B3">
            <w:pPr>
              <w:keepNext/>
              <w:ind w:left="763"/>
              <w:rPr>
                <w:del w:id="106" w:author="Markstrum, Alexis@Energy" w:date="2019-10-02T11:47:00Z"/>
                <w:rFonts w:asciiTheme="minorHAnsi" w:hAnsiTheme="minorHAnsi"/>
                <w:sz w:val="18"/>
                <w:szCs w:val="18"/>
              </w:rPr>
            </w:pPr>
            <w:del w:id="107" w:author="Markstrum, Alexis@Energy" w:date="2019-10-02T11:47:00Z">
              <w:r w:rsidRPr="0001108C" w:rsidDel="00EE2770">
                <w:rPr>
                  <w:rFonts w:asciiTheme="minorHAnsi" w:hAnsiTheme="minorHAnsi"/>
                  <w:sz w:val="18"/>
                  <w:szCs w:val="18"/>
                </w:rPr>
                <w:delText xml:space="preserve">1. </w:delText>
              </w:r>
              <w:r w:rsidRPr="001706A4" w:rsidDel="00EE2770">
                <w:rPr>
                  <w:rFonts w:asciiTheme="minorHAnsi" w:hAnsiTheme="minorHAnsi"/>
                  <w:sz w:val="18"/>
                  <w:szCs w:val="18"/>
                </w:rPr>
                <w:delText>Fans with a minimum airflow setting exceeding</w:delText>
              </w:r>
              <w:r w:rsidDel="00EE2770">
                <w:rPr>
                  <w:rFonts w:asciiTheme="minorHAnsi" w:hAnsiTheme="minorHAnsi"/>
                  <w:sz w:val="18"/>
                  <w:szCs w:val="18"/>
                </w:rPr>
                <w:delText xml:space="preserve"> </w:delText>
              </w:r>
              <w:r w:rsidRPr="001706A4" w:rsidDel="00EE2770">
                <w:rPr>
                  <w:rFonts w:asciiTheme="minorHAnsi" w:hAnsiTheme="minorHAnsi"/>
                  <w:sz w:val="18"/>
                  <w:szCs w:val="18"/>
                </w:rPr>
                <w:delText>400 cfm (189 L/s) need not comply.</w:delText>
              </w:r>
            </w:del>
          </w:p>
          <w:p w14:paraId="3F6F3612" w14:textId="3C8D9239" w:rsidR="00B07E8D" w:rsidDel="00EE2770" w:rsidRDefault="00B07E8D" w:rsidP="00067870">
            <w:pPr>
              <w:keepNext/>
              <w:autoSpaceDE w:val="0"/>
              <w:autoSpaceDN w:val="0"/>
              <w:adjustRightInd w:val="0"/>
              <w:ind w:left="763"/>
              <w:jc w:val="both"/>
              <w:rPr>
                <w:del w:id="108" w:author="Markstrum, Alexis@Energy" w:date="2019-10-02T11:47:00Z"/>
              </w:rPr>
            </w:pPr>
            <w:del w:id="109" w:author="Markstrum, Alexis@Energy" w:date="2019-10-02T11:47:00Z">
              <w:r w:rsidRPr="0001108C" w:rsidDel="00EE2770">
                <w:rPr>
                  <w:rFonts w:asciiTheme="minorHAnsi" w:hAnsiTheme="minorHAnsi"/>
                  <w:sz w:val="18"/>
                  <w:szCs w:val="18"/>
                </w:rPr>
                <w:delText xml:space="preserve">2. </w:delText>
              </w:r>
              <w:r w:rsidDel="00EE2770">
                <w:rPr>
                  <w:rFonts w:asciiTheme="minorHAnsi" w:hAnsiTheme="minorHAnsi"/>
                  <w:sz w:val="18"/>
                  <w:szCs w:val="18"/>
                </w:rPr>
                <w:delText>Kitchen Range hoods may be rated for sound at the static pressure determined at working speed as specified in HVI 916 section 7</w:delText>
              </w:r>
              <w:r w:rsidRPr="0001108C" w:rsidDel="00EE2770">
                <w:rPr>
                  <w:rFonts w:asciiTheme="minorHAnsi" w:hAnsiTheme="minorHAnsi"/>
                  <w:sz w:val="18"/>
                  <w:szCs w:val="18"/>
                </w:rPr>
                <w:delText>.</w:delText>
              </w:r>
            </w:del>
          </w:p>
        </w:tc>
      </w:tr>
      <w:tr w:rsidR="00B07E8D" w:rsidRPr="006C4FD8" w:rsidDel="00EE2770" w14:paraId="3DC89EA0" w14:textId="09DE54D9" w:rsidTr="00B962B3">
        <w:trPr>
          <w:cantSplit/>
          <w:trHeight w:val="158"/>
          <w:del w:id="110" w:author="Markstrum, Alexis@Energy" w:date="2019-10-02T11:47:00Z"/>
        </w:trPr>
        <w:tc>
          <w:tcPr>
            <w:tcW w:w="708" w:type="dxa"/>
            <w:tcBorders>
              <w:top w:val="single" w:sz="4" w:space="0" w:color="auto"/>
              <w:left w:val="single" w:sz="4" w:space="0" w:color="auto"/>
              <w:bottom w:val="single" w:sz="4" w:space="0" w:color="auto"/>
              <w:right w:val="single" w:sz="4" w:space="0" w:color="auto"/>
            </w:tcBorders>
            <w:vAlign w:val="center"/>
          </w:tcPr>
          <w:p w14:paraId="702ECEA0" w14:textId="5C2D88A1" w:rsidR="00B07E8D" w:rsidRPr="006C4FD8" w:rsidDel="00EE2770" w:rsidRDefault="00B07E8D" w:rsidP="00B962B3">
            <w:pPr>
              <w:keepNext/>
              <w:jc w:val="center"/>
              <w:rPr>
                <w:del w:id="111" w:author="Markstrum, Alexis@Energy" w:date="2019-10-02T11:47:00Z"/>
                <w:rFonts w:asciiTheme="minorHAnsi" w:hAnsiTheme="minorHAnsi"/>
                <w:sz w:val="18"/>
                <w:szCs w:val="18"/>
              </w:rPr>
            </w:pPr>
            <w:del w:id="112" w:author="Markstrum, Alexis@Energy" w:date="2019-10-02T11:47:00Z">
              <w:r w:rsidRPr="006C4FD8" w:rsidDel="00EE2770">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EB9C503" w14:textId="5756F23F" w:rsidR="00B07E8D" w:rsidDel="00EE2770" w:rsidRDefault="00B07E8D" w:rsidP="00B962B3">
            <w:pPr>
              <w:keepNext/>
              <w:rPr>
                <w:del w:id="113" w:author="Markstrum, Alexis@Energy" w:date="2019-10-02T11:47:00Z"/>
                <w:rFonts w:asciiTheme="minorHAnsi" w:hAnsiTheme="minorHAnsi"/>
                <w:b/>
                <w:bCs/>
                <w:sz w:val="18"/>
                <w:szCs w:val="18"/>
              </w:rPr>
            </w:pPr>
            <w:del w:id="114" w:author="Markstrum, Alexis@Energy" w:date="2019-10-02T11:47:00Z">
              <w:r w:rsidDel="00EE2770">
                <w:rPr>
                  <w:rFonts w:asciiTheme="minorHAnsi" w:hAnsiTheme="minorHAnsi"/>
                  <w:b/>
                  <w:sz w:val="18"/>
                  <w:szCs w:val="18"/>
                </w:rPr>
                <w:delText xml:space="preserve">7.3 </w:delText>
              </w:r>
              <w:r w:rsidRPr="00215D5D" w:rsidDel="00EE2770">
                <w:rPr>
                  <w:rFonts w:asciiTheme="minorHAnsi" w:hAnsiTheme="minorHAnsi"/>
                  <w:b/>
                  <w:sz w:val="18"/>
                  <w:szCs w:val="18"/>
                </w:rPr>
                <w:delText>Exhaust Ducts</w:delText>
              </w:r>
              <w:r w:rsidRPr="00215D5D" w:rsidDel="00EE2770">
                <w:rPr>
                  <w:rFonts w:asciiTheme="minorHAnsi" w:hAnsiTheme="minorHAnsi"/>
                  <w:b/>
                  <w:bCs/>
                  <w:sz w:val="18"/>
                  <w:szCs w:val="18"/>
                </w:rPr>
                <w:delText>.</w:delText>
              </w:r>
            </w:del>
          </w:p>
          <w:p w14:paraId="47C7EBB7" w14:textId="005664EF" w:rsidR="00B07E8D" w:rsidDel="00EE2770" w:rsidRDefault="00B07E8D" w:rsidP="00B962B3">
            <w:pPr>
              <w:keepNext/>
              <w:ind w:left="1123" w:hanging="403"/>
              <w:rPr>
                <w:del w:id="115" w:author="Markstrum, Alexis@Energy" w:date="2019-10-02T11:47:00Z"/>
                <w:rFonts w:asciiTheme="minorHAnsi" w:hAnsiTheme="minorHAnsi"/>
                <w:sz w:val="18"/>
                <w:szCs w:val="18"/>
              </w:rPr>
            </w:pPr>
            <w:del w:id="116" w:author="Markstrum, Alexis@Energy" w:date="2019-10-02T11:47:00Z">
              <w:r w:rsidRPr="00215D5D" w:rsidDel="00EE2770">
                <w:rPr>
                  <w:rFonts w:asciiTheme="minorHAnsi" w:hAnsiTheme="minorHAnsi"/>
                  <w:bCs/>
                  <w:sz w:val="18"/>
                  <w:szCs w:val="18"/>
                </w:rPr>
                <w:delText>7.3.1</w:delText>
              </w:r>
              <w:r w:rsidDel="00EE2770">
                <w:rPr>
                  <w:rFonts w:asciiTheme="minorHAnsi" w:hAnsiTheme="minorHAnsi"/>
                  <w:b/>
                  <w:bCs/>
                  <w:sz w:val="18"/>
                  <w:szCs w:val="18"/>
                </w:rPr>
                <w:delText xml:space="preserve"> </w:delText>
              </w:r>
              <w:r w:rsidRPr="00215D5D" w:rsidDel="00EE2770">
                <w:rPr>
                  <w:rFonts w:asciiTheme="minorHAnsi" w:hAnsiTheme="minorHAnsi"/>
                  <w:b/>
                  <w:bCs/>
                  <w:sz w:val="18"/>
                  <w:szCs w:val="18"/>
                </w:rPr>
                <w:delText xml:space="preserve">Multiple Exhaust Fans Using One Duct. </w:delText>
              </w:r>
              <w:r w:rsidRPr="00067870" w:rsidDel="00EE2770">
                <w:rPr>
                  <w:rFonts w:asciiTheme="minorHAnsi" w:hAnsiTheme="minorHAnsi"/>
                  <w:sz w:val="18"/>
                  <w:szCs w:val="18"/>
                </w:rPr>
                <w:delText>Exhaust</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fans in separate dwelling units shall not share a common</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exhaust duct. If more than one of the exhaust fans in a single</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dwelling unit shares a common exhaust duct, each fan shall</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be equipped with a backdraft damper to prevent the recirculation</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of exhaust air from one room to another through the</w:delText>
              </w:r>
              <w:r w:rsidDel="00EE2770">
                <w:rPr>
                  <w:rFonts w:asciiTheme="minorHAnsi" w:hAnsiTheme="minorHAnsi"/>
                  <w:bCs/>
                  <w:sz w:val="18"/>
                  <w:szCs w:val="18"/>
                </w:rPr>
                <w:delText xml:space="preserve"> </w:delText>
              </w:r>
              <w:r w:rsidRPr="00067870" w:rsidDel="00EE2770">
                <w:rPr>
                  <w:rFonts w:asciiTheme="minorHAnsi" w:hAnsiTheme="minorHAnsi"/>
                  <w:sz w:val="18"/>
                  <w:szCs w:val="18"/>
                </w:rPr>
                <w:delText>exhaust ducting system</w:delText>
              </w:r>
              <w:r w:rsidRPr="00F47345" w:rsidDel="00EE2770">
                <w:rPr>
                  <w:rFonts w:asciiTheme="minorHAnsi" w:hAnsiTheme="minorHAnsi"/>
                  <w:b/>
                  <w:bCs/>
                  <w:sz w:val="18"/>
                  <w:szCs w:val="18"/>
                </w:rPr>
                <w:delText>.</w:delText>
              </w:r>
            </w:del>
          </w:p>
          <w:p w14:paraId="5BAAAD56" w14:textId="2E7CEEB5" w:rsidR="00B07E8D" w:rsidRPr="00067870" w:rsidDel="00EE2770" w:rsidRDefault="00B07E8D" w:rsidP="00B962B3">
            <w:pPr>
              <w:keepNext/>
              <w:ind w:left="1123" w:hanging="403"/>
              <w:rPr>
                <w:del w:id="117" w:author="Markstrum, Alexis@Energy" w:date="2019-10-02T11:47:00Z"/>
                <w:rFonts w:asciiTheme="minorHAnsi" w:hAnsiTheme="minorHAnsi" w:cstheme="minorHAnsi"/>
                <w:sz w:val="18"/>
                <w:szCs w:val="18"/>
              </w:rPr>
            </w:pPr>
            <w:del w:id="118" w:author="Markstrum, Alexis@Energy" w:date="2019-10-02T11:47:00Z">
              <w:r w:rsidRPr="00215D5D" w:rsidDel="00EE2770">
                <w:rPr>
                  <w:rFonts w:asciiTheme="minorHAnsi" w:hAnsiTheme="minorHAnsi" w:cstheme="minorHAnsi"/>
                  <w:sz w:val="18"/>
                  <w:szCs w:val="18"/>
                </w:rPr>
                <w:delText>7.3.2</w:delText>
              </w:r>
              <w:r w:rsidDel="00EE2770">
                <w:rPr>
                  <w:rFonts w:asciiTheme="minorHAnsi" w:hAnsiTheme="minorHAnsi" w:cstheme="minorHAnsi"/>
                  <w:b/>
                  <w:sz w:val="18"/>
                  <w:szCs w:val="18"/>
                </w:rPr>
                <w:delText xml:space="preserve"> </w:delText>
              </w:r>
              <w:r w:rsidRPr="00F47345" w:rsidDel="00EE2770">
                <w:rPr>
                  <w:rFonts w:asciiTheme="minorHAnsi" w:hAnsiTheme="minorHAnsi" w:cstheme="minorHAnsi"/>
                  <w:b/>
                  <w:sz w:val="18"/>
                  <w:szCs w:val="18"/>
                </w:rPr>
                <w:delText>Single Exhaust Fan Ducted to Multiple Inlets.</w:delText>
              </w:r>
              <w:r w:rsidDel="00EE2770">
                <w:rPr>
                  <w:rFonts w:asciiTheme="minorHAnsi" w:hAnsiTheme="minorHAnsi" w:cstheme="minorHAnsi"/>
                  <w:b/>
                  <w:sz w:val="18"/>
                  <w:szCs w:val="18"/>
                </w:rPr>
                <w:delText xml:space="preserve"> </w:delText>
              </w:r>
              <w:r w:rsidRPr="00067870" w:rsidDel="00EE2770">
                <w:rPr>
                  <w:rFonts w:asciiTheme="minorHAnsi" w:hAnsiTheme="minorHAnsi" w:cstheme="minorHAnsi"/>
                  <w:sz w:val="18"/>
                  <w:szCs w:val="18"/>
                </w:rPr>
                <w:delText>Where exhaust inlets are commonly ducted across multiple</w:delText>
              </w:r>
              <w:r w:rsidDel="00EE2770">
                <w:rPr>
                  <w:rFonts w:asciiTheme="minorHAnsi" w:hAnsiTheme="minorHAnsi" w:cstheme="minorHAnsi"/>
                  <w:sz w:val="18"/>
                  <w:szCs w:val="18"/>
                </w:rPr>
                <w:delText xml:space="preserve"> </w:delText>
              </w:r>
              <w:r w:rsidRPr="00067870" w:rsidDel="00EE2770">
                <w:rPr>
                  <w:rFonts w:asciiTheme="minorHAnsi" w:hAnsiTheme="minorHAnsi" w:cstheme="minorHAnsi"/>
                  <w:sz w:val="18"/>
                  <w:szCs w:val="18"/>
                </w:rPr>
                <w:delText>dwelling units, one or more exhaust fans located downstream</w:delText>
              </w:r>
              <w:r w:rsidDel="00EE2770">
                <w:rPr>
                  <w:rFonts w:asciiTheme="minorHAnsi" w:hAnsiTheme="minorHAnsi" w:cstheme="minorHAnsi"/>
                  <w:sz w:val="18"/>
                  <w:szCs w:val="18"/>
                </w:rPr>
                <w:delText xml:space="preserve"> </w:delText>
              </w:r>
              <w:r w:rsidRPr="00067870" w:rsidDel="00EE2770">
                <w:rPr>
                  <w:rFonts w:asciiTheme="minorHAnsi" w:hAnsiTheme="minorHAnsi" w:cstheme="minorHAnsi"/>
                  <w:sz w:val="18"/>
                  <w:szCs w:val="18"/>
                </w:rPr>
                <w:delText>of the exhaust inlets shall be designed and intended to run</w:delText>
              </w:r>
              <w:r w:rsidDel="00EE2770">
                <w:rPr>
                  <w:rFonts w:asciiTheme="minorHAnsi" w:hAnsiTheme="minorHAnsi" w:cstheme="minorHAnsi"/>
                  <w:sz w:val="18"/>
                  <w:szCs w:val="18"/>
                </w:rPr>
                <w:delText xml:space="preserve"> </w:delText>
              </w:r>
              <w:r w:rsidRPr="00067870" w:rsidDel="00EE2770">
                <w:rPr>
                  <w:rFonts w:asciiTheme="minorHAnsi" w:hAnsiTheme="minorHAnsi" w:cstheme="minorHAnsi"/>
                  <w:sz w:val="18"/>
                  <w:szCs w:val="18"/>
                </w:rPr>
                <w:delText>continuously, or a system of one or more backdraft dampers</w:delText>
              </w:r>
              <w:r w:rsidDel="00EE2770">
                <w:rPr>
                  <w:rFonts w:asciiTheme="minorHAnsi" w:hAnsiTheme="minorHAnsi" w:cstheme="minorHAnsi"/>
                  <w:sz w:val="18"/>
                  <w:szCs w:val="18"/>
                </w:rPr>
                <w:delText xml:space="preserve"> </w:delText>
              </w:r>
              <w:r w:rsidRPr="00067870" w:rsidDel="00EE2770">
                <w:rPr>
                  <w:rFonts w:asciiTheme="minorHAnsi" w:hAnsiTheme="minorHAnsi" w:cstheme="minorHAnsi"/>
                  <w:sz w:val="18"/>
                  <w:szCs w:val="18"/>
                </w:rPr>
                <w:delText>shall be installed to isolate each dwelling unit from the common</w:delText>
              </w:r>
              <w:r w:rsidDel="00EE2770">
                <w:rPr>
                  <w:rFonts w:asciiTheme="minorHAnsi" w:hAnsiTheme="minorHAnsi" w:cstheme="minorHAnsi"/>
                  <w:sz w:val="18"/>
                  <w:szCs w:val="18"/>
                </w:rPr>
                <w:delText xml:space="preserve"> </w:delText>
              </w:r>
              <w:r w:rsidRPr="00067870" w:rsidDel="00EE2770">
                <w:rPr>
                  <w:rFonts w:asciiTheme="minorHAnsi" w:hAnsiTheme="minorHAnsi" w:cstheme="minorHAnsi"/>
                  <w:sz w:val="18"/>
                  <w:szCs w:val="18"/>
                </w:rPr>
                <w:delText xml:space="preserve">duct when the fan is not </w:delText>
              </w:r>
              <w:r w:rsidRPr="00B962B3" w:rsidDel="00EE2770">
                <w:rPr>
                  <w:rFonts w:asciiTheme="minorHAnsi" w:hAnsiTheme="minorHAnsi" w:cstheme="minorHAnsi"/>
                  <w:sz w:val="18"/>
                  <w:szCs w:val="18"/>
                </w:rPr>
                <w:delText>running</w:delText>
              </w:r>
              <w:r w:rsidDel="00EE2770">
                <w:rPr>
                  <w:rFonts w:asciiTheme="minorHAnsi" w:hAnsiTheme="minorHAnsi" w:cstheme="minorHAnsi"/>
                  <w:sz w:val="18"/>
                  <w:szCs w:val="18"/>
                </w:rPr>
                <w:delText>.</w:delText>
              </w:r>
              <w:r w:rsidRPr="00B962B3" w:rsidDel="00EE2770">
                <w:rPr>
                  <w:rFonts w:asciiTheme="minorHAnsi" w:hAnsiTheme="minorHAnsi" w:cstheme="minorHAnsi"/>
                  <w:sz w:val="18"/>
                  <w:szCs w:val="18"/>
                </w:rPr>
                <w:delText xml:space="preserve"> </w:delText>
              </w:r>
            </w:del>
          </w:p>
        </w:tc>
      </w:tr>
      <w:tr w:rsidR="00B07E8D" w:rsidRPr="006C4FD8" w:rsidDel="00EE2770" w14:paraId="67A34920" w14:textId="771018B3" w:rsidTr="00B962B3">
        <w:trPr>
          <w:cantSplit/>
          <w:trHeight w:val="158"/>
          <w:del w:id="119" w:author="Markstrum, Alexis@Energy" w:date="2019-10-02T11:47:00Z"/>
        </w:trPr>
        <w:tc>
          <w:tcPr>
            <w:tcW w:w="708" w:type="dxa"/>
            <w:tcBorders>
              <w:top w:val="single" w:sz="4" w:space="0" w:color="auto"/>
              <w:left w:val="single" w:sz="4" w:space="0" w:color="auto"/>
              <w:bottom w:val="single" w:sz="4" w:space="0" w:color="auto"/>
              <w:right w:val="single" w:sz="4" w:space="0" w:color="auto"/>
            </w:tcBorders>
            <w:vAlign w:val="center"/>
          </w:tcPr>
          <w:p w14:paraId="547A268F" w14:textId="4013B840" w:rsidR="00B07E8D" w:rsidRPr="006C4FD8" w:rsidDel="00EE2770" w:rsidRDefault="00B07E8D" w:rsidP="00B962B3">
            <w:pPr>
              <w:keepNext/>
              <w:jc w:val="center"/>
              <w:rPr>
                <w:del w:id="120" w:author="Markstrum, Alexis@Energy" w:date="2019-10-02T11:47:00Z"/>
                <w:rFonts w:asciiTheme="minorHAnsi" w:hAnsiTheme="minorHAnsi"/>
                <w:sz w:val="18"/>
                <w:szCs w:val="18"/>
              </w:rPr>
            </w:pPr>
            <w:del w:id="121" w:author="Markstrum, Alexis@Energy" w:date="2019-10-02T11:47:00Z">
              <w:r w:rsidDel="00EE2770">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D260BE5" w14:textId="53121081" w:rsidR="00B07E8D" w:rsidDel="00EE2770" w:rsidRDefault="00B07E8D" w:rsidP="00B962B3">
            <w:pPr>
              <w:keepNext/>
              <w:ind w:left="274" w:hanging="274"/>
              <w:rPr>
                <w:del w:id="122" w:author="Markstrum, Alexis@Energy" w:date="2019-10-02T11:47:00Z"/>
                <w:rFonts w:asciiTheme="minorHAnsi" w:hAnsiTheme="minorHAnsi"/>
                <w:b/>
                <w:sz w:val="18"/>
                <w:szCs w:val="18"/>
              </w:rPr>
            </w:pPr>
            <w:del w:id="123" w:author="Markstrum, Alexis@Energy" w:date="2019-10-02T11:47:00Z">
              <w:r w:rsidDel="00EE2770">
                <w:rPr>
                  <w:rFonts w:asciiTheme="minorHAnsi" w:hAnsiTheme="minorHAnsi"/>
                  <w:b/>
                  <w:sz w:val="18"/>
                  <w:szCs w:val="18"/>
                </w:rPr>
                <w:delText xml:space="preserve">7.4 </w:delText>
              </w:r>
              <w:r w:rsidRPr="00215D5D" w:rsidDel="00EE2770">
                <w:rPr>
                  <w:rFonts w:asciiTheme="minorHAnsi" w:hAnsiTheme="minorHAnsi"/>
                  <w:b/>
                  <w:sz w:val="18"/>
                  <w:szCs w:val="18"/>
                </w:rPr>
                <w:delText>Supply Ducts</w:delText>
              </w:r>
              <w:r w:rsidRPr="00215D5D" w:rsidDel="00EE2770">
                <w:rPr>
                  <w:rFonts w:asciiTheme="minorHAnsi" w:hAnsiTheme="minorHAnsi"/>
                  <w:b/>
                  <w:bCs/>
                  <w:sz w:val="18"/>
                  <w:szCs w:val="18"/>
                </w:rPr>
                <w:delText xml:space="preserve">. </w:delText>
              </w:r>
              <w:r w:rsidRPr="00215D5D" w:rsidDel="00EE2770">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EE2770">
                <w:rPr>
                  <w:rFonts w:asciiTheme="minorHAnsi" w:hAnsiTheme="minorHAnsi" w:cstheme="minorHAnsi"/>
                  <w:b/>
                  <w:sz w:val="18"/>
                  <w:szCs w:val="18"/>
                </w:rPr>
                <w:delText xml:space="preserve"> </w:delText>
              </w:r>
            </w:del>
          </w:p>
        </w:tc>
      </w:tr>
      <w:tr w:rsidR="00B07E8D" w:rsidRPr="006C4FD8" w:rsidDel="00EE2770" w14:paraId="731BDD85" w14:textId="7F496B58" w:rsidTr="00B962B3">
        <w:trPr>
          <w:cantSplit/>
          <w:trHeight w:val="158"/>
          <w:del w:id="124" w:author="Markstrum, Alexis@Energy" w:date="2019-10-02T11:47: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7E39310E" w14:textId="262BF457" w:rsidR="00B07E8D" w:rsidRPr="006C4FD8" w:rsidDel="00EE2770" w:rsidRDefault="00B07E8D" w:rsidP="00B962B3">
            <w:pPr>
              <w:keepNext/>
              <w:rPr>
                <w:del w:id="125" w:author="Markstrum, Alexis@Energy" w:date="2019-10-02T11:47:00Z"/>
                <w:rFonts w:asciiTheme="minorHAnsi" w:hAnsiTheme="minorHAnsi"/>
                <w:b/>
                <w:bCs/>
                <w:sz w:val="18"/>
                <w:szCs w:val="18"/>
              </w:rPr>
            </w:pPr>
            <w:del w:id="126" w:author="Markstrum, Alexis@Energy" w:date="2019-10-02T11:47:00Z">
              <w:r w:rsidRPr="0064067F" w:rsidDel="00EE2770">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BAFF78B" w14:textId="605C0D80" w:rsidR="00C954E0" w:rsidDel="00EE2770" w:rsidRDefault="00C954E0" w:rsidP="00B71555">
      <w:pPr>
        <w:rPr>
          <w:del w:id="127" w:author="Markstrum, Alexis@Energy" w:date="2019-10-02T11:47:00Z"/>
          <w:rFonts w:asciiTheme="minorHAnsi" w:hAnsiTheme="minorHAnsi"/>
          <w:sz w:val="18"/>
          <w:szCs w:val="18"/>
        </w:rPr>
      </w:pPr>
    </w:p>
    <w:p w14:paraId="0A5E2EAC" w14:textId="1140FC4C" w:rsidR="00C954E0" w:rsidRDefault="00C954E0">
      <w:pPr>
        <w:rPr>
          <w:rFonts w:asciiTheme="minorHAnsi" w:hAnsiTheme="minorHAnsi"/>
          <w:sz w:val="18"/>
          <w:szCs w:val="18"/>
        </w:rPr>
      </w:pPr>
      <w:del w:id="128" w:author="Markstrum, Alexis@Energy" w:date="2019-10-02T11:47:00Z">
        <w:r w:rsidDel="00EE2770">
          <w:rPr>
            <w:rFonts w:asciiTheme="minorHAnsi" w:hAnsiTheme="minorHAnsi"/>
            <w:sz w:val="18"/>
            <w:szCs w:val="18"/>
          </w:rPr>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954E0" w:rsidRPr="00BB16FE" w14:paraId="4641C356" w14:textId="77777777" w:rsidTr="00465FDE">
        <w:trPr>
          <w:trHeight w:val="288"/>
        </w:trPr>
        <w:tc>
          <w:tcPr>
            <w:tcW w:w="10950" w:type="dxa"/>
            <w:gridSpan w:val="4"/>
            <w:vAlign w:val="center"/>
          </w:tcPr>
          <w:p w14:paraId="3B4AF91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lastRenderedPageBreak/>
              <w:t>Documentation Author's Declaration Statement</w:t>
            </w:r>
          </w:p>
        </w:tc>
      </w:tr>
      <w:tr w:rsidR="00C954E0" w:rsidRPr="00BB16FE" w14:paraId="7B4CC190" w14:textId="77777777" w:rsidTr="00465FDE">
        <w:trPr>
          <w:trHeight w:val="360"/>
        </w:trPr>
        <w:tc>
          <w:tcPr>
            <w:tcW w:w="10950" w:type="dxa"/>
            <w:gridSpan w:val="4"/>
            <w:vAlign w:val="center"/>
          </w:tcPr>
          <w:p w14:paraId="63EFA2FD" w14:textId="77777777" w:rsidR="00C954E0" w:rsidRPr="00BB16FE" w:rsidRDefault="00C954E0" w:rsidP="00465FDE">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C954E0" w:rsidRPr="00BB16FE" w14:paraId="47A81146" w14:textId="77777777" w:rsidTr="00465FDE">
        <w:trPr>
          <w:trHeight w:val="360"/>
        </w:trPr>
        <w:tc>
          <w:tcPr>
            <w:tcW w:w="5434" w:type="dxa"/>
          </w:tcPr>
          <w:p w14:paraId="4AAAA29B"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0F2CE05D"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C954E0" w:rsidRPr="00BB16FE" w14:paraId="3BF939D4" w14:textId="77777777" w:rsidTr="00465FDE">
        <w:trPr>
          <w:trHeight w:val="360"/>
        </w:trPr>
        <w:tc>
          <w:tcPr>
            <w:tcW w:w="5434" w:type="dxa"/>
          </w:tcPr>
          <w:p w14:paraId="15AB7AD5"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6E93ED08"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C954E0" w:rsidRPr="00BB16FE" w14:paraId="1A1F9091" w14:textId="77777777" w:rsidTr="00465FDE">
        <w:trPr>
          <w:trHeight w:val="360"/>
        </w:trPr>
        <w:tc>
          <w:tcPr>
            <w:tcW w:w="5434" w:type="dxa"/>
          </w:tcPr>
          <w:p w14:paraId="632C3F79"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338BED68"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C954E0" w:rsidRPr="00BB16FE" w14:paraId="682D5432" w14:textId="77777777" w:rsidTr="00465FDE">
        <w:trPr>
          <w:trHeight w:val="360"/>
        </w:trPr>
        <w:tc>
          <w:tcPr>
            <w:tcW w:w="5434" w:type="dxa"/>
          </w:tcPr>
          <w:p w14:paraId="47F9BFBA"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533D0D20"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C954E0" w:rsidRPr="00BB16FE" w14:paraId="6A4BE849" w14:textId="77777777" w:rsidTr="00465FDE">
        <w:tblPrEx>
          <w:tblCellMar>
            <w:left w:w="115" w:type="dxa"/>
            <w:right w:w="115" w:type="dxa"/>
          </w:tblCellMar>
        </w:tblPrEx>
        <w:trPr>
          <w:trHeight w:val="296"/>
        </w:trPr>
        <w:tc>
          <w:tcPr>
            <w:tcW w:w="10950" w:type="dxa"/>
            <w:gridSpan w:val="4"/>
            <w:vAlign w:val="center"/>
          </w:tcPr>
          <w:p w14:paraId="2E03FE9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C954E0" w:rsidRPr="00BB16FE" w14:paraId="405A5E63" w14:textId="77777777" w:rsidTr="00465FDE">
        <w:tblPrEx>
          <w:tblCellMar>
            <w:left w:w="115" w:type="dxa"/>
            <w:right w:w="115" w:type="dxa"/>
          </w:tblCellMar>
        </w:tblPrEx>
        <w:trPr>
          <w:trHeight w:val="504"/>
        </w:trPr>
        <w:tc>
          <w:tcPr>
            <w:tcW w:w="10950" w:type="dxa"/>
            <w:gridSpan w:val="4"/>
            <w:shd w:val="clear" w:color="auto" w:fill="auto"/>
          </w:tcPr>
          <w:p w14:paraId="7D1B2024" w14:textId="77777777" w:rsidR="00C954E0" w:rsidRPr="00BB16FE" w:rsidRDefault="00C954E0" w:rsidP="00465FDE">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14AD0D4D"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4DE3FF24"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3EBFDC73"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178EF7B"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7883B5D"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954E0" w:rsidRPr="00BB16FE" w14:paraId="727C7B43" w14:textId="77777777" w:rsidTr="00465FDE">
        <w:tblPrEx>
          <w:tblCellMar>
            <w:left w:w="115" w:type="dxa"/>
            <w:right w:w="115" w:type="dxa"/>
          </w:tblCellMar>
        </w:tblPrEx>
        <w:trPr>
          <w:trHeight w:val="278"/>
        </w:trPr>
        <w:tc>
          <w:tcPr>
            <w:tcW w:w="10950" w:type="dxa"/>
            <w:gridSpan w:val="4"/>
            <w:vAlign w:val="center"/>
          </w:tcPr>
          <w:p w14:paraId="65E3E2B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C954E0" w:rsidRPr="00BB16FE" w14:paraId="6AB93B92" w14:textId="77777777" w:rsidTr="00465FDE">
        <w:tblPrEx>
          <w:tblCellMar>
            <w:left w:w="115" w:type="dxa"/>
            <w:right w:w="115" w:type="dxa"/>
          </w:tblCellMar>
        </w:tblPrEx>
        <w:trPr>
          <w:trHeight w:hRule="exact" w:val="360"/>
        </w:trPr>
        <w:tc>
          <w:tcPr>
            <w:tcW w:w="10950" w:type="dxa"/>
            <w:gridSpan w:val="4"/>
            <w:vAlign w:val="center"/>
          </w:tcPr>
          <w:p w14:paraId="2C91A6D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C954E0" w:rsidRPr="00BB16FE" w14:paraId="2E0DB422" w14:textId="77777777" w:rsidTr="00465FDE">
        <w:tblPrEx>
          <w:tblCellMar>
            <w:left w:w="115" w:type="dxa"/>
            <w:right w:w="115" w:type="dxa"/>
          </w:tblCellMar>
        </w:tblPrEx>
        <w:trPr>
          <w:trHeight w:hRule="exact" w:val="360"/>
        </w:trPr>
        <w:tc>
          <w:tcPr>
            <w:tcW w:w="5475" w:type="dxa"/>
            <w:gridSpan w:val="2"/>
          </w:tcPr>
          <w:p w14:paraId="5F2F5137"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354B8A84"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C954E0" w:rsidRPr="00BB16FE" w14:paraId="2C28B31D" w14:textId="77777777" w:rsidTr="00465FDE">
        <w:tblPrEx>
          <w:tblCellMar>
            <w:left w:w="108" w:type="dxa"/>
            <w:right w:w="108" w:type="dxa"/>
          </w:tblCellMar>
        </w:tblPrEx>
        <w:trPr>
          <w:trHeight w:hRule="exact" w:val="288"/>
        </w:trPr>
        <w:tc>
          <w:tcPr>
            <w:tcW w:w="10950" w:type="dxa"/>
            <w:gridSpan w:val="4"/>
            <w:vAlign w:val="center"/>
          </w:tcPr>
          <w:p w14:paraId="5EC44F72"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C954E0" w:rsidRPr="00BB16FE" w14:paraId="1F60AC7F" w14:textId="77777777" w:rsidTr="00465FDE">
        <w:tblPrEx>
          <w:tblCellMar>
            <w:left w:w="108" w:type="dxa"/>
            <w:right w:w="108" w:type="dxa"/>
          </w:tblCellMar>
        </w:tblPrEx>
        <w:trPr>
          <w:trHeight w:hRule="exact" w:val="360"/>
        </w:trPr>
        <w:tc>
          <w:tcPr>
            <w:tcW w:w="5482" w:type="dxa"/>
            <w:gridSpan w:val="3"/>
          </w:tcPr>
          <w:p w14:paraId="306C2C3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40E8004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C954E0" w:rsidRPr="00BB16FE" w14:paraId="0130B522" w14:textId="77777777" w:rsidTr="00465FDE">
        <w:tblPrEx>
          <w:tblCellMar>
            <w:left w:w="108" w:type="dxa"/>
            <w:right w:w="108" w:type="dxa"/>
          </w:tblCellMar>
        </w:tblPrEx>
        <w:trPr>
          <w:trHeight w:val="288"/>
        </w:trPr>
        <w:tc>
          <w:tcPr>
            <w:tcW w:w="10950" w:type="dxa"/>
            <w:gridSpan w:val="4"/>
            <w:vAlign w:val="center"/>
          </w:tcPr>
          <w:p w14:paraId="5AC636C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C954E0" w:rsidRPr="00BB16FE" w14:paraId="059E8771" w14:textId="77777777" w:rsidTr="00465FDE">
        <w:tblPrEx>
          <w:tblCellMar>
            <w:left w:w="108" w:type="dxa"/>
            <w:right w:w="108" w:type="dxa"/>
          </w:tblCellMar>
        </w:tblPrEx>
        <w:trPr>
          <w:trHeight w:hRule="exact" w:val="360"/>
        </w:trPr>
        <w:tc>
          <w:tcPr>
            <w:tcW w:w="10950" w:type="dxa"/>
            <w:gridSpan w:val="4"/>
          </w:tcPr>
          <w:p w14:paraId="44A1935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C954E0" w:rsidRPr="00BB16FE" w14:paraId="35200E27"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2DBEAB4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6BDA99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C954E0" w:rsidRPr="00BB16FE" w14:paraId="7B17E7CA"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29CBB12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06580DD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10ECBD16"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r w:rsidR="000E1CAE">
        <w:rPr>
          <w:rFonts w:asciiTheme="minorHAnsi" w:hAnsiTheme="minorHAnsi"/>
          <w:b/>
          <w:szCs w:val="18"/>
        </w:rPr>
        <w:t>3</w:t>
      </w:r>
      <w:r w:rsidRPr="0029047D">
        <w:rPr>
          <w:rFonts w:asciiTheme="minorHAnsi" w:hAnsiTheme="minorHAnsi"/>
          <w:b/>
          <w:szCs w:val="18"/>
        </w:rPr>
        <w:t>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48D16E76"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28FF563C"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2446">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2446">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2446">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7829150D" w14:textId="0AAF5A25"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7829150E" w14:textId="23F666A0"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7829150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78291510" w14:textId="0AE035D0"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78291511" w14:textId="5BF255AD"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78291512" w14:textId="76FC44D0"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7829152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7829152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78291526" w14:textId="77777777" w:rsidR="00CE3C37" w:rsidRPr="003E1B97"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CE3C37">
        <w:rPr>
          <w:rFonts w:asciiTheme="minorHAnsi" w:hAnsiTheme="minorHAnsi"/>
          <w:sz w:val="18"/>
          <w:szCs w:val="18"/>
        </w:rPr>
        <w:t>uilding type is equal to Non-dwelling unit, an N/A value will be filled out automatically.</w:t>
      </w:r>
    </w:p>
    <w:p w14:paraId="7829152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1C61BF">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7829152C"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7829152D" w14:textId="77777777" w:rsidR="00CE3C37" w:rsidRPr="00E32596"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802732">
        <w:rPr>
          <w:rFonts w:asciiTheme="minorHAnsi" w:hAnsiTheme="minorHAnsi"/>
          <w:sz w:val="18"/>
          <w:szCs w:val="18"/>
        </w:rPr>
        <w:t>uilding type is equal to Non-dwelling unit, an N/A value will be filled out automatically.</w:t>
      </w:r>
    </w:p>
    <w:p w14:paraId="7829152E"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7829152F"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E" w14:textId="6B9398D1"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7829154D" w14:textId="7CC46DEE" w:rsidR="00EA7933" w:rsidRDefault="00EA7933" w:rsidP="00067870">
      <w:pPr>
        <w:contextualSpacing/>
        <w:rPr>
          <w:rFonts w:asciiTheme="minorHAnsi" w:eastAsia="Cambria" w:hAnsiTheme="minorHAnsi"/>
          <w:sz w:val="18"/>
          <w:szCs w:val="18"/>
        </w:rPr>
      </w:pPr>
    </w:p>
    <w:p w14:paraId="78291894" w14:textId="77777777" w:rsidR="00CA4DB1" w:rsidRDefault="00CA4DB1" w:rsidP="00CA4DB1">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r w:rsidR="00F46A43">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895"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identifying the fan name for each installed ventilation fan</w:t>
      </w:r>
      <w:r>
        <w:rPr>
          <w:rFonts w:asciiTheme="minorHAnsi" w:eastAsia="Cambria" w:hAnsiTheme="minorHAnsi"/>
          <w:sz w:val="18"/>
          <w:szCs w:val="18"/>
        </w:rPr>
        <w:t>.</w:t>
      </w:r>
    </w:p>
    <w:p w14:paraId="78291896"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 xml:space="preserve">identifying the </w:t>
      </w:r>
      <w:r>
        <w:rPr>
          <w:rFonts w:asciiTheme="minorHAnsi" w:eastAsia="Cambria" w:hAnsiTheme="minorHAnsi"/>
          <w:sz w:val="18"/>
          <w:szCs w:val="18"/>
        </w:rPr>
        <w:t>fan location</w:t>
      </w:r>
      <w:r w:rsidR="006B7D08">
        <w:rPr>
          <w:rFonts w:asciiTheme="minorHAnsi" w:eastAsia="Cambria" w:hAnsiTheme="minorHAnsi"/>
          <w:sz w:val="18"/>
          <w:szCs w:val="18"/>
        </w:rPr>
        <w:t xml:space="preserve"> for each installed ventilation fan</w:t>
      </w:r>
      <w:r>
        <w:rPr>
          <w:rFonts w:asciiTheme="minorHAnsi" w:eastAsia="Cambria" w:hAnsiTheme="minorHAnsi"/>
          <w:sz w:val="18"/>
          <w:szCs w:val="18"/>
        </w:rPr>
        <w:t>.</w:t>
      </w:r>
    </w:p>
    <w:p w14:paraId="78291897"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78291898" w14:textId="635CCA64" w:rsidR="00F46A43" w:rsidRDefault="00F46A43" w:rsidP="00F46A43">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continuous</w:t>
      </w:r>
      <w:r w:rsidR="006B7D08">
        <w:rPr>
          <w:rFonts w:asciiTheme="minorHAnsi" w:eastAsia="Cambria" w:hAnsiTheme="minorHAnsi"/>
          <w:sz w:val="18"/>
          <w:szCs w:val="18"/>
        </w:rPr>
        <w:t>”</w:t>
      </w:r>
      <w:r>
        <w:rPr>
          <w:rFonts w:asciiTheme="minorHAnsi" w:eastAsia="Cambria" w:hAnsiTheme="minorHAnsi"/>
          <w:sz w:val="18"/>
          <w:szCs w:val="18"/>
        </w:rPr>
        <w:t>, then value of 60 will be automatically entered.</w:t>
      </w:r>
    </w:p>
    <w:p w14:paraId="78291899" w14:textId="642E8E25" w:rsidR="006B7D08" w:rsidRDefault="00F46A43" w:rsidP="006B7D08">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short</w:t>
      </w:r>
      <w:r w:rsidR="006B7D08">
        <w:rPr>
          <w:rFonts w:asciiTheme="minorHAnsi" w:eastAsia="Cambria" w:hAnsiTheme="minorHAnsi"/>
          <w:sz w:val="18"/>
          <w:szCs w:val="18"/>
        </w:rPr>
        <w:t xml:space="preserve"> </w:t>
      </w:r>
      <w:r>
        <w:rPr>
          <w:rFonts w:asciiTheme="minorHAnsi" w:eastAsia="Cambria" w:hAnsiTheme="minorHAnsi"/>
          <w:sz w:val="18"/>
          <w:szCs w:val="18"/>
        </w:rPr>
        <w:t>term average</w:t>
      </w:r>
      <w:r w:rsidR="006B7D08">
        <w:rPr>
          <w:rFonts w:asciiTheme="minorHAnsi" w:eastAsia="Cambria" w:hAnsiTheme="minorHAnsi"/>
          <w:sz w:val="18"/>
          <w:szCs w:val="18"/>
        </w:rPr>
        <w:t>”</w:t>
      </w:r>
      <w:r>
        <w:rPr>
          <w:rFonts w:asciiTheme="minorHAnsi" w:eastAsia="Cambria" w:hAnsiTheme="minorHAnsi"/>
          <w:sz w:val="18"/>
          <w:szCs w:val="18"/>
        </w:rPr>
        <w:t>, then user enter value of</w:t>
      </w:r>
      <w:r w:rsidR="006B7D08">
        <w:rPr>
          <w:rFonts w:asciiTheme="minorHAnsi" w:eastAsia="Cambria" w:hAnsiTheme="minorHAnsi"/>
          <w:sz w:val="18"/>
          <w:szCs w:val="18"/>
        </w:rPr>
        <w:t xml:space="preserve"> less than or equal to </w:t>
      </w:r>
      <w:r>
        <w:rPr>
          <w:rFonts w:asciiTheme="minorHAnsi" w:eastAsia="Cambria" w:hAnsiTheme="minorHAnsi"/>
          <w:sz w:val="18"/>
          <w:szCs w:val="18"/>
        </w:rPr>
        <w:t>60</w:t>
      </w:r>
      <w:r w:rsidR="006849B6">
        <w:rPr>
          <w:rFonts w:asciiTheme="minorHAnsi" w:eastAsia="Cambria" w:hAnsiTheme="minorHAnsi"/>
          <w:sz w:val="18"/>
          <w:szCs w:val="18"/>
        </w:rPr>
        <w:t xml:space="preserve"> for each installed ventilation fan.</w:t>
      </w:r>
    </w:p>
    <w:p w14:paraId="7829189A" w14:textId="77777777" w:rsidR="006B7D08" w:rsidRDefault="006B7D08"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w:t>
      </w:r>
      <w:r w:rsidR="00F967F2">
        <w:rPr>
          <w:rFonts w:asciiTheme="minorHAnsi" w:eastAsia="Cambria" w:hAnsiTheme="minorHAnsi"/>
          <w:sz w:val="18"/>
          <w:szCs w:val="18"/>
        </w:rPr>
        <w:t xml:space="preserve">to </w:t>
      </w:r>
      <w:r>
        <w:rPr>
          <w:rFonts w:asciiTheme="minorHAnsi" w:eastAsia="Cambria" w:hAnsiTheme="minorHAnsi"/>
          <w:sz w:val="18"/>
          <w:szCs w:val="18"/>
        </w:rPr>
        <w:t xml:space="preserve">enter CFM value from test </w:t>
      </w:r>
      <w:r w:rsidR="00F967F2">
        <w:rPr>
          <w:rFonts w:asciiTheme="minorHAnsi" w:eastAsia="Cambria" w:hAnsiTheme="minorHAnsi"/>
          <w:sz w:val="18"/>
          <w:szCs w:val="18"/>
        </w:rPr>
        <w:t xml:space="preserve">procedures described in </w:t>
      </w:r>
      <w:r>
        <w:rPr>
          <w:rFonts w:asciiTheme="minorHAnsi" w:eastAsia="Cambria" w:hAnsiTheme="minorHAnsi"/>
          <w:sz w:val="18"/>
          <w:szCs w:val="18"/>
        </w:rPr>
        <w:t>RA3.</w:t>
      </w:r>
      <w:r w:rsidR="00F967F2">
        <w:rPr>
          <w:rFonts w:asciiTheme="minorHAnsi" w:eastAsia="Cambria" w:hAnsiTheme="minorHAnsi"/>
          <w:sz w:val="18"/>
          <w:szCs w:val="18"/>
        </w:rPr>
        <w:t>7.4 for e</w:t>
      </w:r>
      <w:r>
        <w:rPr>
          <w:rFonts w:asciiTheme="minorHAnsi" w:eastAsia="Cambria" w:hAnsiTheme="minorHAnsi"/>
          <w:sz w:val="18"/>
          <w:szCs w:val="18"/>
        </w:rPr>
        <w:t>ach installed ventilation fan</w:t>
      </w:r>
      <w:r w:rsidR="006849B6">
        <w:rPr>
          <w:rFonts w:asciiTheme="minorHAnsi" w:eastAsia="Cambria" w:hAnsiTheme="minorHAnsi"/>
          <w:sz w:val="18"/>
          <w:szCs w:val="18"/>
        </w:rPr>
        <w:t>.</w:t>
      </w:r>
    </w:p>
    <w:p w14:paraId="7829189B" w14:textId="77777777" w:rsidR="006849B6" w:rsidRDefault="006849B6"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7829189C" w14:textId="7E65A7C6" w:rsidR="00571B10" w:rsidRDefault="00264FF9">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Total installed </w:t>
      </w:r>
      <w:r w:rsidR="00234ADD">
        <w:rPr>
          <w:rFonts w:asciiTheme="minorHAnsi" w:eastAsia="Cambria" w:hAnsiTheme="minorHAnsi"/>
          <w:sz w:val="18"/>
          <w:szCs w:val="18"/>
        </w:rPr>
        <w:t xml:space="preserve">equivalent </w:t>
      </w:r>
      <w:r>
        <w:rPr>
          <w:rFonts w:asciiTheme="minorHAnsi" w:eastAsia="Cambria" w:hAnsiTheme="minorHAnsi"/>
          <w:sz w:val="18"/>
          <w:szCs w:val="18"/>
        </w:rPr>
        <w:t>continuous ventilation CFM is automatically calculated based on the installed ventilation fans.</w:t>
      </w:r>
    </w:p>
    <w:p w14:paraId="7829189D" w14:textId="1F22857A" w:rsidR="004D1E0E" w:rsidRDefault="004D1E0E">
      <w:pPr>
        <w:rPr>
          <w:rFonts w:asciiTheme="minorHAnsi" w:eastAsia="Cambria" w:hAnsiTheme="minorHAnsi"/>
          <w:sz w:val="18"/>
          <w:szCs w:val="18"/>
        </w:rPr>
      </w:pPr>
    </w:p>
    <w:p w14:paraId="7829189E"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r w:rsidRPr="00CA3598">
        <w:rPr>
          <w:rFonts w:asciiTheme="minorHAnsi" w:eastAsia="Cambria" w:hAnsiTheme="minorHAnsi"/>
          <w:b/>
          <w:sz w:val="18"/>
          <w:szCs w:val="18"/>
        </w:rPr>
        <w:t xml:space="preserve"> Additional Envelope Requirements</w:t>
      </w:r>
    </w:p>
    <w:p w14:paraId="7829189F" w14:textId="77777777" w:rsidR="00571B10" w:rsidRDefault="00CA3598">
      <w:pPr>
        <w:pStyle w:val="ListParagraph"/>
        <w:numPr>
          <w:ilvl w:val="0"/>
          <w:numId w:val="32"/>
        </w:numPr>
        <w:rPr>
          <w:rFonts w:asciiTheme="minorHAnsi" w:eastAsia="Cambria" w:hAnsiTheme="minorHAnsi"/>
          <w:sz w:val="18"/>
          <w:szCs w:val="18"/>
        </w:rPr>
      </w:pPr>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p>
    <w:p w14:paraId="782918A0" w14:textId="77777777" w:rsidR="00571B10" w:rsidRDefault="00571B10">
      <w:pPr>
        <w:rPr>
          <w:rFonts w:asciiTheme="minorHAnsi" w:eastAsia="Cambria" w:hAnsiTheme="minorHAnsi"/>
          <w:sz w:val="18"/>
          <w:szCs w:val="18"/>
        </w:rPr>
      </w:pPr>
    </w:p>
    <w:p w14:paraId="782918A1"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r w:rsidR="007715C6" w:rsidRPr="007715C6">
        <w:t xml:space="preserve"> </w:t>
      </w:r>
      <w:r w:rsidR="007715C6" w:rsidRPr="007715C6">
        <w:rPr>
          <w:rFonts w:asciiTheme="minorHAnsi" w:eastAsia="Cambria" w:hAnsiTheme="minorHAnsi"/>
          <w:b/>
          <w:sz w:val="18"/>
          <w:szCs w:val="18"/>
        </w:rPr>
        <w:t>Additional Central Ventilation System Balancing Requirements</w:t>
      </w:r>
    </w:p>
    <w:p w14:paraId="782918A2" w14:textId="77777777" w:rsidR="00571B10" w:rsidRDefault="00264FF9">
      <w:pPr>
        <w:pStyle w:val="ListParagraph"/>
        <w:numPr>
          <w:ilvl w:val="0"/>
          <w:numId w:val="33"/>
        </w:numPr>
        <w:rPr>
          <w:rFonts w:asciiTheme="minorHAnsi" w:eastAsia="Cambria" w:hAnsiTheme="minorHAnsi"/>
          <w:sz w:val="18"/>
          <w:szCs w:val="18"/>
        </w:rPr>
      </w:pPr>
      <w:r>
        <w:rPr>
          <w:rFonts w:asciiTheme="minorHAnsi" w:hAnsiTheme="minorHAnsi"/>
          <w:sz w:val="18"/>
          <w:szCs w:val="18"/>
        </w:rPr>
        <w:t>Maximum Ventilation Flow (CFM): This field is filled out automatically calculated.</w:t>
      </w:r>
    </w:p>
    <w:p w14:paraId="782918A3" w14:textId="77777777" w:rsidR="00571B10" w:rsidRDefault="00571B10">
      <w:pPr>
        <w:pStyle w:val="ListParagraph"/>
        <w:ind w:left="360"/>
        <w:rPr>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562E6AD4"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615"/>
        <w:gridCol w:w="5602"/>
      </w:tblGrid>
      <w:tr w:rsidR="002A1F1B" w:rsidRPr="00D2491C" w14:paraId="782918A9" w14:textId="77777777" w:rsidTr="00067870">
        <w:tc>
          <w:tcPr>
            <w:tcW w:w="11016"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067870">
        <w:trPr>
          <w:trHeight w:val="158"/>
        </w:trPr>
        <w:tc>
          <w:tcPr>
            <w:tcW w:w="799"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
          <w:p w14:paraId="782918AC" w14:textId="4DC5231A"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067870">
        <w:trPr>
          <w:trHeight w:val="158"/>
        </w:trPr>
        <w:tc>
          <w:tcPr>
            <w:tcW w:w="799"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
          <w:p w14:paraId="782918B0" w14:textId="4962184F" w:rsidR="002A1F1B" w:rsidRPr="00F5715E" w:rsidRDefault="00912920" w:rsidP="009C121C">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009C121C" w:rsidRPr="007A5D38" w:rsidDel="009C121C">
              <w:rPr>
                <w:rFonts w:asciiTheme="minorHAnsi" w:hAnsiTheme="minorHAnsi" w:cstheme="minorHAnsi"/>
                <w:sz w:val="18"/>
                <w:szCs w:val="18"/>
              </w:rPr>
              <w:t xml:space="preserve"> </w:t>
            </w:r>
            <w:r>
              <w:rPr>
                <w:rFonts w:asciiTheme="minorHAnsi" w:hAnsiTheme="minorHAnsi"/>
                <w:sz w:val="18"/>
                <w:szCs w:val="18"/>
              </w:rPr>
              <w:t>&gt;&gt;</w:t>
            </w:r>
          </w:p>
        </w:tc>
      </w:tr>
      <w:tr w:rsidR="002A1F1B" w:rsidRPr="00D2491C" w14:paraId="782918B8" w14:textId="77777777" w:rsidTr="00067870">
        <w:trPr>
          <w:trHeight w:val="158"/>
        </w:trPr>
        <w:tc>
          <w:tcPr>
            <w:tcW w:w="799"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
          <w:p w14:paraId="782918B4"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782918B5"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782918B6"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782918B7" w14:textId="0CD20AF3"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300 to &lt; 400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400 to &lt; 700 ft</w:t>
            </w:r>
            <w:r w:rsidR="00B54159">
              <w:rPr>
                <w:rFonts w:asciiTheme="minorHAnsi" w:hAnsiTheme="minorHAnsi" w:cstheme="minorHAnsi"/>
                <w:sz w:val="18"/>
                <w:szCs w:val="18"/>
              </w:rPr>
              <w:t>^</w:t>
            </w:r>
            <w:r w:rsidRPr="007A5D38">
              <w:rPr>
                <w:rFonts w:asciiTheme="minorHAnsi" w:hAnsiTheme="minorHAnsi" w:cstheme="minorHAnsi"/>
                <w:sz w:val="18"/>
                <w:szCs w:val="18"/>
              </w:rPr>
              <w:t>2, and ADU Addition &gt; 700 to &lt; 1000 ft</w:t>
            </w:r>
            <w:r w:rsidR="00B54159">
              <w:rPr>
                <w:rFonts w:asciiTheme="minorHAnsi" w:hAnsiTheme="minorHAnsi" w:cstheme="minorHAnsi"/>
                <w:sz w:val="18"/>
                <w:szCs w:val="18"/>
              </w:rPr>
              <w:t>^</w:t>
            </w:r>
            <w:r w:rsidRPr="007A5D38">
              <w:rPr>
                <w:rFonts w:asciiTheme="minorHAnsi" w:hAnsiTheme="minorHAnsi" w:cstheme="minorHAnsi"/>
                <w:sz w:val="18"/>
                <w:szCs w:val="18"/>
              </w:rPr>
              <w:t>2</w:t>
            </w:r>
            <w:r w:rsidRPr="00F5715E">
              <w:rPr>
                <w:rFonts w:asciiTheme="minorHAnsi" w:hAnsiTheme="minorHAnsi"/>
                <w:sz w:val="18"/>
                <w:szCs w:val="18"/>
                <w:u w:val="single"/>
              </w:rPr>
              <w:t>&gt;&gt;</w:t>
            </w:r>
          </w:p>
        </w:tc>
      </w:tr>
      <w:tr w:rsidR="002A1F1B" w:rsidRPr="00D2491C" w14:paraId="782918BD" w14:textId="77777777" w:rsidTr="00067870">
        <w:trPr>
          <w:trHeight w:val="158"/>
        </w:trPr>
        <w:tc>
          <w:tcPr>
            <w:tcW w:w="799"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
          <w:p w14:paraId="782918BC" w14:textId="37521D9D"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067870">
        <w:trPr>
          <w:trHeight w:val="158"/>
        </w:trPr>
        <w:tc>
          <w:tcPr>
            <w:tcW w:w="799"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
          <w:p w14:paraId="782918C1" w14:textId="6446E7C6"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782918FB" w14:textId="77777777" w:rsidTr="00067870">
        <w:trPr>
          <w:trHeight w:val="158"/>
        </w:trPr>
        <w:tc>
          <w:tcPr>
            <w:tcW w:w="799"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15"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602" w:type="dxa"/>
            <w:tcMar>
              <w:left w:w="72" w:type="dxa"/>
              <w:right w:w="72" w:type="dxa"/>
            </w:tcMar>
          </w:tcPr>
          <w:p w14:paraId="782918F0"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9"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Balanced</w:t>
            </w:r>
          </w:p>
          <w:p w14:paraId="782918F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78291903" w14:textId="77777777" w:rsidTr="00067870">
        <w:trPr>
          <w:trHeight w:val="158"/>
        </w:trPr>
        <w:tc>
          <w:tcPr>
            <w:tcW w:w="799"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15"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02" w:type="dxa"/>
            <w:tcMar>
              <w:left w:w="72" w:type="dxa"/>
              <w:right w:w="72" w:type="dxa"/>
            </w:tcMar>
          </w:tcPr>
          <w:p w14:paraId="782918FE" w14:textId="77777777" w:rsidR="00EE3065" w:rsidRPr="00D12B47"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p>
          <w:p w14:paraId="782918FF" w14:textId="58CEAB24" w:rsidR="00EE3065" w:rsidRPr="00D12B47" w:rsidDel="00FE74FD" w:rsidRDefault="00EE3065">
            <w:pPr>
              <w:rPr>
                <w:del w:id="135" w:author="Markstrum, Alexis@Energy" w:date="2019-10-03T09:29:00Z"/>
                <w:rFonts w:asciiTheme="minorHAnsi" w:hAnsiTheme="minorHAnsi" w:cstheme="minorHAnsi"/>
                <w:sz w:val="18"/>
                <w:szCs w:val="18"/>
              </w:rPr>
            </w:pPr>
            <w:r w:rsidRPr="00D12B47">
              <w:rPr>
                <w:rFonts w:asciiTheme="minorHAnsi" w:hAnsiTheme="minorHAnsi" w:cstheme="minorHAnsi"/>
                <w:sz w:val="18"/>
                <w:szCs w:val="18"/>
              </w:rPr>
              <w:t xml:space="preserve">**Short-Term Average; </w:t>
            </w:r>
            <w:del w:id="136" w:author="Markstrum, Alexis@Energy" w:date="2019-10-03T09:29:00Z">
              <w:r w:rsidRPr="00D12B47" w:rsidDel="00FE74FD">
                <w:rPr>
                  <w:rFonts w:asciiTheme="minorHAnsi" w:hAnsiTheme="minorHAnsi" w:cstheme="minorHAnsi"/>
                  <w:sz w:val="18"/>
                  <w:szCs w:val="18"/>
                </w:rPr>
                <w:delText>or</w:delText>
              </w:r>
            </w:del>
          </w:p>
          <w:p w14:paraId="78291900" w14:textId="0CFD2A37" w:rsidR="00EE3065" w:rsidRPr="00D12B47" w:rsidDel="00FE74FD" w:rsidRDefault="00EE3065">
            <w:pPr>
              <w:rPr>
                <w:del w:id="137" w:author="Markstrum, Alexis@Energy" w:date="2019-10-03T09:29:00Z"/>
                <w:rFonts w:asciiTheme="minorHAnsi" w:hAnsiTheme="minorHAnsi" w:cstheme="minorHAnsi"/>
                <w:sz w:val="18"/>
                <w:szCs w:val="18"/>
              </w:rPr>
            </w:pPr>
            <w:del w:id="138" w:author="Markstrum, Alexis@Energy" w:date="2019-10-03T09:29:00Z">
              <w:r w:rsidRPr="00D12B47" w:rsidDel="00FE74FD">
                <w:rPr>
                  <w:rFonts w:asciiTheme="minorHAnsi" w:hAnsiTheme="minorHAnsi" w:cstheme="minorHAnsi"/>
                  <w:sz w:val="18"/>
                  <w:szCs w:val="18"/>
                </w:rPr>
                <w:delText>**Scheduled; or</w:delText>
              </w:r>
            </w:del>
          </w:p>
          <w:p w14:paraId="78291901" w14:textId="7DB827A3" w:rsidR="00EE3065" w:rsidRPr="00D12B47" w:rsidRDefault="00EE3065">
            <w:pPr>
              <w:rPr>
                <w:rFonts w:asciiTheme="minorHAnsi" w:hAnsiTheme="minorHAnsi" w:cstheme="minorHAnsi"/>
                <w:sz w:val="18"/>
                <w:szCs w:val="18"/>
              </w:rPr>
            </w:pPr>
            <w:del w:id="139" w:author="Markstrum, Alexis@Energy" w:date="2019-10-03T09:29:00Z">
              <w:r w:rsidRPr="00D12B47" w:rsidDel="00FE74FD">
                <w:rPr>
                  <w:rFonts w:asciiTheme="minorHAnsi" w:hAnsiTheme="minorHAnsi" w:cstheme="minorHAnsi"/>
                  <w:sz w:val="18"/>
                  <w:szCs w:val="18"/>
                </w:rPr>
                <w:delText>**Real-time Control</w:delText>
              </w:r>
            </w:del>
            <w:r w:rsidRPr="00D12B47">
              <w:rPr>
                <w:rFonts w:asciiTheme="minorHAnsi" w:hAnsiTheme="minorHAnsi" w:cstheme="minorHAnsi"/>
                <w:sz w:val="18"/>
                <w:szCs w:val="18"/>
              </w:rPr>
              <w:br/>
            </w:r>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r w:rsidR="00905F19" w:rsidRPr="00D12B47">
              <w:rPr>
                <w:rFonts w:asciiTheme="minorHAnsi" w:hAnsiTheme="minorHAnsi" w:cstheme="minorHAnsi"/>
                <w:sz w:val="18"/>
                <w:szCs w:val="18"/>
              </w:rPr>
              <w:t>A</w:t>
            </w:r>
            <w:r w:rsidR="00905F19">
              <w:rPr>
                <w:rFonts w:asciiTheme="minorHAnsi" w:hAnsiTheme="minorHAnsi" w:cstheme="minorHAnsi"/>
                <w:sz w:val="18"/>
                <w:szCs w:val="18"/>
              </w:rPr>
              <w:t>06</w:t>
            </w:r>
            <w:r w:rsidRPr="00D12B47">
              <w:rPr>
                <w:rFonts w:asciiTheme="minorHAnsi" w:hAnsiTheme="minorHAnsi" w:cstheme="minorHAnsi"/>
                <w:sz w:val="18"/>
                <w:szCs w:val="18"/>
              </w:rPr>
              <w:t>) = Central Fan Integrated &amp; “Ventilation Operation Schedule” (</w:t>
            </w:r>
            <w:r w:rsidR="00905F19" w:rsidRPr="00D12B47">
              <w:rPr>
                <w:rFonts w:asciiTheme="minorHAnsi" w:hAnsiTheme="minorHAnsi" w:cstheme="minorHAnsi"/>
                <w:sz w:val="18"/>
                <w:szCs w:val="18"/>
              </w:rPr>
              <w:t>A</w:t>
            </w:r>
            <w:r w:rsidR="00905F19">
              <w:rPr>
                <w:rFonts w:asciiTheme="minorHAnsi" w:hAnsiTheme="minorHAnsi" w:cstheme="minorHAnsi"/>
                <w:sz w:val="18"/>
                <w:szCs w:val="18"/>
              </w:rPr>
              <w:t>07</w:t>
            </w:r>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067870">
        <w:trPr>
          <w:trHeight w:val="158"/>
        </w:trPr>
        <w:tc>
          <w:tcPr>
            <w:tcW w:w="799"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615"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602" w:type="dxa"/>
            <w:tcMar>
              <w:left w:w="72" w:type="dxa"/>
              <w:right w:w="72" w:type="dxa"/>
            </w:tcMar>
          </w:tcPr>
          <w:p w14:paraId="7829191E"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7829191F" w14:textId="4631A5A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if “Building Type” (A02) = Single Family Detached or Single Family Attached and “Ventilation System Type” (A</w:t>
            </w:r>
            <w:r w:rsidR="00B54159">
              <w:rPr>
                <w:rFonts w:asciiTheme="minorHAnsi" w:hAnsiTheme="minorHAnsi" w:cstheme="minorHAnsi"/>
                <w:sz w:val="18"/>
                <w:szCs w:val="18"/>
              </w:rPr>
              <w:t>06</w:t>
            </w:r>
            <w:r w:rsidRPr="00D12B47">
              <w:rPr>
                <w:rFonts w:asciiTheme="minorHAnsi" w:hAnsiTheme="minorHAnsi" w:cstheme="minorHAnsi"/>
                <w:sz w:val="18"/>
                <w:szCs w:val="18"/>
              </w:rPr>
              <w:t>) = Supply, Exhaust, Balanced, Balanced – ERV, Balanced – HRV, or Central Fan Integrated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Continuous, or Short-Term Average then display method:</w:t>
            </w:r>
          </w:p>
          <w:p w14:paraId="78291920" w14:textId="77777777"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**27a – Single Family Attached/Detached Ventilation;</w:t>
            </w:r>
          </w:p>
          <w:p w14:paraId="78291929" w14:textId="52349C48"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Else if “Building Type” (A02) = Single Family Detached, Single Family Attached, or Multifamily and “Ventilation System Type” (A12) = Supply, Exhaust, Balanced, Balanced – ERV, Balanced – HRV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Scheduled or Real-Time Control, then display method:</w:t>
            </w:r>
          </w:p>
          <w:p w14:paraId="7829192A" w14:textId="35CB9ED5" w:rsidR="00EE3065"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Pr="00D12B47">
              <w:rPr>
                <w:rFonts w:asciiTheme="minorHAnsi" w:hAnsiTheme="minorHAnsi" w:cstheme="minorHAnsi"/>
                <w:b/>
                <w:sz w:val="18"/>
                <w:szCs w:val="18"/>
              </w:rPr>
              <w:t xml:space="preserve"> – Scheduled or Real-Time Control Ventilation System;</w:t>
            </w:r>
          </w:p>
          <w:p w14:paraId="162D4AD3" w14:textId="6C17C221" w:rsidR="00F55BE3" w:rsidRPr="00D12B47" w:rsidRDefault="00F55BE3" w:rsidP="00F55BE3">
            <w:pPr>
              <w:rPr>
                <w:rFonts w:asciiTheme="minorHAnsi" w:hAnsiTheme="minorHAnsi" w:cstheme="minorHAnsi"/>
                <w:sz w:val="18"/>
                <w:szCs w:val="18"/>
              </w:rPr>
            </w:pPr>
            <w:r w:rsidRPr="00D12B47">
              <w:rPr>
                <w:rFonts w:asciiTheme="minorHAnsi" w:hAnsiTheme="minorHAnsi" w:cstheme="minorHAnsi"/>
                <w:sz w:val="18"/>
                <w:szCs w:val="18"/>
              </w:rPr>
              <w:t>Else if “Building Type” (A02) = Multifamily</w:t>
            </w:r>
            <w:ins w:id="140" w:author="Markstrum, Alexis@Energy" w:date="2019-10-02T08:33:00Z">
              <w:r w:rsidR="00A31D09">
                <w:rPr>
                  <w:rFonts w:asciiTheme="minorHAnsi" w:hAnsiTheme="minorHAnsi" w:cstheme="minorHAnsi"/>
                  <w:sz w:val="18"/>
                  <w:szCs w:val="18"/>
                </w:rPr>
                <w:t xml:space="preserve"> </w:t>
              </w:r>
              <w:r w:rsidR="00A31D09" w:rsidRPr="00F156EB">
                <w:rPr>
                  <w:rFonts w:ascii="Calibri" w:eastAsia="Calibri" w:hAnsi="Calibri"/>
                  <w:sz w:val="18"/>
                  <w:szCs w:val="18"/>
                </w:rPr>
                <w:t>and</w:t>
              </w:r>
              <w:r w:rsidR="00A31D09" w:rsidRPr="00F156EB">
                <w:rPr>
                  <w:rFonts w:ascii="Calibri" w:eastAsia="Calibri" w:hAnsi="Calibri"/>
                  <w:sz w:val="22"/>
                  <w:szCs w:val="22"/>
                </w:rPr>
                <w:t xml:space="preserve"> </w:t>
              </w:r>
              <w:r w:rsidR="00A31D09" w:rsidRPr="00F156EB">
                <w:rPr>
                  <w:rFonts w:ascii="Calibri" w:eastAsia="Calibri" w:hAnsi="Calibri" w:cs="Calibri"/>
                  <w:sz w:val="18"/>
                  <w:szCs w:val="18"/>
                </w:rPr>
                <w:t>“Ventilation System Type” (A06) = Central Ventilation System – Supply</w:t>
              </w:r>
              <w:r w:rsidR="00A31D09" w:rsidRPr="00F156EB">
                <w:rPr>
                  <w:rFonts w:ascii="Calibri" w:eastAsia="Calibri" w:hAnsi="Calibri"/>
                  <w:sz w:val="18"/>
                  <w:szCs w:val="18"/>
                </w:rPr>
                <w:t>, Central Ventilation System – Exhaust, or Central Ventilation System – Balanced</w:t>
              </w:r>
            </w:ins>
            <w:r w:rsidRPr="00D12B47">
              <w:rPr>
                <w:rFonts w:asciiTheme="minorHAnsi" w:hAnsiTheme="minorHAnsi" w:cstheme="minorHAnsi"/>
                <w:sz w:val="18"/>
                <w:szCs w:val="18"/>
              </w:rPr>
              <w:t>, then display method:</w:t>
            </w:r>
          </w:p>
          <w:p w14:paraId="61CBC499" w14:textId="77777777" w:rsidR="00425839" w:rsidRDefault="00F55BE3" w:rsidP="00EE3065">
            <w:pPr>
              <w:rPr>
                <w:rFonts w:asciiTheme="minorHAnsi" w:hAnsiTheme="minorHAnsi" w:cstheme="minorHAnsi"/>
                <w:b/>
                <w:sz w:val="18"/>
                <w:szCs w:val="18"/>
              </w:rPr>
            </w:pPr>
            <w:r w:rsidRPr="00D12B47">
              <w:rPr>
                <w:rFonts w:asciiTheme="minorHAnsi" w:hAnsiTheme="minorHAnsi" w:cstheme="minorHAnsi"/>
                <w:b/>
                <w:sz w:val="18"/>
                <w:szCs w:val="18"/>
              </w:rPr>
              <w:t>**27b – Multifamily</w:t>
            </w:r>
          </w:p>
          <w:p w14:paraId="7829192C" w14:textId="754DAB09" w:rsidR="00571B10" w:rsidRDefault="00EE3065">
            <w:pPr>
              <w:rPr>
                <w:rFonts w:asciiTheme="minorHAnsi" w:hAnsiTheme="minorHAnsi" w:cstheme="minorHAnsi"/>
                <w:sz w:val="18"/>
                <w:szCs w:val="18"/>
              </w:rPr>
            </w:pPr>
            <w:r w:rsidRPr="00D12B47">
              <w:rPr>
                <w:rFonts w:asciiTheme="minorHAnsi" w:hAnsiTheme="minorHAnsi" w:cstheme="minorHAnsi"/>
                <w:b/>
                <w:sz w:val="18"/>
                <w:szCs w:val="18"/>
              </w:rPr>
              <w:t>&gt;&gt;</w:t>
            </w:r>
          </w:p>
        </w:tc>
      </w:tr>
      <w:tr w:rsidR="00EE3065" w:rsidRPr="00D2491C" w14:paraId="78291944" w14:textId="77777777" w:rsidTr="00067870">
        <w:trPr>
          <w:trHeight w:val="158"/>
        </w:trPr>
        <w:tc>
          <w:tcPr>
            <w:tcW w:w="11016" w:type="dxa"/>
            <w:gridSpan w:val="3"/>
            <w:vAlign w:val="center"/>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3CA0479D"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8F10D8">
              <w:rPr>
                <w:rFonts w:asciiTheme="minorHAnsi" w:hAnsiTheme="minorHAnsi"/>
                <w:b/>
                <w:szCs w:val="18"/>
              </w:rPr>
              <w:t>b</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8F10D8">
              <w:rPr>
                <w:rFonts w:asciiTheme="minorHAnsi" w:hAnsiTheme="minorHAnsi"/>
                <w:b/>
                <w:szCs w:val="18"/>
              </w:rPr>
              <w:t>Multifamily</w:t>
            </w:r>
            <w:r w:rsidR="007715C6">
              <w:rPr>
                <w:rFonts w:asciiTheme="minorHAnsi" w:hAnsiTheme="minorHAnsi"/>
                <w:b/>
                <w:szCs w:val="18"/>
              </w:rPr>
              <w:t xml:space="preserve"> </w:t>
            </w:r>
            <w:r w:rsidR="008F10D8" w:rsidRPr="008F10D8">
              <w:rPr>
                <w:rFonts w:asciiTheme="minorHAnsi" w:hAnsiTheme="minorHAnsi"/>
                <w:b/>
                <w:szCs w:val="18"/>
              </w:rPr>
              <w:t>Ventilation</w:t>
            </w:r>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725"/>
        <w:gridCol w:w="5698"/>
      </w:tblGrid>
      <w:tr w:rsidR="00F51F71" w:rsidRPr="00CB00C9" w14:paraId="78291956" w14:textId="77777777" w:rsidTr="008F10D8">
        <w:tc>
          <w:tcPr>
            <w:tcW w:w="11016" w:type="dxa"/>
            <w:gridSpan w:val="3"/>
          </w:tcPr>
          <w:p w14:paraId="78291954" w14:textId="77777777" w:rsidR="00F51F71" w:rsidRPr="0029047D" w:rsidRDefault="00F51F71" w:rsidP="003A7CD3">
            <w:pPr>
              <w:keepNext/>
              <w:rPr>
                <w:rFonts w:asciiTheme="minorHAnsi" w:hAnsiTheme="minorHAnsi"/>
                <w:b/>
                <w:szCs w:val="18"/>
              </w:rPr>
            </w:pPr>
            <w:r w:rsidRPr="0029047D">
              <w:rPr>
                <w:rFonts w:asciiTheme="minorHAnsi" w:hAnsiTheme="minorHAnsi"/>
                <w:b/>
                <w:szCs w:val="18"/>
              </w:rPr>
              <w:t>B. Ventilation - Total Ventilation Rate</w:t>
            </w:r>
          </w:p>
          <w:p w14:paraId="78291955"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7829195A" w14:textId="77777777" w:rsidTr="008F10D8">
        <w:tc>
          <w:tcPr>
            <w:tcW w:w="593" w:type="dxa"/>
            <w:vAlign w:val="center"/>
          </w:tcPr>
          <w:p w14:paraId="78291957"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958"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959" w14:textId="7EED7BD3" w:rsidR="00F51F71" w:rsidRPr="007F6151" w:rsidRDefault="00F51F71" w:rsidP="00B54159">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r w:rsidR="00B54159">
              <w:rPr>
                <w:rFonts w:asciiTheme="minorHAnsi" w:hAnsiTheme="minorHAnsi"/>
                <w:sz w:val="18"/>
                <w:szCs w:val="18"/>
              </w:rPr>
              <w:t>150.0-B</w:t>
            </w:r>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sidR="001238D0">
              <w:rPr>
                <w:rFonts w:asciiTheme="minorHAnsi" w:hAnsiTheme="minorHAnsi"/>
                <w:sz w:val="18"/>
                <w:szCs w:val="18"/>
              </w:rPr>
              <w:t>“</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001238D0">
              <w:rPr>
                <w:rFonts w:asciiTheme="minorHAnsi" w:hAnsiTheme="minorHAnsi"/>
                <w:sz w:val="18"/>
                <w:szCs w:val="18"/>
              </w:rPr>
              <w: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001238D0">
              <w:rPr>
                <w:rFonts w:asciiTheme="minorHAnsi" w:hAnsiTheme="minorHAnsi"/>
                <w:sz w:val="18"/>
                <w:szCs w:val="18"/>
              </w:rPr>
              <w:t>)</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c>
          <w:tcPr>
            <w:tcW w:w="11015" w:type="dxa"/>
            <w:gridSpan w:val="5"/>
          </w:tcPr>
          <w:p w14:paraId="7829197A" w14:textId="77777777" w:rsidR="00BA5D81" w:rsidRPr="0029047D" w:rsidRDefault="00BA5D81" w:rsidP="00BA5D8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97B" w14:textId="77777777" w:rsidR="00BA5D81" w:rsidRDefault="00BA5D81" w:rsidP="00BA5D8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BA5D81" w14:paraId="78291982" w14:textId="77777777" w:rsidTr="00BA5D81">
        <w:tc>
          <w:tcPr>
            <w:tcW w:w="2203" w:type="dxa"/>
            <w:vAlign w:val="center"/>
          </w:tcPr>
          <w:p w14:paraId="7829197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7829197E"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7829197F"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78291980"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78291981" w14:textId="77777777" w:rsidR="00BA5D81" w:rsidRPr="00741660" w:rsidRDefault="00BA5D81" w:rsidP="00BA5D81">
            <w:pPr>
              <w:jc w:val="center"/>
              <w:rPr>
                <w:rFonts w:asciiTheme="minorHAnsi" w:hAnsiTheme="minorHAnsi"/>
                <w:sz w:val="18"/>
                <w:szCs w:val="18"/>
              </w:rPr>
            </w:pPr>
            <w:r w:rsidRPr="00741660">
              <w:rPr>
                <w:rFonts w:asciiTheme="minorHAnsi" w:hAnsiTheme="minorHAnsi"/>
                <w:sz w:val="18"/>
                <w:szCs w:val="18"/>
              </w:rPr>
              <w:t>05</w:t>
            </w:r>
          </w:p>
        </w:tc>
      </w:tr>
      <w:tr w:rsidR="00BA5D81" w14:paraId="78291988" w14:textId="77777777" w:rsidTr="00BA5D81">
        <w:tc>
          <w:tcPr>
            <w:tcW w:w="2203" w:type="dxa"/>
            <w:vAlign w:val="bottom"/>
          </w:tcPr>
          <w:p w14:paraId="78291983"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78291984"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78291985"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78291986" w14:textId="77777777" w:rsidR="00BA5D81" w:rsidRPr="00BF496A" w:rsidRDefault="00BA5D81" w:rsidP="00BA5D8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78291987"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BA5D81" w14:paraId="78291990" w14:textId="77777777" w:rsidTr="00BA5D81">
        <w:tc>
          <w:tcPr>
            <w:tcW w:w="2203" w:type="dxa"/>
            <w:vAlign w:val="bottom"/>
          </w:tcPr>
          <w:p w14:paraId="78291989"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 text&gt;&gt;</w:t>
            </w:r>
          </w:p>
        </w:tc>
        <w:tc>
          <w:tcPr>
            <w:tcW w:w="2203" w:type="dxa"/>
            <w:vAlign w:val="bottom"/>
          </w:tcPr>
          <w:p w14:paraId="7829198A"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7829198B" w14:textId="77777777" w:rsidR="00BA5D81" w:rsidRPr="00BF496A" w:rsidRDefault="00BA5D81" w:rsidP="00BA5D81">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(B13) equals Continuous, then value equals 60;</w:t>
            </w:r>
          </w:p>
          <w:p w14:paraId="7829198C" w14:textId="77777777" w:rsidR="00BA5D81" w:rsidRPr="00BF496A" w:rsidRDefault="00BA5D81" w:rsidP="00BA5D81">
            <w:pPr>
              <w:jc w:val="center"/>
              <w:rPr>
                <w:rFonts w:asciiTheme="minorHAnsi" w:hAnsiTheme="minorHAnsi" w:cstheme="minorHAnsi"/>
                <w:sz w:val="18"/>
                <w:szCs w:val="18"/>
              </w:rPr>
            </w:pPr>
          </w:p>
          <w:p w14:paraId="7829198D"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(B13) equals Short Term Average ,then user input value positive integer ≤ 60&gt;&gt;</w:t>
            </w:r>
          </w:p>
        </w:tc>
        <w:tc>
          <w:tcPr>
            <w:tcW w:w="2203" w:type="dxa"/>
            <w:vAlign w:val="bottom"/>
          </w:tcPr>
          <w:p w14:paraId="7829198E"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7829198F" w14:textId="6BE82D85"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AD4907" w:rsidRPr="00AD4907">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BA5D81" w14:paraId="78291996" w14:textId="77777777" w:rsidTr="00BA5D81">
        <w:tc>
          <w:tcPr>
            <w:tcW w:w="2203" w:type="dxa"/>
          </w:tcPr>
          <w:p w14:paraId="78291991" w14:textId="77777777" w:rsidR="00BA5D81" w:rsidRPr="00BF496A" w:rsidRDefault="00BA5D81" w:rsidP="00BA5D81">
            <w:pPr>
              <w:rPr>
                <w:rFonts w:asciiTheme="minorHAnsi" w:hAnsiTheme="minorHAnsi"/>
                <w:sz w:val="18"/>
                <w:szCs w:val="18"/>
              </w:rPr>
            </w:pPr>
          </w:p>
        </w:tc>
        <w:tc>
          <w:tcPr>
            <w:tcW w:w="2203" w:type="dxa"/>
          </w:tcPr>
          <w:p w14:paraId="78291992" w14:textId="77777777" w:rsidR="00BA5D81" w:rsidRPr="00BF496A" w:rsidRDefault="00BA5D81" w:rsidP="00BA5D81">
            <w:pPr>
              <w:rPr>
                <w:rFonts w:asciiTheme="minorHAnsi" w:hAnsiTheme="minorHAnsi"/>
                <w:sz w:val="18"/>
                <w:szCs w:val="18"/>
              </w:rPr>
            </w:pPr>
          </w:p>
        </w:tc>
        <w:tc>
          <w:tcPr>
            <w:tcW w:w="2203" w:type="dxa"/>
          </w:tcPr>
          <w:p w14:paraId="78291993" w14:textId="77777777" w:rsidR="00BA5D81" w:rsidRPr="00BF496A" w:rsidRDefault="00BA5D81" w:rsidP="00BA5D81">
            <w:pPr>
              <w:rPr>
                <w:rFonts w:asciiTheme="minorHAnsi" w:hAnsiTheme="minorHAnsi"/>
                <w:sz w:val="18"/>
                <w:szCs w:val="18"/>
              </w:rPr>
            </w:pPr>
          </w:p>
        </w:tc>
        <w:tc>
          <w:tcPr>
            <w:tcW w:w="2203" w:type="dxa"/>
          </w:tcPr>
          <w:p w14:paraId="78291994" w14:textId="77777777" w:rsidR="00BA5D81" w:rsidRPr="00BF496A" w:rsidRDefault="00BA5D81" w:rsidP="00BA5D81">
            <w:pPr>
              <w:rPr>
                <w:rFonts w:asciiTheme="minorHAnsi" w:hAnsiTheme="minorHAnsi"/>
                <w:sz w:val="18"/>
                <w:szCs w:val="18"/>
              </w:rPr>
            </w:pPr>
          </w:p>
        </w:tc>
        <w:tc>
          <w:tcPr>
            <w:tcW w:w="2203" w:type="dxa"/>
          </w:tcPr>
          <w:p w14:paraId="78291995" w14:textId="77777777" w:rsidR="00BA5D81" w:rsidRPr="00BF496A" w:rsidRDefault="00BA5D81" w:rsidP="00BA5D81">
            <w:pPr>
              <w:rPr>
                <w:rFonts w:asciiTheme="minorHAnsi" w:hAnsiTheme="minorHAnsi"/>
                <w:sz w:val="18"/>
                <w:szCs w:val="18"/>
              </w:rPr>
            </w:pPr>
          </w:p>
        </w:tc>
      </w:tr>
      <w:tr w:rsidR="00BA5D81" w14:paraId="7829199C" w14:textId="77777777" w:rsidTr="00BA5D81">
        <w:tc>
          <w:tcPr>
            <w:tcW w:w="2203" w:type="dxa"/>
          </w:tcPr>
          <w:p w14:paraId="78291997" w14:textId="77777777" w:rsidR="00BA5D81" w:rsidRPr="00BF496A" w:rsidRDefault="00BA5D81" w:rsidP="00BA5D81">
            <w:pPr>
              <w:rPr>
                <w:rFonts w:asciiTheme="minorHAnsi" w:hAnsiTheme="minorHAnsi"/>
                <w:sz w:val="18"/>
                <w:szCs w:val="18"/>
              </w:rPr>
            </w:pPr>
          </w:p>
        </w:tc>
        <w:tc>
          <w:tcPr>
            <w:tcW w:w="2203" w:type="dxa"/>
          </w:tcPr>
          <w:p w14:paraId="78291998" w14:textId="77777777" w:rsidR="00BA5D81" w:rsidRPr="00BF496A" w:rsidRDefault="00BA5D81" w:rsidP="00BA5D81">
            <w:pPr>
              <w:rPr>
                <w:rFonts w:asciiTheme="minorHAnsi" w:hAnsiTheme="minorHAnsi"/>
                <w:sz w:val="18"/>
                <w:szCs w:val="18"/>
              </w:rPr>
            </w:pPr>
          </w:p>
        </w:tc>
        <w:tc>
          <w:tcPr>
            <w:tcW w:w="2203" w:type="dxa"/>
          </w:tcPr>
          <w:p w14:paraId="78291999" w14:textId="77777777" w:rsidR="00BA5D81" w:rsidRPr="00BF496A" w:rsidRDefault="00BA5D81" w:rsidP="00BA5D81">
            <w:pPr>
              <w:rPr>
                <w:rFonts w:asciiTheme="minorHAnsi" w:hAnsiTheme="minorHAnsi"/>
                <w:sz w:val="18"/>
                <w:szCs w:val="18"/>
              </w:rPr>
            </w:pPr>
          </w:p>
        </w:tc>
        <w:tc>
          <w:tcPr>
            <w:tcW w:w="2203" w:type="dxa"/>
          </w:tcPr>
          <w:p w14:paraId="7829199A" w14:textId="77777777" w:rsidR="00BA5D81" w:rsidRPr="00BF496A" w:rsidRDefault="00BA5D81" w:rsidP="00BA5D81">
            <w:pPr>
              <w:rPr>
                <w:rFonts w:asciiTheme="minorHAnsi" w:hAnsiTheme="minorHAnsi"/>
                <w:sz w:val="18"/>
                <w:szCs w:val="18"/>
              </w:rPr>
            </w:pPr>
          </w:p>
        </w:tc>
        <w:tc>
          <w:tcPr>
            <w:tcW w:w="2203" w:type="dxa"/>
          </w:tcPr>
          <w:p w14:paraId="7829199B" w14:textId="77777777" w:rsidR="00BA5D81" w:rsidRPr="00BF496A" w:rsidRDefault="00BA5D81" w:rsidP="00BA5D81">
            <w:pPr>
              <w:rPr>
                <w:rFonts w:asciiTheme="minorHAnsi" w:hAnsiTheme="minorHAnsi"/>
                <w:sz w:val="18"/>
                <w:szCs w:val="18"/>
              </w:rPr>
            </w:pPr>
          </w:p>
        </w:tc>
      </w:tr>
      <w:tr w:rsidR="00BA5D81" w14:paraId="782919A0" w14:textId="77777777" w:rsidTr="00BA5D81">
        <w:tc>
          <w:tcPr>
            <w:tcW w:w="2203" w:type="dxa"/>
            <w:vAlign w:val="bottom"/>
          </w:tcPr>
          <w:p w14:paraId="7829199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7829199E" w14:textId="668C0AE6" w:rsidR="00BA5D81" w:rsidRPr="00BF496A" w:rsidRDefault="00BA5D81"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7829199F" w14:textId="77777777" w:rsidR="00BA5D81" w:rsidRPr="00BF496A" w:rsidRDefault="00BA5D81" w:rsidP="00BA5D81">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782919A1" w14:textId="77777777" w:rsidR="00BA5D81" w:rsidRPr="001B7F7E" w:rsidRDefault="00BA5D81">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c>
          <w:tcPr>
            <w:tcW w:w="11015" w:type="dxa"/>
            <w:gridSpan w:val="3"/>
          </w:tcPr>
          <w:p w14:paraId="782919A2" w14:textId="77777777" w:rsidR="0040533A" w:rsidRDefault="00EA1C0F" w:rsidP="0040533A">
            <w:pPr>
              <w:keepNext/>
              <w:rPr>
                <w:rFonts w:asciiTheme="minorHAnsi" w:hAnsiTheme="minorHAnsi"/>
                <w:b/>
                <w:szCs w:val="18"/>
              </w:rPr>
            </w:pPr>
            <w:r>
              <w:rPr>
                <w:rFonts w:asciiTheme="minorHAnsi" w:hAnsiTheme="minorHAnsi"/>
                <w:b/>
                <w:szCs w:val="18"/>
              </w:rPr>
              <w:t>D</w:t>
            </w:r>
            <w:r w:rsidRPr="00500C2C">
              <w:rPr>
                <w:rFonts w:asciiTheme="minorHAnsi" w:hAnsiTheme="minorHAnsi"/>
                <w:b/>
                <w:szCs w:val="18"/>
              </w:rPr>
              <w:t xml:space="preserve">. </w:t>
            </w:r>
            <w:r w:rsidR="0040533A">
              <w:rPr>
                <w:rFonts w:asciiTheme="minorHAnsi" w:hAnsiTheme="minorHAnsi"/>
                <w:b/>
                <w:szCs w:val="18"/>
              </w:rPr>
              <w:t>Additional Envelope Requirements</w:t>
            </w:r>
          </w:p>
          <w:p w14:paraId="782919A3" w14:textId="1E31E5E1" w:rsidR="00E51FB8" w:rsidRDefault="00CE7AF2">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then display Table D;</w:t>
            </w:r>
            <w:r w:rsidR="00B41DAB">
              <w:rPr>
                <w:rFonts w:asciiTheme="minorHAnsi" w:hAnsiTheme="minorHAnsi" w:cstheme="minorHAnsi"/>
                <w:sz w:val="18"/>
                <w:szCs w:val="18"/>
              </w:rPr>
              <w:t xml:space="preserve"> </w:t>
            </w:r>
            <w:r>
              <w:rPr>
                <w:rFonts w:ascii="Calibri" w:hAnsi="Calibri"/>
                <w:sz w:val="18"/>
                <w:szCs w:val="18"/>
              </w:rPr>
              <w:t xml:space="preserve">Else </w:t>
            </w:r>
            <w:r w:rsidR="00B41DAB" w:rsidRPr="00233996">
              <w:rPr>
                <w:rFonts w:ascii="Calibri" w:hAnsi="Calibri"/>
                <w:sz w:val="18"/>
                <w:szCs w:val="18"/>
              </w:rPr>
              <w:t>display the section does not apply message</w:t>
            </w:r>
            <w:r w:rsidR="00B41DAB">
              <w:rPr>
                <w:rFonts w:ascii="Calibri" w:hAnsi="Calibri"/>
                <w:sz w:val="18"/>
                <w:szCs w:val="18"/>
              </w:rPr>
              <w:t>&gt;&gt;</w:t>
            </w:r>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9A7" w14:textId="77777777" w:rsidR="00EA1C0F" w:rsidRPr="00D2491C" w:rsidRDefault="0040533A" w:rsidP="0040533A">
            <w:pPr>
              <w:keepNext/>
              <w:rPr>
                <w:rFonts w:asciiTheme="minorHAnsi" w:hAnsiTheme="minorHAnsi"/>
                <w:sz w:val="18"/>
                <w:szCs w:val="18"/>
              </w:rPr>
            </w:pPr>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-MCH-24&gt;&gt;</w:t>
            </w:r>
          </w:p>
        </w:tc>
      </w:tr>
    </w:tbl>
    <w:p w14:paraId="782919A9" w14:textId="77777777" w:rsidR="00EA1C0F" w:rsidRPr="001B7F7E" w:rsidRDefault="00EA1C0F">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c>
          <w:tcPr>
            <w:tcW w:w="11016" w:type="dxa"/>
            <w:gridSpan w:val="3"/>
          </w:tcPr>
          <w:p w14:paraId="782919AA" w14:textId="77777777" w:rsidR="00B41DAB" w:rsidRDefault="00B41DAB" w:rsidP="00E51FB8">
            <w:pPr>
              <w:keepNext/>
              <w:rPr>
                <w:rFonts w:asciiTheme="minorHAnsi" w:hAnsiTheme="minorHAnsi"/>
                <w:b/>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Central </w:t>
            </w:r>
            <w:r w:rsidR="00E730EA">
              <w:rPr>
                <w:rFonts w:asciiTheme="minorHAnsi" w:hAnsiTheme="minorHAnsi"/>
                <w:b/>
                <w:szCs w:val="18"/>
              </w:rPr>
              <w:t>V</w:t>
            </w:r>
            <w:r>
              <w:rPr>
                <w:rFonts w:asciiTheme="minorHAnsi" w:hAnsiTheme="minorHAnsi"/>
                <w:b/>
                <w:szCs w:val="18"/>
              </w:rPr>
              <w:t>entilation System</w:t>
            </w:r>
            <w:r w:rsidR="00E730EA">
              <w:rPr>
                <w:rFonts w:asciiTheme="minorHAnsi" w:hAnsiTheme="minorHAnsi"/>
                <w:b/>
                <w:szCs w:val="18"/>
              </w:rPr>
              <w:t xml:space="preserve"> Balancing </w:t>
            </w:r>
            <w:r>
              <w:rPr>
                <w:rFonts w:asciiTheme="minorHAnsi" w:hAnsiTheme="minorHAnsi"/>
                <w:b/>
                <w:szCs w:val="18"/>
              </w:rPr>
              <w:t>Requirements</w:t>
            </w:r>
          </w:p>
          <w:p w14:paraId="782919AB" w14:textId="0322B8F2" w:rsidR="00E51FB8" w:rsidRDefault="00B41DAB">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then display Table 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p>
        </w:tc>
      </w:tr>
      <w:tr w:rsidR="00B41DAB" w:rsidRPr="00D2491C" w14:paraId="782919B0" w14:textId="77777777" w:rsidTr="00E51FB8">
        <w:trPr>
          <w:trHeight w:val="158"/>
        </w:trPr>
        <w:tc>
          <w:tcPr>
            <w:tcW w:w="656" w:type="dxa"/>
            <w:vAlign w:val="center"/>
          </w:tcPr>
          <w:p w14:paraId="782919AD" w14:textId="77777777" w:rsidR="00E51FB8" w:rsidRDefault="00B41DAB">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E" w14:textId="77777777" w:rsidR="00E51FB8" w:rsidRDefault="00E730EA">
            <w:pPr>
              <w:keepNext/>
              <w:rPr>
                <w:rFonts w:asciiTheme="minorHAnsi" w:hAnsiTheme="minorHAnsi"/>
                <w:sz w:val="18"/>
                <w:szCs w:val="18"/>
              </w:rPr>
            </w:pPr>
            <w:r>
              <w:rPr>
                <w:rFonts w:asciiTheme="minorHAnsi" w:hAnsiTheme="minorHAnsi"/>
                <w:sz w:val="18"/>
                <w:szCs w:val="18"/>
              </w:rPr>
              <w:t xml:space="preserve">Maximum Ventilation </w:t>
            </w:r>
            <w:r w:rsidR="005E6F8D">
              <w:rPr>
                <w:rFonts w:asciiTheme="minorHAnsi" w:hAnsiTheme="minorHAnsi"/>
                <w:sz w:val="18"/>
                <w:szCs w:val="18"/>
              </w:rPr>
              <w:t>Flow</w:t>
            </w:r>
            <w:r w:rsidR="007715C6">
              <w:rPr>
                <w:rFonts w:asciiTheme="minorHAnsi" w:hAnsiTheme="minorHAnsi"/>
                <w:sz w:val="18"/>
                <w:szCs w:val="18"/>
              </w:rPr>
              <w:t xml:space="preserve"> (CFM)</w:t>
            </w:r>
          </w:p>
        </w:tc>
        <w:tc>
          <w:tcPr>
            <w:tcW w:w="5637" w:type="dxa"/>
            <w:vAlign w:val="center"/>
          </w:tcPr>
          <w:p w14:paraId="782919AF" w14:textId="77777777" w:rsidR="00E51FB8" w:rsidRDefault="00B41DAB">
            <w:pPr>
              <w:rPr>
                <w:rFonts w:asciiTheme="minorHAnsi" w:hAnsiTheme="minorHAnsi"/>
                <w:sz w:val="18"/>
                <w:szCs w:val="18"/>
              </w:rPr>
            </w:pPr>
            <w:r w:rsidRPr="007A5D38">
              <w:rPr>
                <w:rFonts w:asciiTheme="minorHAnsi" w:hAnsiTheme="minorHAnsi" w:cstheme="minorHAnsi"/>
                <w:sz w:val="18"/>
                <w:szCs w:val="18"/>
              </w:rPr>
              <w:t>&lt;&lt;</w:t>
            </w:r>
            <w:r w:rsidR="00E730EA">
              <w:rPr>
                <w:rFonts w:asciiTheme="minorHAnsi" w:hAnsiTheme="minorHAnsi"/>
                <w:sz w:val="18"/>
                <w:szCs w:val="18"/>
              </w:rPr>
              <w:t xml:space="preserve">calculated field, </w:t>
            </w:r>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(B06) </w:t>
            </w:r>
            <w:r w:rsidR="00E730EA">
              <w:rPr>
                <w:rFonts w:asciiTheme="minorHAnsi" w:hAnsiTheme="minorHAnsi"/>
                <w:sz w:val="18"/>
                <w:szCs w:val="18"/>
              </w:rPr>
              <w:t xml:space="preserve">* </w:t>
            </w:r>
            <w:r w:rsidR="005E6F8D">
              <w:rPr>
                <w:rFonts w:asciiTheme="minorHAnsi" w:hAnsiTheme="minorHAnsi"/>
                <w:sz w:val="18"/>
                <w:szCs w:val="18"/>
              </w:rPr>
              <w:t>1.20</w:t>
            </w:r>
            <w:r>
              <w:rPr>
                <w:rFonts w:asciiTheme="minorHAnsi" w:hAnsiTheme="minorHAnsi" w:cstheme="minorHAnsi"/>
                <w:sz w:val="18"/>
                <w:szCs w:val="18"/>
              </w:rPr>
              <w:t>&gt;&gt;</w:t>
            </w:r>
          </w:p>
        </w:tc>
      </w:tr>
    </w:tbl>
    <w:p w14:paraId="782919B1" w14:textId="04A70932" w:rsidR="00B41DAB" w:rsidRDefault="00B41DAB">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rFonts w:asciiTheme="minorHAnsi" w:hAnsiTheme="minorHAnsi"/>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rFonts w:asciiTheme="minorHAnsi" w:hAnsiTheme="minorHAnsi"/>
                <w:sz w:val="18"/>
                <w:szCs w:val="18"/>
              </w:rPr>
            </w:pPr>
            <w:r w:rsidRPr="00D2491C">
              <w:rPr>
                <w:rFonts w:asciiTheme="minorHAnsi" w:hAnsiTheme="minorHAnsi"/>
                <w:sz w:val="18"/>
                <w:szCs w:val="18"/>
              </w:rPr>
              <w:t>01</w:t>
            </w:r>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 (</w:t>
            </w:r>
            <w:r w:rsidRPr="00C27BAB">
              <w:rPr>
                <w:rFonts w:asciiTheme="minorHAnsi" w:hAnsiTheme="minorHAnsi"/>
                <w:sz w:val="18"/>
                <w:szCs w:val="18"/>
              </w:rPr>
              <w:t>A02</w:t>
            </w:r>
            <w:r>
              <w:rPr>
                <w:rFonts w:asciiTheme="minorHAnsi" w:hAnsiTheme="minorHAnsi"/>
                <w:sz w:val="18"/>
                <w:szCs w:val="18"/>
              </w:rPr>
              <w:t>)</w:t>
            </w:r>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p>
          <w:p w14:paraId="66A11092" w14:textId="77777777" w:rsidR="00505DD6" w:rsidRDefault="00505DD6" w:rsidP="001238D0">
            <w:pPr>
              <w:keepNext/>
              <w:rPr>
                <w:rFonts w:asciiTheme="minorHAnsi" w:hAnsiTheme="minorHAnsi"/>
                <w:sz w:val="18"/>
                <w:szCs w:val="18"/>
              </w:rPr>
            </w:pPr>
          </w:p>
          <w:p w14:paraId="05997960" w14:textId="45273F3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w:t>
            </w:r>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 xml:space="preserve">Total </w:t>
            </w:r>
            <w:r>
              <w:rPr>
                <w:rFonts w:asciiTheme="minorHAnsi" w:hAnsiTheme="minorHAnsi"/>
                <w:sz w:val="18"/>
                <w:szCs w:val="18"/>
              </w:rPr>
              <w:t>Required Ventilation Rate” (B0</w:t>
            </w:r>
            <w:r w:rsidR="00505DD6">
              <w:rPr>
                <w:rFonts w:asciiTheme="minorHAnsi" w:hAnsiTheme="minorHAnsi"/>
                <w:sz w:val="18"/>
                <w:szCs w:val="18"/>
              </w:rPr>
              <w:t>1</w:t>
            </w:r>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BD1FD43" w14:textId="53FF8F2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“Total Required Ventilation Rate” (B01)</w:t>
            </w:r>
            <w:r>
              <w:rPr>
                <w:rFonts w:asciiTheme="minorHAnsi" w:hAnsiTheme="minorHAnsi"/>
                <w:sz w:val="18"/>
                <w:szCs w:val="18"/>
              </w:rPr>
              <w:t xml:space="preserve"> and the “</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71EDE5AD" w14:textId="11869D0A"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0840B5">
              <w:rPr>
                <w:rFonts w:asciiTheme="minorHAnsi" w:hAnsiTheme="minorHAnsi"/>
                <w:sz w:val="18"/>
                <w:szCs w:val="18"/>
              </w:rPr>
              <w:t xml:space="preserve"> </w:t>
            </w:r>
            <w:r>
              <w:rPr>
                <w:rFonts w:asciiTheme="minorHAnsi" w:hAnsiTheme="minorHAnsi"/>
                <w:sz w:val="18"/>
                <w:szCs w:val="18"/>
              </w:rPr>
              <w:t>(</w:t>
            </w:r>
            <w:r w:rsidR="00B54159">
              <w:rPr>
                <w:rFonts w:asciiTheme="minorHAnsi" w:hAnsiTheme="minorHAnsi"/>
                <w:sz w:val="18"/>
                <w:szCs w:val="18"/>
              </w:rPr>
              <w:t>D</w:t>
            </w:r>
            <w:r>
              <w:rPr>
                <w:rFonts w:asciiTheme="minorHAnsi" w:hAnsiTheme="minorHAnsi"/>
                <w:sz w:val="18"/>
                <w:szCs w:val="18"/>
              </w:rPr>
              <w:t xml:space="preserve">01) </w:t>
            </w:r>
            <w:r w:rsidR="000840B5">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CF2R-MCH-24), </w:t>
            </w:r>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4E91253E" w14:textId="2E455B38"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FE7ABA">
              <w:rPr>
                <w:rFonts w:asciiTheme="minorHAnsi" w:hAnsiTheme="minorHAnsi"/>
                <w:sz w:val="18"/>
                <w:szCs w:val="18"/>
              </w:rPr>
              <w:t>D</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“Target dwelling unit compartmentalization leakage” (taken from CF2R-MCH-24),</w:t>
            </w:r>
            <w:r>
              <w:rPr>
                <w:rFonts w:asciiTheme="minorHAnsi" w:hAnsi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 (C06)</w:t>
            </w:r>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9AC1165" w14:textId="42C87BCE" w:rsidR="001238D0" w:rsidRDefault="001238D0" w:rsidP="001238D0">
            <w:pPr>
              <w:rPr>
                <w:rFonts w:asciiTheme="minorHAnsi" w:hAnsiTheme="minorHAnsi"/>
                <w:sz w:val="18"/>
                <w:szCs w:val="18"/>
              </w:rPr>
            </w:pPr>
            <w:r>
              <w:rPr>
                <w:rFonts w:asciiTheme="minorHAnsi" w:hAnsiTheme="minorHAnsi"/>
                <w:sz w:val="18"/>
                <w:szCs w:val="18"/>
              </w:rPr>
              <w:t>Else display text: "Building Fails Mechanical Ventilation Rate Test"</w:t>
            </w:r>
            <w:r w:rsidRPr="00D2491C">
              <w:rPr>
                <w:rFonts w:asciiTheme="minorHAnsi" w:hAnsiTheme="minorHAnsi"/>
                <w:sz w:val="18"/>
                <w:szCs w:val="18"/>
              </w:rPr>
              <w:t>&gt;&gt;</w:t>
            </w:r>
          </w:p>
        </w:tc>
      </w:tr>
    </w:tbl>
    <w:p w14:paraId="6BFE4BE3" w14:textId="77777777" w:rsidR="00C954E0" w:rsidRDefault="00C954E0">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954E0" w:rsidRPr="0084687D" w14:paraId="64528C61" w14:textId="77777777" w:rsidTr="00465FDE">
        <w:trPr>
          <w:cantSplit/>
          <w:trHeight w:val="432"/>
        </w:trPr>
        <w:tc>
          <w:tcPr>
            <w:tcW w:w="5000" w:type="pct"/>
            <w:gridSpan w:val="2"/>
            <w:vAlign w:val="center"/>
          </w:tcPr>
          <w:p w14:paraId="367948E0" w14:textId="2FAEF99D" w:rsidR="00C954E0" w:rsidRPr="00AD610F" w:rsidRDefault="00C954E0" w:rsidP="00465FDE">
            <w:pPr>
              <w:keepNext/>
              <w:rPr>
                <w:rFonts w:ascii="Calibri" w:hAnsi="Calibri"/>
                <w:b/>
                <w:szCs w:val="18"/>
              </w:rPr>
            </w:pPr>
            <w:r>
              <w:rPr>
                <w:rFonts w:ascii="Calibri" w:hAnsi="Calibri"/>
                <w:b/>
                <w:szCs w:val="18"/>
              </w:rPr>
              <w:t>G</w:t>
            </w:r>
            <w:r w:rsidRPr="00AD610F">
              <w:rPr>
                <w:rFonts w:ascii="Calibri" w:hAnsi="Calibri"/>
                <w:b/>
                <w:szCs w:val="18"/>
              </w:rPr>
              <w:t>. Determination of HERS Verification Compliance</w:t>
            </w:r>
          </w:p>
          <w:p w14:paraId="65ED86A0" w14:textId="77777777" w:rsidR="00C954E0" w:rsidRPr="0084687D" w:rsidRDefault="00C954E0" w:rsidP="00465FDE">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C954E0" w:rsidRPr="0084687D" w14:paraId="3E57499C" w14:textId="77777777" w:rsidTr="00465FDE">
        <w:trPr>
          <w:cantSplit/>
          <w:trHeight w:val="144"/>
        </w:trPr>
        <w:tc>
          <w:tcPr>
            <w:tcW w:w="253" w:type="pct"/>
            <w:vAlign w:val="center"/>
          </w:tcPr>
          <w:p w14:paraId="4DE0406D" w14:textId="77777777" w:rsidR="00C954E0" w:rsidRPr="0084687D" w:rsidDel="00C76C40" w:rsidRDefault="00C954E0" w:rsidP="00465FDE">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2F14719C" w14:textId="0DB07959" w:rsidR="00C954E0" w:rsidRPr="0084687D" w:rsidRDefault="00C954E0" w:rsidP="00CD498F">
            <w:pPr>
              <w:keepNext/>
              <w:spacing w:after="60"/>
              <w:rPr>
                <w:rFonts w:ascii="Calibri" w:hAnsi="Calibri"/>
                <w:sz w:val="18"/>
                <w:szCs w:val="18"/>
              </w:rPr>
            </w:pPr>
            <w:r w:rsidRPr="0084687D">
              <w:rPr>
                <w:rFonts w:ascii="Calibri" w:hAnsi="Calibri"/>
                <w:sz w:val="18"/>
                <w:szCs w:val="18"/>
              </w:rPr>
              <w:t xml:space="preserve">&lt;&lt;if </w:t>
            </w:r>
            <w:r w:rsidR="00CD498F">
              <w:rPr>
                <w:rFonts w:ascii="Calibri" w:hAnsi="Calibri"/>
                <w:sz w:val="18"/>
                <w:szCs w:val="18"/>
              </w:rPr>
              <w:t>F</w:t>
            </w:r>
            <w:r>
              <w:rPr>
                <w:rFonts w:ascii="Calibri" w:hAnsi="Calibri"/>
                <w:sz w:val="18"/>
                <w:szCs w:val="18"/>
              </w:rPr>
              <w:t>01</w:t>
            </w:r>
            <w:r w:rsidRPr="0084687D">
              <w:rPr>
                <w:rFonts w:ascii="Calibri" w:hAnsi="Calibri"/>
                <w:sz w:val="18"/>
                <w:szCs w:val="18"/>
              </w:rPr>
              <w:t xml:space="preserve"> = </w:t>
            </w:r>
            <w:r>
              <w:rPr>
                <w:rFonts w:asciiTheme="minorHAnsi" w:hAnsiTheme="minorHAnsi"/>
                <w:sz w:val="18"/>
                <w:szCs w:val="18"/>
              </w:rPr>
              <w:t>Building Passes Mechanical Ventilation Rate</w:t>
            </w:r>
            <w:r w:rsidDel="001E1FD4">
              <w:rPr>
                <w:rFonts w:asciiTheme="minorHAnsi" w:hAnsiTheme="minorHAnsi"/>
                <w:sz w:val="18"/>
                <w:szCs w:val="18"/>
              </w:rPr>
              <w:t xml:space="preserve"> </w:t>
            </w:r>
            <w:r>
              <w:rPr>
                <w:rFonts w:asciiTheme="minorHAnsi" w:hAnsiTheme="minorHAnsi"/>
                <w:sz w:val="18"/>
                <w:szCs w:val="18"/>
              </w:rPr>
              <w:t xml:space="preserve">Test, </w:t>
            </w:r>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B07E8D" w:rsidDel="00850692" w14:paraId="28FAB0C8" w14:textId="75948239" w:rsidTr="00B962B3">
        <w:trPr>
          <w:cantSplit/>
          <w:trHeight w:val="288"/>
          <w:del w:id="141" w:author="Markstrum, Alexis@Energy" w:date="2019-10-02T12:44: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3FE972F" w14:textId="0397E763" w:rsidR="00B07E8D" w:rsidRPr="00A75DC5" w:rsidDel="00850692" w:rsidRDefault="00B07E8D" w:rsidP="00B07E8D">
            <w:pPr>
              <w:keepNext/>
              <w:rPr>
                <w:del w:id="142" w:author="Markstrum, Alexis@Energy" w:date="2019-10-02T12:44:00Z"/>
                <w:rFonts w:asciiTheme="minorHAnsi" w:hAnsiTheme="minorHAnsi"/>
                <w:b/>
                <w:bCs/>
                <w:szCs w:val="18"/>
              </w:rPr>
            </w:pPr>
            <w:del w:id="143" w:author="Markstrum, Alexis@Energy" w:date="2019-10-02T12:44:00Z">
              <w:r w:rsidDel="00850692">
                <w:rPr>
                  <w:rFonts w:asciiTheme="minorHAnsi" w:hAnsiTheme="minorHAnsi"/>
                  <w:b/>
                  <w:bCs/>
                  <w:szCs w:val="18"/>
                </w:rPr>
                <w:delText>H</w:delText>
              </w:r>
              <w:r w:rsidRPr="0029047D" w:rsidDel="00850692">
                <w:rPr>
                  <w:rFonts w:asciiTheme="minorHAnsi" w:hAnsiTheme="minorHAnsi"/>
                  <w:b/>
                  <w:bCs/>
                  <w:szCs w:val="18"/>
                </w:rPr>
                <w:delText>. Other Requirements</w:delText>
              </w:r>
            </w:del>
          </w:p>
        </w:tc>
      </w:tr>
      <w:tr w:rsidR="00B07E8D" w:rsidDel="00850692" w14:paraId="606B6FAF" w14:textId="45DF029A" w:rsidTr="00B962B3">
        <w:trPr>
          <w:cantSplit/>
          <w:trHeight w:val="288"/>
          <w:del w:id="144" w:author="Markstrum, Alexis@Energy" w:date="2019-10-02T12:44: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45C9FCE" w14:textId="249D6957" w:rsidR="00B07E8D" w:rsidRPr="00A75DC5" w:rsidDel="00850692" w:rsidRDefault="00B07E8D" w:rsidP="00B962B3">
            <w:pPr>
              <w:keepNext/>
              <w:rPr>
                <w:del w:id="145" w:author="Markstrum, Alexis@Energy" w:date="2019-10-02T12:44:00Z"/>
                <w:rFonts w:asciiTheme="minorHAnsi" w:hAnsiTheme="minorHAnsi"/>
                <w:b/>
                <w:bCs/>
                <w:szCs w:val="18"/>
              </w:rPr>
            </w:pPr>
            <w:del w:id="146" w:author="Markstrum, Alexis@Energy" w:date="2019-10-02T12:44:00Z">
              <w:r w:rsidRPr="00A75DC5" w:rsidDel="00850692">
                <w:rPr>
                  <w:rFonts w:asciiTheme="minorHAnsi" w:hAnsiTheme="minorHAnsi"/>
                  <w:b/>
                  <w:bCs/>
                  <w:szCs w:val="18"/>
                </w:rPr>
                <w:delText>The items listed below (6.1 through 6.</w:delText>
              </w:r>
              <w:r w:rsidDel="00850692">
                <w:rPr>
                  <w:rFonts w:asciiTheme="minorHAnsi" w:hAnsiTheme="minorHAnsi"/>
                  <w:b/>
                  <w:bCs/>
                  <w:szCs w:val="18"/>
                </w:rPr>
                <w:delText xml:space="preserve">6 and </w:delText>
              </w:r>
              <w:r w:rsidRPr="00A75DC5" w:rsidDel="00850692">
                <w:rPr>
                  <w:rFonts w:asciiTheme="minorHAnsi" w:hAnsiTheme="minorHAnsi"/>
                  <w:b/>
                  <w:bCs/>
                  <w:szCs w:val="18"/>
                </w:rPr>
                <w:delText>6.</w:delText>
              </w:r>
              <w:r w:rsidDel="00850692">
                <w:rPr>
                  <w:rFonts w:asciiTheme="minorHAnsi" w:hAnsiTheme="minorHAnsi"/>
                  <w:b/>
                  <w:bCs/>
                  <w:szCs w:val="18"/>
                </w:rPr>
                <w:delText>8</w:delText>
              </w:r>
              <w:r w:rsidRPr="00A75DC5" w:rsidDel="00850692">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B07E8D" w:rsidDel="00850692" w14:paraId="767046E5" w14:textId="69D2357A" w:rsidTr="00B962B3">
        <w:trPr>
          <w:cantSplit/>
          <w:trHeight w:val="158"/>
          <w:del w:id="147" w:author="Markstrum, Alexis@Energy" w:date="2019-10-02T12:44: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A88237" w14:textId="1773992D" w:rsidR="00B07E8D" w:rsidDel="00850692" w:rsidRDefault="00B07E8D" w:rsidP="00B962B3">
            <w:pPr>
              <w:keepNext/>
              <w:jc w:val="center"/>
              <w:rPr>
                <w:del w:id="148" w:author="Markstrum, Alexis@Energy" w:date="2019-10-02T12:44:00Z"/>
                <w:rFonts w:asciiTheme="minorHAnsi" w:hAnsiTheme="minorHAnsi"/>
                <w:sz w:val="18"/>
                <w:szCs w:val="18"/>
              </w:rPr>
            </w:pPr>
            <w:del w:id="149" w:author="Markstrum, Alexis@Energy" w:date="2019-10-02T12:44:00Z">
              <w:r w:rsidDel="00850692">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983234" w14:textId="05105CD6" w:rsidR="00B07E8D" w:rsidDel="00850692" w:rsidRDefault="00B07E8D" w:rsidP="00B07E8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50" w:author="Markstrum, Alexis@Energy" w:date="2019-10-02T12:44:00Z"/>
                <w:rStyle w:val="margin0020notechar"/>
                <w:rFonts w:asciiTheme="minorHAnsi" w:hAnsiTheme="minorHAnsi"/>
                <w:sz w:val="18"/>
                <w:szCs w:val="18"/>
              </w:rPr>
            </w:pPr>
            <w:del w:id="151" w:author="Markstrum, Alexis@Energy" w:date="2019-10-02T12:44:00Z">
              <w:r w:rsidRPr="00215D5D" w:rsidDel="00850692">
                <w:rPr>
                  <w:rFonts w:asciiTheme="minorHAnsi" w:hAnsiTheme="minorHAnsi"/>
                  <w:b/>
                  <w:sz w:val="18"/>
                  <w:szCs w:val="18"/>
                </w:rPr>
                <w:delText>Adjacent Spaces and Transfer Air.</w:delText>
              </w:r>
              <w:r w:rsidRPr="00215D5D" w:rsidDel="00850692">
                <w:rPr>
                  <w:rFonts w:asciiTheme="minorHAnsi" w:hAnsiTheme="minorHAnsi"/>
                  <w:sz w:val="18"/>
                  <w:szCs w:val="18"/>
                </w:rPr>
                <w:delText xml:space="preserve"> </w:delText>
              </w:r>
              <w:r w:rsidDel="00850692">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850692">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2CCAAD8A" w14:textId="53150E4B" w:rsidR="00B07E8D" w:rsidDel="00850692" w:rsidRDefault="00B07E8D" w:rsidP="00B962B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52" w:author="Markstrum, Alexis@Energy" w:date="2019-10-02T12:44:00Z"/>
                <w:rFonts w:asciiTheme="minorHAnsi" w:hAnsiTheme="minorHAnsi"/>
                <w:sz w:val="18"/>
                <w:szCs w:val="18"/>
              </w:rPr>
            </w:pPr>
            <w:del w:id="153" w:author="Markstrum, Alexis@Energy" w:date="2019-10-02T12:44:00Z">
              <w:r w:rsidRPr="00215D5D" w:rsidDel="00850692">
                <w:rPr>
                  <w:rFonts w:asciiTheme="minorHAnsi" w:hAnsiTheme="minorHAnsi"/>
                  <w:sz w:val="18"/>
                  <w:szCs w:val="18"/>
                </w:rPr>
                <w:delText>6.</w:delText>
              </w:r>
              <w:r w:rsidDel="00850692">
                <w:rPr>
                  <w:rFonts w:asciiTheme="minorHAnsi" w:hAnsiTheme="minorHAnsi"/>
                  <w:sz w:val="18"/>
                  <w:szCs w:val="18"/>
                </w:rPr>
                <w:delText xml:space="preserve">1.1 </w:delText>
              </w:r>
              <w:r w:rsidRPr="00215D5D" w:rsidDel="00850692">
                <w:rPr>
                  <w:rFonts w:asciiTheme="minorHAnsi" w:hAnsiTheme="minorHAnsi"/>
                  <w:b/>
                  <w:sz w:val="18"/>
                  <w:szCs w:val="18"/>
                </w:rPr>
                <w:delText>Compliance for Attached Dwelling Units</w:delText>
              </w:r>
              <w:r w:rsidRPr="00792A45" w:rsidDel="00850692">
                <w:rPr>
                  <w:rFonts w:asciiTheme="minorHAnsi" w:hAnsiTheme="minorHAnsi"/>
                  <w:sz w:val="18"/>
                  <w:szCs w:val="18"/>
                </w:rPr>
                <w:delText>. One</w:delText>
              </w:r>
              <w:r w:rsidDel="00850692">
                <w:rPr>
                  <w:rFonts w:asciiTheme="minorHAnsi" w:hAnsiTheme="minorHAnsi"/>
                  <w:sz w:val="18"/>
                  <w:szCs w:val="18"/>
                </w:rPr>
                <w:delText xml:space="preserve"> </w:delText>
              </w:r>
              <w:r w:rsidRPr="00792A45" w:rsidDel="00850692">
                <w:rPr>
                  <w:rFonts w:asciiTheme="minorHAnsi" w:hAnsiTheme="minorHAnsi"/>
                  <w:sz w:val="18"/>
                  <w:szCs w:val="18"/>
                </w:rPr>
                <w:delText>method of demonstrating compliance with Section 6.1 shall be</w:delText>
              </w:r>
              <w:r w:rsidDel="00850692">
                <w:rPr>
                  <w:rFonts w:asciiTheme="minorHAnsi" w:hAnsiTheme="minorHAnsi"/>
                  <w:sz w:val="18"/>
                  <w:szCs w:val="18"/>
                </w:rPr>
                <w:delText xml:space="preserve"> </w:delText>
              </w:r>
              <w:r w:rsidRPr="00792A45" w:rsidDel="00850692">
                <w:rPr>
                  <w:rFonts w:asciiTheme="minorHAnsi" w:hAnsiTheme="minorHAnsi"/>
                  <w:sz w:val="18"/>
                  <w:szCs w:val="18"/>
                </w:rPr>
                <w:delText>to verify a leakage rate below a maximum of 0.3 cfm per ft</w:delText>
              </w:r>
              <w:r w:rsidRPr="00215D5D" w:rsidDel="00850692">
                <w:rPr>
                  <w:rFonts w:asciiTheme="minorHAnsi" w:hAnsiTheme="minorHAnsi"/>
                  <w:sz w:val="18"/>
                  <w:szCs w:val="18"/>
                  <w:vertAlign w:val="superscript"/>
                </w:rPr>
                <w:delText>2</w:delText>
              </w:r>
              <w:r w:rsidDel="00850692">
                <w:rPr>
                  <w:rFonts w:asciiTheme="minorHAnsi" w:hAnsiTheme="minorHAnsi"/>
                  <w:sz w:val="18"/>
                  <w:szCs w:val="18"/>
                </w:rPr>
                <w:delText xml:space="preserve"> </w:delText>
              </w:r>
              <w:r w:rsidRPr="00E00577" w:rsidDel="00850692">
                <w:rPr>
                  <w:rFonts w:asciiTheme="minorHAnsi" w:hAnsiTheme="minorHAnsi"/>
                  <w:sz w:val="18"/>
                  <w:szCs w:val="18"/>
                </w:rPr>
                <w:delText>(150 L/s per 100 m2)</w:delText>
              </w:r>
              <w:r w:rsidDel="00850692">
                <w:rPr>
                  <w:rFonts w:asciiTheme="minorHAnsi" w:hAnsiTheme="minorHAnsi"/>
                  <w:sz w:val="18"/>
                  <w:szCs w:val="18"/>
                </w:rPr>
                <w:delText xml:space="preserve"> </w:delText>
              </w:r>
              <w:r w:rsidRPr="00792A45" w:rsidDel="00850692">
                <w:rPr>
                  <w:rFonts w:asciiTheme="minorHAnsi" w:hAnsiTheme="minorHAnsi"/>
                  <w:sz w:val="18"/>
                  <w:szCs w:val="18"/>
                </w:rPr>
                <w:delText>of the dwelling unit envelope area (i.e.,</w:delText>
              </w:r>
              <w:r w:rsidDel="00850692">
                <w:rPr>
                  <w:rFonts w:asciiTheme="minorHAnsi" w:hAnsiTheme="minorHAnsi"/>
                  <w:sz w:val="18"/>
                  <w:szCs w:val="18"/>
                </w:rPr>
                <w:delText xml:space="preserve"> </w:delText>
              </w:r>
              <w:r w:rsidRPr="00792A45" w:rsidDel="00850692">
                <w:rPr>
                  <w:rFonts w:asciiTheme="minorHAnsi" w:hAnsiTheme="minorHAnsi"/>
                  <w:sz w:val="18"/>
                  <w:szCs w:val="18"/>
                </w:rPr>
                <w:delText>the sum of the area of walls between dwelling units, exterior</w:delText>
              </w:r>
              <w:r w:rsidDel="00850692">
                <w:rPr>
                  <w:rFonts w:asciiTheme="minorHAnsi" w:hAnsiTheme="minorHAnsi"/>
                  <w:sz w:val="18"/>
                  <w:szCs w:val="18"/>
                </w:rPr>
                <w:delText xml:space="preserve"> </w:delText>
              </w:r>
              <w:r w:rsidRPr="00792A45" w:rsidDel="00850692">
                <w:rPr>
                  <w:rFonts w:asciiTheme="minorHAnsi" w:hAnsiTheme="minorHAnsi"/>
                  <w:sz w:val="18"/>
                  <w:szCs w:val="18"/>
                </w:rPr>
                <w:delText>walls, ceiling, and floor) at a test pressure of 50 Pa by a blower</w:delText>
              </w:r>
              <w:r w:rsidDel="00850692">
                <w:rPr>
                  <w:rFonts w:asciiTheme="minorHAnsi" w:hAnsiTheme="minorHAnsi"/>
                  <w:sz w:val="18"/>
                  <w:szCs w:val="18"/>
                </w:rPr>
                <w:delText xml:space="preserve"> </w:delText>
              </w:r>
              <w:r w:rsidRPr="00792A45" w:rsidDel="00850692">
                <w:rPr>
                  <w:rFonts w:asciiTheme="minorHAnsi" w:hAnsiTheme="minorHAnsi"/>
                  <w:sz w:val="18"/>
                  <w:szCs w:val="18"/>
                </w:rPr>
                <w:delText>door test conducted in accordance with either ANSI/ASTME779 or ANSI/ASTM-E1827. The test shall be conducted</w:delText>
              </w:r>
              <w:r w:rsidDel="00850692">
                <w:rPr>
                  <w:rFonts w:asciiTheme="minorHAnsi" w:hAnsiTheme="minorHAnsi"/>
                  <w:sz w:val="18"/>
                  <w:szCs w:val="18"/>
                </w:rPr>
                <w:delText xml:space="preserve"> </w:delText>
              </w:r>
              <w:r w:rsidRPr="00792A45" w:rsidDel="00850692">
                <w:rPr>
                  <w:rFonts w:asciiTheme="minorHAnsi" w:hAnsiTheme="minorHAnsi"/>
                  <w:sz w:val="18"/>
                  <w:szCs w:val="18"/>
                </w:rPr>
                <w:delText>with the dwelling unit as if it were exposed to outdoor air on</w:delText>
              </w:r>
              <w:r w:rsidDel="00850692">
                <w:rPr>
                  <w:rFonts w:asciiTheme="minorHAnsi" w:hAnsiTheme="minorHAnsi"/>
                  <w:sz w:val="18"/>
                  <w:szCs w:val="18"/>
                </w:rPr>
                <w:delText xml:space="preserve"> </w:delText>
              </w:r>
              <w:r w:rsidRPr="00792A45" w:rsidDel="00850692">
                <w:rPr>
                  <w:rFonts w:asciiTheme="minorHAnsi" w:hAnsiTheme="minorHAnsi"/>
                  <w:sz w:val="18"/>
                  <w:szCs w:val="18"/>
                </w:rPr>
                <w:delText>all sides, top, and bottom by opening doors and windows of</w:delText>
              </w:r>
              <w:r w:rsidDel="00850692">
                <w:rPr>
                  <w:rFonts w:asciiTheme="minorHAnsi" w:hAnsiTheme="minorHAnsi"/>
                  <w:sz w:val="18"/>
                  <w:szCs w:val="18"/>
                </w:rPr>
                <w:delText xml:space="preserve"> </w:delText>
              </w:r>
              <w:r w:rsidRPr="00792A45" w:rsidDel="00850692">
                <w:rPr>
                  <w:rFonts w:asciiTheme="minorHAnsi" w:hAnsiTheme="minorHAnsi"/>
                  <w:sz w:val="18"/>
                  <w:szCs w:val="18"/>
                </w:rPr>
                <w:delText>adjacent dwelling units.</w:delText>
              </w:r>
            </w:del>
          </w:p>
        </w:tc>
      </w:tr>
      <w:tr w:rsidR="00B07E8D" w:rsidDel="00850692" w14:paraId="0FA561A5" w14:textId="799257CA" w:rsidTr="00B962B3">
        <w:trPr>
          <w:cantSplit/>
          <w:trHeight w:val="158"/>
          <w:del w:id="154" w:author="Markstrum, Alexis@Energy" w:date="2019-10-02T12:44: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C5CAF22" w14:textId="405A682E" w:rsidR="00B07E8D" w:rsidDel="00850692" w:rsidRDefault="00B07E8D" w:rsidP="00B962B3">
            <w:pPr>
              <w:keepNext/>
              <w:jc w:val="center"/>
              <w:rPr>
                <w:del w:id="155" w:author="Markstrum, Alexis@Energy" w:date="2019-10-02T12:44:00Z"/>
                <w:rFonts w:asciiTheme="minorHAnsi" w:hAnsiTheme="minorHAnsi"/>
                <w:sz w:val="18"/>
                <w:szCs w:val="18"/>
              </w:rPr>
            </w:pPr>
            <w:del w:id="156" w:author="Markstrum, Alexis@Energy" w:date="2019-10-02T12:44:00Z">
              <w:r w:rsidDel="00850692">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AB79394" w14:textId="16BD5C80" w:rsidR="00B07E8D" w:rsidDel="00850692" w:rsidRDefault="00B07E8D" w:rsidP="00B962B3">
            <w:pPr>
              <w:keepNext/>
              <w:ind w:left="274" w:hanging="274"/>
              <w:rPr>
                <w:del w:id="157" w:author="Markstrum, Alexis@Energy" w:date="2019-10-02T12:44:00Z"/>
              </w:rPr>
            </w:pPr>
            <w:del w:id="158" w:author="Markstrum, Alexis@Energy" w:date="2019-10-02T12:44:00Z">
              <w:r w:rsidDel="00850692">
                <w:rPr>
                  <w:rFonts w:asciiTheme="minorHAnsi" w:hAnsiTheme="minorHAnsi"/>
                  <w:b/>
                  <w:sz w:val="18"/>
                  <w:szCs w:val="18"/>
                </w:rPr>
                <w:delText>6.2 Instructions and Labeling.</w:delText>
              </w:r>
              <w:r w:rsidDel="00850692">
                <w:rP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Information on the ventilation</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design and/or ventilation systems installed, instructions</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on their proper operation to meet the requirements of this</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standard, and instructions detailing any required maintenance</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(similar to that provided</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for HVAC systems) shall be provided</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to the owner and the occupant of the dwelling unit. Controls</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shall be labeled as to their function (unless that function is</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obvious, such as toilet exhaust fan switches). See Section 13</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of ASHRAE Guideline 24</w:delText>
              </w:r>
              <w:r w:rsidDel="00850692">
                <w:rPr>
                  <w:rStyle w:val="margin0020notechar"/>
                  <w:rFonts w:asciiTheme="minorHAnsi" w:hAnsiTheme="minorHAnsi"/>
                  <w:sz w:val="18"/>
                  <w:szCs w:val="18"/>
                </w:rPr>
                <w:delText xml:space="preserve"> </w:delText>
              </w:r>
              <w:r w:rsidRPr="00215D5D" w:rsidDel="00850692">
                <w:rPr>
                  <w:rStyle w:val="margin0020notechar"/>
                  <w:rFonts w:asciiTheme="minorHAnsi" w:hAnsiTheme="minorHAnsi"/>
                  <w:sz w:val="18"/>
                  <w:szCs w:val="18"/>
                  <w:vertAlign w:val="superscript"/>
                </w:rPr>
                <w:delText>5</w:delText>
              </w:r>
              <w:r w:rsidRPr="00256541" w:rsidDel="00850692">
                <w:rPr>
                  <w:rStyle w:val="margin0020notechar"/>
                  <w:rFonts w:asciiTheme="minorHAnsi" w:hAnsiTheme="minorHAnsi"/>
                  <w:sz w:val="18"/>
                  <w:szCs w:val="18"/>
                </w:rPr>
                <w:delText xml:space="preserve"> for information on</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instructions</w:delText>
              </w:r>
              <w:r w:rsidDel="00850692">
                <w:rPr>
                  <w:rStyle w:val="margin0020notechar"/>
                  <w:rFonts w:asciiTheme="minorHAnsi" w:hAnsiTheme="minorHAnsi"/>
                  <w:sz w:val="18"/>
                  <w:szCs w:val="18"/>
                </w:rPr>
                <w:delText xml:space="preserve"> </w:delText>
              </w:r>
              <w:r w:rsidRPr="00256541" w:rsidDel="00850692">
                <w:rPr>
                  <w:rStyle w:val="margin0020notechar"/>
                  <w:rFonts w:asciiTheme="minorHAnsi" w:hAnsiTheme="minorHAnsi"/>
                  <w:sz w:val="18"/>
                  <w:szCs w:val="18"/>
                </w:rPr>
                <w:delText>and labeling</w:delText>
              </w:r>
              <w:r w:rsidDel="00850692">
                <w:rPr>
                  <w:rStyle w:val="margin0020notechar"/>
                  <w:rFonts w:asciiTheme="minorHAnsi" w:hAnsiTheme="minorHAnsi"/>
                  <w:sz w:val="18"/>
                  <w:szCs w:val="18"/>
                </w:rPr>
                <w:delText>.</w:delText>
              </w:r>
            </w:del>
          </w:p>
        </w:tc>
      </w:tr>
      <w:tr w:rsidR="00B07E8D" w:rsidDel="00850692" w14:paraId="24126D68" w14:textId="380D501E" w:rsidTr="00B962B3">
        <w:trPr>
          <w:cantSplit/>
          <w:trHeight w:val="158"/>
          <w:del w:id="159" w:author="Markstrum, Alexis@Energy" w:date="2019-10-02T12:44: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69FB85A" w14:textId="7E3ED08C" w:rsidR="00B07E8D" w:rsidDel="00850692" w:rsidRDefault="00B07E8D" w:rsidP="00B962B3">
            <w:pPr>
              <w:keepNext/>
              <w:jc w:val="center"/>
              <w:rPr>
                <w:del w:id="160" w:author="Markstrum, Alexis@Energy" w:date="2019-10-02T12:44:00Z"/>
                <w:rFonts w:asciiTheme="minorHAnsi" w:hAnsiTheme="minorHAnsi"/>
                <w:sz w:val="18"/>
                <w:szCs w:val="18"/>
              </w:rPr>
            </w:pPr>
            <w:del w:id="161" w:author="Markstrum, Alexis@Energy" w:date="2019-10-02T12:44:00Z">
              <w:r w:rsidDel="00850692">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870447D" w14:textId="3CFD0CE6" w:rsidR="00B07E8D" w:rsidDel="00850692" w:rsidRDefault="00B07E8D" w:rsidP="00B962B3">
            <w:pPr>
              <w:keepNext/>
              <w:rPr>
                <w:del w:id="162" w:author="Markstrum, Alexis@Energy" w:date="2019-10-02T12:44:00Z"/>
                <w:rStyle w:val="margin0020notechar"/>
                <w:rFonts w:asciiTheme="minorHAnsi" w:hAnsiTheme="minorHAnsi"/>
                <w:sz w:val="18"/>
                <w:szCs w:val="18"/>
              </w:rPr>
            </w:pPr>
            <w:del w:id="163" w:author="Markstrum, Alexis@Energy" w:date="2019-10-02T12:44:00Z">
              <w:r w:rsidDel="00850692">
                <w:rPr>
                  <w:rFonts w:asciiTheme="minorHAnsi" w:hAnsiTheme="minorHAnsi"/>
                  <w:b/>
                  <w:sz w:val="18"/>
                  <w:szCs w:val="18"/>
                </w:rPr>
                <w:delText>6.3 Clothes Dryers.</w:delText>
              </w:r>
              <w:r w:rsidDel="00850692">
                <w:rPr>
                  <w:rFonts w:asciiTheme="minorHAnsi" w:hAnsiTheme="minorHAnsi"/>
                  <w:sz w:val="18"/>
                  <w:szCs w:val="18"/>
                </w:rPr>
                <w:delText xml:space="preserve"> </w:delText>
              </w:r>
              <w:r w:rsidDel="00850692">
                <w:rPr>
                  <w:rStyle w:val="margin0020notechar"/>
                  <w:rFonts w:asciiTheme="minorHAnsi" w:hAnsiTheme="minorHAnsi"/>
                  <w:sz w:val="18"/>
                  <w:szCs w:val="18"/>
                </w:rPr>
                <w:delText>Clothes dryers shall be exhausted directly to the outdoors.</w:delText>
              </w:r>
            </w:del>
          </w:p>
          <w:p w14:paraId="1600498D" w14:textId="2AE54178" w:rsidR="00B07E8D" w:rsidDel="00850692" w:rsidRDefault="00B07E8D" w:rsidP="00B962B3">
            <w:pPr>
              <w:ind w:left="274"/>
              <w:rPr>
                <w:del w:id="164" w:author="Markstrum, Alexis@Energy" w:date="2019-10-02T12:44:00Z"/>
                <w:sz w:val="22"/>
              </w:rPr>
            </w:pPr>
            <w:del w:id="165" w:author="Markstrum, Alexis@Energy" w:date="2019-10-02T12:44:00Z">
              <w:r w:rsidRPr="00215D5D" w:rsidDel="00850692">
                <w:rPr>
                  <w:rFonts w:asciiTheme="minorHAnsi" w:hAnsiTheme="minorHAnsi" w:cstheme="minorHAnsi"/>
                  <w:sz w:val="18"/>
                  <w:szCs w:val="18"/>
                </w:rPr>
                <w:delText>Exception: Condensing dryers plumbed to a drain.</w:delText>
              </w:r>
            </w:del>
          </w:p>
        </w:tc>
      </w:tr>
      <w:tr w:rsidR="00B07E8D" w:rsidDel="00850692" w14:paraId="07F1301E" w14:textId="2FAB8F40" w:rsidTr="00B962B3">
        <w:trPr>
          <w:cantSplit/>
          <w:trHeight w:val="158"/>
          <w:del w:id="166" w:author="Markstrum, Alexis@Energy" w:date="2019-10-02T12:44: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1FBF7AF" w14:textId="71C75939" w:rsidR="00B07E8D" w:rsidDel="00850692" w:rsidRDefault="00B07E8D" w:rsidP="00B962B3">
            <w:pPr>
              <w:keepNext/>
              <w:jc w:val="center"/>
              <w:rPr>
                <w:del w:id="167" w:author="Markstrum, Alexis@Energy" w:date="2019-10-02T12:44:00Z"/>
                <w:rFonts w:asciiTheme="minorHAnsi" w:hAnsiTheme="minorHAnsi"/>
                <w:sz w:val="18"/>
                <w:szCs w:val="18"/>
              </w:rPr>
            </w:pPr>
            <w:del w:id="168" w:author="Markstrum, Alexis@Energy" w:date="2019-10-02T12:44:00Z">
              <w:r w:rsidDel="00850692">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A59EAA9" w14:textId="0ECCB2FB" w:rsidR="00B07E8D" w:rsidDel="00850692" w:rsidRDefault="00B07E8D" w:rsidP="00B962B3">
            <w:pPr>
              <w:pStyle w:val="margin0020note"/>
              <w:keepNext/>
              <w:spacing w:before="0" w:beforeAutospacing="0" w:after="0" w:afterAutospacing="0"/>
              <w:ind w:left="274" w:hanging="274"/>
              <w:rPr>
                <w:del w:id="169" w:author="Markstrum, Alexis@Energy" w:date="2019-10-02T12:44:00Z"/>
                <w:rFonts w:asciiTheme="minorHAnsi" w:hAnsiTheme="minorHAnsi"/>
                <w:b/>
                <w:sz w:val="18"/>
                <w:szCs w:val="18"/>
              </w:rPr>
            </w:pPr>
            <w:del w:id="170" w:author="Markstrum, Alexis@Energy" w:date="2019-10-02T12:44:00Z">
              <w:r w:rsidDel="00850692">
                <w:rPr>
                  <w:rFonts w:asciiTheme="minorHAnsi" w:hAnsiTheme="minorHAnsi"/>
                  <w:b/>
                  <w:sz w:val="18"/>
                  <w:szCs w:val="18"/>
                </w:rPr>
                <w:delText>6.4 Combustion and Solid-Fuel Burning Appliances.</w:delText>
              </w:r>
            </w:del>
          </w:p>
          <w:p w14:paraId="168C396D" w14:textId="4616F324" w:rsidR="00B07E8D" w:rsidDel="00850692" w:rsidRDefault="00B07E8D" w:rsidP="00B962B3">
            <w:pPr>
              <w:pStyle w:val="margin0020note"/>
              <w:keepNext/>
              <w:spacing w:before="0" w:beforeAutospacing="0" w:after="0" w:afterAutospacing="0"/>
              <w:ind w:left="763" w:hanging="403"/>
              <w:rPr>
                <w:del w:id="171" w:author="Markstrum, Alexis@Energy" w:date="2019-10-02T12:44:00Z"/>
                <w:rStyle w:val="margin0020notechar"/>
                <w:rFonts w:asciiTheme="minorHAnsi" w:hAnsiTheme="minorHAnsi"/>
                <w:sz w:val="18"/>
                <w:szCs w:val="18"/>
              </w:rPr>
            </w:pPr>
            <w:del w:id="172" w:author="Markstrum, Alexis@Energy" w:date="2019-10-02T12:44:00Z">
              <w:r w:rsidRPr="00215D5D" w:rsidDel="00850692">
                <w:rPr>
                  <w:rFonts w:asciiTheme="minorHAnsi" w:hAnsiTheme="minorHAnsi"/>
                  <w:sz w:val="18"/>
                  <w:szCs w:val="18"/>
                </w:rPr>
                <w:delText>6.</w:delText>
              </w:r>
              <w:r w:rsidDel="00850692">
                <w:rPr>
                  <w:rFonts w:asciiTheme="minorHAnsi" w:hAnsiTheme="minorHAnsi"/>
                  <w:sz w:val="18"/>
                  <w:szCs w:val="18"/>
                </w:rPr>
                <w:delText xml:space="preserve">4.1 </w:delText>
              </w:r>
              <w:r w:rsidRPr="00E00577" w:rsidDel="00850692">
                <w:rPr>
                  <w:rStyle w:val="margin0020notechar"/>
                  <w:rFonts w:asciiTheme="minorHAnsi" w:hAnsiTheme="minorHAnsi"/>
                  <w:sz w:val="18"/>
                  <w:szCs w:val="18"/>
                </w:rPr>
                <w:delText>Combustion and solid-fuel-burning appliances must be provided</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 xml:space="preserve">with adequate </w:delText>
              </w:r>
              <w:r w:rsidDel="00850692">
                <w:rPr>
                  <w:rStyle w:val="margin0020notechar"/>
                  <w:rFonts w:asciiTheme="minorHAnsi" w:hAnsiTheme="minorHAnsi"/>
                  <w:sz w:val="18"/>
                  <w:szCs w:val="18"/>
                </w:rPr>
                <w:delText>c</w:delText>
              </w:r>
              <w:r w:rsidRPr="00E00577" w:rsidDel="00850692">
                <w:rPr>
                  <w:rStyle w:val="margin0020notechar"/>
                  <w:rFonts w:asciiTheme="minorHAnsi" w:hAnsiTheme="minorHAnsi"/>
                  <w:sz w:val="18"/>
                  <w:szCs w:val="18"/>
                </w:rPr>
                <w:delText>ombustion and ventilation air and</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installed in accordance with manufacturers’ installation</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 xml:space="preserve">instructions; NFPA 54/ANSI Z223.1, </w:delText>
              </w:r>
              <w:r w:rsidRPr="00215D5D" w:rsidDel="00850692">
                <w:rPr>
                  <w:rStyle w:val="margin0020notechar"/>
                  <w:rFonts w:asciiTheme="minorHAnsi" w:hAnsiTheme="minorHAnsi"/>
                  <w:i/>
                  <w:sz w:val="18"/>
                  <w:szCs w:val="18"/>
                </w:rPr>
                <w:delText>National Fuel Gas Code</w:delText>
              </w:r>
              <w:r w:rsidRPr="00E00577" w:rsidDel="00850692">
                <w:rPr>
                  <w:rStyle w:val="margin0020notechar"/>
                  <w:rFonts w:asciiTheme="minorHAnsi" w:hAnsiTheme="minorHAnsi"/>
                  <w:sz w:val="18"/>
                  <w:szCs w:val="18"/>
                </w:rPr>
                <w:delText xml:space="preserve">; NFPA 31, </w:delText>
              </w:r>
              <w:r w:rsidRPr="00215D5D" w:rsidDel="00850692">
                <w:rPr>
                  <w:rStyle w:val="margin0020notechar"/>
                  <w:rFonts w:asciiTheme="minorHAnsi" w:hAnsiTheme="minorHAnsi"/>
                  <w:i/>
                  <w:sz w:val="18"/>
                  <w:szCs w:val="18"/>
                </w:rPr>
                <w:delText>Standard for the Installation of Oil-Burning Equipment</w:delText>
              </w:r>
              <w:r w:rsidRPr="00E00577" w:rsidDel="00850692">
                <w:rPr>
                  <w:rStyle w:val="margin0020notechar"/>
                  <w:rFonts w:asciiTheme="minorHAnsi" w:hAnsiTheme="minorHAnsi"/>
                  <w:sz w:val="18"/>
                  <w:szCs w:val="18"/>
                </w:rPr>
                <w:delText xml:space="preserve">; or NFPA 211, </w:delText>
              </w:r>
              <w:r w:rsidRPr="00215D5D" w:rsidDel="00850692">
                <w:rPr>
                  <w:rStyle w:val="margin0020notechar"/>
                  <w:rFonts w:asciiTheme="minorHAnsi" w:hAnsiTheme="minorHAnsi"/>
                  <w:i/>
                  <w:sz w:val="18"/>
                  <w:szCs w:val="18"/>
                </w:rPr>
                <w:delText>Standard for Chimneys, Fireplaces, Vents, and Solid-Fuel Burning Appliances</w:delText>
              </w:r>
              <w:r w:rsidRPr="00E00577" w:rsidDel="00850692">
                <w:rPr>
                  <w:rStyle w:val="margin0020notechar"/>
                  <w:rFonts w:asciiTheme="minorHAnsi" w:hAnsiTheme="minorHAnsi"/>
                  <w:sz w:val="18"/>
                  <w:szCs w:val="18"/>
                </w:rPr>
                <w:delText>, or other</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equivalent code acceptable to the building official.</w:delText>
              </w:r>
            </w:del>
          </w:p>
          <w:p w14:paraId="1C83D0E2" w14:textId="48F9BBEF" w:rsidR="00B07E8D" w:rsidDel="00850692" w:rsidRDefault="00B07E8D" w:rsidP="00B962B3">
            <w:pPr>
              <w:pStyle w:val="margin0020note"/>
              <w:keepNext/>
              <w:spacing w:before="0" w:beforeAutospacing="0" w:after="0" w:afterAutospacing="0"/>
              <w:ind w:left="763" w:hanging="403"/>
              <w:rPr>
                <w:del w:id="173" w:author="Markstrum, Alexis@Energy" w:date="2019-10-02T12:44:00Z"/>
              </w:rPr>
            </w:pPr>
            <w:del w:id="174" w:author="Markstrum, Alexis@Energy" w:date="2019-10-02T12:44:00Z">
              <w:r w:rsidRPr="00E00577" w:rsidDel="00850692">
                <w:rPr>
                  <w:rStyle w:val="margin0020notechar"/>
                  <w:rFonts w:asciiTheme="minorHAnsi" w:hAnsiTheme="minorHAnsi"/>
                  <w:sz w:val="18"/>
                  <w:szCs w:val="18"/>
                </w:rPr>
                <w:delText xml:space="preserve"> </w:delText>
              </w:r>
              <w:r w:rsidRPr="00215D5D" w:rsidDel="00850692">
                <w:rPr>
                  <w:rFonts w:asciiTheme="minorHAnsi" w:hAnsiTheme="minorHAnsi"/>
                  <w:sz w:val="18"/>
                  <w:szCs w:val="18"/>
                </w:rPr>
                <w:delText>6.</w:delText>
              </w:r>
              <w:r w:rsidDel="00850692">
                <w:rPr>
                  <w:rFonts w:asciiTheme="minorHAnsi" w:hAnsiTheme="minorHAnsi"/>
                  <w:sz w:val="18"/>
                  <w:szCs w:val="18"/>
                </w:rPr>
                <w:delText xml:space="preserve">4.2 </w:delText>
              </w:r>
              <w:r w:rsidRPr="00E00577" w:rsidDel="00850692">
                <w:rPr>
                  <w:rStyle w:val="margin0020notechar"/>
                  <w:rFonts w:asciiTheme="minorHAnsi" w:hAnsiTheme="minorHAnsi"/>
                  <w:sz w:val="18"/>
                  <w:szCs w:val="18"/>
                </w:rPr>
                <w:delText>Where</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atmospherically vented combustion appliances or solid-fuelburning</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appliances are located inside the pressure boundary,</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the total net exhaust flow of the two largest exhaust fans (not</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including a summer cooling fan intended to be operated only</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when windows or</w:delText>
              </w:r>
              <w:r w:rsidDel="00850692">
                <w:rPr>
                  <w:rStyle w:val="margin0020notechar"/>
                  <w:rFonts w:asciiTheme="minorHAnsi" w:hAnsiTheme="minorHAnsi"/>
                  <w:sz w:val="18"/>
                  <w:szCs w:val="18"/>
                </w:rPr>
                <w:delText xml:space="preserve"> o</w:delText>
              </w:r>
              <w:r w:rsidRPr="00E00577" w:rsidDel="00850692">
                <w:rPr>
                  <w:rStyle w:val="margin0020notechar"/>
                  <w:rFonts w:asciiTheme="minorHAnsi" w:hAnsiTheme="minorHAnsi"/>
                  <w:sz w:val="18"/>
                  <w:szCs w:val="18"/>
                </w:rPr>
                <w:delText>ther air inlets are open) shall not exceed</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15 cfm per 100 ft2 (75 L/s per 100 m2) of occupiable space</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 xml:space="preserve">when in operation at full </w:delText>
              </w:r>
              <w:r w:rsidDel="00850692">
                <w:rPr>
                  <w:rStyle w:val="margin0020notechar"/>
                  <w:rFonts w:asciiTheme="minorHAnsi" w:hAnsiTheme="minorHAnsi"/>
                  <w:sz w:val="18"/>
                  <w:szCs w:val="18"/>
                </w:rPr>
                <w:delText>c</w:delText>
              </w:r>
              <w:r w:rsidRPr="00E00577" w:rsidDel="00850692">
                <w:rPr>
                  <w:rStyle w:val="margin0020notechar"/>
                  <w:rFonts w:asciiTheme="minorHAnsi" w:hAnsiTheme="minorHAnsi"/>
                  <w:sz w:val="18"/>
                  <w:szCs w:val="18"/>
                </w:rPr>
                <w:delText>apacity. If the designed total net</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flow exceeds this limit, the net exhaust flow must be reduced</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 xml:space="preserve">by reducing the exhaust flow or </w:delText>
              </w:r>
              <w:r w:rsidDel="00850692">
                <w:rPr>
                  <w:rStyle w:val="margin0020notechar"/>
                  <w:rFonts w:asciiTheme="minorHAnsi" w:hAnsiTheme="minorHAnsi"/>
                  <w:sz w:val="18"/>
                  <w:szCs w:val="18"/>
                </w:rPr>
                <w:delText>p</w:delText>
              </w:r>
              <w:r w:rsidRPr="00E00577" w:rsidDel="00850692">
                <w:rPr>
                  <w:rStyle w:val="margin0020notechar"/>
                  <w:rFonts w:asciiTheme="minorHAnsi" w:hAnsiTheme="minorHAnsi"/>
                  <w:sz w:val="18"/>
                  <w:szCs w:val="18"/>
                </w:rPr>
                <w:delText>roviding compensating outdoor</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air. Gravity or barometric dampers in nonpowered</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exhaust makeup air systems shall not be used to provide compensating</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outdoor air. Atmospherically vented combustion</w:delText>
              </w:r>
              <w:r w:rsidDel="00850692">
                <w:rPr>
                  <w:rStyle w:val="margin0020notechar"/>
                  <w:rFonts w:asciiTheme="minorHAnsi" w:hAnsiTheme="minorHAnsi"/>
                  <w:sz w:val="18"/>
                  <w:szCs w:val="18"/>
                </w:rPr>
                <w:delText xml:space="preserve"> </w:delText>
              </w:r>
              <w:r w:rsidRPr="00E00577" w:rsidDel="00850692">
                <w:rPr>
                  <w:rStyle w:val="margin0020notechar"/>
                  <w:rFonts w:asciiTheme="minorHAnsi" w:hAnsiTheme="minorHAnsi"/>
                  <w:sz w:val="18"/>
                  <w:szCs w:val="18"/>
                </w:rPr>
                <w:delText>appliances do not include direct-vent appliances</w:delText>
              </w:r>
              <w:r w:rsidDel="00850692">
                <w:rPr>
                  <w:rStyle w:val="margin0020notechar"/>
                  <w:rFonts w:asciiTheme="minorHAnsi" w:hAnsiTheme="minorHAnsi"/>
                  <w:sz w:val="18"/>
                  <w:szCs w:val="18"/>
                </w:rPr>
                <w:delText xml:space="preserve">. </w:delText>
              </w:r>
              <w:r w:rsidRPr="00423FB2" w:rsidDel="00850692">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B07E8D" w:rsidDel="00850692" w14:paraId="03167A1D" w14:textId="1F09CC10" w:rsidTr="00B962B3">
        <w:trPr>
          <w:cantSplit/>
          <w:trHeight w:val="158"/>
          <w:del w:id="175" w:author="Markstrum, Alexis@Energy" w:date="2019-10-02T12:44: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ACFA359" w14:textId="63A35267" w:rsidR="00B07E8D" w:rsidDel="00850692" w:rsidRDefault="00B07E8D" w:rsidP="00B962B3">
            <w:pPr>
              <w:keepNext/>
              <w:jc w:val="center"/>
              <w:rPr>
                <w:del w:id="176" w:author="Markstrum, Alexis@Energy" w:date="2019-10-02T12:44:00Z"/>
                <w:rFonts w:asciiTheme="minorHAnsi" w:hAnsiTheme="minorHAnsi"/>
                <w:sz w:val="18"/>
                <w:szCs w:val="18"/>
              </w:rPr>
            </w:pPr>
            <w:del w:id="177" w:author="Markstrum, Alexis@Energy" w:date="2019-10-02T12:44:00Z">
              <w:r w:rsidDel="00850692">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ABA6CDE" w14:textId="0B9D368D" w:rsidR="00B07E8D" w:rsidDel="00850692" w:rsidRDefault="00B07E8D" w:rsidP="00B962B3">
            <w:pPr>
              <w:keepNext/>
              <w:ind w:left="273" w:hanging="273"/>
              <w:rPr>
                <w:del w:id="178" w:author="Markstrum, Alexis@Energy" w:date="2019-10-02T12:44:00Z"/>
                <w:rFonts w:asciiTheme="minorHAnsi" w:hAnsiTheme="minorHAnsi"/>
                <w:b/>
                <w:sz w:val="18"/>
                <w:szCs w:val="18"/>
              </w:rPr>
            </w:pPr>
            <w:del w:id="179" w:author="Markstrum, Alexis@Energy" w:date="2019-10-02T12:44:00Z">
              <w:r w:rsidDel="00850692">
                <w:rPr>
                  <w:rFonts w:asciiTheme="minorHAnsi" w:hAnsiTheme="minorHAnsi"/>
                  <w:b/>
                  <w:sz w:val="18"/>
                  <w:szCs w:val="18"/>
                </w:rPr>
                <w:delText>6.5 Air tightness Requirements</w:delText>
              </w:r>
            </w:del>
          </w:p>
          <w:p w14:paraId="7CEF4AD3" w14:textId="4FA243A4" w:rsidR="00B07E8D" w:rsidDel="00850692" w:rsidRDefault="00B07E8D" w:rsidP="00B962B3">
            <w:pPr>
              <w:keepNext/>
              <w:ind w:left="763" w:hanging="403"/>
              <w:rPr>
                <w:del w:id="180" w:author="Markstrum, Alexis@Energy" w:date="2019-10-02T12:44:00Z"/>
              </w:rPr>
            </w:pPr>
            <w:del w:id="181" w:author="Markstrum, Alexis@Energy" w:date="2019-10-02T12:44:00Z">
              <w:r w:rsidRPr="00215D5D" w:rsidDel="00850692">
                <w:rPr>
                  <w:rFonts w:asciiTheme="minorHAnsi" w:hAnsiTheme="minorHAnsi"/>
                  <w:sz w:val="18"/>
                  <w:szCs w:val="18"/>
                </w:rPr>
                <w:delText>6.5.1</w:delText>
              </w:r>
              <w:r w:rsidDel="00850692">
                <w:rPr>
                  <w:rFonts w:asciiTheme="minorHAnsi" w:hAnsiTheme="minorHAnsi"/>
                  <w:b/>
                  <w:sz w:val="18"/>
                  <w:szCs w:val="18"/>
                </w:rPr>
                <w:delText xml:space="preserve"> Garages.</w:delText>
              </w:r>
              <w:r w:rsidDel="00850692">
                <w:delText xml:space="preserve"> </w:delText>
              </w:r>
              <w:r w:rsidRPr="00215D5D" w:rsidDel="00850692">
                <w:rPr>
                  <w:rFonts w:asciiTheme="minorHAnsi" w:hAnsiTheme="minorHAnsi"/>
                  <w:sz w:val="18"/>
                  <w:szCs w:val="18"/>
                </w:rPr>
                <w:delText>When an occupiable space adjoins a</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garage, the design must prevent migration of contaminants to</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the adjoining occupiable space. Air seal the walls, ceilings,</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and floors that separate garages from occupiable space. To be</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considered air-sealed, all joints, seams, penetrations, openings</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between door assemblies and their respective jambs and</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framing, and other sources of air leakage through wall and</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ceiling assemblies separating the garage from the residence</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and its attic area shall be caulked, gasketed, weather stripped,</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wrapped, or otherwise sealed to limit air movement. Doors</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between garages and occupiable spaces shall be gasketed or</w:delText>
              </w:r>
              <w:r w:rsidDel="00850692">
                <w:rPr>
                  <w:rFonts w:asciiTheme="minorHAnsi" w:hAnsiTheme="minorHAnsi"/>
                  <w:sz w:val="18"/>
                  <w:szCs w:val="18"/>
                </w:rPr>
                <w:delText xml:space="preserve"> </w:delText>
              </w:r>
              <w:r w:rsidRPr="00215D5D" w:rsidDel="00850692">
                <w:rPr>
                  <w:rFonts w:asciiTheme="minorHAnsi" w:hAnsiTheme="minorHAnsi"/>
                  <w:sz w:val="18"/>
                  <w:szCs w:val="18"/>
                </w:rPr>
                <w:delText>made substantially airtight with weather stripping.</w:delText>
              </w:r>
            </w:del>
          </w:p>
        </w:tc>
      </w:tr>
      <w:tr w:rsidR="00B07E8D" w:rsidDel="00850692" w14:paraId="3A16B58D" w14:textId="6350A81C" w:rsidTr="00B962B3">
        <w:trPr>
          <w:cantSplit/>
          <w:trHeight w:val="158"/>
          <w:del w:id="182" w:author="Markstrum, Alexis@Energy" w:date="2019-10-02T12:44: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576EF3" w14:textId="55E6415A" w:rsidR="00B07E8D" w:rsidDel="00850692" w:rsidRDefault="00B07E8D" w:rsidP="00B962B3">
            <w:pPr>
              <w:keepNext/>
              <w:jc w:val="center"/>
              <w:rPr>
                <w:del w:id="183" w:author="Markstrum, Alexis@Energy" w:date="2019-10-02T12:44:00Z"/>
                <w:rFonts w:asciiTheme="minorHAnsi" w:hAnsiTheme="minorHAnsi"/>
                <w:sz w:val="18"/>
                <w:szCs w:val="18"/>
              </w:rPr>
            </w:pPr>
            <w:del w:id="184" w:author="Markstrum, Alexis@Energy" w:date="2019-10-02T12:44:00Z">
              <w:r w:rsidDel="00850692">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5480D8A" w14:textId="10BBC33B" w:rsidR="00B07E8D" w:rsidDel="00850692" w:rsidRDefault="00B07E8D" w:rsidP="00B962B3">
            <w:pPr>
              <w:keepNext/>
              <w:ind w:left="273" w:hanging="273"/>
              <w:rPr>
                <w:del w:id="185" w:author="Markstrum, Alexis@Energy" w:date="2019-10-02T12:44:00Z"/>
                <w:rStyle w:val="margin0020notechar"/>
                <w:rFonts w:asciiTheme="minorHAnsi" w:hAnsiTheme="minorHAnsi"/>
                <w:sz w:val="18"/>
                <w:szCs w:val="18"/>
              </w:rPr>
            </w:pPr>
            <w:del w:id="186" w:author="Markstrum, Alexis@Energy" w:date="2019-10-02T12:44:00Z">
              <w:r w:rsidDel="00850692">
                <w:rPr>
                  <w:rFonts w:asciiTheme="minorHAnsi" w:hAnsiTheme="minorHAnsi"/>
                  <w:b/>
                  <w:sz w:val="18"/>
                  <w:szCs w:val="18"/>
                </w:rPr>
                <w:delText>6.6 Ventilation Opening Area.</w:delText>
              </w:r>
              <w:r w:rsidDel="00850692">
                <w:rPr>
                  <w:rFonts w:asciiTheme="minorHAnsi" w:hAnsiTheme="minorHAnsi"/>
                  <w:sz w:val="18"/>
                  <w:szCs w:val="18"/>
                </w:rPr>
                <w:delText xml:space="preserve"> </w:delText>
              </w:r>
              <w:r w:rsidDel="00850692">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850692">
                <w:rPr>
                  <w:rStyle w:val="margin0020notechar"/>
                  <w:rFonts w:asciiTheme="minorHAnsi" w:hAnsiTheme="minorHAnsi"/>
                  <w:sz w:val="18"/>
                  <w:szCs w:val="18"/>
                </w:rPr>
                <w:delText>Exception: Attached dwelling units and spaces that meet the local ventilation requirements set for bathrooms in Section 5</w:delText>
              </w:r>
              <w:r w:rsidDel="00850692">
                <w:rPr>
                  <w:rStyle w:val="margin0020notechar"/>
                  <w:rFonts w:asciiTheme="minorHAnsi" w:hAnsiTheme="minorHAnsi"/>
                  <w:sz w:val="18"/>
                  <w:szCs w:val="18"/>
                </w:rPr>
                <w:delText xml:space="preserve"> [of ASHRAE 62.2]</w:delText>
              </w:r>
              <w:r w:rsidRPr="00423FB2" w:rsidDel="00850692">
                <w:rPr>
                  <w:rStyle w:val="margin0020notechar"/>
                  <w:rFonts w:asciiTheme="minorHAnsi" w:hAnsiTheme="minorHAnsi"/>
                  <w:sz w:val="18"/>
                  <w:szCs w:val="18"/>
                </w:rPr>
                <w:delText>.</w:delText>
              </w:r>
            </w:del>
          </w:p>
          <w:p w14:paraId="383C2686" w14:textId="4F424B01" w:rsidR="00B07E8D" w:rsidDel="00850692" w:rsidRDefault="00B07E8D" w:rsidP="00B962B3">
            <w:pPr>
              <w:keepNext/>
              <w:ind w:left="763" w:hanging="403"/>
              <w:rPr>
                <w:del w:id="187" w:author="Markstrum, Alexis@Energy" w:date="2019-10-02T12:44:00Z"/>
                <w:rFonts w:asciiTheme="minorHAnsi" w:hAnsiTheme="minorHAnsi"/>
                <w:sz w:val="18"/>
                <w:szCs w:val="18"/>
              </w:rPr>
            </w:pPr>
            <w:del w:id="188" w:author="Markstrum, Alexis@Energy" w:date="2019-10-02T12:44:00Z">
              <w:r w:rsidRPr="006C4B62" w:rsidDel="00850692">
                <w:rPr>
                  <w:rFonts w:asciiTheme="minorHAnsi" w:hAnsiTheme="minorHAnsi"/>
                  <w:sz w:val="18"/>
                  <w:szCs w:val="18"/>
                </w:rPr>
                <w:delText>6.</w:delText>
              </w:r>
              <w:r w:rsidDel="00850692">
                <w:rPr>
                  <w:rFonts w:asciiTheme="minorHAnsi" w:hAnsiTheme="minorHAnsi"/>
                  <w:sz w:val="18"/>
                  <w:szCs w:val="18"/>
                </w:rPr>
                <w:delText>6</w:delText>
              </w:r>
              <w:r w:rsidRPr="006C4B62" w:rsidDel="00850692">
                <w:rPr>
                  <w:rFonts w:asciiTheme="minorHAnsi" w:hAnsiTheme="minorHAnsi"/>
                  <w:sz w:val="18"/>
                  <w:szCs w:val="18"/>
                </w:rPr>
                <w:delText>.1</w:delText>
              </w:r>
              <w:r w:rsidDel="00850692">
                <w:rPr>
                  <w:rFonts w:asciiTheme="minorHAnsi" w:hAnsiTheme="minorHAnsi"/>
                  <w:b/>
                  <w:sz w:val="18"/>
                  <w:szCs w:val="18"/>
                </w:rPr>
                <w:delText xml:space="preserve"> </w:delText>
              </w:r>
              <w:r w:rsidRPr="0001108C" w:rsidDel="00850692">
                <w:rPr>
                  <w:rFonts w:asciiTheme="minorHAnsi" w:hAnsiTheme="minorHAnsi"/>
                  <w:b/>
                  <w:sz w:val="18"/>
                  <w:szCs w:val="18"/>
                </w:rPr>
                <w:delText>Habitable Spaces</w:delText>
              </w:r>
              <w:r w:rsidDel="00850692">
                <w:rPr>
                  <w:rFonts w:asciiTheme="minorHAnsi" w:hAnsiTheme="minorHAnsi"/>
                  <w:b/>
                  <w:sz w:val="18"/>
                  <w:szCs w:val="18"/>
                </w:rPr>
                <w:delText>.</w:delText>
              </w:r>
              <w:r w:rsidDel="00850692">
                <w:delText xml:space="preserve"> </w:delText>
              </w:r>
              <w:r w:rsidRPr="0001108C" w:rsidDel="00850692">
                <w:rPr>
                  <w:rFonts w:asciiTheme="minorHAnsi" w:hAnsiTheme="minorHAnsi"/>
                  <w:sz w:val="18"/>
                  <w:szCs w:val="18"/>
                </w:rPr>
                <w:delText>Each habitable space shall be provided</w:delText>
              </w:r>
              <w:r w:rsidDel="00850692">
                <w:rPr>
                  <w:rFonts w:asciiTheme="minorHAnsi" w:hAnsiTheme="minorHAnsi"/>
                  <w:sz w:val="18"/>
                  <w:szCs w:val="18"/>
                </w:rPr>
                <w:delText xml:space="preserve"> </w:delText>
              </w:r>
              <w:r w:rsidRPr="0001108C" w:rsidDel="00850692">
                <w:rPr>
                  <w:rFonts w:asciiTheme="minorHAnsi" w:hAnsiTheme="minorHAnsi"/>
                  <w:sz w:val="18"/>
                  <w:szCs w:val="18"/>
                </w:rPr>
                <w:delText>with ventilation openings with an openable area not</w:delText>
              </w:r>
              <w:r w:rsidDel="00850692">
                <w:rPr>
                  <w:rFonts w:asciiTheme="minorHAnsi" w:hAnsiTheme="minorHAnsi"/>
                  <w:sz w:val="18"/>
                  <w:szCs w:val="18"/>
                </w:rPr>
                <w:delText xml:space="preserve"> </w:delText>
              </w:r>
              <w:r w:rsidRPr="0001108C" w:rsidDel="00850692">
                <w:rPr>
                  <w:rFonts w:asciiTheme="minorHAnsi" w:hAnsiTheme="minorHAnsi"/>
                  <w:sz w:val="18"/>
                  <w:szCs w:val="18"/>
                </w:rPr>
                <w:delText>less than 4% of the floor area or less than 5 ft2 (0.5 m2).</w:delText>
              </w:r>
            </w:del>
          </w:p>
          <w:p w14:paraId="769EAFC7" w14:textId="49C5CB9C" w:rsidR="00B07E8D" w:rsidDel="00850692" w:rsidRDefault="00B07E8D" w:rsidP="00B962B3">
            <w:pPr>
              <w:keepNext/>
              <w:ind w:left="763" w:hanging="403"/>
              <w:rPr>
                <w:del w:id="189" w:author="Markstrum, Alexis@Energy" w:date="2019-10-02T12:44:00Z"/>
                <w:rFonts w:asciiTheme="minorHAnsi" w:hAnsiTheme="minorHAnsi"/>
                <w:sz w:val="18"/>
                <w:szCs w:val="18"/>
              </w:rPr>
            </w:pPr>
            <w:del w:id="190" w:author="Markstrum, Alexis@Energy" w:date="2019-10-02T12:44:00Z">
              <w:r w:rsidRPr="0001108C" w:rsidDel="00850692">
                <w:rPr>
                  <w:rFonts w:asciiTheme="minorHAnsi" w:hAnsiTheme="minorHAnsi"/>
                  <w:sz w:val="18"/>
                  <w:szCs w:val="18"/>
                </w:rPr>
                <w:delText xml:space="preserve">6.6.2 </w:delText>
              </w:r>
              <w:r w:rsidRPr="00215D5D" w:rsidDel="00850692">
                <w:rPr>
                  <w:rFonts w:asciiTheme="minorHAnsi" w:hAnsiTheme="minorHAnsi"/>
                  <w:b/>
                  <w:sz w:val="18"/>
                  <w:szCs w:val="18"/>
                </w:rPr>
                <w:delText>Toilets and Utility Rooms</w:delText>
              </w:r>
              <w:r w:rsidRPr="0001108C" w:rsidDel="00850692">
                <w:rPr>
                  <w:rFonts w:asciiTheme="minorHAnsi" w:hAnsiTheme="minorHAnsi"/>
                  <w:sz w:val="18"/>
                  <w:szCs w:val="18"/>
                </w:rPr>
                <w:delText>. Toilets and utility rooms</w:delText>
              </w:r>
              <w:r w:rsidDel="00850692">
                <w:rPr>
                  <w:rFonts w:asciiTheme="minorHAnsi" w:hAnsiTheme="minorHAnsi"/>
                  <w:sz w:val="18"/>
                  <w:szCs w:val="18"/>
                </w:rPr>
                <w:delText xml:space="preserve"> </w:delText>
              </w:r>
              <w:r w:rsidRPr="0001108C" w:rsidDel="00850692">
                <w:rPr>
                  <w:rFonts w:asciiTheme="minorHAnsi" w:hAnsiTheme="minorHAnsi"/>
                  <w:sz w:val="18"/>
                  <w:szCs w:val="18"/>
                </w:rPr>
                <w:delText>shall be provided with ventilation openings with an openable</w:delText>
              </w:r>
              <w:r w:rsidDel="00850692">
                <w:rPr>
                  <w:rFonts w:asciiTheme="minorHAnsi" w:hAnsiTheme="minorHAnsi"/>
                  <w:sz w:val="18"/>
                  <w:szCs w:val="18"/>
                </w:rPr>
                <w:delText xml:space="preserve"> </w:delText>
              </w:r>
              <w:r w:rsidRPr="0001108C" w:rsidDel="00850692">
                <w:rPr>
                  <w:rFonts w:asciiTheme="minorHAnsi" w:hAnsiTheme="minorHAnsi"/>
                  <w:sz w:val="18"/>
                  <w:szCs w:val="18"/>
                </w:rPr>
                <w:delText>area not less than 4% of the room floor area or less than1.5 ft2 (0.15 m2).</w:delText>
              </w:r>
            </w:del>
          </w:p>
          <w:p w14:paraId="40CA61F9" w14:textId="41613921" w:rsidR="00B07E8D" w:rsidDel="00850692" w:rsidRDefault="00B07E8D" w:rsidP="00B962B3">
            <w:pPr>
              <w:keepNext/>
              <w:ind w:left="763"/>
              <w:rPr>
                <w:del w:id="191" w:author="Markstrum, Alexis@Energy" w:date="2019-10-02T12:44:00Z"/>
                <w:rFonts w:asciiTheme="minorHAnsi" w:hAnsiTheme="minorHAnsi"/>
                <w:sz w:val="18"/>
                <w:szCs w:val="18"/>
              </w:rPr>
            </w:pPr>
            <w:del w:id="192" w:author="Markstrum, Alexis@Energy" w:date="2019-10-02T12:44:00Z">
              <w:r w:rsidRPr="0001108C" w:rsidDel="00850692">
                <w:rPr>
                  <w:rFonts w:asciiTheme="minorHAnsi" w:hAnsiTheme="minorHAnsi"/>
                  <w:sz w:val="18"/>
                  <w:szCs w:val="18"/>
                </w:rPr>
                <w:delText>Exceptions:</w:delText>
              </w:r>
            </w:del>
          </w:p>
          <w:p w14:paraId="2F1D70E3" w14:textId="3A9A1AE2" w:rsidR="00B07E8D" w:rsidDel="00850692" w:rsidRDefault="00B07E8D" w:rsidP="00B962B3">
            <w:pPr>
              <w:keepNext/>
              <w:ind w:left="1397" w:hanging="274"/>
              <w:rPr>
                <w:del w:id="193" w:author="Markstrum, Alexis@Energy" w:date="2019-10-02T12:44:00Z"/>
                <w:rFonts w:asciiTheme="minorHAnsi" w:hAnsiTheme="minorHAnsi"/>
                <w:sz w:val="18"/>
                <w:szCs w:val="18"/>
              </w:rPr>
            </w:pPr>
            <w:del w:id="194" w:author="Markstrum, Alexis@Energy" w:date="2019-10-02T12:44:00Z">
              <w:r w:rsidRPr="0001108C" w:rsidDel="00850692">
                <w:rPr>
                  <w:rFonts w:asciiTheme="minorHAnsi" w:hAnsiTheme="minorHAnsi"/>
                  <w:sz w:val="18"/>
                  <w:szCs w:val="18"/>
                </w:rPr>
                <w:delText>1. Utility rooms with a dryer exhaust duct.</w:delText>
              </w:r>
            </w:del>
          </w:p>
          <w:p w14:paraId="17808FBB" w14:textId="17E5BB57" w:rsidR="00B07E8D" w:rsidDel="00850692" w:rsidRDefault="00B07E8D" w:rsidP="00B962B3">
            <w:pPr>
              <w:keepNext/>
              <w:ind w:left="1397" w:hanging="274"/>
              <w:rPr>
                <w:del w:id="195" w:author="Markstrum, Alexis@Energy" w:date="2019-10-02T12:44:00Z"/>
              </w:rPr>
            </w:pPr>
            <w:del w:id="196" w:author="Markstrum, Alexis@Energy" w:date="2019-10-02T12:44:00Z">
              <w:r w:rsidRPr="0001108C" w:rsidDel="00850692">
                <w:rPr>
                  <w:rFonts w:asciiTheme="minorHAnsi" w:hAnsiTheme="minorHAnsi"/>
                  <w:sz w:val="18"/>
                  <w:szCs w:val="18"/>
                </w:rPr>
                <w:delText>2. Toilet compartments in bathrooms.</w:delText>
              </w:r>
            </w:del>
          </w:p>
        </w:tc>
      </w:tr>
      <w:tr w:rsidR="00B07E8D" w:rsidDel="00850692" w14:paraId="455AD050" w14:textId="7075BEE7" w:rsidTr="00B962B3">
        <w:trPr>
          <w:cantSplit/>
          <w:trHeight w:val="158"/>
          <w:del w:id="197" w:author="Markstrum, Alexis@Energy" w:date="2019-10-02T12:44: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3FBA0B" w14:textId="284E1A28" w:rsidR="00B07E8D" w:rsidDel="00850692" w:rsidRDefault="00B07E8D" w:rsidP="00B962B3">
            <w:pPr>
              <w:keepNext/>
              <w:jc w:val="center"/>
              <w:rPr>
                <w:del w:id="198" w:author="Markstrum, Alexis@Energy" w:date="2019-10-02T12:44:00Z"/>
                <w:rFonts w:asciiTheme="minorHAnsi" w:hAnsiTheme="minorHAnsi"/>
                <w:sz w:val="18"/>
                <w:szCs w:val="18"/>
              </w:rPr>
            </w:pPr>
            <w:del w:id="199" w:author="Markstrum, Alexis@Energy" w:date="2019-10-02T12:44:00Z">
              <w:r w:rsidDel="00850692">
                <w:rPr>
                  <w:rFonts w:asciiTheme="minorHAnsi" w:hAnsiTheme="minorHAnsi"/>
                  <w:sz w:val="18"/>
                  <w:szCs w:val="18"/>
                </w:rPr>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D0E6F9" w14:textId="7631BC51" w:rsidR="00B07E8D" w:rsidDel="00850692" w:rsidRDefault="00B07E8D" w:rsidP="00B962B3">
            <w:pPr>
              <w:keepNext/>
              <w:ind w:left="274" w:hanging="274"/>
              <w:rPr>
                <w:del w:id="200" w:author="Markstrum, Alexis@Energy" w:date="2019-10-02T12:44:00Z"/>
                <w:rStyle w:val="margin0020notechar"/>
                <w:rFonts w:asciiTheme="minorHAnsi" w:hAnsiTheme="minorHAnsi"/>
                <w:sz w:val="18"/>
                <w:szCs w:val="18"/>
              </w:rPr>
            </w:pPr>
            <w:del w:id="201" w:author="Markstrum, Alexis@Energy" w:date="2019-10-02T12:44:00Z">
              <w:r w:rsidDel="00850692">
                <w:rPr>
                  <w:rFonts w:asciiTheme="minorHAnsi" w:hAnsiTheme="minorHAnsi"/>
                  <w:b/>
                  <w:sz w:val="18"/>
                  <w:szCs w:val="18"/>
                </w:rPr>
                <w:delText>6.8 Air Inlets.</w:delText>
              </w:r>
              <w:r w:rsidDel="00850692">
                <w:rP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Air inlets that are part of the ventilation</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design shall be located a minimum of 10 ft (3 m) from known</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sources of contamination such as a stack, vent, exhaust hood,</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or vehicle exhaust. The intake shall be placed so that entering</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air is not obstructed by snow, plantings, or other material.</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Forced air inlets shall be provided with rodent/insect screens</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(mesh not larger than 1/2 in. [13 mm]).</w:delText>
              </w:r>
            </w:del>
          </w:p>
          <w:p w14:paraId="4839DA63" w14:textId="73A54F72" w:rsidR="00B07E8D" w:rsidDel="00850692" w:rsidRDefault="00B07E8D" w:rsidP="00B962B3">
            <w:pPr>
              <w:keepNext/>
              <w:ind w:left="548" w:hanging="274"/>
              <w:rPr>
                <w:del w:id="202" w:author="Markstrum, Alexis@Energy" w:date="2019-10-02T12:44:00Z"/>
                <w:rStyle w:val="margin0020notechar"/>
                <w:rFonts w:asciiTheme="minorHAnsi" w:hAnsiTheme="minorHAnsi"/>
                <w:sz w:val="18"/>
                <w:szCs w:val="18"/>
              </w:rPr>
            </w:pPr>
            <w:del w:id="203" w:author="Markstrum, Alexis@Energy" w:date="2019-10-02T12:44:00Z">
              <w:r w:rsidRPr="00B07B81" w:rsidDel="00850692">
                <w:rPr>
                  <w:rStyle w:val="margin0020notechar"/>
                  <w:rFonts w:asciiTheme="minorHAnsi" w:hAnsiTheme="minorHAnsi"/>
                  <w:sz w:val="18"/>
                  <w:szCs w:val="18"/>
                </w:rPr>
                <w:delText>Exceptions:</w:delText>
              </w:r>
            </w:del>
          </w:p>
          <w:p w14:paraId="6E7BF296" w14:textId="3873ABE9" w:rsidR="00B07E8D" w:rsidDel="00850692" w:rsidRDefault="00B07E8D" w:rsidP="00067870">
            <w:pPr>
              <w:keepNext/>
              <w:ind w:left="950" w:hanging="187"/>
              <w:rPr>
                <w:del w:id="204" w:author="Markstrum, Alexis@Energy" w:date="2019-10-02T12:44:00Z"/>
                <w:rStyle w:val="margin0020notechar"/>
                <w:rFonts w:asciiTheme="minorHAnsi" w:hAnsiTheme="minorHAnsi"/>
                <w:sz w:val="18"/>
                <w:szCs w:val="18"/>
              </w:rPr>
            </w:pPr>
            <w:del w:id="205" w:author="Markstrum, Alexis@Energy" w:date="2019-10-02T12:44:00Z">
              <w:r w:rsidRPr="00B07B81" w:rsidDel="00850692">
                <w:rPr>
                  <w:rStyle w:val="margin0020notechar"/>
                  <w:rFonts w:asciiTheme="minorHAnsi" w:hAnsiTheme="minorHAnsi"/>
                  <w:sz w:val="18"/>
                  <w:szCs w:val="18"/>
                </w:rPr>
                <w:delText>1. Ventilation openings in the wall may be as close as a</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stretched-string distance of 3 ft (1 m) from sources of</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contamination exiting through the roof or dryer</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exhausts.</w:delText>
              </w:r>
            </w:del>
          </w:p>
          <w:p w14:paraId="2416508A" w14:textId="40B687E8" w:rsidR="00B07E8D" w:rsidDel="00850692" w:rsidRDefault="00B07E8D" w:rsidP="00B962B3">
            <w:pPr>
              <w:keepNext/>
              <w:ind w:left="950" w:hanging="187"/>
              <w:rPr>
                <w:del w:id="206" w:author="Markstrum, Alexis@Energy" w:date="2019-10-02T12:44:00Z"/>
                <w:rStyle w:val="margin0020notechar"/>
                <w:rFonts w:asciiTheme="minorHAnsi" w:hAnsiTheme="minorHAnsi"/>
                <w:sz w:val="18"/>
                <w:szCs w:val="18"/>
              </w:rPr>
            </w:pPr>
            <w:del w:id="207" w:author="Markstrum, Alexis@Energy" w:date="2019-10-02T12:44:00Z">
              <w:r w:rsidRPr="00B07B81" w:rsidDel="00850692">
                <w:rPr>
                  <w:rStyle w:val="margin0020notechar"/>
                  <w:rFonts w:asciiTheme="minorHAnsi" w:hAnsiTheme="minorHAnsi"/>
                  <w:sz w:val="18"/>
                  <w:szCs w:val="18"/>
                </w:rPr>
                <w:delText>2. No minimum separation distance shall be required</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between windows and local exhaust outlets in kitchens</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and bathrooms.</w:delText>
              </w:r>
            </w:del>
          </w:p>
          <w:p w14:paraId="071C9547" w14:textId="11A533EC" w:rsidR="00B07E8D" w:rsidDel="00850692" w:rsidRDefault="00B07E8D" w:rsidP="00067870">
            <w:pPr>
              <w:keepNext/>
              <w:ind w:left="950" w:hanging="187"/>
              <w:rPr>
                <w:del w:id="208" w:author="Markstrum, Alexis@Energy" w:date="2019-10-02T12:44:00Z"/>
                <w:rStyle w:val="margin0020notechar"/>
                <w:rFonts w:asciiTheme="minorHAnsi" w:hAnsiTheme="minorHAnsi"/>
                <w:sz w:val="18"/>
                <w:szCs w:val="18"/>
              </w:rPr>
            </w:pPr>
            <w:del w:id="209" w:author="Markstrum, Alexis@Energy" w:date="2019-10-02T12:44:00Z">
              <w:r w:rsidRPr="00B07B81" w:rsidDel="00850692">
                <w:rPr>
                  <w:rStyle w:val="margin0020notechar"/>
                  <w:rFonts w:asciiTheme="minorHAnsi" w:hAnsiTheme="minorHAnsi"/>
                  <w:sz w:val="18"/>
                  <w:szCs w:val="18"/>
                </w:rPr>
                <w:delText>3. Vent terminations covered by and meeting the requirements</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of the National Fuel Gas Code (NFPA 54/ANSI</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Z223.1)7 or equivalent.</w:delText>
              </w:r>
            </w:del>
          </w:p>
          <w:p w14:paraId="6E9781C8" w14:textId="4B1E9CE4" w:rsidR="00B07E8D" w:rsidDel="00850692" w:rsidRDefault="00B07E8D" w:rsidP="00905F19">
            <w:pPr>
              <w:keepNext/>
              <w:ind w:left="950" w:hanging="187"/>
              <w:rPr>
                <w:del w:id="210" w:author="Markstrum, Alexis@Energy" w:date="2019-10-02T12:44:00Z"/>
              </w:rPr>
            </w:pPr>
            <w:del w:id="211" w:author="Markstrum, Alexis@Energy" w:date="2019-10-02T12:44:00Z">
              <w:r w:rsidRPr="00B07B81" w:rsidDel="00850692">
                <w:rPr>
                  <w:rStyle w:val="margin0020notechar"/>
                  <w:rFonts w:asciiTheme="minorHAnsi" w:hAnsiTheme="minorHAnsi"/>
                  <w:sz w:val="18"/>
                  <w:szCs w:val="18"/>
                </w:rPr>
                <w:delText>4. Where a combined exhaust/intake termination is used</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to separate intake air from exhaust air originating in a</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living space other than kitchens, no minimum separation</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distance between these two openings is required.</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For these combined terminations, the exhaust air concentration</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within the intake airflow shall not exceed</w:delText>
              </w:r>
              <w:r w:rsidDel="00850692">
                <w:rPr>
                  <w:rStyle w:val="margin0020notechar"/>
                  <w:rFonts w:asciiTheme="minorHAnsi" w:hAnsiTheme="minorHAnsi"/>
                  <w:sz w:val="18"/>
                  <w:szCs w:val="18"/>
                </w:rPr>
                <w:delText xml:space="preserve"> </w:delText>
              </w:r>
              <w:r w:rsidRPr="00B07B81" w:rsidDel="00850692">
                <w:rPr>
                  <w:rStyle w:val="margin0020notechar"/>
                  <w:rFonts w:asciiTheme="minorHAnsi" w:hAnsiTheme="minorHAnsi"/>
                  <w:sz w:val="18"/>
                  <w:szCs w:val="18"/>
                </w:rPr>
                <w:delText>10%, as established by the manufacturer.</w:delText>
              </w:r>
            </w:del>
          </w:p>
        </w:tc>
      </w:tr>
      <w:tr w:rsidR="00B07E8D" w:rsidDel="00850692" w14:paraId="369283C9" w14:textId="5D371023" w:rsidTr="00B962B3">
        <w:trPr>
          <w:cantSplit/>
          <w:trHeight w:val="158"/>
          <w:del w:id="212" w:author="Markstrum, Alexis@Energy" w:date="2019-10-02T12:44: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7F6743D" w14:textId="70298938" w:rsidR="00B07E8D" w:rsidDel="00850692" w:rsidRDefault="00B07E8D" w:rsidP="00B962B3">
            <w:pPr>
              <w:keepNext/>
              <w:jc w:val="center"/>
              <w:rPr>
                <w:del w:id="213" w:author="Markstrum, Alexis@Energy" w:date="2019-10-02T12:44:00Z"/>
                <w:rFonts w:asciiTheme="minorHAnsi" w:hAnsiTheme="minorHAnsi"/>
                <w:sz w:val="18"/>
                <w:szCs w:val="18"/>
              </w:rPr>
            </w:pPr>
            <w:del w:id="214" w:author="Markstrum, Alexis@Energy" w:date="2019-10-02T12:44:00Z">
              <w:r w:rsidDel="00850692">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4D62692" w14:textId="328CC38F" w:rsidR="00B07E8D" w:rsidDel="00850692" w:rsidRDefault="00B07E8D" w:rsidP="00B962B3">
            <w:pPr>
              <w:autoSpaceDE w:val="0"/>
              <w:autoSpaceDN w:val="0"/>
              <w:adjustRightInd w:val="0"/>
              <w:ind w:left="273" w:hanging="273"/>
              <w:rPr>
                <w:del w:id="215" w:author="Markstrum, Alexis@Energy" w:date="2019-10-02T12:44:00Z"/>
              </w:rPr>
            </w:pPr>
            <w:del w:id="216" w:author="Markstrum, Alexis@Energy" w:date="2019-10-02T12:44:00Z">
              <w:r w:rsidDel="00850692">
                <w:rPr>
                  <w:rFonts w:asciiTheme="minorHAnsi" w:hAnsiTheme="minorHAnsi"/>
                  <w:b/>
                  <w:sz w:val="18"/>
                  <w:szCs w:val="18"/>
                </w:rPr>
                <w:delText>6.9 Carbon Monoxide Alarms.</w:delText>
              </w:r>
              <w:r w:rsidDel="00850692">
                <w:delText xml:space="preserve"> </w:delText>
              </w:r>
              <w:r w:rsidRPr="00A625DC" w:rsidDel="00850692">
                <w:rPr>
                  <w:rFonts w:asciiTheme="minorHAnsi" w:hAnsiTheme="minorHAnsi"/>
                  <w:sz w:val="18"/>
                  <w:szCs w:val="18"/>
                </w:rPr>
                <w:delText>A carbon monoxide alarm</w:delText>
              </w:r>
              <w:r w:rsidDel="00850692">
                <w:rPr>
                  <w:rFonts w:asciiTheme="minorHAnsi" w:hAnsiTheme="minorHAnsi"/>
                  <w:sz w:val="18"/>
                  <w:szCs w:val="18"/>
                </w:rPr>
                <w:delText xml:space="preserve"> </w:delText>
              </w:r>
              <w:r w:rsidRPr="00A625DC" w:rsidDel="00850692">
                <w:rPr>
                  <w:rFonts w:asciiTheme="minorHAnsi" w:hAnsiTheme="minorHAnsi"/>
                  <w:sz w:val="18"/>
                  <w:szCs w:val="18"/>
                </w:rPr>
                <w:delText>shall be installed in each dwelling unit in accordance with</w:delText>
              </w:r>
              <w:r w:rsidDel="00850692">
                <w:rPr>
                  <w:rFonts w:asciiTheme="minorHAnsi" w:hAnsiTheme="minorHAnsi"/>
                  <w:sz w:val="18"/>
                  <w:szCs w:val="18"/>
                </w:rPr>
                <w:delText xml:space="preserve"> </w:delText>
              </w:r>
              <w:r w:rsidRPr="00A625DC" w:rsidDel="00850692">
                <w:rPr>
                  <w:rFonts w:asciiTheme="minorHAnsi" w:hAnsiTheme="minorHAnsi"/>
                  <w:sz w:val="18"/>
                  <w:szCs w:val="18"/>
                </w:rPr>
                <w:delText xml:space="preserve">NFPA 720, </w:delText>
              </w:r>
              <w:r w:rsidRPr="00215D5D" w:rsidDel="00850692">
                <w:rPr>
                  <w:rFonts w:asciiTheme="minorHAnsi" w:hAnsiTheme="minorHAnsi"/>
                  <w:i/>
                  <w:sz w:val="18"/>
                  <w:szCs w:val="18"/>
                </w:rPr>
                <w:delText>Standard for the Installation of Carbon Monoxide</w:delText>
              </w:r>
              <w:r w:rsidDel="00850692">
                <w:rPr>
                  <w:rFonts w:asciiTheme="minorHAnsi" w:hAnsiTheme="minorHAnsi"/>
                  <w:i/>
                  <w:sz w:val="18"/>
                  <w:szCs w:val="18"/>
                </w:rPr>
                <w:delText xml:space="preserve"> </w:delText>
              </w:r>
              <w:r w:rsidRPr="00215D5D" w:rsidDel="00850692">
                <w:rPr>
                  <w:rFonts w:asciiTheme="minorHAnsi" w:hAnsiTheme="minorHAnsi"/>
                  <w:i/>
                  <w:sz w:val="18"/>
                  <w:szCs w:val="18"/>
                </w:rPr>
                <w:delText>(CO) Detection and Warning Equipment</w:delText>
              </w:r>
              <w:r w:rsidRPr="00A625DC" w:rsidDel="00850692">
                <w:rPr>
                  <w:rFonts w:asciiTheme="minorHAnsi" w:hAnsiTheme="minorHAnsi"/>
                  <w:sz w:val="18"/>
                  <w:szCs w:val="18"/>
                </w:rPr>
                <w:delText>, and shall be consistent</w:delText>
              </w:r>
              <w:r w:rsidDel="00850692">
                <w:rPr>
                  <w:rFonts w:asciiTheme="minorHAnsi" w:hAnsiTheme="minorHAnsi"/>
                  <w:sz w:val="18"/>
                  <w:szCs w:val="18"/>
                </w:rPr>
                <w:delText xml:space="preserve"> </w:delText>
              </w:r>
              <w:r w:rsidRPr="00A625DC" w:rsidDel="00850692">
                <w:rPr>
                  <w:rFonts w:asciiTheme="minorHAnsi" w:hAnsiTheme="minorHAnsi"/>
                  <w:sz w:val="18"/>
                  <w:szCs w:val="18"/>
                </w:rPr>
                <w:delText>with requirements of applicable laws, codes, and standards.</w:delText>
              </w:r>
            </w:del>
          </w:p>
        </w:tc>
      </w:tr>
      <w:tr w:rsidR="00B07E8D" w:rsidDel="00850692" w14:paraId="181B01F9" w14:textId="4C06D5D7" w:rsidTr="00B962B3">
        <w:trPr>
          <w:cantSplit/>
          <w:trHeight w:val="158"/>
          <w:del w:id="217" w:author="Markstrum, Alexis@Energy" w:date="2019-10-02T12:44: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D67A35" w14:textId="6BC6FDE3" w:rsidR="00B07E8D" w:rsidDel="00850692" w:rsidRDefault="00B07E8D" w:rsidP="00B962B3">
            <w:pPr>
              <w:keepNext/>
              <w:rPr>
                <w:del w:id="218" w:author="Markstrum, Alexis@Energy" w:date="2019-10-02T12:44:00Z"/>
                <w:rFonts w:asciiTheme="minorHAnsi" w:hAnsiTheme="minorHAnsi"/>
                <w:b/>
                <w:bCs/>
                <w:sz w:val="18"/>
                <w:szCs w:val="18"/>
              </w:rPr>
            </w:pPr>
            <w:del w:id="219" w:author="Markstrum, Alexis@Energy" w:date="2019-10-02T12:44:00Z">
              <w:r w:rsidDel="00850692">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5F276234" w14:textId="2ADB5633" w:rsidR="00B07E8D" w:rsidDel="00850692" w:rsidRDefault="00B07E8D" w:rsidP="00B07E8D">
      <w:pPr>
        <w:rPr>
          <w:del w:id="220" w:author="Markstrum, Alexis@Energy" w:date="2019-10-02T12:44:00Z"/>
        </w:rPr>
      </w:pPr>
    </w:p>
    <w:p w14:paraId="04EF604D" w14:textId="77777777" w:rsidR="00B07E8D" w:rsidRDefault="00B07E8D" w:rsidP="00B07E8D">
      <w:del w:id="221" w:author="Markstrum, Alexis@Energy" w:date="2019-10-02T12:44:00Z">
        <w:r w:rsidDel="00850692">
          <w:br w:type="page"/>
        </w:r>
      </w:del>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B07E8D" w:rsidRPr="006C4FD8" w:rsidDel="00850692" w14:paraId="1588E82B" w14:textId="7F95A878" w:rsidTr="00B962B3">
        <w:trPr>
          <w:cantSplit/>
          <w:trHeight w:val="288"/>
          <w:del w:id="222" w:author="Markstrum, Alexis@Energy" w:date="2019-10-02T12:44: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6BB2BB7" w14:textId="00134DA0" w:rsidR="00B07E8D" w:rsidRPr="0047390B" w:rsidDel="00850692" w:rsidRDefault="00B07E8D" w:rsidP="00B07E8D">
            <w:pPr>
              <w:rPr>
                <w:del w:id="223" w:author="Markstrum, Alexis@Energy" w:date="2019-10-02T12:44:00Z"/>
                <w:rFonts w:asciiTheme="minorHAnsi" w:hAnsiTheme="minorHAnsi" w:cs="Arial"/>
                <w:b/>
                <w:szCs w:val="18"/>
              </w:rPr>
            </w:pPr>
            <w:del w:id="224" w:author="Markstrum, Alexis@Energy" w:date="2019-10-02T12:44:00Z">
              <w:r w:rsidDel="00850692">
                <w:rPr>
                  <w:rFonts w:asciiTheme="minorHAnsi" w:hAnsiTheme="minorHAnsi" w:cs="Arial"/>
                  <w:b/>
                  <w:szCs w:val="18"/>
                </w:rPr>
                <w:delText>I</w:delText>
              </w:r>
              <w:r w:rsidRPr="0047390B" w:rsidDel="00850692">
                <w:rPr>
                  <w:rFonts w:asciiTheme="minorHAnsi" w:hAnsiTheme="minorHAnsi" w:cs="Arial"/>
                  <w:b/>
                  <w:szCs w:val="18"/>
                </w:rPr>
                <w:delText>. Air Moving Equipment</w:delText>
              </w:r>
            </w:del>
          </w:p>
        </w:tc>
      </w:tr>
      <w:tr w:rsidR="00B07E8D" w:rsidRPr="006C4FD8" w:rsidDel="00850692" w14:paraId="603FDC1A" w14:textId="09D402A5" w:rsidTr="00B962B3">
        <w:trPr>
          <w:cantSplit/>
          <w:trHeight w:val="288"/>
          <w:del w:id="225" w:author="Markstrum, Alexis@Energy" w:date="2019-10-02T12:44: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03F878C" w14:textId="1BB1AA03" w:rsidR="00B07E8D" w:rsidRPr="0047390B" w:rsidDel="00850692" w:rsidRDefault="00B07E8D" w:rsidP="00B962B3">
            <w:pPr>
              <w:rPr>
                <w:del w:id="226" w:author="Markstrum, Alexis@Energy" w:date="2019-10-02T12:44:00Z"/>
                <w:rFonts w:asciiTheme="minorHAnsi" w:hAnsiTheme="minorHAnsi" w:cs="Arial"/>
                <w:b/>
                <w:szCs w:val="18"/>
              </w:rPr>
            </w:pPr>
            <w:del w:id="227" w:author="Markstrum, Alexis@Energy" w:date="2019-10-02T12:44:00Z">
              <w:r w:rsidRPr="0047390B" w:rsidDel="00850692">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B07E8D" w:rsidRPr="006C4FD8" w:rsidDel="00850692" w14:paraId="446A685D" w14:textId="190F6001" w:rsidTr="00B962B3">
        <w:trPr>
          <w:cantSplit/>
          <w:trHeight w:val="158"/>
          <w:del w:id="228" w:author="Markstrum, Alexis@Energy" w:date="2019-10-02T12:44:00Z"/>
        </w:trPr>
        <w:tc>
          <w:tcPr>
            <w:tcW w:w="708" w:type="dxa"/>
            <w:tcBorders>
              <w:top w:val="single" w:sz="4" w:space="0" w:color="auto"/>
              <w:left w:val="single" w:sz="4" w:space="0" w:color="auto"/>
              <w:bottom w:val="single" w:sz="4" w:space="0" w:color="auto"/>
              <w:right w:val="single" w:sz="4" w:space="0" w:color="auto"/>
            </w:tcBorders>
            <w:vAlign w:val="center"/>
          </w:tcPr>
          <w:p w14:paraId="0CEBADE9" w14:textId="40D025AC" w:rsidR="00B07E8D" w:rsidRPr="006C4FD8" w:rsidDel="00850692" w:rsidRDefault="00B07E8D" w:rsidP="00B962B3">
            <w:pPr>
              <w:keepNext/>
              <w:jc w:val="center"/>
              <w:rPr>
                <w:del w:id="229" w:author="Markstrum, Alexis@Energy" w:date="2019-10-02T12:44:00Z"/>
                <w:rFonts w:asciiTheme="minorHAnsi" w:hAnsiTheme="minorHAnsi"/>
                <w:sz w:val="18"/>
                <w:szCs w:val="18"/>
              </w:rPr>
            </w:pPr>
            <w:del w:id="230" w:author="Markstrum, Alexis@Energy" w:date="2019-10-02T12:44:00Z">
              <w:r w:rsidDel="00850692">
                <w:rPr>
                  <w:rFonts w:asciiTheme="minorHAnsi" w:hAnsiTheme="minorHAnsi"/>
                  <w:sz w:val="18"/>
                  <w:szCs w:val="18"/>
                </w:rPr>
                <w:delText>0</w:delText>
              </w:r>
              <w:r w:rsidRPr="006C4FD8" w:rsidDel="00850692">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87B7CAA" w14:textId="64AB41FC" w:rsidR="00B07E8D" w:rsidRPr="00DA6319" w:rsidDel="00850692" w:rsidRDefault="00B07E8D" w:rsidP="00B962B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231" w:author="Markstrum, Alexis@Energy" w:date="2019-10-02T12:44:00Z"/>
                <w:rFonts w:asciiTheme="minorHAnsi" w:hAnsiTheme="minorHAnsi"/>
                <w:sz w:val="18"/>
                <w:szCs w:val="18"/>
              </w:rPr>
            </w:pPr>
            <w:del w:id="232" w:author="Markstrum, Alexis@Energy" w:date="2019-10-02T12:44:00Z">
              <w:r w:rsidRPr="00C47060" w:rsidDel="00850692">
                <w:rPr>
                  <w:rFonts w:asciiTheme="minorHAnsi" w:hAnsiTheme="minorHAnsi"/>
                  <w:b/>
                  <w:sz w:val="18"/>
                  <w:szCs w:val="18"/>
                </w:rPr>
                <w:delText xml:space="preserve">7.1 </w:delText>
              </w:r>
              <w:r w:rsidRPr="00C47060" w:rsidDel="00850692">
                <w:rPr>
                  <w:rFonts w:asciiTheme="minorHAnsi" w:hAnsiTheme="minorHAnsi"/>
                  <w:b/>
                  <w:bCs/>
                  <w:sz w:val="18"/>
                  <w:szCs w:val="18"/>
                </w:rPr>
                <w:delText>Selection and Installation</w:delText>
              </w:r>
              <w:r w:rsidRPr="00CB00C9" w:rsidDel="00850692">
                <w:rPr>
                  <w:rFonts w:asciiTheme="minorHAnsi" w:hAnsiTheme="minorHAnsi"/>
                  <w:b/>
                  <w:bCs/>
                  <w:sz w:val="18"/>
                  <w:szCs w:val="18"/>
                </w:rPr>
                <w:delText xml:space="preserve">. </w:delText>
              </w:r>
              <w:r w:rsidRPr="00067870" w:rsidDel="00850692">
                <w:rPr>
                  <w:rFonts w:asciiTheme="minorHAnsi" w:hAnsiTheme="minorHAnsi"/>
                  <w:sz w:val="18"/>
                  <w:szCs w:val="18"/>
                </w:rPr>
                <w:delText>Ventilation devices and</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equipment serving individual dwelling units shall be tested in</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accordance with ANSI/ASHRAE Standard 51/AMCA 210,</w:delText>
              </w:r>
              <w:r w:rsidDel="00850692">
                <w:rPr>
                  <w:rFonts w:asciiTheme="minorHAnsi" w:hAnsiTheme="minorHAnsi"/>
                  <w:bCs/>
                  <w:sz w:val="18"/>
                  <w:szCs w:val="18"/>
                </w:rPr>
                <w:delText xml:space="preserve"> </w:delText>
              </w:r>
              <w:r w:rsidRPr="00067870" w:rsidDel="00850692">
                <w:rPr>
                  <w:rFonts w:asciiTheme="minorHAnsi" w:hAnsiTheme="minorHAnsi"/>
                  <w:i/>
                  <w:sz w:val="18"/>
                  <w:szCs w:val="18"/>
                </w:rPr>
                <w:delText>Laboratory Methods of Testing Fans for Aerodynamic Performance Ratin</w:delText>
              </w:r>
              <w:r w:rsidRPr="00905F19" w:rsidDel="00850692">
                <w:rPr>
                  <w:rFonts w:asciiTheme="minorHAnsi" w:hAnsiTheme="minorHAnsi"/>
                  <w:i/>
                  <w:sz w:val="18"/>
                  <w:szCs w:val="18"/>
                </w:rPr>
                <w:delText>g</w:delText>
              </w:r>
              <w:r w:rsidRPr="00F55BE3" w:rsidDel="00850692">
                <w:rPr>
                  <w:rFonts w:asciiTheme="minorHAnsi" w:hAnsiTheme="minorHAnsi"/>
                  <w:sz w:val="18"/>
                  <w:szCs w:val="18"/>
                </w:rPr>
                <w:delText xml:space="preserve">, and ANSI/AMCA Standard 300, </w:delText>
              </w:r>
              <w:r w:rsidRPr="00F55BE3" w:rsidDel="00850692">
                <w:rPr>
                  <w:rFonts w:asciiTheme="minorHAnsi" w:hAnsiTheme="minorHAnsi"/>
                  <w:i/>
                  <w:sz w:val="18"/>
                  <w:szCs w:val="18"/>
                </w:rPr>
                <w:delText>Reverberant Room Method for Sound Testing of Fans</w:delText>
              </w:r>
              <w:r w:rsidRPr="009C121C" w:rsidDel="00850692">
                <w:rPr>
                  <w:rFonts w:asciiTheme="minorHAnsi" w:hAnsiTheme="minorHAnsi"/>
                  <w:sz w:val="18"/>
                  <w:szCs w:val="18"/>
                </w:rPr>
                <w:delText>, and rated in</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accordance with the airflow and sound rating procedures of</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 xml:space="preserve">the Home Ventilating Institute (HVI) (HVI 915, </w:delText>
              </w:r>
              <w:r w:rsidRPr="00905F19" w:rsidDel="00850692">
                <w:rPr>
                  <w:rFonts w:asciiTheme="minorHAnsi" w:hAnsiTheme="minorHAnsi"/>
                  <w:i/>
                  <w:sz w:val="18"/>
                  <w:szCs w:val="18"/>
                </w:rPr>
                <w:delText>Loudness Testing and Rating Procedure</w:delText>
              </w:r>
              <w:r w:rsidRPr="00F55BE3" w:rsidDel="00850692">
                <w:rPr>
                  <w:rFonts w:asciiTheme="minorHAnsi" w:hAnsiTheme="minorHAnsi"/>
                  <w:sz w:val="18"/>
                  <w:szCs w:val="18"/>
                </w:rPr>
                <w:delText xml:space="preserve">; HVI 916, </w:delText>
              </w:r>
              <w:r w:rsidRPr="00F55BE3" w:rsidDel="00850692">
                <w:rPr>
                  <w:rFonts w:asciiTheme="minorHAnsi" w:hAnsiTheme="minorHAnsi"/>
                  <w:i/>
                  <w:sz w:val="18"/>
                  <w:szCs w:val="18"/>
                </w:rPr>
                <w:delText>Air Flow Test Procedure</w:delText>
              </w:r>
              <w:r w:rsidRPr="009C121C" w:rsidDel="00850692">
                <w:rPr>
                  <w:rFonts w:asciiTheme="minorHAnsi" w:hAnsiTheme="minorHAnsi"/>
                  <w:sz w:val="18"/>
                  <w:szCs w:val="18"/>
                </w:rPr>
                <w:delText xml:space="preserve"> ; and HVI 920, </w:delText>
              </w:r>
              <w:r w:rsidRPr="00425839" w:rsidDel="00850692">
                <w:rPr>
                  <w:rFonts w:asciiTheme="minorHAnsi" w:hAnsiTheme="minorHAnsi"/>
                  <w:i/>
                  <w:sz w:val="18"/>
                  <w:szCs w:val="18"/>
                </w:rPr>
                <w:delText>Product Performance Certification Procedure Including Verification and Challenge</w:delText>
              </w:r>
              <w:r w:rsidRPr="00425839" w:rsidDel="00850692">
                <w:rPr>
                  <w:rFonts w:asciiTheme="minorHAnsi" w:hAnsiTheme="minorHAnsi"/>
                  <w:sz w:val="18"/>
                  <w:szCs w:val="18"/>
                </w:rPr>
                <w:delText>).</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Installations of systems or equipment shall be carried out in</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accordance with manufacturers’ design requirements and</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installation instruction</w:delText>
              </w:r>
              <w:r w:rsidRPr="00905F19" w:rsidDel="00850692">
                <w:rPr>
                  <w:rFonts w:asciiTheme="minorHAnsi" w:hAnsiTheme="minorHAnsi"/>
                  <w:sz w:val="18"/>
                  <w:szCs w:val="18"/>
                </w:rPr>
                <w:delText>s.</w:delText>
              </w:r>
            </w:del>
          </w:p>
        </w:tc>
      </w:tr>
      <w:tr w:rsidR="00B07E8D" w:rsidRPr="006C4FD8" w:rsidDel="00850692" w14:paraId="019ED997" w14:textId="3BAB5693" w:rsidTr="00B962B3">
        <w:trPr>
          <w:cantSplit/>
          <w:trHeight w:val="158"/>
          <w:del w:id="233" w:author="Markstrum, Alexis@Energy" w:date="2019-10-02T12:44:00Z"/>
        </w:trPr>
        <w:tc>
          <w:tcPr>
            <w:tcW w:w="708" w:type="dxa"/>
            <w:tcBorders>
              <w:top w:val="single" w:sz="4" w:space="0" w:color="auto"/>
              <w:left w:val="single" w:sz="4" w:space="0" w:color="auto"/>
              <w:bottom w:val="single" w:sz="4" w:space="0" w:color="auto"/>
              <w:right w:val="single" w:sz="4" w:space="0" w:color="auto"/>
            </w:tcBorders>
            <w:vAlign w:val="center"/>
          </w:tcPr>
          <w:p w14:paraId="4132931F" w14:textId="7DE2B8B6" w:rsidR="00B07E8D" w:rsidRPr="006C4FD8" w:rsidDel="00850692" w:rsidRDefault="00B07E8D" w:rsidP="00B962B3">
            <w:pPr>
              <w:keepNext/>
              <w:jc w:val="center"/>
              <w:rPr>
                <w:del w:id="234" w:author="Markstrum, Alexis@Energy" w:date="2019-10-02T12:44:00Z"/>
                <w:rFonts w:asciiTheme="minorHAnsi" w:hAnsiTheme="minorHAnsi"/>
                <w:sz w:val="18"/>
                <w:szCs w:val="18"/>
              </w:rPr>
            </w:pPr>
            <w:del w:id="235" w:author="Markstrum, Alexis@Energy" w:date="2019-10-02T12:44:00Z">
              <w:r w:rsidRPr="006C4FD8" w:rsidDel="00850692">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C42F636" w14:textId="34A13518" w:rsidR="00B07E8D" w:rsidDel="00850692" w:rsidRDefault="00B07E8D" w:rsidP="00B962B3">
            <w:pPr>
              <w:keepNext/>
              <w:autoSpaceDE w:val="0"/>
              <w:autoSpaceDN w:val="0"/>
              <w:adjustRightInd w:val="0"/>
              <w:ind w:left="274" w:hanging="274"/>
              <w:jc w:val="both"/>
              <w:rPr>
                <w:del w:id="236" w:author="Markstrum, Alexis@Energy" w:date="2019-10-02T12:44:00Z"/>
                <w:rFonts w:asciiTheme="minorHAnsi" w:hAnsiTheme="minorHAnsi"/>
                <w:bCs/>
                <w:sz w:val="18"/>
                <w:szCs w:val="18"/>
              </w:rPr>
            </w:pPr>
            <w:del w:id="237" w:author="Markstrum, Alexis@Energy" w:date="2019-10-02T12:44:00Z">
              <w:r w:rsidRPr="00C47060" w:rsidDel="00850692">
                <w:rPr>
                  <w:rFonts w:asciiTheme="minorHAnsi" w:hAnsiTheme="minorHAnsi"/>
                  <w:b/>
                  <w:sz w:val="18"/>
                  <w:szCs w:val="18"/>
                </w:rPr>
                <w:delText xml:space="preserve">7.2 </w:delText>
              </w:r>
              <w:r w:rsidRPr="00C47060" w:rsidDel="00850692">
                <w:rPr>
                  <w:rFonts w:asciiTheme="minorHAnsi" w:hAnsiTheme="minorHAnsi"/>
                  <w:b/>
                  <w:bCs/>
                  <w:sz w:val="18"/>
                  <w:szCs w:val="18"/>
                </w:rPr>
                <w:delText>Sound Ratings for Fans</w:delText>
              </w:r>
              <w:r w:rsidRPr="00CB00C9" w:rsidDel="00850692">
                <w:rPr>
                  <w:rFonts w:asciiTheme="minorHAnsi" w:hAnsiTheme="minorHAnsi"/>
                  <w:b/>
                  <w:bCs/>
                  <w:sz w:val="18"/>
                  <w:szCs w:val="18"/>
                </w:rPr>
                <w:delText>.</w:delText>
              </w:r>
              <w:r w:rsidRPr="00067870" w:rsidDel="00850692">
                <w:rPr>
                  <w:rFonts w:asciiTheme="minorHAnsi" w:hAnsiTheme="minorHAnsi"/>
                  <w:sz w:val="18"/>
                  <w:szCs w:val="18"/>
                </w:rPr>
                <w:delText xml:space="preserve"> Ventilation fans shall be rated</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for sound at no less than the minimum airflow rate required</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by this standard as noted below. These sound ratings shall be</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at a minimum of 0.1 in. of water (25 Pa) static pressure in</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accorda</w:delText>
              </w:r>
              <w:r w:rsidRPr="00905F19" w:rsidDel="00850692">
                <w:rPr>
                  <w:rFonts w:asciiTheme="minorHAnsi" w:hAnsiTheme="minorHAnsi"/>
                  <w:sz w:val="18"/>
                  <w:szCs w:val="18"/>
                </w:rPr>
                <w:delText>nce with the HVI procedures referenced in Section</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7.1.</w:delText>
              </w:r>
            </w:del>
          </w:p>
          <w:p w14:paraId="3FEC4950" w14:textId="620CDF79" w:rsidR="00B07E8D" w:rsidDel="00850692" w:rsidRDefault="00B07E8D" w:rsidP="00B962B3">
            <w:pPr>
              <w:keepNext/>
              <w:autoSpaceDE w:val="0"/>
              <w:autoSpaceDN w:val="0"/>
              <w:adjustRightInd w:val="0"/>
              <w:ind w:left="292"/>
              <w:jc w:val="both"/>
              <w:rPr>
                <w:del w:id="238" w:author="Markstrum, Alexis@Energy" w:date="2019-10-02T12:44:00Z"/>
                <w:rFonts w:asciiTheme="minorHAnsi" w:hAnsiTheme="minorHAnsi"/>
                <w:sz w:val="18"/>
                <w:szCs w:val="18"/>
              </w:rPr>
            </w:pPr>
            <w:del w:id="239" w:author="Markstrum, Alexis@Energy" w:date="2019-10-02T12:44:00Z">
              <w:r w:rsidRPr="009F1501" w:rsidDel="00850692">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3BC565B4" w14:textId="35CFCBD9" w:rsidR="00B07E8D" w:rsidDel="00850692" w:rsidRDefault="00B07E8D" w:rsidP="00067870">
            <w:pPr>
              <w:keepNext/>
              <w:autoSpaceDE w:val="0"/>
              <w:autoSpaceDN w:val="0"/>
              <w:adjustRightInd w:val="0"/>
              <w:ind w:left="763" w:hanging="403"/>
              <w:jc w:val="both"/>
              <w:rPr>
                <w:del w:id="240" w:author="Markstrum, Alexis@Energy" w:date="2019-10-02T12:44:00Z"/>
                <w:rFonts w:asciiTheme="minorHAnsi" w:hAnsiTheme="minorHAnsi"/>
                <w:bCs/>
                <w:sz w:val="18"/>
                <w:szCs w:val="18"/>
              </w:rPr>
            </w:pPr>
            <w:del w:id="241" w:author="Markstrum, Alexis@Energy" w:date="2019-10-02T12:44:00Z">
              <w:r w:rsidRPr="00DA6319" w:rsidDel="00850692">
                <w:rPr>
                  <w:rFonts w:asciiTheme="minorHAnsi" w:hAnsiTheme="minorHAnsi"/>
                  <w:bCs/>
                  <w:sz w:val="18"/>
                  <w:szCs w:val="18"/>
                </w:rPr>
                <w:delText>7.2.1</w:delText>
              </w:r>
              <w:r w:rsidRPr="003C1C51" w:rsidDel="00850692">
                <w:rPr>
                  <w:rFonts w:asciiTheme="minorHAnsi" w:hAnsiTheme="minorHAnsi"/>
                  <w:b/>
                  <w:bCs/>
                  <w:sz w:val="18"/>
                  <w:szCs w:val="18"/>
                </w:rPr>
                <w:delText xml:space="preserve"> </w:delText>
              </w:r>
              <w:r w:rsidRPr="00306C27" w:rsidDel="00850692">
                <w:rPr>
                  <w:rFonts w:asciiTheme="minorHAnsi" w:hAnsiTheme="minorHAnsi"/>
                  <w:b/>
                  <w:bCs/>
                  <w:sz w:val="18"/>
                  <w:szCs w:val="18"/>
                </w:rPr>
                <w:delText>Dwelling-Unit Ventilation or Continuous Local</w:delText>
              </w:r>
              <w:r w:rsidDel="00850692">
                <w:rPr>
                  <w:rFonts w:asciiTheme="minorHAnsi" w:hAnsiTheme="minorHAnsi"/>
                  <w:b/>
                  <w:bCs/>
                  <w:sz w:val="18"/>
                  <w:szCs w:val="18"/>
                </w:rPr>
                <w:delText xml:space="preserve"> </w:delText>
              </w:r>
              <w:r w:rsidRPr="00306C27" w:rsidDel="00850692">
                <w:rPr>
                  <w:rFonts w:asciiTheme="minorHAnsi" w:hAnsiTheme="minorHAnsi"/>
                  <w:b/>
                  <w:bCs/>
                  <w:sz w:val="18"/>
                  <w:szCs w:val="18"/>
                </w:rPr>
                <w:delText>Exhaust Fans.</w:delText>
              </w:r>
              <w:r w:rsidRPr="00067870" w:rsidDel="00850692">
                <w:rPr>
                  <w:rFonts w:asciiTheme="minorHAnsi" w:hAnsiTheme="minorHAnsi"/>
                  <w:sz w:val="18"/>
                  <w:szCs w:val="18"/>
                </w:rPr>
                <w:delText xml:space="preserve"> These fans shall be rated for sound at a maximum</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of 1.0 sone.</w:delText>
              </w:r>
            </w:del>
          </w:p>
          <w:p w14:paraId="65D443F5" w14:textId="1A9E9FDD" w:rsidR="00B07E8D" w:rsidDel="00850692" w:rsidRDefault="00B07E8D" w:rsidP="00B962B3">
            <w:pPr>
              <w:keepNext/>
              <w:ind w:left="763" w:hanging="403"/>
              <w:rPr>
                <w:del w:id="242" w:author="Markstrum, Alexis@Energy" w:date="2019-10-02T12:44:00Z"/>
                <w:rFonts w:asciiTheme="minorHAnsi" w:hAnsiTheme="minorHAnsi" w:cstheme="minorHAnsi"/>
                <w:sz w:val="18"/>
                <w:szCs w:val="18"/>
              </w:rPr>
            </w:pPr>
            <w:del w:id="243" w:author="Markstrum, Alexis@Energy" w:date="2019-10-02T12:44:00Z">
              <w:r w:rsidRPr="00DA6319" w:rsidDel="00850692">
                <w:rPr>
                  <w:rFonts w:asciiTheme="minorHAnsi" w:hAnsiTheme="minorHAnsi"/>
                  <w:bCs/>
                  <w:sz w:val="18"/>
                  <w:szCs w:val="18"/>
                </w:rPr>
                <w:delText>7.2.2</w:delText>
              </w:r>
              <w:r w:rsidRPr="003C1C51" w:rsidDel="00850692">
                <w:rPr>
                  <w:rFonts w:asciiTheme="minorHAnsi" w:hAnsiTheme="minorHAnsi"/>
                  <w:b/>
                  <w:bCs/>
                  <w:sz w:val="18"/>
                  <w:szCs w:val="18"/>
                </w:rPr>
                <w:delText xml:space="preserve"> </w:delText>
              </w:r>
              <w:r w:rsidDel="00850692">
                <w:rPr>
                  <w:rFonts w:asciiTheme="minorHAnsi" w:hAnsiTheme="minorHAnsi"/>
                  <w:b/>
                  <w:bCs/>
                  <w:sz w:val="18"/>
                  <w:szCs w:val="18"/>
                </w:rPr>
                <w:delText>Demand-Controlled Local</w:delText>
              </w:r>
              <w:r w:rsidRPr="003C1C51" w:rsidDel="00850692">
                <w:rPr>
                  <w:rFonts w:asciiTheme="minorHAnsi" w:hAnsiTheme="minorHAnsi"/>
                  <w:b/>
                  <w:bCs/>
                  <w:sz w:val="18"/>
                  <w:szCs w:val="18"/>
                </w:rPr>
                <w:delText xml:space="preserve"> Exhaust Fans. </w:delText>
              </w:r>
              <w:r w:rsidRPr="009920A1" w:rsidDel="00850692">
                <w:rPr>
                  <w:rFonts w:asciiTheme="minorHAnsi" w:hAnsiTheme="minorHAnsi" w:cstheme="minorHAnsi"/>
                  <w:sz w:val="18"/>
                  <w:szCs w:val="18"/>
                </w:rPr>
                <w:delText>Bathroom</w:delText>
              </w:r>
              <w:r w:rsidDel="00850692">
                <w:rPr>
                  <w:rFonts w:asciiTheme="minorHAnsi" w:hAnsiTheme="minorHAnsi" w:cstheme="minorHAnsi"/>
                  <w:sz w:val="18"/>
                  <w:szCs w:val="18"/>
                </w:rPr>
                <w:delText xml:space="preserve"> </w:delText>
              </w:r>
              <w:r w:rsidRPr="009920A1" w:rsidDel="00850692">
                <w:rPr>
                  <w:rFonts w:asciiTheme="minorHAnsi" w:hAnsiTheme="minorHAnsi" w:cstheme="minorHAnsi"/>
                  <w:sz w:val="18"/>
                  <w:szCs w:val="18"/>
                </w:rPr>
                <w:delText>exhaust fans used to comply with Section 5.2 shall be</w:delText>
              </w:r>
              <w:r w:rsidDel="00850692">
                <w:rPr>
                  <w:rFonts w:asciiTheme="minorHAnsi" w:hAnsiTheme="minorHAnsi" w:cstheme="minorHAnsi"/>
                  <w:sz w:val="18"/>
                  <w:szCs w:val="18"/>
                </w:rPr>
                <w:delText xml:space="preserve"> </w:delText>
              </w:r>
              <w:r w:rsidRPr="009920A1" w:rsidDel="00850692">
                <w:rPr>
                  <w:rFonts w:asciiTheme="minorHAnsi" w:hAnsiTheme="minorHAnsi" w:cstheme="minorHAnsi"/>
                  <w:sz w:val="18"/>
                  <w:szCs w:val="18"/>
                </w:rPr>
                <w:delText>rated for sound at a maximum of 3 sone. Kitchen exhaust fans</w:delText>
              </w:r>
              <w:r w:rsidDel="00850692">
                <w:rPr>
                  <w:rFonts w:asciiTheme="minorHAnsi" w:hAnsiTheme="minorHAnsi" w:cstheme="minorHAnsi"/>
                  <w:sz w:val="18"/>
                  <w:szCs w:val="18"/>
                </w:rPr>
                <w:delText xml:space="preserve"> </w:delText>
              </w:r>
              <w:r w:rsidRPr="009920A1" w:rsidDel="00850692">
                <w:rPr>
                  <w:rFonts w:asciiTheme="minorHAnsi" w:hAnsiTheme="minorHAnsi" w:cstheme="minorHAnsi"/>
                  <w:sz w:val="18"/>
                  <w:szCs w:val="18"/>
                </w:rPr>
                <w:delText>used to comply with Section 5.2 shall be rated for sound at a</w:delText>
              </w:r>
              <w:r w:rsidDel="00850692">
                <w:rPr>
                  <w:rFonts w:asciiTheme="minorHAnsi" w:hAnsiTheme="minorHAnsi" w:cstheme="minorHAnsi"/>
                  <w:sz w:val="18"/>
                  <w:szCs w:val="18"/>
                </w:rPr>
                <w:delText xml:space="preserve"> </w:delText>
              </w:r>
              <w:r w:rsidRPr="009920A1" w:rsidDel="00850692">
                <w:rPr>
                  <w:rFonts w:asciiTheme="minorHAnsi" w:hAnsiTheme="minorHAnsi" w:cstheme="minorHAnsi"/>
                  <w:sz w:val="18"/>
                  <w:szCs w:val="18"/>
                </w:rPr>
                <w:delText>maximum of 3 sones at one or more airflow settings greater</w:delText>
              </w:r>
              <w:r w:rsidDel="00850692">
                <w:rPr>
                  <w:rFonts w:asciiTheme="minorHAnsi" w:hAnsiTheme="minorHAnsi" w:cstheme="minorHAnsi"/>
                  <w:sz w:val="18"/>
                  <w:szCs w:val="18"/>
                </w:rPr>
                <w:delText xml:space="preserve"> </w:delText>
              </w:r>
              <w:r w:rsidRPr="009920A1" w:rsidDel="00850692">
                <w:rPr>
                  <w:rFonts w:asciiTheme="minorHAnsi" w:hAnsiTheme="minorHAnsi" w:cstheme="minorHAnsi"/>
                  <w:sz w:val="18"/>
                  <w:szCs w:val="18"/>
                </w:rPr>
                <w:delText>than or equal to 100 cfm (47 L/s).</w:delText>
              </w:r>
            </w:del>
          </w:p>
          <w:p w14:paraId="1B4001FF" w14:textId="6D63703F" w:rsidR="00B07E8D" w:rsidDel="00850692" w:rsidRDefault="00B07E8D" w:rsidP="00B962B3">
            <w:pPr>
              <w:keepNext/>
              <w:ind w:left="763"/>
              <w:rPr>
                <w:del w:id="244" w:author="Markstrum, Alexis@Energy" w:date="2019-10-02T12:44:00Z"/>
                <w:rFonts w:asciiTheme="minorHAnsi" w:hAnsiTheme="minorHAnsi"/>
                <w:sz w:val="18"/>
                <w:szCs w:val="18"/>
              </w:rPr>
            </w:pPr>
            <w:del w:id="245" w:author="Markstrum, Alexis@Energy" w:date="2019-10-02T12:44:00Z">
              <w:r w:rsidRPr="0001108C" w:rsidDel="00850692">
                <w:rPr>
                  <w:rFonts w:asciiTheme="minorHAnsi" w:hAnsiTheme="minorHAnsi"/>
                  <w:sz w:val="18"/>
                  <w:szCs w:val="18"/>
                </w:rPr>
                <w:delText>Exceptions:</w:delText>
              </w:r>
            </w:del>
          </w:p>
          <w:p w14:paraId="01994E03" w14:textId="1261F3A3" w:rsidR="00B07E8D" w:rsidDel="00850692" w:rsidRDefault="00B07E8D" w:rsidP="00B962B3">
            <w:pPr>
              <w:keepNext/>
              <w:ind w:left="763"/>
              <w:rPr>
                <w:del w:id="246" w:author="Markstrum, Alexis@Energy" w:date="2019-10-02T12:44:00Z"/>
                <w:rFonts w:asciiTheme="minorHAnsi" w:hAnsiTheme="minorHAnsi"/>
                <w:sz w:val="18"/>
                <w:szCs w:val="18"/>
              </w:rPr>
            </w:pPr>
            <w:del w:id="247" w:author="Markstrum, Alexis@Energy" w:date="2019-10-02T12:44:00Z">
              <w:r w:rsidRPr="0001108C" w:rsidDel="00850692">
                <w:rPr>
                  <w:rFonts w:asciiTheme="minorHAnsi" w:hAnsiTheme="minorHAnsi"/>
                  <w:sz w:val="18"/>
                  <w:szCs w:val="18"/>
                </w:rPr>
                <w:delText xml:space="preserve">1. </w:delText>
              </w:r>
              <w:r w:rsidRPr="001706A4" w:rsidDel="00850692">
                <w:rPr>
                  <w:rFonts w:asciiTheme="minorHAnsi" w:hAnsiTheme="minorHAnsi"/>
                  <w:sz w:val="18"/>
                  <w:szCs w:val="18"/>
                </w:rPr>
                <w:delText>Fans with a minimum airflow setting exceeding</w:delText>
              </w:r>
              <w:r w:rsidDel="00850692">
                <w:rPr>
                  <w:rFonts w:asciiTheme="minorHAnsi" w:hAnsiTheme="minorHAnsi"/>
                  <w:sz w:val="18"/>
                  <w:szCs w:val="18"/>
                </w:rPr>
                <w:delText xml:space="preserve"> </w:delText>
              </w:r>
              <w:r w:rsidRPr="001706A4" w:rsidDel="00850692">
                <w:rPr>
                  <w:rFonts w:asciiTheme="minorHAnsi" w:hAnsiTheme="minorHAnsi"/>
                  <w:sz w:val="18"/>
                  <w:szCs w:val="18"/>
                </w:rPr>
                <w:delText>400 cfm (189 L/s) need not comply.</w:delText>
              </w:r>
            </w:del>
          </w:p>
          <w:p w14:paraId="7152694E" w14:textId="541B702D" w:rsidR="00B07E8D" w:rsidDel="00850692" w:rsidRDefault="00B07E8D" w:rsidP="00067870">
            <w:pPr>
              <w:keepNext/>
              <w:autoSpaceDE w:val="0"/>
              <w:autoSpaceDN w:val="0"/>
              <w:adjustRightInd w:val="0"/>
              <w:ind w:left="763"/>
              <w:jc w:val="both"/>
              <w:rPr>
                <w:del w:id="248" w:author="Markstrum, Alexis@Energy" w:date="2019-10-02T12:44:00Z"/>
              </w:rPr>
            </w:pPr>
            <w:del w:id="249" w:author="Markstrum, Alexis@Energy" w:date="2019-10-02T12:44:00Z">
              <w:r w:rsidRPr="0001108C" w:rsidDel="00850692">
                <w:rPr>
                  <w:rFonts w:asciiTheme="minorHAnsi" w:hAnsiTheme="minorHAnsi"/>
                  <w:sz w:val="18"/>
                  <w:szCs w:val="18"/>
                </w:rPr>
                <w:delText xml:space="preserve">2. </w:delText>
              </w:r>
              <w:r w:rsidDel="00850692">
                <w:rPr>
                  <w:rFonts w:asciiTheme="minorHAnsi" w:hAnsiTheme="minorHAnsi"/>
                  <w:sz w:val="18"/>
                  <w:szCs w:val="18"/>
                </w:rPr>
                <w:delText>Kitchen Range hoods may be rated for sound at the static pressure determined at working speed as specified in HVI 916 section 7</w:delText>
              </w:r>
              <w:r w:rsidRPr="0001108C" w:rsidDel="00850692">
                <w:rPr>
                  <w:rFonts w:asciiTheme="minorHAnsi" w:hAnsiTheme="minorHAnsi"/>
                  <w:sz w:val="18"/>
                  <w:szCs w:val="18"/>
                </w:rPr>
                <w:delText>.</w:delText>
              </w:r>
            </w:del>
          </w:p>
        </w:tc>
      </w:tr>
      <w:tr w:rsidR="00B07E8D" w:rsidRPr="006C4FD8" w:rsidDel="00850692" w14:paraId="610ECA2D" w14:textId="02F79365" w:rsidTr="00B962B3">
        <w:trPr>
          <w:cantSplit/>
          <w:trHeight w:val="158"/>
          <w:del w:id="250" w:author="Markstrum, Alexis@Energy" w:date="2019-10-02T12:44:00Z"/>
        </w:trPr>
        <w:tc>
          <w:tcPr>
            <w:tcW w:w="708" w:type="dxa"/>
            <w:tcBorders>
              <w:top w:val="single" w:sz="4" w:space="0" w:color="auto"/>
              <w:left w:val="single" w:sz="4" w:space="0" w:color="auto"/>
              <w:bottom w:val="single" w:sz="4" w:space="0" w:color="auto"/>
              <w:right w:val="single" w:sz="4" w:space="0" w:color="auto"/>
            </w:tcBorders>
            <w:vAlign w:val="center"/>
          </w:tcPr>
          <w:p w14:paraId="460E256F" w14:textId="37251248" w:rsidR="00B07E8D" w:rsidRPr="006C4FD8" w:rsidDel="00850692" w:rsidRDefault="00B07E8D" w:rsidP="00B962B3">
            <w:pPr>
              <w:keepNext/>
              <w:jc w:val="center"/>
              <w:rPr>
                <w:del w:id="251" w:author="Markstrum, Alexis@Energy" w:date="2019-10-02T12:44:00Z"/>
                <w:rFonts w:asciiTheme="minorHAnsi" w:hAnsiTheme="minorHAnsi"/>
                <w:sz w:val="18"/>
                <w:szCs w:val="18"/>
              </w:rPr>
            </w:pPr>
            <w:del w:id="252" w:author="Markstrum, Alexis@Energy" w:date="2019-10-02T12:44:00Z">
              <w:r w:rsidRPr="006C4FD8" w:rsidDel="00850692">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27BEFA47" w14:textId="7143377A" w:rsidR="00B07E8D" w:rsidDel="00850692" w:rsidRDefault="00B07E8D" w:rsidP="00B962B3">
            <w:pPr>
              <w:keepNext/>
              <w:rPr>
                <w:del w:id="253" w:author="Markstrum, Alexis@Energy" w:date="2019-10-02T12:44:00Z"/>
                <w:rFonts w:asciiTheme="minorHAnsi" w:hAnsiTheme="minorHAnsi"/>
                <w:b/>
                <w:bCs/>
                <w:sz w:val="18"/>
                <w:szCs w:val="18"/>
              </w:rPr>
            </w:pPr>
            <w:del w:id="254" w:author="Markstrum, Alexis@Energy" w:date="2019-10-02T12:44:00Z">
              <w:r w:rsidDel="00850692">
                <w:rPr>
                  <w:rFonts w:asciiTheme="minorHAnsi" w:hAnsiTheme="minorHAnsi"/>
                  <w:b/>
                  <w:sz w:val="18"/>
                  <w:szCs w:val="18"/>
                </w:rPr>
                <w:delText xml:space="preserve">7.3 </w:delText>
              </w:r>
              <w:r w:rsidRPr="00215D5D" w:rsidDel="00850692">
                <w:rPr>
                  <w:rFonts w:asciiTheme="minorHAnsi" w:hAnsiTheme="minorHAnsi"/>
                  <w:b/>
                  <w:sz w:val="18"/>
                  <w:szCs w:val="18"/>
                </w:rPr>
                <w:delText>Exhaust Ducts</w:delText>
              </w:r>
              <w:r w:rsidRPr="00215D5D" w:rsidDel="00850692">
                <w:rPr>
                  <w:rFonts w:asciiTheme="minorHAnsi" w:hAnsiTheme="minorHAnsi"/>
                  <w:b/>
                  <w:bCs/>
                  <w:sz w:val="18"/>
                  <w:szCs w:val="18"/>
                </w:rPr>
                <w:delText>.</w:delText>
              </w:r>
            </w:del>
          </w:p>
          <w:p w14:paraId="64944AC2" w14:textId="5358AE12" w:rsidR="00B07E8D" w:rsidDel="00850692" w:rsidRDefault="00B07E8D" w:rsidP="00B962B3">
            <w:pPr>
              <w:keepNext/>
              <w:ind w:left="1123" w:hanging="403"/>
              <w:rPr>
                <w:del w:id="255" w:author="Markstrum, Alexis@Energy" w:date="2019-10-02T12:44:00Z"/>
                <w:rFonts w:asciiTheme="minorHAnsi" w:hAnsiTheme="minorHAnsi"/>
                <w:sz w:val="18"/>
                <w:szCs w:val="18"/>
              </w:rPr>
            </w:pPr>
            <w:del w:id="256" w:author="Markstrum, Alexis@Energy" w:date="2019-10-02T12:44:00Z">
              <w:r w:rsidRPr="00215D5D" w:rsidDel="00850692">
                <w:rPr>
                  <w:rFonts w:asciiTheme="minorHAnsi" w:hAnsiTheme="minorHAnsi"/>
                  <w:bCs/>
                  <w:sz w:val="18"/>
                  <w:szCs w:val="18"/>
                </w:rPr>
                <w:delText>7.3.1</w:delText>
              </w:r>
              <w:r w:rsidDel="00850692">
                <w:rPr>
                  <w:rFonts w:asciiTheme="minorHAnsi" w:hAnsiTheme="minorHAnsi"/>
                  <w:b/>
                  <w:bCs/>
                  <w:sz w:val="18"/>
                  <w:szCs w:val="18"/>
                </w:rPr>
                <w:delText xml:space="preserve"> </w:delText>
              </w:r>
              <w:r w:rsidRPr="00215D5D" w:rsidDel="00850692">
                <w:rPr>
                  <w:rFonts w:asciiTheme="minorHAnsi" w:hAnsiTheme="minorHAnsi"/>
                  <w:b/>
                  <w:bCs/>
                  <w:sz w:val="18"/>
                  <w:szCs w:val="18"/>
                </w:rPr>
                <w:delText xml:space="preserve">Multiple Exhaust Fans Using One Duct. </w:delText>
              </w:r>
              <w:r w:rsidRPr="00067870" w:rsidDel="00850692">
                <w:rPr>
                  <w:rFonts w:asciiTheme="minorHAnsi" w:hAnsiTheme="minorHAnsi"/>
                  <w:sz w:val="18"/>
                  <w:szCs w:val="18"/>
                </w:rPr>
                <w:delText>Exhaust</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fans in separate dwelling units shall not share a common</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exhaust duct. If more than one of the exhaust fans in a single</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dwelling unit shares a common exhaus</w:delText>
              </w:r>
              <w:r w:rsidRPr="00905F19" w:rsidDel="00850692">
                <w:rPr>
                  <w:rFonts w:asciiTheme="minorHAnsi" w:hAnsiTheme="minorHAnsi"/>
                  <w:sz w:val="18"/>
                  <w:szCs w:val="18"/>
                </w:rPr>
                <w:delText>t duct, each fan shall</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be equipped with a backdraft damper to prevent the recirculation</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of exhaust air from one room to another through the</w:delText>
              </w:r>
              <w:r w:rsidDel="00850692">
                <w:rPr>
                  <w:rFonts w:asciiTheme="minorHAnsi" w:hAnsiTheme="minorHAnsi"/>
                  <w:bCs/>
                  <w:sz w:val="18"/>
                  <w:szCs w:val="18"/>
                </w:rPr>
                <w:delText xml:space="preserve"> </w:delText>
              </w:r>
              <w:r w:rsidRPr="00067870" w:rsidDel="00850692">
                <w:rPr>
                  <w:rFonts w:asciiTheme="minorHAnsi" w:hAnsiTheme="minorHAnsi"/>
                  <w:sz w:val="18"/>
                  <w:szCs w:val="18"/>
                </w:rPr>
                <w:delText>exhaust ducting system</w:delText>
              </w:r>
              <w:r w:rsidRPr="00F47345" w:rsidDel="00850692">
                <w:rPr>
                  <w:rFonts w:asciiTheme="minorHAnsi" w:hAnsiTheme="minorHAnsi"/>
                  <w:b/>
                  <w:bCs/>
                  <w:sz w:val="18"/>
                  <w:szCs w:val="18"/>
                </w:rPr>
                <w:delText>.</w:delText>
              </w:r>
            </w:del>
          </w:p>
          <w:p w14:paraId="2804F3EE" w14:textId="65FF01DE" w:rsidR="00B07E8D" w:rsidRPr="00067870" w:rsidDel="00850692" w:rsidRDefault="00B07E8D" w:rsidP="00B962B3">
            <w:pPr>
              <w:keepNext/>
              <w:ind w:left="1123" w:hanging="403"/>
              <w:rPr>
                <w:del w:id="257" w:author="Markstrum, Alexis@Energy" w:date="2019-10-02T12:44:00Z"/>
                <w:rFonts w:asciiTheme="minorHAnsi" w:hAnsiTheme="minorHAnsi" w:cstheme="minorHAnsi"/>
                <w:sz w:val="18"/>
                <w:szCs w:val="18"/>
              </w:rPr>
            </w:pPr>
            <w:del w:id="258" w:author="Markstrum, Alexis@Energy" w:date="2019-10-02T12:44:00Z">
              <w:r w:rsidRPr="00215D5D" w:rsidDel="00850692">
                <w:rPr>
                  <w:rFonts w:asciiTheme="minorHAnsi" w:hAnsiTheme="minorHAnsi" w:cstheme="minorHAnsi"/>
                  <w:sz w:val="18"/>
                  <w:szCs w:val="18"/>
                </w:rPr>
                <w:delText>7.3.2</w:delText>
              </w:r>
              <w:r w:rsidDel="00850692">
                <w:rPr>
                  <w:rFonts w:asciiTheme="minorHAnsi" w:hAnsiTheme="minorHAnsi" w:cstheme="minorHAnsi"/>
                  <w:b/>
                  <w:sz w:val="18"/>
                  <w:szCs w:val="18"/>
                </w:rPr>
                <w:delText xml:space="preserve"> </w:delText>
              </w:r>
              <w:r w:rsidRPr="00F47345" w:rsidDel="00850692">
                <w:rPr>
                  <w:rFonts w:asciiTheme="minorHAnsi" w:hAnsiTheme="minorHAnsi" w:cstheme="minorHAnsi"/>
                  <w:b/>
                  <w:sz w:val="18"/>
                  <w:szCs w:val="18"/>
                </w:rPr>
                <w:delText>Single Exhaust Fan Ducted to Multiple Inlets.</w:delText>
              </w:r>
              <w:r w:rsidDel="00850692">
                <w:rPr>
                  <w:rFonts w:asciiTheme="minorHAnsi" w:hAnsiTheme="minorHAnsi" w:cstheme="minorHAnsi"/>
                  <w:b/>
                  <w:sz w:val="18"/>
                  <w:szCs w:val="18"/>
                </w:rPr>
                <w:delText xml:space="preserve"> </w:delText>
              </w:r>
              <w:r w:rsidRPr="00067870" w:rsidDel="00850692">
                <w:rPr>
                  <w:rFonts w:asciiTheme="minorHAnsi" w:hAnsiTheme="minorHAnsi" w:cstheme="minorHAnsi"/>
                  <w:sz w:val="18"/>
                  <w:szCs w:val="18"/>
                </w:rPr>
                <w:delText>Where exhaust inlets are commonly ducted</w:delText>
              </w:r>
              <w:r w:rsidRPr="00905F19" w:rsidDel="00850692">
                <w:rPr>
                  <w:rFonts w:asciiTheme="minorHAnsi" w:hAnsiTheme="minorHAnsi" w:cstheme="minorHAnsi"/>
                  <w:sz w:val="18"/>
                  <w:szCs w:val="18"/>
                </w:rPr>
                <w:delText xml:space="preserve"> across multiple</w:delText>
              </w:r>
              <w:r w:rsidDel="00850692">
                <w:rPr>
                  <w:rFonts w:asciiTheme="minorHAnsi" w:hAnsiTheme="minorHAnsi" w:cstheme="minorHAnsi"/>
                  <w:sz w:val="18"/>
                  <w:szCs w:val="18"/>
                </w:rPr>
                <w:delText xml:space="preserve"> </w:delText>
              </w:r>
              <w:r w:rsidRPr="00067870" w:rsidDel="00850692">
                <w:rPr>
                  <w:rFonts w:asciiTheme="minorHAnsi" w:hAnsiTheme="minorHAnsi" w:cstheme="minorHAnsi"/>
                  <w:sz w:val="18"/>
                  <w:szCs w:val="18"/>
                </w:rPr>
                <w:delText>dwelling units, one or more exhaust fans located downstream</w:delText>
              </w:r>
              <w:r w:rsidDel="00850692">
                <w:rPr>
                  <w:rFonts w:asciiTheme="minorHAnsi" w:hAnsiTheme="minorHAnsi" w:cstheme="minorHAnsi"/>
                  <w:sz w:val="18"/>
                  <w:szCs w:val="18"/>
                </w:rPr>
                <w:delText xml:space="preserve"> </w:delText>
              </w:r>
              <w:r w:rsidRPr="00067870" w:rsidDel="00850692">
                <w:rPr>
                  <w:rFonts w:asciiTheme="minorHAnsi" w:hAnsiTheme="minorHAnsi" w:cstheme="minorHAnsi"/>
                  <w:sz w:val="18"/>
                  <w:szCs w:val="18"/>
                </w:rPr>
                <w:delText>of the exhaust inlets shall be designed and intended to run</w:delText>
              </w:r>
              <w:r w:rsidDel="00850692">
                <w:rPr>
                  <w:rFonts w:asciiTheme="minorHAnsi" w:hAnsiTheme="minorHAnsi" w:cstheme="minorHAnsi"/>
                  <w:sz w:val="18"/>
                  <w:szCs w:val="18"/>
                </w:rPr>
                <w:delText xml:space="preserve"> </w:delText>
              </w:r>
              <w:r w:rsidRPr="00067870" w:rsidDel="00850692">
                <w:rPr>
                  <w:rFonts w:asciiTheme="minorHAnsi" w:hAnsiTheme="minorHAnsi" w:cstheme="minorHAnsi"/>
                  <w:sz w:val="18"/>
                  <w:szCs w:val="18"/>
                </w:rPr>
                <w:delText>continuously, or a system of one or more backdraft dampers</w:delText>
              </w:r>
              <w:r w:rsidDel="00850692">
                <w:rPr>
                  <w:rFonts w:asciiTheme="minorHAnsi" w:hAnsiTheme="minorHAnsi" w:cstheme="minorHAnsi"/>
                  <w:sz w:val="18"/>
                  <w:szCs w:val="18"/>
                </w:rPr>
                <w:delText xml:space="preserve"> </w:delText>
              </w:r>
              <w:r w:rsidRPr="00067870" w:rsidDel="00850692">
                <w:rPr>
                  <w:rFonts w:asciiTheme="minorHAnsi" w:hAnsiTheme="minorHAnsi" w:cstheme="minorHAnsi"/>
                  <w:sz w:val="18"/>
                  <w:szCs w:val="18"/>
                </w:rPr>
                <w:delText>shall be installed to isolate each dwelling unit from the co</w:delText>
              </w:r>
              <w:r w:rsidRPr="00905F19" w:rsidDel="00850692">
                <w:rPr>
                  <w:rFonts w:asciiTheme="minorHAnsi" w:hAnsiTheme="minorHAnsi" w:cstheme="minorHAnsi"/>
                  <w:sz w:val="18"/>
                  <w:szCs w:val="18"/>
                </w:rPr>
                <w:delText>mmon</w:delText>
              </w:r>
              <w:r w:rsidDel="00850692">
                <w:rPr>
                  <w:rFonts w:asciiTheme="minorHAnsi" w:hAnsiTheme="minorHAnsi" w:cstheme="minorHAnsi"/>
                  <w:sz w:val="18"/>
                  <w:szCs w:val="18"/>
                </w:rPr>
                <w:delText xml:space="preserve"> </w:delText>
              </w:r>
              <w:r w:rsidRPr="00067870" w:rsidDel="00850692">
                <w:rPr>
                  <w:rFonts w:asciiTheme="minorHAnsi" w:hAnsiTheme="minorHAnsi" w:cstheme="minorHAnsi"/>
                  <w:sz w:val="18"/>
                  <w:szCs w:val="18"/>
                </w:rPr>
                <w:delText xml:space="preserve">duct when the fan is not </w:delText>
              </w:r>
              <w:r w:rsidRPr="00B962B3" w:rsidDel="00850692">
                <w:rPr>
                  <w:rFonts w:asciiTheme="minorHAnsi" w:hAnsiTheme="minorHAnsi" w:cstheme="minorHAnsi"/>
                  <w:sz w:val="18"/>
                  <w:szCs w:val="18"/>
                </w:rPr>
                <w:delText>running</w:delText>
              </w:r>
              <w:r w:rsidDel="00850692">
                <w:rPr>
                  <w:rFonts w:asciiTheme="minorHAnsi" w:hAnsiTheme="minorHAnsi" w:cstheme="minorHAnsi"/>
                  <w:sz w:val="18"/>
                  <w:szCs w:val="18"/>
                </w:rPr>
                <w:delText>.</w:delText>
              </w:r>
              <w:r w:rsidRPr="00B962B3" w:rsidDel="00850692">
                <w:rPr>
                  <w:rFonts w:asciiTheme="minorHAnsi" w:hAnsiTheme="minorHAnsi" w:cstheme="minorHAnsi"/>
                  <w:sz w:val="18"/>
                  <w:szCs w:val="18"/>
                </w:rPr>
                <w:delText xml:space="preserve"> </w:delText>
              </w:r>
            </w:del>
          </w:p>
        </w:tc>
      </w:tr>
      <w:tr w:rsidR="00B07E8D" w:rsidRPr="006C4FD8" w:rsidDel="00850692" w14:paraId="4549A910" w14:textId="09E3E069" w:rsidTr="00B962B3">
        <w:trPr>
          <w:cantSplit/>
          <w:trHeight w:val="158"/>
          <w:del w:id="259" w:author="Markstrum, Alexis@Energy" w:date="2019-10-02T12:44:00Z"/>
        </w:trPr>
        <w:tc>
          <w:tcPr>
            <w:tcW w:w="708" w:type="dxa"/>
            <w:tcBorders>
              <w:top w:val="single" w:sz="4" w:space="0" w:color="auto"/>
              <w:left w:val="single" w:sz="4" w:space="0" w:color="auto"/>
              <w:bottom w:val="single" w:sz="4" w:space="0" w:color="auto"/>
              <w:right w:val="single" w:sz="4" w:space="0" w:color="auto"/>
            </w:tcBorders>
            <w:vAlign w:val="center"/>
          </w:tcPr>
          <w:p w14:paraId="0F6EFC96" w14:textId="5D50BE24" w:rsidR="00B07E8D" w:rsidRPr="006C4FD8" w:rsidDel="00850692" w:rsidRDefault="00B07E8D" w:rsidP="00B962B3">
            <w:pPr>
              <w:keepNext/>
              <w:jc w:val="center"/>
              <w:rPr>
                <w:del w:id="260" w:author="Markstrum, Alexis@Energy" w:date="2019-10-02T12:44:00Z"/>
                <w:rFonts w:asciiTheme="minorHAnsi" w:hAnsiTheme="minorHAnsi"/>
                <w:sz w:val="18"/>
                <w:szCs w:val="18"/>
              </w:rPr>
            </w:pPr>
            <w:del w:id="261" w:author="Markstrum, Alexis@Energy" w:date="2019-10-02T12:44:00Z">
              <w:r w:rsidDel="00850692">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2FDCD0F9" w14:textId="6AD1B399" w:rsidR="00B07E8D" w:rsidDel="00850692" w:rsidRDefault="00B07E8D" w:rsidP="00B962B3">
            <w:pPr>
              <w:keepNext/>
              <w:ind w:left="274" w:hanging="274"/>
              <w:rPr>
                <w:del w:id="262" w:author="Markstrum, Alexis@Energy" w:date="2019-10-02T12:44:00Z"/>
                <w:rFonts w:asciiTheme="minorHAnsi" w:hAnsiTheme="minorHAnsi"/>
                <w:b/>
                <w:sz w:val="18"/>
                <w:szCs w:val="18"/>
              </w:rPr>
            </w:pPr>
            <w:del w:id="263" w:author="Markstrum, Alexis@Energy" w:date="2019-10-02T12:44:00Z">
              <w:r w:rsidDel="00850692">
                <w:rPr>
                  <w:rFonts w:asciiTheme="minorHAnsi" w:hAnsiTheme="minorHAnsi"/>
                  <w:b/>
                  <w:sz w:val="18"/>
                  <w:szCs w:val="18"/>
                </w:rPr>
                <w:delText xml:space="preserve">7.4 </w:delText>
              </w:r>
              <w:r w:rsidRPr="00215D5D" w:rsidDel="00850692">
                <w:rPr>
                  <w:rFonts w:asciiTheme="minorHAnsi" w:hAnsiTheme="minorHAnsi"/>
                  <w:b/>
                  <w:sz w:val="18"/>
                  <w:szCs w:val="18"/>
                </w:rPr>
                <w:delText>Supply Ducts</w:delText>
              </w:r>
              <w:r w:rsidRPr="00215D5D" w:rsidDel="00850692">
                <w:rPr>
                  <w:rFonts w:asciiTheme="minorHAnsi" w:hAnsiTheme="minorHAnsi"/>
                  <w:b/>
                  <w:bCs/>
                  <w:sz w:val="18"/>
                  <w:szCs w:val="18"/>
                </w:rPr>
                <w:delText xml:space="preserve">. </w:delText>
              </w:r>
              <w:r w:rsidRPr="00215D5D" w:rsidDel="00850692">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850692">
                <w:rPr>
                  <w:rFonts w:asciiTheme="minorHAnsi" w:hAnsiTheme="minorHAnsi" w:cstheme="minorHAnsi"/>
                  <w:b/>
                  <w:sz w:val="18"/>
                  <w:szCs w:val="18"/>
                </w:rPr>
                <w:delText xml:space="preserve"> </w:delText>
              </w:r>
            </w:del>
          </w:p>
        </w:tc>
      </w:tr>
      <w:tr w:rsidR="00B07E8D" w:rsidRPr="006C4FD8" w:rsidDel="00850692" w14:paraId="12B2CBB2" w14:textId="1015F16E" w:rsidTr="00B962B3">
        <w:trPr>
          <w:cantSplit/>
          <w:trHeight w:val="158"/>
          <w:del w:id="264" w:author="Markstrum, Alexis@Energy" w:date="2019-10-02T12:44: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35E7A507" w14:textId="4B6C2D62" w:rsidR="00B07E8D" w:rsidRPr="006C4FD8" w:rsidDel="00850692" w:rsidRDefault="00B07E8D" w:rsidP="00B962B3">
            <w:pPr>
              <w:keepNext/>
              <w:rPr>
                <w:del w:id="265" w:author="Markstrum, Alexis@Energy" w:date="2019-10-02T12:44:00Z"/>
                <w:rFonts w:asciiTheme="minorHAnsi" w:hAnsiTheme="minorHAnsi"/>
                <w:b/>
                <w:bCs/>
                <w:sz w:val="18"/>
                <w:szCs w:val="18"/>
              </w:rPr>
            </w:pPr>
            <w:del w:id="266" w:author="Markstrum, Alexis@Energy" w:date="2019-10-02T12:44:00Z">
              <w:r w:rsidRPr="0064067F" w:rsidDel="00850692">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D2226CF" w14:textId="56FDBC7D" w:rsidR="001B7F7E" w:rsidDel="00850692" w:rsidRDefault="001B7F7E">
      <w:pPr>
        <w:rPr>
          <w:del w:id="267" w:author="Markstrum, Alexis@Energy" w:date="2019-10-02T12:44:00Z"/>
          <w:rFonts w:asciiTheme="minorHAnsi" w:hAnsiTheme="minorHAnsi" w:cstheme="minorHAnsi"/>
        </w:rPr>
      </w:pPr>
      <w:del w:id="268" w:author="Markstrum, Alexis@Energy" w:date="2019-10-02T12:44:00Z">
        <w:r w:rsidDel="00850692">
          <w:rPr>
            <w:rFonts w:asciiTheme="minorHAnsi" w:hAnsiTheme="minorHAnsi" w:cstheme="minorHAnsi"/>
          </w:rPr>
          <w:br w:type="page"/>
        </w:r>
      </w:del>
    </w:p>
    <w:p w14:paraId="444D81D5" w14:textId="22067F13" w:rsidR="00BB724F" w:rsidRDefault="00BB724F" w:rsidP="00BB724F">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954E0" w:rsidRPr="00BB16FE" w14:paraId="48DFA1F6" w14:textId="77777777" w:rsidTr="00465FDE">
        <w:trPr>
          <w:trHeight w:val="288"/>
        </w:trPr>
        <w:tc>
          <w:tcPr>
            <w:tcW w:w="10950" w:type="dxa"/>
            <w:gridSpan w:val="4"/>
            <w:vAlign w:val="center"/>
          </w:tcPr>
          <w:p w14:paraId="2C4E09ED"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t>Documentation Author's Declaration Statement</w:t>
            </w:r>
          </w:p>
        </w:tc>
      </w:tr>
      <w:tr w:rsidR="00C954E0" w:rsidRPr="00BB16FE" w14:paraId="50334ABB" w14:textId="77777777" w:rsidTr="00465FDE">
        <w:trPr>
          <w:trHeight w:val="360"/>
        </w:trPr>
        <w:tc>
          <w:tcPr>
            <w:tcW w:w="10950" w:type="dxa"/>
            <w:gridSpan w:val="4"/>
            <w:vAlign w:val="center"/>
          </w:tcPr>
          <w:p w14:paraId="4655448A" w14:textId="77777777" w:rsidR="00C954E0" w:rsidRPr="00BB16FE" w:rsidRDefault="00C954E0" w:rsidP="00465FDE">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C954E0" w:rsidRPr="00BB16FE" w14:paraId="11FCA769" w14:textId="77777777" w:rsidTr="00465FDE">
        <w:trPr>
          <w:trHeight w:val="360"/>
        </w:trPr>
        <w:tc>
          <w:tcPr>
            <w:tcW w:w="5434" w:type="dxa"/>
          </w:tcPr>
          <w:p w14:paraId="5AC6D7A6"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194BF4D7"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C954E0" w:rsidRPr="00BB16FE" w14:paraId="6CE311FD" w14:textId="77777777" w:rsidTr="00465FDE">
        <w:trPr>
          <w:trHeight w:val="360"/>
        </w:trPr>
        <w:tc>
          <w:tcPr>
            <w:tcW w:w="5434" w:type="dxa"/>
          </w:tcPr>
          <w:p w14:paraId="24AF2FAD"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6FC4D317"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C954E0" w:rsidRPr="00BB16FE" w14:paraId="36E58291" w14:textId="77777777" w:rsidTr="00465FDE">
        <w:trPr>
          <w:trHeight w:val="360"/>
        </w:trPr>
        <w:tc>
          <w:tcPr>
            <w:tcW w:w="5434" w:type="dxa"/>
          </w:tcPr>
          <w:p w14:paraId="5E3601D5"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58F12A02"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C954E0" w:rsidRPr="00BB16FE" w14:paraId="164D44CC" w14:textId="77777777" w:rsidTr="00465FDE">
        <w:trPr>
          <w:trHeight w:val="360"/>
        </w:trPr>
        <w:tc>
          <w:tcPr>
            <w:tcW w:w="5434" w:type="dxa"/>
          </w:tcPr>
          <w:p w14:paraId="1DCEC779"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20C73BC9"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C954E0" w:rsidRPr="00BB16FE" w14:paraId="2EB2EFC7" w14:textId="77777777" w:rsidTr="00465FDE">
        <w:tblPrEx>
          <w:tblCellMar>
            <w:left w:w="115" w:type="dxa"/>
            <w:right w:w="115" w:type="dxa"/>
          </w:tblCellMar>
        </w:tblPrEx>
        <w:trPr>
          <w:trHeight w:val="296"/>
        </w:trPr>
        <w:tc>
          <w:tcPr>
            <w:tcW w:w="10950" w:type="dxa"/>
            <w:gridSpan w:val="4"/>
            <w:vAlign w:val="center"/>
          </w:tcPr>
          <w:p w14:paraId="2D54F11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C954E0" w:rsidRPr="00BB16FE" w14:paraId="3F7D51FF" w14:textId="77777777" w:rsidTr="00465FDE">
        <w:tblPrEx>
          <w:tblCellMar>
            <w:left w:w="115" w:type="dxa"/>
            <w:right w:w="115" w:type="dxa"/>
          </w:tblCellMar>
        </w:tblPrEx>
        <w:trPr>
          <w:trHeight w:val="504"/>
        </w:trPr>
        <w:tc>
          <w:tcPr>
            <w:tcW w:w="10950" w:type="dxa"/>
            <w:gridSpan w:val="4"/>
            <w:shd w:val="clear" w:color="auto" w:fill="auto"/>
          </w:tcPr>
          <w:p w14:paraId="21A58401" w14:textId="77777777" w:rsidR="00C954E0" w:rsidRPr="00BB16FE" w:rsidRDefault="00C954E0" w:rsidP="00465FDE">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65C5E49E"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73E05B76"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0121A473"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2AE7685"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A057C45"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954E0" w:rsidRPr="00BB16FE" w14:paraId="5D350EE4" w14:textId="77777777" w:rsidTr="00465FDE">
        <w:tblPrEx>
          <w:tblCellMar>
            <w:left w:w="115" w:type="dxa"/>
            <w:right w:w="115" w:type="dxa"/>
          </w:tblCellMar>
        </w:tblPrEx>
        <w:trPr>
          <w:trHeight w:val="278"/>
        </w:trPr>
        <w:tc>
          <w:tcPr>
            <w:tcW w:w="10950" w:type="dxa"/>
            <w:gridSpan w:val="4"/>
            <w:vAlign w:val="center"/>
          </w:tcPr>
          <w:p w14:paraId="45BF7695"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C954E0" w:rsidRPr="00BB16FE" w14:paraId="41132C54" w14:textId="77777777" w:rsidTr="00465FDE">
        <w:tblPrEx>
          <w:tblCellMar>
            <w:left w:w="115" w:type="dxa"/>
            <w:right w:w="115" w:type="dxa"/>
          </w:tblCellMar>
        </w:tblPrEx>
        <w:trPr>
          <w:trHeight w:hRule="exact" w:val="360"/>
        </w:trPr>
        <w:tc>
          <w:tcPr>
            <w:tcW w:w="10950" w:type="dxa"/>
            <w:gridSpan w:val="4"/>
            <w:vAlign w:val="center"/>
          </w:tcPr>
          <w:p w14:paraId="578915B9"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C954E0" w:rsidRPr="00BB16FE" w14:paraId="3E665AF3" w14:textId="77777777" w:rsidTr="00465FDE">
        <w:tblPrEx>
          <w:tblCellMar>
            <w:left w:w="115" w:type="dxa"/>
            <w:right w:w="115" w:type="dxa"/>
          </w:tblCellMar>
        </w:tblPrEx>
        <w:trPr>
          <w:trHeight w:hRule="exact" w:val="360"/>
        </w:trPr>
        <w:tc>
          <w:tcPr>
            <w:tcW w:w="5475" w:type="dxa"/>
            <w:gridSpan w:val="2"/>
          </w:tcPr>
          <w:p w14:paraId="17986F5B"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4DF4AB8F"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C954E0" w:rsidRPr="00BB16FE" w14:paraId="015F08C1" w14:textId="77777777" w:rsidTr="00465FDE">
        <w:tblPrEx>
          <w:tblCellMar>
            <w:left w:w="108" w:type="dxa"/>
            <w:right w:w="108" w:type="dxa"/>
          </w:tblCellMar>
        </w:tblPrEx>
        <w:trPr>
          <w:trHeight w:hRule="exact" w:val="288"/>
        </w:trPr>
        <w:tc>
          <w:tcPr>
            <w:tcW w:w="10950" w:type="dxa"/>
            <w:gridSpan w:val="4"/>
            <w:vAlign w:val="center"/>
          </w:tcPr>
          <w:p w14:paraId="77BBF97C"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C954E0" w:rsidRPr="00BB16FE" w14:paraId="3C1AA026" w14:textId="77777777" w:rsidTr="00465FDE">
        <w:tblPrEx>
          <w:tblCellMar>
            <w:left w:w="108" w:type="dxa"/>
            <w:right w:w="108" w:type="dxa"/>
          </w:tblCellMar>
        </w:tblPrEx>
        <w:trPr>
          <w:trHeight w:hRule="exact" w:val="360"/>
        </w:trPr>
        <w:tc>
          <w:tcPr>
            <w:tcW w:w="5482" w:type="dxa"/>
            <w:gridSpan w:val="3"/>
          </w:tcPr>
          <w:p w14:paraId="35DF8D96"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5C47732E"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C954E0" w:rsidRPr="00BB16FE" w14:paraId="6C1858C4" w14:textId="77777777" w:rsidTr="00465FDE">
        <w:tblPrEx>
          <w:tblCellMar>
            <w:left w:w="108" w:type="dxa"/>
            <w:right w:w="108" w:type="dxa"/>
          </w:tblCellMar>
        </w:tblPrEx>
        <w:trPr>
          <w:trHeight w:val="288"/>
        </w:trPr>
        <w:tc>
          <w:tcPr>
            <w:tcW w:w="10950" w:type="dxa"/>
            <w:gridSpan w:val="4"/>
            <w:vAlign w:val="center"/>
          </w:tcPr>
          <w:p w14:paraId="647EB5FB"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C954E0" w:rsidRPr="00BB16FE" w14:paraId="3EE1B9E1" w14:textId="77777777" w:rsidTr="00465FDE">
        <w:tblPrEx>
          <w:tblCellMar>
            <w:left w:w="108" w:type="dxa"/>
            <w:right w:w="108" w:type="dxa"/>
          </w:tblCellMar>
        </w:tblPrEx>
        <w:trPr>
          <w:trHeight w:hRule="exact" w:val="360"/>
        </w:trPr>
        <w:tc>
          <w:tcPr>
            <w:tcW w:w="10950" w:type="dxa"/>
            <w:gridSpan w:val="4"/>
          </w:tcPr>
          <w:p w14:paraId="7D123755"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C954E0" w:rsidRPr="00BB16FE" w14:paraId="5B232AEA"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4A4CC45"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13D639B"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C954E0" w:rsidRPr="00BB16FE" w14:paraId="5B8F635B"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F324BB7"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78F9D3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78291A9E" w14:textId="77777777" w:rsidR="00571B10" w:rsidRDefault="00571B10" w:rsidP="00010690">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17284" w14:textId="77777777" w:rsidR="00EE2770" w:rsidRDefault="00EE2770">
      <w:r>
        <w:separator/>
      </w:r>
    </w:p>
  </w:endnote>
  <w:endnote w:type="continuationSeparator" w:id="0">
    <w:p w14:paraId="27E1DAF1" w14:textId="77777777" w:rsidR="00EE2770" w:rsidRDefault="00EE2770">
      <w:r>
        <w:continuationSeparator/>
      </w:r>
    </w:p>
  </w:endnote>
  <w:endnote w:type="continuationNotice" w:id="1">
    <w:p w14:paraId="710A1EB6" w14:textId="77777777" w:rsidR="00EE2770" w:rsidRDefault="00EE27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EE2770" w:rsidRPr="009213E6" w:rsidRDefault="00EE2770" w:rsidP="009213E6">
    <w:pPr>
      <w:pStyle w:val="Footer"/>
      <w:rPr>
        <w:b/>
      </w:rPr>
    </w:pPr>
    <w:r w:rsidRPr="009213E6">
      <w:t xml:space="preserve">Registration Number:                                            Registration Date/Time:                                                    HERS Provider:                                   </w:t>
    </w:r>
  </w:p>
  <w:p w14:paraId="78291ABE" w14:textId="5B2841E6" w:rsidR="00EE2770" w:rsidRPr="009213E6" w:rsidRDefault="00EE2770" w:rsidP="009213E6">
    <w:pPr>
      <w:pStyle w:val="Footer"/>
    </w:pPr>
    <w:r w:rsidRPr="009213E6">
      <w:t>CA Building Energy Efficiency Standards - 201</w:t>
    </w:r>
    <w:r>
      <w:t>9</w:t>
    </w:r>
    <w:r w:rsidRPr="009213E6">
      <w:t xml:space="preserve"> Residential Compliance</w:t>
    </w:r>
    <w:r w:rsidRPr="009213E6">
      <w:tab/>
    </w:r>
    <w:r>
      <w:t xml:space="preserve">January </w:t>
    </w:r>
    <w:del w:id="131" w:author="Markstrum, Alexis@Energy" w:date="2019-10-10T15:34:00Z">
      <w:r w:rsidDel="00851558">
        <w:delText>2019</w:delText>
      </w:r>
    </w:del>
    <w:ins w:id="132" w:author="Markstrum, Alexis@Energy" w:date="2019-10-10T15:34:00Z">
      <w:r w:rsidR="00851558">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68EA573A" w:rsidR="00EE2770" w:rsidRPr="009213E6" w:rsidRDefault="00EE2770" w:rsidP="009213E6">
    <w:pPr>
      <w:pStyle w:val="Footer"/>
    </w:pPr>
    <w:r w:rsidRPr="009213E6">
      <w:t>CA Building Energy Efficiency Standards - 201</w:t>
    </w:r>
    <w:r>
      <w:t>9</w:t>
    </w:r>
    <w:r w:rsidRPr="009213E6">
      <w:t xml:space="preserve"> Residential Compliance</w:t>
    </w:r>
    <w:r w:rsidRPr="009213E6">
      <w:tab/>
    </w:r>
    <w:r>
      <w:t xml:space="preserve">January </w:t>
    </w:r>
    <w:del w:id="133" w:author="Markstrum, Alexis@Energy" w:date="2019-10-10T15:34:00Z">
      <w:r w:rsidDel="00851558">
        <w:delText>2019</w:delText>
      </w:r>
    </w:del>
    <w:ins w:id="134" w:author="Markstrum, Alexis@Energy" w:date="2019-10-10T15:34:00Z">
      <w:r w:rsidR="00851558">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65DA515C" w:rsidR="00EE2770" w:rsidRPr="00A165EE" w:rsidRDefault="00EE2770"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269" w:author="Markstrum, Alexis@Energy" w:date="2019-10-10T15:34:00Z">
      <w:r w:rsidDel="00851558">
        <w:delText>2019</w:delText>
      </w:r>
    </w:del>
    <w:ins w:id="270" w:author="Markstrum, Alexis@Energy" w:date="2019-10-10T15:34:00Z">
      <w:r w:rsidR="00851558">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2D9E2" w14:textId="77777777" w:rsidR="00EE2770" w:rsidRDefault="00EE2770">
      <w:r>
        <w:separator/>
      </w:r>
    </w:p>
  </w:footnote>
  <w:footnote w:type="continuationSeparator" w:id="0">
    <w:p w14:paraId="2022276B" w14:textId="77777777" w:rsidR="00EE2770" w:rsidRDefault="00EE2770">
      <w:r>
        <w:continuationSeparator/>
      </w:r>
    </w:p>
  </w:footnote>
  <w:footnote w:type="continuationNotice" w:id="1">
    <w:p w14:paraId="4563F81B" w14:textId="77777777" w:rsidR="00EE2770" w:rsidRDefault="00EE277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EE2770" w:rsidRDefault="00334B37">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EE2770" w:rsidRPr="007770C5" w:rsidRDefault="00334B37"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E2770" w:rsidRPr="007770C5">
      <w:rPr>
        <w:rFonts w:ascii="Arial" w:hAnsi="Arial" w:cs="Arial"/>
        <w:sz w:val="14"/>
        <w:szCs w:val="14"/>
      </w:rPr>
      <w:t>STATE OF CALIFORNIA</w:t>
    </w:r>
  </w:p>
  <w:p w14:paraId="78291AAC" w14:textId="77777777" w:rsidR="00EE2770" w:rsidRPr="007770C5" w:rsidRDefault="00EE2770"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78291AD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1CAD6F6A" w:rsidR="00EE2770" w:rsidRPr="007770C5" w:rsidRDefault="00EE2770" w:rsidP="00352336">
    <w:pPr>
      <w:suppressAutoHyphens/>
      <w:ind w:left="-90"/>
      <w:rPr>
        <w:rFonts w:ascii="Arial" w:hAnsi="Arial" w:cs="Arial"/>
        <w:sz w:val="14"/>
        <w:szCs w:val="14"/>
      </w:rPr>
    </w:pPr>
    <w:r>
      <w:rPr>
        <w:rFonts w:ascii="Arial" w:hAnsi="Arial" w:cs="Arial"/>
        <w:sz w:val="14"/>
        <w:szCs w:val="14"/>
      </w:rPr>
      <w:t>CEC-CF3R-MCH-27b-H</w:t>
    </w:r>
    <w:r w:rsidRPr="007770C5">
      <w:rPr>
        <w:rFonts w:ascii="Arial" w:hAnsi="Arial" w:cs="Arial"/>
        <w:sz w:val="14"/>
        <w:szCs w:val="14"/>
      </w:rPr>
      <w:t xml:space="preserve"> (Revised</w:t>
    </w:r>
    <w:r>
      <w:rPr>
        <w:rFonts w:ascii="Arial" w:hAnsi="Arial" w:cs="Arial"/>
        <w:sz w:val="14"/>
        <w:szCs w:val="14"/>
      </w:rPr>
      <w:t xml:space="preserve"> 01/</w:t>
    </w:r>
    <w:del w:id="129" w:author="Markstrum, Alexis@Energy" w:date="2019-10-10T15:34:00Z">
      <w:r w:rsidDel="00851558">
        <w:rPr>
          <w:rFonts w:ascii="Arial" w:hAnsi="Arial" w:cs="Arial"/>
          <w:sz w:val="14"/>
          <w:szCs w:val="14"/>
        </w:rPr>
        <w:delText>19</w:delText>
      </w:r>
    </w:del>
    <w:ins w:id="130" w:author="Markstrum, Alexis@Energy" w:date="2019-10-10T15:34:00Z">
      <w:r w:rsidR="00851558">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E2770"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5A4007E6" w:rsidR="00EE2770" w:rsidRPr="00D65FA1" w:rsidRDefault="00EE2770"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78291AAF" w14:textId="657BD8F2" w:rsidR="00EE2770" w:rsidRPr="00D65FA1" w:rsidRDefault="00EE2770" w:rsidP="007F6151">
          <w:pPr>
            <w:pStyle w:val="Style18"/>
            <w:rPr>
              <w:b/>
              <w:sz w:val="20"/>
            </w:rPr>
          </w:pPr>
          <w:r w:rsidRPr="00D65FA1">
            <w:rPr>
              <w:sz w:val="20"/>
            </w:rPr>
            <w:t>CF</w:t>
          </w:r>
          <w:r>
            <w:rPr>
              <w:sz w:val="20"/>
            </w:rPr>
            <w:t>3</w:t>
          </w:r>
          <w:r w:rsidRPr="00D65FA1">
            <w:rPr>
              <w:sz w:val="20"/>
            </w:rPr>
            <w:t>R-MCH-27</w:t>
          </w:r>
          <w:r>
            <w:rPr>
              <w:sz w:val="20"/>
            </w:rPr>
            <w:t>-H</w:t>
          </w:r>
        </w:p>
      </w:tc>
    </w:tr>
    <w:tr w:rsidR="00EE2770" w:rsidRPr="00F85124" w14:paraId="78291AB3" w14:textId="77777777" w:rsidTr="0013183D">
      <w:trPr>
        <w:cantSplit/>
        <w:trHeight w:val="288"/>
      </w:trPr>
      <w:tc>
        <w:tcPr>
          <w:tcW w:w="2285" w:type="pct"/>
          <w:tcBorders>
            <w:right w:val="nil"/>
          </w:tcBorders>
        </w:tcPr>
        <w:p w14:paraId="78291AB1" w14:textId="77777777" w:rsidR="00EE2770" w:rsidRPr="00F85124" w:rsidRDefault="00EE2770" w:rsidP="0013183D">
          <w:pPr>
            <w:pStyle w:val="Style19"/>
            <w:rPr>
              <w:sz w:val="12"/>
              <w:szCs w:val="12"/>
            </w:rPr>
          </w:pPr>
          <w:r w:rsidRPr="00505A99">
            <w:t>Indoor Air Quality and Mechanical Ventilation</w:t>
          </w:r>
        </w:p>
      </w:tc>
      <w:tc>
        <w:tcPr>
          <w:tcW w:w="2715" w:type="pct"/>
          <w:gridSpan w:val="2"/>
          <w:tcBorders>
            <w:left w:val="nil"/>
          </w:tcBorders>
        </w:tcPr>
        <w:p w14:paraId="78291AB2" w14:textId="5ADDDBB9" w:rsidR="00EE2770" w:rsidRPr="00F85124" w:rsidRDefault="00EE2770"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34B37" w:rsidRPr="00334B3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34B37">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EE2770" w:rsidRPr="00F85124" w14:paraId="78291AB7" w14:textId="77777777" w:rsidTr="0013183D">
      <w:trPr>
        <w:cantSplit/>
        <w:trHeight w:val="288"/>
      </w:trPr>
      <w:tc>
        <w:tcPr>
          <w:tcW w:w="0" w:type="auto"/>
        </w:tcPr>
        <w:p w14:paraId="78291AB4" w14:textId="77777777" w:rsidR="00EE2770" w:rsidRPr="00F85124" w:rsidRDefault="00EE2770" w:rsidP="0013183D">
          <w:pPr>
            <w:pStyle w:val="Style20"/>
          </w:pPr>
          <w:r w:rsidRPr="00F85124">
            <w:t>Project Name:</w:t>
          </w:r>
        </w:p>
      </w:tc>
      <w:tc>
        <w:tcPr>
          <w:tcW w:w="1596" w:type="pct"/>
        </w:tcPr>
        <w:p w14:paraId="78291AB5" w14:textId="77777777" w:rsidR="00EE2770" w:rsidRPr="00F85124" w:rsidRDefault="00EE2770" w:rsidP="0013183D">
          <w:pPr>
            <w:pStyle w:val="Style20"/>
          </w:pPr>
          <w:r w:rsidRPr="00F85124">
            <w:t>Enforcement Agency:</w:t>
          </w:r>
        </w:p>
      </w:tc>
      <w:tc>
        <w:tcPr>
          <w:tcW w:w="1119" w:type="pct"/>
        </w:tcPr>
        <w:p w14:paraId="78291AB6" w14:textId="77777777" w:rsidR="00EE2770" w:rsidRPr="00F85124" w:rsidRDefault="00EE2770" w:rsidP="0013183D">
          <w:pPr>
            <w:pStyle w:val="Style20"/>
          </w:pPr>
          <w:r w:rsidRPr="00F85124">
            <w:t>Permit Number:</w:t>
          </w:r>
        </w:p>
      </w:tc>
    </w:tr>
    <w:tr w:rsidR="00EE2770" w:rsidRPr="00F85124" w14:paraId="78291ABB" w14:textId="77777777" w:rsidTr="0013183D">
      <w:trPr>
        <w:cantSplit/>
        <w:trHeight w:val="288"/>
      </w:trPr>
      <w:tc>
        <w:tcPr>
          <w:tcW w:w="0" w:type="auto"/>
        </w:tcPr>
        <w:p w14:paraId="78291AB8" w14:textId="77777777" w:rsidR="00EE2770" w:rsidRPr="00F85124" w:rsidRDefault="00EE2770" w:rsidP="0013183D">
          <w:pPr>
            <w:pStyle w:val="Style20"/>
            <w:rPr>
              <w:vertAlign w:val="superscript"/>
            </w:rPr>
          </w:pPr>
          <w:r w:rsidRPr="00F85124">
            <w:t>Dwelling Address:</w:t>
          </w:r>
        </w:p>
      </w:tc>
      <w:tc>
        <w:tcPr>
          <w:tcW w:w="1596" w:type="pct"/>
        </w:tcPr>
        <w:p w14:paraId="78291AB9" w14:textId="77777777" w:rsidR="00EE2770" w:rsidRPr="00F85124" w:rsidRDefault="00EE2770" w:rsidP="0013183D">
          <w:pPr>
            <w:pStyle w:val="Style20"/>
            <w:rPr>
              <w:vertAlign w:val="superscript"/>
            </w:rPr>
          </w:pPr>
          <w:r w:rsidRPr="00F85124">
            <w:t>City</w:t>
          </w:r>
          <w:r>
            <w:t>:</w:t>
          </w:r>
        </w:p>
      </w:tc>
      <w:tc>
        <w:tcPr>
          <w:tcW w:w="1119" w:type="pct"/>
        </w:tcPr>
        <w:p w14:paraId="78291ABA" w14:textId="77777777" w:rsidR="00EE2770" w:rsidRPr="00F85124" w:rsidRDefault="00EE2770" w:rsidP="0013183D">
          <w:pPr>
            <w:pStyle w:val="Style20"/>
            <w:rPr>
              <w:vertAlign w:val="superscript"/>
            </w:rPr>
          </w:pPr>
          <w:r w:rsidRPr="00F85124">
            <w:t>Zip Code</w:t>
          </w:r>
          <w:r>
            <w:t>:</w:t>
          </w:r>
        </w:p>
      </w:tc>
    </w:tr>
  </w:tbl>
  <w:p w14:paraId="78291ABC" w14:textId="77777777" w:rsidR="00EE2770" w:rsidRDefault="00EE27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EE2770" w:rsidRDefault="00334B37">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EE2770" w:rsidRDefault="00334B37">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EE2770"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362724D0" w:rsidR="00EE2770" w:rsidRPr="00927918" w:rsidRDefault="00EE2770"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16BC1702" w:rsidR="00EE2770" w:rsidRPr="00927918" w:rsidRDefault="00EE2770" w:rsidP="00D85A3A">
          <w:pPr>
            <w:pStyle w:val="Style18"/>
            <w:rPr>
              <w:b/>
              <w:sz w:val="20"/>
            </w:rPr>
          </w:pPr>
          <w:r w:rsidRPr="00927918">
            <w:rPr>
              <w:sz w:val="20"/>
            </w:rPr>
            <w:t>CF</w:t>
          </w:r>
          <w:r>
            <w:rPr>
              <w:sz w:val="20"/>
            </w:rPr>
            <w:t>3</w:t>
          </w:r>
          <w:r w:rsidRPr="00927918">
            <w:rPr>
              <w:sz w:val="20"/>
            </w:rPr>
            <w:t>R-MCH-27</w:t>
          </w:r>
          <w:r>
            <w:rPr>
              <w:sz w:val="20"/>
            </w:rPr>
            <w:t>-H</w:t>
          </w:r>
        </w:p>
      </w:tc>
    </w:tr>
    <w:tr w:rsidR="00EE2770" w:rsidRPr="00F85124" w14:paraId="78291AC6" w14:textId="77777777" w:rsidTr="00023A98">
      <w:trPr>
        <w:cantSplit/>
        <w:trHeight w:val="288"/>
      </w:trPr>
      <w:tc>
        <w:tcPr>
          <w:tcW w:w="2285" w:type="pct"/>
          <w:tcBorders>
            <w:right w:val="nil"/>
          </w:tcBorders>
        </w:tcPr>
        <w:p w14:paraId="78291AC4" w14:textId="77777777" w:rsidR="00EE2770" w:rsidRPr="00F85124" w:rsidRDefault="00EE2770"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0681042C" w:rsidR="00EE2770" w:rsidRPr="00F85124" w:rsidRDefault="00EE2770"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34B37" w:rsidRPr="00334B3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34B3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EE2770" w:rsidRDefault="00334B37"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EE2770" w:rsidRDefault="00334B37">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EE2770" w:rsidRDefault="00334B37">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EE2770"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6A60C05A" w:rsidR="00EE2770" w:rsidRPr="00D65FA1" w:rsidRDefault="00EE2770"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78291ACC" w14:textId="1CC02E5D" w:rsidR="00EE2770" w:rsidRPr="00D65FA1" w:rsidRDefault="00EE2770" w:rsidP="00D85A3A">
          <w:pPr>
            <w:pStyle w:val="Style18"/>
            <w:rPr>
              <w:b/>
              <w:sz w:val="20"/>
            </w:rPr>
          </w:pPr>
          <w:r w:rsidRPr="00D65FA1">
            <w:rPr>
              <w:sz w:val="20"/>
            </w:rPr>
            <w:t>CF</w:t>
          </w:r>
          <w:r>
            <w:rPr>
              <w:sz w:val="20"/>
            </w:rPr>
            <w:t>3</w:t>
          </w:r>
          <w:r w:rsidRPr="00D65FA1">
            <w:rPr>
              <w:sz w:val="20"/>
            </w:rPr>
            <w:t>R-MCH-27</w:t>
          </w:r>
          <w:r>
            <w:rPr>
              <w:sz w:val="20"/>
            </w:rPr>
            <w:t>-H</w:t>
          </w:r>
        </w:p>
      </w:tc>
    </w:tr>
    <w:tr w:rsidR="00EE2770" w:rsidRPr="00F85124" w14:paraId="78291AD0" w14:textId="77777777" w:rsidTr="00023A98">
      <w:trPr>
        <w:cantSplit/>
        <w:trHeight w:val="288"/>
      </w:trPr>
      <w:tc>
        <w:tcPr>
          <w:tcW w:w="2285" w:type="pct"/>
          <w:tcBorders>
            <w:right w:val="nil"/>
          </w:tcBorders>
        </w:tcPr>
        <w:p w14:paraId="78291ACE" w14:textId="77777777" w:rsidR="00EE2770" w:rsidRPr="00F85124" w:rsidRDefault="00EE2770"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2EE5D89A" w:rsidR="00EE2770" w:rsidRPr="00F85124" w:rsidRDefault="00EE2770"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34B37" w:rsidRPr="00334B37">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34B37">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78291AD1" w14:textId="77777777" w:rsidR="00EE2770" w:rsidRDefault="00334B37"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EE2770" w:rsidRDefault="00334B37">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371CD"/>
    <w:multiLevelType w:val="hybridMultilevel"/>
    <w:tmpl w:val="54AA8A10"/>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4"/>
  </w:num>
  <w:num w:numId="3">
    <w:abstractNumId w:val="20"/>
  </w:num>
  <w:num w:numId="4">
    <w:abstractNumId w:val="1"/>
  </w:num>
  <w:num w:numId="5">
    <w:abstractNumId w:val="0"/>
  </w:num>
  <w:num w:numId="6">
    <w:abstractNumId w:val="10"/>
  </w:num>
  <w:num w:numId="7">
    <w:abstractNumId w:val="21"/>
  </w:num>
  <w:num w:numId="8">
    <w:abstractNumId w:val="23"/>
  </w:num>
  <w:num w:numId="9">
    <w:abstractNumId w:val="9"/>
  </w:num>
  <w:num w:numId="10">
    <w:abstractNumId w:val="15"/>
  </w:num>
  <w:num w:numId="11">
    <w:abstractNumId w:val="27"/>
  </w:num>
  <w:num w:numId="12">
    <w:abstractNumId w:val="17"/>
  </w:num>
  <w:num w:numId="13">
    <w:abstractNumId w:val="12"/>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6"/>
  </w:num>
  <w:num w:numId="19">
    <w:abstractNumId w:val="8"/>
  </w:num>
  <w:num w:numId="20">
    <w:abstractNumId w:val="30"/>
  </w:num>
  <w:num w:numId="21">
    <w:abstractNumId w:val="13"/>
  </w:num>
  <w:num w:numId="22">
    <w:abstractNumId w:val="16"/>
  </w:num>
  <w:num w:numId="23">
    <w:abstractNumId w:val="29"/>
  </w:num>
  <w:num w:numId="24">
    <w:abstractNumId w:val="3"/>
  </w:num>
  <w:num w:numId="25">
    <w:abstractNumId w:val="2"/>
  </w:num>
  <w:num w:numId="26">
    <w:abstractNumId w:val="28"/>
  </w:num>
  <w:num w:numId="27">
    <w:abstractNumId w:val="14"/>
  </w:num>
  <w:num w:numId="28">
    <w:abstractNumId w:val="22"/>
  </w:num>
  <w:num w:numId="29">
    <w:abstractNumId w:val="24"/>
  </w:num>
  <w:num w:numId="30">
    <w:abstractNumId w:val="26"/>
  </w:num>
  <w:num w:numId="31">
    <w:abstractNumId w:val="7"/>
  </w:num>
  <w:num w:numId="32">
    <w:abstractNumId w:val="31"/>
  </w:num>
  <w:num w:numId="33">
    <w:abstractNumId w:val="25"/>
  </w:num>
  <w:num w:numId="34">
    <w:abstractNumId w:val="5"/>
  </w:num>
  <w:num w:numId="35">
    <w:abstractNumId w:val="1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67870"/>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313C"/>
    <w:rsid w:val="001947AA"/>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B0B3F"/>
    <w:rsid w:val="002C03F1"/>
    <w:rsid w:val="002C4695"/>
    <w:rsid w:val="002C490A"/>
    <w:rsid w:val="002D0D46"/>
    <w:rsid w:val="002D1C94"/>
    <w:rsid w:val="002D69FC"/>
    <w:rsid w:val="002F25BB"/>
    <w:rsid w:val="002F5EFB"/>
    <w:rsid w:val="002F679F"/>
    <w:rsid w:val="0030200E"/>
    <w:rsid w:val="00324825"/>
    <w:rsid w:val="00326D40"/>
    <w:rsid w:val="00332461"/>
    <w:rsid w:val="00334B37"/>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25839"/>
    <w:rsid w:val="00431F8D"/>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0A2B"/>
    <w:rsid w:val="00484240"/>
    <w:rsid w:val="004854B8"/>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518CD"/>
    <w:rsid w:val="00571B10"/>
    <w:rsid w:val="00573D96"/>
    <w:rsid w:val="00582D84"/>
    <w:rsid w:val="00584D67"/>
    <w:rsid w:val="005A21B1"/>
    <w:rsid w:val="005A2B97"/>
    <w:rsid w:val="005C28D4"/>
    <w:rsid w:val="005D3BD0"/>
    <w:rsid w:val="005D410F"/>
    <w:rsid w:val="005D51CC"/>
    <w:rsid w:val="005D66CB"/>
    <w:rsid w:val="005E1615"/>
    <w:rsid w:val="005E2F74"/>
    <w:rsid w:val="005E6F8D"/>
    <w:rsid w:val="005F61B2"/>
    <w:rsid w:val="0060116F"/>
    <w:rsid w:val="00603E19"/>
    <w:rsid w:val="006312CE"/>
    <w:rsid w:val="006329D6"/>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13D02"/>
    <w:rsid w:val="008236A7"/>
    <w:rsid w:val="00827F4B"/>
    <w:rsid w:val="00830150"/>
    <w:rsid w:val="00837423"/>
    <w:rsid w:val="008378BF"/>
    <w:rsid w:val="008472E3"/>
    <w:rsid w:val="00850692"/>
    <w:rsid w:val="00851558"/>
    <w:rsid w:val="0085658C"/>
    <w:rsid w:val="00873389"/>
    <w:rsid w:val="00877455"/>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5F19"/>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121C"/>
    <w:rsid w:val="009C7275"/>
    <w:rsid w:val="009D4C4A"/>
    <w:rsid w:val="009D6D23"/>
    <w:rsid w:val="009E7A2F"/>
    <w:rsid w:val="009F41D2"/>
    <w:rsid w:val="009F4FC9"/>
    <w:rsid w:val="00A064F6"/>
    <w:rsid w:val="00A106C7"/>
    <w:rsid w:val="00A11558"/>
    <w:rsid w:val="00A203AF"/>
    <w:rsid w:val="00A26E22"/>
    <w:rsid w:val="00A31477"/>
    <w:rsid w:val="00A31D09"/>
    <w:rsid w:val="00A35980"/>
    <w:rsid w:val="00A377D9"/>
    <w:rsid w:val="00A4665D"/>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07E8D"/>
    <w:rsid w:val="00B2607A"/>
    <w:rsid w:val="00B3284C"/>
    <w:rsid w:val="00B37E3B"/>
    <w:rsid w:val="00B41DAB"/>
    <w:rsid w:val="00B41FFD"/>
    <w:rsid w:val="00B461A4"/>
    <w:rsid w:val="00B47A76"/>
    <w:rsid w:val="00B54159"/>
    <w:rsid w:val="00B573A6"/>
    <w:rsid w:val="00B70781"/>
    <w:rsid w:val="00B71555"/>
    <w:rsid w:val="00B753CB"/>
    <w:rsid w:val="00B85083"/>
    <w:rsid w:val="00B866CA"/>
    <w:rsid w:val="00B87430"/>
    <w:rsid w:val="00B9070D"/>
    <w:rsid w:val="00B91C90"/>
    <w:rsid w:val="00B962B3"/>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6E30"/>
    <w:rsid w:val="00C570B9"/>
    <w:rsid w:val="00C62719"/>
    <w:rsid w:val="00C62D48"/>
    <w:rsid w:val="00C64DBF"/>
    <w:rsid w:val="00C71ABD"/>
    <w:rsid w:val="00C76888"/>
    <w:rsid w:val="00C91598"/>
    <w:rsid w:val="00C9288D"/>
    <w:rsid w:val="00C954E0"/>
    <w:rsid w:val="00CA3598"/>
    <w:rsid w:val="00CA4DB1"/>
    <w:rsid w:val="00CA4FE4"/>
    <w:rsid w:val="00CA740A"/>
    <w:rsid w:val="00CB00C9"/>
    <w:rsid w:val="00CB14DD"/>
    <w:rsid w:val="00CB22EC"/>
    <w:rsid w:val="00CB62E7"/>
    <w:rsid w:val="00CC5F3A"/>
    <w:rsid w:val="00CD498F"/>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314E"/>
    <w:rsid w:val="00D84059"/>
    <w:rsid w:val="00D85A3A"/>
    <w:rsid w:val="00D85C84"/>
    <w:rsid w:val="00D951D1"/>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2770"/>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55BE3"/>
    <w:rsid w:val="00F635DD"/>
    <w:rsid w:val="00F836EF"/>
    <w:rsid w:val="00F86E28"/>
    <w:rsid w:val="00F967F2"/>
    <w:rsid w:val="00FA76EA"/>
    <w:rsid w:val="00FB5CF1"/>
    <w:rsid w:val="00FB7C8C"/>
    <w:rsid w:val="00FC25CF"/>
    <w:rsid w:val="00FC5CD6"/>
    <w:rsid w:val="00FD0B67"/>
    <w:rsid w:val="00FD4D9A"/>
    <w:rsid w:val="00FE561B"/>
    <w:rsid w:val="00FE74FD"/>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144E6-7033-413A-A84D-A35F1411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6028</Words>
  <Characters>34366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2018-11-28T15:42:00Z</cp:lastPrinted>
  <dcterms:created xsi:type="dcterms:W3CDTF">2019-11-20T18:18:00Z</dcterms:created>
  <dcterms:modified xsi:type="dcterms:W3CDTF">2019-11-20T18:18:00Z</dcterms:modified>
</cp:coreProperties>
</file>
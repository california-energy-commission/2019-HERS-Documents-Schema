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77777777" w:rsidR="00D03609" w:rsidRPr="00A42BCC" w:rsidRDefault="00D03609" w:rsidP="00B5026C">
            <w:pPr>
              <w:rPr>
                <w:rFonts w:asciiTheme="minorHAnsi" w:hAnsiTheme="minorHAnsi"/>
                <w:sz w:val="18"/>
                <w:szCs w:val="18"/>
              </w:rPr>
            </w:pPr>
            <w:proofErr w:type="gramStart"/>
            <w:r>
              <w:rPr>
                <w:rFonts w:asciiTheme="minorHAnsi" w:hAnsiTheme="minorHAnsi"/>
                <w:sz w:val="18"/>
                <w:szCs w:val="18"/>
              </w:rPr>
              <w:t>Is HERS verification of building enclosure air leakage to outside required</w:t>
            </w:r>
            <w:proofErr w:type="gramEnd"/>
            <w:r>
              <w:rPr>
                <w:rFonts w:asciiTheme="minorHAnsi" w:hAnsiTheme="minorHAnsi"/>
                <w:sz w:val="18"/>
                <w:szCs w:val="18"/>
              </w:rPr>
              <w:t xml:space="preserve"> by CF1R?</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7777777" w:rsidR="00D03609" w:rsidRDefault="00D03609" w:rsidP="00B5026C">
            <w:pPr>
              <w:rPr>
                <w:rFonts w:asciiTheme="minorHAnsi" w:hAnsiTheme="minorHAnsi"/>
                <w:sz w:val="18"/>
                <w:szCs w:val="18"/>
              </w:rPr>
            </w:pPr>
            <w:proofErr w:type="gramStart"/>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w:t>
            </w:r>
            <w:proofErr w:type="gramEnd"/>
            <w:r>
              <w:rPr>
                <w:rFonts w:asciiTheme="minorHAnsi" w:hAnsiTheme="minorHAnsi"/>
                <w:sz w:val="18"/>
                <w:szCs w:val="18"/>
              </w:rPr>
              <w:t xml:space="preserve"> by CF1R?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proofErr w:type="gramStart"/>
            <w:r>
              <w:rPr>
                <w:rFonts w:asciiTheme="minorHAnsi" w:hAnsiTheme="minorHAnsi"/>
                <w:sz w:val="18"/>
                <w:szCs w:val="18"/>
              </w:rPr>
              <w:t>this</w:t>
            </w:r>
            <w:proofErr w:type="gramEnd"/>
            <w:r>
              <w:rPr>
                <w:rFonts w:asciiTheme="minorHAnsi" w:hAnsiTheme="minorHAnsi"/>
                <w:sz w:val="18"/>
                <w:szCs w:val="18"/>
              </w:rPr>
              <w:t xml:space="preserve">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3C1CA40C" w:rsidR="00D03609" w:rsidRPr="00A42BCC" w:rsidRDefault="00D03609" w:rsidP="009C2A67">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31CE3CE6" w:rsidR="00D03609" w:rsidRPr="00A42BCC" w:rsidRDefault="00D03609">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1EABC9FC" w:rsidR="00D03609" w:rsidRPr="005A593D" w:rsidRDefault="00D03609" w:rsidP="00A01B9A">
            <w:pPr>
              <w:rPr>
                <w:rFonts w:asciiTheme="minorHAnsi" w:hAnsiTheme="minorHAnsi"/>
                <w:b/>
                <w:szCs w:val="18"/>
              </w:rPr>
            </w:pPr>
            <w:r w:rsidRPr="005A593D">
              <w:rPr>
                <w:rFonts w:asciiTheme="minorHAnsi" w:hAnsiTheme="minorHAnsi"/>
                <w:b/>
                <w:szCs w:val="18"/>
              </w:rPr>
              <w:t>ENV20</w:t>
            </w:r>
            <w:r w:rsidR="00A01B9A">
              <w:rPr>
                <w:rFonts w:asciiTheme="minorHAnsi" w:hAnsiTheme="minorHAnsi"/>
                <w:b/>
                <w:szCs w:val="18"/>
              </w:rPr>
              <w:t>b</w:t>
            </w:r>
            <w:r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D03609" w:rsidRPr="00A42BCC" w14:paraId="6CD0C7E3" w14:textId="77777777" w:rsidTr="009F4648">
        <w:trPr>
          <w:trHeight w:val="57"/>
        </w:trPr>
        <w:tc>
          <w:tcPr>
            <w:tcW w:w="10790" w:type="dxa"/>
            <w:gridSpan w:val="2"/>
          </w:tcPr>
          <w:p w14:paraId="6A6982EE"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9F4648">
        <w:trPr>
          <w:trHeight w:val="479"/>
        </w:trPr>
        <w:tc>
          <w:tcPr>
            <w:tcW w:w="605"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5"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749"/>
        <w:gridCol w:w="6646"/>
      </w:tblGrid>
      <w:tr w:rsidR="00C20598" w:rsidRPr="00A42BCC" w14:paraId="779D64B0" w14:textId="77777777" w:rsidTr="00C20598">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77777777" w:rsidR="00C20598" w:rsidRPr="00C20598" w:rsidRDefault="00C20598" w:rsidP="00D30F8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gridSpan w:val="2"/>
            <w:vAlign w:val="center"/>
          </w:tcPr>
          <w:p w14:paraId="09698D68" w14:textId="77777777" w:rsidR="00C20598" w:rsidRDefault="00C20598" w:rsidP="00D30F85">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 xml:space="preserve">enclosure for testing </w:t>
            </w:r>
            <w:proofErr w:type="gramStart"/>
            <w:r w:rsidRPr="00C55ED3">
              <w:rPr>
                <w:rFonts w:asciiTheme="minorHAnsi" w:hAnsiTheme="minorHAnsi"/>
                <w:sz w:val="18"/>
                <w:szCs w:val="18"/>
              </w:rPr>
              <w:t>is detailed</w:t>
            </w:r>
            <w:proofErr w:type="gramEnd"/>
            <w:r w:rsidRPr="00C55ED3">
              <w:rPr>
                <w:rFonts w:asciiTheme="minorHAnsi" w:hAnsiTheme="minorHAnsi"/>
                <w:sz w:val="18"/>
                <w:szCs w:val="18"/>
              </w:rPr>
              <w:t xml:space="preserve">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gridSpan w:val="2"/>
            <w:vAlign w:val="center"/>
          </w:tcPr>
          <w:p w14:paraId="616E3FE9" w14:textId="77777777" w:rsidR="00C20598" w:rsidRPr="00C55ED3" w:rsidRDefault="00C20598" w:rsidP="00D30F85">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w:t>
            </w:r>
            <w:proofErr w:type="gramStart"/>
            <w:r w:rsidRPr="00C55ED3">
              <w:rPr>
                <w:rFonts w:asciiTheme="minorHAnsi" w:hAnsiTheme="minorHAnsi"/>
                <w:sz w:val="18"/>
                <w:szCs w:val="18"/>
              </w:rPr>
              <w:t>)1Eii</w:t>
            </w:r>
            <w:proofErr w:type="gramEnd"/>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gridSpan w:val="2"/>
            <w:vAlign w:val="center"/>
          </w:tcPr>
          <w:p w14:paraId="0DB5C449" w14:textId="77777777" w:rsidR="00C20598" w:rsidRPr="00C55ED3" w:rsidRDefault="00C20598" w:rsidP="00D30F85">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gridSpan w:val="2"/>
            <w:vAlign w:val="center"/>
          </w:tcPr>
          <w:p w14:paraId="19E52147" w14:textId="77777777" w:rsidR="00C20598" w:rsidRPr="00875D94" w:rsidRDefault="00C20598" w:rsidP="00D30F85">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C20598" w:rsidRPr="00A42BCC" w14:paraId="7FAB3AC0" w14:textId="77777777" w:rsidTr="00C20598">
        <w:trPr>
          <w:trHeight w:val="520"/>
        </w:trPr>
        <w:tc>
          <w:tcPr>
            <w:tcW w:w="399" w:type="dxa"/>
            <w:vAlign w:val="center"/>
          </w:tcPr>
          <w:p w14:paraId="09A26B81"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5</w:t>
            </w:r>
          </w:p>
        </w:tc>
        <w:tc>
          <w:tcPr>
            <w:tcW w:w="3749" w:type="dxa"/>
            <w:vAlign w:val="center"/>
          </w:tcPr>
          <w:p w14:paraId="3702F5F3"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Verification Status:</w:t>
            </w:r>
          </w:p>
        </w:tc>
        <w:tc>
          <w:tcPr>
            <w:tcW w:w="6646" w:type="dxa"/>
            <w:vAlign w:val="center"/>
          </w:tcPr>
          <w:p w14:paraId="07A24D10" w14:textId="77777777" w:rsidR="00C20598" w:rsidRPr="00057971" w:rsidRDefault="00C20598" w:rsidP="00C20598">
            <w:pPr>
              <w:pStyle w:val="ListParagraph"/>
              <w:keepNext/>
              <w:numPr>
                <w:ilvl w:val="0"/>
                <w:numId w:val="26"/>
              </w:numPr>
              <w:rPr>
                <w:rFonts w:asciiTheme="minorHAnsi" w:hAnsiTheme="minorHAnsi"/>
                <w:sz w:val="18"/>
                <w:szCs w:val="18"/>
              </w:rPr>
            </w:pPr>
            <w:r w:rsidRPr="00057971">
              <w:rPr>
                <w:rFonts w:asciiTheme="minorHAnsi" w:hAnsiTheme="minorHAnsi"/>
                <w:sz w:val="18"/>
                <w:szCs w:val="18"/>
              </w:rPr>
              <w:t>Pass - all applicable requirements are met; or</w:t>
            </w:r>
          </w:p>
          <w:p w14:paraId="787313DC" w14:textId="77777777" w:rsidR="00C20598" w:rsidRPr="00057971" w:rsidRDefault="00C20598" w:rsidP="00C20598">
            <w:pPr>
              <w:pStyle w:val="ListParagraph"/>
              <w:keepNext/>
              <w:numPr>
                <w:ilvl w:val="0"/>
                <w:numId w:val="26"/>
              </w:numPr>
              <w:rPr>
                <w:rFonts w:asciiTheme="minorHAnsi" w:hAnsiTheme="minorHAnsi"/>
                <w:sz w:val="18"/>
                <w:szCs w:val="18"/>
              </w:rPr>
            </w:pPr>
            <w:r w:rsidRPr="00057971">
              <w:rPr>
                <w:rFonts w:asciiTheme="minorHAnsi" w:hAnsiTheme="minorHAnsi"/>
                <w:sz w:val="18"/>
                <w:szCs w:val="18"/>
              </w:rPr>
              <w:t xml:space="preserve">Fail - one or more applicable requirements </w:t>
            </w:r>
            <w:proofErr w:type="gramStart"/>
            <w:r w:rsidRPr="00057971">
              <w:rPr>
                <w:rFonts w:asciiTheme="minorHAnsi" w:hAnsiTheme="minorHAnsi"/>
                <w:sz w:val="18"/>
                <w:szCs w:val="18"/>
              </w:rPr>
              <w:t>are not met</w:t>
            </w:r>
            <w:proofErr w:type="gramEnd"/>
            <w:r w:rsidRPr="00057971">
              <w:rPr>
                <w:rFonts w:asciiTheme="minorHAnsi" w:hAnsiTheme="minorHAnsi"/>
                <w:sz w:val="18"/>
                <w:szCs w:val="18"/>
              </w:rPr>
              <w:t>. Enter reason for failure in corrections notes field below; or</w:t>
            </w:r>
          </w:p>
          <w:p w14:paraId="71CDCFD6" w14:textId="77777777" w:rsidR="00C20598" w:rsidRPr="00057971" w:rsidRDefault="00C20598" w:rsidP="00C20598">
            <w:pPr>
              <w:pStyle w:val="ListParagraph"/>
              <w:numPr>
                <w:ilvl w:val="0"/>
                <w:numId w:val="26"/>
              </w:numPr>
              <w:shd w:val="clear" w:color="auto" w:fill="FFFFFF"/>
              <w:rPr>
                <w:rFonts w:asciiTheme="minorHAnsi" w:hAnsiTheme="minorHAnsi"/>
                <w:sz w:val="18"/>
                <w:szCs w:val="18"/>
              </w:rPr>
            </w:pPr>
            <w:r w:rsidRPr="00057971">
              <w:rPr>
                <w:rFonts w:asciiTheme="minorHAnsi" w:hAnsiTheme="minorHAnsi"/>
                <w:sz w:val="18"/>
                <w:szCs w:val="18"/>
              </w:rPr>
              <w:t>All N/A - This entire table is not applicable</w:t>
            </w:r>
          </w:p>
        </w:tc>
      </w:tr>
      <w:tr w:rsidR="00C20598" w:rsidRPr="00A42BCC" w14:paraId="7B975282" w14:textId="77777777" w:rsidTr="00C20598">
        <w:trPr>
          <w:trHeight w:val="455"/>
        </w:trPr>
        <w:tc>
          <w:tcPr>
            <w:tcW w:w="399" w:type="dxa"/>
            <w:vAlign w:val="center"/>
          </w:tcPr>
          <w:p w14:paraId="66F9DB3F"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6</w:t>
            </w:r>
          </w:p>
        </w:tc>
        <w:tc>
          <w:tcPr>
            <w:tcW w:w="10395" w:type="dxa"/>
            <w:gridSpan w:val="2"/>
            <w:vAlign w:val="center"/>
          </w:tcPr>
          <w:p w14:paraId="1A5CF7B3"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Correction Notes:</w:t>
            </w:r>
          </w:p>
        </w:tc>
      </w:tr>
      <w:tr w:rsidR="00C20598" w:rsidRPr="00A42BCC" w14:paraId="37A21D6A" w14:textId="77777777" w:rsidTr="00C20598">
        <w:trPr>
          <w:trHeight w:val="520"/>
        </w:trPr>
        <w:tc>
          <w:tcPr>
            <w:tcW w:w="10794" w:type="dxa"/>
            <w:gridSpan w:val="3"/>
            <w:vAlign w:val="center"/>
          </w:tcPr>
          <w:p w14:paraId="7745462D" w14:textId="77777777" w:rsidR="00C20598" w:rsidRPr="00A42BCC" w:rsidRDefault="00C20598" w:rsidP="00D30F85">
            <w:pPr>
              <w:autoSpaceDE w:val="0"/>
              <w:autoSpaceDN w:val="0"/>
              <w:adjustRightInd w:val="0"/>
              <w:rPr>
                <w:rFonts w:asciiTheme="minorHAnsi" w:hAnsiTheme="minorHAnsi"/>
                <w:b/>
                <w:sz w:val="18"/>
                <w:szCs w:val="18"/>
              </w:rPr>
            </w:pPr>
            <w:r w:rsidRPr="00C67C16">
              <w:rPr>
                <w:rFonts w:asciiTheme="minorHAnsi" w:hAnsiTheme="minorHAnsi"/>
                <w:b/>
                <w:sz w:val="18"/>
                <w:szCs w:val="18"/>
              </w:rPr>
              <w:t xml:space="preserve">The responsible person’s signature on this compliance document affirms that all applicable requirements in this table </w:t>
            </w:r>
            <w:proofErr w:type="gramStart"/>
            <w:r w:rsidRPr="00C67C16">
              <w:rPr>
                <w:rFonts w:asciiTheme="minorHAnsi" w:hAnsiTheme="minorHAnsi"/>
                <w:b/>
                <w:sz w:val="18"/>
                <w:szCs w:val="18"/>
              </w:rPr>
              <w:t>have been met</w:t>
            </w:r>
            <w:proofErr w:type="gramEnd"/>
            <w:r w:rsidRPr="00C67C16">
              <w:rPr>
                <w:rFonts w:asciiTheme="minorHAnsi" w:hAnsiTheme="minorHAnsi"/>
                <w:b/>
                <w:sz w:val="18"/>
                <w:szCs w:val="18"/>
              </w:rPr>
              <w:t xml:space="preserve"> unless otherwise noted in the Verification Status and the Corrections Notes in this table.</w:t>
            </w:r>
          </w:p>
        </w:tc>
      </w:tr>
    </w:tbl>
    <w:p w14:paraId="5E7482CB" w14:textId="77777777" w:rsidR="004A4AEF" w:rsidRDefault="004A4AEF"/>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
        <w:gridCol w:w="10248"/>
      </w:tblGrid>
      <w:tr w:rsidR="00C20598" w:rsidRPr="00DA4823" w14:paraId="3D293D5B" w14:textId="77777777" w:rsidTr="00C20598">
        <w:trPr>
          <w:trHeight w:val="520"/>
        </w:trPr>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676F8A27" w14:textId="6366FE7F" w:rsidR="00C20598" w:rsidRPr="00DA4823" w:rsidRDefault="00C20598" w:rsidP="00C20598">
            <w:pPr>
              <w:autoSpaceDE w:val="0"/>
              <w:autoSpaceDN w:val="0"/>
              <w:adjustRightInd w:val="0"/>
              <w:rPr>
                <w:rFonts w:asciiTheme="minorHAnsi" w:hAnsiTheme="minorHAnsi"/>
                <w:b/>
                <w:sz w:val="18"/>
                <w:szCs w:val="18"/>
              </w:rPr>
            </w:pPr>
            <w:r w:rsidRPr="00C20598">
              <w:rPr>
                <w:rFonts w:asciiTheme="minorHAnsi" w:hAnsiTheme="minorHAnsi"/>
                <w:b/>
                <w:sz w:val="18"/>
                <w:szCs w:val="18"/>
              </w:rPr>
              <w:t>H. Determination of HERS Verification Compliance</w:t>
            </w:r>
          </w:p>
          <w:p w14:paraId="3D13D6EE" w14:textId="77777777" w:rsidR="00C20598" w:rsidRPr="00C20598" w:rsidRDefault="00C20598" w:rsidP="00C20598">
            <w:pPr>
              <w:autoSpaceDE w:val="0"/>
              <w:autoSpaceDN w:val="0"/>
              <w:adjustRightInd w:val="0"/>
              <w:rPr>
                <w:rFonts w:asciiTheme="minorHAnsi" w:hAnsiTheme="minorHAnsi"/>
                <w:b/>
                <w:sz w:val="18"/>
                <w:szCs w:val="18"/>
              </w:rPr>
            </w:pPr>
            <w:r w:rsidRPr="00C20598">
              <w:rPr>
                <w:rFonts w:asciiTheme="minorHAnsi" w:hAnsiTheme="minorHAnsi"/>
                <w:b/>
                <w:sz w:val="18"/>
                <w:szCs w:val="18"/>
              </w:rPr>
              <w:t>All applicable sections of this document shall indicate compliance with the specified verification protocol requirements in order for this Certificate of Verification as a whole to be determined to be in compliance.</w:t>
            </w:r>
          </w:p>
        </w:tc>
      </w:tr>
      <w:tr w:rsidR="00C20598" w:rsidRPr="00DA4823" w14:paraId="2B9201CC" w14:textId="77777777" w:rsidTr="007F13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46" w:type="dxa"/>
            <w:vAlign w:val="center"/>
          </w:tcPr>
          <w:p w14:paraId="72239E2D" w14:textId="77777777" w:rsidR="00C20598" w:rsidRPr="00DA4823" w:rsidDel="00C76C40" w:rsidRDefault="00C20598" w:rsidP="00D30F85">
            <w:pPr>
              <w:keepNext/>
              <w:jc w:val="center"/>
              <w:rPr>
                <w:rFonts w:asciiTheme="minorHAnsi" w:hAnsiTheme="minorHAnsi"/>
                <w:sz w:val="18"/>
                <w:szCs w:val="18"/>
              </w:rPr>
            </w:pPr>
            <w:r w:rsidRPr="00DA4823">
              <w:rPr>
                <w:rFonts w:asciiTheme="minorHAnsi" w:hAnsiTheme="minorHAnsi"/>
                <w:sz w:val="18"/>
                <w:szCs w:val="18"/>
              </w:rPr>
              <w:t>01</w:t>
            </w:r>
          </w:p>
        </w:tc>
        <w:tc>
          <w:tcPr>
            <w:tcW w:w="10248" w:type="dxa"/>
            <w:vAlign w:val="center"/>
          </w:tcPr>
          <w:p w14:paraId="5B78278C" w14:textId="77777777" w:rsidR="00C20598" w:rsidRPr="00DA4823" w:rsidRDefault="00C20598" w:rsidP="00D30F85">
            <w:pPr>
              <w:keepNext/>
              <w:rPr>
                <w:rFonts w:asciiTheme="minorHAnsi" w:hAnsiTheme="minorHAnsi"/>
                <w:sz w:val="18"/>
                <w:szCs w:val="18"/>
              </w:rPr>
            </w:pPr>
          </w:p>
        </w:tc>
      </w:tr>
    </w:tbl>
    <w:p w14:paraId="4A3A5AE3" w14:textId="037CCFC4" w:rsidR="00A938BF" w:rsidRDefault="00A938BF" w:rsidP="009762F6">
      <w:pPr>
        <w:rPr>
          <w:rFonts w:ascii="Calibri" w:hAnsi="Calibri"/>
          <w:b/>
        </w:rPr>
      </w:pPr>
    </w:p>
    <w:p w14:paraId="663B3A96" w14:textId="77777777" w:rsidR="00A938BF" w:rsidRDefault="00A938BF">
      <w:pPr>
        <w:rPr>
          <w:rFonts w:ascii="Calibri" w:hAnsi="Calibri"/>
          <w:b/>
        </w:rPr>
      </w:pPr>
      <w:r>
        <w:rPr>
          <w:rFonts w:ascii="Calibri" w:hAnsi="Calibri"/>
          <w:b/>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20598" w:rsidRPr="009351D2" w14:paraId="48D304F1" w14:textId="77777777" w:rsidTr="00C20598">
        <w:trPr>
          <w:trHeight w:val="288"/>
        </w:trPr>
        <w:tc>
          <w:tcPr>
            <w:tcW w:w="10768" w:type="dxa"/>
            <w:gridSpan w:val="4"/>
            <w:vAlign w:val="center"/>
          </w:tcPr>
          <w:p w14:paraId="6F73CED7" w14:textId="77777777" w:rsidR="00C20598" w:rsidRPr="009351D2"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C20598" w:rsidRPr="00E136A4" w14:paraId="34B02750" w14:textId="77777777" w:rsidTr="00C20598">
        <w:trPr>
          <w:trHeight w:val="278"/>
        </w:trPr>
        <w:tc>
          <w:tcPr>
            <w:tcW w:w="10768" w:type="dxa"/>
            <w:gridSpan w:val="4"/>
            <w:vAlign w:val="center"/>
          </w:tcPr>
          <w:p w14:paraId="62716EAF" w14:textId="77777777" w:rsidR="00C20598" w:rsidRPr="00E136A4" w:rsidRDefault="00C20598" w:rsidP="00D30F85">
            <w:pPr>
              <w:numPr>
                <w:ilvl w:val="0"/>
                <w:numId w:val="14"/>
              </w:numPr>
              <w:ind w:left="360" w:hanging="270"/>
              <w:rPr>
                <w:rFonts w:ascii="Calibri" w:hAnsi="Calibri"/>
                <w:sz w:val="18"/>
                <w:szCs w:val="18"/>
              </w:rPr>
            </w:pPr>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p>
        </w:tc>
      </w:tr>
      <w:tr w:rsidR="00C20598" w:rsidRPr="0047600B" w14:paraId="43473B93" w14:textId="77777777" w:rsidTr="00C20598">
        <w:trPr>
          <w:trHeight w:val="360"/>
        </w:trPr>
        <w:tc>
          <w:tcPr>
            <w:tcW w:w="5344" w:type="dxa"/>
          </w:tcPr>
          <w:p w14:paraId="64E0E594" w14:textId="77777777" w:rsidR="00C20598" w:rsidRPr="0047600B" w:rsidRDefault="00C20598" w:rsidP="00D30F85">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Name:</w:t>
            </w:r>
          </w:p>
        </w:tc>
        <w:tc>
          <w:tcPr>
            <w:tcW w:w="5424" w:type="dxa"/>
            <w:gridSpan w:val="3"/>
          </w:tcPr>
          <w:p w14:paraId="22D43D7A" w14:textId="77777777" w:rsidR="00C20598" w:rsidRPr="0047600B" w:rsidRDefault="00C20598" w:rsidP="00D30F85">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Signature:</w:t>
            </w:r>
          </w:p>
        </w:tc>
      </w:tr>
      <w:tr w:rsidR="00C20598" w:rsidRPr="0047600B" w14:paraId="0A13913B" w14:textId="77777777" w:rsidTr="00C20598">
        <w:trPr>
          <w:trHeight w:val="360"/>
        </w:trPr>
        <w:tc>
          <w:tcPr>
            <w:tcW w:w="5344" w:type="dxa"/>
          </w:tcPr>
          <w:p w14:paraId="1EC55078" w14:textId="77777777" w:rsidR="00C20598" w:rsidRPr="0047600B" w:rsidRDefault="00C20598" w:rsidP="00D30F85">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424" w:type="dxa"/>
            <w:gridSpan w:val="3"/>
          </w:tcPr>
          <w:p w14:paraId="12ACCBCF" w14:textId="77777777" w:rsidR="00C20598" w:rsidRPr="0047600B" w:rsidRDefault="00C20598" w:rsidP="00D30F85">
            <w:pPr>
              <w:rPr>
                <w:rFonts w:ascii="Calibri" w:hAnsi="Calibri"/>
                <w:sz w:val="14"/>
                <w:szCs w:val="14"/>
              </w:rPr>
            </w:pPr>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p>
        </w:tc>
      </w:tr>
      <w:tr w:rsidR="00C20598" w:rsidRPr="0047600B" w14:paraId="624B8F1F" w14:textId="77777777" w:rsidTr="00C20598">
        <w:trPr>
          <w:trHeight w:val="360"/>
        </w:trPr>
        <w:tc>
          <w:tcPr>
            <w:tcW w:w="5344" w:type="dxa"/>
          </w:tcPr>
          <w:p w14:paraId="2BB72D6C" w14:textId="77777777" w:rsidR="00C20598" w:rsidRPr="0047600B" w:rsidRDefault="00C20598" w:rsidP="00D30F85">
            <w:pPr>
              <w:rPr>
                <w:rFonts w:ascii="Calibri" w:hAnsi="Calibri"/>
                <w:sz w:val="14"/>
                <w:szCs w:val="14"/>
              </w:rPr>
            </w:pPr>
            <w:r w:rsidRPr="0047600B">
              <w:rPr>
                <w:rFonts w:ascii="Calibri" w:hAnsi="Calibri"/>
                <w:sz w:val="14"/>
                <w:szCs w:val="14"/>
              </w:rPr>
              <w:t>Address:</w:t>
            </w:r>
          </w:p>
        </w:tc>
        <w:tc>
          <w:tcPr>
            <w:tcW w:w="5424" w:type="dxa"/>
            <w:gridSpan w:val="3"/>
          </w:tcPr>
          <w:p w14:paraId="2D56496C" w14:textId="77777777" w:rsidR="00C20598" w:rsidRPr="0047600B" w:rsidRDefault="00C20598" w:rsidP="00D30F85">
            <w:pPr>
              <w:rPr>
                <w:rFonts w:ascii="Calibri" w:hAnsi="Calibri"/>
                <w:sz w:val="14"/>
                <w:szCs w:val="14"/>
              </w:rPr>
            </w:pPr>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C20598" w:rsidRPr="0047600B" w14:paraId="747B3CCF" w14:textId="77777777" w:rsidTr="00C20598">
        <w:trPr>
          <w:trHeight w:val="360"/>
        </w:trPr>
        <w:tc>
          <w:tcPr>
            <w:tcW w:w="5344" w:type="dxa"/>
          </w:tcPr>
          <w:p w14:paraId="07BE7EC4" w14:textId="77777777" w:rsidR="00C20598" w:rsidRPr="0047600B" w:rsidRDefault="00C20598" w:rsidP="00D30F85">
            <w:pPr>
              <w:rPr>
                <w:rFonts w:ascii="Calibri" w:hAnsi="Calibri"/>
                <w:sz w:val="14"/>
                <w:szCs w:val="14"/>
              </w:rPr>
            </w:pPr>
            <w:r w:rsidRPr="0047600B">
              <w:rPr>
                <w:rFonts w:ascii="Calibri" w:hAnsi="Calibri"/>
                <w:sz w:val="14"/>
                <w:szCs w:val="14"/>
              </w:rPr>
              <w:t>City/State/Zip:</w:t>
            </w:r>
          </w:p>
        </w:tc>
        <w:tc>
          <w:tcPr>
            <w:tcW w:w="5424" w:type="dxa"/>
            <w:gridSpan w:val="3"/>
          </w:tcPr>
          <w:p w14:paraId="3211EB43" w14:textId="77777777" w:rsidR="00C20598" w:rsidRPr="0047600B" w:rsidRDefault="00C20598" w:rsidP="00D30F85">
            <w:pPr>
              <w:rPr>
                <w:rFonts w:ascii="Calibri" w:hAnsi="Calibri"/>
                <w:sz w:val="14"/>
                <w:szCs w:val="14"/>
              </w:rPr>
            </w:pPr>
            <w:r w:rsidRPr="0047600B">
              <w:rPr>
                <w:rFonts w:ascii="Calibri" w:hAnsi="Calibri"/>
                <w:sz w:val="14"/>
                <w:szCs w:val="14"/>
              </w:rPr>
              <w:t>Phone:</w:t>
            </w:r>
          </w:p>
        </w:tc>
      </w:tr>
      <w:tr w:rsidR="00C20598" w14:paraId="3326195C" w14:textId="77777777" w:rsidTr="00C20598">
        <w:tblPrEx>
          <w:tblCellMar>
            <w:left w:w="115" w:type="dxa"/>
            <w:right w:w="115" w:type="dxa"/>
          </w:tblCellMar>
        </w:tblPrEx>
        <w:trPr>
          <w:trHeight w:val="296"/>
        </w:trPr>
        <w:tc>
          <w:tcPr>
            <w:tcW w:w="10768" w:type="dxa"/>
            <w:gridSpan w:val="4"/>
            <w:vAlign w:val="center"/>
          </w:tcPr>
          <w:p w14:paraId="36D8B860" w14:textId="77777777" w:rsidR="00C20598"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C20598" w:rsidRPr="00BA699E" w14:paraId="24C03AA7" w14:textId="77777777" w:rsidTr="00C20598">
        <w:tblPrEx>
          <w:tblCellMar>
            <w:left w:w="115" w:type="dxa"/>
            <w:right w:w="115" w:type="dxa"/>
          </w:tblCellMar>
        </w:tblPrEx>
        <w:trPr>
          <w:trHeight w:val="504"/>
        </w:trPr>
        <w:tc>
          <w:tcPr>
            <w:tcW w:w="10768" w:type="dxa"/>
            <w:gridSpan w:val="4"/>
          </w:tcPr>
          <w:p w14:paraId="57A7BA22" w14:textId="77777777" w:rsidR="00C20598" w:rsidRPr="00B706BB" w:rsidRDefault="00C20598" w:rsidP="00D30F85">
            <w:pPr>
              <w:pStyle w:val="p2"/>
              <w:keepNext/>
              <w:tabs>
                <w:tab w:val="clear" w:pos="357"/>
              </w:tabs>
              <w:spacing w:line="240" w:lineRule="auto"/>
              <w:ind w:left="0" w:right="90" w:firstLine="0"/>
              <w:rPr>
                <w:rFonts w:ascii="Calibri" w:hAnsi="Calibri"/>
                <w:sz w:val="18"/>
                <w:szCs w:val="18"/>
              </w:rPr>
            </w:pPr>
            <w:r w:rsidRPr="00B706BB">
              <w:rPr>
                <w:rFonts w:ascii="Calibri" w:hAnsi="Calibri"/>
                <w:sz w:val="18"/>
                <w:szCs w:val="18"/>
              </w:rPr>
              <w:t xml:space="preserve">I certify the following under penalty of perjury, under the laws of the State of California: </w:t>
            </w:r>
          </w:p>
          <w:p w14:paraId="589C90C7" w14:textId="77777777" w:rsidR="00C20598" w:rsidRPr="00B706BB" w:rsidRDefault="00C20598" w:rsidP="00C20598">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p>
          <w:p w14:paraId="096B07C0" w14:textId="77777777" w:rsidR="00C20598" w:rsidRPr="00907289" w:rsidRDefault="00C20598" w:rsidP="00C20598">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p>
          <w:p w14:paraId="6A1501FA" w14:textId="77777777" w:rsidR="00C20598" w:rsidRDefault="00C20598" w:rsidP="00C20598">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p>
          <w:p w14:paraId="42F9BA9F" w14:textId="77777777" w:rsidR="00C20598" w:rsidRDefault="00C20598" w:rsidP="00C20598">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p>
          <w:p w14:paraId="017947B2" w14:textId="77777777" w:rsidR="00C20598" w:rsidRPr="00BA699E" w:rsidRDefault="00C20598" w:rsidP="00C20598">
            <w:pPr>
              <w:pStyle w:val="p2"/>
              <w:keepNext/>
              <w:numPr>
                <w:ilvl w:val="0"/>
                <w:numId w:val="27"/>
              </w:numPr>
              <w:tabs>
                <w:tab w:val="clear" w:pos="357"/>
              </w:tabs>
              <w:spacing w:line="240" w:lineRule="auto"/>
              <w:ind w:right="90"/>
              <w:rPr>
                <w:rFonts w:ascii="Calibri" w:hAnsi="Calibri"/>
                <w:sz w:val="18"/>
                <w:szCs w:val="18"/>
              </w:rPr>
            </w:pPr>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w:t>
            </w:r>
            <w:proofErr w:type="gramStart"/>
            <w:r w:rsidRPr="00760262">
              <w:rPr>
                <w:rFonts w:ascii="Calibri" w:hAnsi="Calibri"/>
                <w:sz w:val="18"/>
                <w:szCs w:val="18"/>
              </w:rPr>
              <w:t>shall be posted, or made available with the building permit(s) issued for the building, and made available to the enforcement agency f</w:t>
            </w:r>
            <w:r>
              <w:rPr>
                <w:rFonts w:ascii="Calibri" w:hAnsi="Calibri"/>
                <w:sz w:val="18"/>
                <w:szCs w:val="18"/>
              </w:rPr>
              <w:t>or all applicable inspections</w:t>
            </w:r>
            <w:proofErr w:type="gramEnd"/>
            <w:r>
              <w:rPr>
                <w:rFonts w:ascii="Calibri" w:hAnsi="Calibri"/>
                <w:sz w:val="18"/>
                <w:szCs w:val="18"/>
              </w:rPr>
              <w:t xml:space="preserve">.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p>
        </w:tc>
      </w:tr>
      <w:tr w:rsidR="00C20598" w:rsidRPr="00026C7B" w14:paraId="1F5BAB03" w14:textId="77777777" w:rsidTr="00C20598">
        <w:tblPrEx>
          <w:tblCellMar>
            <w:left w:w="115" w:type="dxa"/>
            <w:right w:w="115" w:type="dxa"/>
          </w:tblCellMar>
        </w:tblPrEx>
        <w:trPr>
          <w:trHeight w:val="278"/>
        </w:trPr>
        <w:tc>
          <w:tcPr>
            <w:tcW w:w="10768" w:type="dxa"/>
            <w:gridSpan w:val="4"/>
            <w:vAlign w:val="center"/>
          </w:tcPr>
          <w:p w14:paraId="7D96DAFA" w14:textId="77777777" w:rsidR="00C20598" w:rsidRPr="00026C7B"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p>
        </w:tc>
      </w:tr>
      <w:tr w:rsidR="00C20598" w:rsidRPr="008223A4" w14:paraId="445B169F" w14:textId="77777777" w:rsidTr="00C20598">
        <w:tblPrEx>
          <w:tblCellMar>
            <w:left w:w="115" w:type="dxa"/>
            <w:right w:w="115" w:type="dxa"/>
          </w:tblCellMar>
        </w:tblPrEx>
        <w:trPr>
          <w:trHeight w:hRule="exact" w:val="360"/>
        </w:trPr>
        <w:tc>
          <w:tcPr>
            <w:tcW w:w="10768" w:type="dxa"/>
            <w:gridSpan w:val="4"/>
            <w:vAlign w:val="center"/>
          </w:tcPr>
          <w:p w14:paraId="1ABC4977"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p>
        </w:tc>
      </w:tr>
      <w:tr w:rsidR="00C20598" w:rsidRPr="008223A4" w14:paraId="1F523044" w14:textId="77777777" w:rsidTr="00C20598">
        <w:tblPrEx>
          <w:tblCellMar>
            <w:left w:w="115" w:type="dxa"/>
            <w:right w:w="115" w:type="dxa"/>
          </w:tblCellMar>
        </w:tblPrEx>
        <w:trPr>
          <w:trHeight w:hRule="exact" w:val="360"/>
        </w:trPr>
        <w:tc>
          <w:tcPr>
            <w:tcW w:w="5384" w:type="dxa"/>
            <w:gridSpan w:val="2"/>
          </w:tcPr>
          <w:p w14:paraId="757FBB08" w14:textId="77777777" w:rsidR="00C20598" w:rsidRPr="008223A4" w:rsidRDefault="00C20598" w:rsidP="00D30F8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p>
        </w:tc>
        <w:tc>
          <w:tcPr>
            <w:tcW w:w="5384" w:type="dxa"/>
            <w:gridSpan w:val="2"/>
          </w:tcPr>
          <w:p w14:paraId="403729FA" w14:textId="77777777" w:rsidR="00C20598" w:rsidRPr="008223A4" w:rsidRDefault="00C20598" w:rsidP="00D30F8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8223A4">
              <w:rPr>
                <w:rFonts w:ascii="Calibri" w:hAnsi="Calibri"/>
                <w:sz w:val="14"/>
                <w:szCs w:val="14"/>
              </w:rPr>
              <w:t>CSLB License:</w:t>
            </w:r>
          </w:p>
        </w:tc>
      </w:tr>
      <w:tr w:rsidR="00C20598" w:rsidRPr="001B6B55" w14:paraId="7147AB6F" w14:textId="77777777" w:rsidTr="00C20598">
        <w:tblPrEx>
          <w:tblCellMar>
            <w:left w:w="108" w:type="dxa"/>
            <w:right w:w="108" w:type="dxa"/>
          </w:tblCellMar>
        </w:tblPrEx>
        <w:trPr>
          <w:trHeight w:hRule="exact" w:val="288"/>
        </w:trPr>
        <w:tc>
          <w:tcPr>
            <w:tcW w:w="10768" w:type="dxa"/>
            <w:gridSpan w:val="4"/>
            <w:vAlign w:val="center"/>
          </w:tcPr>
          <w:p w14:paraId="2F126F61" w14:textId="77777777" w:rsidR="00C20598" w:rsidRPr="001B6B55"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PROVIDER DATA REGISTRY INFORMATION</w:t>
            </w:r>
          </w:p>
        </w:tc>
      </w:tr>
      <w:tr w:rsidR="00C20598" w:rsidRPr="008223A4" w14:paraId="40FAED33" w14:textId="77777777" w:rsidTr="00C20598">
        <w:tblPrEx>
          <w:tblCellMar>
            <w:left w:w="108" w:type="dxa"/>
            <w:right w:w="108" w:type="dxa"/>
          </w:tblCellMar>
        </w:tblPrEx>
        <w:trPr>
          <w:trHeight w:hRule="exact" w:val="360"/>
        </w:trPr>
        <w:tc>
          <w:tcPr>
            <w:tcW w:w="5391" w:type="dxa"/>
            <w:gridSpan w:val="3"/>
          </w:tcPr>
          <w:p w14:paraId="6588C14D"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Pr>
                <w:rFonts w:ascii="Calibri" w:hAnsi="Calibri"/>
                <w:sz w:val="14"/>
                <w:szCs w:val="14"/>
              </w:rPr>
              <w:t>Sample Group Number</w:t>
            </w:r>
            <w:r w:rsidRPr="008223A4">
              <w:rPr>
                <w:rFonts w:ascii="Calibri" w:hAnsi="Calibri"/>
                <w:sz w:val="14"/>
                <w:szCs w:val="14"/>
              </w:rPr>
              <w:t xml:space="preserve"> (if applicable):</w:t>
            </w:r>
          </w:p>
        </w:tc>
        <w:tc>
          <w:tcPr>
            <w:tcW w:w="5377" w:type="dxa"/>
          </w:tcPr>
          <w:p w14:paraId="4A6C8A1A"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C637A7">
              <w:rPr>
                <w:rFonts w:ascii="Calibri" w:hAnsi="Calibri"/>
                <w:sz w:val="14"/>
                <w:szCs w:val="14"/>
              </w:rPr>
              <w:t>Dwelling Test Status in Sample Group (if applicable)</w:t>
            </w:r>
          </w:p>
        </w:tc>
      </w:tr>
      <w:tr w:rsidR="00C20598" w:rsidRPr="001B6B55" w14:paraId="135518CF" w14:textId="77777777" w:rsidTr="00C20598">
        <w:tblPrEx>
          <w:tblCellMar>
            <w:left w:w="108" w:type="dxa"/>
            <w:right w:w="108" w:type="dxa"/>
          </w:tblCellMar>
        </w:tblPrEx>
        <w:trPr>
          <w:trHeight w:val="288"/>
        </w:trPr>
        <w:tc>
          <w:tcPr>
            <w:tcW w:w="10768" w:type="dxa"/>
            <w:gridSpan w:val="4"/>
            <w:vAlign w:val="center"/>
          </w:tcPr>
          <w:p w14:paraId="756A8AA0" w14:textId="77777777" w:rsidR="00C20598" w:rsidRPr="001B6B55"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RATER INFORMATION</w:t>
            </w:r>
          </w:p>
        </w:tc>
      </w:tr>
      <w:tr w:rsidR="00C20598" w:rsidRPr="008223A4" w14:paraId="61505DF7" w14:textId="77777777" w:rsidTr="00C20598">
        <w:tblPrEx>
          <w:tblCellMar>
            <w:left w:w="108" w:type="dxa"/>
            <w:right w:w="108" w:type="dxa"/>
          </w:tblCellMar>
        </w:tblPrEx>
        <w:trPr>
          <w:trHeight w:hRule="exact" w:val="360"/>
        </w:trPr>
        <w:tc>
          <w:tcPr>
            <w:tcW w:w="10768" w:type="dxa"/>
            <w:gridSpan w:val="4"/>
          </w:tcPr>
          <w:p w14:paraId="42A57A44" w14:textId="77777777" w:rsidR="00C20598" w:rsidRPr="008223A4"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HERS Rater Company Name:</w:t>
            </w:r>
          </w:p>
        </w:tc>
      </w:tr>
      <w:tr w:rsidR="00C20598" w:rsidRPr="008223A4" w14:paraId="0E46962C" w14:textId="77777777" w:rsidTr="00C20598">
        <w:tblPrEx>
          <w:tblCellMar>
            <w:left w:w="108" w:type="dxa"/>
            <w:right w:w="108" w:type="dxa"/>
          </w:tblCellMar>
        </w:tblPrEx>
        <w:trPr>
          <w:trHeight w:hRule="exact" w:val="360"/>
        </w:trPr>
        <w:tc>
          <w:tcPr>
            <w:tcW w:w="5391" w:type="dxa"/>
            <w:gridSpan w:val="3"/>
          </w:tcPr>
          <w:p w14:paraId="6331AFB5"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p>
        </w:tc>
        <w:tc>
          <w:tcPr>
            <w:tcW w:w="5377" w:type="dxa"/>
          </w:tcPr>
          <w:p w14:paraId="042EB0F0"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Responsible Rater Signature:</w:t>
            </w:r>
          </w:p>
        </w:tc>
      </w:tr>
      <w:tr w:rsidR="00C20598" w:rsidRPr="008223A4" w14:paraId="729E44C0" w14:textId="77777777" w:rsidTr="00C20598">
        <w:tblPrEx>
          <w:tblCellMar>
            <w:left w:w="108" w:type="dxa"/>
            <w:right w:w="108" w:type="dxa"/>
          </w:tblCellMar>
        </w:tblPrEx>
        <w:trPr>
          <w:trHeight w:hRule="exact" w:val="360"/>
        </w:trPr>
        <w:tc>
          <w:tcPr>
            <w:tcW w:w="5391" w:type="dxa"/>
            <w:gridSpan w:val="3"/>
          </w:tcPr>
          <w:p w14:paraId="44FBC530"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p>
        </w:tc>
        <w:tc>
          <w:tcPr>
            <w:tcW w:w="5377" w:type="dxa"/>
          </w:tcPr>
          <w:p w14:paraId="09C8ACEA"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Date Signed:</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1C10B2DB" w:rsidR="00EA01F0" w:rsidRPr="002F4374" w:rsidRDefault="009B5C14" w:rsidP="009B5C14">
      <w:pPr>
        <w:jc w:val="center"/>
        <w:rPr>
          <w:rFonts w:ascii="Calibri" w:hAnsi="Calibri"/>
          <w:b/>
          <w:szCs w:val="18"/>
        </w:rPr>
      </w:pPr>
      <w:r w:rsidRPr="002F4374">
        <w:rPr>
          <w:rFonts w:ascii="Calibri" w:hAnsi="Calibri"/>
          <w:b/>
          <w:szCs w:val="18"/>
        </w:rPr>
        <w:lastRenderedPageBreak/>
        <w:t>CF</w:t>
      </w:r>
      <w:r w:rsidR="00D30F85">
        <w:rPr>
          <w:rFonts w:ascii="Calibri" w:hAnsi="Calibri"/>
          <w:b/>
          <w:szCs w:val="18"/>
        </w:rPr>
        <w:t>3</w:t>
      </w:r>
      <w:r w:rsidRPr="002F4374">
        <w:rPr>
          <w:rFonts w:ascii="Calibri" w:hAnsi="Calibri"/>
          <w:b/>
          <w:szCs w:val="18"/>
        </w:rPr>
        <w:t>R-ENV-20</w:t>
      </w:r>
      <w:r w:rsidR="00F743C3">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B5026C">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47AA2CC9"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w:t>
      </w:r>
      <w:r w:rsidR="00F743C3">
        <w:rPr>
          <w:rFonts w:ascii="Calibri" w:hAnsi="Calibri"/>
          <w:b/>
          <w:sz w:val="18"/>
          <w:szCs w:val="18"/>
        </w:rPr>
        <w:t>b</w:t>
      </w:r>
      <w:r w:rsidRPr="00621003">
        <w:rPr>
          <w:rFonts w:ascii="Calibri" w:hAnsi="Calibri"/>
          <w:b/>
          <w:sz w:val="18"/>
          <w:szCs w:val="18"/>
        </w:rPr>
        <w:t>)</w:t>
      </w:r>
    </w:p>
    <w:p w14:paraId="4A3A5B2B" w14:textId="7EB8C8B0"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11F816F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48CFDF1D"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7D3D2A1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5F756359" w:rsidR="0009311F" w:rsidRPr="00782762" w:rsidRDefault="0009311F" w:rsidP="00495F54">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lastRenderedPageBreak/>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10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3168C1FD"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10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981CCC3" w14:textId="77777777" w:rsidR="00B33935" w:rsidRPr="00B33935" w:rsidRDefault="00B33935" w:rsidP="00B33935">
            <w:pPr>
              <w:rPr>
                <w:ins w:id="7" w:author="Markstrum, Alexis@Energy" w:date="2019-09-24T14:50:00Z"/>
                <w:rFonts w:asciiTheme="minorHAnsi" w:hAnsiTheme="minorHAnsi"/>
                <w:sz w:val="18"/>
                <w:szCs w:val="18"/>
              </w:rPr>
            </w:pPr>
            <w:ins w:id="8" w:author="Markstrum, Alexis@Energy" w:date="2019-09-24T14:50:00Z">
              <w:r w:rsidRPr="00B33935">
                <w:rPr>
                  <w:rFonts w:asciiTheme="minorHAnsi" w:hAnsiTheme="minorHAnsi"/>
                  <w:sz w:val="18"/>
                  <w:szCs w:val="18"/>
                </w:rPr>
                <w:t xml:space="preserve">&lt;&lt;if A02≠"required", then value = N/A; </w:t>
              </w:r>
            </w:ins>
          </w:p>
          <w:p w14:paraId="73992982" w14:textId="77777777" w:rsidR="00B33935" w:rsidRPr="00B33935" w:rsidRDefault="00B33935" w:rsidP="00B33935">
            <w:pPr>
              <w:rPr>
                <w:ins w:id="9" w:author="Markstrum, Alexis@Energy" w:date="2019-09-24T14:50:00Z"/>
                <w:rFonts w:asciiTheme="minorHAnsi" w:hAnsiTheme="minorHAnsi"/>
                <w:sz w:val="18"/>
                <w:szCs w:val="18"/>
              </w:rPr>
            </w:pPr>
            <w:ins w:id="10" w:author="Markstrum, Alexis@Energy" w:date="2019-09-24T14:50:00Z">
              <w:r w:rsidRPr="00B33935">
                <w:rPr>
                  <w:rFonts w:asciiTheme="minorHAnsi" w:hAnsiTheme="minorHAnsi"/>
                  <w:sz w:val="18"/>
                  <w:szCs w:val="18"/>
                </w:rPr>
                <w:t xml:space="preserve">Else if value available from CF1R, use value; </w:t>
              </w:r>
            </w:ins>
          </w:p>
          <w:p w14:paraId="262A416F" w14:textId="55DA43CE" w:rsidR="00F328CD" w:rsidDel="00B33935" w:rsidRDefault="00B33935" w:rsidP="00B33935">
            <w:pPr>
              <w:rPr>
                <w:del w:id="11" w:author="Markstrum, Alexis@Energy" w:date="2019-09-24T14:50:00Z"/>
                <w:rFonts w:asciiTheme="minorHAnsi" w:hAnsiTheme="minorHAnsi"/>
                <w:sz w:val="18"/>
                <w:szCs w:val="18"/>
              </w:rPr>
            </w:pPr>
            <w:ins w:id="12" w:author="Markstrum, Alexis@Energy" w:date="2019-09-24T14:50:00Z">
              <w:r w:rsidRPr="00B33935">
                <w:rPr>
                  <w:rFonts w:asciiTheme="minorHAnsi" w:hAnsiTheme="minorHAnsi"/>
                  <w:sz w:val="18"/>
                  <w:szCs w:val="18"/>
                </w:rPr>
                <w:t xml:space="preserve">Else user input numeric value, </w:t>
              </w:r>
              <w:proofErr w:type="spellStart"/>
              <w:r w:rsidRPr="00B33935">
                <w:rPr>
                  <w:rFonts w:asciiTheme="minorHAnsi" w:hAnsiTheme="minorHAnsi"/>
                  <w:sz w:val="18"/>
                  <w:szCs w:val="18"/>
                </w:rPr>
                <w:t>xxxxx.x</w:t>
              </w:r>
              <w:proofErr w:type="spellEnd"/>
              <w:r w:rsidRPr="00B33935">
                <w:rPr>
                  <w:rFonts w:asciiTheme="minorHAnsi" w:hAnsiTheme="minorHAnsi"/>
                  <w:sz w:val="18"/>
                  <w:szCs w:val="18"/>
                </w:rPr>
                <w:t xml:space="preserve"> &gt;&gt;</w:t>
              </w:r>
            </w:ins>
            <w:del w:id="13" w:author="Markstrum, Alexis@Energy" w:date="2019-09-24T14:50:00Z">
              <w:r w:rsidR="00F328CD" w:rsidRPr="00BE0A0D" w:rsidDel="00B33935">
                <w:rPr>
                  <w:rFonts w:asciiTheme="minorHAnsi" w:hAnsiTheme="minorHAnsi"/>
                  <w:sz w:val="18"/>
                  <w:szCs w:val="18"/>
                </w:rPr>
                <w:delText xml:space="preserve">&lt;&lt;if A02="required", </w:delText>
              </w:r>
              <w:r w:rsidR="00F328CD" w:rsidDel="00B33935">
                <w:rPr>
                  <w:rFonts w:asciiTheme="minorHAnsi" w:hAnsiTheme="minorHAnsi"/>
                  <w:sz w:val="18"/>
                  <w:szCs w:val="18"/>
                </w:rPr>
                <w:delText>then value is taken from CF1R;</w:delText>
              </w:r>
            </w:del>
          </w:p>
          <w:p w14:paraId="1FC322F3" w14:textId="4F9BDD33" w:rsidR="00F328CD" w:rsidRPr="00A42BCC" w:rsidDel="008A5A59" w:rsidRDefault="00F328CD" w:rsidP="00F328CD">
            <w:pPr>
              <w:rPr>
                <w:rFonts w:asciiTheme="minorHAnsi" w:hAnsiTheme="minorHAnsi"/>
                <w:sz w:val="18"/>
                <w:szCs w:val="18"/>
              </w:rPr>
            </w:pPr>
            <w:del w:id="14" w:author="Markstrum, Alexis@Energy" w:date="2019-09-24T14:50:00Z">
              <w:r w:rsidDel="00B33935">
                <w:rPr>
                  <w:rFonts w:asciiTheme="minorHAnsi" w:hAnsiTheme="minorHAnsi"/>
                  <w:sz w:val="18"/>
                  <w:szCs w:val="18"/>
                </w:rPr>
                <w:delText xml:space="preserve">Else </w:delText>
              </w:r>
              <w:r w:rsidRPr="00BE0A0D" w:rsidDel="00B33935">
                <w:rPr>
                  <w:rFonts w:asciiTheme="minorHAnsi" w:hAnsiTheme="minorHAnsi"/>
                  <w:sz w:val="18"/>
                  <w:szCs w:val="18"/>
                </w:rPr>
                <w:delText xml:space="preserve"> user input numeric value, xxxxx.x</w:delText>
              </w:r>
              <w:r w:rsidR="0025202D" w:rsidDel="00B33935">
                <w:rPr>
                  <w:rFonts w:asciiTheme="minorHAnsi" w:hAnsiTheme="minorHAnsi"/>
                  <w:sz w:val="18"/>
                  <w:szCs w:val="18"/>
                </w:rPr>
                <w:delText>;</w:delText>
              </w:r>
              <w:r w:rsidRPr="00BE0A0D" w:rsidDel="00B33935">
                <w:rPr>
                  <w:rFonts w:asciiTheme="minorHAnsi" w:hAnsiTheme="minorHAnsi"/>
                  <w:sz w:val="18"/>
                  <w:szCs w:val="18"/>
                </w:rPr>
                <w:delText xml:space="preserve"> </w:delText>
              </w:r>
              <w:r w:rsidDel="00B33935">
                <w:rPr>
                  <w:rFonts w:asciiTheme="minorHAnsi" w:hAnsiTheme="minorHAnsi"/>
                  <w:sz w:val="18"/>
                  <w:szCs w:val="18"/>
                </w:rPr>
                <w:br/>
                <w:delText xml:space="preserve"> </w:delText>
              </w:r>
              <w:r w:rsidR="0025202D" w:rsidDel="00B33935">
                <w:rPr>
                  <w:rFonts w:asciiTheme="minorHAnsi" w:hAnsiTheme="minorHAnsi"/>
                  <w:sz w:val="18"/>
                  <w:szCs w:val="18"/>
                </w:rPr>
                <w:delText xml:space="preserve">else </w:delText>
              </w:r>
              <w:r w:rsidDel="00B33935">
                <w:rPr>
                  <w:rFonts w:asciiTheme="minorHAnsi" w:hAnsiTheme="minorHAnsi"/>
                  <w:sz w:val="18"/>
                  <w:szCs w:val="18"/>
                </w:rPr>
                <w:delText xml:space="preserve">if A02 </w:delText>
              </w:r>
              <w:r w:rsidR="008E31AE" w:rsidDel="00B33935">
                <w:rPr>
                  <w:rFonts w:asciiTheme="minorHAnsi" w:hAnsiTheme="minorHAnsi" w:cstheme="minorHAnsi"/>
                  <w:sz w:val="18"/>
                  <w:szCs w:val="18"/>
                </w:rPr>
                <w:delText>≠</w:delText>
              </w:r>
              <w:r w:rsidDel="00B33935">
                <w:rPr>
                  <w:rFonts w:asciiTheme="minorHAnsi" w:hAnsiTheme="minorHAnsi"/>
                  <w:sz w:val="18"/>
                  <w:szCs w:val="18"/>
                </w:rPr>
                <w:delText xml:space="preserve"> “required”, then</w:delText>
              </w:r>
              <w:r w:rsidRPr="00BE0A0D" w:rsidDel="00B33935">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2E811E8" w14:textId="77777777" w:rsidR="00B33935" w:rsidRPr="00B33935" w:rsidRDefault="00B33935" w:rsidP="00B33935">
            <w:pPr>
              <w:rPr>
                <w:ins w:id="15" w:author="Markstrum, Alexis@Energy" w:date="2019-09-24T14:51:00Z"/>
                <w:rFonts w:asciiTheme="minorHAnsi" w:hAnsiTheme="minorHAnsi"/>
                <w:sz w:val="18"/>
                <w:szCs w:val="18"/>
              </w:rPr>
            </w:pPr>
            <w:ins w:id="16" w:author="Markstrum, Alexis@Energy" w:date="2019-09-24T14:51:00Z">
              <w:r w:rsidRPr="00B33935">
                <w:rPr>
                  <w:rFonts w:asciiTheme="minorHAnsi" w:hAnsiTheme="minorHAnsi"/>
                  <w:sz w:val="18"/>
                  <w:szCs w:val="18"/>
                </w:rPr>
                <w:t xml:space="preserve">&lt;&lt;if A02≠"required", then value = N/A; </w:t>
              </w:r>
            </w:ins>
          </w:p>
          <w:p w14:paraId="3C03B1F2" w14:textId="77777777" w:rsidR="00B33935" w:rsidRPr="00B33935" w:rsidRDefault="00B33935" w:rsidP="00B33935">
            <w:pPr>
              <w:rPr>
                <w:ins w:id="17" w:author="Markstrum, Alexis@Energy" w:date="2019-09-24T14:51:00Z"/>
                <w:rFonts w:asciiTheme="minorHAnsi" w:hAnsiTheme="minorHAnsi"/>
                <w:sz w:val="18"/>
                <w:szCs w:val="18"/>
              </w:rPr>
            </w:pPr>
            <w:ins w:id="18" w:author="Markstrum, Alexis@Energy" w:date="2019-09-24T14:51:00Z">
              <w:r w:rsidRPr="00B33935">
                <w:rPr>
                  <w:rFonts w:asciiTheme="minorHAnsi" w:hAnsiTheme="minorHAnsi"/>
                  <w:sz w:val="18"/>
                  <w:szCs w:val="18"/>
                </w:rPr>
                <w:t xml:space="preserve">Else if value available from CF1R, use value; </w:t>
              </w:r>
            </w:ins>
          </w:p>
          <w:p w14:paraId="42C5A8A5" w14:textId="74CE6162" w:rsidR="00F328CD" w:rsidRPr="00B05774" w:rsidDel="00B33935" w:rsidRDefault="00B33935" w:rsidP="00B33935">
            <w:pPr>
              <w:rPr>
                <w:del w:id="19" w:author="Markstrum, Alexis@Energy" w:date="2019-09-24T14:51:00Z"/>
                <w:rFonts w:asciiTheme="minorHAnsi" w:hAnsiTheme="minorHAnsi"/>
                <w:sz w:val="18"/>
                <w:szCs w:val="18"/>
              </w:rPr>
            </w:pPr>
            <w:ins w:id="20" w:author="Markstrum, Alexis@Energy" w:date="2019-09-24T14:51:00Z">
              <w:r w:rsidRPr="00B33935">
                <w:rPr>
                  <w:rFonts w:asciiTheme="minorHAnsi" w:hAnsiTheme="minorHAnsi"/>
                  <w:sz w:val="18"/>
                  <w:szCs w:val="18"/>
                </w:rPr>
                <w:t xml:space="preserve">Else user input numeric value, </w:t>
              </w:r>
              <w:proofErr w:type="spellStart"/>
              <w:r w:rsidRPr="00B33935">
                <w:rPr>
                  <w:rFonts w:asciiTheme="minorHAnsi" w:hAnsiTheme="minorHAnsi"/>
                  <w:sz w:val="18"/>
                  <w:szCs w:val="18"/>
                </w:rPr>
                <w:t>xxxxx.x</w:t>
              </w:r>
              <w:proofErr w:type="spellEnd"/>
              <w:r w:rsidRPr="00B33935">
                <w:rPr>
                  <w:rFonts w:asciiTheme="minorHAnsi" w:hAnsiTheme="minorHAnsi"/>
                  <w:sz w:val="18"/>
                  <w:szCs w:val="18"/>
                </w:rPr>
                <w:t xml:space="preserve"> &gt;&gt;</w:t>
              </w:r>
            </w:ins>
            <w:del w:id="21" w:author="Markstrum, Alexis@Energy" w:date="2019-09-24T14:51:00Z">
              <w:r w:rsidR="00F328CD" w:rsidRPr="00B05774" w:rsidDel="00B33935">
                <w:rPr>
                  <w:rFonts w:asciiTheme="minorHAnsi" w:hAnsiTheme="minorHAnsi"/>
                  <w:sz w:val="18"/>
                  <w:szCs w:val="18"/>
                </w:rPr>
                <w:delText xml:space="preserve">&lt;&lt;if A02="required", then value is </w:delText>
              </w:r>
              <w:r w:rsidR="00F328CD" w:rsidDel="00B33935">
                <w:rPr>
                  <w:rFonts w:asciiTheme="minorHAnsi" w:hAnsiTheme="minorHAnsi"/>
                  <w:sz w:val="18"/>
                  <w:szCs w:val="18"/>
                </w:rPr>
                <w:delText>taken</w:delText>
              </w:r>
              <w:r w:rsidR="00F328CD" w:rsidRPr="00B05774" w:rsidDel="00B33935">
                <w:rPr>
                  <w:rFonts w:asciiTheme="minorHAnsi" w:hAnsiTheme="minorHAnsi"/>
                  <w:sz w:val="18"/>
                  <w:szCs w:val="18"/>
                </w:rPr>
                <w:delText xml:space="preserve"> from CF1R;</w:delText>
              </w:r>
            </w:del>
          </w:p>
          <w:p w14:paraId="33E396C3" w14:textId="257B1A3D" w:rsidR="00F328CD" w:rsidRPr="00B05774" w:rsidDel="00B33935" w:rsidRDefault="00F328CD" w:rsidP="00F328CD">
            <w:pPr>
              <w:rPr>
                <w:del w:id="22" w:author="Markstrum, Alexis@Energy" w:date="2019-09-24T14:51:00Z"/>
                <w:rFonts w:asciiTheme="minorHAnsi" w:hAnsiTheme="minorHAnsi"/>
                <w:sz w:val="18"/>
                <w:szCs w:val="18"/>
              </w:rPr>
            </w:pPr>
            <w:del w:id="23" w:author="Markstrum, Alexis@Energy" w:date="2019-09-24T14:51:00Z">
              <w:r w:rsidRPr="00B05774" w:rsidDel="00B33935">
                <w:rPr>
                  <w:rFonts w:asciiTheme="minorHAnsi" w:hAnsiTheme="minorHAnsi"/>
                  <w:sz w:val="18"/>
                  <w:szCs w:val="18"/>
                </w:rPr>
                <w:delText>Else user input numeric value, xxxxx.x</w:delText>
              </w:r>
              <w:r w:rsidR="0025202D" w:rsidDel="00B33935">
                <w:rPr>
                  <w:rFonts w:asciiTheme="minorHAnsi" w:hAnsiTheme="minorHAnsi"/>
                  <w:sz w:val="18"/>
                  <w:szCs w:val="18"/>
                </w:rPr>
                <w:delText>;</w:delText>
              </w:r>
              <w:r w:rsidRPr="00B05774" w:rsidDel="00B33935">
                <w:rPr>
                  <w:rFonts w:asciiTheme="minorHAnsi" w:hAnsiTheme="minorHAnsi"/>
                  <w:sz w:val="18"/>
                  <w:szCs w:val="18"/>
                </w:rPr>
                <w:delText xml:space="preserve"> </w:delText>
              </w:r>
            </w:del>
          </w:p>
          <w:p w14:paraId="72497052" w14:textId="5FF3B15C" w:rsidR="00F328CD" w:rsidRPr="00A42BCC" w:rsidDel="008A5A59" w:rsidRDefault="00F328CD" w:rsidP="00F328CD">
            <w:pPr>
              <w:rPr>
                <w:rFonts w:asciiTheme="minorHAnsi" w:hAnsiTheme="minorHAnsi"/>
                <w:sz w:val="18"/>
                <w:szCs w:val="18"/>
              </w:rPr>
            </w:pPr>
            <w:del w:id="24" w:author="Markstrum, Alexis@Energy" w:date="2019-09-24T14:51:00Z">
              <w:r w:rsidRPr="00B05774" w:rsidDel="00B33935">
                <w:rPr>
                  <w:rFonts w:asciiTheme="minorHAnsi" w:hAnsiTheme="minorHAnsi"/>
                  <w:sz w:val="18"/>
                  <w:szCs w:val="18"/>
                </w:rPr>
                <w:delText xml:space="preserve">else, if A02 </w:delText>
              </w:r>
              <w:r w:rsidR="008E31AE" w:rsidDel="00B33935">
                <w:rPr>
                  <w:rFonts w:asciiTheme="minorHAnsi" w:hAnsiTheme="minorHAnsi" w:cstheme="minorHAnsi"/>
                  <w:sz w:val="18"/>
                  <w:szCs w:val="18"/>
                </w:rPr>
                <w:delText>≠</w:delText>
              </w:r>
              <w:r w:rsidRPr="00B05774" w:rsidDel="00B33935">
                <w:rPr>
                  <w:rFonts w:asciiTheme="minorHAnsi" w:hAnsiTheme="minorHAnsi"/>
                  <w:sz w:val="18"/>
                  <w:szCs w:val="18"/>
                </w:rPr>
                <w:delText xml:space="preserve"> “required”, then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2C49348" w14:textId="77777777" w:rsidR="00B33935" w:rsidRPr="00B33935" w:rsidRDefault="00B33935" w:rsidP="00B33935">
            <w:pPr>
              <w:rPr>
                <w:ins w:id="25" w:author="Markstrum, Alexis@Energy" w:date="2019-09-24T14:51:00Z"/>
                <w:rFonts w:asciiTheme="minorHAnsi" w:hAnsiTheme="minorHAnsi"/>
                <w:sz w:val="18"/>
                <w:szCs w:val="18"/>
              </w:rPr>
            </w:pPr>
            <w:ins w:id="26" w:author="Markstrum, Alexis@Energy" w:date="2019-09-24T14:51:00Z">
              <w:r w:rsidRPr="00B33935">
                <w:rPr>
                  <w:rFonts w:asciiTheme="minorHAnsi" w:hAnsiTheme="minorHAnsi"/>
                  <w:sz w:val="18"/>
                  <w:szCs w:val="18"/>
                </w:rPr>
                <w:t xml:space="preserve">&lt;&lt;if A02≠"required", then value = N/A; </w:t>
              </w:r>
            </w:ins>
          </w:p>
          <w:p w14:paraId="6A52F603" w14:textId="77777777" w:rsidR="00B33935" w:rsidRPr="00B33935" w:rsidRDefault="00B33935" w:rsidP="00B33935">
            <w:pPr>
              <w:rPr>
                <w:ins w:id="27" w:author="Markstrum, Alexis@Energy" w:date="2019-09-24T14:51:00Z"/>
                <w:rFonts w:asciiTheme="minorHAnsi" w:hAnsiTheme="minorHAnsi"/>
                <w:sz w:val="18"/>
                <w:szCs w:val="18"/>
              </w:rPr>
            </w:pPr>
            <w:ins w:id="28" w:author="Markstrum, Alexis@Energy" w:date="2019-09-24T14:51:00Z">
              <w:r w:rsidRPr="00B33935">
                <w:rPr>
                  <w:rFonts w:asciiTheme="minorHAnsi" w:hAnsiTheme="minorHAnsi"/>
                  <w:sz w:val="18"/>
                  <w:szCs w:val="18"/>
                </w:rPr>
                <w:t xml:space="preserve">Else if value available from CF1R, use value; </w:t>
              </w:r>
            </w:ins>
          </w:p>
          <w:p w14:paraId="44A68A6E" w14:textId="0BB4CE86" w:rsidR="00F328CD" w:rsidRPr="00B05774" w:rsidDel="00B33935" w:rsidRDefault="00B33935" w:rsidP="00B33935">
            <w:pPr>
              <w:rPr>
                <w:del w:id="29" w:author="Markstrum, Alexis@Energy" w:date="2019-09-24T14:51:00Z"/>
                <w:rFonts w:asciiTheme="minorHAnsi" w:hAnsiTheme="minorHAnsi"/>
                <w:sz w:val="18"/>
                <w:szCs w:val="18"/>
              </w:rPr>
            </w:pPr>
            <w:ins w:id="30" w:author="Markstrum, Alexis@Energy" w:date="2019-09-24T14:51:00Z">
              <w:r w:rsidRPr="00B33935">
                <w:rPr>
                  <w:rFonts w:asciiTheme="minorHAnsi" w:hAnsiTheme="minorHAnsi"/>
                  <w:sz w:val="18"/>
                  <w:szCs w:val="18"/>
                </w:rPr>
                <w:t xml:space="preserve">Else user input numeric value, </w:t>
              </w:r>
              <w:proofErr w:type="spellStart"/>
              <w:r w:rsidRPr="00B33935">
                <w:rPr>
                  <w:rFonts w:asciiTheme="minorHAnsi" w:hAnsiTheme="minorHAnsi"/>
                  <w:sz w:val="18"/>
                  <w:szCs w:val="18"/>
                </w:rPr>
                <w:t>xxxxx.x</w:t>
              </w:r>
              <w:proofErr w:type="spellEnd"/>
              <w:r w:rsidRPr="00B33935">
                <w:rPr>
                  <w:rFonts w:asciiTheme="minorHAnsi" w:hAnsiTheme="minorHAnsi"/>
                  <w:sz w:val="18"/>
                  <w:szCs w:val="18"/>
                </w:rPr>
                <w:t xml:space="preserve"> &gt;&gt;</w:t>
              </w:r>
            </w:ins>
            <w:del w:id="31" w:author="Markstrum, Alexis@Energy" w:date="2019-09-24T14:51:00Z">
              <w:r w:rsidR="00F328CD" w:rsidRPr="00B05774" w:rsidDel="00B33935">
                <w:rPr>
                  <w:rFonts w:asciiTheme="minorHAnsi" w:hAnsiTheme="minorHAnsi"/>
                  <w:sz w:val="18"/>
                  <w:szCs w:val="18"/>
                </w:rPr>
                <w:delText xml:space="preserve">&lt;&lt;if A02="required", then value is </w:delText>
              </w:r>
              <w:r w:rsidR="00F328CD" w:rsidDel="00B33935">
                <w:rPr>
                  <w:rFonts w:asciiTheme="minorHAnsi" w:hAnsiTheme="minorHAnsi"/>
                  <w:sz w:val="18"/>
                  <w:szCs w:val="18"/>
                </w:rPr>
                <w:delText>taken</w:delText>
              </w:r>
              <w:r w:rsidR="00F328CD" w:rsidRPr="00B05774" w:rsidDel="00B33935">
                <w:rPr>
                  <w:rFonts w:asciiTheme="minorHAnsi" w:hAnsiTheme="minorHAnsi"/>
                  <w:sz w:val="18"/>
                  <w:szCs w:val="18"/>
                </w:rPr>
                <w:delText xml:space="preserve"> from CF1R;</w:delText>
              </w:r>
            </w:del>
          </w:p>
          <w:p w14:paraId="44197481" w14:textId="2FBEA64C" w:rsidR="00F328CD" w:rsidRPr="00B05774" w:rsidDel="00B33935" w:rsidRDefault="00F328CD" w:rsidP="00F328CD">
            <w:pPr>
              <w:rPr>
                <w:del w:id="32" w:author="Markstrum, Alexis@Energy" w:date="2019-09-24T14:51:00Z"/>
                <w:rFonts w:asciiTheme="minorHAnsi" w:hAnsiTheme="minorHAnsi"/>
                <w:sz w:val="18"/>
                <w:szCs w:val="18"/>
              </w:rPr>
            </w:pPr>
            <w:del w:id="33" w:author="Markstrum, Alexis@Energy" w:date="2019-09-24T14:51:00Z">
              <w:r w:rsidRPr="00B05774" w:rsidDel="00B33935">
                <w:rPr>
                  <w:rFonts w:asciiTheme="minorHAnsi" w:hAnsiTheme="minorHAnsi"/>
                  <w:sz w:val="18"/>
                  <w:szCs w:val="18"/>
                </w:rPr>
                <w:delText>Else user input numeric value, xxxxx.x</w:delText>
              </w:r>
              <w:r w:rsidR="0025202D" w:rsidDel="00B33935">
                <w:rPr>
                  <w:rFonts w:asciiTheme="minorHAnsi" w:hAnsiTheme="minorHAnsi"/>
                  <w:sz w:val="18"/>
                  <w:szCs w:val="18"/>
                </w:rPr>
                <w:delText>;</w:delText>
              </w:r>
              <w:r w:rsidRPr="00B05774" w:rsidDel="00B33935">
                <w:rPr>
                  <w:rFonts w:asciiTheme="minorHAnsi" w:hAnsiTheme="minorHAnsi"/>
                  <w:sz w:val="18"/>
                  <w:szCs w:val="18"/>
                </w:rPr>
                <w:delText xml:space="preserve"> </w:delText>
              </w:r>
            </w:del>
          </w:p>
          <w:p w14:paraId="1F2E99B6" w14:textId="7D0E2594" w:rsidR="00F328CD" w:rsidRPr="00A42BCC" w:rsidDel="008A5A59" w:rsidRDefault="00F328CD" w:rsidP="00F328CD">
            <w:pPr>
              <w:rPr>
                <w:rFonts w:asciiTheme="minorHAnsi" w:hAnsiTheme="minorHAnsi"/>
                <w:sz w:val="18"/>
                <w:szCs w:val="18"/>
              </w:rPr>
            </w:pPr>
            <w:del w:id="34" w:author="Markstrum, Alexis@Energy" w:date="2019-09-24T14:51:00Z">
              <w:r w:rsidRPr="00B05774" w:rsidDel="00B33935">
                <w:rPr>
                  <w:rFonts w:asciiTheme="minorHAnsi" w:hAnsiTheme="minorHAnsi"/>
                  <w:sz w:val="18"/>
                  <w:szCs w:val="18"/>
                </w:rPr>
                <w:delText xml:space="preserve">else, if A02 </w:delText>
              </w:r>
              <w:r w:rsidR="008E31AE" w:rsidDel="00B33935">
                <w:rPr>
                  <w:rFonts w:asciiTheme="minorHAnsi" w:hAnsiTheme="minorHAnsi" w:cstheme="minorHAnsi"/>
                  <w:sz w:val="18"/>
                  <w:szCs w:val="18"/>
                </w:rPr>
                <w:delText>≠</w:delText>
              </w:r>
              <w:r w:rsidRPr="00B05774" w:rsidDel="00B33935">
                <w:rPr>
                  <w:rFonts w:asciiTheme="minorHAnsi" w:hAnsiTheme="minorHAnsi"/>
                  <w:sz w:val="18"/>
                  <w:szCs w:val="18"/>
                </w:rPr>
                <w:delText xml:space="preserve"> “required”, then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AE0FD40" w14:textId="77777777" w:rsidR="00B33935" w:rsidRPr="00B33935" w:rsidRDefault="00B33935" w:rsidP="00B33935">
            <w:pPr>
              <w:rPr>
                <w:ins w:id="35" w:author="Markstrum, Alexis@Energy" w:date="2019-09-24T14:51:00Z"/>
                <w:rFonts w:asciiTheme="minorHAnsi" w:hAnsiTheme="minorHAnsi"/>
                <w:sz w:val="18"/>
                <w:szCs w:val="18"/>
              </w:rPr>
            </w:pPr>
            <w:ins w:id="36" w:author="Markstrum, Alexis@Energy" w:date="2019-09-24T14:51:00Z">
              <w:r w:rsidRPr="00B33935">
                <w:rPr>
                  <w:rFonts w:asciiTheme="minorHAnsi" w:hAnsiTheme="minorHAnsi"/>
                  <w:sz w:val="18"/>
                  <w:szCs w:val="18"/>
                </w:rPr>
                <w:t xml:space="preserve">&lt;&lt;if A02≠"required", then value = N/A; </w:t>
              </w:r>
            </w:ins>
          </w:p>
          <w:p w14:paraId="24607271" w14:textId="77777777" w:rsidR="00B33935" w:rsidRPr="00B33935" w:rsidRDefault="00B33935" w:rsidP="00B33935">
            <w:pPr>
              <w:rPr>
                <w:ins w:id="37" w:author="Markstrum, Alexis@Energy" w:date="2019-09-24T14:51:00Z"/>
                <w:rFonts w:asciiTheme="minorHAnsi" w:hAnsiTheme="minorHAnsi"/>
                <w:sz w:val="18"/>
                <w:szCs w:val="18"/>
              </w:rPr>
            </w:pPr>
            <w:ins w:id="38" w:author="Markstrum, Alexis@Energy" w:date="2019-09-24T14:51:00Z">
              <w:r w:rsidRPr="00B33935">
                <w:rPr>
                  <w:rFonts w:asciiTheme="minorHAnsi" w:hAnsiTheme="minorHAnsi"/>
                  <w:sz w:val="18"/>
                  <w:szCs w:val="18"/>
                </w:rPr>
                <w:t xml:space="preserve">Else if value available from CF1R, use value; </w:t>
              </w:r>
            </w:ins>
          </w:p>
          <w:p w14:paraId="7596449E" w14:textId="23132C00" w:rsidR="00F328CD" w:rsidRPr="00B05774" w:rsidDel="00B33935" w:rsidRDefault="00B33935" w:rsidP="00B33935">
            <w:pPr>
              <w:rPr>
                <w:del w:id="39" w:author="Markstrum, Alexis@Energy" w:date="2019-09-24T14:51:00Z"/>
                <w:rFonts w:asciiTheme="minorHAnsi" w:hAnsiTheme="minorHAnsi"/>
                <w:sz w:val="18"/>
                <w:szCs w:val="18"/>
              </w:rPr>
            </w:pPr>
            <w:ins w:id="40" w:author="Markstrum, Alexis@Energy" w:date="2019-09-24T14:51:00Z">
              <w:r w:rsidRPr="00B33935">
                <w:rPr>
                  <w:rFonts w:asciiTheme="minorHAnsi" w:hAnsiTheme="minorHAnsi"/>
                  <w:sz w:val="18"/>
                  <w:szCs w:val="18"/>
                </w:rPr>
                <w:t xml:space="preserve">Else user input numeric value, </w:t>
              </w:r>
              <w:proofErr w:type="spellStart"/>
              <w:r w:rsidRPr="00B33935">
                <w:rPr>
                  <w:rFonts w:asciiTheme="minorHAnsi" w:hAnsiTheme="minorHAnsi"/>
                  <w:sz w:val="18"/>
                  <w:szCs w:val="18"/>
                </w:rPr>
                <w:t>xxxxx.x</w:t>
              </w:r>
              <w:proofErr w:type="spellEnd"/>
              <w:r w:rsidRPr="00B33935">
                <w:rPr>
                  <w:rFonts w:asciiTheme="minorHAnsi" w:hAnsiTheme="minorHAnsi"/>
                  <w:sz w:val="18"/>
                  <w:szCs w:val="18"/>
                </w:rPr>
                <w:t xml:space="preserve"> &gt;&gt;</w:t>
              </w:r>
            </w:ins>
            <w:del w:id="41" w:author="Markstrum, Alexis@Energy" w:date="2019-09-24T14:51:00Z">
              <w:r w:rsidR="00F328CD" w:rsidRPr="00B05774" w:rsidDel="00B33935">
                <w:rPr>
                  <w:rFonts w:asciiTheme="minorHAnsi" w:hAnsiTheme="minorHAnsi"/>
                  <w:sz w:val="18"/>
                  <w:szCs w:val="18"/>
                </w:rPr>
                <w:delText xml:space="preserve">&lt;&lt;if A02="required", then value is </w:delText>
              </w:r>
              <w:r w:rsidR="00F328CD" w:rsidDel="00B33935">
                <w:rPr>
                  <w:rFonts w:asciiTheme="minorHAnsi" w:hAnsiTheme="minorHAnsi"/>
                  <w:sz w:val="18"/>
                  <w:szCs w:val="18"/>
                </w:rPr>
                <w:delText>taken</w:delText>
              </w:r>
              <w:r w:rsidR="00F328CD" w:rsidRPr="00B05774" w:rsidDel="00B33935">
                <w:rPr>
                  <w:rFonts w:asciiTheme="minorHAnsi" w:hAnsiTheme="minorHAnsi"/>
                  <w:sz w:val="18"/>
                  <w:szCs w:val="18"/>
                </w:rPr>
                <w:delText xml:space="preserve"> from CF1R;</w:delText>
              </w:r>
            </w:del>
          </w:p>
          <w:p w14:paraId="20D34B59" w14:textId="18D153DD" w:rsidR="00F328CD" w:rsidRPr="00B05774" w:rsidDel="00B33935" w:rsidRDefault="00F328CD" w:rsidP="00F328CD">
            <w:pPr>
              <w:rPr>
                <w:del w:id="42" w:author="Markstrum, Alexis@Energy" w:date="2019-09-24T14:51:00Z"/>
                <w:rFonts w:asciiTheme="minorHAnsi" w:hAnsiTheme="minorHAnsi"/>
                <w:sz w:val="18"/>
                <w:szCs w:val="18"/>
              </w:rPr>
            </w:pPr>
            <w:del w:id="43" w:author="Markstrum, Alexis@Energy" w:date="2019-09-24T14:51:00Z">
              <w:r w:rsidRPr="00B05774" w:rsidDel="00B33935">
                <w:rPr>
                  <w:rFonts w:asciiTheme="minorHAnsi" w:hAnsiTheme="minorHAnsi"/>
                  <w:sz w:val="18"/>
                  <w:szCs w:val="18"/>
                </w:rPr>
                <w:delText>Else user input numeric value, xxxxx.x</w:delText>
              </w:r>
              <w:r w:rsidR="0025202D" w:rsidDel="00B33935">
                <w:rPr>
                  <w:rFonts w:asciiTheme="minorHAnsi" w:hAnsiTheme="minorHAnsi"/>
                  <w:sz w:val="18"/>
                  <w:szCs w:val="18"/>
                </w:rPr>
                <w:delText>;</w:delText>
              </w:r>
              <w:r w:rsidRPr="00B05774" w:rsidDel="00B33935">
                <w:rPr>
                  <w:rFonts w:asciiTheme="minorHAnsi" w:hAnsiTheme="minorHAnsi"/>
                  <w:sz w:val="18"/>
                  <w:szCs w:val="18"/>
                </w:rPr>
                <w:delText xml:space="preserve"> </w:delText>
              </w:r>
            </w:del>
          </w:p>
          <w:p w14:paraId="425E3BDA" w14:textId="1FFAFDA2" w:rsidR="00F328CD" w:rsidRPr="00A42BCC" w:rsidDel="008A5A59" w:rsidRDefault="00F328CD" w:rsidP="00F328CD">
            <w:pPr>
              <w:rPr>
                <w:rFonts w:asciiTheme="minorHAnsi" w:hAnsiTheme="minorHAnsi"/>
                <w:sz w:val="18"/>
                <w:szCs w:val="18"/>
              </w:rPr>
            </w:pPr>
            <w:del w:id="44" w:author="Markstrum, Alexis@Energy" w:date="2019-09-24T14:51:00Z">
              <w:r w:rsidRPr="00B05774" w:rsidDel="00B33935">
                <w:rPr>
                  <w:rFonts w:asciiTheme="minorHAnsi" w:hAnsiTheme="minorHAnsi"/>
                  <w:sz w:val="18"/>
                  <w:szCs w:val="18"/>
                </w:rPr>
                <w:delText xml:space="preserve">else, if A02 </w:delText>
              </w:r>
              <w:r w:rsidR="008E31AE" w:rsidDel="00B33935">
                <w:rPr>
                  <w:rFonts w:asciiTheme="minorHAnsi" w:hAnsiTheme="minorHAnsi" w:cstheme="minorHAnsi"/>
                  <w:sz w:val="18"/>
                  <w:szCs w:val="18"/>
                </w:rPr>
                <w:delText>≠</w:delText>
              </w:r>
              <w:r w:rsidRPr="00B05774" w:rsidDel="00B33935">
                <w:rPr>
                  <w:rFonts w:asciiTheme="minorHAnsi" w:hAnsiTheme="minorHAnsi"/>
                  <w:sz w:val="18"/>
                  <w:szCs w:val="18"/>
                </w:rPr>
                <w:delText xml:space="preserve"> “required”, then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5A46FB5B" w14:textId="77777777" w:rsidR="00B33935" w:rsidRPr="00B33935" w:rsidRDefault="00B33935" w:rsidP="00B33935">
            <w:pPr>
              <w:rPr>
                <w:ins w:id="45" w:author="Markstrum, Alexis@Energy" w:date="2019-09-24T14:51:00Z"/>
                <w:rFonts w:asciiTheme="minorHAnsi" w:hAnsiTheme="minorHAnsi"/>
                <w:sz w:val="18"/>
                <w:szCs w:val="18"/>
              </w:rPr>
            </w:pPr>
            <w:ins w:id="46" w:author="Markstrum, Alexis@Energy" w:date="2019-09-24T14:51:00Z">
              <w:r w:rsidRPr="00B33935">
                <w:rPr>
                  <w:rFonts w:asciiTheme="minorHAnsi" w:hAnsiTheme="minorHAnsi"/>
                  <w:sz w:val="18"/>
                  <w:szCs w:val="18"/>
                </w:rPr>
                <w:t xml:space="preserve">&lt;&lt; if A02≠"required", then value = N/A; </w:t>
              </w:r>
            </w:ins>
          </w:p>
          <w:p w14:paraId="7025B676" w14:textId="77777777" w:rsidR="00B33935" w:rsidRPr="00B33935" w:rsidRDefault="00B33935" w:rsidP="00B33935">
            <w:pPr>
              <w:rPr>
                <w:ins w:id="47" w:author="Markstrum, Alexis@Energy" w:date="2019-09-24T14:51:00Z"/>
                <w:rFonts w:asciiTheme="minorHAnsi" w:hAnsiTheme="minorHAnsi"/>
                <w:sz w:val="18"/>
                <w:szCs w:val="18"/>
              </w:rPr>
            </w:pPr>
            <w:ins w:id="48" w:author="Markstrum, Alexis@Energy" w:date="2019-09-24T14:51:00Z">
              <w:r w:rsidRPr="00B33935">
                <w:rPr>
                  <w:rFonts w:asciiTheme="minorHAnsi" w:hAnsiTheme="minorHAnsi"/>
                  <w:sz w:val="18"/>
                  <w:szCs w:val="18"/>
                </w:rPr>
                <w:t xml:space="preserve">Else if value available from CF1R, use value; </w:t>
              </w:r>
            </w:ins>
          </w:p>
          <w:p w14:paraId="7C047819" w14:textId="71D5B5FD" w:rsidR="00F328CD" w:rsidDel="00B33935" w:rsidRDefault="00B33935" w:rsidP="00B33935">
            <w:pPr>
              <w:rPr>
                <w:del w:id="49" w:author="Markstrum, Alexis@Energy" w:date="2019-09-24T14:51:00Z"/>
                <w:rFonts w:asciiTheme="minorHAnsi" w:hAnsiTheme="minorHAnsi"/>
                <w:sz w:val="18"/>
                <w:szCs w:val="18"/>
              </w:rPr>
            </w:pPr>
            <w:ins w:id="50" w:author="Markstrum, Alexis@Energy" w:date="2019-09-24T14:51:00Z">
              <w:r w:rsidRPr="00B33935">
                <w:rPr>
                  <w:rFonts w:asciiTheme="minorHAnsi" w:hAnsiTheme="minorHAnsi"/>
                  <w:sz w:val="18"/>
                  <w:szCs w:val="18"/>
                </w:rPr>
                <w:t>Else value = sum of (A08+A09+A10+A11) &gt;&gt;</w:t>
              </w:r>
            </w:ins>
            <w:del w:id="51" w:author="Markstrum, Alexis@Energy" w:date="2019-09-24T14:51:00Z">
              <w:r w:rsidR="00F328CD" w:rsidDel="00B33935">
                <w:rPr>
                  <w:rFonts w:asciiTheme="minorHAnsi" w:hAnsiTheme="minorHAnsi"/>
                  <w:sz w:val="18"/>
                  <w:szCs w:val="18"/>
                </w:rPr>
                <w:delText>&lt;&lt;if A02="required", then value is taken from CF1R;</w:delText>
              </w:r>
            </w:del>
          </w:p>
          <w:p w14:paraId="50B6D4C5" w14:textId="498A50B5" w:rsidR="00F328CD" w:rsidRPr="00A42BCC" w:rsidRDefault="00F328CD" w:rsidP="00F328CD">
            <w:pPr>
              <w:rPr>
                <w:rFonts w:asciiTheme="minorHAnsi" w:hAnsiTheme="minorHAnsi"/>
                <w:sz w:val="18"/>
                <w:szCs w:val="18"/>
              </w:rPr>
            </w:pPr>
            <w:del w:id="52" w:author="Markstrum, Alexis@Energy" w:date="2019-09-24T14:51:00Z">
              <w:r w:rsidDel="00B33935">
                <w:rPr>
                  <w:rFonts w:asciiTheme="minorHAnsi" w:hAnsiTheme="minorHAnsi"/>
                  <w:sz w:val="18"/>
                  <w:szCs w:val="18"/>
                </w:rPr>
                <w:delText>Else  value = sum of (A08+A09+A10+A11);</w:delText>
              </w:r>
              <w:r w:rsidDel="00B33935">
                <w:rPr>
                  <w:rFonts w:asciiTheme="minorHAnsi" w:hAnsiTheme="minorHAnsi"/>
                  <w:sz w:val="18"/>
                  <w:szCs w:val="18"/>
                </w:rPr>
                <w:br/>
              </w:r>
              <w:r w:rsidR="00AE07F8" w:rsidDel="00B33935">
                <w:rPr>
                  <w:rFonts w:asciiTheme="minorHAnsi" w:hAnsiTheme="minorHAnsi"/>
                  <w:sz w:val="18"/>
                  <w:szCs w:val="18"/>
                </w:rPr>
                <w:delText xml:space="preserve">else </w:delText>
              </w:r>
              <w:r w:rsidDel="00B33935">
                <w:rPr>
                  <w:rFonts w:asciiTheme="minorHAnsi" w:hAnsiTheme="minorHAnsi"/>
                  <w:sz w:val="18"/>
                  <w:szCs w:val="18"/>
                </w:rPr>
                <w:delText xml:space="preserve">if A02 </w:delText>
              </w:r>
              <w:r w:rsidR="008E31AE" w:rsidDel="00B33935">
                <w:rPr>
                  <w:rFonts w:asciiTheme="minorHAnsi" w:hAnsiTheme="minorHAnsi" w:cstheme="minorHAnsi"/>
                  <w:sz w:val="18"/>
                  <w:szCs w:val="18"/>
                </w:rPr>
                <w:delText>≠</w:delText>
              </w:r>
              <w:r w:rsidDel="00B33935">
                <w:rPr>
                  <w:rFonts w:asciiTheme="minorHAnsi" w:hAnsiTheme="minorHAnsi"/>
                  <w:sz w:val="18"/>
                  <w:szCs w:val="18"/>
                </w:rPr>
                <w:delText xml:space="preserve"> “required”, then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1E97F1CA" w14:textId="6F6971F9" w:rsidR="00853622"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853622">
              <w:rPr>
                <w:rFonts w:asciiTheme="minorHAnsi" w:hAnsiTheme="minorHAnsi"/>
                <w:sz w:val="18"/>
                <w:szCs w:val="18"/>
              </w:rPr>
              <w:t>;</w:t>
            </w:r>
            <w:r>
              <w:rPr>
                <w:rFonts w:asciiTheme="minorHAnsi" w:hAnsiTheme="minorHAnsi"/>
                <w:sz w:val="18"/>
                <w:szCs w:val="18"/>
              </w:rPr>
              <w:t xml:space="preserve"> </w:t>
            </w:r>
          </w:p>
          <w:p w14:paraId="46069126" w14:textId="14265BAF"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5A7F40C6" w:rsidR="007C670E" w:rsidRPr="005A593D" w:rsidRDefault="007C670E" w:rsidP="008E31AE">
            <w:pPr>
              <w:rPr>
                <w:rFonts w:asciiTheme="minorHAnsi" w:hAnsiTheme="minorHAnsi"/>
                <w:b/>
                <w:szCs w:val="18"/>
              </w:rPr>
            </w:pPr>
            <w:r w:rsidRPr="005A593D">
              <w:rPr>
                <w:rFonts w:asciiTheme="minorHAnsi" w:hAnsiTheme="minorHAnsi"/>
                <w:b/>
                <w:szCs w:val="18"/>
              </w:rPr>
              <w:t>ENV20</w:t>
            </w:r>
            <w:r w:rsidR="00F743C3">
              <w:rPr>
                <w:rFonts w:asciiTheme="minorHAnsi" w:hAnsiTheme="minorHAnsi"/>
                <w:b/>
                <w:szCs w:val="18"/>
              </w:rPr>
              <w:t>b</w:t>
            </w:r>
            <w:r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Pr="005A593D">
              <w:rPr>
                <w:rFonts w:asciiTheme="minorHAnsi" w:hAnsiTheme="minorHAnsi"/>
                <w:b/>
                <w:szCs w:val="18"/>
              </w:rPr>
              <w:t>Meter</w:t>
            </w:r>
            <w:r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9F4648">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9F4648">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9F4648">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9F4648">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w:t>
            </w:r>
            <w:proofErr w:type="spellStart"/>
            <w:r w:rsidR="003C5E86">
              <w:rPr>
                <w:rFonts w:asciiTheme="minorHAnsi" w:hAnsiTheme="minorHAnsi"/>
                <w:sz w:val="18"/>
                <w:szCs w:val="18"/>
              </w:rPr>
              <w:t>xx.x</w:t>
            </w:r>
            <w:proofErr w:type="spellEnd"/>
            <w:r w:rsidR="003C5E86">
              <w:rPr>
                <w:rFonts w:asciiTheme="minorHAnsi" w:hAnsiTheme="minorHAnsi"/>
                <w:sz w:val="18"/>
                <w:szCs w:val="18"/>
              </w:rPr>
              <w:t>:</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9F4648">
        <w:tc>
          <w:tcPr>
            <w:tcW w:w="799" w:type="dxa"/>
            <w:vAlign w:val="center"/>
          </w:tcPr>
          <w:p w14:paraId="678284EB" w14:textId="5EE4C3AB"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14BDB09D"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2405210A"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w:t>
            </w:r>
            <w:proofErr w:type="spellStart"/>
            <w:r>
              <w:rPr>
                <w:rFonts w:asciiTheme="minorHAnsi" w:hAnsiTheme="minorHAnsi"/>
                <w:sz w:val="18"/>
                <w:szCs w:val="18"/>
              </w:rPr>
              <w:t>xx.x</w:t>
            </w:r>
            <w:proofErr w:type="spellEnd"/>
            <w:r>
              <w:rPr>
                <w:rFonts w:asciiTheme="minorHAnsi" w:hAnsiTheme="minorHAnsi"/>
                <w:sz w:val="18"/>
                <w:szCs w:val="18"/>
              </w:rPr>
              <w:t xml:space="preserve">: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9F4648">
        <w:tc>
          <w:tcPr>
            <w:tcW w:w="799" w:type="dxa"/>
            <w:vAlign w:val="center"/>
          </w:tcPr>
          <w:p w14:paraId="4A3A5E9A" w14:textId="73D13A25"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37DF0752" w:rsidR="00EA01F0" w:rsidRPr="00A42BCC" w:rsidRDefault="00C006FF" w:rsidP="00A43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sidR="00E81D5E" w:rsidRPr="00A43D5E">
              <w:rPr>
                <w:rFonts w:asciiTheme="minorHAnsi" w:hAnsiTheme="minorHAnsi" w:cstheme="minorHAnsi"/>
                <w:sz w:val="18"/>
                <w:szCs w:val="18"/>
              </w:rPr>
              <w:t>C0</w:t>
            </w:r>
            <w:r w:rsidR="00A43D5E">
              <w:rPr>
                <w:rFonts w:asciiTheme="minorHAnsi" w:hAnsiTheme="minorHAnsi" w:cstheme="minorHAnsi"/>
                <w:sz w:val="18"/>
                <w:szCs w:val="18"/>
              </w:rPr>
              <w:t>4</w:t>
            </w:r>
            <w:r w:rsidR="00E81D5E" w:rsidRPr="00A43D5E">
              <w:rPr>
                <w:rFonts w:asciiTheme="minorHAnsi" w:hAnsiTheme="minorHAnsi" w:cstheme="minorHAnsi"/>
                <w:sz w:val="18"/>
                <w:szCs w:val="18"/>
              </w:rPr>
              <w:t xml:space="preserve">) ≥ </w:t>
            </w:r>
            <w:r>
              <w:rPr>
                <w:rFonts w:asciiTheme="minorHAnsi" w:hAnsiTheme="minorHAnsi"/>
                <w:sz w:val="18"/>
                <w:szCs w:val="18"/>
              </w:rPr>
              <w:t xml:space="preserve">15 Pa,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9F4648">
        <w:tc>
          <w:tcPr>
            <w:tcW w:w="799" w:type="dxa"/>
            <w:vAlign w:val="center"/>
          </w:tcPr>
          <w:p w14:paraId="4A3A5EA2" w14:textId="02289502"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69E91463"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56EF37E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9F4648">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9F4648">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3241A3F1"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AA1608">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9F4648">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46309DDD" w:rsidR="006C1E71" w:rsidRDefault="008F0CB1"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AA1608">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9F4648">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52251342"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AA1608">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9F4648">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73609AFF"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AA1608">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9F4648">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9F4648">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5C27288A"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
      <w:tr w:rsidR="00EA01F0" w:rsidRPr="00A42BCC" w14:paraId="4A3A5EC7" w14:textId="77777777" w:rsidTr="009F4648">
        <w:trPr>
          <w:trHeight w:val="104"/>
        </w:trPr>
        <w:tc>
          <w:tcPr>
            <w:tcW w:w="10790"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9F4648">
        <w:trPr>
          <w:trHeight w:val="865"/>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7" w:type="dxa"/>
            <w:vAlign w:val="center"/>
          </w:tcPr>
          <w:p w14:paraId="7B336204" w14:textId="654B125E"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0D32E3">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r w:rsidR="00AA1608">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roofErr w:type="spellStart"/>
            <w:r w:rsidRPr="000B64C1">
              <w:rPr>
                <w:rFonts w:asciiTheme="minorHAnsi" w:hAnsiTheme="minorHAnsi"/>
                <w:sz w:val="18"/>
                <w:szCs w:val="18"/>
              </w:rPr>
              <w:t>elseif</w:t>
            </w:r>
            <w:proofErr w:type="spellEnd"/>
            <w:r w:rsidRPr="000B64C1">
              <w:rPr>
                <w:rFonts w:asciiTheme="minorHAnsi" w:hAnsiTheme="minorHAnsi"/>
                <w:sz w:val="18"/>
                <w:szCs w:val="18"/>
              </w:rPr>
              <w:t xml:space="preserve">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roofErr w:type="spellStart"/>
            <w:r>
              <w:rPr>
                <w:rFonts w:asciiTheme="minorHAnsi" w:hAnsiTheme="minorHAnsi"/>
                <w:sz w:val="18"/>
                <w:szCs w:val="18"/>
              </w:rPr>
              <w:t>else</w:t>
            </w:r>
            <w:r w:rsidR="000B64C1" w:rsidRPr="000B64C1">
              <w:rPr>
                <w:rFonts w:asciiTheme="minorHAnsi" w:hAnsiTheme="minorHAnsi"/>
                <w:sz w:val="18"/>
                <w:szCs w:val="18"/>
              </w:rPr>
              <w:t>if</w:t>
            </w:r>
            <w:proofErr w:type="spellEnd"/>
            <w:r w:rsidR="000B64C1" w:rsidRPr="000B64C1">
              <w:rPr>
                <w:rFonts w:asciiTheme="minorHAnsi" w:hAnsiTheme="minorHAnsi"/>
                <w:sz w:val="18"/>
                <w:szCs w:val="18"/>
              </w:rPr>
              <w:t xml:space="preserve">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1A26640F" w:rsidR="00EA01F0" w:rsidRPr="00A42BCC" w:rsidRDefault="000B64C1" w:rsidP="000C198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749"/>
        <w:gridCol w:w="6646"/>
      </w:tblGrid>
      <w:tr w:rsidR="00C20598" w:rsidRPr="00A42BCC" w14:paraId="31C521FC" w14:textId="77777777" w:rsidTr="00C20598">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77777777" w:rsidR="00C20598" w:rsidRPr="00C20598" w:rsidRDefault="00C20598" w:rsidP="00D30F8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 Compliance</w:t>
            </w:r>
          </w:p>
        </w:tc>
      </w:tr>
      <w:tr w:rsidR="00C20598" w:rsidRPr="00A42BCC" w14:paraId="38459717" w14:textId="77777777" w:rsidTr="00C20598">
        <w:trPr>
          <w:trHeight w:val="242"/>
        </w:trPr>
        <w:tc>
          <w:tcPr>
            <w:tcW w:w="399" w:type="dxa"/>
            <w:vAlign w:val="center"/>
          </w:tcPr>
          <w:p w14:paraId="72B5863A"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1" w:type="dxa"/>
            <w:gridSpan w:val="2"/>
            <w:vAlign w:val="center"/>
          </w:tcPr>
          <w:p w14:paraId="38EB5C6D" w14:textId="77777777" w:rsidR="00C20598" w:rsidRDefault="00C20598" w:rsidP="00D30F85">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C20598">
        <w:trPr>
          <w:trHeight w:val="683"/>
        </w:trPr>
        <w:tc>
          <w:tcPr>
            <w:tcW w:w="399" w:type="dxa"/>
            <w:vAlign w:val="center"/>
          </w:tcPr>
          <w:p w14:paraId="60C230D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1" w:type="dxa"/>
            <w:gridSpan w:val="2"/>
            <w:vAlign w:val="center"/>
          </w:tcPr>
          <w:p w14:paraId="14D94A28" w14:textId="77777777" w:rsidR="00C20598" w:rsidRPr="00C55ED3" w:rsidRDefault="00C20598" w:rsidP="00D30F85">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C20598">
        <w:trPr>
          <w:trHeight w:val="260"/>
        </w:trPr>
        <w:tc>
          <w:tcPr>
            <w:tcW w:w="399" w:type="dxa"/>
            <w:vAlign w:val="center"/>
          </w:tcPr>
          <w:p w14:paraId="384179B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1" w:type="dxa"/>
            <w:gridSpan w:val="2"/>
            <w:vAlign w:val="center"/>
          </w:tcPr>
          <w:p w14:paraId="42E7F332" w14:textId="77777777" w:rsidR="00C20598" w:rsidRPr="00C55ED3" w:rsidRDefault="00C20598" w:rsidP="00D30F85">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C20598">
        <w:trPr>
          <w:trHeight w:val="440"/>
        </w:trPr>
        <w:tc>
          <w:tcPr>
            <w:tcW w:w="399" w:type="dxa"/>
            <w:vAlign w:val="center"/>
          </w:tcPr>
          <w:p w14:paraId="0756B9F3"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1" w:type="dxa"/>
            <w:gridSpan w:val="2"/>
            <w:vAlign w:val="center"/>
          </w:tcPr>
          <w:p w14:paraId="252845CB" w14:textId="77777777" w:rsidR="00C20598" w:rsidRPr="00875D94" w:rsidRDefault="00C20598" w:rsidP="00D30F85">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C20598" w:rsidRPr="00A42BCC" w14:paraId="7F8B5CC6" w14:textId="77777777" w:rsidTr="00C20598">
        <w:trPr>
          <w:trHeight w:val="520"/>
        </w:trPr>
        <w:tc>
          <w:tcPr>
            <w:tcW w:w="399" w:type="dxa"/>
            <w:vAlign w:val="center"/>
          </w:tcPr>
          <w:p w14:paraId="44FF7453"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5</w:t>
            </w:r>
          </w:p>
        </w:tc>
        <w:tc>
          <w:tcPr>
            <w:tcW w:w="3749" w:type="dxa"/>
            <w:vAlign w:val="center"/>
          </w:tcPr>
          <w:p w14:paraId="171E6E4B"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Verification Status:</w:t>
            </w:r>
          </w:p>
        </w:tc>
        <w:tc>
          <w:tcPr>
            <w:tcW w:w="6642" w:type="dxa"/>
            <w:vAlign w:val="center"/>
          </w:tcPr>
          <w:p w14:paraId="0579FA6F" w14:textId="77777777" w:rsidR="00C20598" w:rsidRPr="00133F35" w:rsidRDefault="00C20598" w:rsidP="00D30F85">
            <w:pPr>
              <w:keepNext/>
              <w:rPr>
                <w:rFonts w:asciiTheme="minorHAnsi" w:hAnsiTheme="minorHAnsi"/>
                <w:sz w:val="18"/>
                <w:szCs w:val="18"/>
              </w:rPr>
            </w:pPr>
            <w:r w:rsidRPr="00133F35">
              <w:rPr>
                <w:rFonts w:asciiTheme="minorHAnsi" w:hAnsiTheme="minorHAnsi"/>
                <w:sz w:val="18"/>
                <w:szCs w:val="18"/>
              </w:rPr>
              <w:t>&lt;&lt;user pick from list:</w:t>
            </w:r>
          </w:p>
          <w:p w14:paraId="338916DE" w14:textId="77777777" w:rsidR="00C20598" w:rsidRPr="00133F35" w:rsidRDefault="00C20598" w:rsidP="00D30F85">
            <w:pPr>
              <w:keepNext/>
              <w:tabs>
                <w:tab w:val="left" w:pos="356"/>
              </w:tabs>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Pass</w:t>
            </w:r>
            <w:r w:rsidRPr="00133F35">
              <w:rPr>
                <w:rFonts w:asciiTheme="minorHAnsi" w:hAnsiTheme="minorHAnsi"/>
                <w:sz w:val="18"/>
                <w:szCs w:val="18"/>
              </w:rPr>
              <w:t xml:space="preserve"> - all applicable requirements are met; or</w:t>
            </w:r>
          </w:p>
          <w:p w14:paraId="2D3F1260" w14:textId="77777777" w:rsidR="00C20598" w:rsidRPr="00133F35" w:rsidRDefault="00C20598" w:rsidP="00D30F85">
            <w:pPr>
              <w:keepNext/>
              <w:tabs>
                <w:tab w:val="left" w:pos="356"/>
              </w:tabs>
              <w:ind w:left="356" w:hanging="356"/>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xml:space="preserve"> - one or more applicable requirements are not met. Enter reason for failure in corrections notes field below; or</w:t>
            </w:r>
          </w:p>
          <w:p w14:paraId="67B0AA8A"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All n/a</w:t>
            </w:r>
            <w:r w:rsidRPr="00133F35">
              <w:rPr>
                <w:rFonts w:asciiTheme="minorHAnsi" w:hAnsiTheme="minorHAnsi"/>
                <w:sz w:val="18"/>
                <w:szCs w:val="18"/>
              </w:rPr>
              <w:t xml:space="preserve"> - This entire table is not applicable</w:t>
            </w:r>
          </w:p>
        </w:tc>
      </w:tr>
      <w:tr w:rsidR="00C20598" w:rsidRPr="00A42BCC" w14:paraId="4D68757E" w14:textId="77777777" w:rsidTr="00C20598">
        <w:trPr>
          <w:trHeight w:val="455"/>
        </w:trPr>
        <w:tc>
          <w:tcPr>
            <w:tcW w:w="399" w:type="dxa"/>
            <w:vAlign w:val="center"/>
          </w:tcPr>
          <w:p w14:paraId="207326A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6</w:t>
            </w:r>
          </w:p>
        </w:tc>
        <w:tc>
          <w:tcPr>
            <w:tcW w:w="3749" w:type="dxa"/>
            <w:vAlign w:val="center"/>
          </w:tcPr>
          <w:p w14:paraId="7C9F4901"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Correction Notes:</w:t>
            </w:r>
          </w:p>
        </w:tc>
        <w:tc>
          <w:tcPr>
            <w:tcW w:w="6642" w:type="dxa"/>
            <w:vAlign w:val="center"/>
          </w:tcPr>
          <w:p w14:paraId="05C0B83B" w14:textId="77777777" w:rsidR="00C20598" w:rsidRPr="00875D94" w:rsidRDefault="00C20598" w:rsidP="00D30F85">
            <w:pPr>
              <w:shd w:val="clear" w:color="auto" w:fill="FFFFFF"/>
              <w:rPr>
                <w:rFonts w:asciiTheme="minorHAnsi" w:hAnsiTheme="minorHAnsi"/>
                <w:sz w:val="18"/>
                <w:szCs w:val="18"/>
              </w:rPr>
            </w:pPr>
            <w:r w:rsidRPr="00133F35">
              <w:rPr>
                <w:rFonts w:asciiTheme="minorHAnsi" w:hAnsiTheme="minorHAnsi"/>
                <w:sz w:val="18"/>
                <w:szCs w:val="18"/>
              </w:rPr>
              <w:t xml:space="preserve">&lt;&lt;if </w:t>
            </w:r>
            <w:r w:rsidRPr="00133F35">
              <w:rPr>
                <w:rFonts w:asciiTheme="minorHAnsi" w:hAnsiTheme="minorHAnsi"/>
                <w:sz w:val="18"/>
                <w:szCs w:val="18"/>
                <w:u w:val="single"/>
              </w:rPr>
              <w:t>Verification Status</w:t>
            </w: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then text entry in this Corrections Notes field is required;  user input text&gt;&gt;</w:t>
            </w:r>
          </w:p>
        </w:tc>
      </w:tr>
      <w:tr w:rsidR="00C20598" w:rsidRPr="00A42BCC" w14:paraId="5ADDCFB3" w14:textId="77777777" w:rsidTr="00C20598">
        <w:trPr>
          <w:trHeight w:val="520"/>
        </w:trPr>
        <w:tc>
          <w:tcPr>
            <w:tcW w:w="10790" w:type="dxa"/>
            <w:gridSpan w:val="3"/>
            <w:vAlign w:val="center"/>
          </w:tcPr>
          <w:p w14:paraId="3B70363F" w14:textId="77777777" w:rsidR="00C20598" w:rsidRPr="00A42BCC" w:rsidRDefault="00C20598" w:rsidP="00D30F85">
            <w:pPr>
              <w:autoSpaceDE w:val="0"/>
              <w:autoSpaceDN w:val="0"/>
              <w:adjustRightInd w:val="0"/>
              <w:rPr>
                <w:rFonts w:asciiTheme="minorHAnsi" w:hAnsiTheme="minorHAnsi"/>
                <w:b/>
                <w:sz w:val="18"/>
                <w:szCs w:val="18"/>
              </w:rPr>
            </w:pPr>
            <w:r w:rsidRPr="00133F3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20598" w:rsidRPr="00133F35" w14:paraId="37C87DF9" w14:textId="77777777" w:rsidTr="00D30F85">
        <w:trPr>
          <w:cantSplit/>
          <w:trHeight w:val="432"/>
        </w:trPr>
        <w:tc>
          <w:tcPr>
            <w:tcW w:w="5000" w:type="pct"/>
            <w:gridSpan w:val="2"/>
            <w:vAlign w:val="center"/>
          </w:tcPr>
          <w:p w14:paraId="56FD951F" w14:textId="77777777" w:rsidR="00C20598" w:rsidRPr="003C6DC1" w:rsidRDefault="00C20598" w:rsidP="00D30F85">
            <w:pPr>
              <w:keepNext/>
              <w:rPr>
                <w:rFonts w:asciiTheme="minorHAnsi" w:hAnsiTheme="minorHAnsi"/>
                <w:b/>
                <w:szCs w:val="18"/>
              </w:rPr>
            </w:pPr>
            <w:r w:rsidRPr="003C6DC1">
              <w:rPr>
                <w:rFonts w:asciiTheme="minorHAnsi" w:hAnsiTheme="minorHAnsi"/>
                <w:b/>
                <w:szCs w:val="18"/>
              </w:rPr>
              <w:t>H. Determination of HERS Verification Compliance</w:t>
            </w:r>
          </w:p>
          <w:p w14:paraId="594E9C21" w14:textId="77777777" w:rsidR="00C20598" w:rsidRPr="00133F35" w:rsidRDefault="00C20598" w:rsidP="00D30F85">
            <w:pPr>
              <w:keepNext/>
              <w:rPr>
                <w:rFonts w:asciiTheme="minorHAnsi" w:hAnsiTheme="minorHAnsi"/>
                <w:sz w:val="18"/>
                <w:szCs w:val="18"/>
              </w:rPr>
            </w:pPr>
            <w:r w:rsidRPr="00133F35">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20598" w:rsidRPr="00133F35" w14:paraId="4CE2E35E" w14:textId="77777777" w:rsidTr="00D30F85">
        <w:trPr>
          <w:cantSplit/>
          <w:trHeight w:val="432"/>
        </w:trPr>
        <w:tc>
          <w:tcPr>
            <w:tcW w:w="253" w:type="pct"/>
            <w:vAlign w:val="center"/>
          </w:tcPr>
          <w:p w14:paraId="21958716" w14:textId="77777777" w:rsidR="00C20598" w:rsidRPr="00133F35" w:rsidDel="00C76C40" w:rsidRDefault="00C20598" w:rsidP="00D30F85">
            <w:pPr>
              <w:keepNext/>
              <w:jc w:val="center"/>
              <w:rPr>
                <w:rFonts w:asciiTheme="minorHAnsi" w:hAnsiTheme="minorHAnsi"/>
                <w:sz w:val="18"/>
                <w:szCs w:val="18"/>
              </w:rPr>
            </w:pPr>
            <w:r w:rsidRPr="00133F35">
              <w:rPr>
                <w:rFonts w:asciiTheme="minorHAnsi" w:hAnsiTheme="minorHAnsi"/>
                <w:sz w:val="18"/>
                <w:szCs w:val="18"/>
              </w:rPr>
              <w:t>01</w:t>
            </w:r>
          </w:p>
        </w:tc>
        <w:tc>
          <w:tcPr>
            <w:tcW w:w="4747" w:type="pct"/>
            <w:vAlign w:val="center"/>
          </w:tcPr>
          <w:p w14:paraId="006C115E" w14:textId="4391AA63" w:rsidR="00C20598" w:rsidRPr="00133F35" w:rsidRDefault="00C20598">
            <w:pPr>
              <w:keepNext/>
              <w:rPr>
                <w:rFonts w:asciiTheme="minorHAnsi" w:hAnsiTheme="minorHAnsi"/>
                <w:sz w:val="18"/>
                <w:szCs w:val="18"/>
              </w:rPr>
            </w:pPr>
            <w:r>
              <w:rPr>
                <w:rFonts w:asciiTheme="minorHAnsi" w:hAnsiTheme="minorHAnsi"/>
                <w:sz w:val="18"/>
                <w:szCs w:val="18"/>
              </w:rPr>
              <w:t>&lt;&lt;if B0</w:t>
            </w:r>
            <w:r w:rsidRPr="00133F35">
              <w:rPr>
                <w:rFonts w:asciiTheme="minorHAnsi" w:hAnsiTheme="minorHAnsi"/>
                <w:sz w:val="18"/>
                <w:szCs w:val="18"/>
              </w:rPr>
              <w:t>6 = Manometer Calibration is valid; and</w:t>
            </w:r>
            <w:r>
              <w:rPr>
                <w:rFonts w:asciiTheme="minorHAnsi" w:hAnsiTheme="minorHAnsi"/>
                <w:sz w:val="18"/>
                <w:szCs w:val="18"/>
              </w:rPr>
              <w:t xml:space="preserve"> C0</w:t>
            </w:r>
            <w:r w:rsidR="004A4AEF">
              <w:rPr>
                <w:rFonts w:asciiTheme="minorHAnsi" w:hAnsiTheme="minorHAnsi"/>
                <w:sz w:val="18"/>
                <w:szCs w:val="18"/>
              </w:rPr>
              <w:t>5</w:t>
            </w:r>
            <w:r w:rsidRPr="00133F35">
              <w:rPr>
                <w:rFonts w:asciiTheme="minorHAnsi" w:hAnsiTheme="minorHAnsi"/>
                <w:sz w:val="18"/>
                <w:szCs w:val="18"/>
              </w:rPr>
              <w:t xml:space="preserve"> = Induced pressure within range for </w:t>
            </w:r>
            <w:r>
              <w:rPr>
                <w:rFonts w:asciiTheme="minorHAnsi" w:hAnsiTheme="minorHAnsi"/>
                <w:sz w:val="18"/>
                <w:szCs w:val="18"/>
              </w:rPr>
              <w:t>single point test; and F0</w:t>
            </w:r>
            <w:r w:rsidRPr="00133F35">
              <w:rPr>
                <w:rFonts w:asciiTheme="minorHAnsi" w:hAnsiTheme="minorHAnsi"/>
                <w:sz w:val="18"/>
                <w:szCs w:val="18"/>
              </w:rPr>
              <w:t xml:space="preserve">1 = Building Passes </w:t>
            </w:r>
            <w:r>
              <w:rPr>
                <w:rFonts w:asciiTheme="minorHAnsi" w:hAnsiTheme="minorHAnsi"/>
                <w:sz w:val="18"/>
                <w:szCs w:val="18"/>
              </w:rPr>
              <w:t>Enclosure Air Leakage Test; and G05</w:t>
            </w:r>
            <w:r w:rsidRPr="00133F35">
              <w:rPr>
                <w:rFonts w:asciiTheme="minorHAnsi" w:hAnsiTheme="minorHAns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F4DD8" w14:textId="77777777" w:rsidR="007F13B1" w:rsidRDefault="007F13B1">
      <w:r>
        <w:separator/>
      </w:r>
    </w:p>
  </w:endnote>
  <w:endnote w:type="continuationSeparator" w:id="0">
    <w:p w14:paraId="4BEE81C9" w14:textId="77777777" w:rsidR="007F13B1" w:rsidRDefault="007F13B1">
      <w:r>
        <w:continuationSeparator/>
      </w:r>
    </w:p>
  </w:endnote>
  <w:endnote w:type="continuationNotice" w:id="1">
    <w:p w14:paraId="4ED4D6AD" w14:textId="77777777" w:rsidR="007F13B1" w:rsidRDefault="007F1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21A8E" w14:textId="77777777" w:rsidR="00387D38" w:rsidRDefault="0038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7F13B1" w:rsidRPr="00733ECB" w:rsidRDefault="007F13B1" w:rsidP="00EB61D5">
    <w:pPr>
      <w:pStyle w:val="Style7"/>
      <w:rPr>
        <w:b w:val="0"/>
        <w:i w:val="0"/>
      </w:rPr>
    </w:pPr>
    <w:r w:rsidRPr="00733ECB">
      <w:rPr>
        <w:b w:val="0"/>
        <w:i w:val="0"/>
      </w:rPr>
      <w:t xml:space="preserve">Registration Number:                                                           Registration Date/Time:                                           HERS Provider:                       </w:t>
    </w:r>
  </w:p>
  <w:p w14:paraId="4A3A5EF9" w14:textId="40D9FDDB" w:rsidR="007F13B1" w:rsidRPr="00733ECB" w:rsidRDefault="007F13B1"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3" w:author="Markstrum, Alexis@Energy" w:date="2019-10-10T13:39:00Z">
      <w:r w:rsidDel="00387D38">
        <w:rPr>
          <w:b w:val="0"/>
          <w:i w:val="0"/>
        </w:rPr>
        <w:delText>2019</w:delText>
      </w:r>
    </w:del>
    <w:ins w:id="4" w:author="Markstrum, Alexis@Energy" w:date="2019-10-10T13:39:00Z">
      <w:r w:rsidR="00387D38">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ECB7" w14:textId="77777777" w:rsidR="00387D38" w:rsidRDefault="00387D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15AD5801" w:rsidR="007F13B1" w:rsidRPr="00EB61D5" w:rsidRDefault="007F13B1" w:rsidP="00EB61D5">
    <w:pPr>
      <w:pStyle w:val="Footer"/>
    </w:pPr>
    <w:r w:rsidRPr="00EB61D5">
      <w:t>CA Building Energy Efficiency Standards - 201</w:t>
    </w:r>
    <w:r>
      <w:t>9</w:t>
    </w:r>
    <w:r w:rsidRPr="00EB61D5">
      <w:t xml:space="preserve"> Residential Compliance</w:t>
    </w:r>
    <w:r w:rsidRPr="00EB61D5">
      <w:tab/>
    </w:r>
    <w:r>
      <w:t xml:space="preserve">January </w:t>
    </w:r>
    <w:del w:id="5" w:author="Markstrum, Alexis@Energy" w:date="2019-10-10T13:40:00Z">
      <w:r w:rsidDel="00387D38">
        <w:delText>2019</w:delText>
      </w:r>
    </w:del>
    <w:ins w:id="6" w:author="Markstrum, Alexis@Energy" w:date="2019-10-10T13:40:00Z">
      <w:r w:rsidR="00387D38">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3041D" w14:textId="77777777" w:rsidR="007F13B1" w:rsidRDefault="007F13B1">
      <w:r>
        <w:separator/>
      </w:r>
    </w:p>
  </w:footnote>
  <w:footnote w:type="continuationSeparator" w:id="0">
    <w:p w14:paraId="45709B61" w14:textId="77777777" w:rsidR="007F13B1" w:rsidRDefault="007F13B1">
      <w:r>
        <w:continuationSeparator/>
      </w:r>
    </w:p>
  </w:footnote>
  <w:footnote w:type="continuationNotice" w:id="1">
    <w:p w14:paraId="4F54548B" w14:textId="77777777" w:rsidR="007F13B1" w:rsidRDefault="007F13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7F13B1" w:rsidRDefault="00CD578D">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7F13B1" w:rsidRPr="007770C5" w:rsidRDefault="007F13B1"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7F13B1" w:rsidRPr="007770C5" w:rsidRDefault="007F13B1"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53626F1A" w:rsidR="007F13B1" w:rsidRPr="007770C5" w:rsidRDefault="007F13B1" w:rsidP="002B5597">
    <w:pPr>
      <w:suppressAutoHyphens/>
      <w:ind w:left="-90"/>
      <w:rPr>
        <w:rFonts w:ascii="Arial" w:hAnsi="Arial" w:cs="Arial"/>
        <w:sz w:val="14"/>
        <w:szCs w:val="14"/>
      </w:rPr>
    </w:pPr>
    <w:r>
      <w:rPr>
        <w:rFonts w:ascii="Arial" w:hAnsi="Arial" w:cs="Arial"/>
        <w:sz w:val="14"/>
        <w:szCs w:val="14"/>
      </w:rPr>
      <w:t>CEC-CF3R-ENV-20-H</w:t>
    </w:r>
    <w:r w:rsidRPr="007770C5">
      <w:rPr>
        <w:rFonts w:ascii="Arial" w:hAnsi="Arial" w:cs="Arial"/>
        <w:sz w:val="14"/>
        <w:szCs w:val="14"/>
      </w:rPr>
      <w:t xml:space="preserve"> (Revised </w:t>
    </w:r>
    <w:r>
      <w:rPr>
        <w:rFonts w:ascii="Arial" w:hAnsi="Arial" w:cs="Arial"/>
        <w:sz w:val="14"/>
        <w:szCs w:val="14"/>
      </w:rPr>
      <w:t>01/</w:t>
    </w:r>
    <w:del w:id="1" w:author="Markstrum, Alexis@Energy" w:date="2019-10-10T13:39:00Z">
      <w:r w:rsidDel="00387D38">
        <w:rPr>
          <w:rFonts w:ascii="Arial" w:hAnsi="Arial" w:cs="Arial"/>
          <w:sz w:val="14"/>
          <w:szCs w:val="14"/>
        </w:rPr>
        <w:delText>19</w:delText>
      </w:r>
    </w:del>
    <w:ins w:id="2" w:author="Markstrum, Alexis@Energy" w:date="2019-10-10T13:39:00Z">
      <w:r w:rsidR="00387D38">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6"/>
      <w:gridCol w:w="2587"/>
      <w:gridCol w:w="201"/>
      <w:gridCol w:w="663"/>
      <w:gridCol w:w="2402"/>
    </w:tblGrid>
    <w:tr w:rsidR="007F13B1" w:rsidRPr="00F85124" w14:paraId="4A3A5EEB" w14:textId="77777777" w:rsidTr="007F13B1">
      <w:trPr>
        <w:cantSplit/>
        <w:trHeight w:val="288"/>
      </w:trPr>
      <w:tc>
        <w:tcPr>
          <w:tcW w:w="3888" w:type="pct"/>
          <w:gridSpan w:val="4"/>
          <w:tcBorders>
            <w:right w:val="nil"/>
          </w:tcBorders>
          <w:vAlign w:val="center"/>
        </w:tcPr>
        <w:p w14:paraId="4A3A5EE9" w14:textId="34E419F4" w:rsidR="007F13B1" w:rsidRPr="00F502B3" w:rsidRDefault="007F13B1">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1112" w:type="pct"/>
          <w:tcBorders>
            <w:left w:val="nil"/>
          </w:tcBorders>
          <w:tcMar>
            <w:left w:w="115" w:type="dxa"/>
            <w:right w:w="115" w:type="dxa"/>
          </w:tcMar>
          <w:vAlign w:val="center"/>
        </w:tcPr>
        <w:p w14:paraId="4A3A5EEA" w14:textId="2DC473CB" w:rsidR="007F13B1" w:rsidRPr="00F502B3" w:rsidRDefault="007F13B1" w:rsidP="003E419E">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R-ENV-20-H</w:t>
          </w:r>
        </w:p>
      </w:tc>
    </w:tr>
    <w:tr w:rsidR="007F13B1" w:rsidRPr="00F85124" w14:paraId="4A3A5EEE" w14:textId="77777777" w:rsidTr="007F13B1">
      <w:trPr>
        <w:cantSplit/>
        <w:trHeight w:val="288"/>
      </w:trPr>
      <w:tc>
        <w:tcPr>
          <w:tcW w:w="3488" w:type="pct"/>
          <w:gridSpan w:val="2"/>
          <w:tcBorders>
            <w:right w:val="nil"/>
          </w:tcBorders>
        </w:tcPr>
        <w:p w14:paraId="4A3A5EEC" w14:textId="2816EC82" w:rsidR="007F13B1" w:rsidRPr="00F85124" w:rsidRDefault="007F13B1"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12" w:type="pct"/>
          <w:gridSpan w:val="3"/>
          <w:tcBorders>
            <w:left w:val="nil"/>
          </w:tcBorders>
        </w:tcPr>
        <w:p w14:paraId="4A3A5EED" w14:textId="7A2B1523" w:rsidR="007F13B1" w:rsidRPr="00F85124" w:rsidRDefault="007F13B1"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D578D">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D578D">
            <w:rPr>
              <w:rFonts w:ascii="Calibri" w:hAnsi="Calibri"/>
              <w:bCs/>
              <w:noProof/>
            </w:rPr>
            <w:t>3</w:t>
          </w:r>
          <w:r>
            <w:rPr>
              <w:rFonts w:ascii="Calibri" w:hAnsi="Calibri"/>
              <w:bCs/>
              <w:noProof/>
            </w:rPr>
            <w:fldChar w:fldCharType="end"/>
          </w:r>
          <w:r w:rsidRPr="00F85124">
            <w:rPr>
              <w:rFonts w:ascii="Calibri" w:hAnsi="Calibri"/>
              <w:bCs/>
            </w:rPr>
            <w:t>)</w:t>
          </w:r>
        </w:p>
      </w:tc>
    </w:tr>
    <w:tr w:rsidR="007F13B1" w:rsidRPr="00F85124" w14:paraId="4A3A5EF2" w14:textId="77777777" w:rsidTr="007F13B1">
      <w:trPr>
        <w:cantSplit/>
        <w:trHeight w:val="288"/>
      </w:trPr>
      <w:tc>
        <w:tcPr>
          <w:tcW w:w="2290" w:type="pct"/>
        </w:tcPr>
        <w:p w14:paraId="4A3A5EEF" w14:textId="77777777" w:rsidR="007F13B1" w:rsidRPr="00F85124" w:rsidRDefault="007F13B1" w:rsidP="003E419E">
          <w:pPr>
            <w:rPr>
              <w:rFonts w:ascii="Calibri" w:hAnsi="Calibri"/>
              <w:sz w:val="12"/>
              <w:szCs w:val="12"/>
            </w:rPr>
          </w:pPr>
          <w:r w:rsidRPr="00F85124">
            <w:rPr>
              <w:rFonts w:ascii="Calibri" w:hAnsi="Calibri"/>
              <w:sz w:val="12"/>
              <w:szCs w:val="12"/>
            </w:rPr>
            <w:t>Project Name:</w:t>
          </w:r>
        </w:p>
      </w:tc>
      <w:tc>
        <w:tcPr>
          <w:tcW w:w="1291" w:type="pct"/>
          <w:gridSpan w:val="2"/>
        </w:tcPr>
        <w:p w14:paraId="4A3A5EF0" w14:textId="77777777" w:rsidR="007F13B1" w:rsidRPr="00F85124" w:rsidRDefault="007F13B1" w:rsidP="003E419E">
          <w:pPr>
            <w:rPr>
              <w:rFonts w:ascii="Calibri" w:hAnsi="Calibri"/>
              <w:sz w:val="12"/>
              <w:szCs w:val="12"/>
            </w:rPr>
          </w:pPr>
          <w:r w:rsidRPr="00F85124">
            <w:rPr>
              <w:rFonts w:ascii="Calibri" w:hAnsi="Calibri"/>
              <w:sz w:val="12"/>
              <w:szCs w:val="12"/>
            </w:rPr>
            <w:t>Enforcement Agency:</w:t>
          </w:r>
        </w:p>
      </w:tc>
      <w:tc>
        <w:tcPr>
          <w:tcW w:w="1419" w:type="pct"/>
          <w:gridSpan w:val="2"/>
        </w:tcPr>
        <w:p w14:paraId="4A3A5EF1" w14:textId="77777777" w:rsidR="007F13B1" w:rsidRPr="00F85124" w:rsidRDefault="007F13B1" w:rsidP="003E419E">
          <w:pPr>
            <w:rPr>
              <w:rFonts w:ascii="Calibri" w:hAnsi="Calibri"/>
              <w:sz w:val="12"/>
              <w:szCs w:val="12"/>
            </w:rPr>
          </w:pPr>
          <w:r w:rsidRPr="00F85124">
            <w:rPr>
              <w:rFonts w:ascii="Calibri" w:hAnsi="Calibri"/>
              <w:sz w:val="12"/>
              <w:szCs w:val="12"/>
            </w:rPr>
            <w:t>Permit Number:</w:t>
          </w:r>
        </w:p>
      </w:tc>
    </w:tr>
    <w:tr w:rsidR="007F13B1" w:rsidRPr="00F85124" w14:paraId="4A3A5EF6" w14:textId="77777777" w:rsidTr="007F13B1">
      <w:trPr>
        <w:cantSplit/>
        <w:trHeight w:val="288"/>
      </w:trPr>
      <w:tc>
        <w:tcPr>
          <w:tcW w:w="2290" w:type="pct"/>
        </w:tcPr>
        <w:p w14:paraId="4A3A5EF3" w14:textId="77777777" w:rsidR="007F13B1" w:rsidRPr="00F85124" w:rsidRDefault="007F13B1" w:rsidP="003E419E">
          <w:pPr>
            <w:rPr>
              <w:rFonts w:ascii="Calibri" w:hAnsi="Calibri"/>
              <w:sz w:val="12"/>
              <w:szCs w:val="12"/>
              <w:vertAlign w:val="superscript"/>
            </w:rPr>
          </w:pPr>
          <w:r w:rsidRPr="00F85124">
            <w:rPr>
              <w:rFonts w:ascii="Calibri" w:hAnsi="Calibri"/>
              <w:sz w:val="12"/>
              <w:szCs w:val="12"/>
            </w:rPr>
            <w:t>Dwelling Address:</w:t>
          </w:r>
        </w:p>
      </w:tc>
      <w:tc>
        <w:tcPr>
          <w:tcW w:w="1291" w:type="pct"/>
          <w:gridSpan w:val="2"/>
        </w:tcPr>
        <w:p w14:paraId="4A3A5EF4" w14:textId="22FE04C4" w:rsidR="007F13B1" w:rsidRPr="00F85124" w:rsidRDefault="007F13B1"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419" w:type="pct"/>
          <w:gridSpan w:val="2"/>
        </w:tcPr>
        <w:p w14:paraId="4A3A5EF5" w14:textId="06098542" w:rsidR="007F13B1" w:rsidRPr="00F85124" w:rsidRDefault="007F13B1"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7F13B1" w:rsidRPr="003E419E" w:rsidRDefault="00CD578D"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7F13B1" w:rsidRDefault="00CD578D">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7F13B1" w:rsidRDefault="00CD578D">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465"/>
      <w:gridCol w:w="909"/>
      <w:gridCol w:w="2425"/>
    </w:tblGrid>
    <w:tr w:rsidR="007F13B1" w:rsidRPr="00F85124" w14:paraId="4A3A5EFE" w14:textId="77777777" w:rsidTr="003E419E">
      <w:trPr>
        <w:cantSplit/>
        <w:trHeight w:val="288"/>
      </w:trPr>
      <w:tc>
        <w:tcPr>
          <w:tcW w:w="3877" w:type="pct"/>
          <w:gridSpan w:val="2"/>
          <w:tcBorders>
            <w:right w:val="nil"/>
          </w:tcBorders>
          <w:vAlign w:val="center"/>
        </w:tcPr>
        <w:p w14:paraId="4A3A5EFC" w14:textId="7158377D" w:rsidR="007F13B1" w:rsidRPr="00F502B3" w:rsidRDefault="007F13B1">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6055B051" w:rsidR="007F13B1" w:rsidRPr="00F502B3" w:rsidRDefault="007F13B1" w:rsidP="003E419E">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R-ENV-20-H</w:t>
          </w:r>
        </w:p>
      </w:tc>
    </w:tr>
    <w:tr w:rsidR="007F13B1" w:rsidRPr="00F85124" w14:paraId="4A3A5F01" w14:textId="77777777" w:rsidTr="007F13B1">
      <w:trPr>
        <w:cantSplit/>
        <w:trHeight w:val="288"/>
      </w:trPr>
      <w:tc>
        <w:tcPr>
          <w:tcW w:w="3456" w:type="pct"/>
          <w:tcBorders>
            <w:right w:val="nil"/>
          </w:tcBorders>
        </w:tcPr>
        <w:p w14:paraId="4A3A5EFF" w14:textId="736D3514" w:rsidR="007F13B1" w:rsidRPr="00F85124" w:rsidRDefault="007F13B1">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44" w:type="pct"/>
          <w:gridSpan w:val="2"/>
          <w:tcBorders>
            <w:left w:val="nil"/>
          </w:tcBorders>
        </w:tcPr>
        <w:p w14:paraId="4A3A5F00" w14:textId="2C6D3E08" w:rsidR="007F13B1" w:rsidRPr="00382CD6" w:rsidRDefault="007F13B1"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D578D">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D578D">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7F13B1" w:rsidRPr="003E419E" w:rsidRDefault="00CD578D"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7F13B1" w:rsidRDefault="00CD578D">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7F13B1" w:rsidRDefault="00CD578D">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7F13B1" w:rsidRPr="00F85124" w14:paraId="4A3A5F08" w14:textId="77777777" w:rsidTr="003E419E">
      <w:trPr>
        <w:cantSplit/>
        <w:trHeight w:val="288"/>
      </w:trPr>
      <w:tc>
        <w:tcPr>
          <w:tcW w:w="3877" w:type="pct"/>
          <w:tcBorders>
            <w:right w:val="nil"/>
          </w:tcBorders>
          <w:vAlign w:val="center"/>
        </w:tcPr>
        <w:p w14:paraId="4A3A5F06" w14:textId="19B9A396" w:rsidR="007F13B1" w:rsidRPr="00F502B3" w:rsidRDefault="007F13B1">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01C57DC6" w:rsidR="007F13B1" w:rsidRPr="00F502B3" w:rsidRDefault="007F13B1" w:rsidP="003E419E">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R-ENV-20-H</w:t>
          </w:r>
        </w:p>
      </w:tc>
    </w:tr>
    <w:tr w:rsidR="007F13B1" w:rsidRPr="00F85124" w14:paraId="4A3A5F0B" w14:textId="77777777" w:rsidTr="00EF2268">
      <w:trPr>
        <w:cantSplit/>
        <w:trHeight w:val="288"/>
      </w:trPr>
      <w:tc>
        <w:tcPr>
          <w:tcW w:w="4373" w:type="pct"/>
          <w:gridSpan w:val="2"/>
          <w:tcBorders>
            <w:right w:val="nil"/>
          </w:tcBorders>
        </w:tcPr>
        <w:p w14:paraId="4A3A5F09" w14:textId="1076C4F6" w:rsidR="007F13B1" w:rsidRPr="00F85124" w:rsidRDefault="007F13B1"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ENV-20b</w:t>
          </w:r>
        </w:p>
      </w:tc>
      <w:tc>
        <w:tcPr>
          <w:tcW w:w="627" w:type="pct"/>
          <w:tcBorders>
            <w:left w:val="nil"/>
          </w:tcBorders>
        </w:tcPr>
        <w:p w14:paraId="4A3A5F0A" w14:textId="2EE8DA32" w:rsidR="007F13B1" w:rsidRPr="00F85124" w:rsidRDefault="007F13B1"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D578D">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D578D">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7F13B1" w:rsidRPr="003E419E" w:rsidRDefault="00CD578D"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7F13B1" w:rsidRDefault="00CD578D">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8353E"/>
    <w:rsid w:val="00091FBA"/>
    <w:rsid w:val="0009311F"/>
    <w:rsid w:val="000A5169"/>
    <w:rsid w:val="000B05C9"/>
    <w:rsid w:val="000B64C1"/>
    <w:rsid w:val="000C1987"/>
    <w:rsid w:val="000C5AC9"/>
    <w:rsid w:val="000D1CB5"/>
    <w:rsid w:val="000D32E3"/>
    <w:rsid w:val="000E084F"/>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0C6E"/>
    <w:rsid w:val="002478EC"/>
    <w:rsid w:val="0025202D"/>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6BD6"/>
    <w:rsid w:val="00367B59"/>
    <w:rsid w:val="003701BD"/>
    <w:rsid w:val="00381466"/>
    <w:rsid w:val="003821BA"/>
    <w:rsid w:val="00382CD6"/>
    <w:rsid w:val="00387D38"/>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609D"/>
    <w:rsid w:val="0041739F"/>
    <w:rsid w:val="00421E7D"/>
    <w:rsid w:val="00421FA8"/>
    <w:rsid w:val="0042272B"/>
    <w:rsid w:val="00425C89"/>
    <w:rsid w:val="00427DFA"/>
    <w:rsid w:val="004348D8"/>
    <w:rsid w:val="00450807"/>
    <w:rsid w:val="00454E36"/>
    <w:rsid w:val="00457345"/>
    <w:rsid w:val="00460319"/>
    <w:rsid w:val="00467478"/>
    <w:rsid w:val="004713DE"/>
    <w:rsid w:val="0047600B"/>
    <w:rsid w:val="004803D4"/>
    <w:rsid w:val="00480F53"/>
    <w:rsid w:val="0048439E"/>
    <w:rsid w:val="00495F54"/>
    <w:rsid w:val="00497DDD"/>
    <w:rsid w:val="00497E2F"/>
    <w:rsid w:val="004A0673"/>
    <w:rsid w:val="004A1BB8"/>
    <w:rsid w:val="004A4AE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13B1"/>
    <w:rsid w:val="007F583F"/>
    <w:rsid w:val="0080000B"/>
    <w:rsid w:val="00800F1C"/>
    <w:rsid w:val="00801385"/>
    <w:rsid w:val="008103E6"/>
    <w:rsid w:val="00813B11"/>
    <w:rsid w:val="00840617"/>
    <w:rsid w:val="00840901"/>
    <w:rsid w:val="008433C6"/>
    <w:rsid w:val="00850A0C"/>
    <w:rsid w:val="00853622"/>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C5604"/>
    <w:rsid w:val="008D3313"/>
    <w:rsid w:val="008D38B9"/>
    <w:rsid w:val="008D7360"/>
    <w:rsid w:val="008E31AE"/>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2A67"/>
    <w:rsid w:val="009C6C13"/>
    <w:rsid w:val="009E2C1C"/>
    <w:rsid w:val="009E535A"/>
    <w:rsid w:val="009E64C4"/>
    <w:rsid w:val="009F1B8A"/>
    <w:rsid w:val="009F4648"/>
    <w:rsid w:val="009F4793"/>
    <w:rsid w:val="00A01B9A"/>
    <w:rsid w:val="00A041F9"/>
    <w:rsid w:val="00A066EB"/>
    <w:rsid w:val="00A07333"/>
    <w:rsid w:val="00A16554"/>
    <w:rsid w:val="00A2186D"/>
    <w:rsid w:val="00A30EA0"/>
    <w:rsid w:val="00A36284"/>
    <w:rsid w:val="00A42BCC"/>
    <w:rsid w:val="00A43D5E"/>
    <w:rsid w:val="00A43DE1"/>
    <w:rsid w:val="00A45016"/>
    <w:rsid w:val="00A55A8D"/>
    <w:rsid w:val="00A66903"/>
    <w:rsid w:val="00A71449"/>
    <w:rsid w:val="00A7427E"/>
    <w:rsid w:val="00A8014F"/>
    <w:rsid w:val="00A938BF"/>
    <w:rsid w:val="00A95262"/>
    <w:rsid w:val="00A97500"/>
    <w:rsid w:val="00AA0537"/>
    <w:rsid w:val="00AA1608"/>
    <w:rsid w:val="00AA1D22"/>
    <w:rsid w:val="00AA7D5B"/>
    <w:rsid w:val="00AB4C89"/>
    <w:rsid w:val="00AB7F27"/>
    <w:rsid w:val="00AD0E7D"/>
    <w:rsid w:val="00AD43C8"/>
    <w:rsid w:val="00AD6BA1"/>
    <w:rsid w:val="00AE07F8"/>
    <w:rsid w:val="00AE09B1"/>
    <w:rsid w:val="00AE1F34"/>
    <w:rsid w:val="00AE4835"/>
    <w:rsid w:val="00B02DA6"/>
    <w:rsid w:val="00B07ED0"/>
    <w:rsid w:val="00B20F45"/>
    <w:rsid w:val="00B272DC"/>
    <w:rsid w:val="00B33935"/>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2C97"/>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D578D"/>
    <w:rsid w:val="00CD7556"/>
    <w:rsid w:val="00CE0524"/>
    <w:rsid w:val="00CF6E33"/>
    <w:rsid w:val="00D03609"/>
    <w:rsid w:val="00D06BAD"/>
    <w:rsid w:val="00D25121"/>
    <w:rsid w:val="00D30F85"/>
    <w:rsid w:val="00D4040A"/>
    <w:rsid w:val="00D43810"/>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43C3"/>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70B0-4574-45F2-9F0A-742D6D49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3043</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2019-11-20T18:07:00Z</dcterms:created>
  <dcterms:modified xsi:type="dcterms:W3CDTF">2019-11-20T18:07:00Z</dcterms:modified>
</cp:coreProperties>
</file>
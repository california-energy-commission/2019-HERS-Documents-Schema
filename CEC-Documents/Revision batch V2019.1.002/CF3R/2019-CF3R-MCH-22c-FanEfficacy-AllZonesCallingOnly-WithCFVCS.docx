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B7347F" w:rsidRPr="002C21B2" w14:paraId="44F031BF" w14:textId="77777777" w:rsidTr="00B7347F">
        <w:trPr>
          <w:cantSplit/>
          <w:trHeight w:val="144"/>
        </w:trPr>
        <w:tc>
          <w:tcPr>
            <w:tcW w:w="11030" w:type="dxa"/>
            <w:gridSpan w:val="3"/>
            <w:tcBorders>
              <w:top w:val="single" w:sz="4" w:space="0" w:color="auto"/>
            </w:tcBorders>
            <w:vAlign w:val="center"/>
          </w:tcPr>
          <w:p w14:paraId="10D7E170" w14:textId="77777777" w:rsidR="00B7347F" w:rsidRPr="002C21B2" w:rsidRDefault="00B7347F" w:rsidP="00B7347F">
            <w:pPr>
              <w:keepNext/>
              <w:rPr>
                <w:rFonts w:asciiTheme="minorHAnsi" w:hAnsiTheme="minorHAnsi"/>
                <w:b/>
                <w:sz w:val="18"/>
                <w:szCs w:val="18"/>
              </w:rPr>
            </w:pPr>
            <w:bookmarkStart w:id="0" w:name="_GoBack"/>
            <w:bookmarkEnd w:id="0"/>
            <w:r w:rsidRPr="00890BB7">
              <w:rPr>
                <w:rFonts w:asciiTheme="minorHAnsi" w:hAnsiTheme="minorHAnsi"/>
                <w:b/>
                <w:szCs w:val="18"/>
              </w:rPr>
              <w:t>A. Ducted Cooling System Information</w:t>
            </w:r>
          </w:p>
        </w:tc>
      </w:tr>
      <w:tr w:rsidR="00B7347F" w:rsidRPr="002C21B2" w14:paraId="297F9675" w14:textId="77777777" w:rsidTr="00B7347F">
        <w:trPr>
          <w:cantSplit/>
          <w:trHeight w:val="144"/>
        </w:trPr>
        <w:tc>
          <w:tcPr>
            <w:tcW w:w="475" w:type="dxa"/>
            <w:vAlign w:val="center"/>
          </w:tcPr>
          <w:p w14:paraId="4DB13EBB"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23C07DAD" w14:textId="77777777" w:rsidR="00B7347F" w:rsidRPr="002C21B2" w:rsidRDefault="00B7347F" w:rsidP="00B7347F">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2AA22559" w14:textId="439D75B4" w:rsidR="00B7347F" w:rsidRPr="002C21B2" w:rsidRDefault="00B7347F" w:rsidP="00B7347F">
            <w:pPr>
              <w:rPr>
                <w:rFonts w:asciiTheme="minorHAnsi" w:hAnsiTheme="minorHAnsi"/>
                <w:color w:val="000000"/>
                <w:sz w:val="18"/>
                <w:szCs w:val="18"/>
                <w:highlight w:val="yellow"/>
              </w:rPr>
            </w:pPr>
          </w:p>
        </w:tc>
      </w:tr>
      <w:tr w:rsidR="00B7347F" w:rsidRPr="002C21B2" w14:paraId="030749DB" w14:textId="77777777" w:rsidTr="00B7347F">
        <w:trPr>
          <w:cantSplit/>
          <w:trHeight w:val="144"/>
        </w:trPr>
        <w:tc>
          <w:tcPr>
            <w:tcW w:w="475" w:type="dxa"/>
            <w:vAlign w:val="center"/>
          </w:tcPr>
          <w:p w14:paraId="1EBBD927"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27866E0F"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6B38F476" w14:textId="0AB96039" w:rsidR="00B7347F" w:rsidRPr="002C21B2" w:rsidRDefault="00B7347F" w:rsidP="00B7347F">
            <w:pPr>
              <w:rPr>
                <w:rFonts w:asciiTheme="minorHAnsi" w:hAnsiTheme="minorHAnsi"/>
                <w:sz w:val="18"/>
                <w:szCs w:val="18"/>
              </w:rPr>
            </w:pPr>
          </w:p>
        </w:tc>
      </w:tr>
      <w:tr w:rsidR="00327C7A" w:rsidRPr="002C21B2" w14:paraId="5A68C9DC" w14:textId="77777777" w:rsidTr="00B7347F">
        <w:trPr>
          <w:cantSplit/>
          <w:trHeight w:val="144"/>
        </w:trPr>
        <w:tc>
          <w:tcPr>
            <w:tcW w:w="475" w:type="dxa"/>
            <w:vAlign w:val="center"/>
          </w:tcPr>
          <w:p w14:paraId="086A8737" w14:textId="12DCCC79" w:rsidR="00327C7A" w:rsidRPr="002C21B2" w:rsidRDefault="00327C7A" w:rsidP="00B7347F">
            <w:pPr>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79D20345" w14:textId="48D46321" w:rsidR="00327C7A" w:rsidRPr="002C21B2" w:rsidRDefault="00327C7A" w:rsidP="00B7347F">
            <w:pPr>
              <w:rPr>
                <w:rFonts w:asciiTheme="minorHAnsi" w:hAnsiTheme="minorHAnsi"/>
                <w:sz w:val="18"/>
                <w:szCs w:val="18"/>
              </w:rPr>
            </w:pPr>
            <w:r>
              <w:rPr>
                <w:rFonts w:asciiTheme="minorHAnsi" w:hAnsiTheme="minorHAnsi"/>
                <w:sz w:val="18"/>
                <w:szCs w:val="18"/>
              </w:rPr>
              <w:t>Indoor Unit Name</w:t>
            </w:r>
            <w:r w:rsidR="002212B2">
              <w:rPr>
                <w:rFonts w:asciiTheme="minorHAnsi" w:hAnsiTheme="minorHAnsi"/>
                <w:sz w:val="18"/>
                <w:szCs w:val="18"/>
              </w:rPr>
              <w:t xml:space="preserve"> </w:t>
            </w:r>
            <w:r w:rsidR="002212B2" w:rsidRPr="00AA1C65">
              <w:rPr>
                <w:rFonts w:asciiTheme="minorHAnsi" w:hAnsiTheme="minorHAnsi"/>
                <w:sz w:val="18"/>
                <w:szCs w:val="18"/>
              </w:rPr>
              <w:t>or Description of Area Served</w:t>
            </w:r>
          </w:p>
        </w:tc>
        <w:tc>
          <w:tcPr>
            <w:tcW w:w="5605" w:type="dxa"/>
            <w:vAlign w:val="center"/>
          </w:tcPr>
          <w:p w14:paraId="08D47A69" w14:textId="77777777" w:rsidR="00327C7A" w:rsidRPr="002C21B2" w:rsidRDefault="00327C7A" w:rsidP="00B7347F">
            <w:pPr>
              <w:rPr>
                <w:rFonts w:asciiTheme="minorHAnsi" w:hAnsiTheme="minorHAnsi"/>
                <w:sz w:val="18"/>
                <w:szCs w:val="18"/>
              </w:rPr>
            </w:pPr>
          </w:p>
        </w:tc>
      </w:tr>
      <w:tr w:rsidR="00B7347F" w:rsidRPr="002C21B2" w14:paraId="7B265C4D" w14:textId="77777777" w:rsidTr="00B7347F">
        <w:trPr>
          <w:cantSplit/>
          <w:trHeight w:val="144"/>
        </w:trPr>
        <w:tc>
          <w:tcPr>
            <w:tcW w:w="475" w:type="dxa"/>
            <w:vAlign w:val="center"/>
          </w:tcPr>
          <w:p w14:paraId="49A91B1E" w14:textId="7DC14529"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r w:rsidR="00327C7A">
              <w:rPr>
                <w:rFonts w:asciiTheme="minorHAnsi" w:hAnsiTheme="minorHAnsi"/>
                <w:sz w:val="18"/>
                <w:szCs w:val="18"/>
              </w:rPr>
              <w:t>4</w:t>
            </w:r>
          </w:p>
        </w:tc>
        <w:tc>
          <w:tcPr>
            <w:tcW w:w="4950" w:type="dxa"/>
            <w:vAlign w:val="center"/>
          </w:tcPr>
          <w:p w14:paraId="77822F74"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58637903" w14:textId="04AD186B" w:rsidR="00B7347F" w:rsidRPr="002C21B2" w:rsidRDefault="00B7347F" w:rsidP="00B7347F">
            <w:pPr>
              <w:rPr>
                <w:rFonts w:asciiTheme="minorHAnsi" w:hAnsiTheme="minorHAnsi"/>
                <w:sz w:val="18"/>
                <w:szCs w:val="18"/>
              </w:rPr>
            </w:pPr>
          </w:p>
        </w:tc>
      </w:tr>
      <w:tr w:rsidR="00B7347F" w:rsidRPr="002C21B2" w14:paraId="0D8BD9AC" w14:textId="77777777" w:rsidTr="00B7347F">
        <w:trPr>
          <w:cantSplit/>
          <w:trHeight w:val="144"/>
        </w:trPr>
        <w:tc>
          <w:tcPr>
            <w:tcW w:w="475" w:type="dxa"/>
            <w:vAlign w:val="center"/>
          </w:tcPr>
          <w:p w14:paraId="09AFEB9D" w14:textId="7A8742AF"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r w:rsidR="00327C7A">
              <w:rPr>
                <w:rFonts w:asciiTheme="minorHAnsi" w:hAnsiTheme="minorHAnsi"/>
                <w:sz w:val="18"/>
                <w:szCs w:val="18"/>
              </w:rPr>
              <w:t>5</w:t>
            </w:r>
          </w:p>
        </w:tc>
        <w:tc>
          <w:tcPr>
            <w:tcW w:w="4950" w:type="dxa"/>
          </w:tcPr>
          <w:p w14:paraId="3CEEA068"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298C7C5E" w14:textId="7F8E6CB3" w:rsidR="00B7347F" w:rsidRPr="002C21B2" w:rsidRDefault="00B7347F" w:rsidP="00B7347F">
            <w:pPr>
              <w:rPr>
                <w:rFonts w:asciiTheme="minorHAnsi" w:hAnsiTheme="minorHAnsi"/>
                <w:sz w:val="18"/>
                <w:szCs w:val="18"/>
              </w:rPr>
            </w:pPr>
          </w:p>
        </w:tc>
      </w:tr>
      <w:tr w:rsidR="00B7347F" w:rsidRPr="002C21B2" w14:paraId="5C5E8466" w14:textId="77777777" w:rsidTr="00B7347F">
        <w:trPr>
          <w:cantSplit/>
          <w:trHeight w:val="144"/>
        </w:trPr>
        <w:tc>
          <w:tcPr>
            <w:tcW w:w="475" w:type="dxa"/>
            <w:vAlign w:val="center"/>
          </w:tcPr>
          <w:p w14:paraId="492A65D0" w14:textId="321624A4"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r w:rsidR="00327C7A">
              <w:rPr>
                <w:rFonts w:asciiTheme="minorHAnsi" w:hAnsiTheme="minorHAnsi"/>
                <w:sz w:val="18"/>
                <w:szCs w:val="18"/>
              </w:rPr>
              <w:t>6</w:t>
            </w:r>
          </w:p>
        </w:tc>
        <w:tc>
          <w:tcPr>
            <w:tcW w:w="4950" w:type="dxa"/>
            <w:vAlign w:val="center"/>
          </w:tcPr>
          <w:p w14:paraId="7A90BD97"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1DC652AD" w14:textId="15ED1933" w:rsidR="00B7347F" w:rsidRDefault="00B7347F" w:rsidP="00B7347F">
            <w:pPr>
              <w:rPr>
                <w:rFonts w:asciiTheme="minorHAnsi" w:hAnsiTheme="minorHAnsi"/>
                <w:sz w:val="18"/>
                <w:szCs w:val="18"/>
              </w:rPr>
            </w:pPr>
          </w:p>
        </w:tc>
      </w:tr>
      <w:tr w:rsidR="00B7347F" w:rsidRPr="002C21B2" w14:paraId="44B545DF" w14:textId="77777777" w:rsidTr="00B7347F">
        <w:trPr>
          <w:cantSplit/>
          <w:trHeight w:val="144"/>
        </w:trPr>
        <w:tc>
          <w:tcPr>
            <w:tcW w:w="475" w:type="dxa"/>
            <w:vAlign w:val="center"/>
          </w:tcPr>
          <w:p w14:paraId="310A16D2" w14:textId="1688852B"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r w:rsidR="00327C7A">
              <w:rPr>
                <w:rFonts w:asciiTheme="minorHAnsi" w:hAnsiTheme="minorHAnsi"/>
                <w:sz w:val="18"/>
                <w:szCs w:val="18"/>
              </w:rPr>
              <w:t>7</w:t>
            </w:r>
          </w:p>
        </w:tc>
        <w:tc>
          <w:tcPr>
            <w:tcW w:w="4950" w:type="dxa"/>
            <w:vAlign w:val="center"/>
          </w:tcPr>
          <w:p w14:paraId="6B1A40FE"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93C2DC8" w14:textId="43EC6AE8" w:rsidR="00B7347F" w:rsidRDefault="00B7347F" w:rsidP="00B7347F">
            <w:pPr>
              <w:rPr>
                <w:rFonts w:asciiTheme="minorHAnsi" w:hAnsiTheme="minorHAnsi"/>
                <w:sz w:val="18"/>
                <w:szCs w:val="18"/>
              </w:rPr>
            </w:pPr>
          </w:p>
        </w:tc>
      </w:tr>
      <w:tr w:rsidR="00B7347F" w:rsidRPr="002C21B2" w14:paraId="5147EC23" w14:textId="77777777" w:rsidTr="00B7347F">
        <w:trPr>
          <w:cantSplit/>
          <w:trHeight w:val="144"/>
        </w:trPr>
        <w:tc>
          <w:tcPr>
            <w:tcW w:w="475" w:type="dxa"/>
            <w:vAlign w:val="center"/>
          </w:tcPr>
          <w:p w14:paraId="79464B48" w14:textId="0E697114"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r w:rsidR="00327C7A">
              <w:rPr>
                <w:rFonts w:asciiTheme="minorHAnsi" w:hAnsiTheme="minorHAnsi"/>
                <w:sz w:val="18"/>
                <w:szCs w:val="18"/>
              </w:rPr>
              <w:t>8</w:t>
            </w:r>
          </w:p>
        </w:tc>
        <w:tc>
          <w:tcPr>
            <w:tcW w:w="4950" w:type="dxa"/>
            <w:vAlign w:val="center"/>
          </w:tcPr>
          <w:p w14:paraId="18C3101B"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0E4D9488" w14:textId="5FCE14A8" w:rsidR="00B7347F" w:rsidRDefault="00B7347F" w:rsidP="00B7347F">
            <w:pPr>
              <w:rPr>
                <w:rFonts w:asciiTheme="minorHAnsi" w:hAnsiTheme="minorHAnsi"/>
                <w:sz w:val="18"/>
                <w:szCs w:val="18"/>
              </w:rPr>
            </w:pPr>
          </w:p>
        </w:tc>
      </w:tr>
      <w:tr w:rsidR="00B7347F" w:rsidRPr="002C21B2" w14:paraId="48F7830A" w14:textId="77777777" w:rsidTr="00B7347F">
        <w:trPr>
          <w:cantSplit/>
          <w:trHeight w:val="144"/>
        </w:trPr>
        <w:tc>
          <w:tcPr>
            <w:tcW w:w="475" w:type="dxa"/>
            <w:vAlign w:val="center"/>
          </w:tcPr>
          <w:p w14:paraId="4F3AE689" w14:textId="7E23D76A"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w:t>
            </w:r>
            <w:r w:rsidR="00327C7A">
              <w:rPr>
                <w:rFonts w:asciiTheme="minorHAnsi" w:hAnsiTheme="minorHAnsi"/>
                <w:sz w:val="18"/>
                <w:szCs w:val="18"/>
              </w:rPr>
              <w:t>9</w:t>
            </w:r>
          </w:p>
        </w:tc>
        <w:tc>
          <w:tcPr>
            <w:tcW w:w="4950" w:type="dxa"/>
            <w:vAlign w:val="center"/>
          </w:tcPr>
          <w:p w14:paraId="21AAFE39"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37E78C20" w14:textId="7FFB4AB8" w:rsidR="00B7347F" w:rsidRDefault="00B7347F" w:rsidP="00B7347F">
            <w:pPr>
              <w:rPr>
                <w:rFonts w:asciiTheme="minorHAnsi" w:hAnsiTheme="minorHAnsi"/>
                <w:sz w:val="18"/>
                <w:szCs w:val="18"/>
              </w:rPr>
            </w:pPr>
          </w:p>
        </w:tc>
      </w:tr>
      <w:tr w:rsidR="00B7347F" w:rsidRPr="002C21B2" w14:paraId="650D8C99" w14:textId="77777777" w:rsidTr="00B7347F">
        <w:trPr>
          <w:cantSplit/>
          <w:trHeight w:val="144"/>
        </w:trPr>
        <w:tc>
          <w:tcPr>
            <w:tcW w:w="475" w:type="dxa"/>
            <w:vAlign w:val="center"/>
          </w:tcPr>
          <w:p w14:paraId="5A6AE12F" w14:textId="400C04D4" w:rsidR="00B7347F" w:rsidRPr="002C21B2" w:rsidRDefault="00327C7A" w:rsidP="00B7347F">
            <w:pPr>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514DBE03"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2E7F4F2F" w14:textId="666E5EF1" w:rsidR="00B7347F" w:rsidRPr="002C21B2" w:rsidRDefault="00B7347F" w:rsidP="00B7347F">
            <w:pPr>
              <w:keepNext/>
              <w:rPr>
                <w:rFonts w:asciiTheme="minorHAnsi" w:hAnsiTheme="minorHAnsi"/>
                <w:sz w:val="18"/>
                <w:szCs w:val="18"/>
              </w:rPr>
            </w:pPr>
          </w:p>
        </w:tc>
      </w:tr>
      <w:tr w:rsidR="00B7347F" w:rsidRPr="002C21B2" w14:paraId="11ED7206" w14:textId="77777777" w:rsidTr="00B7347F">
        <w:trPr>
          <w:cantSplit/>
          <w:trHeight w:val="144"/>
        </w:trPr>
        <w:tc>
          <w:tcPr>
            <w:tcW w:w="475" w:type="dxa"/>
            <w:vAlign w:val="center"/>
          </w:tcPr>
          <w:p w14:paraId="53D7B135" w14:textId="282214A8" w:rsidR="00B7347F" w:rsidRPr="002C21B2" w:rsidDel="006E5AE2" w:rsidRDefault="00B7347F" w:rsidP="00B7347F">
            <w:pPr>
              <w:jc w:val="center"/>
              <w:rPr>
                <w:rFonts w:asciiTheme="minorHAnsi" w:hAnsiTheme="minorHAnsi"/>
                <w:sz w:val="18"/>
                <w:szCs w:val="18"/>
              </w:rPr>
            </w:pPr>
            <w:r w:rsidRPr="002C21B2">
              <w:rPr>
                <w:rFonts w:asciiTheme="minorHAnsi" w:hAnsiTheme="minorHAnsi"/>
                <w:sz w:val="18"/>
                <w:szCs w:val="18"/>
              </w:rPr>
              <w:t>1</w:t>
            </w:r>
            <w:r w:rsidR="00327C7A">
              <w:rPr>
                <w:rFonts w:asciiTheme="minorHAnsi" w:hAnsiTheme="minorHAnsi"/>
                <w:sz w:val="18"/>
                <w:szCs w:val="18"/>
              </w:rPr>
              <w:t>1</w:t>
            </w:r>
          </w:p>
        </w:tc>
        <w:tc>
          <w:tcPr>
            <w:tcW w:w="4950" w:type="dxa"/>
            <w:vAlign w:val="center"/>
          </w:tcPr>
          <w:p w14:paraId="14B6201D"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29FAB48E" w14:textId="333D252F" w:rsidR="00B7347F" w:rsidRPr="002C21B2" w:rsidRDefault="00B7347F" w:rsidP="00B7347F">
            <w:pPr>
              <w:keepNext/>
              <w:rPr>
                <w:rFonts w:asciiTheme="minorHAnsi" w:hAnsiTheme="minorHAnsi"/>
                <w:sz w:val="18"/>
                <w:szCs w:val="18"/>
              </w:rPr>
            </w:pPr>
          </w:p>
        </w:tc>
      </w:tr>
      <w:tr w:rsidR="00B7347F" w:rsidRPr="002C21B2" w14:paraId="3B53331E" w14:textId="77777777" w:rsidTr="00B7347F">
        <w:trPr>
          <w:cantSplit/>
          <w:trHeight w:val="144"/>
        </w:trPr>
        <w:tc>
          <w:tcPr>
            <w:tcW w:w="475" w:type="dxa"/>
            <w:vAlign w:val="center"/>
          </w:tcPr>
          <w:p w14:paraId="5D3BF9C3" w14:textId="3E7F2A21" w:rsidR="00B7347F" w:rsidRPr="002C21B2" w:rsidRDefault="00B7347F" w:rsidP="00B7347F">
            <w:pPr>
              <w:jc w:val="center"/>
              <w:rPr>
                <w:rFonts w:asciiTheme="minorHAnsi" w:hAnsiTheme="minorHAnsi"/>
                <w:sz w:val="18"/>
                <w:szCs w:val="18"/>
              </w:rPr>
            </w:pPr>
            <w:r>
              <w:rPr>
                <w:rFonts w:asciiTheme="minorHAnsi" w:hAnsiTheme="minorHAnsi"/>
                <w:sz w:val="18"/>
                <w:szCs w:val="18"/>
              </w:rPr>
              <w:t>1</w:t>
            </w:r>
            <w:r w:rsidR="00327C7A">
              <w:rPr>
                <w:rFonts w:asciiTheme="minorHAnsi" w:hAnsiTheme="minorHAnsi"/>
                <w:sz w:val="18"/>
                <w:szCs w:val="18"/>
              </w:rPr>
              <w:t>2</w:t>
            </w:r>
          </w:p>
        </w:tc>
        <w:tc>
          <w:tcPr>
            <w:tcW w:w="4950" w:type="dxa"/>
            <w:vAlign w:val="center"/>
          </w:tcPr>
          <w:p w14:paraId="60E9A6C6" w14:textId="77777777" w:rsidR="00B7347F" w:rsidRPr="002C21B2" w:rsidRDefault="00B7347F" w:rsidP="00B7347F">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7EAFDA36" w14:textId="4BC8498D" w:rsidR="00B7347F" w:rsidRPr="002C21B2" w:rsidRDefault="00B7347F" w:rsidP="00B7347F">
            <w:pPr>
              <w:keepNext/>
              <w:rPr>
                <w:rFonts w:asciiTheme="minorHAnsi" w:hAnsiTheme="minorHAnsi"/>
                <w:sz w:val="18"/>
                <w:szCs w:val="18"/>
              </w:rPr>
            </w:pPr>
          </w:p>
        </w:tc>
      </w:tr>
    </w:tbl>
    <w:p w14:paraId="4BAA81D8" w14:textId="72CCBDF2" w:rsidR="00EA1EC9"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4851"/>
        <w:gridCol w:w="5481"/>
      </w:tblGrid>
      <w:tr w:rsidR="00B7347F" w:rsidRPr="00D83E48" w14:paraId="51E02F63" w14:textId="77777777" w:rsidTr="00B7347F">
        <w:trPr>
          <w:cantSplit/>
          <w:trHeight w:val="144"/>
        </w:trPr>
        <w:tc>
          <w:tcPr>
            <w:tcW w:w="5000" w:type="pct"/>
            <w:gridSpan w:val="3"/>
            <w:vAlign w:val="center"/>
          </w:tcPr>
          <w:p w14:paraId="2D8F979E" w14:textId="77777777" w:rsidR="00B7347F" w:rsidRPr="00B904BC" w:rsidRDefault="00B7347F" w:rsidP="00B7347F">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78B84FF4" w14:textId="77777777" w:rsidR="00B7347F" w:rsidRPr="00B904BC" w:rsidRDefault="00B7347F" w:rsidP="00B7347F">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B7347F" w:rsidRPr="00D83E48" w14:paraId="3803CEA1" w14:textId="77777777" w:rsidTr="00B7347F">
        <w:trPr>
          <w:cantSplit/>
          <w:trHeight w:val="144"/>
        </w:trPr>
        <w:tc>
          <w:tcPr>
            <w:tcW w:w="212" w:type="pct"/>
            <w:vAlign w:val="center"/>
          </w:tcPr>
          <w:p w14:paraId="2086CA99" w14:textId="77777777" w:rsidR="00B7347F" w:rsidRPr="00B904BC" w:rsidRDefault="00B7347F" w:rsidP="00B7347F">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6E171D0E" w14:textId="77777777" w:rsidR="00B7347F" w:rsidRPr="00B904BC" w:rsidRDefault="00B7347F" w:rsidP="00B7347F">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7F032DDF" w14:textId="1532F321" w:rsidR="00B7347F" w:rsidRPr="00F50784" w:rsidRDefault="00B7347F" w:rsidP="00F50784">
            <w:pPr>
              <w:keepNext/>
              <w:rPr>
                <w:rFonts w:asciiTheme="minorHAnsi" w:hAnsiTheme="minorHAnsi"/>
                <w:sz w:val="18"/>
                <w:szCs w:val="18"/>
              </w:rPr>
            </w:pPr>
          </w:p>
        </w:tc>
      </w:tr>
    </w:tbl>
    <w:p w14:paraId="339FDC8F" w14:textId="302C9C71" w:rsidR="00B7347F" w:rsidRDefault="00B7347F"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7347F" w:rsidRPr="00890BB7" w14:paraId="488AEFD5" w14:textId="77777777" w:rsidTr="00B7347F">
        <w:trPr>
          <w:trHeight w:val="144"/>
        </w:trPr>
        <w:tc>
          <w:tcPr>
            <w:tcW w:w="5000" w:type="pct"/>
          </w:tcPr>
          <w:p w14:paraId="0AED315A" w14:textId="6398F0F8" w:rsidR="00B7347F" w:rsidRPr="00890BB7" w:rsidRDefault="00F50784" w:rsidP="000A5F2D">
            <w:pPr>
              <w:rPr>
                <w:rFonts w:asciiTheme="minorHAnsi" w:hAnsiTheme="minorHAnsi"/>
                <w:b/>
                <w:szCs w:val="18"/>
              </w:rPr>
            </w:pPr>
            <w:r>
              <w:rPr>
                <w:rFonts w:asciiTheme="minorHAnsi" w:hAnsiTheme="minorHAnsi"/>
                <w:b/>
                <w:szCs w:val="18"/>
              </w:rPr>
              <w:t>MCH-22c</w:t>
            </w:r>
            <w:r w:rsidR="00B7347F" w:rsidRPr="00890BB7">
              <w:rPr>
                <w:rFonts w:asciiTheme="minorHAnsi" w:hAnsiTheme="minorHAnsi"/>
                <w:b/>
                <w:szCs w:val="18"/>
              </w:rPr>
              <w:t xml:space="preserve"> Forced Air System Fan Efficacy Measurement – Newly Installed Non-Zoned or Zoned Multi-Speed Compressor </w:t>
            </w:r>
            <w:r w:rsidR="000A5F2D">
              <w:rPr>
                <w:rFonts w:asciiTheme="minorHAnsi" w:hAnsiTheme="minorHAnsi"/>
                <w:b/>
                <w:szCs w:val="18"/>
              </w:rPr>
              <w:t>Systems with Central Fan Ventilation Cooling</w:t>
            </w:r>
          </w:p>
        </w:tc>
      </w:tr>
    </w:tbl>
    <w:p w14:paraId="3A7A7710" w14:textId="64EF299A"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B7347F" w:rsidRPr="00D83E48" w14:paraId="0FC01C1F" w14:textId="77777777" w:rsidTr="00B7347F">
        <w:trPr>
          <w:gridAfter w:val="1"/>
          <w:wAfter w:w="5" w:type="pct"/>
          <w:trHeight w:val="144"/>
        </w:trPr>
        <w:tc>
          <w:tcPr>
            <w:tcW w:w="4990" w:type="pct"/>
            <w:gridSpan w:val="3"/>
          </w:tcPr>
          <w:p w14:paraId="5C2EA85B" w14:textId="77777777" w:rsidR="00B7347F" w:rsidRPr="00890BB7" w:rsidRDefault="00B7347F" w:rsidP="00B7347F">
            <w:pPr>
              <w:keepNext/>
              <w:rPr>
                <w:rFonts w:asciiTheme="minorHAnsi" w:hAnsiTheme="minorHAnsi"/>
                <w:b/>
                <w:szCs w:val="18"/>
              </w:rPr>
            </w:pPr>
            <w:r w:rsidRPr="00890BB7">
              <w:rPr>
                <w:rFonts w:asciiTheme="minorHAnsi" w:hAnsiTheme="minorHAnsi"/>
                <w:b/>
                <w:szCs w:val="18"/>
              </w:rPr>
              <w:t>C. Forced Air System Fan Efficacy Measurement</w:t>
            </w:r>
          </w:p>
          <w:p w14:paraId="04FD9815" w14:textId="77777777" w:rsidR="00B7347F" w:rsidRPr="00B904BC" w:rsidRDefault="00B7347F" w:rsidP="00B7347F">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B7347F" w:rsidRPr="00D83E48" w14:paraId="4A3FCDFC" w14:textId="77777777" w:rsidTr="00B7347F">
        <w:tblPrEx>
          <w:tblCellMar>
            <w:top w:w="0" w:type="dxa"/>
            <w:left w:w="108" w:type="dxa"/>
            <w:bottom w:w="0" w:type="dxa"/>
            <w:right w:w="108" w:type="dxa"/>
          </w:tblCellMar>
        </w:tblPrEx>
        <w:trPr>
          <w:cantSplit/>
          <w:trHeight w:val="144"/>
        </w:trPr>
        <w:tc>
          <w:tcPr>
            <w:tcW w:w="212" w:type="pct"/>
            <w:vAlign w:val="center"/>
          </w:tcPr>
          <w:p w14:paraId="58039778"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1CD6B80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745DB6EE" w14:textId="2D472305" w:rsidR="00B7347F" w:rsidRPr="00926D9A" w:rsidRDefault="00B7347F" w:rsidP="00B7347F">
            <w:pPr>
              <w:keepNext/>
              <w:rPr>
                <w:rFonts w:asciiTheme="minorHAnsi" w:hAnsiTheme="minorHAnsi"/>
                <w:sz w:val="18"/>
                <w:szCs w:val="18"/>
              </w:rPr>
            </w:pPr>
          </w:p>
        </w:tc>
      </w:tr>
      <w:tr w:rsidR="00B7347F" w:rsidRPr="00D83E48" w14:paraId="1F97E318" w14:textId="77777777" w:rsidTr="00B7347F">
        <w:tblPrEx>
          <w:tblCellMar>
            <w:top w:w="0" w:type="dxa"/>
            <w:left w:w="108" w:type="dxa"/>
            <w:bottom w:w="0" w:type="dxa"/>
            <w:right w:w="108" w:type="dxa"/>
          </w:tblCellMar>
        </w:tblPrEx>
        <w:trPr>
          <w:cantSplit/>
          <w:trHeight w:val="144"/>
        </w:trPr>
        <w:tc>
          <w:tcPr>
            <w:tcW w:w="212" w:type="pct"/>
            <w:vAlign w:val="center"/>
          </w:tcPr>
          <w:p w14:paraId="0CCE0A67"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771BA54"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1060919" w14:textId="1D175262" w:rsidR="00B7347F" w:rsidRPr="00926D9A" w:rsidRDefault="00B7347F" w:rsidP="00B7347F">
            <w:pPr>
              <w:keepNext/>
              <w:rPr>
                <w:rFonts w:asciiTheme="minorHAnsi" w:hAnsiTheme="minorHAnsi"/>
                <w:sz w:val="18"/>
                <w:szCs w:val="18"/>
              </w:rPr>
            </w:pPr>
          </w:p>
        </w:tc>
      </w:tr>
      <w:tr w:rsidR="00B7347F" w:rsidRPr="00D83E48" w14:paraId="60044426" w14:textId="77777777" w:rsidTr="00B7347F">
        <w:tblPrEx>
          <w:tblCellMar>
            <w:top w:w="0" w:type="dxa"/>
            <w:left w:w="108" w:type="dxa"/>
            <w:bottom w:w="0" w:type="dxa"/>
            <w:right w:w="108" w:type="dxa"/>
          </w:tblCellMar>
        </w:tblPrEx>
        <w:trPr>
          <w:cantSplit/>
          <w:trHeight w:val="144"/>
        </w:trPr>
        <w:tc>
          <w:tcPr>
            <w:tcW w:w="212" w:type="pct"/>
            <w:vAlign w:val="center"/>
          </w:tcPr>
          <w:p w14:paraId="20EFCF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2AF791A1" w14:textId="7D614922"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7273D020" w14:textId="22C02BBB" w:rsidR="00B7347F" w:rsidRPr="00926D9A" w:rsidRDefault="00B7347F" w:rsidP="00B7347F">
            <w:pPr>
              <w:keepNext/>
              <w:rPr>
                <w:rFonts w:asciiTheme="minorHAnsi" w:hAnsiTheme="minorHAnsi"/>
                <w:sz w:val="18"/>
                <w:szCs w:val="18"/>
              </w:rPr>
            </w:pPr>
          </w:p>
        </w:tc>
      </w:tr>
      <w:tr w:rsidR="00B7347F" w:rsidRPr="00D83E48" w14:paraId="5E180A73" w14:textId="77777777" w:rsidTr="00B7347F">
        <w:tblPrEx>
          <w:tblCellMar>
            <w:top w:w="0" w:type="dxa"/>
            <w:left w:w="108" w:type="dxa"/>
            <w:bottom w:w="0" w:type="dxa"/>
            <w:right w:w="108" w:type="dxa"/>
          </w:tblCellMar>
        </w:tblPrEx>
        <w:trPr>
          <w:cantSplit/>
          <w:trHeight w:val="144"/>
        </w:trPr>
        <w:tc>
          <w:tcPr>
            <w:tcW w:w="212" w:type="pct"/>
            <w:vAlign w:val="center"/>
          </w:tcPr>
          <w:p w14:paraId="1EB74E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795054BF" w14:textId="183FA4E6"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19D0108F" w14:textId="4A32B475" w:rsidR="00B7347F" w:rsidRPr="00926D9A" w:rsidRDefault="00B7347F" w:rsidP="00B7347F">
            <w:pPr>
              <w:keepNext/>
              <w:rPr>
                <w:rFonts w:asciiTheme="minorHAnsi" w:hAnsiTheme="minorHAnsi"/>
                <w:sz w:val="18"/>
                <w:szCs w:val="18"/>
              </w:rPr>
            </w:pPr>
          </w:p>
        </w:tc>
      </w:tr>
      <w:tr w:rsidR="00B7347F" w:rsidRPr="00D83E48" w14:paraId="55FC40EE" w14:textId="77777777" w:rsidTr="00B7347F">
        <w:tblPrEx>
          <w:tblCellMar>
            <w:top w:w="0" w:type="dxa"/>
            <w:left w:w="108" w:type="dxa"/>
            <w:bottom w:w="0" w:type="dxa"/>
            <w:right w:w="108" w:type="dxa"/>
          </w:tblCellMar>
        </w:tblPrEx>
        <w:trPr>
          <w:cantSplit/>
          <w:trHeight w:val="144"/>
        </w:trPr>
        <w:tc>
          <w:tcPr>
            <w:tcW w:w="212" w:type="pct"/>
            <w:vAlign w:val="center"/>
          </w:tcPr>
          <w:p w14:paraId="5B55C913"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050FBBF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47A9BE74" w14:textId="1641DA80" w:rsidR="00B7347F" w:rsidRPr="00926D9A" w:rsidRDefault="00B7347F" w:rsidP="00B7347F">
            <w:pPr>
              <w:keepNext/>
              <w:rPr>
                <w:rFonts w:asciiTheme="minorHAnsi" w:hAnsiTheme="minorHAnsi"/>
                <w:sz w:val="18"/>
                <w:szCs w:val="18"/>
              </w:rPr>
            </w:pPr>
          </w:p>
        </w:tc>
      </w:tr>
    </w:tbl>
    <w:p w14:paraId="461BD33C" w14:textId="2F7858A1"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B7347F" w:rsidRPr="00D83E48" w14:paraId="1F9CFE5F" w14:textId="77777777" w:rsidTr="00B7347F">
        <w:trPr>
          <w:gridAfter w:val="1"/>
          <w:wAfter w:w="5" w:type="pct"/>
          <w:trHeight w:val="144"/>
        </w:trPr>
        <w:tc>
          <w:tcPr>
            <w:tcW w:w="4990" w:type="pct"/>
            <w:gridSpan w:val="3"/>
          </w:tcPr>
          <w:p w14:paraId="71B1CDF7" w14:textId="77777777" w:rsidR="00B7347F" w:rsidRPr="00890BB7" w:rsidRDefault="00B7347F" w:rsidP="00B7347F">
            <w:pPr>
              <w:keepNext/>
              <w:rPr>
                <w:rFonts w:asciiTheme="minorHAnsi" w:hAnsiTheme="minorHAnsi"/>
                <w:b/>
                <w:szCs w:val="18"/>
              </w:rPr>
            </w:pPr>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p>
          <w:p w14:paraId="6544E89F" w14:textId="2AD5BF67" w:rsidR="00B7347F" w:rsidRPr="00AC34DA" w:rsidRDefault="00B7347F" w:rsidP="0079245B">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p>
        </w:tc>
      </w:tr>
      <w:tr w:rsidR="00B7347F" w:rsidRPr="00D83E48" w14:paraId="0E0C359A" w14:textId="77777777" w:rsidTr="00B7347F">
        <w:tblPrEx>
          <w:tblCellMar>
            <w:top w:w="0" w:type="dxa"/>
            <w:left w:w="108" w:type="dxa"/>
            <w:bottom w:w="0" w:type="dxa"/>
            <w:right w:w="108" w:type="dxa"/>
          </w:tblCellMar>
        </w:tblPrEx>
        <w:trPr>
          <w:cantSplit/>
          <w:trHeight w:val="144"/>
        </w:trPr>
        <w:tc>
          <w:tcPr>
            <w:tcW w:w="212" w:type="pct"/>
            <w:vAlign w:val="center"/>
          </w:tcPr>
          <w:p w14:paraId="64D737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2F7879FF"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3BECFF55" w14:textId="20786E5E" w:rsidR="00B7347F" w:rsidRPr="00926D9A" w:rsidRDefault="00B7347F" w:rsidP="00B7347F">
            <w:pPr>
              <w:keepNext/>
              <w:rPr>
                <w:rFonts w:asciiTheme="minorHAnsi" w:hAnsiTheme="minorHAnsi"/>
                <w:sz w:val="18"/>
                <w:szCs w:val="18"/>
              </w:rPr>
            </w:pPr>
          </w:p>
        </w:tc>
      </w:tr>
      <w:tr w:rsidR="00B7347F" w:rsidRPr="00D83E48" w14:paraId="69FA309F" w14:textId="77777777" w:rsidTr="00B7347F">
        <w:tblPrEx>
          <w:tblCellMar>
            <w:top w:w="0" w:type="dxa"/>
            <w:left w:w="108" w:type="dxa"/>
            <w:bottom w:w="0" w:type="dxa"/>
            <w:right w:w="108" w:type="dxa"/>
          </w:tblCellMar>
        </w:tblPrEx>
        <w:trPr>
          <w:cantSplit/>
          <w:trHeight w:val="144"/>
        </w:trPr>
        <w:tc>
          <w:tcPr>
            <w:tcW w:w="212" w:type="pct"/>
            <w:vAlign w:val="center"/>
          </w:tcPr>
          <w:p w14:paraId="057100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B31F65B"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38" w:type="pct"/>
            <w:gridSpan w:val="2"/>
            <w:vAlign w:val="center"/>
          </w:tcPr>
          <w:p w14:paraId="26C4E10B" w14:textId="472ED1AF" w:rsidR="00B7347F" w:rsidRPr="00926D9A" w:rsidRDefault="00B7347F" w:rsidP="00B7347F">
            <w:pPr>
              <w:keepNext/>
              <w:rPr>
                <w:rFonts w:asciiTheme="minorHAnsi" w:hAnsiTheme="minorHAnsi"/>
                <w:sz w:val="18"/>
                <w:szCs w:val="18"/>
              </w:rPr>
            </w:pPr>
          </w:p>
        </w:tc>
      </w:tr>
      <w:tr w:rsidR="00B7347F" w:rsidRPr="00D83E48" w14:paraId="44FF45F7" w14:textId="77777777" w:rsidTr="00B7347F">
        <w:tblPrEx>
          <w:tblCellMar>
            <w:top w:w="0" w:type="dxa"/>
            <w:left w:w="108" w:type="dxa"/>
            <w:bottom w:w="0" w:type="dxa"/>
            <w:right w:w="108" w:type="dxa"/>
          </w:tblCellMar>
        </w:tblPrEx>
        <w:trPr>
          <w:cantSplit/>
          <w:trHeight w:val="144"/>
        </w:trPr>
        <w:tc>
          <w:tcPr>
            <w:tcW w:w="212" w:type="pct"/>
            <w:vAlign w:val="center"/>
          </w:tcPr>
          <w:p w14:paraId="3E28247F"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250CE2B9" w14:textId="651C933B"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2A421A7F" w14:textId="6A2EEFA1" w:rsidR="00B7347F" w:rsidRPr="00926D9A" w:rsidRDefault="00B7347F" w:rsidP="00B7347F">
            <w:pPr>
              <w:keepNext/>
              <w:rPr>
                <w:rFonts w:asciiTheme="minorHAnsi" w:hAnsiTheme="minorHAnsi"/>
                <w:sz w:val="18"/>
                <w:szCs w:val="18"/>
              </w:rPr>
            </w:pPr>
          </w:p>
        </w:tc>
      </w:tr>
      <w:tr w:rsidR="00B7347F" w:rsidRPr="00D83E48" w14:paraId="445421DF" w14:textId="77777777" w:rsidTr="00B7347F">
        <w:tblPrEx>
          <w:tblCellMar>
            <w:top w:w="0" w:type="dxa"/>
            <w:left w:w="108" w:type="dxa"/>
            <w:bottom w:w="0" w:type="dxa"/>
            <w:right w:w="108" w:type="dxa"/>
          </w:tblCellMar>
        </w:tblPrEx>
        <w:trPr>
          <w:cantSplit/>
          <w:trHeight w:val="144"/>
        </w:trPr>
        <w:tc>
          <w:tcPr>
            <w:tcW w:w="212" w:type="pct"/>
            <w:vAlign w:val="center"/>
          </w:tcPr>
          <w:p w14:paraId="102BE7AE"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7F63B49B" w14:textId="14491CD9"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2F149991" w14:textId="25ABD127" w:rsidR="00B7347F" w:rsidRPr="00926D9A" w:rsidRDefault="00B7347F" w:rsidP="00B7347F">
            <w:pPr>
              <w:keepNext/>
              <w:rPr>
                <w:rFonts w:asciiTheme="minorHAnsi" w:hAnsiTheme="minorHAnsi"/>
                <w:sz w:val="18"/>
                <w:szCs w:val="18"/>
              </w:rPr>
            </w:pPr>
          </w:p>
        </w:tc>
      </w:tr>
      <w:tr w:rsidR="00B7347F" w:rsidRPr="00D83E48" w14:paraId="74287FD3" w14:textId="77777777" w:rsidTr="00B7347F">
        <w:tblPrEx>
          <w:tblCellMar>
            <w:top w:w="0" w:type="dxa"/>
            <w:left w:w="108" w:type="dxa"/>
            <w:bottom w:w="0" w:type="dxa"/>
            <w:right w:w="108" w:type="dxa"/>
          </w:tblCellMar>
        </w:tblPrEx>
        <w:trPr>
          <w:cantSplit/>
          <w:trHeight w:val="144"/>
        </w:trPr>
        <w:tc>
          <w:tcPr>
            <w:tcW w:w="212" w:type="pct"/>
            <w:vAlign w:val="center"/>
          </w:tcPr>
          <w:p w14:paraId="6AA44BD0"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3BFD68AB"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03A53680" w14:textId="4B837A97" w:rsidR="00B7347F" w:rsidRPr="00926D9A" w:rsidRDefault="00B7347F" w:rsidP="00B7347F">
            <w:pPr>
              <w:keepNext/>
              <w:rPr>
                <w:rFonts w:asciiTheme="minorHAnsi" w:hAnsiTheme="minorHAnsi"/>
                <w:sz w:val="18"/>
                <w:szCs w:val="18"/>
              </w:rPr>
            </w:pPr>
          </w:p>
        </w:tc>
      </w:tr>
    </w:tbl>
    <w:p w14:paraId="36ECF7DF" w14:textId="6379EAFA" w:rsidR="00B7347F" w:rsidRDefault="00B7347F"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254F68" w:rsidRPr="00D83E48" w14:paraId="571CAE12" w14:textId="77777777" w:rsidTr="00254F68">
        <w:trPr>
          <w:trHeight w:val="144"/>
        </w:trPr>
        <w:tc>
          <w:tcPr>
            <w:tcW w:w="10998" w:type="dxa"/>
            <w:gridSpan w:val="3"/>
            <w:vAlign w:val="center"/>
          </w:tcPr>
          <w:p w14:paraId="50D6AFA2" w14:textId="314C7061" w:rsidR="00254F68" w:rsidRPr="00926D9A" w:rsidRDefault="00254F68" w:rsidP="00254F68">
            <w:pPr>
              <w:keepNext/>
              <w:rPr>
                <w:rFonts w:asciiTheme="minorHAnsi" w:hAnsiTheme="minorHAnsi"/>
                <w:sz w:val="18"/>
                <w:szCs w:val="18"/>
              </w:rPr>
            </w:pPr>
            <w:r>
              <w:rPr>
                <w:rFonts w:asciiTheme="minorHAnsi" w:hAnsiTheme="minorHAnsi"/>
                <w:b/>
                <w:szCs w:val="18"/>
              </w:rPr>
              <w:lastRenderedPageBreak/>
              <w:t>E</w:t>
            </w:r>
            <w:r w:rsidRPr="00890BB7">
              <w:rPr>
                <w:rFonts w:asciiTheme="minorHAnsi" w:hAnsiTheme="minorHAnsi"/>
                <w:b/>
                <w:szCs w:val="18"/>
              </w:rPr>
              <w:t>. Additional Requirements</w:t>
            </w:r>
          </w:p>
        </w:tc>
      </w:tr>
      <w:tr w:rsidR="00254F68" w:rsidRPr="00D83E48" w14:paraId="65A686DA" w14:textId="77777777" w:rsidTr="00254F68">
        <w:trPr>
          <w:trHeight w:val="144"/>
        </w:trPr>
        <w:tc>
          <w:tcPr>
            <w:tcW w:w="468" w:type="dxa"/>
            <w:vAlign w:val="center"/>
          </w:tcPr>
          <w:p w14:paraId="024EC8AD"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23754A0C"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254F68" w:rsidRPr="00D83E48" w14:paraId="15F21562" w14:textId="77777777" w:rsidTr="00254F68">
        <w:trPr>
          <w:trHeight w:val="144"/>
        </w:trPr>
        <w:tc>
          <w:tcPr>
            <w:tcW w:w="468" w:type="dxa"/>
            <w:vAlign w:val="center"/>
          </w:tcPr>
          <w:p w14:paraId="40903788"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77AF2A2E"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254F68" w:rsidRPr="00D83E48" w14:paraId="67B1E89D" w14:textId="77777777" w:rsidTr="00254F68">
        <w:trPr>
          <w:trHeight w:val="144"/>
        </w:trPr>
        <w:tc>
          <w:tcPr>
            <w:tcW w:w="468" w:type="dxa"/>
            <w:vAlign w:val="center"/>
          </w:tcPr>
          <w:p w14:paraId="032B0F05"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25EBF20F"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254F68" w:rsidRPr="00D83E48" w14:paraId="4588904B" w14:textId="77777777" w:rsidTr="00254F68">
        <w:trPr>
          <w:trHeight w:val="144"/>
        </w:trPr>
        <w:tc>
          <w:tcPr>
            <w:tcW w:w="468" w:type="dxa"/>
            <w:vAlign w:val="center"/>
          </w:tcPr>
          <w:p w14:paraId="2F35C499"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3CC3FB32" w14:textId="77777777" w:rsidR="00254F68" w:rsidRPr="00926D9A" w:rsidRDefault="00254F68" w:rsidP="00254F68">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254F68" w:rsidRPr="00D83E48" w14:paraId="461A7FC3" w14:textId="77777777" w:rsidTr="00254F68">
        <w:trPr>
          <w:trHeight w:val="144"/>
        </w:trPr>
        <w:tc>
          <w:tcPr>
            <w:tcW w:w="468" w:type="dxa"/>
            <w:vAlign w:val="center"/>
          </w:tcPr>
          <w:p w14:paraId="23147300"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628C9419" w14:textId="77777777" w:rsidR="00254F68" w:rsidRPr="00926D9A" w:rsidRDefault="00254F68" w:rsidP="00254F68">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254F68" w:rsidRPr="00D83E48" w14:paraId="716B1A7F" w14:textId="77777777" w:rsidTr="00254F68">
        <w:trPr>
          <w:trHeight w:val="144"/>
        </w:trPr>
        <w:tc>
          <w:tcPr>
            <w:tcW w:w="468" w:type="dxa"/>
            <w:vAlign w:val="center"/>
          </w:tcPr>
          <w:p w14:paraId="01A43F46"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151C1555" w14:textId="77777777" w:rsidR="00254F68" w:rsidRPr="00926D9A" w:rsidRDefault="00254F68" w:rsidP="00254F68">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p>
        </w:tc>
      </w:tr>
      <w:tr w:rsidR="00254F68" w:rsidRPr="00D83E48" w14:paraId="766CD144" w14:textId="77777777" w:rsidTr="00254F68">
        <w:trPr>
          <w:trHeight w:val="144"/>
        </w:trPr>
        <w:tc>
          <w:tcPr>
            <w:tcW w:w="468" w:type="dxa"/>
            <w:vAlign w:val="center"/>
          </w:tcPr>
          <w:p w14:paraId="34E45D75" w14:textId="77777777" w:rsidR="00254F68" w:rsidRPr="00952AA6" w:rsidRDefault="00254F68" w:rsidP="00254F6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vAlign w:val="center"/>
          </w:tcPr>
          <w:p w14:paraId="37E20F2C" w14:textId="77777777" w:rsidR="00254F68" w:rsidRPr="00926D9A" w:rsidRDefault="00254F68" w:rsidP="00254F68">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254F68" w:rsidRPr="00D83E48" w14:paraId="4678BFE8" w14:textId="77777777" w:rsidTr="00254F68">
        <w:trPr>
          <w:trHeight w:val="144"/>
        </w:trPr>
        <w:tc>
          <w:tcPr>
            <w:tcW w:w="468" w:type="dxa"/>
            <w:vAlign w:val="center"/>
          </w:tcPr>
          <w:p w14:paraId="47A50614" w14:textId="77777777" w:rsidR="00254F68" w:rsidRDefault="00254F68" w:rsidP="00254F6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2610" w:type="dxa"/>
            <w:vAlign w:val="center"/>
          </w:tcPr>
          <w:p w14:paraId="20E70828" w14:textId="77777777" w:rsidR="00254F68" w:rsidRDefault="00254F68" w:rsidP="00254F68">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5A30A6AB" w14:textId="77777777" w:rsidR="00254F68" w:rsidRDefault="00254F68" w:rsidP="00254F68">
            <w:pPr>
              <w:pStyle w:val="ListParagraph"/>
              <w:keepNext/>
              <w:numPr>
                <w:ilvl w:val="0"/>
                <w:numId w:val="43"/>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776DA8C" w14:textId="77777777" w:rsidR="00254F68" w:rsidRDefault="00254F68" w:rsidP="00254F68">
            <w:pPr>
              <w:pStyle w:val="ListParagraph"/>
              <w:keepNext/>
              <w:numPr>
                <w:ilvl w:val="0"/>
                <w:numId w:val="43"/>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45AAD9F7" w14:textId="77777777" w:rsidR="00254F68" w:rsidRDefault="00254F68" w:rsidP="00254F68">
            <w:pPr>
              <w:pStyle w:val="ListParagraph"/>
              <w:keepNext/>
              <w:numPr>
                <w:ilvl w:val="0"/>
                <w:numId w:val="43"/>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254F68" w:rsidRPr="00D83E48" w14:paraId="53708C8B" w14:textId="77777777" w:rsidTr="00254F68">
        <w:trPr>
          <w:trHeight w:val="144"/>
        </w:trPr>
        <w:tc>
          <w:tcPr>
            <w:tcW w:w="468" w:type="dxa"/>
            <w:vAlign w:val="center"/>
          </w:tcPr>
          <w:p w14:paraId="216705B1" w14:textId="77777777" w:rsidR="00254F68" w:rsidRDefault="00254F68" w:rsidP="00254F68">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08522C0C" w14:textId="77777777" w:rsidR="00254F68" w:rsidRDefault="00254F68" w:rsidP="00254F68">
            <w:pPr>
              <w:keepNext/>
              <w:rPr>
                <w:rFonts w:asciiTheme="minorHAnsi" w:hAnsiTheme="minorHAnsi"/>
                <w:sz w:val="18"/>
                <w:szCs w:val="18"/>
              </w:rPr>
            </w:pPr>
            <w:r>
              <w:rPr>
                <w:rFonts w:ascii="Calibri" w:hAnsi="Calibri"/>
                <w:sz w:val="18"/>
              </w:rPr>
              <w:t>Correction Notes:</w:t>
            </w:r>
          </w:p>
        </w:tc>
      </w:tr>
      <w:tr w:rsidR="00254F68" w:rsidRPr="00D83E48" w14:paraId="06930385" w14:textId="77777777" w:rsidTr="00254F68">
        <w:trPr>
          <w:trHeight w:val="144"/>
        </w:trPr>
        <w:tc>
          <w:tcPr>
            <w:tcW w:w="10998" w:type="dxa"/>
            <w:gridSpan w:val="3"/>
            <w:vAlign w:val="center"/>
          </w:tcPr>
          <w:p w14:paraId="1FCC9594" w14:textId="77777777" w:rsidR="00254F68" w:rsidRPr="00926D9A" w:rsidRDefault="00254F68" w:rsidP="00254F6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57385774" w14:textId="7C2B13D0" w:rsidR="00B7347F" w:rsidRDefault="00B7347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54F68" w:rsidRPr="0084687D" w14:paraId="42965319" w14:textId="77777777" w:rsidTr="00254F68">
        <w:trPr>
          <w:cantSplit/>
          <w:trHeight w:val="432"/>
        </w:trPr>
        <w:tc>
          <w:tcPr>
            <w:tcW w:w="5000" w:type="pct"/>
            <w:gridSpan w:val="2"/>
            <w:vAlign w:val="center"/>
          </w:tcPr>
          <w:p w14:paraId="748F3026" w14:textId="7EF829DF" w:rsidR="00254F68" w:rsidRPr="002E5E6E" w:rsidRDefault="00254F68" w:rsidP="00254F68">
            <w:pPr>
              <w:keepNext/>
              <w:rPr>
                <w:rFonts w:ascii="Calibri" w:hAnsi="Calibri"/>
                <w:b/>
                <w:szCs w:val="18"/>
              </w:rPr>
            </w:pPr>
            <w:r>
              <w:rPr>
                <w:rFonts w:ascii="Calibri" w:hAnsi="Calibri"/>
                <w:b/>
                <w:szCs w:val="18"/>
              </w:rPr>
              <w:t>F</w:t>
            </w:r>
            <w:r w:rsidRPr="002E5E6E">
              <w:rPr>
                <w:rFonts w:ascii="Calibri" w:hAnsi="Calibri"/>
                <w:b/>
                <w:szCs w:val="18"/>
              </w:rPr>
              <w:t>. Determination of HERS Verification Compliance</w:t>
            </w:r>
          </w:p>
          <w:p w14:paraId="34372515" w14:textId="77777777" w:rsidR="00254F68" w:rsidRPr="0084687D" w:rsidRDefault="00254F68" w:rsidP="00254F68">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254F68" w:rsidRPr="0084687D" w14:paraId="71085E75" w14:textId="77777777" w:rsidTr="00254F68">
        <w:trPr>
          <w:cantSplit/>
          <w:trHeight w:val="144"/>
        </w:trPr>
        <w:tc>
          <w:tcPr>
            <w:tcW w:w="253" w:type="pct"/>
            <w:vAlign w:val="center"/>
          </w:tcPr>
          <w:p w14:paraId="1BFEAFF7" w14:textId="77777777" w:rsidR="00254F68" w:rsidRPr="0084687D" w:rsidDel="00C76C40" w:rsidRDefault="00254F68" w:rsidP="00254F68">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4B14DF5" w14:textId="77777777" w:rsidR="00254F68" w:rsidRPr="0084687D" w:rsidRDefault="00254F68" w:rsidP="00254F68">
            <w:pPr>
              <w:keepNext/>
              <w:spacing w:after="60"/>
              <w:rPr>
                <w:rFonts w:ascii="Calibri" w:hAnsi="Calibri"/>
                <w:sz w:val="18"/>
                <w:szCs w:val="18"/>
              </w:rPr>
            </w:pPr>
          </w:p>
        </w:tc>
      </w:tr>
    </w:tbl>
    <w:p w14:paraId="1BA3FACA" w14:textId="77777777" w:rsidR="00254F68" w:rsidRDefault="00254F68" w:rsidP="00B816B4">
      <w:pPr>
        <w:rPr>
          <w:rFonts w:asciiTheme="minorHAnsi" w:hAnsiTheme="minorHAnsi"/>
          <w:szCs w:val="18"/>
        </w:rPr>
      </w:pPr>
    </w:p>
    <w:p w14:paraId="36DB39FF" w14:textId="5BC9898C" w:rsidR="00AD6A33" w:rsidRDefault="00AD6A33">
      <w:pPr>
        <w:rPr>
          <w:rFonts w:asciiTheme="minorHAnsi" w:hAnsiTheme="minorHAnsi"/>
          <w:szCs w:val="18"/>
        </w:rPr>
      </w:pPr>
      <w:r>
        <w:rPr>
          <w:rFonts w:asciiTheme="minorHAnsi" w:hAnsiTheme="minorHAnsi"/>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254F68" w:rsidRPr="005A1599" w14:paraId="6457874D" w14:textId="77777777" w:rsidTr="00254F68">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3A6C35C5" w14:textId="77777777" w:rsidR="00254F68" w:rsidRPr="004D7721" w:rsidRDefault="00254F68" w:rsidP="00254F68">
            <w:pPr>
              <w:pStyle w:val="CommentText"/>
              <w:rPr>
                <w:rFonts w:asciiTheme="minorHAnsi" w:hAnsiTheme="minorHAnsi"/>
                <w:sz w:val="18"/>
                <w:szCs w:val="18"/>
              </w:rPr>
            </w:pPr>
            <w:r w:rsidRPr="004D7721">
              <w:rPr>
                <w:rFonts w:asciiTheme="minorHAnsi" w:hAnsiTheme="minorHAnsi"/>
                <w:sz w:val="18"/>
                <w:szCs w:val="18"/>
              </w:rPr>
              <w:lastRenderedPageBreak/>
              <w:t>Documentation Author's Declaration Statement</w:t>
            </w:r>
          </w:p>
        </w:tc>
      </w:tr>
      <w:tr w:rsidR="00254F68" w:rsidRPr="005A1599" w14:paraId="3781B529" w14:textId="77777777" w:rsidTr="00254F68">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CEE92C8" w14:textId="77777777" w:rsidR="00254F68" w:rsidRPr="005A1599" w:rsidRDefault="00254F68" w:rsidP="00254F68">
            <w:pPr>
              <w:keepNext/>
              <w:numPr>
                <w:ilvl w:val="0"/>
                <w:numId w:val="44"/>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254F68" w:rsidRPr="005A1599" w14:paraId="4D2647A1" w14:textId="77777777" w:rsidTr="00254F68">
        <w:tblPrEx>
          <w:tblLook w:val="0000" w:firstRow="0" w:lastRow="0" w:firstColumn="0" w:lastColumn="0" w:noHBand="0" w:noVBand="0"/>
        </w:tblPrEx>
        <w:trPr>
          <w:trHeight w:val="360"/>
        </w:trPr>
        <w:tc>
          <w:tcPr>
            <w:tcW w:w="5434" w:type="dxa"/>
          </w:tcPr>
          <w:p w14:paraId="060FA9B5"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21EE46FE"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Documentation Author Signature:</w:t>
            </w:r>
          </w:p>
        </w:tc>
      </w:tr>
      <w:tr w:rsidR="00254F68" w:rsidRPr="005A1599" w14:paraId="7315AF8E" w14:textId="77777777" w:rsidTr="00254F68">
        <w:tblPrEx>
          <w:tblLook w:val="0000" w:firstRow="0" w:lastRow="0" w:firstColumn="0" w:lastColumn="0" w:noHBand="0" w:noVBand="0"/>
        </w:tblPrEx>
        <w:trPr>
          <w:trHeight w:val="360"/>
        </w:trPr>
        <w:tc>
          <w:tcPr>
            <w:tcW w:w="5434" w:type="dxa"/>
          </w:tcPr>
          <w:p w14:paraId="5096BEA8"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421D24B3"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Date Signed:</w:t>
            </w:r>
          </w:p>
        </w:tc>
      </w:tr>
      <w:tr w:rsidR="00254F68" w:rsidRPr="005A1599" w14:paraId="7967F0F7" w14:textId="77777777" w:rsidTr="00254F68">
        <w:tblPrEx>
          <w:tblLook w:val="0000" w:firstRow="0" w:lastRow="0" w:firstColumn="0" w:lastColumn="0" w:noHBand="0" w:noVBand="0"/>
        </w:tblPrEx>
        <w:trPr>
          <w:trHeight w:val="360"/>
        </w:trPr>
        <w:tc>
          <w:tcPr>
            <w:tcW w:w="5434" w:type="dxa"/>
          </w:tcPr>
          <w:p w14:paraId="21FCD432"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7B655482"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254F68" w:rsidRPr="005A1599" w14:paraId="04746545" w14:textId="77777777" w:rsidTr="00254F68">
        <w:tblPrEx>
          <w:tblLook w:val="0000" w:firstRow="0" w:lastRow="0" w:firstColumn="0" w:lastColumn="0" w:noHBand="0" w:noVBand="0"/>
        </w:tblPrEx>
        <w:trPr>
          <w:trHeight w:val="360"/>
        </w:trPr>
        <w:tc>
          <w:tcPr>
            <w:tcW w:w="5434" w:type="dxa"/>
          </w:tcPr>
          <w:p w14:paraId="239429BF"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06123B2A" w14:textId="77777777" w:rsidR="00254F68" w:rsidRPr="005A1599" w:rsidRDefault="00254F68" w:rsidP="00254F68">
            <w:pPr>
              <w:keepNext/>
              <w:rPr>
                <w:rFonts w:asciiTheme="minorHAnsi" w:hAnsiTheme="minorHAnsi"/>
                <w:sz w:val="14"/>
                <w:szCs w:val="14"/>
              </w:rPr>
            </w:pPr>
            <w:r w:rsidRPr="005A1599">
              <w:rPr>
                <w:rFonts w:asciiTheme="minorHAnsi" w:hAnsiTheme="minorHAnsi"/>
                <w:sz w:val="14"/>
                <w:szCs w:val="14"/>
              </w:rPr>
              <w:t>Phone:</w:t>
            </w:r>
          </w:p>
        </w:tc>
      </w:tr>
      <w:tr w:rsidR="00254F68" w:rsidRPr="005A1599" w14:paraId="2871C3D7" w14:textId="77777777" w:rsidTr="00254F68">
        <w:tblPrEx>
          <w:tblCellMar>
            <w:left w:w="115" w:type="dxa"/>
            <w:right w:w="115" w:type="dxa"/>
          </w:tblCellMar>
          <w:tblLook w:val="0000" w:firstRow="0" w:lastRow="0" w:firstColumn="0" w:lastColumn="0" w:noHBand="0" w:noVBand="0"/>
        </w:tblPrEx>
        <w:trPr>
          <w:trHeight w:val="296"/>
        </w:trPr>
        <w:tc>
          <w:tcPr>
            <w:tcW w:w="10950" w:type="dxa"/>
            <w:gridSpan w:val="4"/>
            <w:vAlign w:val="center"/>
          </w:tcPr>
          <w:p w14:paraId="005DC596"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254F68" w:rsidRPr="005A1599" w14:paraId="54E075F0" w14:textId="77777777" w:rsidTr="00254F68">
        <w:tblPrEx>
          <w:tblCellMar>
            <w:left w:w="115" w:type="dxa"/>
            <w:right w:w="115" w:type="dxa"/>
          </w:tblCellMar>
          <w:tblLook w:val="0000" w:firstRow="0" w:lastRow="0" w:firstColumn="0" w:lastColumn="0" w:noHBand="0" w:noVBand="0"/>
        </w:tblPrEx>
        <w:trPr>
          <w:trHeight w:val="504"/>
        </w:trPr>
        <w:tc>
          <w:tcPr>
            <w:tcW w:w="10950" w:type="dxa"/>
            <w:gridSpan w:val="4"/>
            <w:shd w:val="clear" w:color="auto" w:fill="auto"/>
          </w:tcPr>
          <w:p w14:paraId="2F72D95D" w14:textId="77777777" w:rsidR="00254F68" w:rsidRPr="005A1599" w:rsidRDefault="00254F68" w:rsidP="00254F68">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640986DF"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5C87FACB"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67AD1928"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6AB0472"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9D67F5B" w14:textId="77777777" w:rsidR="00254F68" w:rsidRPr="005A1599" w:rsidRDefault="00254F68" w:rsidP="00254F68">
            <w:pPr>
              <w:keepNext/>
              <w:widowControl w:val="0"/>
              <w:numPr>
                <w:ilvl w:val="0"/>
                <w:numId w:val="45"/>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54F68" w:rsidRPr="005A1599" w14:paraId="60D143B0" w14:textId="77777777" w:rsidTr="00254F68">
        <w:tblPrEx>
          <w:tblCellMar>
            <w:left w:w="115" w:type="dxa"/>
            <w:right w:w="115" w:type="dxa"/>
          </w:tblCellMar>
          <w:tblLook w:val="0000" w:firstRow="0" w:lastRow="0" w:firstColumn="0" w:lastColumn="0" w:noHBand="0" w:noVBand="0"/>
        </w:tblPrEx>
        <w:trPr>
          <w:trHeight w:val="278"/>
        </w:trPr>
        <w:tc>
          <w:tcPr>
            <w:tcW w:w="10950" w:type="dxa"/>
            <w:gridSpan w:val="4"/>
            <w:vAlign w:val="center"/>
          </w:tcPr>
          <w:p w14:paraId="421954A6"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254F68" w:rsidRPr="005A1599" w14:paraId="4BF544D5" w14:textId="77777777" w:rsidTr="00254F68">
        <w:tblPrEx>
          <w:tblCellMar>
            <w:left w:w="115" w:type="dxa"/>
            <w:right w:w="115" w:type="dxa"/>
          </w:tblCellMar>
          <w:tblLook w:val="0000" w:firstRow="0" w:lastRow="0" w:firstColumn="0" w:lastColumn="0" w:noHBand="0" w:noVBand="0"/>
        </w:tblPrEx>
        <w:trPr>
          <w:trHeight w:hRule="exact" w:val="360"/>
        </w:trPr>
        <w:tc>
          <w:tcPr>
            <w:tcW w:w="10950" w:type="dxa"/>
            <w:gridSpan w:val="4"/>
            <w:vAlign w:val="center"/>
          </w:tcPr>
          <w:p w14:paraId="571E998B"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254F68" w:rsidRPr="005A1599" w14:paraId="386B0056" w14:textId="77777777" w:rsidTr="00254F68">
        <w:tblPrEx>
          <w:tblCellMar>
            <w:left w:w="115" w:type="dxa"/>
            <w:right w:w="115" w:type="dxa"/>
          </w:tblCellMar>
          <w:tblLook w:val="0000" w:firstRow="0" w:lastRow="0" w:firstColumn="0" w:lastColumn="0" w:noHBand="0" w:noVBand="0"/>
        </w:tblPrEx>
        <w:trPr>
          <w:trHeight w:hRule="exact" w:val="360"/>
        </w:trPr>
        <w:tc>
          <w:tcPr>
            <w:tcW w:w="5475" w:type="dxa"/>
            <w:gridSpan w:val="2"/>
          </w:tcPr>
          <w:p w14:paraId="1B5E8954" w14:textId="77777777" w:rsidR="00254F68" w:rsidRPr="005A1599" w:rsidRDefault="00254F68" w:rsidP="00254F6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14C72F37" w14:textId="77777777" w:rsidR="00254F68" w:rsidRPr="005A1599" w:rsidRDefault="00254F68" w:rsidP="00254F6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254F68" w:rsidRPr="005A1599" w14:paraId="0F4FADC1" w14:textId="77777777" w:rsidTr="00254F68">
        <w:tblPrEx>
          <w:tblCellMar>
            <w:left w:w="108" w:type="dxa"/>
            <w:right w:w="108" w:type="dxa"/>
          </w:tblCellMar>
          <w:tblLook w:val="0000" w:firstRow="0" w:lastRow="0" w:firstColumn="0" w:lastColumn="0" w:noHBand="0" w:noVBand="0"/>
        </w:tblPrEx>
        <w:trPr>
          <w:trHeight w:hRule="exact" w:val="288"/>
        </w:trPr>
        <w:tc>
          <w:tcPr>
            <w:tcW w:w="10950" w:type="dxa"/>
            <w:gridSpan w:val="4"/>
            <w:vAlign w:val="center"/>
          </w:tcPr>
          <w:p w14:paraId="7BF8B549"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254F68" w:rsidRPr="005A1599" w14:paraId="3ACF7566" w14:textId="77777777" w:rsidTr="00254F68">
        <w:tblPrEx>
          <w:tblCellMar>
            <w:left w:w="108" w:type="dxa"/>
            <w:right w:w="108" w:type="dxa"/>
          </w:tblCellMar>
          <w:tblLook w:val="0000" w:firstRow="0" w:lastRow="0" w:firstColumn="0" w:lastColumn="0" w:noHBand="0" w:noVBand="0"/>
        </w:tblPrEx>
        <w:trPr>
          <w:trHeight w:hRule="exact" w:val="360"/>
        </w:trPr>
        <w:tc>
          <w:tcPr>
            <w:tcW w:w="5482" w:type="dxa"/>
            <w:gridSpan w:val="3"/>
          </w:tcPr>
          <w:p w14:paraId="7EC97EE1"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13157FAB"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254F68" w:rsidRPr="005A1599" w14:paraId="420801C1" w14:textId="77777777" w:rsidTr="00254F68">
        <w:tblPrEx>
          <w:tblCellMar>
            <w:left w:w="108" w:type="dxa"/>
            <w:right w:w="108" w:type="dxa"/>
          </w:tblCellMar>
          <w:tblLook w:val="0000" w:firstRow="0" w:lastRow="0" w:firstColumn="0" w:lastColumn="0" w:noHBand="0" w:noVBand="0"/>
        </w:tblPrEx>
        <w:trPr>
          <w:trHeight w:val="288"/>
        </w:trPr>
        <w:tc>
          <w:tcPr>
            <w:tcW w:w="10950" w:type="dxa"/>
            <w:gridSpan w:val="4"/>
            <w:vAlign w:val="center"/>
          </w:tcPr>
          <w:p w14:paraId="43D79F53"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254F68" w:rsidRPr="005A1599" w14:paraId="29FE3AB5" w14:textId="77777777" w:rsidTr="00254F68">
        <w:tblPrEx>
          <w:tblCellMar>
            <w:left w:w="108" w:type="dxa"/>
            <w:right w:w="108" w:type="dxa"/>
          </w:tblCellMar>
          <w:tblLook w:val="0000" w:firstRow="0" w:lastRow="0" w:firstColumn="0" w:lastColumn="0" w:noHBand="0" w:noVBand="0"/>
        </w:tblPrEx>
        <w:trPr>
          <w:trHeight w:hRule="exact" w:val="360"/>
        </w:trPr>
        <w:tc>
          <w:tcPr>
            <w:tcW w:w="10950" w:type="dxa"/>
            <w:gridSpan w:val="4"/>
          </w:tcPr>
          <w:p w14:paraId="48381158"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254F68" w:rsidRPr="005A1599" w14:paraId="4F135030" w14:textId="77777777" w:rsidTr="00254F68">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91EEE26"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2A2EAB7"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254F68" w:rsidRPr="005A1599" w14:paraId="3FF09A7E" w14:textId="77777777" w:rsidTr="00254F68">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2F815E2"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26C4DC6"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4BAA823F" w14:textId="7F887387" w:rsidR="00EA1EC9" w:rsidRDefault="00EA1EC9" w:rsidP="00DA2B2D">
      <w:pPr>
        <w:pStyle w:val="CommentText"/>
        <w:rPr>
          <w:rFonts w:asciiTheme="minorHAnsi" w:hAnsiTheme="minorHAnsi"/>
          <w:sz w:val="18"/>
          <w:szCs w:val="18"/>
        </w:rPr>
      </w:pPr>
    </w:p>
    <w:p w14:paraId="30C500D3" w14:textId="77777777" w:rsidR="00254F68" w:rsidRPr="00CD7DDB" w:rsidRDefault="00254F68"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BAA8241" w14:textId="69728155" w:rsidR="00EA1EC9" w:rsidRPr="00502177" w:rsidRDefault="00D975FF" w:rsidP="00502177">
      <w:pPr>
        <w:jc w:val="center"/>
        <w:rPr>
          <w:rFonts w:ascii="Calibri" w:hAnsi="Calibri"/>
          <w:b/>
        </w:rPr>
      </w:pPr>
      <w:r w:rsidRPr="00502177">
        <w:rPr>
          <w:rFonts w:ascii="Calibri" w:hAnsi="Calibri"/>
          <w:b/>
        </w:rPr>
        <w:lastRenderedPageBreak/>
        <w:t>CF</w:t>
      </w:r>
      <w:r w:rsidR="00A02BBE">
        <w:rPr>
          <w:rFonts w:ascii="Calibri" w:hAnsi="Calibri"/>
          <w:b/>
        </w:rPr>
        <w:t>3</w:t>
      </w:r>
      <w:r w:rsidRPr="00502177">
        <w:rPr>
          <w:rFonts w:ascii="Calibri" w:hAnsi="Calibri"/>
          <w:b/>
        </w:rPr>
        <w:t>R-MCH-22</w:t>
      </w:r>
      <w:r w:rsidR="00A3025D">
        <w:rPr>
          <w:rFonts w:ascii="Calibri" w:hAnsi="Calibri"/>
          <w:b/>
        </w:rPr>
        <w:t>c</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4272984A" w:rsidR="00D975FF" w:rsidRPr="00327C7A"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1493130" w14:textId="6AC5C27D" w:rsidR="00327C7A" w:rsidRPr="00327C7A" w:rsidRDefault="00327C7A" w:rsidP="00327C7A">
      <w:pPr>
        <w:numPr>
          <w:ilvl w:val="0"/>
          <w:numId w:val="34"/>
        </w:numPr>
        <w:spacing w:line="276" w:lineRule="auto"/>
        <w:ind w:left="360" w:hanging="360"/>
        <w:rPr>
          <w:rFonts w:ascii="Calibri" w:hAnsi="Calibri"/>
          <w:i/>
        </w:rPr>
      </w:pPr>
      <w:r w:rsidRPr="00327C7A">
        <w:rPr>
          <w:rFonts w:asciiTheme="minorHAnsi" w:hAnsiTheme="minorHAnsi"/>
          <w:i/>
        </w:rPr>
        <w:t xml:space="preserve">Indoor Unit Name: </w:t>
      </w:r>
      <w:r w:rsidRPr="00327C7A">
        <w:rPr>
          <w:rFonts w:ascii="Calibri" w:hAnsi="Calibri"/>
        </w:rPr>
        <w:t>This field is filled out automatically. It is referenced from the CF2R-MCH-23, which must be completed prior to this document.</w:t>
      </w:r>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3F13F905" w:rsidR="00D975FF" w:rsidRPr="00F30816"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C450357" w14:textId="26FBF233" w:rsidR="00E61E42" w:rsidRPr="00154520" w:rsidRDefault="00154520" w:rsidP="007512C1">
      <w:pPr>
        <w:pStyle w:val="ListParagraph"/>
        <w:numPr>
          <w:ilvl w:val="0"/>
          <w:numId w:val="34"/>
        </w:numPr>
        <w:ind w:left="360" w:hanging="360"/>
        <w:rPr>
          <w:rFonts w:ascii="Calibri" w:hAnsi="Calibri"/>
          <w:i/>
        </w:rPr>
      </w:pPr>
      <w:r w:rsidRPr="00542FBC">
        <w:rPr>
          <w:rFonts w:ascii="Calibri" w:hAnsi="Calibri"/>
        </w:rPr>
        <w:t xml:space="preserve">Central Fan Ventilation Cooling System (CFVCS) Status: </w:t>
      </w:r>
      <w:r w:rsidR="007512C1" w:rsidRPr="007512C1">
        <w:rPr>
          <w:rFonts w:ascii="Calibri" w:hAnsi="Calibri"/>
        </w:rPr>
        <w:t>This field is filled out automatically. It is referenced from the CF2R-MCH-23, which must be completed prior to this document.</w:t>
      </w:r>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36B390D3" w14:textId="68D89B6E" w:rsidR="00726211" w:rsidRPr="00F30816"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Required Fan Efficacy (</w:t>
      </w:r>
      <w:r w:rsidR="005D27C3">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w:t>
      </w:r>
      <w:r w:rsidR="00726211">
        <w:rPr>
          <w:rFonts w:ascii="Calibri" w:hAnsi="Calibri"/>
        </w:rPr>
        <w:t xml:space="preserve"> and </w:t>
      </w:r>
      <w:r w:rsidR="0009646A">
        <w:rPr>
          <w:rFonts w:ascii="Calibri" w:hAnsi="Calibri"/>
        </w:rPr>
        <w:t>referenced from MCH-01.</w:t>
      </w:r>
      <w:r w:rsidR="00726211">
        <w:rPr>
          <w:rFonts w:ascii="Calibri" w:hAnsi="Calibri"/>
        </w:rPr>
        <w:t xml:space="preserve"> Values below are used unless higher efficacy values </w:t>
      </w:r>
      <w:r w:rsidR="00384822">
        <w:rPr>
          <w:rFonts w:ascii="Calibri" w:hAnsi="Calibri"/>
        </w:rPr>
        <w:t xml:space="preserve">are </w:t>
      </w:r>
      <w:r w:rsidR="00D6070D">
        <w:rPr>
          <w:rFonts w:ascii="Calibri" w:hAnsi="Calibri"/>
        </w:rPr>
        <w:t>specified</w:t>
      </w:r>
      <w:r w:rsidR="00384822">
        <w:rPr>
          <w:rFonts w:ascii="Calibri" w:hAnsi="Calibri"/>
        </w:rPr>
        <w:t xml:space="preserve"> on the CF1R for </w:t>
      </w:r>
      <w:r w:rsidR="00726211">
        <w:rPr>
          <w:rFonts w:ascii="Calibri" w:hAnsi="Calibri"/>
        </w:rPr>
        <w:t>performance compliance.</w:t>
      </w:r>
    </w:p>
    <w:p w14:paraId="6B6F98DE" w14:textId="0A188B99" w:rsidR="00726211" w:rsidRPr="00F30816" w:rsidRDefault="00726211" w:rsidP="00F30816">
      <w:pPr>
        <w:pStyle w:val="ListParagraph"/>
        <w:numPr>
          <w:ilvl w:val="1"/>
          <w:numId w:val="36"/>
        </w:numPr>
        <w:rPr>
          <w:rFonts w:ascii="Calibri" w:hAnsi="Calibri"/>
          <w:i/>
        </w:rPr>
      </w:pPr>
      <w:r>
        <w:rPr>
          <w:rFonts w:ascii="Calibri" w:hAnsi="Calibri"/>
        </w:rPr>
        <w:t>0.62 watt</w:t>
      </w:r>
      <w:r w:rsidR="00154520">
        <w:rPr>
          <w:rFonts w:ascii="Calibri" w:hAnsi="Calibri"/>
        </w:rPr>
        <w:t>s</w:t>
      </w:r>
      <w:r>
        <w:rPr>
          <w:rFonts w:ascii="Calibri" w:hAnsi="Calibri"/>
        </w:rPr>
        <w:t>/cfm for small duct high velocity HP or AC systems</w:t>
      </w:r>
    </w:p>
    <w:p w14:paraId="7DB927F8" w14:textId="6D79F76A" w:rsidR="00726211" w:rsidRPr="00F30816" w:rsidRDefault="00726211" w:rsidP="00F30816">
      <w:pPr>
        <w:pStyle w:val="ListParagraph"/>
        <w:numPr>
          <w:ilvl w:val="1"/>
          <w:numId w:val="36"/>
        </w:numPr>
        <w:rPr>
          <w:rFonts w:ascii="Calibri" w:hAnsi="Calibri"/>
          <w:i/>
        </w:rPr>
      </w:pPr>
      <w:r>
        <w:rPr>
          <w:rFonts w:ascii="Calibri" w:hAnsi="Calibri"/>
        </w:rPr>
        <w:t>0.45 watt</w:t>
      </w:r>
      <w:r w:rsidR="00154520">
        <w:rPr>
          <w:rFonts w:ascii="Calibri" w:hAnsi="Calibri"/>
        </w:rPr>
        <w:t>s</w:t>
      </w:r>
      <w:r>
        <w:rPr>
          <w:rFonts w:ascii="Calibri" w:hAnsi="Calibri"/>
        </w:rPr>
        <w:t>/cfm for central gas furnace or packaged gas furnace systems</w:t>
      </w:r>
    </w:p>
    <w:p w14:paraId="4BAA8255" w14:textId="2580BAC4" w:rsidR="00D975FF" w:rsidRPr="004E6DD7" w:rsidRDefault="00726211" w:rsidP="00F30816">
      <w:pPr>
        <w:pStyle w:val="ListParagraph"/>
        <w:numPr>
          <w:ilvl w:val="1"/>
          <w:numId w:val="36"/>
        </w:numPr>
        <w:rPr>
          <w:rFonts w:ascii="Calibri" w:hAnsi="Calibri"/>
          <w:i/>
        </w:rPr>
      </w:pPr>
      <w:r>
        <w:rPr>
          <w:rFonts w:ascii="Calibri" w:hAnsi="Calibri"/>
        </w:rPr>
        <w:t>0.58 watt</w:t>
      </w:r>
      <w:r w:rsidR="00154520">
        <w:rPr>
          <w:rFonts w:ascii="Calibri" w:hAnsi="Calibri"/>
        </w:rPr>
        <w:t>s</w:t>
      </w:r>
      <w:r>
        <w:rPr>
          <w:rFonts w:ascii="Calibri" w:hAnsi="Calibri"/>
        </w:rPr>
        <w:t>/cfm for all other systems</w:t>
      </w:r>
    </w:p>
    <w:p w14:paraId="4BAA8256" w14:textId="5689A713"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r w:rsidR="00154520">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324DDBDF" w14:textId="3AB9F38E" w:rsidR="00B7347F" w:rsidRDefault="00B7347F" w:rsidP="00D975FF">
      <w:pPr>
        <w:rPr>
          <w:rFonts w:ascii="Calibri" w:hAnsi="Calibri"/>
          <w:b/>
        </w:rPr>
      </w:pPr>
      <w:r>
        <w:rPr>
          <w:rFonts w:ascii="Calibri" w:hAnsi="Calibri"/>
          <w:b/>
        </w:rPr>
        <w:t>Section D. Central Fan Ventilation Cooling System Fan Efficacy Measurement</w:t>
      </w:r>
    </w:p>
    <w:p w14:paraId="67DF2124" w14:textId="77777777" w:rsidR="007512C1" w:rsidRPr="00A2424F" w:rsidRDefault="007512C1" w:rsidP="007512C1">
      <w:pPr>
        <w:numPr>
          <w:ilvl w:val="0"/>
          <w:numId w:val="42"/>
        </w:numPr>
        <w:ind w:left="360" w:hanging="360"/>
        <w:contextualSpacing/>
        <w:rPr>
          <w:rFonts w:ascii="Calibri" w:hAnsi="Calibri"/>
        </w:rPr>
      </w:pPr>
      <w:r w:rsidRPr="00BF666A">
        <w:rPr>
          <w:rFonts w:ascii="Calibri" w:hAnsi="Calibri"/>
          <w:i/>
        </w:rPr>
        <w:t>Actual Tested Watts</w:t>
      </w:r>
      <w:r w:rsidRPr="00A2424F">
        <w:rPr>
          <w:rFonts w:ascii="Calibri" w:hAnsi="Calibri"/>
          <w:i/>
        </w:rPr>
        <w:t xml:space="preserve">: </w:t>
      </w:r>
      <w:r w:rsidRPr="00337A1A">
        <w:rPr>
          <w:rFonts w:ascii="Calibri" w:hAnsi="Calibri"/>
        </w:rPr>
        <w:t>Enter the number of watts tested using the device specified in Section B and tested at ventilation cooling airflow rate.</w:t>
      </w:r>
    </w:p>
    <w:p w14:paraId="7607547E" w14:textId="77777777" w:rsidR="007512C1" w:rsidRDefault="007512C1" w:rsidP="007512C1">
      <w:pPr>
        <w:numPr>
          <w:ilvl w:val="0"/>
          <w:numId w:val="42"/>
        </w:numPr>
        <w:ind w:left="360" w:hanging="360"/>
        <w:contextualSpacing/>
        <w:rPr>
          <w:rFonts w:ascii="Calibri" w:hAnsi="Calibri"/>
          <w:i/>
        </w:rPr>
      </w:pPr>
      <w:r w:rsidRPr="0070474F">
        <w:rPr>
          <w:rFonts w:ascii="Calibri" w:hAnsi="Calibri"/>
          <w:i/>
        </w:rPr>
        <w:t>Actual Tested Ventilation Airflow from</w:t>
      </w:r>
      <w:r w:rsidRPr="00A2424F">
        <w:rPr>
          <w:rFonts w:ascii="Calibri" w:hAnsi="Calibri"/>
          <w:i/>
        </w:rPr>
        <w:t xml:space="preserve"> </w:t>
      </w:r>
      <w:r>
        <w:rPr>
          <w:rFonts w:ascii="Calibri" w:hAnsi="Calibri"/>
          <w:i/>
        </w:rPr>
        <w:t xml:space="preserve">MCH-23: </w:t>
      </w:r>
      <w:r w:rsidRPr="00710CB9">
        <w:rPr>
          <w:rFonts w:ascii="Calibri" w:hAnsi="Calibri"/>
        </w:rPr>
        <w:t>This field is filled out automatically. It is referenced from the CF2R-MCH-23, which must be completed prior to this document.</w:t>
      </w:r>
    </w:p>
    <w:p w14:paraId="12414DA1" w14:textId="77777777" w:rsidR="007512C1" w:rsidRPr="00A2424F" w:rsidRDefault="007512C1" w:rsidP="007512C1">
      <w:pPr>
        <w:numPr>
          <w:ilvl w:val="0"/>
          <w:numId w:val="42"/>
        </w:numPr>
        <w:ind w:left="360" w:hanging="360"/>
        <w:contextualSpacing/>
        <w:rPr>
          <w:rFonts w:ascii="Calibri" w:hAnsi="Calibri"/>
          <w:i/>
        </w:rPr>
      </w:pPr>
      <w:r>
        <w:rPr>
          <w:rFonts w:ascii="Calibri" w:hAnsi="Calibri"/>
          <w:i/>
        </w:rPr>
        <w:t xml:space="preserve">Required Fan Efficacy: </w:t>
      </w:r>
      <w:r w:rsidRPr="00CB4055">
        <w:rPr>
          <w:rFonts w:ascii="Calibri" w:hAnsi="Calibri"/>
        </w:rPr>
        <w:t>This field is filled out automatically and referenced from MCH-01.</w:t>
      </w:r>
      <w:r w:rsidRPr="008623B6">
        <w:t xml:space="preserve"> </w:t>
      </w:r>
      <w:r w:rsidRPr="008623B6">
        <w:rPr>
          <w:rFonts w:ascii="Calibri" w:hAnsi="Calibri"/>
        </w:rPr>
        <w:t>Values below are used unless higher efficacy values are listed on the CF1R for performance compliance.</w:t>
      </w:r>
    </w:p>
    <w:p w14:paraId="6E4BC3AC" w14:textId="77777777" w:rsidR="007512C1" w:rsidRDefault="007512C1" w:rsidP="007512C1">
      <w:pPr>
        <w:numPr>
          <w:ilvl w:val="1"/>
          <w:numId w:val="42"/>
        </w:numPr>
        <w:contextualSpacing/>
        <w:rPr>
          <w:rFonts w:ascii="Calibri" w:hAnsi="Calibri"/>
          <w:i/>
        </w:rPr>
      </w:pPr>
      <w:r>
        <w:rPr>
          <w:rFonts w:ascii="Calibri" w:hAnsi="Calibri"/>
        </w:rPr>
        <w:lastRenderedPageBreak/>
        <w:t>0.62 watt/cfm for small duct high velocity HP or AC systems</w:t>
      </w:r>
      <w:r>
        <w:rPr>
          <w:rFonts w:ascii="Calibri" w:hAnsi="Calibri"/>
          <w:i/>
        </w:rPr>
        <w:t xml:space="preserve"> </w:t>
      </w:r>
    </w:p>
    <w:p w14:paraId="6B9E8170" w14:textId="77777777" w:rsidR="007512C1" w:rsidRDefault="007512C1" w:rsidP="007512C1">
      <w:pPr>
        <w:numPr>
          <w:ilvl w:val="1"/>
          <w:numId w:val="42"/>
        </w:numPr>
        <w:contextualSpacing/>
        <w:rPr>
          <w:rFonts w:ascii="Calibri" w:hAnsi="Calibri"/>
          <w:i/>
        </w:rPr>
      </w:pPr>
      <w:r>
        <w:rPr>
          <w:rFonts w:ascii="Calibri" w:hAnsi="Calibri"/>
        </w:rPr>
        <w:t>0.45 watt/cfm for central gas furnace or packaged gas furnace systems</w:t>
      </w:r>
      <w:r>
        <w:rPr>
          <w:rFonts w:ascii="Calibri" w:hAnsi="Calibri"/>
          <w:i/>
        </w:rPr>
        <w:t xml:space="preserve"> </w:t>
      </w:r>
    </w:p>
    <w:p w14:paraId="3AD88B84" w14:textId="77777777" w:rsidR="007512C1" w:rsidRPr="00A2424F" w:rsidRDefault="007512C1" w:rsidP="007512C1">
      <w:pPr>
        <w:numPr>
          <w:ilvl w:val="1"/>
          <w:numId w:val="42"/>
        </w:numPr>
        <w:contextualSpacing/>
        <w:rPr>
          <w:rFonts w:ascii="Calibri" w:hAnsi="Calibri"/>
          <w:i/>
        </w:rPr>
      </w:pPr>
      <w:r w:rsidRPr="00A2424F">
        <w:rPr>
          <w:rFonts w:ascii="Calibri" w:hAnsi="Calibri"/>
        </w:rPr>
        <w:t>0.58 watt/cfm for all other systems</w:t>
      </w:r>
    </w:p>
    <w:p w14:paraId="206D1B1A" w14:textId="77777777" w:rsidR="007512C1" w:rsidRDefault="007512C1" w:rsidP="007512C1">
      <w:pPr>
        <w:numPr>
          <w:ilvl w:val="0"/>
          <w:numId w:val="42"/>
        </w:numPr>
        <w:ind w:left="360" w:hanging="360"/>
        <w:contextualSpacing/>
        <w:rPr>
          <w:rFonts w:ascii="Calibri" w:hAnsi="Calibri"/>
        </w:rPr>
      </w:pPr>
      <w:r w:rsidRPr="009E0F9E">
        <w:rPr>
          <w:rFonts w:ascii="Calibri" w:hAnsi="Calibri"/>
          <w:i/>
        </w:rPr>
        <w:t xml:space="preserve">Actual Fan Efficacy: </w:t>
      </w:r>
      <w:r w:rsidRPr="00710CB9">
        <w:rPr>
          <w:rFonts w:ascii="Calibri" w:hAnsi="Calibri"/>
        </w:rPr>
        <w:t xml:space="preserve">This field is filled out automatically. </w:t>
      </w:r>
      <w:r>
        <w:rPr>
          <w:rFonts w:ascii="Calibri" w:hAnsi="Calibri"/>
        </w:rPr>
        <w:t>This</w:t>
      </w:r>
      <w:r w:rsidRPr="00710CB9">
        <w:rPr>
          <w:rFonts w:ascii="Calibri" w:hAnsi="Calibri"/>
        </w:rPr>
        <w:t xml:space="preserve"> is calculated by dividing the </w:t>
      </w:r>
      <w:r>
        <w:rPr>
          <w:rFonts w:ascii="Calibri" w:hAnsi="Calibri"/>
        </w:rPr>
        <w:t xml:space="preserve">measured watt draw by the measured </w:t>
      </w:r>
      <w:r w:rsidRPr="00710CB9">
        <w:rPr>
          <w:rFonts w:ascii="Calibri" w:hAnsi="Calibri"/>
        </w:rPr>
        <w:t>airflow.</w:t>
      </w:r>
    </w:p>
    <w:p w14:paraId="14B56740" w14:textId="77777777" w:rsidR="007512C1" w:rsidRPr="00A2424F" w:rsidRDefault="007512C1" w:rsidP="007512C1">
      <w:pPr>
        <w:numPr>
          <w:ilvl w:val="0"/>
          <w:numId w:val="42"/>
        </w:numPr>
        <w:ind w:left="360" w:hanging="360"/>
        <w:contextualSpacing/>
        <w:rPr>
          <w:rFonts w:ascii="Calibri" w:hAnsi="Calibri"/>
          <w:i/>
        </w:rPr>
      </w:pPr>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p>
    <w:p w14:paraId="08C2192E" w14:textId="77777777" w:rsidR="00B7347F" w:rsidRDefault="00B7347F" w:rsidP="00D975FF">
      <w:pPr>
        <w:rPr>
          <w:rFonts w:ascii="Calibri" w:hAnsi="Calibri"/>
          <w:b/>
        </w:rPr>
      </w:pPr>
    </w:p>
    <w:p w14:paraId="4BAA8259" w14:textId="05CA05D1" w:rsidR="00D975FF" w:rsidRPr="00C62500" w:rsidRDefault="00D975FF" w:rsidP="00D975FF">
      <w:pPr>
        <w:rPr>
          <w:rFonts w:ascii="Calibri" w:hAnsi="Calibri"/>
        </w:rPr>
      </w:pPr>
      <w:r w:rsidRPr="00714E84">
        <w:rPr>
          <w:rFonts w:ascii="Calibri" w:hAnsi="Calibri"/>
          <w:b/>
        </w:rPr>
        <w:t xml:space="preserve">Section </w:t>
      </w:r>
      <w:r w:rsidR="00B7347F">
        <w:rPr>
          <w:rFonts w:ascii="Calibri" w:hAnsi="Calibri"/>
          <w:b/>
        </w:rPr>
        <w:t>E</w:t>
      </w:r>
      <w:r w:rsidRPr="00714E84">
        <w:rPr>
          <w:rFonts w:ascii="Calibri" w:hAnsi="Calibri"/>
          <w:b/>
        </w:rPr>
        <w:t>.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0BAD157F" w:rsidR="00D975FF"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0A1E51E7" w14:textId="1B7BF9DC" w:rsidR="007512C1" w:rsidRDefault="007512C1"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6BE3355A" w14:textId="77777777" w:rsidR="00254F68" w:rsidRDefault="00254F68" w:rsidP="00254F68">
      <w:pPr>
        <w:numPr>
          <w:ilvl w:val="0"/>
          <w:numId w:val="37"/>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0682A7F3" w14:textId="77777777" w:rsidR="00254F68" w:rsidRPr="00586FBD" w:rsidRDefault="00254F68" w:rsidP="00254F68">
      <w:pPr>
        <w:numPr>
          <w:ilvl w:val="0"/>
          <w:numId w:val="37"/>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7E2D3320" w14:textId="77777777" w:rsidR="00254F68" w:rsidRPr="00C62500" w:rsidRDefault="00254F68" w:rsidP="00F30816">
      <w:pPr>
        <w:ind w:left="360"/>
        <w:rPr>
          <w:rFonts w:asciiTheme="minorHAnsi" w:hAnsiTheme="minorHAnsi"/>
        </w:rPr>
      </w:pPr>
    </w:p>
    <w:p w14:paraId="2C22AB80" w14:textId="560AB1EF" w:rsidR="00B7347F" w:rsidRDefault="00B7347F" w:rsidP="0009456E">
      <w:pPr>
        <w:rPr>
          <w:rFonts w:ascii="Calibri" w:hAnsi="Calibri"/>
        </w:rPr>
      </w:pPr>
    </w:p>
    <w:p w14:paraId="73590DD7" w14:textId="77777777" w:rsidR="007512C1" w:rsidRPr="00D83E48" w:rsidRDefault="007512C1" w:rsidP="0009456E">
      <w:pPr>
        <w:rPr>
          <w:rFonts w:ascii="Calibri" w:hAnsi="Calibri"/>
        </w:rPr>
        <w:sectPr w:rsidR="007512C1"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lastRenderedPageBreak/>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5B3B36BE"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w:t>
            </w:r>
            <w:r w:rsidR="00D03BB0">
              <w:rPr>
                <w:rFonts w:asciiTheme="minorHAnsi" w:hAnsiTheme="minorHAnsi"/>
                <w:sz w:val="18"/>
                <w:szCs w:val="18"/>
              </w:rPr>
              <w:t>3</w:t>
            </w:r>
            <w:r>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09B0015A"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w:t>
            </w:r>
            <w:r w:rsidR="00D03BB0">
              <w:rPr>
                <w:rFonts w:asciiTheme="minorHAnsi" w:hAnsiTheme="minorHAnsi"/>
                <w:sz w:val="18"/>
                <w:szCs w:val="18"/>
              </w:rPr>
              <w:t>3</w:t>
            </w:r>
            <w:r>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327C7A" w:rsidRPr="002C21B2" w14:paraId="5FE91ED4" w14:textId="77777777" w:rsidTr="00327C7A">
        <w:trPr>
          <w:cantSplit/>
          <w:trHeight w:val="144"/>
        </w:trPr>
        <w:tc>
          <w:tcPr>
            <w:tcW w:w="475" w:type="dxa"/>
            <w:tcBorders>
              <w:top w:val="single" w:sz="4" w:space="0" w:color="auto"/>
              <w:left w:val="single" w:sz="4" w:space="0" w:color="auto"/>
              <w:bottom w:val="single" w:sz="4" w:space="0" w:color="auto"/>
              <w:right w:val="single" w:sz="4" w:space="0" w:color="auto"/>
            </w:tcBorders>
            <w:vAlign w:val="center"/>
          </w:tcPr>
          <w:p w14:paraId="4DF90F1D" w14:textId="62394517" w:rsidR="00327C7A" w:rsidRPr="002C21B2" w:rsidRDefault="00327C7A" w:rsidP="00327C7A">
            <w:pPr>
              <w:jc w:val="center"/>
              <w:rPr>
                <w:rFonts w:asciiTheme="minorHAnsi" w:hAnsiTheme="minorHAnsi"/>
                <w:sz w:val="18"/>
                <w:szCs w:val="18"/>
              </w:rPr>
            </w:pPr>
            <w:r w:rsidRPr="003E3490">
              <w:rPr>
                <w:rFonts w:asciiTheme="minorHAnsi" w:hAnsiTheme="minorHAnsi"/>
                <w:sz w:val="18"/>
              </w:rPr>
              <w:t>03</w:t>
            </w:r>
          </w:p>
        </w:tc>
        <w:tc>
          <w:tcPr>
            <w:tcW w:w="4950" w:type="dxa"/>
            <w:tcBorders>
              <w:top w:val="single" w:sz="4" w:space="0" w:color="auto"/>
              <w:left w:val="single" w:sz="4" w:space="0" w:color="auto"/>
              <w:bottom w:val="single" w:sz="4" w:space="0" w:color="auto"/>
              <w:right w:val="single" w:sz="4" w:space="0" w:color="auto"/>
            </w:tcBorders>
            <w:vAlign w:val="center"/>
          </w:tcPr>
          <w:p w14:paraId="66C5AB24" w14:textId="338E0890" w:rsidR="00327C7A" w:rsidRPr="002C21B2" w:rsidRDefault="00327C7A" w:rsidP="00327C7A">
            <w:pPr>
              <w:rPr>
                <w:rFonts w:asciiTheme="minorHAnsi" w:hAnsiTheme="minorHAnsi"/>
                <w:sz w:val="18"/>
                <w:szCs w:val="18"/>
              </w:rPr>
            </w:pPr>
            <w:r w:rsidRPr="003E3490">
              <w:rPr>
                <w:rFonts w:asciiTheme="minorHAnsi" w:hAnsiTheme="minorHAnsi"/>
                <w:sz w:val="18"/>
              </w:rPr>
              <w:t>Indoor Unit Name</w:t>
            </w:r>
            <w:r w:rsidR="002212B2">
              <w:rPr>
                <w:rFonts w:asciiTheme="minorHAnsi" w:hAnsiTheme="minorHAnsi"/>
                <w:sz w:val="18"/>
              </w:rPr>
              <w:t xml:space="preserve"> </w:t>
            </w:r>
            <w:r w:rsidR="002212B2" w:rsidRPr="00AA1C65">
              <w:rPr>
                <w:rFonts w:asciiTheme="minorHAnsi" w:hAnsiTheme="minorHAnsi"/>
                <w:sz w:val="18"/>
                <w:szCs w:val="18"/>
              </w:rPr>
              <w:t>or Description of Area Served</w:t>
            </w:r>
          </w:p>
        </w:tc>
        <w:tc>
          <w:tcPr>
            <w:tcW w:w="5605" w:type="dxa"/>
            <w:tcBorders>
              <w:top w:val="single" w:sz="4" w:space="0" w:color="auto"/>
              <w:left w:val="single" w:sz="4" w:space="0" w:color="auto"/>
              <w:bottom w:val="single" w:sz="4" w:space="0" w:color="auto"/>
              <w:right w:val="single" w:sz="4" w:space="0" w:color="auto"/>
            </w:tcBorders>
            <w:vAlign w:val="center"/>
          </w:tcPr>
          <w:p w14:paraId="48437B97" w14:textId="3EC286BB" w:rsidR="00327C7A" w:rsidRPr="002C21B2" w:rsidRDefault="00327C7A" w:rsidP="00327C7A">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CF3R-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327C7A" w:rsidRPr="002C21B2" w14:paraId="4BAA8276" w14:textId="77777777" w:rsidTr="00F761B7">
        <w:trPr>
          <w:cantSplit/>
          <w:trHeight w:val="144"/>
        </w:trPr>
        <w:tc>
          <w:tcPr>
            <w:tcW w:w="475" w:type="dxa"/>
            <w:vAlign w:val="center"/>
          </w:tcPr>
          <w:p w14:paraId="4BAA8273" w14:textId="40308381"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4</w:t>
            </w:r>
          </w:p>
        </w:tc>
        <w:tc>
          <w:tcPr>
            <w:tcW w:w="4950" w:type="dxa"/>
            <w:vAlign w:val="center"/>
          </w:tcPr>
          <w:p w14:paraId="4BAA8274" w14:textId="77DE12B8" w:rsidR="00327C7A" w:rsidRPr="002C21B2" w:rsidRDefault="00327C7A" w:rsidP="00327C7A">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2031D357" w:rsidR="00327C7A" w:rsidRPr="002C21B2" w:rsidRDefault="00327C7A" w:rsidP="00327C7A">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CF3R-MCH23&gt;&gt;</w:t>
            </w:r>
            <w:r w:rsidRPr="002C21B2">
              <w:rPr>
                <w:rFonts w:asciiTheme="minorHAnsi" w:hAnsiTheme="minorHAnsi"/>
                <w:sz w:val="18"/>
                <w:szCs w:val="18"/>
              </w:rPr>
              <w:t xml:space="preserve"> </w:t>
            </w:r>
          </w:p>
        </w:tc>
      </w:tr>
      <w:tr w:rsidR="00327C7A" w:rsidRPr="002C21B2" w14:paraId="4BAA827A" w14:textId="77777777" w:rsidTr="00F761B7">
        <w:trPr>
          <w:cantSplit/>
          <w:trHeight w:val="144"/>
        </w:trPr>
        <w:tc>
          <w:tcPr>
            <w:tcW w:w="475" w:type="dxa"/>
            <w:vAlign w:val="center"/>
          </w:tcPr>
          <w:p w14:paraId="4BAA8277" w14:textId="32858487"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5</w:t>
            </w:r>
          </w:p>
        </w:tc>
        <w:tc>
          <w:tcPr>
            <w:tcW w:w="4950" w:type="dxa"/>
          </w:tcPr>
          <w:p w14:paraId="4BAA8278" w14:textId="1D8111E2" w:rsidR="00327C7A" w:rsidRPr="002C21B2" w:rsidRDefault="00327C7A" w:rsidP="00327C7A">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4739F34D" w:rsidR="00327C7A" w:rsidRPr="002C21B2" w:rsidRDefault="00327C7A" w:rsidP="00327C7A">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327C7A" w:rsidRPr="002C21B2" w14:paraId="4BAA827E" w14:textId="77777777" w:rsidTr="00F761B7">
        <w:trPr>
          <w:cantSplit/>
          <w:trHeight w:val="144"/>
        </w:trPr>
        <w:tc>
          <w:tcPr>
            <w:tcW w:w="475" w:type="dxa"/>
            <w:vAlign w:val="center"/>
          </w:tcPr>
          <w:p w14:paraId="4BAA827B" w14:textId="1537BD06"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6</w:t>
            </w:r>
          </w:p>
        </w:tc>
        <w:tc>
          <w:tcPr>
            <w:tcW w:w="4950" w:type="dxa"/>
            <w:vAlign w:val="center"/>
          </w:tcPr>
          <w:p w14:paraId="4BAA827C" w14:textId="7B97DA4C" w:rsidR="00327C7A" w:rsidRPr="002C21B2" w:rsidRDefault="00327C7A" w:rsidP="00327C7A">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165B3FD0" w:rsidR="00327C7A" w:rsidRDefault="00327C7A" w:rsidP="00327C7A">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327C7A" w:rsidRPr="002C21B2" w14:paraId="4BAA8282" w14:textId="77777777" w:rsidTr="00F761B7">
        <w:trPr>
          <w:cantSplit/>
          <w:trHeight w:val="144"/>
        </w:trPr>
        <w:tc>
          <w:tcPr>
            <w:tcW w:w="475" w:type="dxa"/>
            <w:vAlign w:val="center"/>
          </w:tcPr>
          <w:p w14:paraId="4BAA827F" w14:textId="45ABBD9E"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7</w:t>
            </w:r>
          </w:p>
        </w:tc>
        <w:tc>
          <w:tcPr>
            <w:tcW w:w="4950" w:type="dxa"/>
            <w:vAlign w:val="center"/>
          </w:tcPr>
          <w:p w14:paraId="4BAA8280" w14:textId="0B9E9597" w:rsidR="00327C7A" w:rsidRPr="002C21B2" w:rsidRDefault="00327C7A" w:rsidP="00327C7A">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689632EF" w:rsidR="00327C7A" w:rsidRDefault="00327C7A" w:rsidP="00327C7A">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327C7A" w:rsidRPr="002C21B2" w14:paraId="4BAA8286" w14:textId="77777777" w:rsidTr="00F761B7">
        <w:trPr>
          <w:cantSplit/>
          <w:trHeight w:val="144"/>
        </w:trPr>
        <w:tc>
          <w:tcPr>
            <w:tcW w:w="475" w:type="dxa"/>
            <w:vAlign w:val="center"/>
          </w:tcPr>
          <w:p w14:paraId="4BAA8283" w14:textId="652CE12D"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8</w:t>
            </w:r>
          </w:p>
        </w:tc>
        <w:tc>
          <w:tcPr>
            <w:tcW w:w="4950" w:type="dxa"/>
            <w:vAlign w:val="center"/>
          </w:tcPr>
          <w:p w14:paraId="4BAA8284" w14:textId="5DDD7E9F"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05C759D6" w:rsidR="00327C7A" w:rsidRDefault="00327C7A" w:rsidP="00327C7A">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CF3R-MCH-23</w:t>
            </w:r>
            <w:r w:rsidRPr="002C21B2">
              <w:rPr>
                <w:rFonts w:asciiTheme="minorHAnsi" w:hAnsiTheme="minorHAnsi"/>
                <w:sz w:val="18"/>
                <w:szCs w:val="18"/>
              </w:rPr>
              <w:t>&gt;&gt;</w:t>
            </w:r>
          </w:p>
        </w:tc>
      </w:tr>
      <w:tr w:rsidR="00327C7A" w:rsidRPr="002C21B2" w14:paraId="4BAA828A" w14:textId="77777777" w:rsidTr="00F761B7">
        <w:trPr>
          <w:cantSplit/>
          <w:trHeight w:val="144"/>
        </w:trPr>
        <w:tc>
          <w:tcPr>
            <w:tcW w:w="475" w:type="dxa"/>
            <w:vAlign w:val="center"/>
          </w:tcPr>
          <w:p w14:paraId="4BAA8287" w14:textId="4BCE1C17" w:rsidR="00327C7A" w:rsidRPr="002C21B2" w:rsidRDefault="00327C7A" w:rsidP="00327C7A">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9</w:t>
            </w:r>
          </w:p>
        </w:tc>
        <w:tc>
          <w:tcPr>
            <w:tcW w:w="4950" w:type="dxa"/>
            <w:vAlign w:val="center"/>
          </w:tcPr>
          <w:p w14:paraId="4BAA8288" w14:textId="154F7F84"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3D1884C8" w:rsidR="00327C7A" w:rsidRDefault="00327C7A" w:rsidP="00327C7A">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327C7A" w:rsidRPr="002C21B2" w14:paraId="4BAA828E" w14:textId="77777777" w:rsidTr="00F761B7">
        <w:trPr>
          <w:cantSplit/>
          <w:trHeight w:val="144"/>
        </w:trPr>
        <w:tc>
          <w:tcPr>
            <w:tcW w:w="475" w:type="dxa"/>
            <w:vAlign w:val="center"/>
          </w:tcPr>
          <w:p w14:paraId="4BAA828B" w14:textId="70AAD21B" w:rsidR="00327C7A" w:rsidRPr="002C21B2" w:rsidRDefault="00327C7A" w:rsidP="00327C7A">
            <w:pPr>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4BAA828C" w14:textId="25DBB80E"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644B53C3"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327C7A" w:rsidRPr="002C21B2" w14:paraId="4BAA8292" w14:textId="77777777" w:rsidTr="00F761B7">
        <w:trPr>
          <w:cantSplit/>
          <w:trHeight w:val="144"/>
        </w:trPr>
        <w:tc>
          <w:tcPr>
            <w:tcW w:w="475" w:type="dxa"/>
            <w:vAlign w:val="center"/>
          </w:tcPr>
          <w:p w14:paraId="4BAA828F" w14:textId="38D946B8" w:rsidR="00327C7A" w:rsidRPr="002C21B2" w:rsidDel="006E5AE2" w:rsidRDefault="00327C7A" w:rsidP="00327C7A">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1</w:t>
            </w:r>
          </w:p>
        </w:tc>
        <w:tc>
          <w:tcPr>
            <w:tcW w:w="4950" w:type="dxa"/>
            <w:vAlign w:val="center"/>
          </w:tcPr>
          <w:p w14:paraId="4BAA8290" w14:textId="7930C766"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027AC362"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327C7A" w:rsidRPr="002C21B2" w14:paraId="296A6556" w14:textId="77777777" w:rsidTr="00F761B7">
        <w:trPr>
          <w:cantSplit/>
          <w:trHeight w:val="144"/>
        </w:trPr>
        <w:tc>
          <w:tcPr>
            <w:tcW w:w="475" w:type="dxa"/>
            <w:vAlign w:val="center"/>
          </w:tcPr>
          <w:p w14:paraId="7AF0E410" w14:textId="3AA64578" w:rsidR="00327C7A" w:rsidRPr="002C21B2" w:rsidRDefault="00327C7A" w:rsidP="00327C7A">
            <w:pPr>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66A2B68" w14:textId="269F5864" w:rsidR="00327C7A" w:rsidRPr="002C21B2" w:rsidRDefault="00327C7A" w:rsidP="00327C7A">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20FF658" w14:textId="17C3CF49" w:rsidR="00327C7A" w:rsidRPr="002C21B2" w:rsidRDefault="00327C7A" w:rsidP="00327C7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256C6F" w:rsidRPr="00D83E48" w14:paraId="4BAA82A2" w14:textId="77777777" w:rsidTr="00926D9A">
        <w:trPr>
          <w:cantSplit/>
          <w:trHeight w:val="144"/>
        </w:trPr>
        <w:tc>
          <w:tcPr>
            <w:tcW w:w="212" w:type="pct"/>
            <w:vAlign w:val="center"/>
          </w:tcPr>
          <w:p w14:paraId="4BAA829E" w14:textId="77777777" w:rsidR="00256C6F" w:rsidRPr="00B904BC" w:rsidRDefault="00256C6F" w:rsidP="00256C6F">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256C6F" w:rsidRPr="00B904BC" w:rsidRDefault="00256C6F" w:rsidP="00256C6F">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512B70D9" w14:textId="77777777" w:rsidR="00256C6F" w:rsidRDefault="00256C6F" w:rsidP="00256C6F">
            <w:pPr>
              <w:pStyle w:val="ListParagraph"/>
              <w:keepNext/>
              <w:ind w:left="0"/>
              <w:rPr>
                <w:rFonts w:ascii="Calibri" w:hAnsi="Calibri"/>
                <w:sz w:val="18"/>
                <w:szCs w:val="18"/>
              </w:rPr>
            </w:pPr>
            <w:r w:rsidRPr="00E3551F">
              <w:rPr>
                <w:rFonts w:asciiTheme="minorHAnsi" w:hAnsiTheme="minorHAnsi"/>
                <w:sz w:val="18"/>
                <w:szCs w:val="18"/>
              </w:rPr>
              <w:t>&lt;&lt;calculated field:</w:t>
            </w:r>
            <w:r w:rsidRPr="00E3551F">
              <w:rPr>
                <w:rFonts w:ascii="Calibri" w:hAnsi="Calibri"/>
                <w:sz w:val="18"/>
                <w:szCs w:val="18"/>
              </w:rPr>
              <w:t xml:space="preserve"> </w:t>
            </w:r>
          </w:p>
          <w:p w14:paraId="0A9509CE" w14:textId="77777777" w:rsidR="00256C6F" w:rsidRDefault="00256C6F" w:rsidP="00256C6F">
            <w:pPr>
              <w:pStyle w:val="ListParagraph"/>
              <w:keepNext/>
              <w:ind w:left="0"/>
              <w:rPr>
                <w:rFonts w:ascii="Calibri" w:hAnsi="Calibri"/>
                <w:sz w:val="18"/>
                <w:szCs w:val="18"/>
              </w:rPr>
            </w:pPr>
            <w:r>
              <w:rPr>
                <w:rFonts w:ascii="Calibri" w:hAnsi="Calibri"/>
                <w:sz w:val="18"/>
                <w:szCs w:val="18"/>
              </w:rPr>
              <w:t>If MCH-23 variant = MCH-23a, then display version MCH-22a;</w:t>
            </w:r>
          </w:p>
          <w:p w14:paraId="12A5D691" w14:textId="77777777" w:rsidR="00256C6F" w:rsidRDefault="00256C6F" w:rsidP="00256C6F">
            <w:pPr>
              <w:pStyle w:val="ListParagraph"/>
              <w:keepNext/>
              <w:ind w:left="0"/>
              <w:rPr>
                <w:rFonts w:ascii="Calibri" w:hAnsi="Calibri"/>
                <w:sz w:val="18"/>
                <w:szCs w:val="18"/>
              </w:rPr>
            </w:pPr>
            <w:r>
              <w:rPr>
                <w:rFonts w:ascii="Calibri" w:hAnsi="Calibri"/>
                <w:sz w:val="18"/>
                <w:szCs w:val="18"/>
              </w:rPr>
              <w:t>If MCH-23 variant = MCH-23b, then display version MCH-22b;</w:t>
            </w:r>
          </w:p>
          <w:p w14:paraId="7F252B06" w14:textId="77777777" w:rsidR="00256C6F" w:rsidRDefault="00256C6F" w:rsidP="00256C6F">
            <w:pPr>
              <w:pStyle w:val="ListParagraph"/>
              <w:keepNext/>
              <w:ind w:left="0"/>
              <w:rPr>
                <w:rFonts w:ascii="Calibri" w:hAnsi="Calibri"/>
                <w:sz w:val="18"/>
                <w:szCs w:val="18"/>
              </w:rPr>
            </w:pPr>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p>
          <w:p w14:paraId="4FF087C7" w14:textId="77777777" w:rsidR="00256C6F" w:rsidRDefault="00256C6F" w:rsidP="00256C6F">
            <w:pPr>
              <w:pStyle w:val="ListParagraph"/>
              <w:keepNext/>
              <w:ind w:left="0"/>
              <w:rPr>
                <w:rFonts w:ascii="Calibri" w:hAnsi="Calibri"/>
                <w:sz w:val="18"/>
                <w:szCs w:val="18"/>
              </w:rPr>
            </w:pPr>
            <w:r>
              <w:rPr>
                <w:rFonts w:ascii="Calibri" w:hAnsi="Calibri"/>
                <w:sz w:val="18"/>
                <w:szCs w:val="18"/>
              </w:rPr>
              <w:t>If MCH-23 variant = MCH-23f, then display version MCH-22d;</w:t>
            </w:r>
          </w:p>
          <w:p w14:paraId="5995CE35" w14:textId="77777777" w:rsidR="00256C6F" w:rsidRDefault="00256C6F" w:rsidP="00256C6F">
            <w:pPr>
              <w:pStyle w:val="ListParagraph"/>
              <w:keepNext/>
              <w:ind w:left="0"/>
              <w:rPr>
                <w:rFonts w:ascii="Calibri" w:hAnsi="Calibri"/>
                <w:sz w:val="18"/>
                <w:szCs w:val="18"/>
              </w:rPr>
            </w:pPr>
          </w:p>
          <w:p w14:paraId="6314BD30" w14:textId="77777777" w:rsidR="00256C6F" w:rsidRDefault="00256C6F" w:rsidP="00256C6F">
            <w:pPr>
              <w:pStyle w:val="ListParagraph"/>
              <w:keepNext/>
              <w:ind w:left="0"/>
              <w:rPr>
                <w:rFonts w:ascii="Calibri" w:hAnsi="Calibri"/>
                <w:sz w:val="18"/>
                <w:szCs w:val="18"/>
              </w:rPr>
            </w:pPr>
            <w:r>
              <w:rPr>
                <w:rFonts w:ascii="Calibri" w:hAnsi="Calibri"/>
                <w:sz w:val="18"/>
                <w:szCs w:val="18"/>
              </w:rPr>
              <w:t>If MCH-23 variant = MCH-23c and A07 = ZonallyControlled and A06 = SingleSpeed, then display MCH-22b; Else display version MCH-22a;</w:t>
            </w:r>
          </w:p>
          <w:p w14:paraId="2DAAD6E5" w14:textId="77777777" w:rsidR="00256C6F" w:rsidRDefault="00256C6F" w:rsidP="00256C6F">
            <w:pPr>
              <w:pStyle w:val="ListParagraph"/>
              <w:keepNext/>
              <w:ind w:left="0"/>
              <w:rPr>
                <w:rFonts w:ascii="Calibri" w:hAnsi="Calibri"/>
                <w:sz w:val="18"/>
                <w:szCs w:val="18"/>
              </w:rPr>
            </w:pPr>
          </w:p>
          <w:p w14:paraId="0E02DDB8" w14:textId="4DF3E0F6" w:rsidR="00256C6F" w:rsidRDefault="00256C6F" w:rsidP="00256C6F">
            <w:pPr>
              <w:pStyle w:val="ListParagraph"/>
              <w:keepNext/>
              <w:ind w:left="0"/>
              <w:rPr>
                <w:rFonts w:ascii="Calibri" w:hAnsi="Calibri"/>
                <w:sz w:val="18"/>
                <w:szCs w:val="18"/>
              </w:rPr>
            </w:pPr>
            <w:r>
              <w:rPr>
                <w:rFonts w:ascii="Calibri" w:hAnsi="Calibri"/>
                <w:sz w:val="18"/>
                <w:szCs w:val="18"/>
              </w:rPr>
              <w:t>If MCH-23 variant = MCH-23d and A1</w:t>
            </w:r>
            <w:r w:rsidR="00327C7A">
              <w:rPr>
                <w:rFonts w:ascii="Calibri" w:hAnsi="Calibri"/>
                <w:sz w:val="18"/>
                <w:szCs w:val="18"/>
              </w:rPr>
              <w:t>2</w:t>
            </w:r>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p>
          <w:p w14:paraId="4BAA82A1" w14:textId="7B4FC708" w:rsidR="00256C6F" w:rsidRPr="00B904BC" w:rsidRDefault="00256C6F" w:rsidP="00256C6F">
            <w:pPr>
              <w:keepNext/>
              <w:rPr>
                <w:rFonts w:asciiTheme="minorHAnsi" w:hAnsiTheme="minorHAnsi"/>
                <w:sz w:val="18"/>
                <w:szCs w:val="18"/>
              </w:rPr>
            </w:pPr>
            <w:r w:rsidRPr="00E3551F">
              <w:rPr>
                <w:rFonts w:ascii="Calibri" w:hAnsi="Calibri"/>
                <w:sz w:val="18"/>
                <w:szCs w:val="18"/>
              </w:rPr>
              <w:t>&gt;&gt;</w:t>
            </w:r>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EA1EC9" w:rsidRPr="00890BB7" w14:paraId="4BAA82A7" w14:textId="77777777" w:rsidTr="00926D9A">
        <w:trPr>
          <w:trHeight w:val="144"/>
        </w:trPr>
        <w:tc>
          <w:tcPr>
            <w:tcW w:w="5000" w:type="pct"/>
          </w:tcPr>
          <w:p w14:paraId="4BAA82A6" w14:textId="0DEF26CB" w:rsidR="00C80440" w:rsidRPr="00890BB7" w:rsidRDefault="00F50784" w:rsidP="00D10CB1">
            <w:pPr>
              <w:rPr>
                <w:rFonts w:asciiTheme="minorHAnsi" w:hAnsiTheme="minorHAnsi"/>
                <w:b/>
                <w:szCs w:val="18"/>
              </w:rPr>
            </w:pPr>
            <w:r>
              <w:rPr>
                <w:rFonts w:asciiTheme="minorHAnsi" w:hAnsiTheme="minorHAnsi"/>
                <w:b/>
                <w:szCs w:val="18"/>
              </w:rPr>
              <w:t>MCH-22c</w:t>
            </w:r>
            <w:r w:rsidR="00EA1EC9" w:rsidRPr="00890BB7">
              <w:rPr>
                <w:rFonts w:asciiTheme="minorHAnsi" w:hAnsiTheme="minorHAnsi"/>
                <w:b/>
                <w:szCs w:val="18"/>
              </w:rPr>
              <w:t xml:space="preserve"> Forced Air System Fan </w:t>
            </w:r>
            <w:r w:rsidR="00D10CB1" w:rsidRPr="00890BB7">
              <w:rPr>
                <w:rFonts w:asciiTheme="minorHAnsi" w:hAnsiTheme="minorHAnsi"/>
                <w:b/>
                <w:szCs w:val="18"/>
              </w:rPr>
              <w:t xml:space="preserve">Efficacy </w:t>
            </w:r>
            <w:r w:rsidR="00EA1EC9" w:rsidRPr="00890BB7">
              <w:rPr>
                <w:rFonts w:asciiTheme="minorHAnsi" w:hAnsiTheme="minorHAnsi"/>
                <w:b/>
                <w:szCs w:val="18"/>
              </w:rPr>
              <w:t xml:space="preserve">Measurement – </w:t>
            </w:r>
            <w:r w:rsidR="000A5F2D" w:rsidRPr="00890BB7">
              <w:rPr>
                <w:rFonts w:asciiTheme="minorHAnsi" w:hAnsiTheme="minorHAnsi"/>
                <w:b/>
                <w:szCs w:val="18"/>
              </w:rPr>
              <w:t xml:space="preserve">Newly Installed Non-Zoned or Zoned Multi-Speed Compressor </w:t>
            </w:r>
            <w:r w:rsidR="000A5F2D">
              <w:rPr>
                <w:rFonts w:asciiTheme="minorHAnsi" w:hAnsiTheme="minorHAnsi"/>
                <w:b/>
                <w:szCs w:val="18"/>
              </w:rPr>
              <w:t>Systems with Central Fan Ventilation Cooling</w:t>
            </w:r>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EA1EC9" w:rsidRPr="00D83E48" w14:paraId="4BAA82AB" w14:textId="77777777" w:rsidTr="00952AA6">
        <w:trPr>
          <w:gridAfter w:val="1"/>
          <w:wAfter w:w="5" w:type="pct"/>
          <w:trHeight w:val="144"/>
        </w:trPr>
        <w:tc>
          <w:tcPr>
            <w:tcW w:w="4990" w:type="pct"/>
            <w:gridSpan w:val="3"/>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952AA6">
        <w:tblPrEx>
          <w:tblCellMar>
            <w:top w:w="0" w:type="dxa"/>
            <w:left w:w="108" w:type="dxa"/>
            <w:bottom w:w="0" w:type="dxa"/>
            <w:right w:w="108" w:type="dxa"/>
          </w:tblCellMar>
        </w:tblPrEx>
        <w:trPr>
          <w:cantSplit/>
          <w:trHeight w:val="144"/>
        </w:trPr>
        <w:tc>
          <w:tcPr>
            <w:tcW w:w="212" w:type="pct"/>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952AA6">
        <w:tblPrEx>
          <w:tblCellMar>
            <w:top w:w="0" w:type="dxa"/>
            <w:left w:w="108" w:type="dxa"/>
            <w:bottom w:w="0" w:type="dxa"/>
            <w:right w:w="108" w:type="dxa"/>
          </w:tblCellMar>
        </w:tblPrEx>
        <w:trPr>
          <w:cantSplit/>
          <w:trHeight w:val="144"/>
        </w:trPr>
        <w:tc>
          <w:tcPr>
            <w:tcW w:w="212" w:type="pct"/>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BAA82B2" w14:textId="3E9385CA"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w:t>
            </w:r>
            <w:r w:rsidR="009F127F">
              <w:rPr>
                <w:rFonts w:asciiTheme="minorHAnsi" w:hAnsiTheme="minorHAnsi"/>
                <w:sz w:val="18"/>
                <w:szCs w:val="18"/>
              </w:rPr>
              <w:t>3</w:t>
            </w:r>
            <w:r w:rsidR="004B3F70">
              <w:rPr>
                <w:rFonts w:asciiTheme="minorHAnsi" w:hAnsiTheme="minorHAnsi"/>
                <w:sz w:val="18"/>
                <w:szCs w:val="18"/>
              </w:rPr>
              <w:t>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952AA6">
        <w:tblPrEx>
          <w:tblCellMar>
            <w:top w:w="0" w:type="dxa"/>
            <w:left w:w="108" w:type="dxa"/>
            <w:bottom w:w="0" w:type="dxa"/>
            <w:right w:w="108" w:type="dxa"/>
          </w:tblCellMar>
        </w:tblPrEx>
        <w:trPr>
          <w:cantSplit/>
          <w:trHeight w:val="144"/>
        </w:trPr>
        <w:tc>
          <w:tcPr>
            <w:tcW w:w="212" w:type="pct"/>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4BAA82B5" w14:textId="3C0F5FA7"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Required Fan Efficacy (</w:t>
            </w:r>
            <w:r w:rsidR="00F43310">
              <w:rPr>
                <w:rFonts w:asciiTheme="minorHAnsi" w:hAnsiTheme="minorHAnsi"/>
                <w:sz w:val="18"/>
                <w:szCs w:val="18"/>
              </w:rPr>
              <w:t>w</w:t>
            </w:r>
            <w:r w:rsidR="00F43310" w:rsidRPr="00926D9A">
              <w:rPr>
                <w:rFonts w:asciiTheme="minorHAnsi" w:hAnsiTheme="minorHAnsi"/>
                <w:sz w:val="18"/>
                <w:szCs w:val="18"/>
              </w:rPr>
              <w:t>atts</w:t>
            </w:r>
            <w:r w:rsidRPr="00926D9A">
              <w:rPr>
                <w:rFonts w:asciiTheme="minorHAnsi" w:hAnsiTheme="minorHAnsi"/>
                <w:sz w:val="18"/>
                <w:szCs w:val="18"/>
              </w:rPr>
              <w:t>/cfm)</w:t>
            </w:r>
          </w:p>
        </w:tc>
        <w:tc>
          <w:tcPr>
            <w:tcW w:w="2538"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256E5570" w:rsidR="00D60EEA" w:rsidRDefault="00D60EEA" w:rsidP="00E13CCD">
            <w:pPr>
              <w:keepNext/>
              <w:rPr>
                <w:rFonts w:asciiTheme="minorHAnsi" w:hAnsiTheme="minorHAnsi"/>
                <w:sz w:val="18"/>
                <w:szCs w:val="18"/>
              </w:rPr>
            </w:pPr>
            <w:r>
              <w:rPr>
                <w:rFonts w:asciiTheme="minorHAnsi" w:hAnsiTheme="minorHAnsi"/>
                <w:sz w:val="18"/>
                <w:szCs w:val="18"/>
              </w:rPr>
              <w:t>if parent is MCH-01a,</w:t>
            </w:r>
            <w:r w:rsidR="00470B9A">
              <w:rPr>
                <w:rFonts w:asciiTheme="minorHAnsi" w:hAnsiTheme="minorHAnsi"/>
                <w:sz w:val="18"/>
                <w:szCs w:val="18"/>
              </w:rPr>
              <w:t xml:space="preserve"> then reference value from MCH-01a Section C </w:t>
            </w:r>
            <w:r w:rsidR="00470B9A" w:rsidRPr="00470B9A">
              <w:rPr>
                <w:rFonts w:asciiTheme="minorHAnsi" w:hAnsiTheme="minorHAnsi"/>
                <w:sz w:val="18"/>
                <w:szCs w:val="18"/>
              </w:rPr>
              <w:t xml:space="preserve">Row </w:t>
            </w:r>
            <w:del w:id="7" w:author="Markstrum, Alexis@Energy" w:date="2019-10-10T14:23:00Z">
              <w:r w:rsidR="00470B9A" w:rsidRPr="00EB198C" w:rsidDel="002761AE">
                <w:rPr>
                  <w:rFonts w:asciiTheme="minorHAnsi" w:hAnsiTheme="minorHAnsi"/>
                  <w:i/>
                  <w:sz w:val="18"/>
                  <w:szCs w:val="18"/>
                </w:rPr>
                <w:delText xml:space="preserve">C09 </w:delText>
              </w:r>
            </w:del>
            <w:ins w:id="8" w:author="Markstrum, Alexis@Energy" w:date="2019-10-10T14:23:00Z">
              <w:r w:rsidR="002761AE" w:rsidRPr="00EB198C">
                <w:rPr>
                  <w:rFonts w:asciiTheme="minorHAnsi" w:hAnsiTheme="minorHAnsi"/>
                  <w:i/>
                  <w:sz w:val="18"/>
                  <w:szCs w:val="18"/>
                </w:rPr>
                <w:t>C</w:t>
              </w:r>
              <w:r w:rsidR="002761AE">
                <w:rPr>
                  <w:rFonts w:asciiTheme="minorHAnsi" w:hAnsiTheme="minorHAnsi"/>
                  <w:i/>
                  <w:sz w:val="18"/>
                  <w:szCs w:val="18"/>
                </w:rPr>
                <w:t>12</w:t>
              </w:r>
              <w:r w:rsidR="002761AE" w:rsidRPr="00EB198C">
                <w:rPr>
                  <w:rFonts w:asciiTheme="minorHAnsi" w:hAnsiTheme="minorHAnsi"/>
                  <w:i/>
                  <w:sz w:val="18"/>
                  <w:szCs w:val="18"/>
                </w:rPr>
                <w:t xml:space="preserve"> </w:t>
              </w:r>
            </w:ins>
            <w:r w:rsidR="00470B9A" w:rsidRPr="00EB198C">
              <w:rPr>
                <w:rFonts w:asciiTheme="minorHAnsi" w:hAnsiTheme="minorHAnsi"/>
                <w:i/>
                <w:sz w:val="18"/>
                <w:szCs w:val="18"/>
              </w:rPr>
              <w:t>– MaximumCoolingWperCFM</w:t>
            </w:r>
            <w:r>
              <w:rPr>
                <w:rFonts w:asciiTheme="minorHAnsi" w:hAnsiTheme="minorHAnsi"/>
                <w:sz w:val="18"/>
                <w:szCs w:val="18"/>
              </w:rPr>
              <w:t>;</w:t>
            </w:r>
          </w:p>
          <w:p w14:paraId="5411D291" w14:textId="77777777" w:rsidR="002E64C4" w:rsidRDefault="002E64C4" w:rsidP="00E13CCD">
            <w:pPr>
              <w:keepNext/>
              <w:rPr>
                <w:rFonts w:asciiTheme="minorHAnsi" w:hAnsiTheme="minorHAnsi"/>
                <w:sz w:val="18"/>
                <w:szCs w:val="18"/>
              </w:rPr>
            </w:pPr>
          </w:p>
          <w:p w14:paraId="059CB59B" w14:textId="56F2F952" w:rsidR="00A15563" w:rsidRPr="00470B9A" w:rsidRDefault="00A15563" w:rsidP="00E13CCD">
            <w:pPr>
              <w:keepNext/>
              <w:rPr>
                <w:rFonts w:asciiTheme="minorHAnsi" w:hAnsiTheme="minorHAnsi"/>
                <w:sz w:val="18"/>
                <w:szCs w:val="18"/>
              </w:rPr>
            </w:pPr>
            <w:r>
              <w:rPr>
                <w:rFonts w:asciiTheme="minorHAnsi" w:hAnsiTheme="minorHAnsi"/>
                <w:sz w:val="18"/>
                <w:szCs w:val="18"/>
              </w:rPr>
              <w:t>else if parent is MCH-01d, then reference value from MCH-01d Section C</w:t>
            </w:r>
            <w:r w:rsidR="00EB198C">
              <w:rPr>
                <w:rFonts w:asciiTheme="minorHAnsi" w:hAnsiTheme="minorHAnsi"/>
                <w:sz w:val="18"/>
                <w:szCs w:val="18"/>
              </w:rPr>
              <w:t xml:space="preserve"> </w:t>
            </w:r>
            <w:r w:rsidR="00EB198C" w:rsidRPr="00EB198C">
              <w:rPr>
                <w:rFonts w:asciiTheme="minorHAnsi" w:hAnsiTheme="minorHAnsi"/>
                <w:i/>
                <w:sz w:val="18"/>
                <w:szCs w:val="18"/>
              </w:rPr>
              <w:t xml:space="preserve">Row </w:t>
            </w:r>
            <w:del w:id="9" w:author="Markstrum, Alexis@Energy" w:date="2019-10-10T14:23:00Z">
              <w:r w:rsidR="00EB198C" w:rsidRPr="00EB198C" w:rsidDel="002761AE">
                <w:rPr>
                  <w:rFonts w:asciiTheme="minorHAnsi" w:hAnsiTheme="minorHAnsi"/>
                  <w:i/>
                  <w:sz w:val="18"/>
                  <w:szCs w:val="18"/>
                </w:rPr>
                <w:delText xml:space="preserve">C09 </w:delText>
              </w:r>
            </w:del>
            <w:ins w:id="10" w:author="Markstrum, Alexis@Energy" w:date="2019-10-10T14:23:00Z">
              <w:r w:rsidR="002761AE" w:rsidRPr="00EB198C">
                <w:rPr>
                  <w:rFonts w:asciiTheme="minorHAnsi" w:hAnsiTheme="minorHAnsi"/>
                  <w:i/>
                  <w:sz w:val="18"/>
                  <w:szCs w:val="18"/>
                </w:rPr>
                <w:t>C</w:t>
              </w:r>
              <w:r w:rsidR="002761AE">
                <w:rPr>
                  <w:rFonts w:asciiTheme="minorHAnsi" w:hAnsiTheme="minorHAnsi"/>
                  <w:i/>
                  <w:sz w:val="18"/>
                  <w:szCs w:val="18"/>
                </w:rPr>
                <w:t>12</w:t>
              </w:r>
              <w:r w:rsidR="002761AE" w:rsidRPr="00EB198C">
                <w:rPr>
                  <w:rFonts w:asciiTheme="minorHAnsi" w:hAnsiTheme="minorHAnsi"/>
                  <w:i/>
                  <w:sz w:val="18"/>
                  <w:szCs w:val="18"/>
                </w:rPr>
                <w:t xml:space="preserve"> </w:t>
              </w:r>
            </w:ins>
            <w:r w:rsidR="00EB198C" w:rsidRPr="00EB198C">
              <w:rPr>
                <w:rFonts w:asciiTheme="minorHAnsi" w:hAnsiTheme="minorHAnsi"/>
                <w:i/>
                <w:sz w:val="18"/>
                <w:szCs w:val="18"/>
              </w:rPr>
              <w:t>– MaximumCoolingWperCFM</w:t>
            </w:r>
            <w:r w:rsidR="00470B9A">
              <w:rPr>
                <w:rFonts w:asciiTheme="minorHAnsi" w:hAnsiTheme="minorHAnsi"/>
                <w:sz w:val="18"/>
                <w:szCs w:val="18"/>
              </w:rPr>
              <w:t>;</w:t>
            </w:r>
          </w:p>
          <w:p w14:paraId="7E996648" w14:textId="77777777" w:rsidR="002E64C4" w:rsidRDefault="002E64C4" w:rsidP="00A15563">
            <w:pPr>
              <w:keepNext/>
              <w:rPr>
                <w:rFonts w:asciiTheme="minorHAnsi" w:hAnsiTheme="minorHAnsi"/>
                <w:sz w:val="18"/>
                <w:szCs w:val="18"/>
              </w:rPr>
            </w:pPr>
          </w:p>
          <w:p w14:paraId="0593A81E" w14:textId="77777777" w:rsidR="001D4ACF" w:rsidRDefault="00414AD8" w:rsidP="001D4ACF">
            <w:pPr>
              <w:keepNext/>
              <w:rPr>
                <w:rFonts w:asciiTheme="minorHAnsi" w:hAnsiTheme="minorHAnsi"/>
                <w:sz w:val="18"/>
                <w:szCs w:val="18"/>
              </w:rPr>
            </w:pPr>
            <w:r>
              <w:rPr>
                <w:rFonts w:asciiTheme="minorHAnsi" w:hAnsiTheme="minorHAnsi"/>
                <w:sz w:val="18"/>
                <w:szCs w:val="18"/>
              </w:rPr>
              <w:t xml:space="preserve">else </w:t>
            </w:r>
            <w:r w:rsidR="00A15563">
              <w:rPr>
                <w:rFonts w:asciiTheme="minorHAnsi" w:hAnsiTheme="minorHAnsi"/>
                <w:sz w:val="18"/>
                <w:szCs w:val="18"/>
              </w:rPr>
              <w:t>if parent is MCH-01b</w:t>
            </w:r>
            <w:r w:rsidR="002E64C4">
              <w:rPr>
                <w:rFonts w:asciiTheme="minorHAnsi" w:hAnsiTheme="minorHAnsi"/>
                <w:sz w:val="18"/>
                <w:szCs w:val="18"/>
              </w:rPr>
              <w:t xml:space="preserve"> </w:t>
            </w:r>
            <w:r w:rsidR="00EB198C">
              <w:rPr>
                <w:rFonts w:asciiTheme="minorHAnsi" w:hAnsiTheme="minorHAnsi"/>
                <w:sz w:val="18"/>
                <w:szCs w:val="18"/>
              </w:rPr>
              <w:t xml:space="preserve">then </w:t>
            </w:r>
            <w:r w:rsidR="001A2A49">
              <w:rPr>
                <w:rFonts w:asciiTheme="minorHAnsi" w:hAnsiTheme="minorHAnsi"/>
                <w:sz w:val="18"/>
                <w:szCs w:val="18"/>
              </w:rPr>
              <w:t>calculate</w:t>
            </w:r>
            <w:r w:rsidR="002E64C4">
              <w:rPr>
                <w:rFonts w:asciiTheme="minorHAnsi" w:hAnsiTheme="minorHAnsi"/>
                <w:sz w:val="18"/>
                <w:szCs w:val="18"/>
              </w:rPr>
              <w:t>:</w:t>
            </w:r>
            <w:r w:rsidR="001A2A49">
              <w:rPr>
                <w:rFonts w:asciiTheme="minorHAnsi" w:hAnsiTheme="minorHAnsi"/>
                <w:sz w:val="18"/>
                <w:szCs w:val="18"/>
              </w:rPr>
              <w:t xml:space="preserve"> </w:t>
            </w:r>
          </w:p>
          <w:p w14:paraId="72C407A0" w14:textId="39D79B98" w:rsidR="001D4ACF" w:rsidRDefault="001D4ACF" w:rsidP="001D4ACF">
            <w:pPr>
              <w:keepNext/>
              <w:rPr>
                <w:rFonts w:asciiTheme="minorHAnsi" w:hAnsiTheme="minorHAnsi"/>
                <w:sz w:val="18"/>
                <w:szCs w:val="18"/>
              </w:rPr>
            </w:pPr>
            <w:r>
              <w:rPr>
                <w:rFonts w:asciiTheme="minorHAnsi" w:hAnsiTheme="minorHAnsi"/>
                <w:sz w:val="18"/>
                <w:szCs w:val="18"/>
              </w:rPr>
              <w:t xml:space="preserve">if MCH-01b Section C </w:t>
            </w:r>
            <w:r w:rsidRPr="00F30816">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08660F2" w14:textId="77777777" w:rsidR="001D4ACF" w:rsidRDefault="001D4ACF" w:rsidP="001D4ACF">
            <w:pPr>
              <w:keepNext/>
              <w:rPr>
                <w:rFonts w:asciiTheme="minorHAnsi" w:hAnsiTheme="minorHAnsi"/>
                <w:sz w:val="18"/>
                <w:szCs w:val="18"/>
              </w:rPr>
            </w:pPr>
          </w:p>
          <w:p w14:paraId="2CF6D9F5" w14:textId="496A4390" w:rsidR="00A15563" w:rsidRDefault="001D4ACF" w:rsidP="00A15563">
            <w:pPr>
              <w:keepNext/>
              <w:rPr>
                <w:rFonts w:asciiTheme="minorHAnsi" w:hAnsiTheme="minorHAnsi"/>
                <w:sz w:val="18"/>
                <w:szCs w:val="18"/>
              </w:rPr>
            </w:pPr>
            <w:r>
              <w:rPr>
                <w:rFonts w:asciiTheme="minorHAnsi" w:hAnsiTheme="minorHAnsi"/>
                <w:sz w:val="18"/>
                <w:szCs w:val="18"/>
              </w:rPr>
              <w:t xml:space="preserve">else </w:t>
            </w:r>
            <w:r w:rsidR="001A2A49">
              <w:rPr>
                <w:rFonts w:asciiTheme="minorHAnsi" w:hAnsiTheme="minorHAnsi"/>
                <w:sz w:val="18"/>
                <w:szCs w:val="18"/>
              </w:rPr>
              <w:t xml:space="preserve">if </w:t>
            </w:r>
            <w:r w:rsidR="00EB198C">
              <w:rPr>
                <w:rFonts w:asciiTheme="minorHAnsi" w:hAnsiTheme="minorHAnsi"/>
                <w:sz w:val="18"/>
                <w:szCs w:val="18"/>
              </w:rPr>
              <w:t>MCH-01</w:t>
            </w:r>
            <w:r w:rsidR="00470B9A">
              <w:rPr>
                <w:rFonts w:asciiTheme="minorHAnsi" w:hAnsiTheme="minorHAnsi"/>
                <w:sz w:val="18"/>
                <w:szCs w:val="18"/>
              </w:rPr>
              <w:t>b</w:t>
            </w:r>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r w:rsidR="001A2A49">
              <w:rPr>
                <w:rFonts w:asciiTheme="minorHAnsi" w:hAnsiTheme="minorHAnsi"/>
                <w:i/>
                <w:sz w:val="18"/>
                <w:szCs w:val="18"/>
              </w:rPr>
              <w:t>2</w:t>
            </w:r>
            <w:r w:rsidR="00EB198C" w:rsidRPr="00EB198C">
              <w:rPr>
                <w:rFonts w:asciiTheme="minorHAnsi" w:hAnsiTheme="minorHAnsi"/>
                <w:i/>
                <w:sz w:val="18"/>
                <w:szCs w:val="18"/>
              </w:rPr>
              <w:t xml:space="preserve"> – </w:t>
            </w:r>
            <w:r w:rsidR="002E64C4">
              <w:rPr>
                <w:rFonts w:asciiTheme="minorHAnsi" w:hAnsiTheme="minorHAnsi"/>
                <w:i/>
                <w:sz w:val="18"/>
                <w:szCs w:val="18"/>
              </w:rPr>
              <w:t>ResidentialHeatingSystemType = Central</w:t>
            </w:r>
            <w:r w:rsidR="00B43C70">
              <w:rPr>
                <w:rFonts w:asciiTheme="minorHAnsi" w:hAnsiTheme="minorHAnsi"/>
                <w:i/>
                <w:sz w:val="18"/>
                <w:szCs w:val="18"/>
              </w:rPr>
              <w:t xml:space="preserve"> </w:t>
            </w:r>
            <w:r w:rsidR="002E64C4">
              <w:rPr>
                <w:rFonts w:asciiTheme="minorHAnsi" w:hAnsiTheme="minorHAnsi"/>
                <w:i/>
                <w:sz w:val="18"/>
                <w:szCs w:val="18"/>
              </w:rPr>
              <w:t>Gas</w:t>
            </w:r>
            <w:r w:rsidR="00B43C70">
              <w:rPr>
                <w:rFonts w:asciiTheme="minorHAnsi" w:hAnsiTheme="minorHAnsi"/>
                <w:i/>
                <w:sz w:val="18"/>
                <w:szCs w:val="18"/>
              </w:rPr>
              <w:t xml:space="preserve"> </w:t>
            </w:r>
            <w:r w:rsidR="002E64C4">
              <w:rPr>
                <w:rFonts w:asciiTheme="minorHAnsi" w:hAnsiTheme="minorHAnsi"/>
                <w:i/>
                <w:sz w:val="18"/>
                <w:szCs w:val="18"/>
              </w:rPr>
              <w:t>Furnace</w:t>
            </w:r>
            <w:r w:rsidR="00B43C70">
              <w:rPr>
                <w:rFonts w:asciiTheme="minorHAnsi" w:hAnsiTheme="minorHAnsi"/>
                <w:i/>
                <w:sz w:val="18"/>
                <w:szCs w:val="18"/>
              </w:rPr>
              <w:t xml:space="preserve"> or Package Gas Furnace </w:t>
            </w:r>
            <w:r w:rsidR="002E64C4">
              <w:rPr>
                <w:rFonts w:asciiTheme="minorHAnsi" w:hAnsiTheme="minorHAnsi"/>
                <w:i/>
                <w:sz w:val="18"/>
                <w:szCs w:val="18"/>
              </w:rPr>
              <w:t>then use value 0.45</w:t>
            </w:r>
            <w:r w:rsidR="00B43C70">
              <w:rPr>
                <w:rFonts w:asciiTheme="minorHAnsi" w:hAnsiTheme="minorHAnsi"/>
                <w:i/>
                <w:sz w:val="18"/>
                <w:szCs w:val="18"/>
              </w:rPr>
              <w:t>, else use value 0.58</w:t>
            </w:r>
            <w:r w:rsidR="002E64C4" w:rsidRPr="002E64C4">
              <w:rPr>
                <w:rFonts w:asciiTheme="minorHAnsi" w:hAnsiTheme="minorHAnsi"/>
                <w:sz w:val="18"/>
                <w:szCs w:val="18"/>
              </w:rPr>
              <w:t>;</w:t>
            </w:r>
          </w:p>
          <w:p w14:paraId="3AAE2E51" w14:textId="77777777" w:rsidR="002E64C4" w:rsidRDefault="002E64C4" w:rsidP="00A15563">
            <w:pPr>
              <w:keepNext/>
              <w:rPr>
                <w:rFonts w:asciiTheme="minorHAnsi" w:hAnsiTheme="minorHAnsi"/>
                <w:sz w:val="18"/>
                <w:szCs w:val="18"/>
              </w:rPr>
            </w:pPr>
          </w:p>
          <w:p w14:paraId="5C81245B" w14:textId="77777777" w:rsidR="001D4ACF" w:rsidRDefault="00E22559" w:rsidP="001D4ACF">
            <w:pPr>
              <w:keepNext/>
              <w:rPr>
                <w:rFonts w:asciiTheme="minorHAnsi" w:hAnsiTheme="minorHAnsi"/>
                <w:sz w:val="18"/>
                <w:szCs w:val="18"/>
              </w:rPr>
            </w:pPr>
            <w:r>
              <w:rPr>
                <w:rFonts w:asciiTheme="minorHAnsi" w:hAnsiTheme="minorHAnsi"/>
                <w:sz w:val="18"/>
                <w:szCs w:val="18"/>
              </w:rPr>
              <w:t xml:space="preserve">if parent is MCH-01c then calculate: </w:t>
            </w:r>
          </w:p>
          <w:p w14:paraId="2097E06F" w14:textId="4BDF12F6" w:rsidR="001D4ACF" w:rsidRDefault="00CF38D2" w:rsidP="001D4ACF">
            <w:pPr>
              <w:keepNext/>
              <w:rPr>
                <w:rFonts w:asciiTheme="minorHAnsi" w:hAnsiTheme="minorHAnsi"/>
                <w:sz w:val="18"/>
                <w:szCs w:val="18"/>
              </w:rPr>
            </w:pPr>
            <w:r>
              <w:rPr>
                <w:rFonts w:asciiTheme="minorHAnsi" w:hAnsiTheme="minorHAnsi"/>
                <w:sz w:val="18"/>
                <w:szCs w:val="18"/>
              </w:rPr>
              <w:t>if MCH-01c</w:t>
            </w:r>
            <w:r w:rsidR="001D4ACF">
              <w:rPr>
                <w:rFonts w:asciiTheme="minorHAnsi" w:hAnsiTheme="minorHAnsi"/>
                <w:sz w:val="18"/>
                <w:szCs w:val="18"/>
              </w:rPr>
              <w:t xml:space="preserve"> Section </w:t>
            </w:r>
            <w:r>
              <w:rPr>
                <w:rFonts w:asciiTheme="minorHAnsi" w:hAnsiTheme="minorHAnsi"/>
                <w:sz w:val="18"/>
                <w:szCs w:val="18"/>
              </w:rPr>
              <w:t>B</w:t>
            </w:r>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r>
              <w:rPr>
                <w:rFonts w:asciiTheme="minorHAnsi" w:hAnsiTheme="minorHAnsi"/>
                <w:i/>
                <w:sz w:val="18"/>
                <w:szCs w:val="18"/>
              </w:rPr>
              <w:t>B</w:t>
            </w:r>
            <w:r w:rsidR="001D4ACF" w:rsidRPr="00CB4055">
              <w:rPr>
                <w:rFonts w:asciiTheme="minorHAnsi" w:hAnsiTheme="minorHAnsi"/>
                <w:i/>
                <w:sz w:val="18"/>
                <w:szCs w:val="18"/>
              </w:rPr>
              <w:t>0</w:t>
            </w:r>
            <w:r>
              <w:rPr>
                <w:rFonts w:asciiTheme="minorHAnsi" w:hAnsiTheme="minorHAnsi"/>
                <w:i/>
                <w:sz w:val="18"/>
                <w:szCs w:val="18"/>
              </w:rPr>
              <w:t>5</w:t>
            </w:r>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p>
          <w:p w14:paraId="7D89D02C" w14:textId="77777777" w:rsidR="001D4ACF" w:rsidRDefault="001D4ACF" w:rsidP="001D4ACF">
            <w:pPr>
              <w:keepNext/>
              <w:rPr>
                <w:rFonts w:asciiTheme="minorHAnsi" w:hAnsiTheme="minorHAnsi"/>
                <w:sz w:val="18"/>
                <w:szCs w:val="18"/>
              </w:rPr>
            </w:pPr>
          </w:p>
          <w:p w14:paraId="4BAA82B9" w14:textId="4ECDE50B" w:rsidR="00EA1EC9" w:rsidRPr="00926D9A" w:rsidRDefault="001D4ACF" w:rsidP="005637A5">
            <w:pPr>
              <w:keepNext/>
              <w:rPr>
                <w:rFonts w:asciiTheme="minorHAnsi" w:hAnsiTheme="minorHAnsi"/>
                <w:sz w:val="18"/>
                <w:szCs w:val="18"/>
              </w:rPr>
            </w:pPr>
            <w:r>
              <w:rPr>
                <w:rFonts w:asciiTheme="minorHAnsi" w:hAnsiTheme="minorHAnsi"/>
                <w:sz w:val="18"/>
                <w:szCs w:val="18"/>
              </w:rPr>
              <w:t>else if MCH-01</w:t>
            </w:r>
            <w:r w:rsidR="00CF38D2">
              <w:rPr>
                <w:rFonts w:asciiTheme="minorHAnsi" w:hAnsiTheme="minorHAnsi"/>
                <w:sz w:val="18"/>
                <w:szCs w:val="18"/>
              </w:rPr>
              <w:t>c</w:t>
            </w:r>
            <w:r>
              <w:rPr>
                <w:rFonts w:asciiTheme="minorHAnsi" w:hAnsiTheme="minorHAnsi"/>
                <w:sz w:val="18"/>
                <w:szCs w:val="18"/>
              </w:rPr>
              <w:t xml:space="preserve"> Section </w:t>
            </w:r>
            <w:r w:rsidR="00CF38D2">
              <w:rPr>
                <w:rFonts w:asciiTheme="minorHAnsi" w:hAnsiTheme="minorHAnsi"/>
                <w:sz w:val="18"/>
                <w:szCs w:val="18"/>
              </w:rPr>
              <w:t>B</w:t>
            </w:r>
            <w:r>
              <w:rPr>
                <w:rFonts w:asciiTheme="minorHAnsi" w:hAnsiTheme="minorHAnsi"/>
                <w:sz w:val="18"/>
                <w:szCs w:val="18"/>
              </w:rPr>
              <w:t xml:space="preserve"> </w:t>
            </w:r>
            <w:r w:rsidRPr="00EB198C">
              <w:rPr>
                <w:rFonts w:asciiTheme="minorHAnsi" w:hAnsiTheme="minorHAnsi"/>
                <w:i/>
                <w:sz w:val="18"/>
                <w:szCs w:val="18"/>
              </w:rPr>
              <w:t xml:space="preserve">Row </w:t>
            </w:r>
            <w:r w:rsidR="00CF38D2">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004A69B1">
              <w:rPr>
                <w:rFonts w:asciiTheme="minorHAnsi" w:hAnsiTheme="minorHAnsi"/>
                <w:i/>
                <w:sz w:val="18"/>
                <w:szCs w:val="18"/>
              </w:rPr>
              <w:t>&gt;&gt;</w:t>
            </w:r>
          </w:p>
        </w:tc>
      </w:tr>
      <w:tr w:rsidR="00952AA6" w:rsidRPr="00D83E48" w14:paraId="4BAA82BE" w14:textId="77777777" w:rsidTr="00952AA6">
        <w:tblPrEx>
          <w:tblCellMar>
            <w:top w:w="0" w:type="dxa"/>
            <w:left w:w="108" w:type="dxa"/>
            <w:bottom w:w="0" w:type="dxa"/>
            <w:right w:w="108" w:type="dxa"/>
          </w:tblCellMar>
        </w:tblPrEx>
        <w:trPr>
          <w:cantSplit/>
          <w:trHeight w:val="144"/>
        </w:trPr>
        <w:tc>
          <w:tcPr>
            <w:tcW w:w="212" w:type="pct"/>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4BAA82BC" w14:textId="4BD8BFF8"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Actual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4BAA82BD" w14:textId="7EBEF0CF"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r w:rsidR="008225C4" w:rsidRPr="00646058">
              <w:rPr>
                <w:rFonts w:asciiTheme="minorHAnsi" w:hAnsiTheme="minorHAnsi"/>
                <w:i/>
                <w:sz w:val="18"/>
                <w:szCs w:val="18"/>
              </w:rPr>
              <w:t>Table C - Actual Tested Watts</w:t>
            </w:r>
            <w:r w:rsidR="008225C4">
              <w:rPr>
                <w:rFonts w:asciiTheme="minorHAnsi" w:hAnsiTheme="minorHAnsi"/>
                <w:sz w:val="18"/>
                <w:szCs w:val="18"/>
              </w:rPr>
              <w:t xml:space="preserve"> </w:t>
            </w:r>
            <w:r w:rsidR="009142F6">
              <w:rPr>
                <w:rFonts w:asciiTheme="minorHAnsi" w:hAnsiTheme="minorHAnsi"/>
                <w:sz w:val="18"/>
                <w:szCs w:val="18"/>
              </w:rPr>
              <w:t xml:space="preserve">divided by </w:t>
            </w:r>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&gt;&gt;</w:t>
            </w:r>
          </w:p>
        </w:tc>
      </w:tr>
      <w:tr w:rsidR="00952AA6" w:rsidRPr="00D83E48" w14:paraId="4BAA82C2" w14:textId="77777777" w:rsidTr="00952AA6">
        <w:tblPrEx>
          <w:tblCellMar>
            <w:top w:w="0" w:type="dxa"/>
            <w:left w:w="108" w:type="dxa"/>
            <w:bottom w:w="0" w:type="dxa"/>
            <w:right w:w="108" w:type="dxa"/>
          </w:tblCellMar>
        </w:tblPrEx>
        <w:trPr>
          <w:cantSplit/>
          <w:trHeight w:val="144"/>
        </w:trPr>
        <w:tc>
          <w:tcPr>
            <w:tcW w:w="212" w:type="pct"/>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52954438" w14:textId="518635B9" w:rsidR="002A5F73" w:rsidRDefault="00952AA6" w:rsidP="000508D0">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8225C4" w:rsidRPr="00F01A03">
              <w:rPr>
                <w:rFonts w:asciiTheme="minorHAnsi" w:hAnsiTheme="minorHAnsi"/>
                <w:i/>
                <w:sz w:val="18"/>
                <w:szCs w:val="18"/>
              </w:rPr>
              <w:t xml:space="preserve">Table C - </w:t>
            </w:r>
            <w:r w:rsidR="000508D0">
              <w:rPr>
                <w:rFonts w:asciiTheme="minorHAnsi" w:hAnsiTheme="minorHAnsi"/>
                <w:i/>
                <w:sz w:val="18"/>
                <w:szCs w:val="18"/>
              </w:rPr>
              <w:t>Required</w:t>
            </w:r>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w:t>
            </w:r>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r w:rsidR="000508D0">
              <w:rPr>
                <w:rFonts w:asciiTheme="minorHAnsi" w:hAnsiTheme="minorHAnsi"/>
                <w:i/>
                <w:sz w:val="18"/>
                <w:szCs w:val="18"/>
              </w:rPr>
              <w:t>Actual</w:t>
            </w:r>
            <w:r w:rsidR="008225C4" w:rsidRPr="00646058">
              <w:rPr>
                <w:rFonts w:asciiTheme="minorHAnsi" w:hAnsiTheme="minorHAnsi"/>
                <w:i/>
                <w:sz w:val="18"/>
                <w:szCs w:val="18"/>
              </w:rPr>
              <w:t xml:space="preserve"> Fan Efficacy (Watts/cfm)</w:t>
            </w:r>
            <w:r w:rsidRPr="00926D9A">
              <w:rPr>
                <w:rFonts w:asciiTheme="minorHAnsi" w:hAnsiTheme="minorHAnsi"/>
                <w:sz w:val="18"/>
                <w:szCs w:val="18"/>
              </w:rPr>
              <w:t>, the display text: system fan efficacy complies</w:t>
            </w:r>
            <w:r w:rsidR="002A5F73">
              <w:rPr>
                <w:rFonts w:asciiTheme="minorHAnsi" w:hAnsiTheme="minorHAnsi"/>
                <w:sz w:val="18"/>
                <w:szCs w:val="18"/>
              </w:rPr>
              <w:t>;</w:t>
            </w:r>
            <w:r w:rsidRPr="00926D9A">
              <w:rPr>
                <w:rFonts w:asciiTheme="minorHAnsi" w:hAnsiTheme="minorHAnsi"/>
                <w:sz w:val="18"/>
                <w:szCs w:val="18"/>
              </w:rPr>
              <w:t xml:space="preserve"> </w:t>
            </w:r>
          </w:p>
          <w:p w14:paraId="4BAA82C1" w14:textId="02B0C57F" w:rsidR="00952AA6" w:rsidRPr="00926D9A" w:rsidRDefault="00952AA6" w:rsidP="000508D0">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BAA82C3" w14:textId="46051D0C" w:rsidR="00EA1EC9" w:rsidRDefault="00EA1EC9">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8F415A" w:rsidRPr="00D83E48" w14:paraId="610AD9E0" w14:textId="77777777" w:rsidTr="00B7347F">
        <w:trPr>
          <w:gridAfter w:val="1"/>
          <w:wAfter w:w="5" w:type="pct"/>
          <w:trHeight w:val="144"/>
        </w:trPr>
        <w:tc>
          <w:tcPr>
            <w:tcW w:w="4990" w:type="pct"/>
            <w:gridSpan w:val="3"/>
          </w:tcPr>
          <w:p w14:paraId="4C9D2253" w14:textId="77777777" w:rsidR="008F415A" w:rsidRPr="00890BB7" w:rsidRDefault="008F415A" w:rsidP="008F415A">
            <w:pPr>
              <w:keepNext/>
              <w:rPr>
                <w:rFonts w:asciiTheme="minorHAnsi" w:hAnsiTheme="minorHAnsi"/>
                <w:b/>
                <w:szCs w:val="18"/>
              </w:rPr>
            </w:pPr>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p>
          <w:p w14:paraId="2B150919" w14:textId="752D0215" w:rsidR="008F415A" w:rsidRPr="00AC34DA" w:rsidRDefault="008F415A">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r w:rsidR="00FC1C38">
              <w:rPr>
                <w:rFonts w:asciiTheme="minorHAnsi" w:hAnsiTheme="minorHAnsi"/>
                <w:sz w:val="18"/>
                <w:szCs w:val="18"/>
              </w:rPr>
              <w:t>.</w:t>
            </w:r>
          </w:p>
        </w:tc>
      </w:tr>
      <w:tr w:rsidR="008F415A" w:rsidRPr="00D83E48" w14:paraId="2712E264" w14:textId="77777777" w:rsidTr="00B7347F">
        <w:tblPrEx>
          <w:tblCellMar>
            <w:top w:w="0" w:type="dxa"/>
            <w:left w:w="108" w:type="dxa"/>
            <w:bottom w:w="0" w:type="dxa"/>
            <w:right w:w="108" w:type="dxa"/>
          </w:tblCellMar>
        </w:tblPrEx>
        <w:trPr>
          <w:cantSplit/>
          <w:trHeight w:val="144"/>
        </w:trPr>
        <w:tc>
          <w:tcPr>
            <w:tcW w:w="212" w:type="pct"/>
            <w:vAlign w:val="center"/>
          </w:tcPr>
          <w:p w14:paraId="78553F63"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796DB112"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002F0657"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8F415A" w:rsidRPr="00D83E48" w14:paraId="3C69820C" w14:textId="77777777" w:rsidTr="00B7347F">
        <w:tblPrEx>
          <w:tblCellMar>
            <w:top w:w="0" w:type="dxa"/>
            <w:left w:w="108" w:type="dxa"/>
            <w:bottom w:w="0" w:type="dxa"/>
            <w:right w:w="108" w:type="dxa"/>
          </w:tblCellMar>
        </w:tblPrEx>
        <w:trPr>
          <w:cantSplit/>
          <w:trHeight w:val="144"/>
        </w:trPr>
        <w:tc>
          <w:tcPr>
            <w:tcW w:w="212" w:type="pct"/>
            <w:vAlign w:val="center"/>
          </w:tcPr>
          <w:p w14:paraId="1A83E54E"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100B46E" w14:textId="7DED37F4"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 xml:space="preserve">Actual Tested </w:t>
            </w:r>
            <w:r w:rsidR="00D958D1">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38" w:type="pct"/>
            <w:gridSpan w:val="2"/>
            <w:vAlign w:val="center"/>
          </w:tcPr>
          <w:p w14:paraId="2316CAA9" w14:textId="6B84AA27" w:rsidR="008F415A" w:rsidRPr="00926D9A" w:rsidRDefault="008F415A" w:rsidP="00911ABF">
            <w:pPr>
              <w:keepNext/>
              <w:rPr>
                <w:rFonts w:asciiTheme="minorHAnsi" w:hAnsiTheme="minorHAnsi"/>
                <w:sz w:val="18"/>
                <w:szCs w:val="18"/>
              </w:rPr>
            </w:pPr>
            <w:r w:rsidRPr="00926D9A">
              <w:rPr>
                <w:rFonts w:asciiTheme="minorHAnsi" w:hAnsiTheme="minorHAnsi"/>
                <w:sz w:val="18"/>
                <w:szCs w:val="18"/>
              </w:rPr>
              <w:t>&lt;&lt;</w:t>
            </w:r>
            <w:r w:rsidR="00891141">
              <w:rPr>
                <w:rFonts w:asciiTheme="minorHAnsi" w:hAnsiTheme="minorHAnsi"/>
                <w:sz w:val="18"/>
                <w:szCs w:val="18"/>
              </w:rPr>
              <w:t>Referenced from CF2R-MCH-23e E02, ‘Actual System Ventilation Airflow Rate Measurement (cfm)’&gt;&gt;</w:t>
            </w:r>
          </w:p>
        </w:tc>
      </w:tr>
      <w:tr w:rsidR="008F415A" w:rsidRPr="00D83E48" w14:paraId="726AA9EC" w14:textId="77777777" w:rsidTr="00B7347F">
        <w:tblPrEx>
          <w:tblCellMar>
            <w:top w:w="0" w:type="dxa"/>
            <w:left w:w="108" w:type="dxa"/>
            <w:bottom w:w="0" w:type="dxa"/>
            <w:right w:w="108" w:type="dxa"/>
          </w:tblCellMar>
        </w:tblPrEx>
        <w:trPr>
          <w:cantSplit/>
          <w:trHeight w:val="144"/>
        </w:trPr>
        <w:tc>
          <w:tcPr>
            <w:tcW w:w="212" w:type="pct"/>
            <w:vAlign w:val="center"/>
          </w:tcPr>
          <w:p w14:paraId="36AED93B"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6CD08239" w14:textId="5B807F18" w:rsidR="008F415A" w:rsidRPr="00926D9A" w:rsidRDefault="008F415A" w:rsidP="00F43310">
            <w:pPr>
              <w:keepNext/>
              <w:rPr>
                <w:rFonts w:asciiTheme="minorHAnsi" w:hAnsiTheme="minorHAnsi"/>
                <w:sz w:val="18"/>
                <w:szCs w:val="18"/>
              </w:rPr>
            </w:pPr>
            <w:r w:rsidRPr="00926D9A">
              <w:rPr>
                <w:rFonts w:asciiTheme="minorHAnsi" w:hAnsiTheme="minorHAnsi"/>
                <w:sz w:val="18"/>
                <w:szCs w:val="18"/>
              </w:rPr>
              <w:t>Required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1620C417" w14:textId="77777777" w:rsidR="008F415A" w:rsidRDefault="008F415A" w:rsidP="00B7347F">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63B07B9A" w14:textId="7F1239BF" w:rsidR="00D958D1" w:rsidRDefault="008F415A" w:rsidP="009B6121">
            <w:pPr>
              <w:keepNext/>
              <w:rPr>
                <w:rFonts w:asciiTheme="minorHAnsi" w:hAnsiTheme="minorHAnsi"/>
                <w:sz w:val="18"/>
                <w:szCs w:val="18"/>
              </w:rPr>
            </w:pPr>
            <w:r>
              <w:rPr>
                <w:rFonts w:asciiTheme="minorHAnsi" w:hAnsiTheme="minorHAnsi"/>
                <w:sz w:val="18"/>
                <w:szCs w:val="18"/>
              </w:rPr>
              <w:t>if parent is MCH-01a, then reference value from MCH-01a</w:t>
            </w:r>
            <w:r w:rsidR="00EF2810">
              <w:rPr>
                <w:rFonts w:asciiTheme="minorHAnsi" w:hAnsiTheme="minorHAnsi"/>
                <w:sz w:val="18"/>
                <w:szCs w:val="18"/>
              </w:rPr>
              <w:t xml:space="preserve"> C1</w:t>
            </w:r>
            <w:ins w:id="11" w:author="Markstrum, Alexis@Energy" w:date="2019-09-30T14:18:00Z">
              <w:r w:rsidR="00E136AF">
                <w:rPr>
                  <w:rFonts w:asciiTheme="minorHAnsi" w:hAnsiTheme="minorHAnsi"/>
                  <w:sz w:val="18"/>
                  <w:szCs w:val="18"/>
                </w:rPr>
                <w:t>2</w:t>
              </w:r>
            </w:ins>
            <w:del w:id="12" w:author="Markstrum, Alexis@Energy" w:date="2019-09-30T14:18:00Z">
              <w:r w:rsidR="00EF2810" w:rsidDel="00E136AF">
                <w:rPr>
                  <w:rFonts w:asciiTheme="minorHAnsi" w:hAnsiTheme="minorHAnsi"/>
                  <w:sz w:val="18"/>
                  <w:szCs w:val="18"/>
                </w:rPr>
                <w:delText>1</w:delText>
              </w:r>
            </w:del>
            <w:r w:rsidR="006E5968">
              <w:rPr>
                <w:rFonts w:asciiTheme="minorHAnsi" w:hAnsiTheme="minorHAnsi"/>
                <w:sz w:val="18"/>
                <w:szCs w:val="18"/>
              </w:rPr>
              <w:t>;</w:t>
            </w:r>
          </w:p>
          <w:p w14:paraId="20BFA005" w14:textId="287F0D9D" w:rsidR="008F415A" w:rsidRPr="00926D9A" w:rsidRDefault="00D958D1" w:rsidP="00211AAB">
            <w:pPr>
              <w:keepNext/>
              <w:rPr>
                <w:rFonts w:asciiTheme="minorHAnsi" w:hAnsiTheme="minorHAnsi"/>
                <w:sz w:val="18"/>
                <w:szCs w:val="18"/>
              </w:rPr>
            </w:pPr>
            <w:r>
              <w:rPr>
                <w:rFonts w:asciiTheme="minorHAnsi" w:hAnsiTheme="minorHAnsi"/>
                <w:sz w:val="18"/>
                <w:szCs w:val="18"/>
              </w:rPr>
              <w:t>else if parent is MCH-01d, then reference value from MCH-01d</w:t>
            </w:r>
            <w:r w:rsidR="00EF2810">
              <w:rPr>
                <w:rFonts w:asciiTheme="minorHAnsi" w:hAnsiTheme="minorHAnsi"/>
                <w:sz w:val="18"/>
                <w:szCs w:val="18"/>
              </w:rPr>
              <w:t xml:space="preserve"> C1</w:t>
            </w:r>
            <w:ins w:id="13" w:author="Markstrum, Alexis@Energy" w:date="2019-09-30T14:19:00Z">
              <w:r w:rsidR="00E136AF">
                <w:rPr>
                  <w:rFonts w:asciiTheme="minorHAnsi" w:hAnsiTheme="minorHAnsi"/>
                  <w:sz w:val="18"/>
                  <w:szCs w:val="18"/>
                </w:rPr>
                <w:t>2</w:t>
              </w:r>
            </w:ins>
            <w:del w:id="14" w:author="Markstrum, Alexis@Energy" w:date="2019-09-30T14:19:00Z">
              <w:r w:rsidR="00EF2810" w:rsidDel="00E136AF">
                <w:rPr>
                  <w:rFonts w:asciiTheme="minorHAnsi" w:hAnsiTheme="minorHAnsi"/>
                  <w:sz w:val="18"/>
                  <w:szCs w:val="18"/>
                </w:rPr>
                <w:delText>1</w:delText>
              </w:r>
            </w:del>
            <w:r w:rsidR="008F415A" w:rsidRPr="00926D9A">
              <w:rPr>
                <w:rFonts w:asciiTheme="minorHAnsi" w:hAnsiTheme="minorHAnsi"/>
                <w:sz w:val="18"/>
                <w:szCs w:val="18"/>
              </w:rPr>
              <w:t>&gt;&gt;</w:t>
            </w:r>
          </w:p>
        </w:tc>
      </w:tr>
      <w:tr w:rsidR="008F415A" w:rsidRPr="00D83E48" w14:paraId="360270F8" w14:textId="77777777" w:rsidTr="00B7347F">
        <w:tblPrEx>
          <w:tblCellMar>
            <w:top w:w="0" w:type="dxa"/>
            <w:left w:w="108" w:type="dxa"/>
            <w:bottom w:w="0" w:type="dxa"/>
            <w:right w:w="108" w:type="dxa"/>
          </w:tblCellMar>
        </w:tblPrEx>
        <w:trPr>
          <w:cantSplit/>
          <w:trHeight w:val="144"/>
        </w:trPr>
        <w:tc>
          <w:tcPr>
            <w:tcW w:w="212" w:type="pct"/>
            <w:vAlign w:val="center"/>
          </w:tcPr>
          <w:p w14:paraId="0105A5DE"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50B8F51D" w14:textId="4DA7F69D" w:rsidR="008F415A" w:rsidRPr="00926D9A" w:rsidRDefault="008F415A" w:rsidP="00F43310">
            <w:pPr>
              <w:keepNext/>
              <w:rPr>
                <w:rFonts w:asciiTheme="minorHAnsi" w:hAnsiTheme="minorHAnsi"/>
                <w:sz w:val="18"/>
                <w:szCs w:val="18"/>
              </w:rPr>
            </w:pPr>
            <w:r w:rsidRPr="00926D9A">
              <w:rPr>
                <w:rFonts w:asciiTheme="minorHAnsi" w:hAnsiTheme="minorHAnsi"/>
                <w:sz w:val="18"/>
                <w:szCs w:val="18"/>
              </w:rPr>
              <w:t>Actual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62A02D9B" w14:textId="5FF88D80" w:rsidR="008F415A" w:rsidRPr="00926D9A" w:rsidRDefault="008F415A" w:rsidP="002A5F73">
            <w:pPr>
              <w:keepNext/>
              <w:rPr>
                <w:rFonts w:asciiTheme="minorHAnsi" w:hAnsiTheme="minorHAnsi"/>
                <w:sz w:val="18"/>
                <w:szCs w:val="18"/>
              </w:rPr>
            </w:pPr>
            <w:r w:rsidRPr="00926D9A">
              <w:rPr>
                <w:rFonts w:asciiTheme="minorHAnsi" w:hAnsiTheme="minorHAnsi"/>
                <w:sz w:val="18"/>
                <w:szCs w:val="18"/>
              </w:rPr>
              <w:t xml:space="preserve">&lt;&lt;calculated field, row </w:t>
            </w:r>
            <w:r w:rsidR="002A5F73">
              <w:rPr>
                <w:rFonts w:asciiTheme="minorHAnsi" w:hAnsiTheme="minorHAnsi"/>
                <w:sz w:val="18"/>
                <w:szCs w:val="18"/>
              </w:rPr>
              <w:t>D</w:t>
            </w:r>
            <w:r w:rsidRPr="00926D9A">
              <w:rPr>
                <w:rFonts w:asciiTheme="minorHAnsi" w:hAnsiTheme="minorHAnsi"/>
                <w:sz w:val="18"/>
                <w:szCs w:val="18"/>
              </w:rPr>
              <w:t>01</w:t>
            </w:r>
            <w:r w:rsidR="00D958D1">
              <w:rPr>
                <w:rFonts w:asciiTheme="minorHAnsi" w:hAnsiTheme="minorHAnsi"/>
                <w:sz w:val="18"/>
                <w:szCs w:val="18"/>
              </w:rPr>
              <w:t xml:space="preserve"> </w:t>
            </w:r>
            <w:r>
              <w:rPr>
                <w:rFonts w:asciiTheme="minorHAnsi" w:hAnsiTheme="minorHAnsi"/>
                <w:sz w:val="18"/>
                <w:szCs w:val="18"/>
              </w:rPr>
              <w:t xml:space="preserve">divided by </w:t>
            </w:r>
            <w:r w:rsidRPr="00926D9A">
              <w:rPr>
                <w:rFonts w:asciiTheme="minorHAnsi" w:hAnsiTheme="minorHAnsi"/>
                <w:sz w:val="18"/>
                <w:szCs w:val="18"/>
              </w:rPr>
              <w:t xml:space="preserve">row </w:t>
            </w:r>
            <w:r w:rsidR="002A5F73">
              <w:rPr>
                <w:rFonts w:asciiTheme="minorHAnsi" w:hAnsiTheme="minorHAnsi"/>
                <w:sz w:val="18"/>
                <w:szCs w:val="18"/>
              </w:rPr>
              <w:t>D</w:t>
            </w:r>
            <w:r w:rsidRPr="00926D9A">
              <w:rPr>
                <w:rFonts w:asciiTheme="minorHAnsi" w:hAnsiTheme="minorHAnsi"/>
                <w:sz w:val="18"/>
                <w:szCs w:val="18"/>
              </w:rPr>
              <w:t>02&gt;&gt;</w:t>
            </w:r>
          </w:p>
        </w:tc>
      </w:tr>
      <w:tr w:rsidR="008F415A" w:rsidRPr="00D83E48" w14:paraId="4C049C8A" w14:textId="77777777" w:rsidTr="00B7347F">
        <w:tblPrEx>
          <w:tblCellMar>
            <w:top w:w="0" w:type="dxa"/>
            <w:left w:w="108" w:type="dxa"/>
            <w:bottom w:w="0" w:type="dxa"/>
            <w:right w:w="108" w:type="dxa"/>
          </w:tblCellMar>
        </w:tblPrEx>
        <w:trPr>
          <w:cantSplit/>
          <w:trHeight w:val="144"/>
        </w:trPr>
        <w:tc>
          <w:tcPr>
            <w:tcW w:w="212" w:type="pct"/>
            <w:vAlign w:val="center"/>
          </w:tcPr>
          <w:p w14:paraId="16B4B5E2"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2DB26623"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4E79BC60" w14:textId="2C54F373" w:rsidR="002A5F73" w:rsidRDefault="008F415A" w:rsidP="00B7347F">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2A5F73">
              <w:rPr>
                <w:rFonts w:asciiTheme="minorHAnsi" w:hAnsiTheme="minorHAnsi"/>
                <w:sz w:val="18"/>
                <w:szCs w:val="18"/>
              </w:rPr>
              <w:t>D</w:t>
            </w:r>
            <w:r w:rsidRPr="00926D9A">
              <w:rPr>
                <w:rFonts w:asciiTheme="minorHAnsi" w:hAnsiTheme="minorHAnsi"/>
                <w:sz w:val="18"/>
                <w:szCs w:val="18"/>
              </w:rPr>
              <w:t>03≥</w:t>
            </w:r>
            <w:r w:rsidR="002A5F73">
              <w:rPr>
                <w:rFonts w:asciiTheme="minorHAnsi" w:hAnsiTheme="minorHAnsi"/>
                <w:sz w:val="18"/>
                <w:szCs w:val="18"/>
              </w:rPr>
              <w:t>D</w:t>
            </w:r>
            <w:r w:rsidRPr="00926D9A">
              <w:rPr>
                <w:rFonts w:asciiTheme="minorHAnsi" w:hAnsiTheme="minorHAnsi"/>
                <w:sz w:val="18"/>
                <w:szCs w:val="18"/>
              </w:rPr>
              <w:t>04, the display text: system fan efficacy complies</w:t>
            </w:r>
            <w:r w:rsidR="002A5F73">
              <w:rPr>
                <w:rFonts w:asciiTheme="minorHAnsi" w:hAnsiTheme="minorHAnsi"/>
                <w:sz w:val="18"/>
                <w:szCs w:val="18"/>
              </w:rPr>
              <w:t>;</w:t>
            </w:r>
            <w:r w:rsidRPr="00926D9A">
              <w:rPr>
                <w:rFonts w:asciiTheme="minorHAnsi" w:hAnsiTheme="minorHAnsi"/>
                <w:sz w:val="18"/>
                <w:szCs w:val="18"/>
              </w:rPr>
              <w:t xml:space="preserve"> </w:t>
            </w:r>
          </w:p>
          <w:p w14:paraId="300507AF" w14:textId="64ACA66E"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D38266E" w14:textId="700DD582" w:rsidR="00254F68" w:rsidRDefault="00254F68">
      <w:pPr>
        <w:rPr>
          <w:rFonts w:asciiTheme="minorHAnsi" w:hAnsiTheme="minorHAnsi"/>
          <w:szCs w:val="18"/>
        </w:rPr>
      </w:pPr>
    </w:p>
    <w:p w14:paraId="5DC4D42F" w14:textId="77777777" w:rsidR="00254F68" w:rsidRDefault="00254F68">
      <w:pPr>
        <w:rPr>
          <w:rFonts w:asciiTheme="minorHAnsi" w:hAnsiTheme="minorHAnsi"/>
          <w:szCs w:val="18"/>
        </w:rPr>
      </w:pPr>
      <w:r>
        <w:rPr>
          <w:rFonts w:asciiTheme="minorHAnsi" w:hAnsiTheme="minorHAnsi"/>
          <w:szCs w:val="18"/>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254F68" w:rsidRPr="00926D9A" w14:paraId="73811F94" w14:textId="77777777" w:rsidTr="00254F68">
        <w:trPr>
          <w:trHeight w:val="144"/>
        </w:trPr>
        <w:tc>
          <w:tcPr>
            <w:tcW w:w="10998" w:type="dxa"/>
            <w:gridSpan w:val="3"/>
            <w:tcBorders>
              <w:top w:val="single" w:sz="4" w:space="0" w:color="000000"/>
              <w:left w:val="single" w:sz="4" w:space="0" w:color="000000"/>
              <w:bottom w:val="single" w:sz="4" w:space="0" w:color="000000"/>
              <w:right w:val="single" w:sz="4" w:space="0" w:color="000000"/>
            </w:tcBorders>
            <w:vAlign w:val="center"/>
          </w:tcPr>
          <w:p w14:paraId="0C354ABE" w14:textId="28916DFB" w:rsidR="00254F68" w:rsidRPr="00254F68" w:rsidRDefault="00390B74">
            <w:pPr>
              <w:rPr>
                <w:rFonts w:asciiTheme="minorHAnsi" w:hAnsiTheme="minorHAnsi"/>
                <w:b/>
                <w:szCs w:val="18"/>
              </w:rPr>
            </w:pPr>
            <w:r>
              <w:rPr>
                <w:rFonts w:asciiTheme="minorHAnsi" w:hAnsiTheme="minorHAnsi"/>
                <w:b/>
                <w:szCs w:val="18"/>
              </w:rPr>
              <w:t>E</w:t>
            </w:r>
            <w:r w:rsidR="00254F68" w:rsidRPr="00890BB7">
              <w:rPr>
                <w:rFonts w:asciiTheme="minorHAnsi" w:hAnsiTheme="minorHAnsi"/>
                <w:b/>
                <w:szCs w:val="18"/>
              </w:rPr>
              <w:t>. Additional Requirements</w:t>
            </w:r>
          </w:p>
        </w:tc>
      </w:tr>
      <w:tr w:rsidR="00254F68" w:rsidRPr="00926D9A" w14:paraId="4E83B212" w14:textId="77777777" w:rsidTr="00254F68">
        <w:trPr>
          <w:trHeight w:val="144"/>
        </w:trPr>
        <w:tc>
          <w:tcPr>
            <w:tcW w:w="468" w:type="dxa"/>
            <w:vAlign w:val="center"/>
          </w:tcPr>
          <w:p w14:paraId="3BA578B0"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5613BE98"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254F68" w:rsidRPr="00926D9A" w14:paraId="037244B4" w14:textId="77777777" w:rsidTr="00254F68">
        <w:trPr>
          <w:trHeight w:val="144"/>
        </w:trPr>
        <w:tc>
          <w:tcPr>
            <w:tcW w:w="468" w:type="dxa"/>
            <w:vAlign w:val="center"/>
          </w:tcPr>
          <w:p w14:paraId="2D53491D"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6F289893"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254F68" w:rsidRPr="00926D9A" w14:paraId="2866494F" w14:textId="77777777" w:rsidTr="00254F68">
        <w:trPr>
          <w:trHeight w:val="144"/>
        </w:trPr>
        <w:tc>
          <w:tcPr>
            <w:tcW w:w="468" w:type="dxa"/>
            <w:vAlign w:val="center"/>
          </w:tcPr>
          <w:p w14:paraId="51C26643"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29D9ED03" w14:textId="77777777" w:rsidR="00254F68" w:rsidRPr="00926D9A" w:rsidRDefault="00254F68" w:rsidP="00254F68">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254F68" w:rsidRPr="00926D9A" w14:paraId="5F197BDD" w14:textId="77777777" w:rsidTr="00254F68">
        <w:trPr>
          <w:trHeight w:val="144"/>
        </w:trPr>
        <w:tc>
          <w:tcPr>
            <w:tcW w:w="468" w:type="dxa"/>
            <w:vAlign w:val="center"/>
          </w:tcPr>
          <w:p w14:paraId="77171E88"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4CFB4882" w14:textId="77777777" w:rsidR="00254F68" w:rsidRPr="00926D9A" w:rsidRDefault="00254F68" w:rsidP="00254F68">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254F68" w:rsidRPr="00926D9A" w14:paraId="479FF1C3" w14:textId="77777777" w:rsidTr="00254F68">
        <w:trPr>
          <w:trHeight w:val="144"/>
        </w:trPr>
        <w:tc>
          <w:tcPr>
            <w:tcW w:w="468" w:type="dxa"/>
            <w:vAlign w:val="center"/>
          </w:tcPr>
          <w:p w14:paraId="6FB1C8EA"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1275ADF9" w14:textId="77777777" w:rsidR="00254F68" w:rsidRPr="00926D9A" w:rsidRDefault="00254F68" w:rsidP="00254F68">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254F68" w:rsidRPr="00926D9A" w14:paraId="02C35CA4" w14:textId="77777777" w:rsidTr="00254F68">
        <w:trPr>
          <w:trHeight w:val="144"/>
        </w:trPr>
        <w:tc>
          <w:tcPr>
            <w:tcW w:w="468" w:type="dxa"/>
            <w:vAlign w:val="center"/>
          </w:tcPr>
          <w:p w14:paraId="5E0AAA8B" w14:textId="77777777" w:rsidR="00254F68" w:rsidRPr="00952AA6" w:rsidRDefault="00254F68" w:rsidP="00254F68">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5A3D7521" w14:textId="77777777" w:rsidR="00254F68" w:rsidRPr="00926D9A" w:rsidRDefault="00254F68" w:rsidP="00254F68">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p>
        </w:tc>
      </w:tr>
      <w:tr w:rsidR="00254F68" w:rsidRPr="00926D9A" w14:paraId="72A58D86" w14:textId="77777777" w:rsidTr="00254F68">
        <w:trPr>
          <w:trHeight w:val="144"/>
        </w:trPr>
        <w:tc>
          <w:tcPr>
            <w:tcW w:w="468" w:type="dxa"/>
            <w:vAlign w:val="center"/>
          </w:tcPr>
          <w:p w14:paraId="1BC5B767" w14:textId="77777777" w:rsidR="00254F68" w:rsidRPr="00952AA6" w:rsidRDefault="00254F68" w:rsidP="00254F6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vAlign w:val="center"/>
          </w:tcPr>
          <w:p w14:paraId="0B19AA43" w14:textId="77777777" w:rsidR="00254F68" w:rsidRPr="00926D9A" w:rsidRDefault="00254F68" w:rsidP="00254F68">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254F68" w:rsidRPr="00A2424F" w14:paraId="2615C821" w14:textId="77777777" w:rsidTr="00254F68">
        <w:trPr>
          <w:trHeight w:val="144"/>
        </w:trPr>
        <w:tc>
          <w:tcPr>
            <w:tcW w:w="468" w:type="dxa"/>
            <w:vAlign w:val="center"/>
          </w:tcPr>
          <w:p w14:paraId="54334EEE" w14:textId="77777777" w:rsidR="00254F68" w:rsidRDefault="00254F68" w:rsidP="00254F6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2610" w:type="dxa"/>
            <w:vAlign w:val="center"/>
          </w:tcPr>
          <w:p w14:paraId="4F67E70A" w14:textId="77777777" w:rsidR="00254F68" w:rsidRDefault="00254F68" w:rsidP="00254F68">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601737A8" w14:textId="77777777" w:rsidR="00254F68" w:rsidRDefault="00254F68" w:rsidP="00254F68">
            <w:pPr>
              <w:rPr>
                <w:sz w:val="24"/>
                <w:szCs w:val="24"/>
              </w:rPr>
            </w:pPr>
            <w:r>
              <w:rPr>
                <w:rFonts w:ascii="Calibri" w:hAnsi="Calibri"/>
                <w:sz w:val="18"/>
              </w:rPr>
              <w:t>&lt;&lt;user pick from list:</w:t>
            </w:r>
          </w:p>
          <w:p w14:paraId="75BF1DBE" w14:textId="77777777" w:rsidR="00254F68" w:rsidRDefault="00254F68" w:rsidP="00254F68">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3FE4E993" w14:textId="77777777" w:rsidR="00254F68" w:rsidRDefault="00254F68" w:rsidP="00254F68">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4BE18771" w14:textId="77777777" w:rsidR="00254F68" w:rsidRPr="00A2424F" w:rsidRDefault="00254F68" w:rsidP="00254F68">
            <w:pPr>
              <w:keepNext/>
              <w:tabs>
                <w:tab w:val="left" w:pos="356"/>
              </w:tabs>
              <w:rPr>
                <w:rFonts w:asciiTheme="minorHAnsi" w:hAnsiTheme="minorHAnsi"/>
                <w:sz w:val="18"/>
                <w:szCs w:val="18"/>
              </w:rPr>
            </w:pPr>
            <w:r w:rsidRPr="00A2424F">
              <w:rPr>
                <w:rFonts w:ascii="Calibri" w:hAnsi="Calibri"/>
                <w:sz w:val="18"/>
              </w:rPr>
              <w:t xml:space="preserve">*** </w:t>
            </w:r>
            <w:r w:rsidRPr="00A2424F">
              <w:rPr>
                <w:rFonts w:ascii="Calibri" w:hAnsi="Calibri"/>
                <w:sz w:val="18"/>
                <w:u w:val="single"/>
              </w:rPr>
              <w:t>All n/a</w:t>
            </w:r>
            <w:r w:rsidRPr="00A2424F">
              <w:rPr>
                <w:rFonts w:ascii="Calibri" w:hAnsi="Calibri"/>
                <w:sz w:val="18"/>
              </w:rPr>
              <w:t xml:space="preserve"> - This entire table is not applicable</w:t>
            </w:r>
          </w:p>
        </w:tc>
      </w:tr>
      <w:tr w:rsidR="00254F68" w14:paraId="71434F37" w14:textId="77777777" w:rsidTr="00254F68">
        <w:trPr>
          <w:trHeight w:val="144"/>
        </w:trPr>
        <w:tc>
          <w:tcPr>
            <w:tcW w:w="468" w:type="dxa"/>
            <w:vAlign w:val="center"/>
          </w:tcPr>
          <w:p w14:paraId="2CAB57CE" w14:textId="77777777" w:rsidR="00254F68" w:rsidRDefault="00254F68" w:rsidP="00254F68">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44544E0E" w14:textId="77777777" w:rsidR="00254F68" w:rsidRDefault="00254F68" w:rsidP="00254F68">
            <w:pPr>
              <w:keepNext/>
              <w:rPr>
                <w:rFonts w:asciiTheme="minorHAnsi" w:hAnsiTheme="minorHAnsi"/>
                <w:sz w:val="18"/>
                <w:szCs w:val="18"/>
              </w:rPr>
            </w:pPr>
            <w:r>
              <w:rPr>
                <w:rFonts w:ascii="Calibri" w:hAnsi="Calibri"/>
                <w:sz w:val="18"/>
              </w:rPr>
              <w:t xml:space="preserve">Correction Notes: &lt;&lt;if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254F68" w:rsidRPr="00926D9A" w14:paraId="296D86EC" w14:textId="77777777" w:rsidTr="00254F68">
        <w:trPr>
          <w:trHeight w:val="144"/>
        </w:trPr>
        <w:tc>
          <w:tcPr>
            <w:tcW w:w="10998" w:type="dxa"/>
            <w:gridSpan w:val="3"/>
            <w:vAlign w:val="center"/>
          </w:tcPr>
          <w:p w14:paraId="3E42F2E8" w14:textId="77777777" w:rsidR="00254F68" w:rsidRPr="00926D9A" w:rsidRDefault="00254F68" w:rsidP="00254F6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4BAA82E1" w14:textId="77777777" w:rsidR="00EA1EC9" w:rsidRPr="00D83E48" w:rsidRDefault="00EA1EC9"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90B74" w:rsidRPr="0084687D" w14:paraId="744CBA70" w14:textId="77777777" w:rsidTr="00891141">
        <w:trPr>
          <w:cantSplit/>
          <w:trHeight w:val="432"/>
        </w:trPr>
        <w:tc>
          <w:tcPr>
            <w:tcW w:w="5000" w:type="pct"/>
            <w:gridSpan w:val="2"/>
            <w:vAlign w:val="center"/>
          </w:tcPr>
          <w:p w14:paraId="58EC5581" w14:textId="19345A90" w:rsidR="00390B74" w:rsidRPr="002E5E6E" w:rsidRDefault="00390B74" w:rsidP="00891141">
            <w:pPr>
              <w:keepNext/>
              <w:rPr>
                <w:rFonts w:ascii="Calibri" w:hAnsi="Calibri"/>
                <w:b/>
                <w:szCs w:val="18"/>
              </w:rPr>
            </w:pPr>
            <w:r>
              <w:rPr>
                <w:rFonts w:ascii="Calibri" w:hAnsi="Calibri"/>
                <w:b/>
                <w:szCs w:val="18"/>
              </w:rPr>
              <w:t>F</w:t>
            </w:r>
            <w:r w:rsidRPr="002E5E6E">
              <w:rPr>
                <w:rFonts w:ascii="Calibri" w:hAnsi="Calibri"/>
                <w:b/>
                <w:szCs w:val="18"/>
              </w:rPr>
              <w:t>. Determination of HERS Verification Compliance</w:t>
            </w:r>
          </w:p>
          <w:p w14:paraId="7D9911CC" w14:textId="77777777" w:rsidR="00390B74" w:rsidRPr="0084687D" w:rsidRDefault="00390B74" w:rsidP="00891141">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390B74" w:rsidRPr="0084687D" w14:paraId="0642CEA3" w14:textId="77777777" w:rsidTr="00891141">
        <w:trPr>
          <w:cantSplit/>
          <w:trHeight w:val="144"/>
        </w:trPr>
        <w:tc>
          <w:tcPr>
            <w:tcW w:w="253" w:type="pct"/>
            <w:vAlign w:val="center"/>
          </w:tcPr>
          <w:p w14:paraId="3E995A4A" w14:textId="77777777" w:rsidR="00390B74" w:rsidRPr="0084687D" w:rsidDel="00C76C40" w:rsidRDefault="00390B74" w:rsidP="00891141">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C29AF9D" w14:textId="06E30455" w:rsidR="00390B74" w:rsidRPr="0084687D" w:rsidRDefault="00390B74">
            <w:pPr>
              <w:keepNext/>
              <w:spacing w:after="60"/>
              <w:rPr>
                <w:rFonts w:ascii="Calibri" w:hAnsi="Calibri"/>
                <w:sz w:val="18"/>
                <w:szCs w:val="18"/>
              </w:rPr>
            </w:pPr>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xml:space="preserve">” and D05 result is “system fan efficacy complies” and E08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4BAA82E2" w14:textId="77777777" w:rsidR="00EA1EC9" w:rsidRPr="00D83E48" w:rsidRDefault="00EA1EC9" w:rsidP="0009456E">
      <w:pPr>
        <w:rPr>
          <w:rFonts w:ascii="Calibri" w:hAnsi="Calibri"/>
        </w:rPr>
      </w:pPr>
    </w:p>
    <w:sectPr w:rsidR="00EA1EC9" w:rsidRPr="00D83E48" w:rsidSect="00CB64DD">
      <w:headerReference w:type="even" r:id="rId19"/>
      <w:head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06E15" w14:textId="77777777" w:rsidR="0000599C" w:rsidRDefault="0000599C">
      <w:r>
        <w:separator/>
      </w:r>
    </w:p>
  </w:endnote>
  <w:endnote w:type="continuationSeparator" w:id="0">
    <w:p w14:paraId="72372B9B" w14:textId="77777777" w:rsidR="0000599C" w:rsidRDefault="0000599C">
      <w:r>
        <w:continuationSeparator/>
      </w:r>
    </w:p>
  </w:endnote>
  <w:endnote w:type="continuationNotice" w:id="1">
    <w:p w14:paraId="505ABD5C" w14:textId="77777777" w:rsidR="0000599C" w:rsidRDefault="00005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8A68E" w14:textId="77777777" w:rsidR="0000599C" w:rsidRDefault="0000599C">
    <w:pPr>
      <w:pStyle w:val="Footer"/>
    </w:pPr>
  </w:p>
  <w:p w14:paraId="170E25FB" w14:textId="77777777" w:rsidR="0000599C" w:rsidRDefault="0000599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00599C" w:rsidRPr="00CB64DD" w:rsidRDefault="0000599C" w:rsidP="00DF373F">
    <w:pPr>
      <w:pStyle w:val="Footer"/>
    </w:pPr>
    <w:r w:rsidRPr="00CB64DD">
      <w:t xml:space="preserve">Registration Number:                                                           Registration Date/Time:                                           HERS Provider:                       </w:t>
    </w:r>
  </w:p>
  <w:p w14:paraId="4BAA82FE" w14:textId="2F44B7C4" w:rsidR="0000599C" w:rsidRPr="00CB64DD" w:rsidRDefault="0000599C">
    <w:pPr>
      <w:pStyle w:val="Footer"/>
    </w:pPr>
    <w:r w:rsidRPr="00CB64DD">
      <w:t>CA Building Energy Efficiency Standards - 201</w:t>
    </w:r>
    <w:r>
      <w:t>9</w:t>
    </w:r>
    <w:r w:rsidRPr="00CB64DD">
      <w:t xml:space="preserve"> Residential Compliance</w:t>
    </w:r>
    <w:r w:rsidRPr="00CB64DD">
      <w:tab/>
    </w:r>
    <w:r>
      <w:t xml:space="preserve">January </w:t>
    </w:r>
    <w:del w:id="3" w:author="Markstrum, Alexis@Energy" w:date="2019-10-10T14:22:00Z">
      <w:r w:rsidDel="002761AE">
        <w:delText>2019</w:delText>
      </w:r>
    </w:del>
    <w:ins w:id="4" w:author="Markstrum, Alexis@Energy" w:date="2019-10-10T14:22:00Z">
      <w:r w:rsidR="002761AE">
        <w:t>2020</w:t>
      </w:r>
    </w:ins>
  </w:p>
  <w:p w14:paraId="4D8AB11D" w14:textId="77777777" w:rsidR="0000599C" w:rsidRDefault="0000599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00599C" w:rsidRPr="00CB64DD" w:rsidRDefault="0000599C">
    <w:pPr>
      <w:pStyle w:val="Footer"/>
    </w:pPr>
    <w:r w:rsidRPr="00CB64DD">
      <w:t xml:space="preserve">Registration Number:                                                           Registration Date/Time:                                           HERS Provider:                       </w:t>
    </w:r>
  </w:p>
  <w:p w14:paraId="4BAA830F" w14:textId="77777777" w:rsidR="0000599C" w:rsidRPr="00CB64DD" w:rsidRDefault="0000599C">
    <w:pPr>
      <w:pStyle w:val="Footer"/>
    </w:pPr>
    <w:r w:rsidRPr="00CB64DD">
      <w:t>CA Building Energy Efficiency Standards - 2013 Residential Compliance</w:t>
    </w:r>
    <w:r w:rsidRPr="00CB64DD">
      <w:tab/>
      <w:t>June 2013</w:t>
    </w:r>
  </w:p>
  <w:p w14:paraId="150C9D57" w14:textId="77777777" w:rsidR="0000599C" w:rsidRDefault="0000599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546104BD" w:rsidR="0000599C" w:rsidRPr="00CB64DD" w:rsidRDefault="0000599C">
    <w:pPr>
      <w:pStyle w:val="Footer"/>
    </w:pPr>
    <w:r w:rsidRPr="00CB64DD">
      <w:t>CA Building Energy Efficiency Standards - 201</w:t>
    </w:r>
    <w:r>
      <w:t>9</w:t>
    </w:r>
    <w:r w:rsidRPr="00CB64DD">
      <w:t xml:space="preserve"> Residential Compliance</w:t>
    </w:r>
    <w:r w:rsidRPr="00CB64DD">
      <w:tab/>
    </w:r>
    <w:r>
      <w:t xml:space="preserve">January </w:t>
    </w:r>
    <w:del w:id="5" w:author="Markstrum, Alexis@Energy" w:date="2019-10-10T14:22:00Z">
      <w:r w:rsidDel="002761AE">
        <w:delText>2019</w:delText>
      </w:r>
    </w:del>
    <w:ins w:id="6" w:author="Markstrum, Alexis@Energy" w:date="2019-10-10T14:22:00Z">
      <w:r w:rsidR="002761AE">
        <w:t>2020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00599C" w:rsidRPr="00CB64DD" w:rsidRDefault="0000599C">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6E86B" w14:textId="77777777" w:rsidR="0000599C" w:rsidRDefault="0000599C">
      <w:r>
        <w:separator/>
      </w:r>
    </w:p>
  </w:footnote>
  <w:footnote w:type="continuationSeparator" w:id="0">
    <w:p w14:paraId="03E7E5A2" w14:textId="77777777" w:rsidR="0000599C" w:rsidRDefault="0000599C">
      <w:r>
        <w:continuationSeparator/>
      </w:r>
    </w:p>
  </w:footnote>
  <w:footnote w:type="continuationNotice" w:id="1">
    <w:p w14:paraId="171B0C6B" w14:textId="77777777" w:rsidR="0000599C" w:rsidRDefault="000059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00599C" w:rsidRDefault="008D1395">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p w14:paraId="1B0788BC" w14:textId="77777777" w:rsidR="0000599C" w:rsidRDefault="0000599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01494D22" w:rsidR="0000599C" w:rsidRPr="007770C5" w:rsidRDefault="0000599C" w:rsidP="00986D7B">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4BAA832C" wp14:editId="3F3AF500">
          <wp:simplePos x="0" y="0"/>
          <wp:positionH relativeFrom="margin">
            <wp:posOffset>6629400</wp:posOffset>
          </wp:positionH>
          <wp:positionV relativeFrom="margin">
            <wp:posOffset>-1352550</wp:posOffset>
          </wp:positionV>
          <wp:extent cx="311785" cy="27368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8D1395">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BAA82EB" w14:textId="23D01884" w:rsidR="0000599C" w:rsidRPr="007770C5" w:rsidRDefault="0000599C" w:rsidP="00986D7B">
    <w:pPr>
      <w:suppressAutoHyphens/>
      <w:ind w:left="-90"/>
      <w:rPr>
        <w:rFonts w:ascii="Arial" w:hAnsi="Arial" w:cs="Arial"/>
        <w:b/>
        <w:sz w:val="24"/>
        <w:szCs w:val="24"/>
      </w:rPr>
    </w:pPr>
    <w:r>
      <w:rPr>
        <w:rFonts w:ascii="Arial" w:hAnsi="Arial" w:cs="Arial"/>
        <w:b/>
        <w:sz w:val="24"/>
        <w:szCs w:val="24"/>
      </w:rPr>
      <w:t>SPACE CONDITIONING SYSTEM FAN EFFICACY</w:t>
    </w:r>
  </w:p>
  <w:p w14:paraId="4BAA82EC" w14:textId="1ED457E6" w:rsidR="0000599C" w:rsidRPr="007770C5" w:rsidRDefault="0000599C" w:rsidP="00986D7B">
    <w:pPr>
      <w:suppressAutoHyphens/>
      <w:ind w:left="-90"/>
      <w:rPr>
        <w:rFonts w:ascii="Arial" w:hAnsi="Arial" w:cs="Arial"/>
        <w:sz w:val="14"/>
        <w:szCs w:val="14"/>
      </w:rPr>
    </w:pPr>
    <w:r>
      <w:rPr>
        <w:rFonts w:ascii="Arial" w:hAnsi="Arial" w:cs="Arial"/>
        <w:sz w:val="14"/>
        <w:szCs w:val="14"/>
      </w:rPr>
      <w:t>CEC-CF3R-MCH-22-H</w:t>
    </w:r>
    <w:r w:rsidRPr="007770C5">
      <w:rPr>
        <w:rFonts w:ascii="Arial" w:hAnsi="Arial" w:cs="Arial"/>
        <w:sz w:val="14"/>
        <w:szCs w:val="14"/>
      </w:rPr>
      <w:t xml:space="preserve"> (Revised </w:t>
    </w:r>
    <w:r>
      <w:rPr>
        <w:rFonts w:ascii="Arial" w:hAnsi="Arial" w:cs="Arial"/>
        <w:sz w:val="14"/>
        <w:szCs w:val="14"/>
      </w:rPr>
      <w:t>01/</w:t>
    </w:r>
    <w:del w:id="1" w:author="Markstrum, Alexis@Energy" w:date="2019-10-10T14:22:00Z">
      <w:r w:rsidDel="002761AE">
        <w:rPr>
          <w:rFonts w:ascii="Arial" w:hAnsi="Arial" w:cs="Arial"/>
          <w:sz w:val="14"/>
          <w:szCs w:val="14"/>
        </w:rPr>
        <w:delText>19</w:delText>
      </w:r>
    </w:del>
    <w:ins w:id="2" w:author="Markstrum, Alexis@Energy" w:date="2019-10-10T14:22:00Z">
      <w:r w:rsidR="002761AE">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00599C" w:rsidRPr="00F85124" w14:paraId="4BAA82EF" w14:textId="77777777">
      <w:trPr>
        <w:cantSplit/>
        <w:trHeight w:val="288"/>
      </w:trPr>
      <w:tc>
        <w:tcPr>
          <w:tcW w:w="4016" w:type="pct"/>
          <w:gridSpan w:val="2"/>
          <w:tcBorders>
            <w:right w:val="nil"/>
          </w:tcBorders>
          <w:vAlign w:val="center"/>
        </w:tcPr>
        <w:p w14:paraId="4BAA82ED" w14:textId="3B5BD856" w:rsidR="0000599C" w:rsidRPr="00F85124" w:rsidRDefault="0000599C">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4BAA82EE" w14:textId="4D872532" w:rsidR="0000599C" w:rsidRPr="00F85124" w:rsidRDefault="0000599C">
          <w:pPr>
            <w:pStyle w:val="Heading1"/>
            <w:jc w:val="right"/>
            <w:rPr>
              <w:rFonts w:ascii="Calibri" w:hAnsi="Calibri"/>
              <w:b w:val="0"/>
              <w:bCs/>
              <w:sz w:val="20"/>
            </w:rPr>
          </w:pPr>
          <w:r>
            <w:rPr>
              <w:rFonts w:ascii="Calibri" w:hAnsi="Calibri"/>
              <w:b w:val="0"/>
              <w:bCs/>
              <w:sz w:val="20"/>
            </w:rPr>
            <w:t>CF3R-MCH-22-H</w:t>
          </w:r>
        </w:p>
      </w:tc>
    </w:tr>
    <w:tr w:rsidR="0000599C" w:rsidRPr="00F85124" w14:paraId="4BAA82F2" w14:textId="77777777">
      <w:trPr>
        <w:cantSplit/>
        <w:trHeight w:val="288"/>
      </w:trPr>
      <w:tc>
        <w:tcPr>
          <w:tcW w:w="2500" w:type="pct"/>
          <w:tcBorders>
            <w:right w:val="nil"/>
          </w:tcBorders>
        </w:tcPr>
        <w:p w14:paraId="4BAA82F0" w14:textId="77777777" w:rsidR="0000599C" w:rsidRPr="002E105D" w:rsidRDefault="0000599C"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18E512DF" w:rsidR="0000599C" w:rsidRPr="00F85124" w:rsidRDefault="0000599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8D1395" w:rsidRPr="008D1395">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D1395">
            <w:rPr>
              <w:rFonts w:ascii="Calibri" w:hAnsi="Calibri"/>
              <w:bCs/>
              <w:noProof/>
            </w:rPr>
            <w:t>3</w:t>
          </w:r>
          <w:r>
            <w:rPr>
              <w:rFonts w:ascii="Calibri" w:hAnsi="Calibri"/>
              <w:bCs/>
              <w:noProof/>
            </w:rPr>
            <w:fldChar w:fldCharType="end"/>
          </w:r>
          <w:r w:rsidRPr="00F85124">
            <w:rPr>
              <w:rFonts w:ascii="Calibri" w:hAnsi="Calibri"/>
              <w:bCs/>
            </w:rPr>
            <w:t>)</w:t>
          </w:r>
        </w:p>
      </w:tc>
    </w:tr>
    <w:tr w:rsidR="0000599C" w:rsidRPr="00F85124" w14:paraId="4BAA82F6" w14:textId="77777777">
      <w:trPr>
        <w:cantSplit/>
        <w:trHeight w:val="288"/>
      </w:trPr>
      <w:tc>
        <w:tcPr>
          <w:tcW w:w="0" w:type="auto"/>
        </w:tcPr>
        <w:p w14:paraId="4BAA82F3" w14:textId="77777777" w:rsidR="0000599C" w:rsidRPr="00F85124" w:rsidRDefault="0000599C"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00599C" w:rsidRPr="00F85124" w:rsidRDefault="0000599C"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00599C" w:rsidRPr="00F85124" w:rsidRDefault="0000599C" w:rsidP="007924C2">
          <w:pPr>
            <w:rPr>
              <w:rFonts w:ascii="Calibri" w:hAnsi="Calibri"/>
              <w:sz w:val="12"/>
              <w:szCs w:val="12"/>
            </w:rPr>
          </w:pPr>
          <w:r w:rsidRPr="00F85124">
            <w:rPr>
              <w:rFonts w:ascii="Calibri" w:hAnsi="Calibri"/>
              <w:sz w:val="12"/>
              <w:szCs w:val="12"/>
            </w:rPr>
            <w:t>Permit Number:</w:t>
          </w:r>
        </w:p>
      </w:tc>
    </w:tr>
    <w:tr w:rsidR="0000599C" w:rsidRPr="00F85124" w14:paraId="4BAA82FA" w14:textId="77777777">
      <w:trPr>
        <w:cantSplit/>
        <w:trHeight w:val="288"/>
      </w:trPr>
      <w:tc>
        <w:tcPr>
          <w:tcW w:w="0" w:type="auto"/>
        </w:tcPr>
        <w:p w14:paraId="4BAA82F7" w14:textId="77777777" w:rsidR="0000599C" w:rsidRPr="00F85124" w:rsidRDefault="0000599C"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00599C" w:rsidRPr="00F85124" w:rsidRDefault="0000599C"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00599C" w:rsidRPr="00F85124" w:rsidRDefault="0000599C"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00599C" w:rsidRDefault="0000599C" w:rsidP="002E105D">
    <w:pPr>
      <w:pStyle w:val="Header"/>
    </w:pPr>
  </w:p>
  <w:p w14:paraId="1CC36432" w14:textId="77777777" w:rsidR="0000599C" w:rsidRDefault="0000599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0599C" w:rsidRPr="00F85124" w14:paraId="4BAA8301" w14:textId="77777777">
      <w:trPr>
        <w:cantSplit/>
        <w:trHeight w:val="288"/>
      </w:trPr>
      <w:tc>
        <w:tcPr>
          <w:tcW w:w="3738" w:type="pct"/>
          <w:gridSpan w:val="2"/>
          <w:tcBorders>
            <w:right w:val="nil"/>
          </w:tcBorders>
          <w:vAlign w:val="center"/>
        </w:tcPr>
        <w:p w14:paraId="4BAA82FF" w14:textId="69BD07AE" w:rsidR="0000599C" w:rsidRPr="00F85124" w:rsidRDefault="0000599C"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00599C" w:rsidRPr="00F85124" w:rsidRDefault="0000599C" w:rsidP="002E105D">
          <w:pPr>
            <w:pStyle w:val="Heading1"/>
            <w:jc w:val="right"/>
            <w:rPr>
              <w:rFonts w:ascii="Calibri" w:hAnsi="Calibri"/>
              <w:b w:val="0"/>
              <w:bCs/>
              <w:sz w:val="20"/>
            </w:rPr>
          </w:pPr>
          <w:r>
            <w:rPr>
              <w:rFonts w:ascii="Calibri" w:hAnsi="Calibri"/>
              <w:b w:val="0"/>
              <w:bCs/>
              <w:sz w:val="20"/>
            </w:rPr>
            <w:t>CF2R-MCH-23-H</w:t>
          </w:r>
        </w:p>
      </w:tc>
    </w:tr>
    <w:tr w:rsidR="0000599C" w:rsidRPr="00F85124" w14:paraId="4BAA8304" w14:textId="77777777">
      <w:trPr>
        <w:cantSplit/>
        <w:trHeight w:val="288"/>
      </w:trPr>
      <w:tc>
        <w:tcPr>
          <w:tcW w:w="2500" w:type="pct"/>
          <w:tcBorders>
            <w:right w:val="nil"/>
          </w:tcBorders>
        </w:tcPr>
        <w:p w14:paraId="4BAA8302" w14:textId="77777777" w:rsidR="0000599C" w:rsidRPr="002E105D" w:rsidRDefault="0000599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00599C" w:rsidRPr="00F85124" w:rsidRDefault="0000599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00599C" w:rsidRPr="00F85124" w14:paraId="4BAA8308" w14:textId="77777777">
      <w:trPr>
        <w:cantSplit/>
        <w:trHeight w:val="288"/>
      </w:trPr>
      <w:tc>
        <w:tcPr>
          <w:tcW w:w="0" w:type="auto"/>
        </w:tcPr>
        <w:p w14:paraId="4BAA8305" w14:textId="77777777" w:rsidR="0000599C" w:rsidRPr="00F85124" w:rsidRDefault="0000599C"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00599C" w:rsidRPr="00F85124" w:rsidRDefault="0000599C"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00599C" w:rsidRPr="00F85124" w:rsidRDefault="0000599C" w:rsidP="007924C2">
          <w:pPr>
            <w:rPr>
              <w:rFonts w:ascii="Calibri" w:hAnsi="Calibri"/>
              <w:sz w:val="12"/>
              <w:szCs w:val="12"/>
            </w:rPr>
          </w:pPr>
          <w:r w:rsidRPr="00F85124">
            <w:rPr>
              <w:rFonts w:ascii="Calibri" w:hAnsi="Calibri"/>
              <w:sz w:val="12"/>
              <w:szCs w:val="12"/>
            </w:rPr>
            <w:t>Permit Number:</w:t>
          </w:r>
        </w:p>
      </w:tc>
    </w:tr>
    <w:tr w:rsidR="0000599C" w:rsidRPr="00F85124" w14:paraId="4BAA830C" w14:textId="77777777">
      <w:trPr>
        <w:cantSplit/>
        <w:trHeight w:val="288"/>
      </w:trPr>
      <w:tc>
        <w:tcPr>
          <w:tcW w:w="0" w:type="auto"/>
        </w:tcPr>
        <w:p w14:paraId="4BAA8309" w14:textId="77777777" w:rsidR="0000599C" w:rsidRPr="00F85124" w:rsidRDefault="0000599C"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00599C" w:rsidRPr="00F85124" w:rsidRDefault="0000599C"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00599C" w:rsidRPr="00F85124" w:rsidRDefault="0000599C" w:rsidP="007924C2">
          <w:pPr>
            <w:rPr>
              <w:rFonts w:ascii="Calibri" w:hAnsi="Calibri"/>
              <w:sz w:val="12"/>
              <w:szCs w:val="12"/>
              <w:vertAlign w:val="superscript"/>
            </w:rPr>
          </w:pPr>
          <w:r w:rsidRPr="00F85124">
            <w:rPr>
              <w:rFonts w:ascii="Calibri" w:hAnsi="Calibri"/>
              <w:sz w:val="12"/>
              <w:szCs w:val="12"/>
            </w:rPr>
            <w:t>Zip Code</w:t>
          </w:r>
        </w:p>
      </w:tc>
    </w:tr>
  </w:tbl>
  <w:p w14:paraId="4BAA830D" w14:textId="13DC81F2" w:rsidR="0000599C" w:rsidRDefault="008D1395">
    <w:pPr>
      <w:pStyle w:val="Header"/>
    </w:pPr>
    <w:r>
      <w:rPr>
        <w:rFonts w:ascii="Calibri" w:hAnsi="Calibri"/>
        <w:b/>
        <w:bCs/>
        <w:noProof/>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70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p w14:paraId="015A3E45" w14:textId="77777777" w:rsidR="0000599C" w:rsidRDefault="0000599C"/>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00599C" w:rsidRDefault="008D1395">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0599C" w:rsidRPr="00F85124" w14:paraId="4BAA8313" w14:textId="77777777">
      <w:trPr>
        <w:cantSplit/>
        <w:trHeight w:val="288"/>
      </w:trPr>
      <w:tc>
        <w:tcPr>
          <w:tcW w:w="4016" w:type="pct"/>
          <w:gridSpan w:val="2"/>
          <w:tcBorders>
            <w:right w:val="nil"/>
          </w:tcBorders>
          <w:vAlign w:val="center"/>
        </w:tcPr>
        <w:p w14:paraId="4BAA8311" w14:textId="30A460D0" w:rsidR="0000599C" w:rsidRPr="00F85124" w:rsidRDefault="0000599C">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4BAA8312" w14:textId="631A1D5B" w:rsidR="0000599C" w:rsidRPr="00F85124" w:rsidRDefault="0000599C">
          <w:pPr>
            <w:pStyle w:val="Heading1"/>
            <w:jc w:val="right"/>
            <w:rPr>
              <w:rFonts w:ascii="Calibri" w:hAnsi="Calibri"/>
              <w:b w:val="0"/>
              <w:bCs/>
              <w:sz w:val="20"/>
            </w:rPr>
          </w:pPr>
          <w:r>
            <w:rPr>
              <w:rFonts w:ascii="Calibri" w:hAnsi="Calibri"/>
              <w:b w:val="0"/>
              <w:bCs/>
              <w:sz w:val="20"/>
            </w:rPr>
            <w:t>CF3R-MCH-22-H</w:t>
          </w:r>
        </w:p>
      </w:tc>
    </w:tr>
    <w:tr w:rsidR="0000599C" w:rsidRPr="00F85124" w14:paraId="4BAA8316" w14:textId="77777777">
      <w:trPr>
        <w:cantSplit/>
        <w:trHeight w:val="288"/>
      </w:trPr>
      <w:tc>
        <w:tcPr>
          <w:tcW w:w="2500" w:type="pct"/>
          <w:tcBorders>
            <w:right w:val="nil"/>
          </w:tcBorders>
        </w:tcPr>
        <w:p w14:paraId="4BAA8314" w14:textId="77777777" w:rsidR="0000599C" w:rsidRPr="002E105D" w:rsidRDefault="0000599C"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0E0861A7" w:rsidR="0000599C" w:rsidRPr="00F85124" w:rsidRDefault="0000599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8D1395" w:rsidRPr="008D1395">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D1395">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2D22D704" w:rsidR="0000599C" w:rsidRDefault="008D1395" w:rsidP="002E105D">
    <w:pPr>
      <w:pStyle w:val="Header"/>
    </w:pPr>
    <w:r>
      <w:rPr>
        <w:rFonts w:ascii="Calibri" w:hAnsi="Calibri"/>
        <w:b/>
        <w:bCs/>
        <w:noProof/>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8"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0599C" w:rsidRPr="00F85124" w14:paraId="4BAA831B" w14:textId="77777777">
      <w:trPr>
        <w:cantSplit/>
        <w:trHeight w:val="288"/>
      </w:trPr>
      <w:tc>
        <w:tcPr>
          <w:tcW w:w="4016" w:type="pct"/>
          <w:gridSpan w:val="2"/>
          <w:tcBorders>
            <w:right w:val="nil"/>
          </w:tcBorders>
          <w:vAlign w:val="center"/>
        </w:tcPr>
        <w:p w14:paraId="4BAA8319" w14:textId="50E218F0" w:rsidR="0000599C" w:rsidRPr="00F85124" w:rsidRDefault="0000599C"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00599C" w:rsidRPr="00F85124" w:rsidRDefault="0000599C" w:rsidP="002E105D">
          <w:pPr>
            <w:pStyle w:val="Heading1"/>
            <w:jc w:val="right"/>
            <w:rPr>
              <w:rFonts w:ascii="Calibri" w:hAnsi="Calibri"/>
              <w:b w:val="0"/>
              <w:bCs/>
              <w:sz w:val="20"/>
            </w:rPr>
          </w:pPr>
          <w:r>
            <w:rPr>
              <w:rFonts w:ascii="Calibri" w:hAnsi="Calibri"/>
              <w:b w:val="0"/>
              <w:bCs/>
              <w:sz w:val="20"/>
            </w:rPr>
            <w:t>CF2R-MCH-23-H</w:t>
          </w:r>
        </w:p>
      </w:tc>
    </w:tr>
    <w:tr w:rsidR="0000599C" w:rsidRPr="00F85124" w14:paraId="4BAA831E" w14:textId="77777777">
      <w:trPr>
        <w:cantSplit/>
        <w:trHeight w:val="288"/>
      </w:trPr>
      <w:tc>
        <w:tcPr>
          <w:tcW w:w="2500" w:type="pct"/>
          <w:tcBorders>
            <w:right w:val="nil"/>
          </w:tcBorders>
        </w:tcPr>
        <w:p w14:paraId="4BAA831C" w14:textId="77777777" w:rsidR="0000599C" w:rsidRPr="002E105D" w:rsidRDefault="0000599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00599C" w:rsidRPr="00F85124" w:rsidRDefault="0000599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0CE3A0B5" w:rsidR="0000599C" w:rsidRDefault="008D1395">
    <w:pPr>
      <w:pStyle w:val="Header"/>
    </w:pPr>
    <w:r>
      <w:rPr>
        <w:rFonts w:ascii="Calibri" w:hAnsi="Calibri"/>
        <w:b/>
        <w:bCs/>
        <w:noProof/>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00599C" w:rsidRDefault="008D1395">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0599C" w:rsidRPr="00F85124" w14:paraId="4BAA8324" w14:textId="77777777">
      <w:trPr>
        <w:cantSplit/>
        <w:trHeight w:val="288"/>
      </w:trPr>
      <w:tc>
        <w:tcPr>
          <w:tcW w:w="4016" w:type="pct"/>
          <w:gridSpan w:val="2"/>
          <w:tcBorders>
            <w:right w:val="nil"/>
          </w:tcBorders>
          <w:vAlign w:val="center"/>
        </w:tcPr>
        <w:p w14:paraId="4BAA8322" w14:textId="1B55C1A0" w:rsidR="0000599C" w:rsidRPr="00F85124" w:rsidRDefault="0000599C">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6D3C4A74" w:rsidR="0000599C" w:rsidRPr="00F85124" w:rsidRDefault="0000599C" w:rsidP="007924C2">
          <w:pPr>
            <w:pStyle w:val="Heading1"/>
            <w:jc w:val="right"/>
            <w:rPr>
              <w:rFonts w:ascii="Calibri" w:hAnsi="Calibri"/>
              <w:b w:val="0"/>
              <w:bCs/>
              <w:sz w:val="20"/>
            </w:rPr>
          </w:pPr>
          <w:r>
            <w:rPr>
              <w:rFonts w:ascii="Calibri" w:hAnsi="Calibri"/>
              <w:b w:val="0"/>
              <w:bCs/>
              <w:sz w:val="20"/>
            </w:rPr>
            <w:t>CF3R-MCH-22-H</w:t>
          </w:r>
        </w:p>
      </w:tc>
    </w:tr>
    <w:tr w:rsidR="0000599C" w:rsidRPr="00F85124" w14:paraId="4BAA8327" w14:textId="77777777">
      <w:trPr>
        <w:cantSplit/>
        <w:trHeight w:val="288"/>
      </w:trPr>
      <w:tc>
        <w:tcPr>
          <w:tcW w:w="2500" w:type="pct"/>
          <w:tcBorders>
            <w:right w:val="nil"/>
          </w:tcBorders>
        </w:tcPr>
        <w:p w14:paraId="4BAA8325" w14:textId="77777777" w:rsidR="0000599C" w:rsidRPr="002E105D" w:rsidRDefault="0000599C"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389CC2DC" w:rsidR="0000599C" w:rsidRPr="00F85124" w:rsidRDefault="0000599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8D1395" w:rsidRPr="008D1395">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D1395">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43F1D398" w:rsidR="0000599C" w:rsidRDefault="008D1395" w:rsidP="002E105D">
    <w:pPr>
      <w:pStyle w:val="Header"/>
    </w:pPr>
    <w:r>
      <w:rPr>
        <w:rFonts w:ascii="Calibri" w:hAnsi="Calibri"/>
        <w:b/>
        <w:bCs/>
        <w:noProof/>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6"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00599C" w:rsidRDefault="008D1395">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7"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EAC698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6"/>
  </w:num>
  <w:num w:numId="19">
    <w:abstractNumId w:val="16"/>
  </w:num>
  <w:num w:numId="20">
    <w:abstractNumId w:val="22"/>
  </w:num>
  <w:num w:numId="21">
    <w:abstractNumId w:val="21"/>
  </w:num>
  <w:num w:numId="22">
    <w:abstractNumId w:val="20"/>
  </w:num>
  <w:num w:numId="23">
    <w:abstractNumId w:val="5"/>
  </w:num>
  <w:num w:numId="24">
    <w:abstractNumId w:val="13"/>
  </w:num>
  <w:num w:numId="25">
    <w:abstractNumId w:val="23"/>
  </w:num>
  <w:num w:numId="26">
    <w:abstractNumId w:val="19"/>
  </w:num>
  <w:num w:numId="27">
    <w:abstractNumId w:val="15"/>
  </w:num>
  <w:num w:numId="28">
    <w:abstractNumId w:val="11"/>
  </w:num>
  <w:num w:numId="29">
    <w:abstractNumId w:val="25"/>
  </w:num>
  <w:num w:numId="30">
    <w:abstractNumId w:val="6"/>
  </w:num>
  <w:num w:numId="31">
    <w:abstractNumId w:val="1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9"/>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8"/>
  </w:num>
  <w:num w:numId="42">
    <w:abstractNumId w:val="24"/>
  </w:num>
  <w:num w:numId="43">
    <w:abstractNumId w:val="27"/>
  </w:num>
  <w:num w:numId="44">
    <w:abstractNumId w:val="18"/>
  </w:num>
  <w:num w:numId="45">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10"/>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599C"/>
    <w:rsid w:val="000070E2"/>
    <w:rsid w:val="0001436B"/>
    <w:rsid w:val="000253BC"/>
    <w:rsid w:val="00025422"/>
    <w:rsid w:val="00026750"/>
    <w:rsid w:val="00035A79"/>
    <w:rsid w:val="00037926"/>
    <w:rsid w:val="00042F52"/>
    <w:rsid w:val="0004396E"/>
    <w:rsid w:val="00045455"/>
    <w:rsid w:val="000470D7"/>
    <w:rsid w:val="000471F6"/>
    <w:rsid w:val="000508D0"/>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9646A"/>
    <w:rsid w:val="000A03F7"/>
    <w:rsid w:val="000A0D18"/>
    <w:rsid w:val="000A105B"/>
    <w:rsid w:val="000A1F02"/>
    <w:rsid w:val="000A34DF"/>
    <w:rsid w:val="000A35C7"/>
    <w:rsid w:val="000A4A99"/>
    <w:rsid w:val="000A5F2D"/>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4520"/>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5834"/>
    <w:rsid w:val="00187604"/>
    <w:rsid w:val="0019624F"/>
    <w:rsid w:val="0019726F"/>
    <w:rsid w:val="001A2A49"/>
    <w:rsid w:val="001A2E6A"/>
    <w:rsid w:val="001A5583"/>
    <w:rsid w:val="001A5A09"/>
    <w:rsid w:val="001B00AC"/>
    <w:rsid w:val="001B3D76"/>
    <w:rsid w:val="001B5BA4"/>
    <w:rsid w:val="001C56C2"/>
    <w:rsid w:val="001C6A01"/>
    <w:rsid w:val="001D4ACF"/>
    <w:rsid w:val="001E00F6"/>
    <w:rsid w:val="001E3C52"/>
    <w:rsid w:val="001F0E8D"/>
    <w:rsid w:val="001F20EE"/>
    <w:rsid w:val="00200E53"/>
    <w:rsid w:val="0020229C"/>
    <w:rsid w:val="00202608"/>
    <w:rsid w:val="00206039"/>
    <w:rsid w:val="00211AAB"/>
    <w:rsid w:val="00213E8E"/>
    <w:rsid w:val="002155B9"/>
    <w:rsid w:val="00216C55"/>
    <w:rsid w:val="002212B2"/>
    <w:rsid w:val="00222F6D"/>
    <w:rsid w:val="002241A5"/>
    <w:rsid w:val="00231FB7"/>
    <w:rsid w:val="00236841"/>
    <w:rsid w:val="002379A7"/>
    <w:rsid w:val="002420D2"/>
    <w:rsid w:val="00243047"/>
    <w:rsid w:val="00243923"/>
    <w:rsid w:val="00245AF0"/>
    <w:rsid w:val="00251448"/>
    <w:rsid w:val="00251B09"/>
    <w:rsid w:val="002532A8"/>
    <w:rsid w:val="0025378F"/>
    <w:rsid w:val="00254F68"/>
    <w:rsid w:val="002562A4"/>
    <w:rsid w:val="00256C6F"/>
    <w:rsid w:val="002615BC"/>
    <w:rsid w:val="00262721"/>
    <w:rsid w:val="0026342B"/>
    <w:rsid w:val="002641C7"/>
    <w:rsid w:val="00265000"/>
    <w:rsid w:val="002710BB"/>
    <w:rsid w:val="002719D2"/>
    <w:rsid w:val="00271E1D"/>
    <w:rsid w:val="00274618"/>
    <w:rsid w:val="002761AE"/>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5F73"/>
    <w:rsid w:val="002A6A1F"/>
    <w:rsid w:val="002B2393"/>
    <w:rsid w:val="002B4F6F"/>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329B"/>
    <w:rsid w:val="002F40A7"/>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27C7A"/>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671ED"/>
    <w:rsid w:val="00371157"/>
    <w:rsid w:val="003719D5"/>
    <w:rsid w:val="00371C8C"/>
    <w:rsid w:val="00372700"/>
    <w:rsid w:val="003761D5"/>
    <w:rsid w:val="00376EAA"/>
    <w:rsid w:val="003809C0"/>
    <w:rsid w:val="00383ADD"/>
    <w:rsid w:val="00384822"/>
    <w:rsid w:val="003850E9"/>
    <w:rsid w:val="00386209"/>
    <w:rsid w:val="003864EA"/>
    <w:rsid w:val="0038684E"/>
    <w:rsid w:val="00386CC0"/>
    <w:rsid w:val="00386F2B"/>
    <w:rsid w:val="00390B74"/>
    <w:rsid w:val="0039142A"/>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A76"/>
    <w:rsid w:val="003F7A76"/>
    <w:rsid w:val="00401367"/>
    <w:rsid w:val="0040203A"/>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58BD"/>
    <w:rsid w:val="004469E1"/>
    <w:rsid w:val="004471E4"/>
    <w:rsid w:val="0045043C"/>
    <w:rsid w:val="004507D3"/>
    <w:rsid w:val="004510F5"/>
    <w:rsid w:val="00451C85"/>
    <w:rsid w:val="00452364"/>
    <w:rsid w:val="00454C3D"/>
    <w:rsid w:val="00462AAE"/>
    <w:rsid w:val="00462AC1"/>
    <w:rsid w:val="00463CA1"/>
    <w:rsid w:val="00463D1E"/>
    <w:rsid w:val="004655CC"/>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9B1"/>
    <w:rsid w:val="004A6E7F"/>
    <w:rsid w:val="004B056A"/>
    <w:rsid w:val="004B0D6C"/>
    <w:rsid w:val="004B1012"/>
    <w:rsid w:val="004B2092"/>
    <w:rsid w:val="004B3F70"/>
    <w:rsid w:val="004B4582"/>
    <w:rsid w:val="004B7BD2"/>
    <w:rsid w:val="004C0E48"/>
    <w:rsid w:val="004C23D9"/>
    <w:rsid w:val="004C2C61"/>
    <w:rsid w:val="004C6E7B"/>
    <w:rsid w:val="004D03D6"/>
    <w:rsid w:val="004D1CE3"/>
    <w:rsid w:val="004D287C"/>
    <w:rsid w:val="004D49F5"/>
    <w:rsid w:val="004E112A"/>
    <w:rsid w:val="004E230B"/>
    <w:rsid w:val="004E4E00"/>
    <w:rsid w:val="004E73D1"/>
    <w:rsid w:val="004F0A7F"/>
    <w:rsid w:val="004F40C1"/>
    <w:rsid w:val="004F66DC"/>
    <w:rsid w:val="00502177"/>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6793"/>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C4D"/>
    <w:rsid w:val="00617B42"/>
    <w:rsid w:val="00617D03"/>
    <w:rsid w:val="006200D7"/>
    <w:rsid w:val="006222FF"/>
    <w:rsid w:val="006225F1"/>
    <w:rsid w:val="006227B1"/>
    <w:rsid w:val="00622943"/>
    <w:rsid w:val="00622990"/>
    <w:rsid w:val="00627B13"/>
    <w:rsid w:val="00631115"/>
    <w:rsid w:val="00632F51"/>
    <w:rsid w:val="00632F73"/>
    <w:rsid w:val="006330B7"/>
    <w:rsid w:val="0063352F"/>
    <w:rsid w:val="00633F6C"/>
    <w:rsid w:val="006411CF"/>
    <w:rsid w:val="00641C71"/>
    <w:rsid w:val="00641F88"/>
    <w:rsid w:val="0064300C"/>
    <w:rsid w:val="00643BDC"/>
    <w:rsid w:val="00643FF1"/>
    <w:rsid w:val="00646058"/>
    <w:rsid w:val="00647AA9"/>
    <w:rsid w:val="006530B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43FB"/>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968"/>
    <w:rsid w:val="006E5AE2"/>
    <w:rsid w:val="006F0652"/>
    <w:rsid w:val="006F1BC9"/>
    <w:rsid w:val="006F2C70"/>
    <w:rsid w:val="006F38BB"/>
    <w:rsid w:val="006F623E"/>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26211"/>
    <w:rsid w:val="00731F6D"/>
    <w:rsid w:val="00740640"/>
    <w:rsid w:val="00740E3B"/>
    <w:rsid w:val="00743217"/>
    <w:rsid w:val="007439DA"/>
    <w:rsid w:val="0074424A"/>
    <w:rsid w:val="00750EA4"/>
    <w:rsid w:val="007512C1"/>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5B"/>
    <w:rsid w:val="007924C2"/>
    <w:rsid w:val="007931FB"/>
    <w:rsid w:val="00793E1C"/>
    <w:rsid w:val="007943E1"/>
    <w:rsid w:val="00795EB8"/>
    <w:rsid w:val="00795F70"/>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67D"/>
    <w:rsid w:val="007D2DD3"/>
    <w:rsid w:val="007D39E2"/>
    <w:rsid w:val="007D726A"/>
    <w:rsid w:val="007E26E9"/>
    <w:rsid w:val="007E2934"/>
    <w:rsid w:val="007E32B3"/>
    <w:rsid w:val="007E646F"/>
    <w:rsid w:val="007E655F"/>
    <w:rsid w:val="007F3E17"/>
    <w:rsid w:val="007F4A73"/>
    <w:rsid w:val="007F57DC"/>
    <w:rsid w:val="00802596"/>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6660"/>
    <w:rsid w:val="00890BB7"/>
    <w:rsid w:val="00890DB2"/>
    <w:rsid w:val="00891141"/>
    <w:rsid w:val="0089151A"/>
    <w:rsid w:val="008931CD"/>
    <w:rsid w:val="00894E3E"/>
    <w:rsid w:val="008A2598"/>
    <w:rsid w:val="008A52A6"/>
    <w:rsid w:val="008A5B91"/>
    <w:rsid w:val="008A6A61"/>
    <w:rsid w:val="008A715A"/>
    <w:rsid w:val="008A7891"/>
    <w:rsid w:val="008A7F5C"/>
    <w:rsid w:val="008B05CC"/>
    <w:rsid w:val="008B21EC"/>
    <w:rsid w:val="008B324C"/>
    <w:rsid w:val="008B416B"/>
    <w:rsid w:val="008B7031"/>
    <w:rsid w:val="008B71F6"/>
    <w:rsid w:val="008B7284"/>
    <w:rsid w:val="008C10F1"/>
    <w:rsid w:val="008C23D7"/>
    <w:rsid w:val="008C4452"/>
    <w:rsid w:val="008C6F5C"/>
    <w:rsid w:val="008D0B8D"/>
    <w:rsid w:val="008D1395"/>
    <w:rsid w:val="008D14C1"/>
    <w:rsid w:val="008D3743"/>
    <w:rsid w:val="008D3813"/>
    <w:rsid w:val="008D464B"/>
    <w:rsid w:val="008E429B"/>
    <w:rsid w:val="008E42D0"/>
    <w:rsid w:val="008E4542"/>
    <w:rsid w:val="008E7E5C"/>
    <w:rsid w:val="008F1900"/>
    <w:rsid w:val="008F1DA0"/>
    <w:rsid w:val="008F415A"/>
    <w:rsid w:val="008F55C0"/>
    <w:rsid w:val="00900C86"/>
    <w:rsid w:val="0090130C"/>
    <w:rsid w:val="00904139"/>
    <w:rsid w:val="00904D03"/>
    <w:rsid w:val="00910674"/>
    <w:rsid w:val="009106DB"/>
    <w:rsid w:val="0091105E"/>
    <w:rsid w:val="009119ED"/>
    <w:rsid w:val="00911ABF"/>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54D3"/>
    <w:rsid w:val="009C5785"/>
    <w:rsid w:val="009C7266"/>
    <w:rsid w:val="009D0F10"/>
    <w:rsid w:val="009D1A2A"/>
    <w:rsid w:val="009D3023"/>
    <w:rsid w:val="009E093F"/>
    <w:rsid w:val="009E0B1A"/>
    <w:rsid w:val="009E15F0"/>
    <w:rsid w:val="009E2E57"/>
    <w:rsid w:val="009E3BB5"/>
    <w:rsid w:val="009E5099"/>
    <w:rsid w:val="009E6B59"/>
    <w:rsid w:val="009F127F"/>
    <w:rsid w:val="009F2090"/>
    <w:rsid w:val="009F3C44"/>
    <w:rsid w:val="009F5E57"/>
    <w:rsid w:val="00A0027A"/>
    <w:rsid w:val="00A00AE7"/>
    <w:rsid w:val="00A02090"/>
    <w:rsid w:val="00A029A2"/>
    <w:rsid w:val="00A02BBE"/>
    <w:rsid w:val="00A034EC"/>
    <w:rsid w:val="00A036FB"/>
    <w:rsid w:val="00A05D8F"/>
    <w:rsid w:val="00A07D19"/>
    <w:rsid w:val="00A11984"/>
    <w:rsid w:val="00A12015"/>
    <w:rsid w:val="00A15563"/>
    <w:rsid w:val="00A16546"/>
    <w:rsid w:val="00A24BE2"/>
    <w:rsid w:val="00A24F9F"/>
    <w:rsid w:val="00A251BE"/>
    <w:rsid w:val="00A279BA"/>
    <w:rsid w:val="00A3025D"/>
    <w:rsid w:val="00A30A15"/>
    <w:rsid w:val="00A33A50"/>
    <w:rsid w:val="00A3438B"/>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D6A33"/>
    <w:rsid w:val="00AE381B"/>
    <w:rsid w:val="00AE39CC"/>
    <w:rsid w:val="00AF314D"/>
    <w:rsid w:val="00AF4004"/>
    <w:rsid w:val="00B02BCF"/>
    <w:rsid w:val="00B02E79"/>
    <w:rsid w:val="00B03FBA"/>
    <w:rsid w:val="00B04BC3"/>
    <w:rsid w:val="00B11496"/>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347F"/>
    <w:rsid w:val="00B7450E"/>
    <w:rsid w:val="00B767F7"/>
    <w:rsid w:val="00B778B9"/>
    <w:rsid w:val="00B816B4"/>
    <w:rsid w:val="00B82CAC"/>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049"/>
    <w:rsid w:val="00BF2635"/>
    <w:rsid w:val="00BF530C"/>
    <w:rsid w:val="00BF77FA"/>
    <w:rsid w:val="00C04EA8"/>
    <w:rsid w:val="00C06085"/>
    <w:rsid w:val="00C060F0"/>
    <w:rsid w:val="00C06AE0"/>
    <w:rsid w:val="00C072DB"/>
    <w:rsid w:val="00C107D2"/>
    <w:rsid w:val="00C13757"/>
    <w:rsid w:val="00C14210"/>
    <w:rsid w:val="00C15FFB"/>
    <w:rsid w:val="00C173DB"/>
    <w:rsid w:val="00C21F59"/>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3BB0"/>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70D"/>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6AF"/>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1E42"/>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9741B"/>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7347"/>
    <w:rsid w:val="00EE77ED"/>
    <w:rsid w:val="00EF00B4"/>
    <w:rsid w:val="00EF1254"/>
    <w:rsid w:val="00EF2810"/>
    <w:rsid w:val="00EF3E05"/>
    <w:rsid w:val="00EF6790"/>
    <w:rsid w:val="00EF764F"/>
    <w:rsid w:val="00F00493"/>
    <w:rsid w:val="00F00B7C"/>
    <w:rsid w:val="00F0379B"/>
    <w:rsid w:val="00F03C64"/>
    <w:rsid w:val="00F105F4"/>
    <w:rsid w:val="00F10646"/>
    <w:rsid w:val="00F14D4B"/>
    <w:rsid w:val="00F20917"/>
    <w:rsid w:val="00F230AF"/>
    <w:rsid w:val="00F23B4A"/>
    <w:rsid w:val="00F25D56"/>
    <w:rsid w:val="00F30816"/>
    <w:rsid w:val="00F334AF"/>
    <w:rsid w:val="00F36DEC"/>
    <w:rsid w:val="00F426FB"/>
    <w:rsid w:val="00F4326A"/>
    <w:rsid w:val="00F43310"/>
    <w:rsid w:val="00F45CAA"/>
    <w:rsid w:val="00F501EC"/>
    <w:rsid w:val="00F50784"/>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C0300"/>
    <w:rsid w:val="00FC0A25"/>
    <w:rsid w:val="00FC1C38"/>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9710"/>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51047-50D4-409D-963E-4387407B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Markstrum, Alexis@Energy</cp:lastModifiedBy>
  <cp:revision>2</cp:revision>
  <dcterms:created xsi:type="dcterms:W3CDTF">2019-12-03T15:44:00Z</dcterms:created>
  <dcterms:modified xsi:type="dcterms:W3CDTF">2019-12-03T15:44:00Z</dcterms:modified>
</cp:coreProperties>
</file>
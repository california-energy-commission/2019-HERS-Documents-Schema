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5"/>
        <w:gridCol w:w="3420"/>
        <w:gridCol w:w="6835"/>
      </w:tblGrid>
      <w:tr w:rsidR="008C2DC4" w:rsidRPr="00E93981" w14:paraId="1B6A95EF" w14:textId="77777777" w:rsidTr="00E93981">
        <w:tc>
          <w:tcPr>
            <w:tcW w:w="10790" w:type="dxa"/>
            <w:gridSpan w:val="3"/>
          </w:tcPr>
          <w:p w14:paraId="260B528C" w14:textId="3FB6F739" w:rsidR="008C2DC4" w:rsidRPr="00E93981" w:rsidRDefault="008C2DC4" w:rsidP="008C2DC4">
            <w:pPr>
              <w:rPr>
                <w:rFonts w:ascii="Calibri" w:hAnsi="Calibri"/>
                <w:b/>
                <w:sz w:val="18"/>
                <w:szCs w:val="18"/>
              </w:rPr>
            </w:pPr>
            <w:bookmarkStart w:id="0" w:name="_GoBack"/>
            <w:bookmarkEnd w:id="0"/>
            <w:r w:rsidRPr="00ED3B62">
              <w:rPr>
                <w:rFonts w:ascii="Calibri" w:hAnsi="Calibri"/>
                <w:b/>
                <w:sz w:val="18"/>
                <w:szCs w:val="18"/>
              </w:rPr>
              <w:t>A.</w:t>
            </w:r>
            <w:r w:rsidRPr="00E93981">
              <w:rPr>
                <w:rFonts w:ascii="Calibri" w:hAnsi="Calibri"/>
                <w:b/>
                <w:sz w:val="18"/>
                <w:szCs w:val="18"/>
              </w:rPr>
              <w:t xml:space="preserve"> Insulation Materials Installed</w:t>
            </w:r>
          </w:p>
        </w:tc>
      </w:tr>
      <w:tr w:rsidR="008C2DC4" w:rsidRPr="00E93981" w14:paraId="4382522D" w14:textId="77777777" w:rsidTr="005A3CBE">
        <w:tc>
          <w:tcPr>
            <w:tcW w:w="535" w:type="dxa"/>
            <w:vAlign w:val="center"/>
          </w:tcPr>
          <w:p w14:paraId="19EFD601" w14:textId="736D57CC" w:rsidR="008C2DC4" w:rsidRPr="00E93981" w:rsidRDefault="008C2DC4" w:rsidP="00E93981">
            <w:pPr>
              <w:jc w:val="center"/>
              <w:rPr>
                <w:rFonts w:ascii="Calibri" w:hAnsi="Calibri"/>
                <w:sz w:val="18"/>
                <w:szCs w:val="18"/>
              </w:rPr>
            </w:pPr>
            <w:r w:rsidRPr="00E93981">
              <w:rPr>
                <w:rFonts w:ascii="Calibri" w:hAnsi="Calibri"/>
                <w:sz w:val="18"/>
                <w:szCs w:val="18"/>
              </w:rPr>
              <w:t>01</w:t>
            </w:r>
          </w:p>
        </w:tc>
        <w:tc>
          <w:tcPr>
            <w:tcW w:w="3420" w:type="dxa"/>
          </w:tcPr>
          <w:p w14:paraId="20F199F0" w14:textId="3BE49811" w:rsidR="008C2DC4" w:rsidRPr="00E93981" w:rsidRDefault="008C2DC4" w:rsidP="004C27AC">
            <w:pPr>
              <w:rPr>
                <w:rFonts w:ascii="Calibri" w:hAnsi="Calibri"/>
                <w:sz w:val="18"/>
                <w:szCs w:val="18"/>
              </w:rPr>
            </w:pPr>
            <w:r w:rsidRPr="00E93981">
              <w:rPr>
                <w:rFonts w:ascii="Calibri" w:hAnsi="Calibri"/>
                <w:sz w:val="18"/>
                <w:szCs w:val="18"/>
              </w:rPr>
              <w:t xml:space="preserve">Roof Deck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830C79" w14:textId="1F65A822" w:rsidR="008C2DC4" w:rsidRPr="00E93981" w:rsidRDefault="008C2DC4" w:rsidP="00D65920">
            <w:pPr>
              <w:rPr>
                <w:rFonts w:ascii="Calibri" w:hAnsi="Calibri"/>
                <w:sz w:val="18"/>
                <w:szCs w:val="18"/>
              </w:rPr>
            </w:pPr>
          </w:p>
        </w:tc>
      </w:tr>
      <w:tr w:rsidR="008C2DC4" w:rsidRPr="00E93981" w14:paraId="3614AC6B" w14:textId="77777777" w:rsidTr="005A3CBE">
        <w:tc>
          <w:tcPr>
            <w:tcW w:w="535" w:type="dxa"/>
            <w:vAlign w:val="center"/>
          </w:tcPr>
          <w:p w14:paraId="37EC902C" w14:textId="277B90B3" w:rsidR="008C2DC4" w:rsidRPr="00E93981" w:rsidRDefault="008C2DC4" w:rsidP="00E93981">
            <w:pPr>
              <w:jc w:val="center"/>
              <w:rPr>
                <w:rFonts w:ascii="Calibri" w:hAnsi="Calibri"/>
                <w:sz w:val="18"/>
                <w:szCs w:val="18"/>
              </w:rPr>
            </w:pPr>
            <w:r w:rsidRPr="00E93981">
              <w:rPr>
                <w:rFonts w:ascii="Calibri" w:hAnsi="Calibri"/>
                <w:sz w:val="18"/>
                <w:szCs w:val="18"/>
              </w:rPr>
              <w:t>02</w:t>
            </w:r>
          </w:p>
        </w:tc>
        <w:tc>
          <w:tcPr>
            <w:tcW w:w="3420" w:type="dxa"/>
          </w:tcPr>
          <w:p w14:paraId="0963C606" w14:textId="7EE5E25E" w:rsidR="008C2DC4" w:rsidRPr="00E93981" w:rsidRDefault="008C2DC4" w:rsidP="004C27AC">
            <w:pPr>
              <w:rPr>
                <w:rFonts w:ascii="Calibri" w:hAnsi="Calibri"/>
                <w:sz w:val="18"/>
                <w:szCs w:val="18"/>
              </w:rPr>
            </w:pPr>
            <w:r w:rsidRPr="00E93981">
              <w:rPr>
                <w:rFonts w:ascii="Calibri" w:hAnsi="Calibri"/>
                <w:sz w:val="18"/>
                <w:szCs w:val="18"/>
              </w:rPr>
              <w:t xml:space="preserve">Ceiling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53B08615" w14:textId="77777777" w:rsidR="008C2DC4" w:rsidRPr="00E93981" w:rsidRDefault="008C2DC4" w:rsidP="00D65920">
            <w:pPr>
              <w:rPr>
                <w:rFonts w:ascii="Calibri" w:hAnsi="Calibri"/>
                <w:sz w:val="18"/>
                <w:szCs w:val="18"/>
              </w:rPr>
            </w:pPr>
          </w:p>
        </w:tc>
      </w:tr>
      <w:tr w:rsidR="008C2DC4" w:rsidRPr="00E93981" w14:paraId="07E80C85" w14:textId="77777777" w:rsidTr="005A3CBE">
        <w:tc>
          <w:tcPr>
            <w:tcW w:w="535" w:type="dxa"/>
            <w:vAlign w:val="center"/>
          </w:tcPr>
          <w:p w14:paraId="19F48B7F" w14:textId="044E9E85" w:rsidR="008C2DC4" w:rsidRPr="00E93981" w:rsidRDefault="008C2DC4" w:rsidP="00E93981">
            <w:pPr>
              <w:jc w:val="center"/>
              <w:rPr>
                <w:rFonts w:ascii="Calibri" w:hAnsi="Calibri"/>
                <w:sz w:val="18"/>
                <w:szCs w:val="18"/>
              </w:rPr>
            </w:pPr>
            <w:r w:rsidRPr="00E93981">
              <w:rPr>
                <w:rFonts w:ascii="Calibri" w:hAnsi="Calibri"/>
                <w:sz w:val="18"/>
                <w:szCs w:val="18"/>
              </w:rPr>
              <w:t>03</w:t>
            </w:r>
          </w:p>
        </w:tc>
        <w:tc>
          <w:tcPr>
            <w:tcW w:w="3420" w:type="dxa"/>
          </w:tcPr>
          <w:p w14:paraId="559853B6" w14:textId="346CA710" w:rsidR="008C2DC4" w:rsidRPr="00E93981" w:rsidRDefault="008C2DC4" w:rsidP="004C27AC">
            <w:pPr>
              <w:rPr>
                <w:rFonts w:ascii="Calibri" w:hAnsi="Calibri"/>
                <w:sz w:val="18"/>
                <w:szCs w:val="18"/>
              </w:rPr>
            </w:pPr>
            <w:r w:rsidRPr="00E93981">
              <w:rPr>
                <w:rFonts w:ascii="Calibri" w:hAnsi="Calibri"/>
                <w:sz w:val="18"/>
                <w:szCs w:val="18"/>
              </w:rPr>
              <w:t xml:space="preserve">Exterior Wall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FD05F62" w14:textId="77777777" w:rsidR="008C2DC4" w:rsidRPr="00E93981" w:rsidRDefault="008C2DC4" w:rsidP="00D65920">
            <w:pPr>
              <w:rPr>
                <w:rFonts w:ascii="Calibri" w:hAnsi="Calibri"/>
                <w:sz w:val="18"/>
                <w:szCs w:val="18"/>
              </w:rPr>
            </w:pPr>
          </w:p>
        </w:tc>
      </w:tr>
      <w:tr w:rsidR="008C2DC4" w:rsidRPr="00E93981" w14:paraId="6F73B2A5" w14:textId="77777777" w:rsidTr="005A3CBE">
        <w:tc>
          <w:tcPr>
            <w:tcW w:w="535" w:type="dxa"/>
            <w:vAlign w:val="center"/>
          </w:tcPr>
          <w:p w14:paraId="4BBBE7C4" w14:textId="6BA949D3" w:rsidR="008C2DC4" w:rsidRPr="00E93981" w:rsidRDefault="008C2DC4" w:rsidP="00E93981">
            <w:pPr>
              <w:jc w:val="center"/>
              <w:rPr>
                <w:rFonts w:ascii="Calibri" w:hAnsi="Calibri"/>
                <w:sz w:val="18"/>
                <w:szCs w:val="18"/>
              </w:rPr>
            </w:pPr>
            <w:r w:rsidRPr="00E93981">
              <w:rPr>
                <w:rFonts w:ascii="Calibri" w:hAnsi="Calibri"/>
                <w:sz w:val="18"/>
                <w:szCs w:val="18"/>
              </w:rPr>
              <w:t>04</w:t>
            </w:r>
          </w:p>
        </w:tc>
        <w:tc>
          <w:tcPr>
            <w:tcW w:w="3420" w:type="dxa"/>
          </w:tcPr>
          <w:p w14:paraId="02B73308" w14:textId="38F3A9FF" w:rsidR="008C2DC4" w:rsidRPr="00E93981" w:rsidRDefault="008C2DC4" w:rsidP="004C27AC">
            <w:pPr>
              <w:rPr>
                <w:rFonts w:ascii="Calibri" w:hAnsi="Calibri"/>
                <w:sz w:val="18"/>
                <w:szCs w:val="18"/>
              </w:rPr>
            </w:pPr>
            <w:r w:rsidRPr="00E93981">
              <w:rPr>
                <w:rFonts w:ascii="Calibri" w:hAnsi="Calibri"/>
                <w:sz w:val="18"/>
                <w:szCs w:val="18"/>
              </w:rPr>
              <w:t xml:space="preserve">Raised Floor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492D71CD" w14:textId="77777777" w:rsidR="008C2DC4" w:rsidRPr="00E93981" w:rsidRDefault="008C2DC4" w:rsidP="00D65920">
            <w:pPr>
              <w:rPr>
                <w:rFonts w:ascii="Calibri" w:hAnsi="Calibri"/>
                <w:sz w:val="18"/>
                <w:szCs w:val="18"/>
              </w:rPr>
            </w:pPr>
          </w:p>
        </w:tc>
      </w:tr>
      <w:tr w:rsidR="008C2DC4" w:rsidRPr="00E93981" w14:paraId="0575CE7C" w14:textId="77777777" w:rsidTr="005A3CBE">
        <w:tc>
          <w:tcPr>
            <w:tcW w:w="535" w:type="dxa"/>
            <w:vAlign w:val="center"/>
          </w:tcPr>
          <w:p w14:paraId="1B818FA3" w14:textId="272B2BED" w:rsidR="008C2DC4" w:rsidRPr="00E93981" w:rsidRDefault="008C2DC4" w:rsidP="008C2DC4">
            <w:pPr>
              <w:jc w:val="center"/>
              <w:rPr>
                <w:rFonts w:ascii="Calibri" w:hAnsi="Calibri"/>
                <w:sz w:val="18"/>
                <w:szCs w:val="18"/>
              </w:rPr>
            </w:pPr>
            <w:r w:rsidRPr="00E93981">
              <w:rPr>
                <w:rFonts w:ascii="Calibri" w:hAnsi="Calibri"/>
                <w:sz w:val="18"/>
                <w:szCs w:val="18"/>
              </w:rPr>
              <w:t>05</w:t>
            </w:r>
          </w:p>
        </w:tc>
        <w:tc>
          <w:tcPr>
            <w:tcW w:w="3420" w:type="dxa"/>
          </w:tcPr>
          <w:p w14:paraId="547026A6" w14:textId="5B16C160" w:rsidR="008C2DC4" w:rsidRPr="00E93981" w:rsidRDefault="008C2DC4" w:rsidP="004C27AC">
            <w:pPr>
              <w:rPr>
                <w:rFonts w:ascii="Calibri" w:hAnsi="Calibri"/>
                <w:sz w:val="18"/>
                <w:szCs w:val="18"/>
              </w:rPr>
            </w:pPr>
            <w:r w:rsidRPr="00E93981">
              <w:rPr>
                <w:rFonts w:ascii="Calibri" w:hAnsi="Calibri"/>
                <w:sz w:val="18"/>
                <w:szCs w:val="18"/>
              </w:rPr>
              <w:t xml:space="preserve">Slab Edge Insulation </w:t>
            </w:r>
            <w:r w:rsidR="004C27AC">
              <w:rPr>
                <w:rFonts w:ascii="Calibri" w:hAnsi="Calibri"/>
                <w:sz w:val="18"/>
                <w:szCs w:val="18"/>
              </w:rPr>
              <w:t>Material</w:t>
            </w:r>
            <w:r w:rsidR="006120A6">
              <w:rPr>
                <w:rFonts w:ascii="Calibri" w:hAnsi="Calibri"/>
                <w:sz w:val="18"/>
                <w:szCs w:val="18"/>
              </w:rPr>
              <w:t xml:space="preserve"> Installed</w:t>
            </w:r>
          </w:p>
        </w:tc>
        <w:tc>
          <w:tcPr>
            <w:tcW w:w="6835" w:type="dxa"/>
          </w:tcPr>
          <w:p w14:paraId="6D879541" w14:textId="77777777" w:rsidR="008C2DC4" w:rsidRPr="00E93981" w:rsidRDefault="008C2DC4" w:rsidP="00D65920">
            <w:pPr>
              <w:rPr>
                <w:rFonts w:ascii="Calibri" w:hAnsi="Calibri"/>
                <w:sz w:val="18"/>
                <w:szCs w:val="18"/>
              </w:rPr>
            </w:pPr>
          </w:p>
        </w:tc>
      </w:tr>
      <w:tr w:rsidR="009533B1" w:rsidRPr="00E93981" w14:paraId="1646112E" w14:textId="77777777" w:rsidTr="005A3CBE">
        <w:tc>
          <w:tcPr>
            <w:tcW w:w="535" w:type="dxa"/>
            <w:vAlign w:val="center"/>
          </w:tcPr>
          <w:p w14:paraId="0A00274B" w14:textId="712BA479" w:rsidR="009533B1" w:rsidRPr="00E93981" w:rsidRDefault="009533B1" w:rsidP="008C2DC4">
            <w:pPr>
              <w:jc w:val="center"/>
              <w:rPr>
                <w:rFonts w:ascii="Calibri" w:hAnsi="Calibri"/>
                <w:sz w:val="18"/>
                <w:szCs w:val="18"/>
              </w:rPr>
            </w:pPr>
            <w:r>
              <w:rPr>
                <w:rFonts w:ascii="Calibri" w:hAnsi="Calibri"/>
                <w:sz w:val="18"/>
                <w:szCs w:val="18"/>
              </w:rPr>
              <w:t>06</w:t>
            </w:r>
          </w:p>
        </w:tc>
        <w:tc>
          <w:tcPr>
            <w:tcW w:w="3420" w:type="dxa"/>
          </w:tcPr>
          <w:p w14:paraId="42F01DBF" w14:textId="39F74DB4" w:rsidR="009533B1" w:rsidRPr="00E93981" w:rsidRDefault="009533B1" w:rsidP="004C27AC">
            <w:pPr>
              <w:rPr>
                <w:rFonts w:ascii="Calibri" w:hAnsi="Calibri"/>
                <w:sz w:val="18"/>
                <w:szCs w:val="18"/>
              </w:rPr>
            </w:pPr>
            <w:r>
              <w:rPr>
                <w:rFonts w:ascii="Calibri" w:hAnsi="Calibri"/>
                <w:sz w:val="18"/>
                <w:szCs w:val="18"/>
              </w:rPr>
              <w:t>Verification Status</w:t>
            </w:r>
          </w:p>
        </w:tc>
        <w:tc>
          <w:tcPr>
            <w:tcW w:w="6835" w:type="dxa"/>
          </w:tcPr>
          <w:p w14:paraId="10B1F664" w14:textId="77777777" w:rsidR="009533B1" w:rsidRPr="00E93981" w:rsidRDefault="009533B1" w:rsidP="00D65920">
            <w:pPr>
              <w:rPr>
                <w:rFonts w:ascii="Calibri" w:hAnsi="Calibri"/>
                <w:sz w:val="18"/>
                <w:szCs w:val="18"/>
              </w:rPr>
            </w:pPr>
          </w:p>
        </w:tc>
      </w:tr>
      <w:tr w:rsidR="009533B1" w:rsidRPr="00E93981" w14:paraId="580196B8" w14:textId="77777777" w:rsidTr="005A3CBE">
        <w:tc>
          <w:tcPr>
            <w:tcW w:w="535" w:type="dxa"/>
            <w:vAlign w:val="center"/>
          </w:tcPr>
          <w:p w14:paraId="3FA50F01" w14:textId="45F7389A" w:rsidR="009533B1" w:rsidRPr="00E93981" w:rsidRDefault="009533B1" w:rsidP="008C2DC4">
            <w:pPr>
              <w:jc w:val="center"/>
              <w:rPr>
                <w:rFonts w:ascii="Calibri" w:hAnsi="Calibri"/>
                <w:sz w:val="18"/>
                <w:szCs w:val="18"/>
              </w:rPr>
            </w:pPr>
            <w:r>
              <w:rPr>
                <w:rFonts w:ascii="Calibri" w:hAnsi="Calibri"/>
                <w:sz w:val="18"/>
                <w:szCs w:val="18"/>
              </w:rPr>
              <w:t>07</w:t>
            </w:r>
          </w:p>
        </w:tc>
        <w:tc>
          <w:tcPr>
            <w:tcW w:w="3420" w:type="dxa"/>
          </w:tcPr>
          <w:p w14:paraId="3A3D78AC" w14:textId="25C64D29" w:rsidR="009533B1" w:rsidRPr="00E93981" w:rsidRDefault="009533B1" w:rsidP="004C27AC">
            <w:pPr>
              <w:rPr>
                <w:rFonts w:ascii="Calibri" w:hAnsi="Calibri"/>
                <w:sz w:val="18"/>
                <w:szCs w:val="18"/>
              </w:rPr>
            </w:pPr>
            <w:r>
              <w:rPr>
                <w:rFonts w:ascii="Calibri" w:hAnsi="Calibri"/>
                <w:sz w:val="18"/>
                <w:szCs w:val="18"/>
              </w:rPr>
              <w:t>Correction Notes</w:t>
            </w:r>
          </w:p>
        </w:tc>
        <w:tc>
          <w:tcPr>
            <w:tcW w:w="6835" w:type="dxa"/>
          </w:tcPr>
          <w:p w14:paraId="634B3A1F" w14:textId="77777777" w:rsidR="009533B1" w:rsidRPr="00E93981" w:rsidRDefault="009533B1" w:rsidP="00D65920">
            <w:pPr>
              <w:rPr>
                <w:rFonts w:ascii="Calibri" w:hAnsi="Calibri"/>
                <w:sz w:val="18"/>
                <w:szCs w:val="18"/>
              </w:rPr>
            </w:pPr>
          </w:p>
        </w:tc>
      </w:tr>
    </w:tbl>
    <w:p w14:paraId="7DE7F1D7" w14:textId="77777777" w:rsidR="008C2DC4" w:rsidRPr="00E93981" w:rsidRDefault="008C2DC4"/>
    <w:tbl>
      <w:tblPr>
        <w:tblStyle w:val="TableGrid"/>
        <w:tblW w:w="0" w:type="auto"/>
        <w:tblLook w:val="04A0" w:firstRow="1" w:lastRow="0" w:firstColumn="1" w:lastColumn="0" w:noHBand="0" w:noVBand="1"/>
      </w:tblPr>
      <w:tblGrid>
        <w:gridCol w:w="554"/>
        <w:gridCol w:w="2321"/>
        <w:gridCol w:w="7915"/>
      </w:tblGrid>
      <w:tr w:rsidR="00D65920" w:rsidRPr="00E93981" w14:paraId="18C17BB2" w14:textId="77777777" w:rsidTr="00E93981">
        <w:tc>
          <w:tcPr>
            <w:tcW w:w="10790" w:type="dxa"/>
            <w:gridSpan w:val="3"/>
          </w:tcPr>
          <w:p w14:paraId="140ED9AD" w14:textId="00EAD816" w:rsidR="00D65920" w:rsidRPr="00E93981" w:rsidRDefault="00BD4EF5" w:rsidP="00D65920">
            <w:pPr>
              <w:rPr>
                <w:rFonts w:ascii="Calibri" w:hAnsi="Calibri"/>
                <w:b/>
                <w:sz w:val="18"/>
                <w:szCs w:val="18"/>
              </w:rPr>
            </w:pPr>
            <w:r>
              <w:rPr>
                <w:rFonts w:ascii="Calibri" w:hAnsi="Calibri"/>
                <w:b/>
                <w:sz w:val="18"/>
                <w:szCs w:val="18"/>
              </w:rPr>
              <w:t>B</w:t>
            </w:r>
            <w:r w:rsidR="00D65920" w:rsidRPr="00E93981">
              <w:rPr>
                <w:rFonts w:ascii="Calibri" w:hAnsi="Calibri"/>
                <w:b/>
                <w:sz w:val="18"/>
                <w:szCs w:val="18"/>
              </w:rPr>
              <w:t>. All Surfaces</w:t>
            </w:r>
          </w:p>
        </w:tc>
      </w:tr>
      <w:tr w:rsidR="00D65920" w:rsidRPr="00E93981" w14:paraId="09C4AE1E" w14:textId="77777777" w:rsidTr="00E93981">
        <w:tc>
          <w:tcPr>
            <w:tcW w:w="554" w:type="dxa"/>
            <w:vAlign w:val="center"/>
          </w:tcPr>
          <w:p w14:paraId="51B317D5" w14:textId="42387D9C" w:rsidR="00D65920" w:rsidRPr="00E93981" w:rsidRDefault="00D65920" w:rsidP="00796F89">
            <w:pPr>
              <w:jc w:val="center"/>
              <w:rPr>
                <w:rFonts w:ascii="Calibri" w:hAnsi="Calibri"/>
                <w:sz w:val="18"/>
                <w:szCs w:val="18"/>
              </w:rPr>
            </w:pPr>
            <w:r w:rsidRPr="00E93981">
              <w:rPr>
                <w:rFonts w:ascii="Calibri" w:hAnsi="Calibri"/>
                <w:sz w:val="18"/>
                <w:szCs w:val="18"/>
              </w:rPr>
              <w:t>01</w:t>
            </w:r>
          </w:p>
        </w:tc>
        <w:tc>
          <w:tcPr>
            <w:tcW w:w="10236" w:type="dxa"/>
            <w:gridSpan w:val="2"/>
          </w:tcPr>
          <w:p w14:paraId="2F5277A4" w14:textId="797B5302" w:rsidR="00D65920" w:rsidRPr="00E93981" w:rsidRDefault="00D65920" w:rsidP="00927245">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D65920" w:rsidRPr="00E93981" w14:paraId="4F296A5B" w14:textId="77777777" w:rsidTr="00E93981">
        <w:tc>
          <w:tcPr>
            <w:tcW w:w="554" w:type="dxa"/>
            <w:vAlign w:val="center"/>
          </w:tcPr>
          <w:p w14:paraId="595858B7" w14:textId="4E548548" w:rsidR="00D65920" w:rsidRPr="00E93981" w:rsidRDefault="00D65920" w:rsidP="00796F89">
            <w:pPr>
              <w:jc w:val="center"/>
              <w:rPr>
                <w:rFonts w:ascii="Calibri" w:hAnsi="Calibri"/>
                <w:sz w:val="18"/>
                <w:szCs w:val="18"/>
              </w:rPr>
            </w:pPr>
            <w:r w:rsidRPr="00E93981">
              <w:rPr>
                <w:rFonts w:ascii="Calibri" w:hAnsi="Calibri"/>
                <w:sz w:val="18"/>
                <w:szCs w:val="18"/>
              </w:rPr>
              <w:t>02</w:t>
            </w:r>
          </w:p>
        </w:tc>
        <w:tc>
          <w:tcPr>
            <w:tcW w:w="10236" w:type="dxa"/>
            <w:gridSpan w:val="2"/>
          </w:tcPr>
          <w:p w14:paraId="7C43C6AA" w14:textId="3F6E3F9D" w:rsidR="00D65920" w:rsidRPr="00E93981" w:rsidRDefault="00D65920" w:rsidP="004C27AC">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sidR="004C27AC">
              <w:rPr>
                <w:rFonts w:ascii="Calibri" w:hAnsi="Calibri"/>
                <w:sz w:val="18"/>
                <w:szCs w:val="18"/>
              </w:rPr>
              <w:t>Certificate of Compliance</w:t>
            </w:r>
            <w:r w:rsidRPr="00E93981">
              <w:rPr>
                <w:rFonts w:ascii="Calibri" w:hAnsi="Calibri"/>
                <w:sz w:val="18"/>
                <w:szCs w:val="18"/>
              </w:rPr>
              <w:t>.</w:t>
            </w:r>
          </w:p>
        </w:tc>
      </w:tr>
      <w:tr w:rsidR="00D65920" w:rsidRPr="00E93981" w14:paraId="006C9E76" w14:textId="77777777" w:rsidTr="00E93981">
        <w:tc>
          <w:tcPr>
            <w:tcW w:w="554" w:type="dxa"/>
            <w:vAlign w:val="center"/>
          </w:tcPr>
          <w:p w14:paraId="02E215FB" w14:textId="7D3B200D" w:rsidR="00D65920" w:rsidRPr="00E93981" w:rsidRDefault="00D65920" w:rsidP="00796F89">
            <w:pPr>
              <w:jc w:val="center"/>
              <w:rPr>
                <w:rFonts w:ascii="Calibri" w:hAnsi="Calibri"/>
                <w:sz w:val="18"/>
                <w:szCs w:val="18"/>
              </w:rPr>
            </w:pPr>
            <w:r w:rsidRPr="00E93981">
              <w:rPr>
                <w:rFonts w:ascii="Calibri" w:hAnsi="Calibri"/>
                <w:sz w:val="18"/>
                <w:szCs w:val="18"/>
              </w:rPr>
              <w:t>03</w:t>
            </w:r>
          </w:p>
        </w:tc>
        <w:tc>
          <w:tcPr>
            <w:tcW w:w="10236" w:type="dxa"/>
            <w:gridSpan w:val="2"/>
          </w:tcPr>
          <w:p w14:paraId="5A86CCD3" w14:textId="657F40BC" w:rsidR="00D65920" w:rsidRPr="00E93981" w:rsidRDefault="00D65920" w:rsidP="00A90877">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 xml:space="preserve">ging </w:t>
            </w:r>
            <w:r w:rsidR="00A90877" w:rsidRPr="00A90877">
              <w:rPr>
                <w:rFonts w:ascii="Calibri" w:hAnsi="Calibri"/>
                <w:sz w:val="18"/>
                <w:szCs w:val="18"/>
              </w:rPr>
              <w:t xml:space="preserve">through </w:t>
            </w:r>
            <w:r w:rsidRPr="00A90877">
              <w:rPr>
                <w:rFonts w:ascii="Calibri" w:hAnsi="Calibri"/>
                <w:sz w:val="18"/>
                <w:szCs w:val="18"/>
              </w:rPr>
              <w:t>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D65920" w:rsidRPr="00E93981" w14:paraId="1DC87133" w14:textId="77777777" w:rsidTr="00E93981">
        <w:tc>
          <w:tcPr>
            <w:tcW w:w="554" w:type="dxa"/>
            <w:vAlign w:val="center"/>
          </w:tcPr>
          <w:p w14:paraId="6207C63E" w14:textId="7FEE0E4C" w:rsidR="00D65920" w:rsidRPr="00E93981" w:rsidRDefault="00D65920" w:rsidP="00796F89">
            <w:pPr>
              <w:jc w:val="center"/>
              <w:rPr>
                <w:rFonts w:ascii="Calibri" w:hAnsi="Calibri"/>
                <w:sz w:val="18"/>
                <w:szCs w:val="18"/>
              </w:rPr>
            </w:pPr>
            <w:r w:rsidRPr="00E93981">
              <w:rPr>
                <w:rFonts w:ascii="Calibri" w:hAnsi="Calibri"/>
                <w:sz w:val="18"/>
                <w:szCs w:val="18"/>
              </w:rPr>
              <w:t>04</w:t>
            </w:r>
          </w:p>
        </w:tc>
        <w:tc>
          <w:tcPr>
            <w:tcW w:w="10236" w:type="dxa"/>
            <w:gridSpan w:val="2"/>
          </w:tcPr>
          <w:p w14:paraId="1447B3C6" w14:textId="7586A47C" w:rsidR="00D65920" w:rsidRPr="00E93981" w:rsidRDefault="00D65920" w:rsidP="00924F4A">
            <w:pPr>
              <w:rPr>
                <w:rFonts w:ascii="Calibri" w:hAnsi="Calibri"/>
                <w:sz w:val="18"/>
                <w:szCs w:val="18"/>
              </w:rPr>
            </w:pPr>
            <w:r w:rsidRPr="00E93981">
              <w:rPr>
                <w:rFonts w:ascii="Calibri" w:hAnsi="Calibri"/>
                <w:sz w:val="18"/>
                <w:szCs w:val="18"/>
              </w:rPr>
              <w:t xml:space="preserve">All insulation was installed according to </w:t>
            </w:r>
            <w:r w:rsidR="004C27AC">
              <w:rPr>
                <w:rFonts w:ascii="Calibri" w:hAnsi="Calibri"/>
                <w:sz w:val="18"/>
                <w:szCs w:val="18"/>
              </w:rPr>
              <w:t xml:space="preserve">the </w:t>
            </w:r>
            <w:r w:rsidRPr="00E93981">
              <w:rPr>
                <w:rFonts w:ascii="Calibri" w:hAnsi="Calibri"/>
                <w:sz w:val="18"/>
                <w:szCs w:val="18"/>
              </w:rPr>
              <w:t>manufacturer’s installation instructions.</w:t>
            </w:r>
          </w:p>
        </w:tc>
      </w:tr>
      <w:tr w:rsidR="00D65920" w:rsidRPr="00E93981" w14:paraId="07969613" w14:textId="77777777" w:rsidTr="00E93981">
        <w:tc>
          <w:tcPr>
            <w:tcW w:w="554" w:type="dxa"/>
            <w:vAlign w:val="center"/>
          </w:tcPr>
          <w:p w14:paraId="2DAB62D5" w14:textId="26E110FC" w:rsidR="00D65920" w:rsidRPr="00E93981" w:rsidRDefault="00D65920" w:rsidP="00796F89">
            <w:pPr>
              <w:jc w:val="center"/>
              <w:rPr>
                <w:rFonts w:ascii="Calibri" w:hAnsi="Calibri"/>
                <w:sz w:val="18"/>
                <w:szCs w:val="18"/>
              </w:rPr>
            </w:pPr>
            <w:r w:rsidRPr="00E93981">
              <w:rPr>
                <w:rFonts w:ascii="Calibri" w:hAnsi="Calibri"/>
                <w:sz w:val="18"/>
                <w:szCs w:val="18"/>
              </w:rPr>
              <w:t>05</w:t>
            </w:r>
          </w:p>
        </w:tc>
        <w:tc>
          <w:tcPr>
            <w:tcW w:w="10236" w:type="dxa"/>
            <w:gridSpan w:val="2"/>
          </w:tcPr>
          <w:p w14:paraId="7FAC1460" w14:textId="0E9E7624" w:rsidR="00D65920" w:rsidRPr="00E93981" w:rsidRDefault="00B73260" w:rsidP="00927245">
            <w:pPr>
              <w:rPr>
                <w:rFonts w:ascii="Calibri" w:hAnsi="Calibri"/>
                <w:sz w:val="18"/>
                <w:szCs w:val="18"/>
              </w:rPr>
            </w:pPr>
            <w:r w:rsidRPr="00DE2064">
              <w:rPr>
                <w:rFonts w:ascii="Calibri" w:hAnsi="Calibri"/>
                <w:sz w:val="18"/>
                <w:szCs w:val="18"/>
              </w:rPr>
              <w:t>L</w:t>
            </w:r>
            <w:r w:rsidR="00D65920" w:rsidRPr="00DE2064">
              <w:rPr>
                <w:rFonts w:ascii="Calibri" w:hAnsi="Calibri"/>
                <w:sz w:val="18"/>
                <w:szCs w:val="18"/>
              </w:rPr>
              <w:t xml:space="preserve">abels or specification/data sheets for each insulation material </w:t>
            </w:r>
            <w:r w:rsidRPr="00DE2064">
              <w:rPr>
                <w:rFonts w:ascii="Calibri" w:hAnsi="Calibri"/>
                <w:sz w:val="18"/>
                <w:szCs w:val="18"/>
              </w:rPr>
              <w:t xml:space="preserve">shall be </w:t>
            </w:r>
            <w:r w:rsidR="00D65920" w:rsidRPr="00DE2064">
              <w:rPr>
                <w:rFonts w:ascii="Calibri" w:hAnsi="Calibri"/>
                <w:sz w:val="18"/>
                <w:szCs w:val="18"/>
              </w:rPr>
              <w:t xml:space="preserve">provided to </w:t>
            </w:r>
            <w:r w:rsidRPr="00DE2064">
              <w:rPr>
                <w:rFonts w:ascii="Calibri" w:hAnsi="Calibri"/>
                <w:sz w:val="18"/>
                <w:szCs w:val="18"/>
              </w:rPr>
              <w:t xml:space="preserve">the </w:t>
            </w:r>
            <w:r w:rsidR="00D65920" w:rsidRPr="00DE2064">
              <w:rPr>
                <w:rFonts w:ascii="Calibri" w:hAnsi="Calibri"/>
                <w:sz w:val="18"/>
                <w:szCs w:val="18"/>
              </w:rPr>
              <w:t>HERS rater. Loose-fill material includes insulation material bag labels or coverage charts.</w:t>
            </w:r>
          </w:p>
        </w:tc>
      </w:tr>
      <w:tr w:rsidR="00D65920" w:rsidRPr="00E93981" w14:paraId="3834592A" w14:textId="77777777" w:rsidTr="00E93981">
        <w:tc>
          <w:tcPr>
            <w:tcW w:w="554" w:type="dxa"/>
            <w:vAlign w:val="center"/>
          </w:tcPr>
          <w:p w14:paraId="3707F94C" w14:textId="15F6D5DB" w:rsidR="00D65920" w:rsidRPr="00E93981" w:rsidRDefault="00D65920" w:rsidP="00796F89">
            <w:pPr>
              <w:jc w:val="center"/>
              <w:rPr>
                <w:rFonts w:ascii="Calibri" w:hAnsi="Calibri"/>
                <w:sz w:val="18"/>
                <w:szCs w:val="18"/>
              </w:rPr>
            </w:pPr>
            <w:r w:rsidRPr="00E93981">
              <w:rPr>
                <w:rFonts w:ascii="Calibri" w:hAnsi="Calibri"/>
                <w:sz w:val="18"/>
                <w:szCs w:val="18"/>
              </w:rPr>
              <w:t>06</w:t>
            </w:r>
          </w:p>
        </w:tc>
        <w:tc>
          <w:tcPr>
            <w:tcW w:w="10236" w:type="dxa"/>
            <w:gridSpan w:val="2"/>
          </w:tcPr>
          <w:p w14:paraId="2C3CEBF1" w14:textId="121C2A03" w:rsidR="00D65920" w:rsidRPr="00E93981" w:rsidRDefault="00D65920" w:rsidP="004C27AC">
            <w:pPr>
              <w:rPr>
                <w:rFonts w:ascii="Calibri" w:hAnsi="Calibri"/>
                <w:sz w:val="18"/>
                <w:szCs w:val="18"/>
              </w:rPr>
            </w:pPr>
            <w:r w:rsidRPr="00E93981">
              <w:rPr>
                <w:rFonts w:ascii="Calibri" w:hAnsi="Calibri"/>
                <w:sz w:val="18"/>
                <w:szCs w:val="18"/>
              </w:rPr>
              <w:t xml:space="preserve">Loose-fill insulation </w:t>
            </w:r>
            <w:r w:rsidR="009036A1" w:rsidRPr="00E93981">
              <w:rPr>
                <w:rFonts w:ascii="Calibri" w:hAnsi="Calibri"/>
                <w:sz w:val="18"/>
                <w:szCs w:val="18"/>
              </w:rPr>
              <w:t>–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D65920" w:rsidRPr="00E93981" w14:paraId="4AE2C3F9" w14:textId="77777777" w:rsidTr="00E93981">
        <w:tc>
          <w:tcPr>
            <w:tcW w:w="554" w:type="dxa"/>
            <w:vAlign w:val="center"/>
          </w:tcPr>
          <w:p w14:paraId="53B6EB0F" w14:textId="431A3E61" w:rsidR="00D65920" w:rsidRPr="00E93981" w:rsidRDefault="00D65920" w:rsidP="00A440A8">
            <w:pPr>
              <w:jc w:val="center"/>
              <w:rPr>
                <w:rFonts w:ascii="Calibri" w:hAnsi="Calibri"/>
                <w:sz w:val="18"/>
                <w:szCs w:val="18"/>
              </w:rPr>
            </w:pPr>
            <w:r w:rsidRPr="00E93981">
              <w:rPr>
                <w:rFonts w:ascii="Calibri" w:hAnsi="Calibri"/>
                <w:sz w:val="18"/>
                <w:szCs w:val="18"/>
              </w:rPr>
              <w:t>07</w:t>
            </w:r>
          </w:p>
        </w:tc>
        <w:tc>
          <w:tcPr>
            <w:tcW w:w="10236" w:type="dxa"/>
            <w:gridSpan w:val="2"/>
          </w:tcPr>
          <w:p w14:paraId="2B6488D9" w14:textId="65966DF6" w:rsidR="00D65920" w:rsidRPr="00E93981" w:rsidRDefault="009036A1" w:rsidP="00927245">
            <w:pPr>
              <w:rPr>
                <w:rFonts w:ascii="Calibri" w:hAnsi="Calibri"/>
                <w:sz w:val="18"/>
                <w:szCs w:val="18"/>
              </w:rPr>
            </w:pPr>
            <w:r w:rsidRPr="00E93981">
              <w:rPr>
                <w:rFonts w:ascii="Calibri" w:hAnsi="Calibri"/>
                <w:sz w:val="18"/>
                <w:szCs w:val="18"/>
              </w:rPr>
              <w:t xml:space="preserve">If kraft paper faced insulation is used, paper is installed on the conditioned (warm in winter) side of surface. Paper must </w:t>
            </w:r>
            <w:r w:rsidR="00962B51" w:rsidRPr="00E93981">
              <w:rPr>
                <w:rFonts w:ascii="Calibri" w:hAnsi="Calibri"/>
                <w:sz w:val="18"/>
                <w:szCs w:val="18"/>
              </w:rPr>
              <w:t>be</w:t>
            </w:r>
            <w:r w:rsidRPr="00E93981">
              <w:rPr>
                <w:rFonts w:ascii="Calibri" w:hAnsi="Calibri"/>
                <w:sz w:val="18"/>
                <w:szCs w:val="18"/>
              </w:rPr>
              <w:t xml:space="preserve"> in contact with air barrier to within 2” framing (stud, joists, etc.).</w:t>
            </w:r>
          </w:p>
        </w:tc>
      </w:tr>
      <w:tr w:rsidR="00D85204" w:rsidRPr="00E93981" w14:paraId="5941C7B7" w14:textId="77777777" w:rsidTr="001B1FF4">
        <w:tc>
          <w:tcPr>
            <w:tcW w:w="554" w:type="dxa"/>
            <w:vAlign w:val="center"/>
          </w:tcPr>
          <w:p w14:paraId="6117FA87" w14:textId="20C9EF7B" w:rsidR="00D85204" w:rsidRPr="00E93981" w:rsidRDefault="00D85204" w:rsidP="00D85204">
            <w:pPr>
              <w:jc w:val="center"/>
              <w:rPr>
                <w:rFonts w:ascii="Calibri" w:hAnsi="Calibri"/>
                <w:sz w:val="18"/>
                <w:szCs w:val="18"/>
              </w:rPr>
            </w:pPr>
            <w:r>
              <w:rPr>
                <w:rFonts w:ascii="Calibri" w:hAnsi="Calibri"/>
                <w:sz w:val="18"/>
                <w:szCs w:val="18"/>
              </w:rPr>
              <w:t>08</w:t>
            </w:r>
          </w:p>
        </w:tc>
        <w:tc>
          <w:tcPr>
            <w:tcW w:w="2321" w:type="dxa"/>
          </w:tcPr>
          <w:p w14:paraId="4F06DC29" w14:textId="77777777" w:rsidR="00D85204" w:rsidRPr="00E93981" w:rsidRDefault="00D85204" w:rsidP="00D85204">
            <w:pPr>
              <w:rPr>
                <w:rFonts w:ascii="Calibri" w:hAnsi="Calibri"/>
                <w:sz w:val="18"/>
                <w:szCs w:val="18"/>
              </w:rPr>
            </w:pPr>
            <w:r>
              <w:rPr>
                <w:rFonts w:ascii="Calibri" w:hAnsi="Calibri"/>
                <w:sz w:val="18"/>
                <w:szCs w:val="18"/>
              </w:rPr>
              <w:t>Verification Status</w:t>
            </w:r>
          </w:p>
        </w:tc>
        <w:tc>
          <w:tcPr>
            <w:tcW w:w="7915" w:type="dxa"/>
          </w:tcPr>
          <w:p w14:paraId="688D70C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52D2EC2"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FF30633" w14:textId="01678A7E" w:rsidR="00D85204" w:rsidRPr="001B1FF4" w:rsidRDefault="00D85204" w:rsidP="001B1FF4">
            <w:pPr>
              <w:pStyle w:val="ListParagraph"/>
              <w:numPr>
                <w:ilvl w:val="0"/>
                <w:numId w:val="49"/>
              </w:numPr>
              <w:rPr>
                <w:rFonts w:ascii="Calibri" w:hAnsi="Calibri"/>
                <w:sz w:val="18"/>
                <w:szCs w:val="18"/>
              </w:rPr>
            </w:pPr>
            <w:r w:rsidRPr="001B1FF4">
              <w:rPr>
                <w:rFonts w:ascii="Calibri" w:hAnsi="Calibri"/>
                <w:sz w:val="18"/>
                <w:szCs w:val="18"/>
                <w:u w:val="single"/>
              </w:rPr>
              <w:t>All N/A - This entire table is not applicable.</w:t>
            </w:r>
          </w:p>
        </w:tc>
      </w:tr>
      <w:tr w:rsidR="00D85204" w:rsidRPr="00E93981" w14:paraId="76CE1037" w14:textId="77777777" w:rsidTr="001B1FF4">
        <w:tc>
          <w:tcPr>
            <w:tcW w:w="554" w:type="dxa"/>
            <w:vAlign w:val="center"/>
          </w:tcPr>
          <w:p w14:paraId="34C9C2F4" w14:textId="72434365" w:rsidR="00D85204" w:rsidRPr="00E93981" w:rsidRDefault="00D85204" w:rsidP="00D85204">
            <w:pPr>
              <w:jc w:val="center"/>
              <w:rPr>
                <w:rFonts w:ascii="Calibri" w:hAnsi="Calibri"/>
                <w:sz w:val="18"/>
                <w:szCs w:val="18"/>
              </w:rPr>
            </w:pPr>
            <w:r>
              <w:rPr>
                <w:rFonts w:ascii="Calibri" w:hAnsi="Calibri"/>
                <w:sz w:val="18"/>
                <w:szCs w:val="18"/>
              </w:rPr>
              <w:t>09</w:t>
            </w:r>
          </w:p>
        </w:tc>
        <w:tc>
          <w:tcPr>
            <w:tcW w:w="2321" w:type="dxa"/>
          </w:tcPr>
          <w:p w14:paraId="00F1B587" w14:textId="77777777" w:rsidR="00D85204" w:rsidRPr="00E93981" w:rsidRDefault="00D85204" w:rsidP="00D85204">
            <w:pPr>
              <w:rPr>
                <w:rFonts w:ascii="Calibri" w:hAnsi="Calibri"/>
                <w:sz w:val="18"/>
                <w:szCs w:val="18"/>
              </w:rPr>
            </w:pPr>
            <w:r>
              <w:rPr>
                <w:rFonts w:ascii="Calibri" w:hAnsi="Calibri"/>
                <w:sz w:val="18"/>
                <w:szCs w:val="18"/>
              </w:rPr>
              <w:t>Correction Notes</w:t>
            </w:r>
          </w:p>
        </w:tc>
        <w:tc>
          <w:tcPr>
            <w:tcW w:w="7915" w:type="dxa"/>
          </w:tcPr>
          <w:p w14:paraId="3B48E6E1" w14:textId="73DD040F" w:rsidR="00D85204" w:rsidRPr="00E93981" w:rsidRDefault="00D85204" w:rsidP="00D85204">
            <w:pPr>
              <w:rPr>
                <w:rFonts w:ascii="Calibri" w:hAnsi="Calibri"/>
                <w:sz w:val="18"/>
                <w:szCs w:val="18"/>
              </w:rPr>
            </w:pPr>
          </w:p>
        </w:tc>
      </w:tr>
      <w:tr w:rsidR="00B2153C" w:rsidRPr="00E93981" w14:paraId="04BD45C6" w14:textId="77777777" w:rsidTr="00D53DCC">
        <w:tc>
          <w:tcPr>
            <w:tcW w:w="10790" w:type="dxa"/>
            <w:gridSpan w:val="3"/>
            <w:vAlign w:val="center"/>
          </w:tcPr>
          <w:p w14:paraId="264D763A" w14:textId="3AB23F95" w:rsidR="00B2153C" w:rsidRPr="00E93981" w:rsidRDefault="00B2153C" w:rsidP="00D85204">
            <w:pPr>
              <w:rPr>
                <w:rFonts w:ascii="Calibri" w:hAnsi="Calibr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7E04EFC" w14:textId="197FBB88" w:rsidR="00CF0B07" w:rsidRDefault="00CF0B07" w:rsidP="00927245">
      <w:pPr>
        <w:rPr>
          <w:rFonts w:ascii="Calibri" w:hAnsi="Calibri"/>
          <w:sz w:val="18"/>
          <w:szCs w:val="18"/>
        </w:rPr>
      </w:pPr>
    </w:p>
    <w:tbl>
      <w:tblPr>
        <w:tblStyle w:val="TableGrid"/>
        <w:tblW w:w="0" w:type="auto"/>
        <w:tblLook w:val="04A0" w:firstRow="1" w:lastRow="0" w:firstColumn="1" w:lastColumn="0" w:noHBand="0" w:noVBand="1"/>
      </w:tblPr>
      <w:tblGrid>
        <w:gridCol w:w="535"/>
        <w:gridCol w:w="2340"/>
        <w:gridCol w:w="7915"/>
      </w:tblGrid>
      <w:tr w:rsidR="00BB14C1" w14:paraId="0303281A" w14:textId="77777777" w:rsidTr="00284660">
        <w:tc>
          <w:tcPr>
            <w:tcW w:w="10790" w:type="dxa"/>
            <w:gridSpan w:val="3"/>
          </w:tcPr>
          <w:p w14:paraId="6BF0769C" w14:textId="49940192" w:rsidR="00BB14C1" w:rsidRPr="006120A6" w:rsidRDefault="00BB14C1" w:rsidP="00927245">
            <w:pPr>
              <w:rPr>
                <w:rFonts w:ascii="Calibri" w:hAnsi="Calibri"/>
                <w:b/>
                <w:sz w:val="18"/>
                <w:szCs w:val="18"/>
              </w:rPr>
            </w:pPr>
            <w:r>
              <w:rPr>
                <w:rFonts w:ascii="Calibri" w:hAnsi="Calibri"/>
                <w:b/>
                <w:sz w:val="18"/>
                <w:szCs w:val="18"/>
              </w:rPr>
              <w:t>C. Raised Floor Adjacent to Unconditioned Space</w:t>
            </w:r>
          </w:p>
        </w:tc>
      </w:tr>
      <w:tr w:rsidR="00BB14C1" w14:paraId="44A3B93A" w14:textId="77777777" w:rsidTr="006120A6">
        <w:tc>
          <w:tcPr>
            <w:tcW w:w="535" w:type="dxa"/>
            <w:vAlign w:val="center"/>
          </w:tcPr>
          <w:p w14:paraId="2B261070" w14:textId="745CB451" w:rsidR="00BB14C1" w:rsidRDefault="00BB14C1" w:rsidP="006120A6">
            <w:pPr>
              <w:jc w:val="center"/>
              <w:rPr>
                <w:rFonts w:ascii="Calibri" w:hAnsi="Calibri"/>
                <w:sz w:val="18"/>
                <w:szCs w:val="18"/>
              </w:rPr>
            </w:pPr>
            <w:r>
              <w:rPr>
                <w:rFonts w:ascii="Calibri" w:hAnsi="Calibri"/>
                <w:sz w:val="18"/>
                <w:szCs w:val="18"/>
              </w:rPr>
              <w:t>01</w:t>
            </w:r>
          </w:p>
        </w:tc>
        <w:tc>
          <w:tcPr>
            <w:tcW w:w="10255" w:type="dxa"/>
            <w:gridSpan w:val="2"/>
          </w:tcPr>
          <w:p w14:paraId="6E516BDC" w14:textId="52CAA87E" w:rsidR="00BB14C1" w:rsidRDefault="00BB14C1" w:rsidP="00927245">
            <w:pPr>
              <w:rPr>
                <w:rFonts w:ascii="Calibri" w:hAnsi="Calibri"/>
                <w:sz w:val="18"/>
                <w:szCs w:val="18"/>
              </w:rPr>
            </w:pPr>
            <w:r>
              <w:rPr>
                <w:rFonts w:ascii="Calibri" w:hAnsi="Calibri"/>
                <w:sz w:val="18"/>
                <w:szCs w:val="18"/>
              </w:rPr>
              <w:t>Insulation is in full contact with the subfloor.</w:t>
            </w:r>
          </w:p>
        </w:tc>
      </w:tr>
      <w:tr w:rsidR="00BB14C1" w14:paraId="58E06E52" w14:textId="77777777" w:rsidTr="006120A6">
        <w:tc>
          <w:tcPr>
            <w:tcW w:w="535" w:type="dxa"/>
            <w:vAlign w:val="center"/>
          </w:tcPr>
          <w:p w14:paraId="5805CBE6" w14:textId="38383ACA" w:rsidR="00BB14C1" w:rsidRDefault="00BB14C1" w:rsidP="006120A6">
            <w:pPr>
              <w:jc w:val="center"/>
              <w:rPr>
                <w:rFonts w:ascii="Calibri" w:hAnsi="Calibri"/>
                <w:sz w:val="18"/>
                <w:szCs w:val="18"/>
              </w:rPr>
            </w:pPr>
            <w:r>
              <w:rPr>
                <w:rFonts w:ascii="Calibri" w:hAnsi="Calibri"/>
                <w:sz w:val="18"/>
                <w:szCs w:val="18"/>
              </w:rPr>
              <w:t>02</w:t>
            </w:r>
          </w:p>
        </w:tc>
        <w:tc>
          <w:tcPr>
            <w:tcW w:w="10255" w:type="dxa"/>
            <w:gridSpan w:val="2"/>
          </w:tcPr>
          <w:p w14:paraId="716C0A9F" w14:textId="2DABB464" w:rsidR="00BB14C1" w:rsidRDefault="00BB14C1" w:rsidP="00927245">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BB14C1" w14:paraId="5B2BF6A2" w14:textId="77777777" w:rsidTr="006120A6">
        <w:tc>
          <w:tcPr>
            <w:tcW w:w="535" w:type="dxa"/>
            <w:vAlign w:val="center"/>
          </w:tcPr>
          <w:p w14:paraId="34F523AB" w14:textId="3ABFF781" w:rsidR="00BB14C1" w:rsidRDefault="00BB14C1" w:rsidP="006120A6">
            <w:pPr>
              <w:jc w:val="center"/>
              <w:rPr>
                <w:rFonts w:ascii="Calibri" w:hAnsi="Calibri"/>
                <w:sz w:val="18"/>
                <w:szCs w:val="18"/>
              </w:rPr>
            </w:pPr>
            <w:r>
              <w:rPr>
                <w:rFonts w:ascii="Calibri" w:hAnsi="Calibri"/>
                <w:sz w:val="18"/>
                <w:szCs w:val="18"/>
              </w:rPr>
              <w:t>03</w:t>
            </w:r>
          </w:p>
        </w:tc>
        <w:tc>
          <w:tcPr>
            <w:tcW w:w="10255" w:type="dxa"/>
            <w:gridSpan w:val="2"/>
          </w:tcPr>
          <w:p w14:paraId="3B6635D5" w14:textId="6F52C2D4" w:rsidR="00BB14C1" w:rsidRDefault="00BB14C1" w:rsidP="00927245">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BB14C1" w14:paraId="150BF085" w14:textId="77777777" w:rsidTr="006120A6">
        <w:tc>
          <w:tcPr>
            <w:tcW w:w="535" w:type="dxa"/>
            <w:vAlign w:val="center"/>
          </w:tcPr>
          <w:p w14:paraId="40A17EEA" w14:textId="497F81ED" w:rsidR="00BB14C1" w:rsidRDefault="00BB14C1" w:rsidP="006120A6">
            <w:pPr>
              <w:jc w:val="center"/>
              <w:rPr>
                <w:rFonts w:ascii="Calibri" w:hAnsi="Calibri"/>
                <w:sz w:val="18"/>
                <w:szCs w:val="18"/>
              </w:rPr>
            </w:pPr>
            <w:r>
              <w:rPr>
                <w:rFonts w:ascii="Calibri" w:hAnsi="Calibri"/>
                <w:sz w:val="18"/>
                <w:szCs w:val="18"/>
              </w:rPr>
              <w:t>04</w:t>
            </w:r>
          </w:p>
        </w:tc>
        <w:tc>
          <w:tcPr>
            <w:tcW w:w="10255" w:type="dxa"/>
            <w:gridSpan w:val="2"/>
          </w:tcPr>
          <w:p w14:paraId="0E8EBD97" w14:textId="0BBB3367" w:rsidR="00BB14C1" w:rsidRDefault="00BB14C1" w:rsidP="00927245">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BB14C1" w14:paraId="72E9BA08" w14:textId="77777777" w:rsidTr="000F6EBF">
        <w:tc>
          <w:tcPr>
            <w:tcW w:w="535" w:type="dxa"/>
            <w:vAlign w:val="center"/>
          </w:tcPr>
          <w:p w14:paraId="56C07E3D" w14:textId="2422AF86" w:rsidR="00BB14C1" w:rsidRDefault="00BB14C1" w:rsidP="000F6EBF">
            <w:pPr>
              <w:jc w:val="center"/>
              <w:rPr>
                <w:rFonts w:ascii="Calibri" w:hAnsi="Calibri"/>
                <w:sz w:val="18"/>
                <w:szCs w:val="18"/>
              </w:rPr>
            </w:pPr>
            <w:r>
              <w:rPr>
                <w:rFonts w:ascii="Calibri" w:hAnsi="Calibri"/>
                <w:sz w:val="18"/>
                <w:szCs w:val="18"/>
              </w:rPr>
              <w:t>05</w:t>
            </w:r>
          </w:p>
        </w:tc>
        <w:tc>
          <w:tcPr>
            <w:tcW w:w="10255" w:type="dxa"/>
            <w:gridSpan w:val="2"/>
          </w:tcPr>
          <w:p w14:paraId="31B7CABE" w14:textId="702707A3" w:rsidR="00BB14C1" w:rsidRDefault="00BB14C1" w:rsidP="00B73260">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 xml:space="preserve">Where possible locate crawl space access </w:t>
            </w:r>
            <w:r w:rsidR="00B73260" w:rsidRPr="00B73260">
              <w:rPr>
                <w:rFonts w:ascii="Calibri" w:hAnsi="Calibri"/>
                <w:sz w:val="18"/>
                <w:szCs w:val="18"/>
              </w:rPr>
              <w:t xml:space="preserve">on </w:t>
            </w:r>
            <w:r w:rsidRPr="00B73260">
              <w:rPr>
                <w:rFonts w:ascii="Calibri" w:hAnsi="Calibri"/>
                <w:sz w:val="18"/>
                <w:szCs w:val="18"/>
              </w:rPr>
              <w:t>the exterior.</w:t>
            </w:r>
          </w:p>
        </w:tc>
      </w:tr>
      <w:tr w:rsidR="00D85204" w14:paraId="70846A82" w14:textId="77777777" w:rsidTr="001B1FF4">
        <w:tc>
          <w:tcPr>
            <w:tcW w:w="535" w:type="dxa"/>
            <w:vAlign w:val="center"/>
          </w:tcPr>
          <w:p w14:paraId="2B802843" w14:textId="067A8C1C" w:rsidR="00D85204" w:rsidRDefault="00D85204" w:rsidP="00D85204">
            <w:pPr>
              <w:jc w:val="center"/>
              <w:rPr>
                <w:rFonts w:ascii="Calibri" w:hAnsi="Calibri"/>
                <w:sz w:val="18"/>
                <w:szCs w:val="18"/>
              </w:rPr>
            </w:pPr>
            <w:r>
              <w:rPr>
                <w:rFonts w:ascii="Calibri" w:hAnsi="Calibri"/>
                <w:sz w:val="18"/>
                <w:szCs w:val="18"/>
              </w:rPr>
              <w:t>06</w:t>
            </w:r>
          </w:p>
        </w:tc>
        <w:tc>
          <w:tcPr>
            <w:tcW w:w="2340" w:type="dxa"/>
          </w:tcPr>
          <w:p w14:paraId="1DE01869" w14:textId="77777777" w:rsidR="00D85204" w:rsidRDefault="00D85204" w:rsidP="00D85204">
            <w:pPr>
              <w:rPr>
                <w:rFonts w:ascii="Calibri" w:hAnsi="Calibri"/>
                <w:sz w:val="18"/>
                <w:szCs w:val="18"/>
              </w:rPr>
            </w:pPr>
            <w:r>
              <w:rPr>
                <w:rFonts w:ascii="Calibri" w:hAnsi="Calibri"/>
                <w:sz w:val="18"/>
                <w:szCs w:val="18"/>
              </w:rPr>
              <w:t>Verification Status</w:t>
            </w:r>
          </w:p>
        </w:tc>
        <w:tc>
          <w:tcPr>
            <w:tcW w:w="7915" w:type="dxa"/>
          </w:tcPr>
          <w:p w14:paraId="03C760F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2DFDA92"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E954BA8" w14:textId="30D0C9AA" w:rsidR="00D85204" w:rsidRPr="001B1FF4" w:rsidRDefault="00D85204" w:rsidP="001B1FF4">
            <w:pPr>
              <w:pStyle w:val="ListParagraph"/>
              <w:numPr>
                <w:ilvl w:val="0"/>
                <w:numId w:val="49"/>
              </w:numPr>
              <w:rPr>
                <w:rFonts w:ascii="Calibri" w:hAnsi="Calibri"/>
                <w:sz w:val="18"/>
                <w:szCs w:val="18"/>
              </w:rPr>
            </w:pPr>
            <w:r w:rsidRPr="001B1FF4">
              <w:rPr>
                <w:rFonts w:ascii="Calibri" w:hAnsi="Calibri"/>
                <w:sz w:val="18"/>
                <w:szCs w:val="18"/>
                <w:u w:val="single"/>
              </w:rPr>
              <w:t>All N/A - This entire table is not applicable.</w:t>
            </w:r>
          </w:p>
        </w:tc>
      </w:tr>
      <w:tr w:rsidR="00D85204" w14:paraId="0FB4B663" w14:textId="77777777" w:rsidTr="001B1FF4">
        <w:tc>
          <w:tcPr>
            <w:tcW w:w="535" w:type="dxa"/>
            <w:vAlign w:val="center"/>
          </w:tcPr>
          <w:p w14:paraId="4C79B322" w14:textId="67CD9FB8" w:rsidR="00D85204" w:rsidRDefault="00D85204" w:rsidP="00D85204">
            <w:pPr>
              <w:jc w:val="center"/>
              <w:rPr>
                <w:rFonts w:ascii="Calibri" w:hAnsi="Calibri"/>
                <w:sz w:val="18"/>
                <w:szCs w:val="18"/>
              </w:rPr>
            </w:pPr>
            <w:r>
              <w:rPr>
                <w:rFonts w:ascii="Calibri" w:hAnsi="Calibri"/>
                <w:sz w:val="18"/>
                <w:szCs w:val="18"/>
              </w:rPr>
              <w:t>07</w:t>
            </w:r>
          </w:p>
        </w:tc>
        <w:tc>
          <w:tcPr>
            <w:tcW w:w="2340" w:type="dxa"/>
          </w:tcPr>
          <w:p w14:paraId="12425F32" w14:textId="77777777" w:rsidR="00D85204" w:rsidRDefault="00D85204" w:rsidP="00D85204">
            <w:pPr>
              <w:rPr>
                <w:rFonts w:ascii="Calibri" w:hAnsi="Calibri"/>
                <w:sz w:val="18"/>
                <w:szCs w:val="18"/>
              </w:rPr>
            </w:pPr>
            <w:r>
              <w:rPr>
                <w:rFonts w:ascii="Calibri" w:hAnsi="Calibri"/>
                <w:sz w:val="18"/>
                <w:szCs w:val="18"/>
              </w:rPr>
              <w:t>Correction Notes</w:t>
            </w:r>
          </w:p>
        </w:tc>
        <w:tc>
          <w:tcPr>
            <w:tcW w:w="7915" w:type="dxa"/>
          </w:tcPr>
          <w:p w14:paraId="73DA106A" w14:textId="52689C56" w:rsidR="00D85204" w:rsidRDefault="00D85204" w:rsidP="00D85204">
            <w:pPr>
              <w:rPr>
                <w:rFonts w:ascii="Calibri" w:hAnsi="Calibri"/>
                <w:sz w:val="18"/>
                <w:szCs w:val="18"/>
              </w:rPr>
            </w:pPr>
          </w:p>
        </w:tc>
      </w:tr>
      <w:tr w:rsidR="00B2153C" w14:paraId="59A1D605" w14:textId="77777777" w:rsidTr="00D53DCC">
        <w:tc>
          <w:tcPr>
            <w:tcW w:w="10790" w:type="dxa"/>
            <w:gridSpan w:val="3"/>
            <w:vAlign w:val="center"/>
          </w:tcPr>
          <w:p w14:paraId="72E1C079" w14:textId="20D6915C" w:rsidR="00B2153C" w:rsidRDefault="00B2153C" w:rsidP="00D85204">
            <w:pPr>
              <w:rPr>
                <w:rFonts w:ascii="Calibri" w:hAnsi="Calibr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44A1B8F" w14:textId="77777777" w:rsidR="00BB14C1" w:rsidRPr="00E93981" w:rsidRDefault="00BB14C1" w:rsidP="00927245">
      <w:pPr>
        <w:rPr>
          <w:rFonts w:ascii="Calibri" w:hAnsi="Calibri"/>
          <w:sz w:val="18"/>
          <w:szCs w:val="18"/>
        </w:rPr>
      </w:pPr>
    </w:p>
    <w:p w14:paraId="56A3A143" w14:textId="77777777" w:rsidR="009533B1" w:rsidRDefault="009533B1">
      <w:r>
        <w:br w:type="page"/>
      </w:r>
    </w:p>
    <w:tbl>
      <w:tblPr>
        <w:tblStyle w:val="TableGrid"/>
        <w:tblW w:w="0" w:type="auto"/>
        <w:tblLook w:val="04A0" w:firstRow="1" w:lastRow="0" w:firstColumn="1" w:lastColumn="0" w:noHBand="0" w:noVBand="1"/>
      </w:tblPr>
      <w:tblGrid>
        <w:gridCol w:w="554"/>
        <w:gridCol w:w="2321"/>
        <w:gridCol w:w="7915"/>
      </w:tblGrid>
      <w:tr w:rsidR="009036A1" w:rsidRPr="00E93981" w14:paraId="4509BF19" w14:textId="77777777" w:rsidTr="001B1FF4">
        <w:tc>
          <w:tcPr>
            <w:tcW w:w="10790" w:type="dxa"/>
            <w:gridSpan w:val="3"/>
            <w:tcBorders>
              <w:bottom w:val="single" w:sz="4" w:space="0" w:color="000000"/>
            </w:tcBorders>
          </w:tcPr>
          <w:p w14:paraId="50FAEAAD" w14:textId="1B8EF6ED" w:rsidR="009036A1" w:rsidRPr="00E93981" w:rsidRDefault="00BB14C1" w:rsidP="00927245">
            <w:pPr>
              <w:rPr>
                <w:rFonts w:ascii="Calibri" w:hAnsi="Calibri"/>
                <w:b/>
                <w:sz w:val="18"/>
                <w:szCs w:val="16"/>
              </w:rPr>
            </w:pPr>
            <w:r>
              <w:rPr>
                <w:rFonts w:ascii="Calibri" w:hAnsi="Calibri"/>
                <w:b/>
                <w:sz w:val="18"/>
                <w:szCs w:val="16"/>
              </w:rPr>
              <w:lastRenderedPageBreak/>
              <w:t>D</w:t>
            </w:r>
            <w:r w:rsidR="009036A1" w:rsidRPr="00E93981">
              <w:rPr>
                <w:rFonts w:ascii="Calibri" w:hAnsi="Calibri"/>
                <w:b/>
                <w:sz w:val="18"/>
                <w:szCs w:val="16"/>
              </w:rPr>
              <w:t>. Wall Adjacent to Unconditioned Space</w:t>
            </w:r>
          </w:p>
        </w:tc>
      </w:tr>
      <w:tr w:rsidR="009036A1" w:rsidRPr="00E93981" w14:paraId="570F8D15" w14:textId="77777777" w:rsidTr="001B1FF4">
        <w:tc>
          <w:tcPr>
            <w:tcW w:w="554" w:type="dxa"/>
            <w:vAlign w:val="center"/>
          </w:tcPr>
          <w:p w14:paraId="21F4EA2A" w14:textId="29421F0F" w:rsidR="009036A1" w:rsidRPr="00E93981" w:rsidRDefault="009036A1"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4BC81D0E" w14:textId="46A6E91D" w:rsidR="009036A1" w:rsidRPr="00E93981" w:rsidRDefault="009036A1" w:rsidP="00927245">
            <w:pPr>
              <w:rPr>
                <w:rFonts w:ascii="Calibri" w:hAnsi="Calibri"/>
                <w:sz w:val="18"/>
                <w:szCs w:val="16"/>
              </w:rPr>
            </w:pPr>
            <w:r w:rsidRPr="00E93981">
              <w:rPr>
                <w:rFonts w:ascii="Calibri" w:hAnsi="Calibri"/>
                <w:sz w:val="18"/>
                <w:szCs w:val="16"/>
              </w:rPr>
              <w:t>Insulation quality</w:t>
            </w:r>
            <w:r w:rsidR="004C27AC">
              <w:rPr>
                <w:rFonts w:ascii="Calibri" w:hAnsi="Calibri"/>
                <w:sz w:val="18"/>
                <w:szCs w:val="16"/>
              </w:rPr>
              <w:t xml:space="preserve"> was</w:t>
            </w:r>
            <w:r w:rsidRPr="00E93981">
              <w:rPr>
                <w:rFonts w:ascii="Calibri" w:hAnsi="Calibri"/>
                <w:sz w:val="18"/>
                <w:szCs w:val="16"/>
              </w:rPr>
              <w:t xml:space="preserve"> verified prior to the installation of</w:t>
            </w:r>
            <w:r w:rsidR="004C27AC">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9036A1" w:rsidRPr="00E93981" w14:paraId="55E68DA9" w14:textId="77777777" w:rsidTr="001B1FF4">
        <w:tc>
          <w:tcPr>
            <w:tcW w:w="554" w:type="dxa"/>
            <w:vAlign w:val="center"/>
          </w:tcPr>
          <w:p w14:paraId="0AA44728" w14:textId="3C8E33DA" w:rsidR="009036A1" w:rsidRPr="00E93981" w:rsidRDefault="009036A1"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5B4A8BEB" w14:textId="313EE80B" w:rsidR="009036A1" w:rsidRPr="00E93981" w:rsidRDefault="009036A1" w:rsidP="009E53BE">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w:t>
            </w:r>
            <w:del w:id="1" w:author="Author" w:date="2019-09-26T11:18:00Z">
              <w:r w:rsidRPr="00E93981" w:rsidDel="009E53BE">
                <w:rPr>
                  <w:rFonts w:ascii="Calibri" w:hAnsi="Calibri"/>
                  <w:sz w:val="18"/>
                  <w:szCs w:val="16"/>
                </w:rPr>
                <w:delText xml:space="preserve">Exception: Where framing depth is greater than </w:delText>
              </w:r>
              <w:r w:rsidRPr="00E93981" w:rsidDel="009E53BE">
                <w:rPr>
                  <w:rFonts w:ascii="Calibri" w:hAnsi="Calibri"/>
                  <w:sz w:val="18"/>
                  <w:szCs w:val="16"/>
                  <w:u w:val="single"/>
                </w:rPr>
                <w:delText>minimum</w:delText>
              </w:r>
              <w:r w:rsidRPr="00E93981" w:rsidDel="009E53BE">
                <w:rPr>
                  <w:rFonts w:ascii="Calibri" w:hAnsi="Calibri"/>
                  <w:sz w:val="18"/>
                  <w:szCs w:val="16"/>
                </w:rPr>
                <w:delText xml:space="preserve"> required insulation thickness (e.g., R-19 batts in 2x10 walls).</w:delText>
              </w:r>
            </w:del>
            <w:ins w:id="2" w:author="Author" w:date="2019-09-26T11:18:00Z">
              <w:r w:rsidR="009E53BE">
                <w:rPr>
                  <w:rFonts w:ascii="Calibri" w:hAnsi="Calibri"/>
                  <w:sz w:val="18"/>
                  <w:szCs w:val="16"/>
                </w:rPr>
                <w:t>Special Situation: Where framing depth is greater than required insulation thickness (e.g., double walls or framed bump-outs) a secondary air barrier shall be installed and in contact with the insulation, so that the insulation fills the cavity formed by the additional air barrier.</w:t>
              </w:r>
            </w:ins>
          </w:p>
        </w:tc>
      </w:tr>
      <w:tr w:rsidR="009036A1" w:rsidRPr="00E93981" w14:paraId="18B795C3" w14:textId="77777777" w:rsidTr="001B1FF4">
        <w:trPr>
          <w:trHeight w:val="143"/>
        </w:trPr>
        <w:tc>
          <w:tcPr>
            <w:tcW w:w="554" w:type="dxa"/>
            <w:vAlign w:val="center"/>
          </w:tcPr>
          <w:p w14:paraId="08D57DB1" w14:textId="2DF740DD" w:rsidR="009036A1" w:rsidRPr="00E93981" w:rsidRDefault="009036A1"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014394FE" w14:textId="0E291A3C" w:rsidR="009036A1" w:rsidRPr="00A90877" w:rsidRDefault="009036A1" w:rsidP="00927245">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9036A1" w:rsidRPr="00E93981" w14:paraId="0188B462" w14:textId="77777777" w:rsidTr="001B1FF4">
        <w:tc>
          <w:tcPr>
            <w:tcW w:w="554" w:type="dxa"/>
            <w:vAlign w:val="center"/>
          </w:tcPr>
          <w:p w14:paraId="55F92A3D" w14:textId="6E95071E" w:rsidR="009036A1" w:rsidRPr="00E93981" w:rsidRDefault="009036A1"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52D647AE" w14:textId="5DE35126" w:rsidR="009036A1" w:rsidRPr="00E93981" w:rsidRDefault="009036A1" w:rsidP="00927245">
            <w:pPr>
              <w:rPr>
                <w:rFonts w:ascii="Calibri" w:hAnsi="Calibri"/>
                <w:sz w:val="18"/>
                <w:szCs w:val="16"/>
              </w:rPr>
            </w:pPr>
            <w:r w:rsidRPr="00E93981">
              <w:rPr>
                <w:rFonts w:ascii="Calibri" w:hAnsi="Calibri"/>
                <w:sz w:val="18"/>
                <w:szCs w:val="16"/>
              </w:rPr>
              <w:t>Structural metal tie</w:t>
            </w:r>
            <w:r w:rsidR="00A90877">
              <w:rPr>
                <w:rFonts w:ascii="Calibri" w:hAnsi="Calibri"/>
                <w:sz w:val="18"/>
                <w:szCs w:val="16"/>
              </w:rPr>
              <w:t>-</w:t>
            </w:r>
            <w:r w:rsidRPr="00E93981">
              <w:rPr>
                <w:rFonts w:ascii="Calibri" w:hAnsi="Calibri"/>
                <w:sz w:val="18"/>
                <w:szCs w:val="16"/>
              </w:rPr>
              <w:t>downs and shear panels are insulated between exterior air barrier and metal.</w:t>
            </w:r>
          </w:p>
        </w:tc>
      </w:tr>
      <w:tr w:rsidR="009036A1" w:rsidRPr="00E93981" w14:paraId="5ABEAD75" w14:textId="77777777" w:rsidTr="001B1FF4">
        <w:tc>
          <w:tcPr>
            <w:tcW w:w="554" w:type="dxa"/>
            <w:vAlign w:val="center"/>
          </w:tcPr>
          <w:p w14:paraId="747CC2BB" w14:textId="0C70813D" w:rsidR="009036A1" w:rsidRPr="00E93981" w:rsidRDefault="009036A1"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71476370" w14:textId="388AE167" w:rsidR="009036A1" w:rsidRPr="00E93981" w:rsidRDefault="00962B51" w:rsidP="00927245">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9036A1" w:rsidRPr="00E93981" w14:paraId="3DAE7310" w14:textId="77777777" w:rsidTr="001B1FF4">
        <w:tc>
          <w:tcPr>
            <w:tcW w:w="554" w:type="dxa"/>
            <w:vAlign w:val="center"/>
          </w:tcPr>
          <w:p w14:paraId="60113F63" w14:textId="200AD71E" w:rsidR="009036A1" w:rsidRPr="00E93981" w:rsidRDefault="009036A1" w:rsidP="00796F89">
            <w:pPr>
              <w:jc w:val="center"/>
              <w:rPr>
                <w:rFonts w:ascii="Calibri" w:hAnsi="Calibri"/>
                <w:sz w:val="18"/>
                <w:szCs w:val="16"/>
              </w:rPr>
            </w:pPr>
            <w:r w:rsidRPr="00E93981">
              <w:rPr>
                <w:rFonts w:ascii="Calibri" w:hAnsi="Calibri"/>
                <w:sz w:val="18"/>
                <w:szCs w:val="16"/>
              </w:rPr>
              <w:t>06</w:t>
            </w:r>
          </w:p>
        </w:tc>
        <w:tc>
          <w:tcPr>
            <w:tcW w:w="10236" w:type="dxa"/>
            <w:gridSpan w:val="2"/>
          </w:tcPr>
          <w:p w14:paraId="10B9A9A9" w14:textId="74AD0B5F" w:rsidR="009036A1" w:rsidRPr="00E93981" w:rsidRDefault="00962B51" w:rsidP="00A90877">
            <w:pPr>
              <w:rPr>
                <w:rFonts w:ascii="Calibri" w:hAnsi="Calibri"/>
                <w:sz w:val="18"/>
                <w:szCs w:val="16"/>
              </w:rPr>
            </w:pPr>
            <w:r w:rsidRPr="00E93981">
              <w:rPr>
                <w:rFonts w:ascii="Calibri" w:hAnsi="Calibri"/>
                <w:sz w:val="18"/>
                <w:szCs w:val="16"/>
              </w:rPr>
              <w:t xml:space="preserve">Insulation and interior air barrier </w:t>
            </w:r>
            <w:r w:rsidR="004C27AC">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sidR="00A90877">
              <w:rPr>
                <w:rFonts w:ascii="Calibri" w:hAnsi="Calibri"/>
                <w:sz w:val="18"/>
                <w:szCs w:val="16"/>
              </w:rPr>
              <w:t>Certificate of Compliance</w:t>
            </w:r>
            <w:r w:rsidR="00A90877" w:rsidRPr="00E93981">
              <w:rPr>
                <w:rFonts w:ascii="Calibri" w:hAnsi="Calibri"/>
                <w:sz w:val="18"/>
                <w:szCs w:val="16"/>
              </w:rPr>
              <w:t xml:space="preserve"> </w:t>
            </w:r>
            <w:r w:rsidRPr="00E93981">
              <w:rPr>
                <w:rFonts w:ascii="Calibri" w:hAnsi="Calibri"/>
                <w:sz w:val="18"/>
                <w:szCs w:val="16"/>
              </w:rPr>
              <w:t>when located against exterior walls.</w:t>
            </w:r>
          </w:p>
        </w:tc>
      </w:tr>
      <w:tr w:rsidR="009036A1" w:rsidRPr="00E93981" w14:paraId="6846A26B" w14:textId="77777777" w:rsidTr="001B1FF4">
        <w:tc>
          <w:tcPr>
            <w:tcW w:w="554" w:type="dxa"/>
            <w:vAlign w:val="center"/>
          </w:tcPr>
          <w:p w14:paraId="68810F44" w14:textId="601ECF55" w:rsidR="009036A1" w:rsidRPr="00E93981" w:rsidRDefault="009036A1" w:rsidP="00796F89">
            <w:pPr>
              <w:jc w:val="center"/>
              <w:rPr>
                <w:rFonts w:ascii="Calibri" w:hAnsi="Calibri"/>
                <w:sz w:val="18"/>
                <w:szCs w:val="16"/>
              </w:rPr>
            </w:pPr>
            <w:r w:rsidRPr="00E93981">
              <w:rPr>
                <w:rFonts w:ascii="Calibri" w:hAnsi="Calibri"/>
                <w:sz w:val="18"/>
                <w:szCs w:val="16"/>
              </w:rPr>
              <w:t>07</w:t>
            </w:r>
          </w:p>
        </w:tc>
        <w:tc>
          <w:tcPr>
            <w:tcW w:w="10236" w:type="dxa"/>
            <w:gridSpan w:val="2"/>
          </w:tcPr>
          <w:p w14:paraId="3A339778" w14:textId="75DCC0DC" w:rsidR="009036A1" w:rsidRPr="00E93981" w:rsidRDefault="00962B51" w:rsidP="007563D2">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w:t>
            </w:r>
            <w:del w:id="3" w:author="Author" w:date="2019-07-01T13:20:00Z">
              <w:r w:rsidRPr="00E93981" w:rsidDel="007563D2">
                <w:rPr>
                  <w:rFonts w:ascii="Calibri" w:hAnsi="Calibri"/>
                  <w:sz w:val="18"/>
                  <w:szCs w:val="16"/>
                </w:rPr>
                <w:delText xml:space="preserve">If continuous exterior rigid insulation </w:delText>
              </w:r>
              <w:r w:rsidR="006277EB" w:rsidDel="007563D2">
                <w:rPr>
                  <w:rFonts w:ascii="Calibri" w:hAnsi="Calibri"/>
                  <w:sz w:val="18"/>
                  <w:szCs w:val="16"/>
                </w:rPr>
                <w:delText xml:space="preserve">equal to or greater than R-2 </w:delText>
              </w:r>
              <w:r w:rsidRPr="00E93981" w:rsidDel="007563D2">
                <w:rPr>
                  <w:rFonts w:ascii="Calibri" w:hAnsi="Calibri"/>
                  <w:sz w:val="18"/>
                  <w:szCs w:val="16"/>
                </w:rPr>
                <w:delText>is used</w:delText>
              </w:r>
              <w:r w:rsidR="006277EB" w:rsidDel="007563D2">
                <w:rPr>
                  <w:rFonts w:ascii="Calibri" w:hAnsi="Calibri"/>
                  <w:sz w:val="18"/>
                  <w:szCs w:val="16"/>
                </w:rPr>
                <w:delText>,</w:delText>
              </w:r>
              <w:r w:rsidRPr="00E93981" w:rsidDel="007563D2">
                <w:rPr>
                  <w:rFonts w:ascii="Calibri" w:hAnsi="Calibri"/>
                  <w:sz w:val="18"/>
                  <w:szCs w:val="16"/>
                </w:rPr>
                <w:delText xml:space="preserve"> an insulated header is not required.</w:delText>
              </w:r>
            </w:del>
            <w:ins w:id="4" w:author="Author" w:date="2019-07-01T13:20:00Z">
              <w:r w:rsidR="007563D2">
                <w:rPr>
                  <w:rFonts w:ascii="Calibri" w:hAnsi="Calibri"/>
                  <w:sz w:val="18"/>
                  <w:szCs w:val="16"/>
                </w:rPr>
                <w:t>No header insulation is required for single-member headers that are the same width as the wall, provided that the entire wall has at least R-2 insulation.</w:t>
              </w:r>
            </w:ins>
          </w:p>
        </w:tc>
      </w:tr>
      <w:tr w:rsidR="009036A1" w:rsidRPr="00E93981" w14:paraId="5023D000" w14:textId="77777777" w:rsidTr="001B1FF4">
        <w:tc>
          <w:tcPr>
            <w:tcW w:w="554" w:type="dxa"/>
            <w:vAlign w:val="center"/>
          </w:tcPr>
          <w:p w14:paraId="78D1DC2D" w14:textId="18DF95E1" w:rsidR="009036A1" w:rsidRPr="00E93981" w:rsidRDefault="009036A1" w:rsidP="00796F89">
            <w:pPr>
              <w:jc w:val="center"/>
              <w:rPr>
                <w:rFonts w:ascii="Calibri" w:hAnsi="Calibri"/>
                <w:sz w:val="18"/>
                <w:szCs w:val="16"/>
              </w:rPr>
            </w:pPr>
            <w:r w:rsidRPr="00E93981">
              <w:rPr>
                <w:rFonts w:ascii="Calibri" w:hAnsi="Calibri"/>
                <w:sz w:val="18"/>
                <w:szCs w:val="16"/>
              </w:rPr>
              <w:t>08</w:t>
            </w:r>
          </w:p>
        </w:tc>
        <w:tc>
          <w:tcPr>
            <w:tcW w:w="10236" w:type="dxa"/>
            <w:gridSpan w:val="2"/>
          </w:tcPr>
          <w:p w14:paraId="25F8AD79" w14:textId="5280B0A1" w:rsidR="009036A1" w:rsidRPr="00E93981" w:rsidRDefault="00962B51" w:rsidP="00927245">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D85204" w:rsidRPr="00E93981" w14:paraId="7984713A" w14:textId="77777777" w:rsidTr="001B1FF4">
        <w:tc>
          <w:tcPr>
            <w:tcW w:w="554" w:type="dxa"/>
            <w:vAlign w:val="center"/>
          </w:tcPr>
          <w:p w14:paraId="78F45004" w14:textId="148509EC" w:rsidR="00D85204" w:rsidRPr="00E93981" w:rsidRDefault="00D85204" w:rsidP="00D85204">
            <w:pPr>
              <w:jc w:val="center"/>
              <w:rPr>
                <w:rFonts w:ascii="Calibri" w:hAnsi="Calibri"/>
                <w:sz w:val="18"/>
                <w:szCs w:val="16"/>
              </w:rPr>
            </w:pPr>
            <w:r>
              <w:rPr>
                <w:rFonts w:ascii="Calibri" w:hAnsi="Calibri"/>
                <w:sz w:val="18"/>
                <w:szCs w:val="16"/>
              </w:rPr>
              <w:t>09</w:t>
            </w:r>
          </w:p>
        </w:tc>
        <w:tc>
          <w:tcPr>
            <w:tcW w:w="2321" w:type="dxa"/>
          </w:tcPr>
          <w:p w14:paraId="1FF2D188" w14:textId="77777777" w:rsidR="00D85204" w:rsidRPr="00E93981" w:rsidRDefault="00D85204" w:rsidP="00D85204">
            <w:pPr>
              <w:rPr>
                <w:rFonts w:ascii="Calibri" w:hAnsi="Calibri"/>
                <w:sz w:val="18"/>
                <w:szCs w:val="16"/>
              </w:rPr>
            </w:pPr>
            <w:r>
              <w:rPr>
                <w:rFonts w:ascii="Calibri" w:hAnsi="Calibri"/>
                <w:sz w:val="18"/>
                <w:szCs w:val="16"/>
              </w:rPr>
              <w:t>Verification Status</w:t>
            </w:r>
          </w:p>
        </w:tc>
        <w:tc>
          <w:tcPr>
            <w:tcW w:w="7915" w:type="dxa"/>
          </w:tcPr>
          <w:p w14:paraId="4794BCD5"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01D1364"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FAEA1DD" w14:textId="667DBF43"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3AFFE598" w14:textId="77777777" w:rsidTr="001B1FF4">
        <w:tc>
          <w:tcPr>
            <w:tcW w:w="554" w:type="dxa"/>
            <w:vAlign w:val="center"/>
          </w:tcPr>
          <w:p w14:paraId="70E96988" w14:textId="21BDA53D" w:rsidR="00D85204" w:rsidRPr="00E93981" w:rsidRDefault="00D85204" w:rsidP="00D85204">
            <w:pPr>
              <w:jc w:val="center"/>
              <w:rPr>
                <w:rFonts w:ascii="Calibri" w:hAnsi="Calibri"/>
                <w:sz w:val="18"/>
                <w:szCs w:val="16"/>
              </w:rPr>
            </w:pPr>
            <w:r>
              <w:rPr>
                <w:rFonts w:ascii="Calibri" w:hAnsi="Calibri"/>
                <w:sz w:val="18"/>
                <w:szCs w:val="16"/>
              </w:rPr>
              <w:t>10</w:t>
            </w:r>
          </w:p>
        </w:tc>
        <w:tc>
          <w:tcPr>
            <w:tcW w:w="2321" w:type="dxa"/>
          </w:tcPr>
          <w:p w14:paraId="70BB7B58" w14:textId="77777777" w:rsidR="00D85204" w:rsidRPr="00E93981" w:rsidRDefault="00D85204" w:rsidP="00D85204">
            <w:pPr>
              <w:rPr>
                <w:rFonts w:ascii="Calibri" w:hAnsi="Calibri"/>
                <w:sz w:val="18"/>
                <w:szCs w:val="16"/>
              </w:rPr>
            </w:pPr>
            <w:r>
              <w:rPr>
                <w:rFonts w:ascii="Calibri" w:hAnsi="Calibri"/>
                <w:sz w:val="18"/>
                <w:szCs w:val="16"/>
              </w:rPr>
              <w:t>Correction Notes</w:t>
            </w:r>
          </w:p>
        </w:tc>
        <w:tc>
          <w:tcPr>
            <w:tcW w:w="7915" w:type="dxa"/>
          </w:tcPr>
          <w:p w14:paraId="4582839D" w14:textId="529672B5" w:rsidR="00D85204" w:rsidRPr="00E93981" w:rsidRDefault="00D85204" w:rsidP="00D85204">
            <w:pPr>
              <w:rPr>
                <w:rFonts w:ascii="Calibri" w:hAnsi="Calibri"/>
                <w:sz w:val="18"/>
                <w:szCs w:val="16"/>
              </w:rPr>
            </w:pPr>
          </w:p>
        </w:tc>
      </w:tr>
      <w:tr w:rsidR="00B2153C" w:rsidRPr="00E93981" w14:paraId="2174B629" w14:textId="77777777" w:rsidTr="00D53DCC">
        <w:tc>
          <w:tcPr>
            <w:tcW w:w="10790" w:type="dxa"/>
            <w:gridSpan w:val="3"/>
            <w:vAlign w:val="center"/>
          </w:tcPr>
          <w:p w14:paraId="3A5D1ED5" w14:textId="06A549F7" w:rsidR="00B2153C" w:rsidRPr="00E93981"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433A08B" w14:textId="0842F93D" w:rsidR="00BB14C1" w:rsidRDefault="00BB14C1"/>
    <w:tbl>
      <w:tblPr>
        <w:tblStyle w:val="TableGrid"/>
        <w:tblW w:w="0" w:type="auto"/>
        <w:tblLook w:val="04A0" w:firstRow="1" w:lastRow="0" w:firstColumn="1" w:lastColumn="0" w:noHBand="0" w:noVBand="1"/>
      </w:tblPr>
      <w:tblGrid>
        <w:gridCol w:w="554"/>
        <w:gridCol w:w="2321"/>
        <w:gridCol w:w="7915"/>
      </w:tblGrid>
      <w:tr w:rsidR="00962B51" w:rsidRPr="00E93981" w14:paraId="63DFEB99" w14:textId="77777777" w:rsidTr="006120A6">
        <w:tc>
          <w:tcPr>
            <w:tcW w:w="10790" w:type="dxa"/>
            <w:gridSpan w:val="3"/>
          </w:tcPr>
          <w:p w14:paraId="343B595C" w14:textId="2F3E2A54" w:rsidR="00962B51" w:rsidRPr="00E93981" w:rsidRDefault="00BB14C1" w:rsidP="00927245">
            <w:pPr>
              <w:rPr>
                <w:rFonts w:ascii="Calibri" w:hAnsi="Calibri"/>
                <w:b/>
                <w:sz w:val="18"/>
                <w:szCs w:val="16"/>
              </w:rPr>
            </w:pPr>
            <w:r>
              <w:rPr>
                <w:rFonts w:ascii="Calibri" w:hAnsi="Calibri"/>
                <w:b/>
                <w:sz w:val="18"/>
                <w:szCs w:val="16"/>
              </w:rPr>
              <w:t>E</w:t>
            </w:r>
            <w:r w:rsidR="00962B51" w:rsidRPr="00E93981">
              <w:rPr>
                <w:rFonts w:ascii="Calibri" w:hAnsi="Calibri"/>
                <w:b/>
                <w:sz w:val="18"/>
                <w:szCs w:val="16"/>
              </w:rPr>
              <w:t>. Ceiling Adjacent to Unconditioned Space</w:t>
            </w:r>
          </w:p>
        </w:tc>
      </w:tr>
      <w:tr w:rsidR="00962B51" w:rsidRPr="00E93981" w14:paraId="59597AA4" w14:textId="77777777" w:rsidTr="006120A6">
        <w:tc>
          <w:tcPr>
            <w:tcW w:w="554" w:type="dxa"/>
            <w:vAlign w:val="center"/>
          </w:tcPr>
          <w:p w14:paraId="205E29DF" w14:textId="7F63E3D8" w:rsidR="00962B51" w:rsidRPr="00E93981" w:rsidRDefault="00962B51"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577908F5" w14:textId="6D70382D" w:rsidR="00962B51" w:rsidRPr="00E93981" w:rsidRDefault="00962B51" w:rsidP="00927245">
            <w:pPr>
              <w:rPr>
                <w:rFonts w:ascii="Calibri" w:hAnsi="Calibri"/>
                <w:sz w:val="18"/>
                <w:szCs w:val="16"/>
              </w:rPr>
            </w:pPr>
            <w:r w:rsidRPr="00E93981">
              <w:rPr>
                <w:rFonts w:ascii="Calibri" w:hAnsi="Calibri"/>
                <w:sz w:val="18"/>
                <w:szCs w:val="16"/>
              </w:rPr>
              <w:t>Insulation extends to the outside surface of the exterior wall.</w:t>
            </w:r>
          </w:p>
        </w:tc>
      </w:tr>
      <w:tr w:rsidR="00962B51" w:rsidRPr="00E93981" w14:paraId="0484DCB0" w14:textId="77777777" w:rsidTr="006120A6">
        <w:tc>
          <w:tcPr>
            <w:tcW w:w="554" w:type="dxa"/>
            <w:vAlign w:val="center"/>
          </w:tcPr>
          <w:p w14:paraId="58C2C509" w14:textId="2EE34990" w:rsidR="00962B51" w:rsidRPr="00E93981" w:rsidRDefault="00962B51"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430DD3D8" w14:textId="4731CE90" w:rsidR="00962B51" w:rsidRPr="00E93981" w:rsidRDefault="00962B51" w:rsidP="00927245">
            <w:pPr>
              <w:rPr>
                <w:rFonts w:ascii="Calibri" w:hAnsi="Calibri"/>
                <w:sz w:val="18"/>
                <w:szCs w:val="16"/>
              </w:rPr>
            </w:pPr>
            <w:r w:rsidRPr="00E93981">
              <w:rPr>
                <w:rFonts w:ascii="Calibri" w:hAnsi="Calibri"/>
                <w:sz w:val="18"/>
                <w:szCs w:val="16"/>
              </w:rPr>
              <w:t>Insulation is in direct contact with</w:t>
            </w:r>
            <w:r w:rsidR="004C27AC">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962B51" w:rsidRPr="00E93981" w14:paraId="09E95933" w14:textId="77777777" w:rsidTr="006120A6">
        <w:tc>
          <w:tcPr>
            <w:tcW w:w="554" w:type="dxa"/>
            <w:vAlign w:val="center"/>
          </w:tcPr>
          <w:p w14:paraId="78130FE5" w14:textId="6DB930D0" w:rsidR="00962B51" w:rsidRPr="00E93981" w:rsidRDefault="00962B51"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0E55BABB" w14:textId="38EA1F00" w:rsidR="00962B51" w:rsidRPr="00E93981" w:rsidRDefault="00962B51">
            <w:pPr>
              <w:rPr>
                <w:rFonts w:ascii="Calibri" w:hAnsi="Calibri"/>
                <w:sz w:val="18"/>
                <w:szCs w:val="16"/>
              </w:rPr>
            </w:pPr>
            <w:r w:rsidRPr="00E93981">
              <w:rPr>
                <w:rFonts w:ascii="Calibri" w:hAnsi="Calibri"/>
                <w:sz w:val="18"/>
                <w:szCs w:val="16"/>
              </w:rPr>
              <w:t xml:space="preserve">Chimneys and flues (except zero clearance) have </w:t>
            </w:r>
            <w:r w:rsidR="004C27AC">
              <w:rPr>
                <w:rFonts w:ascii="Calibri" w:hAnsi="Calibri"/>
                <w:sz w:val="18"/>
                <w:szCs w:val="16"/>
              </w:rPr>
              <w:t xml:space="preserve">a </w:t>
            </w:r>
            <w:r w:rsidRPr="00E93981">
              <w:rPr>
                <w:rFonts w:ascii="Calibri" w:hAnsi="Calibri"/>
                <w:sz w:val="18"/>
                <w:szCs w:val="16"/>
              </w:rPr>
              <w:t xml:space="preserve">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w:t>
            </w:r>
            <w:r w:rsidR="001D17B1" w:rsidRPr="00E93981">
              <w:rPr>
                <w:rFonts w:ascii="Calibri" w:hAnsi="Calibri"/>
                <w:sz w:val="18"/>
                <w:szCs w:val="16"/>
              </w:rPr>
              <w:t>is</w:t>
            </w:r>
            <w:r w:rsidRPr="00E93981">
              <w:rPr>
                <w:rFonts w:ascii="Calibri" w:hAnsi="Calibri"/>
                <w:sz w:val="18"/>
                <w:szCs w:val="16"/>
              </w:rPr>
              <w:t xml:space="preserve"> sealed to the ceiling with high temperature sealant to prevent air leakage. The insulation is in contact with the sheet metal collar.</w:t>
            </w:r>
          </w:p>
        </w:tc>
      </w:tr>
      <w:tr w:rsidR="00962B51" w:rsidRPr="00E93981" w14:paraId="3D0A61F6" w14:textId="77777777" w:rsidTr="006120A6">
        <w:tc>
          <w:tcPr>
            <w:tcW w:w="554" w:type="dxa"/>
            <w:vAlign w:val="center"/>
          </w:tcPr>
          <w:p w14:paraId="580FB505" w14:textId="5584525D" w:rsidR="00962B51" w:rsidRPr="00E93981" w:rsidRDefault="00962B51"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6DA06332" w14:textId="6CD9224E" w:rsidR="001D17B1" w:rsidRPr="00E93981" w:rsidRDefault="001D17B1" w:rsidP="00927245">
            <w:pPr>
              <w:rPr>
                <w:rFonts w:ascii="Calibri" w:hAnsi="Calibri"/>
                <w:sz w:val="18"/>
                <w:szCs w:val="16"/>
              </w:rPr>
            </w:pPr>
            <w:r w:rsidRPr="00E93981">
              <w:rPr>
                <w:rFonts w:ascii="Calibri" w:hAnsi="Calibri"/>
                <w:sz w:val="18"/>
                <w:szCs w:val="16"/>
              </w:rPr>
              <w:t xml:space="preserve">Recessed can lights penetrating </w:t>
            </w:r>
            <w:r w:rsidR="004C27AC">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sidR="004C27AC">
              <w:rPr>
                <w:rFonts w:ascii="Calibri" w:hAnsi="Calibri"/>
                <w:sz w:val="18"/>
                <w:szCs w:val="16"/>
              </w:rPr>
              <w:t xml:space="preserve">the </w:t>
            </w:r>
            <w:r w:rsidRPr="00E93981">
              <w:rPr>
                <w:rFonts w:ascii="Calibri" w:hAnsi="Calibri"/>
                <w:sz w:val="18"/>
                <w:szCs w:val="16"/>
              </w:rPr>
              <w:t>ceiling R-value specified on the Certificate of Compliance.</w:t>
            </w:r>
          </w:p>
        </w:tc>
      </w:tr>
      <w:tr w:rsidR="00962B51" w:rsidRPr="00E93981" w14:paraId="0157D1EC" w14:textId="77777777" w:rsidTr="006120A6">
        <w:tc>
          <w:tcPr>
            <w:tcW w:w="554" w:type="dxa"/>
            <w:vAlign w:val="center"/>
          </w:tcPr>
          <w:p w14:paraId="525CEA51" w14:textId="2D2CFF8E" w:rsidR="00962B51" w:rsidRPr="00E93981" w:rsidRDefault="00962B51"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5195F7FF" w14:textId="0CFFBC47" w:rsidR="00962B51" w:rsidRPr="00E93981" w:rsidRDefault="004C27AC" w:rsidP="004C27AC">
            <w:pPr>
              <w:rPr>
                <w:rFonts w:ascii="Calibri" w:hAnsi="Calibri"/>
                <w:sz w:val="18"/>
                <w:szCs w:val="16"/>
              </w:rPr>
            </w:pPr>
            <w:r>
              <w:rPr>
                <w:rFonts w:ascii="Calibri" w:hAnsi="Calibri"/>
                <w:sz w:val="18"/>
                <w:szCs w:val="16"/>
              </w:rPr>
              <w:t>External surfaces of steel studs, s</w:t>
            </w:r>
            <w:r w:rsidR="001D17B1" w:rsidRPr="00E93981">
              <w:rPr>
                <w:rFonts w:ascii="Calibri" w:hAnsi="Calibri"/>
                <w:sz w:val="18"/>
                <w:szCs w:val="16"/>
              </w:rPr>
              <w:t>teel-framed kneewalls, skylight shafts, and gable ends are covered with insulation.</w:t>
            </w:r>
          </w:p>
        </w:tc>
      </w:tr>
      <w:tr w:rsidR="00D85204" w:rsidRPr="00E93981" w14:paraId="75381EC4" w14:textId="77777777" w:rsidTr="001B1FF4">
        <w:tc>
          <w:tcPr>
            <w:tcW w:w="554" w:type="dxa"/>
            <w:vAlign w:val="center"/>
          </w:tcPr>
          <w:p w14:paraId="7B35C3A4" w14:textId="197F87F4" w:rsidR="00D85204" w:rsidRPr="00E93981" w:rsidRDefault="00D85204" w:rsidP="00D85204">
            <w:pPr>
              <w:jc w:val="center"/>
              <w:rPr>
                <w:rFonts w:ascii="Calibri" w:hAnsi="Calibri"/>
                <w:sz w:val="18"/>
                <w:szCs w:val="16"/>
              </w:rPr>
            </w:pPr>
            <w:r>
              <w:rPr>
                <w:rFonts w:ascii="Calibri" w:hAnsi="Calibri"/>
                <w:sz w:val="18"/>
                <w:szCs w:val="16"/>
              </w:rPr>
              <w:t>06</w:t>
            </w:r>
          </w:p>
        </w:tc>
        <w:tc>
          <w:tcPr>
            <w:tcW w:w="2321" w:type="dxa"/>
          </w:tcPr>
          <w:p w14:paraId="6BA45905"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4DC08502"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DBB7457"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89F6024" w14:textId="4B6B2CE9"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409C6C6A" w14:textId="77777777" w:rsidTr="001B1FF4">
        <w:tc>
          <w:tcPr>
            <w:tcW w:w="554" w:type="dxa"/>
            <w:vAlign w:val="center"/>
          </w:tcPr>
          <w:p w14:paraId="370EF0B6" w14:textId="1179B9C4" w:rsidR="00D85204" w:rsidRPr="00E93981" w:rsidRDefault="00D85204" w:rsidP="00D85204">
            <w:pPr>
              <w:jc w:val="center"/>
              <w:rPr>
                <w:rFonts w:ascii="Calibri" w:hAnsi="Calibri"/>
                <w:sz w:val="18"/>
                <w:szCs w:val="16"/>
              </w:rPr>
            </w:pPr>
            <w:r>
              <w:rPr>
                <w:rFonts w:ascii="Calibri" w:hAnsi="Calibri"/>
                <w:sz w:val="18"/>
                <w:szCs w:val="16"/>
              </w:rPr>
              <w:t>07</w:t>
            </w:r>
          </w:p>
        </w:tc>
        <w:tc>
          <w:tcPr>
            <w:tcW w:w="2321" w:type="dxa"/>
          </w:tcPr>
          <w:p w14:paraId="70AAD9F0"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533558CC" w14:textId="17B75E56" w:rsidR="00D85204" w:rsidRDefault="00D85204" w:rsidP="00D85204">
            <w:pPr>
              <w:rPr>
                <w:rFonts w:ascii="Calibri" w:hAnsi="Calibri"/>
                <w:sz w:val="18"/>
                <w:szCs w:val="16"/>
              </w:rPr>
            </w:pPr>
          </w:p>
        </w:tc>
      </w:tr>
      <w:tr w:rsidR="00B2153C" w:rsidRPr="00E93981" w14:paraId="0B728E4C" w14:textId="77777777" w:rsidTr="00D53DCC">
        <w:tc>
          <w:tcPr>
            <w:tcW w:w="10790" w:type="dxa"/>
            <w:gridSpan w:val="3"/>
            <w:vAlign w:val="center"/>
          </w:tcPr>
          <w:p w14:paraId="5D4A6E33" w14:textId="423E0373"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2301DB23" w14:textId="49E6A152" w:rsidR="008C2DC4" w:rsidRPr="006120A6" w:rsidRDefault="008C2DC4">
      <w:pPr>
        <w:rPr>
          <w:sz w:val="16"/>
          <w:szCs w:val="16"/>
        </w:rPr>
      </w:pPr>
    </w:p>
    <w:p w14:paraId="46C3D690" w14:textId="77777777" w:rsidR="00B2153C" w:rsidRDefault="00B2153C">
      <w:r>
        <w:br w:type="page"/>
      </w:r>
    </w:p>
    <w:tbl>
      <w:tblPr>
        <w:tblStyle w:val="TableGrid"/>
        <w:tblW w:w="0" w:type="auto"/>
        <w:tblLook w:val="04A0" w:firstRow="1" w:lastRow="0" w:firstColumn="1" w:lastColumn="0" w:noHBand="0" w:noVBand="1"/>
      </w:tblPr>
      <w:tblGrid>
        <w:gridCol w:w="554"/>
        <w:gridCol w:w="2321"/>
        <w:gridCol w:w="7915"/>
      </w:tblGrid>
      <w:tr w:rsidR="001D17B1" w:rsidRPr="00E93981" w14:paraId="0753041A" w14:textId="77777777" w:rsidTr="00E93981">
        <w:tc>
          <w:tcPr>
            <w:tcW w:w="10790" w:type="dxa"/>
            <w:gridSpan w:val="3"/>
          </w:tcPr>
          <w:p w14:paraId="4F40E30B" w14:textId="5F1F170A" w:rsidR="001D17B1" w:rsidRPr="00E93981" w:rsidRDefault="00BB14C1" w:rsidP="00927245">
            <w:pPr>
              <w:rPr>
                <w:rFonts w:ascii="Calibri" w:hAnsi="Calibri"/>
                <w:b/>
                <w:sz w:val="18"/>
                <w:szCs w:val="16"/>
              </w:rPr>
            </w:pPr>
            <w:r>
              <w:rPr>
                <w:rFonts w:ascii="Calibri" w:hAnsi="Calibri"/>
                <w:b/>
                <w:sz w:val="18"/>
                <w:szCs w:val="16"/>
              </w:rPr>
              <w:lastRenderedPageBreak/>
              <w:t>F</w:t>
            </w:r>
            <w:r w:rsidR="001D17B1" w:rsidRPr="00E93981">
              <w:rPr>
                <w:rFonts w:ascii="Calibri" w:hAnsi="Calibri"/>
                <w:b/>
                <w:sz w:val="18"/>
                <w:szCs w:val="16"/>
              </w:rPr>
              <w:t>. Ceiling Insulation in Vented Attics</w:t>
            </w:r>
          </w:p>
        </w:tc>
      </w:tr>
      <w:tr w:rsidR="001D17B1" w:rsidRPr="00E93981" w14:paraId="0DC8B1AC" w14:textId="77777777" w:rsidTr="00E93981">
        <w:tc>
          <w:tcPr>
            <w:tcW w:w="554" w:type="dxa"/>
            <w:vAlign w:val="center"/>
          </w:tcPr>
          <w:p w14:paraId="16D10A87" w14:textId="1F231294" w:rsidR="001D17B1" w:rsidRPr="00E93981" w:rsidRDefault="001D17B1"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6C8D8F8B" w14:textId="601D6416" w:rsidR="001D17B1" w:rsidRPr="00E93981" w:rsidRDefault="001D17B1" w:rsidP="00927245">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1D17B1" w:rsidRPr="00E93981" w14:paraId="18484860" w14:textId="77777777" w:rsidTr="00E93981">
        <w:tc>
          <w:tcPr>
            <w:tcW w:w="554" w:type="dxa"/>
            <w:vAlign w:val="center"/>
          </w:tcPr>
          <w:p w14:paraId="6754D5CB" w14:textId="38F978C1" w:rsidR="001D17B1" w:rsidRPr="00E93981" w:rsidRDefault="001D17B1"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3C9AC36F" w14:textId="3A837353" w:rsidR="001D17B1" w:rsidRPr="00E93981" w:rsidRDefault="001D17B1" w:rsidP="00927245">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1D17B1" w:rsidRPr="00E93981" w14:paraId="79408E38" w14:textId="77777777" w:rsidTr="00E93981">
        <w:tc>
          <w:tcPr>
            <w:tcW w:w="554" w:type="dxa"/>
            <w:vAlign w:val="center"/>
          </w:tcPr>
          <w:p w14:paraId="280D568E" w14:textId="576AC31E" w:rsidR="001D17B1" w:rsidRPr="00E93981" w:rsidRDefault="001D17B1"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22BE4A99" w14:textId="58CFB869" w:rsidR="001D17B1" w:rsidRPr="00E93981" w:rsidRDefault="001D17B1" w:rsidP="00927245">
            <w:pPr>
              <w:rPr>
                <w:rFonts w:ascii="Calibri" w:hAnsi="Calibri"/>
                <w:sz w:val="18"/>
                <w:szCs w:val="16"/>
              </w:rPr>
            </w:pPr>
            <w:r w:rsidRPr="00E93981">
              <w:rPr>
                <w:rFonts w:ascii="Calibri" w:hAnsi="Calibri"/>
                <w:sz w:val="18"/>
                <w:szCs w:val="16"/>
              </w:rPr>
              <w:t xml:space="preserve">Attic access is insulated to the same R-value required by the Certificate of Compliance for </w:t>
            </w:r>
            <w:r w:rsidR="00C03F1A" w:rsidRPr="00E93981">
              <w:rPr>
                <w:rFonts w:ascii="Calibri" w:hAnsi="Calibri"/>
                <w:sz w:val="18"/>
                <w:szCs w:val="16"/>
              </w:rPr>
              <w:t xml:space="preserve">ceiling </w:t>
            </w:r>
            <w:r w:rsidRPr="00E93981">
              <w:rPr>
                <w:rFonts w:ascii="Calibri" w:hAnsi="Calibri"/>
                <w:sz w:val="18"/>
                <w:szCs w:val="16"/>
              </w:rPr>
              <w:t>insulation and the insulation is permanently attached using adhesive or mechanical fasteners.</w:t>
            </w:r>
          </w:p>
        </w:tc>
      </w:tr>
      <w:tr w:rsidR="001D17B1" w:rsidRPr="00E93981" w14:paraId="3F9E10FA" w14:textId="77777777" w:rsidTr="00E93981">
        <w:tc>
          <w:tcPr>
            <w:tcW w:w="554" w:type="dxa"/>
            <w:vAlign w:val="center"/>
          </w:tcPr>
          <w:p w14:paraId="3C9CF4DA" w14:textId="70EB9A4C" w:rsidR="001D17B1" w:rsidRPr="00E93981" w:rsidRDefault="001D17B1"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6C6A286F" w14:textId="3EFE9164" w:rsidR="001D17B1" w:rsidRPr="00E93981" w:rsidRDefault="001D17B1" w:rsidP="00927245">
            <w:pPr>
              <w:rPr>
                <w:rFonts w:ascii="Calibri" w:hAnsi="Calibri"/>
                <w:sz w:val="18"/>
                <w:szCs w:val="16"/>
              </w:rPr>
            </w:pPr>
            <w:r w:rsidRPr="00E93981">
              <w:rPr>
                <w:rFonts w:ascii="Calibri" w:hAnsi="Calibri"/>
                <w:sz w:val="18"/>
                <w:szCs w:val="16"/>
              </w:rPr>
              <w:t xml:space="preserve">Attic access must have a </w:t>
            </w:r>
            <w:r w:rsidR="00C03F1A" w:rsidRPr="00E93981">
              <w:rPr>
                <w:rFonts w:ascii="Calibri" w:hAnsi="Calibri"/>
                <w:sz w:val="18"/>
                <w:szCs w:val="16"/>
              </w:rPr>
              <w:t>d</w:t>
            </w:r>
            <w:r w:rsidRPr="00E93981">
              <w:rPr>
                <w:rFonts w:ascii="Calibri" w:hAnsi="Calibri"/>
                <w:sz w:val="18"/>
                <w:szCs w:val="16"/>
              </w:rPr>
              <w:t>am around the access to at least the same depth as the insulation.</w:t>
            </w:r>
          </w:p>
        </w:tc>
      </w:tr>
      <w:tr w:rsidR="001D17B1" w:rsidRPr="00E93981" w14:paraId="7EA886DF" w14:textId="77777777" w:rsidTr="00E93981">
        <w:tc>
          <w:tcPr>
            <w:tcW w:w="554" w:type="dxa"/>
            <w:vAlign w:val="center"/>
          </w:tcPr>
          <w:p w14:paraId="2DFE1AF7" w14:textId="5CE210B8" w:rsidR="001D17B1" w:rsidRPr="00E93981" w:rsidRDefault="001D17B1"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085D4EE6" w14:textId="2BE400CA" w:rsidR="001D17B1" w:rsidRPr="00E93981" w:rsidRDefault="00F60282" w:rsidP="00927245">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D85204" w:rsidRPr="00E93981" w14:paraId="3295A715" w14:textId="77777777" w:rsidTr="001B1FF4">
        <w:tc>
          <w:tcPr>
            <w:tcW w:w="554" w:type="dxa"/>
            <w:vAlign w:val="center"/>
          </w:tcPr>
          <w:p w14:paraId="29B48548" w14:textId="49899F25" w:rsidR="00D85204" w:rsidRPr="00E93981" w:rsidRDefault="00D85204" w:rsidP="00D85204">
            <w:pPr>
              <w:jc w:val="center"/>
              <w:rPr>
                <w:rFonts w:ascii="Calibri" w:hAnsi="Calibri"/>
                <w:sz w:val="18"/>
                <w:szCs w:val="16"/>
              </w:rPr>
            </w:pPr>
            <w:r>
              <w:rPr>
                <w:rFonts w:ascii="Calibri" w:hAnsi="Calibri"/>
                <w:sz w:val="18"/>
                <w:szCs w:val="16"/>
              </w:rPr>
              <w:t>06</w:t>
            </w:r>
          </w:p>
        </w:tc>
        <w:tc>
          <w:tcPr>
            <w:tcW w:w="2321" w:type="dxa"/>
          </w:tcPr>
          <w:p w14:paraId="50D0C50C" w14:textId="77777777" w:rsidR="00D85204" w:rsidRPr="00E93981" w:rsidRDefault="00D85204" w:rsidP="00D85204">
            <w:pPr>
              <w:rPr>
                <w:rFonts w:ascii="Calibri" w:hAnsi="Calibri"/>
                <w:sz w:val="18"/>
                <w:szCs w:val="16"/>
              </w:rPr>
            </w:pPr>
            <w:r>
              <w:rPr>
                <w:rFonts w:ascii="Calibri" w:hAnsi="Calibri"/>
                <w:sz w:val="18"/>
                <w:szCs w:val="16"/>
              </w:rPr>
              <w:t>Verification Status</w:t>
            </w:r>
          </w:p>
        </w:tc>
        <w:tc>
          <w:tcPr>
            <w:tcW w:w="7915" w:type="dxa"/>
          </w:tcPr>
          <w:p w14:paraId="63F1125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259C496"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D69E57D" w14:textId="38D789AE"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2D7B8317" w14:textId="77777777" w:rsidTr="001B1FF4">
        <w:tc>
          <w:tcPr>
            <w:tcW w:w="554" w:type="dxa"/>
            <w:vAlign w:val="center"/>
          </w:tcPr>
          <w:p w14:paraId="166C7780" w14:textId="20D5CC2B" w:rsidR="00D85204" w:rsidRPr="00E93981" w:rsidRDefault="00D85204" w:rsidP="00D85204">
            <w:pPr>
              <w:jc w:val="center"/>
              <w:rPr>
                <w:rFonts w:ascii="Calibri" w:hAnsi="Calibri"/>
                <w:sz w:val="18"/>
                <w:szCs w:val="16"/>
              </w:rPr>
            </w:pPr>
            <w:r>
              <w:rPr>
                <w:rFonts w:ascii="Calibri" w:hAnsi="Calibri"/>
                <w:sz w:val="18"/>
                <w:szCs w:val="16"/>
              </w:rPr>
              <w:t>07</w:t>
            </w:r>
          </w:p>
        </w:tc>
        <w:tc>
          <w:tcPr>
            <w:tcW w:w="2321" w:type="dxa"/>
          </w:tcPr>
          <w:p w14:paraId="5CB13BBD" w14:textId="77777777" w:rsidR="00D85204" w:rsidRPr="00E93981" w:rsidRDefault="00D85204" w:rsidP="00D85204">
            <w:pPr>
              <w:rPr>
                <w:rFonts w:ascii="Calibri" w:hAnsi="Calibri"/>
                <w:sz w:val="18"/>
                <w:szCs w:val="16"/>
              </w:rPr>
            </w:pPr>
            <w:r>
              <w:rPr>
                <w:rFonts w:ascii="Calibri" w:hAnsi="Calibri"/>
                <w:sz w:val="18"/>
                <w:szCs w:val="16"/>
              </w:rPr>
              <w:t>Correction Notes</w:t>
            </w:r>
          </w:p>
        </w:tc>
        <w:tc>
          <w:tcPr>
            <w:tcW w:w="7915" w:type="dxa"/>
          </w:tcPr>
          <w:p w14:paraId="5A313999" w14:textId="7DC3D437" w:rsidR="00D85204" w:rsidRPr="00E93981" w:rsidRDefault="00D85204" w:rsidP="00D85204">
            <w:pPr>
              <w:rPr>
                <w:rFonts w:ascii="Calibri" w:hAnsi="Calibri"/>
                <w:sz w:val="18"/>
                <w:szCs w:val="16"/>
              </w:rPr>
            </w:pPr>
          </w:p>
        </w:tc>
      </w:tr>
      <w:tr w:rsidR="00B2153C" w:rsidRPr="00E93981" w14:paraId="7C62391E" w14:textId="77777777" w:rsidTr="00D53DCC">
        <w:tc>
          <w:tcPr>
            <w:tcW w:w="10790" w:type="dxa"/>
            <w:gridSpan w:val="3"/>
            <w:vAlign w:val="center"/>
          </w:tcPr>
          <w:p w14:paraId="6BE647ED" w14:textId="020BEDA2" w:rsidR="00B2153C" w:rsidRPr="00E93981"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BCE84A7" w14:textId="0C6048F8" w:rsidR="00D85204" w:rsidRDefault="00D85204"/>
    <w:tbl>
      <w:tblPr>
        <w:tblStyle w:val="TableGrid"/>
        <w:tblW w:w="0" w:type="auto"/>
        <w:tblLook w:val="04A0" w:firstRow="1" w:lastRow="0" w:firstColumn="1" w:lastColumn="0" w:noHBand="0" w:noVBand="1"/>
      </w:tblPr>
      <w:tblGrid>
        <w:gridCol w:w="554"/>
        <w:gridCol w:w="2321"/>
        <w:gridCol w:w="7915"/>
      </w:tblGrid>
      <w:tr w:rsidR="00F60282" w:rsidRPr="00E93981" w14:paraId="6B408AE4" w14:textId="77777777" w:rsidTr="008C2DC4">
        <w:tc>
          <w:tcPr>
            <w:tcW w:w="10790" w:type="dxa"/>
            <w:gridSpan w:val="3"/>
          </w:tcPr>
          <w:p w14:paraId="5FC387E0" w14:textId="3A87EE52" w:rsidR="00F60282" w:rsidRPr="00E93981" w:rsidRDefault="00BB14C1" w:rsidP="00927245">
            <w:pPr>
              <w:rPr>
                <w:rFonts w:ascii="Calibri" w:hAnsi="Calibri"/>
                <w:b/>
                <w:sz w:val="18"/>
                <w:szCs w:val="16"/>
              </w:rPr>
            </w:pPr>
            <w:r>
              <w:rPr>
                <w:rFonts w:ascii="Calibri" w:hAnsi="Calibri"/>
                <w:b/>
                <w:sz w:val="18"/>
                <w:szCs w:val="16"/>
              </w:rPr>
              <w:t>G</w:t>
            </w:r>
            <w:r w:rsidR="00F60282" w:rsidRPr="00E93981">
              <w:rPr>
                <w:rFonts w:ascii="Calibri" w:hAnsi="Calibri"/>
                <w:b/>
                <w:sz w:val="18"/>
                <w:szCs w:val="16"/>
              </w:rPr>
              <w:t>. Insulation in Unvented Attics</w:t>
            </w:r>
          </w:p>
        </w:tc>
      </w:tr>
      <w:tr w:rsidR="00F60282" w:rsidRPr="00E93981" w14:paraId="5C6BBA61" w14:textId="77777777" w:rsidTr="008C2DC4">
        <w:tc>
          <w:tcPr>
            <w:tcW w:w="554" w:type="dxa"/>
            <w:vAlign w:val="center"/>
          </w:tcPr>
          <w:p w14:paraId="261D49F6" w14:textId="6F734198" w:rsidR="00F60282" w:rsidRPr="00E93981" w:rsidRDefault="00F60282"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4CAB2308" w14:textId="0F01F2D7" w:rsidR="00F60282" w:rsidRPr="00E93981" w:rsidRDefault="00F60282" w:rsidP="00927245">
            <w:pPr>
              <w:rPr>
                <w:rFonts w:ascii="Calibri" w:hAnsi="Calibri"/>
                <w:sz w:val="18"/>
                <w:szCs w:val="16"/>
              </w:rPr>
            </w:pPr>
            <w:r w:rsidRPr="00E93981">
              <w:rPr>
                <w:rFonts w:ascii="Calibri" w:hAnsi="Calibri"/>
                <w:sz w:val="18"/>
                <w:szCs w:val="16"/>
              </w:rPr>
              <w:t xml:space="preserve">The roof sheathing is the air barrier and </w:t>
            </w:r>
            <w:r w:rsidR="004C27AC">
              <w:rPr>
                <w:rFonts w:ascii="Calibri" w:hAnsi="Calibri"/>
                <w:sz w:val="18"/>
                <w:szCs w:val="16"/>
              </w:rPr>
              <w:t xml:space="preserve">is </w:t>
            </w:r>
            <w:r w:rsidRPr="00E93981">
              <w:rPr>
                <w:rFonts w:ascii="Calibri" w:hAnsi="Calibri"/>
                <w:sz w:val="18"/>
                <w:szCs w:val="16"/>
              </w:rPr>
              <w:t>sealed to prevent air movement to the outside.</w:t>
            </w:r>
          </w:p>
        </w:tc>
      </w:tr>
      <w:tr w:rsidR="00F60282" w:rsidRPr="00E93981" w14:paraId="0E7D82AB" w14:textId="77777777" w:rsidTr="008C2DC4">
        <w:tc>
          <w:tcPr>
            <w:tcW w:w="554" w:type="dxa"/>
            <w:vAlign w:val="center"/>
          </w:tcPr>
          <w:p w14:paraId="72E7CD81" w14:textId="498A754B" w:rsidR="00F60282" w:rsidRPr="00E93981" w:rsidRDefault="00F60282" w:rsidP="00796F89">
            <w:pPr>
              <w:jc w:val="center"/>
              <w:rPr>
                <w:rFonts w:ascii="Calibri" w:hAnsi="Calibri"/>
                <w:sz w:val="18"/>
                <w:szCs w:val="16"/>
              </w:rPr>
            </w:pPr>
            <w:r w:rsidRPr="00E93981">
              <w:rPr>
                <w:rFonts w:ascii="Calibri" w:hAnsi="Calibri"/>
                <w:sz w:val="18"/>
                <w:szCs w:val="16"/>
              </w:rPr>
              <w:t>0</w:t>
            </w:r>
            <w:r w:rsidR="009722A7">
              <w:rPr>
                <w:rFonts w:ascii="Calibri" w:hAnsi="Calibri"/>
                <w:sz w:val="18"/>
                <w:szCs w:val="16"/>
              </w:rPr>
              <w:t>2</w:t>
            </w:r>
          </w:p>
        </w:tc>
        <w:tc>
          <w:tcPr>
            <w:tcW w:w="10236" w:type="dxa"/>
            <w:gridSpan w:val="2"/>
          </w:tcPr>
          <w:p w14:paraId="41C3C586" w14:textId="41CE9DD7" w:rsidR="00F60282" w:rsidRPr="00E93981" w:rsidRDefault="00F60282" w:rsidP="00927245">
            <w:pPr>
              <w:rPr>
                <w:rFonts w:ascii="Calibri" w:hAnsi="Calibri"/>
                <w:sz w:val="18"/>
                <w:szCs w:val="16"/>
              </w:rPr>
            </w:pPr>
            <w:r w:rsidRPr="00E93981">
              <w:rPr>
                <w:rFonts w:ascii="Calibri" w:hAnsi="Calibri"/>
                <w:sz w:val="18"/>
                <w:szCs w:val="16"/>
              </w:rPr>
              <w:t xml:space="preserve">Insulation is in full contact with </w:t>
            </w:r>
            <w:r w:rsidR="004C27AC">
              <w:rPr>
                <w:rFonts w:ascii="Calibri" w:hAnsi="Calibri"/>
                <w:sz w:val="18"/>
                <w:szCs w:val="16"/>
              </w:rPr>
              <w:t xml:space="preserve">the </w:t>
            </w:r>
            <w:r w:rsidRPr="00E93981">
              <w:rPr>
                <w:rFonts w:ascii="Calibri" w:hAnsi="Calibri"/>
                <w:sz w:val="18"/>
                <w:szCs w:val="16"/>
              </w:rPr>
              <w:t>air barrier (roof sheathing).</w:t>
            </w:r>
          </w:p>
        </w:tc>
      </w:tr>
      <w:tr w:rsidR="00F60282" w:rsidRPr="00E93981" w14:paraId="0B64C9B8" w14:textId="77777777" w:rsidTr="008C2DC4">
        <w:tc>
          <w:tcPr>
            <w:tcW w:w="554" w:type="dxa"/>
            <w:vAlign w:val="center"/>
          </w:tcPr>
          <w:p w14:paraId="000A9D90" w14:textId="5FC28AF9" w:rsidR="00F60282" w:rsidRPr="00E93981" w:rsidRDefault="00F60282" w:rsidP="00796F89">
            <w:pPr>
              <w:jc w:val="center"/>
              <w:rPr>
                <w:rFonts w:ascii="Calibri" w:hAnsi="Calibri"/>
                <w:sz w:val="18"/>
                <w:szCs w:val="16"/>
              </w:rPr>
            </w:pPr>
            <w:r w:rsidRPr="00E93981">
              <w:rPr>
                <w:rFonts w:ascii="Calibri" w:hAnsi="Calibri"/>
                <w:sz w:val="18"/>
                <w:szCs w:val="16"/>
              </w:rPr>
              <w:t>0</w:t>
            </w:r>
            <w:r w:rsidR="009722A7">
              <w:rPr>
                <w:rFonts w:ascii="Calibri" w:hAnsi="Calibri"/>
                <w:sz w:val="18"/>
                <w:szCs w:val="16"/>
              </w:rPr>
              <w:t>3</w:t>
            </w:r>
          </w:p>
        </w:tc>
        <w:tc>
          <w:tcPr>
            <w:tcW w:w="10236" w:type="dxa"/>
            <w:gridSpan w:val="2"/>
          </w:tcPr>
          <w:p w14:paraId="324B3CB5" w14:textId="245CD9C6" w:rsidR="00F60282" w:rsidRPr="00E93981" w:rsidRDefault="001044C3">
            <w:pPr>
              <w:rPr>
                <w:rFonts w:ascii="Calibri" w:hAnsi="Calibri"/>
                <w:sz w:val="18"/>
                <w:szCs w:val="16"/>
              </w:rPr>
            </w:pPr>
            <w:r>
              <w:rPr>
                <w:rFonts w:ascii="Calibri" w:hAnsi="Calibri"/>
                <w:sz w:val="18"/>
                <w:szCs w:val="16"/>
              </w:rPr>
              <w:t>If i</w:t>
            </w:r>
            <w:r w:rsidRPr="00CD4D9D">
              <w:rPr>
                <w:rFonts w:ascii="Calibri" w:hAnsi="Calibri"/>
                <w:sz w:val="18"/>
                <w:szCs w:val="16"/>
              </w:rPr>
              <w:t>nsulated using air permeable insulation</w:t>
            </w:r>
            <w:r w:rsidR="00CD4D9D" w:rsidRPr="00CD4D9D">
              <w:rPr>
                <w:rFonts w:ascii="Calibri" w:hAnsi="Calibri"/>
                <w:sz w:val="18"/>
                <w:szCs w:val="16"/>
              </w:rPr>
              <w:t>,</w:t>
            </w:r>
            <w:r w:rsidRPr="00CD4D9D">
              <w:rPr>
                <w:rFonts w:ascii="Calibri" w:hAnsi="Calibri"/>
                <w:sz w:val="18"/>
                <w:szCs w:val="16"/>
              </w:rPr>
              <w:t xml:space="preserve"> g</w:t>
            </w:r>
            <w:r w:rsidR="000000B0" w:rsidRPr="00CD4D9D">
              <w:rPr>
                <w:rFonts w:ascii="Calibri" w:hAnsi="Calibri"/>
                <w:sz w:val="18"/>
                <w:szCs w:val="16"/>
              </w:rPr>
              <w:t xml:space="preserve">able end walls </w:t>
            </w:r>
            <w:r w:rsidR="004C27AC" w:rsidRPr="00CD4D9D">
              <w:rPr>
                <w:rFonts w:ascii="Calibri" w:hAnsi="Calibri"/>
                <w:sz w:val="18"/>
                <w:szCs w:val="16"/>
              </w:rPr>
              <w:t>are</w:t>
            </w:r>
            <w:r w:rsidR="000000B0" w:rsidRPr="00CD4D9D">
              <w:rPr>
                <w:rFonts w:ascii="Calibri" w:hAnsi="Calibri"/>
                <w:sz w:val="18"/>
                <w:szCs w:val="16"/>
              </w:rPr>
              <w:t xml:space="preserve"> sealed and insulated the same as exterior walls, </w:t>
            </w:r>
            <w:r w:rsidR="000000B0" w:rsidRPr="00DE2064">
              <w:rPr>
                <w:rFonts w:ascii="Calibri" w:hAnsi="Calibri"/>
                <w:sz w:val="18"/>
                <w:szCs w:val="16"/>
              </w:rPr>
              <w:t>including interior air barrier.</w:t>
            </w:r>
          </w:p>
        </w:tc>
      </w:tr>
      <w:tr w:rsidR="00D85204" w:rsidRPr="00E93981" w14:paraId="07ED3CBA" w14:textId="77777777" w:rsidTr="001B1FF4">
        <w:tc>
          <w:tcPr>
            <w:tcW w:w="554" w:type="dxa"/>
            <w:vAlign w:val="center"/>
          </w:tcPr>
          <w:p w14:paraId="2DECBA47" w14:textId="455A4C4C" w:rsidR="00D85204" w:rsidRPr="00E93981" w:rsidRDefault="00D85204" w:rsidP="00D85204">
            <w:pPr>
              <w:jc w:val="center"/>
              <w:rPr>
                <w:rFonts w:ascii="Calibri" w:hAnsi="Calibri"/>
                <w:sz w:val="18"/>
                <w:szCs w:val="16"/>
              </w:rPr>
            </w:pPr>
            <w:r>
              <w:rPr>
                <w:rFonts w:ascii="Calibri" w:hAnsi="Calibri"/>
                <w:sz w:val="18"/>
                <w:szCs w:val="16"/>
              </w:rPr>
              <w:t>0</w:t>
            </w:r>
            <w:r w:rsidR="009722A7">
              <w:rPr>
                <w:rFonts w:ascii="Calibri" w:hAnsi="Calibri"/>
                <w:sz w:val="18"/>
                <w:szCs w:val="16"/>
              </w:rPr>
              <w:t>4</w:t>
            </w:r>
          </w:p>
        </w:tc>
        <w:tc>
          <w:tcPr>
            <w:tcW w:w="2321" w:type="dxa"/>
          </w:tcPr>
          <w:p w14:paraId="059A6378"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59A8933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3253D97"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DB305AA" w14:textId="36B886B3"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28D905CA" w14:textId="77777777" w:rsidTr="001B1FF4">
        <w:tc>
          <w:tcPr>
            <w:tcW w:w="554" w:type="dxa"/>
            <w:vAlign w:val="center"/>
          </w:tcPr>
          <w:p w14:paraId="6A67A427" w14:textId="342DD148" w:rsidR="00D85204" w:rsidRPr="00E93981" w:rsidRDefault="00D85204" w:rsidP="00D85204">
            <w:pPr>
              <w:jc w:val="center"/>
              <w:rPr>
                <w:rFonts w:ascii="Calibri" w:hAnsi="Calibri"/>
                <w:sz w:val="18"/>
                <w:szCs w:val="16"/>
              </w:rPr>
            </w:pPr>
            <w:r>
              <w:rPr>
                <w:rFonts w:ascii="Calibri" w:hAnsi="Calibri"/>
                <w:sz w:val="18"/>
                <w:szCs w:val="16"/>
              </w:rPr>
              <w:t>0</w:t>
            </w:r>
            <w:r w:rsidR="009722A7">
              <w:rPr>
                <w:rFonts w:ascii="Calibri" w:hAnsi="Calibri"/>
                <w:sz w:val="18"/>
                <w:szCs w:val="16"/>
              </w:rPr>
              <w:t>5</w:t>
            </w:r>
          </w:p>
        </w:tc>
        <w:tc>
          <w:tcPr>
            <w:tcW w:w="2321" w:type="dxa"/>
          </w:tcPr>
          <w:p w14:paraId="5B061A31"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25116EEB" w14:textId="258ADB26" w:rsidR="00D85204" w:rsidRDefault="00D85204" w:rsidP="00D85204">
            <w:pPr>
              <w:rPr>
                <w:rFonts w:ascii="Calibri" w:hAnsi="Calibri"/>
                <w:sz w:val="18"/>
                <w:szCs w:val="16"/>
              </w:rPr>
            </w:pPr>
          </w:p>
        </w:tc>
      </w:tr>
      <w:tr w:rsidR="00B2153C" w:rsidRPr="00E93981" w14:paraId="0F94EEA3" w14:textId="77777777" w:rsidTr="00D53DCC">
        <w:tc>
          <w:tcPr>
            <w:tcW w:w="10790" w:type="dxa"/>
            <w:gridSpan w:val="3"/>
            <w:vAlign w:val="center"/>
          </w:tcPr>
          <w:p w14:paraId="0A94F558" w14:textId="271C1244"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30A89BE" w14:textId="64DC0139" w:rsidR="009533B1" w:rsidRDefault="009533B1"/>
    <w:tbl>
      <w:tblPr>
        <w:tblStyle w:val="TableGrid"/>
        <w:tblW w:w="0" w:type="auto"/>
        <w:tblLook w:val="04A0" w:firstRow="1" w:lastRow="0" w:firstColumn="1" w:lastColumn="0" w:noHBand="0" w:noVBand="1"/>
      </w:tblPr>
      <w:tblGrid>
        <w:gridCol w:w="554"/>
        <w:gridCol w:w="2321"/>
        <w:gridCol w:w="7915"/>
      </w:tblGrid>
      <w:tr w:rsidR="000000B0" w:rsidRPr="00E93981" w14:paraId="4CAD4E91" w14:textId="77777777" w:rsidTr="001B1FF4">
        <w:tc>
          <w:tcPr>
            <w:tcW w:w="10790" w:type="dxa"/>
            <w:gridSpan w:val="3"/>
          </w:tcPr>
          <w:p w14:paraId="158C9142" w14:textId="1C4375CA" w:rsidR="000000B0" w:rsidRPr="00E93981" w:rsidRDefault="00BB14C1" w:rsidP="00927245">
            <w:pPr>
              <w:rPr>
                <w:rFonts w:ascii="Calibri" w:hAnsi="Calibri"/>
                <w:b/>
                <w:sz w:val="18"/>
                <w:szCs w:val="16"/>
              </w:rPr>
            </w:pPr>
            <w:r>
              <w:rPr>
                <w:rFonts w:ascii="Calibri" w:hAnsi="Calibri"/>
                <w:b/>
                <w:sz w:val="18"/>
                <w:szCs w:val="16"/>
              </w:rPr>
              <w:t>H</w:t>
            </w:r>
            <w:r w:rsidR="000000B0" w:rsidRPr="00E93981">
              <w:rPr>
                <w:rFonts w:ascii="Calibri" w:hAnsi="Calibri"/>
                <w:b/>
                <w:sz w:val="18"/>
                <w:szCs w:val="16"/>
              </w:rPr>
              <w:t>. Insulation in Vented Attics (High Performance Vented Attics)</w:t>
            </w:r>
          </w:p>
        </w:tc>
      </w:tr>
      <w:tr w:rsidR="000000B0" w:rsidRPr="00E93981" w14:paraId="4BE47D3D" w14:textId="77777777" w:rsidTr="001B1FF4">
        <w:tc>
          <w:tcPr>
            <w:tcW w:w="554" w:type="dxa"/>
            <w:vAlign w:val="center"/>
          </w:tcPr>
          <w:p w14:paraId="2FABF65B" w14:textId="3F1336A6" w:rsidR="000000B0" w:rsidRPr="00E93981" w:rsidRDefault="000000B0" w:rsidP="006120A6">
            <w:pPr>
              <w:jc w:val="center"/>
              <w:rPr>
                <w:rFonts w:ascii="Calibri" w:hAnsi="Calibri"/>
                <w:sz w:val="18"/>
                <w:szCs w:val="16"/>
              </w:rPr>
            </w:pPr>
            <w:r w:rsidRPr="00E93981">
              <w:rPr>
                <w:rFonts w:ascii="Calibri" w:hAnsi="Calibri"/>
                <w:sz w:val="18"/>
                <w:szCs w:val="16"/>
              </w:rPr>
              <w:t>01</w:t>
            </w:r>
          </w:p>
        </w:tc>
        <w:tc>
          <w:tcPr>
            <w:tcW w:w="10236" w:type="dxa"/>
            <w:gridSpan w:val="2"/>
          </w:tcPr>
          <w:p w14:paraId="7316C730" w14:textId="7FBDC93E" w:rsidR="000000B0" w:rsidRPr="00E93981" w:rsidRDefault="000000B0" w:rsidP="00927245">
            <w:pPr>
              <w:rPr>
                <w:rFonts w:ascii="Calibri" w:hAnsi="Calibri"/>
                <w:sz w:val="18"/>
                <w:szCs w:val="16"/>
              </w:rPr>
            </w:pPr>
            <w:r w:rsidRPr="00E93981">
              <w:rPr>
                <w:rFonts w:ascii="Calibri" w:hAnsi="Calibri"/>
                <w:sz w:val="18"/>
                <w:szCs w:val="16"/>
              </w:rPr>
              <w:t xml:space="preserve">Insulation </w:t>
            </w:r>
            <w:r w:rsidR="004C27AC">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0000B0" w:rsidRPr="00E93981" w14:paraId="46D8B651" w14:textId="77777777" w:rsidTr="001B1FF4">
        <w:tc>
          <w:tcPr>
            <w:tcW w:w="554" w:type="dxa"/>
            <w:vAlign w:val="center"/>
          </w:tcPr>
          <w:p w14:paraId="17A5704B" w14:textId="7C38A113" w:rsidR="000000B0" w:rsidRPr="00E93981" w:rsidRDefault="000000B0" w:rsidP="006120A6">
            <w:pPr>
              <w:jc w:val="center"/>
              <w:rPr>
                <w:rFonts w:ascii="Calibri" w:hAnsi="Calibri"/>
                <w:sz w:val="18"/>
                <w:szCs w:val="16"/>
              </w:rPr>
            </w:pPr>
            <w:r w:rsidRPr="00E93981">
              <w:rPr>
                <w:rFonts w:ascii="Calibri" w:hAnsi="Calibri"/>
                <w:sz w:val="18"/>
                <w:szCs w:val="16"/>
              </w:rPr>
              <w:t>02</w:t>
            </w:r>
          </w:p>
        </w:tc>
        <w:tc>
          <w:tcPr>
            <w:tcW w:w="10236" w:type="dxa"/>
            <w:gridSpan w:val="2"/>
          </w:tcPr>
          <w:p w14:paraId="40D1ACA3" w14:textId="5269B3BF" w:rsidR="000000B0" w:rsidRPr="00E93981" w:rsidRDefault="000000B0" w:rsidP="00927245">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0000B0" w:rsidRPr="00E93981" w14:paraId="4CA8B868" w14:textId="77777777" w:rsidTr="001B1FF4">
        <w:tc>
          <w:tcPr>
            <w:tcW w:w="554" w:type="dxa"/>
            <w:vAlign w:val="center"/>
          </w:tcPr>
          <w:p w14:paraId="02D717BF" w14:textId="73840F86" w:rsidR="000000B0" w:rsidRPr="00E93981" w:rsidRDefault="000000B0" w:rsidP="006120A6">
            <w:pPr>
              <w:jc w:val="center"/>
              <w:rPr>
                <w:rFonts w:ascii="Calibri" w:hAnsi="Calibri"/>
                <w:sz w:val="18"/>
                <w:szCs w:val="16"/>
              </w:rPr>
            </w:pPr>
            <w:r w:rsidRPr="00E93981">
              <w:rPr>
                <w:rFonts w:ascii="Calibri" w:hAnsi="Calibri"/>
                <w:sz w:val="18"/>
                <w:szCs w:val="16"/>
              </w:rPr>
              <w:t>03</w:t>
            </w:r>
          </w:p>
        </w:tc>
        <w:tc>
          <w:tcPr>
            <w:tcW w:w="10236" w:type="dxa"/>
            <w:gridSpan w:val="2"/>
          </w:tcPr>
          <w:p w14:paraId="10B6B775" w14:textId="201475BF" w:rsidR="000000B0" w:rsidRPr="00E93981" w:rsidRDefault="000000B0" w:rsidP="00927245">
            <w:pPr>
              <w:rPr>
                <w:rFonts w:ascii="Calibri" w:hAnsi="Calibri"/>
                <w:sz w:val="18"/>
                <w:szCs w:val="16"/>
              </w:rPr>
            </w:pPr>
            <w:r w:rsidRPr="00E93981">
              <w:rPr>
                <w:rFonts w:ascii="Calibri" w:hAnsi="Calibri"/>
                <w:sz w:val="18"/>
                <w:szCs w:val="16"/>
              </w:rPr>
              <w:t>Insulation is not required on gable end walls.</w:t>
            </w:r>
          </w:p>
        </w:tc>
      </w:tr>
      <w:tr w:rsidR="000000B0" w:rsidRPr="00E93981" w14:paraId="3668D6DD" w14:textId="77777777" w:rsidTr="001B1FF4">
        <w:tc>
          <w:tcPr>
            <w:tcW w:w="554" w:type="dxa"/>
            <w:vAlign w:val="center"/>
          </w:tcPr>
          <w:p w14:paraId="7FB74166" w14:textId="4EECEEBC" w:rsidR="000000B0" w:rsidRPr="00E93981" w:rsidRDefault="000000B0" w:rsidP="006120A6">
            <w:pPr>
              <w:jc w:val="center"/>
              <w:rPr>
                <w:rFonts w:ascii="Calibri" w:hAnsi="Calibri"/>
                <w:sz w:val="18"/>
                <w:szCs w:val="16"/>
              </w:rPr>
            </w:pPr>
            <w:r w:rsidRPr="00E93981">
              <w:rPr>
                <w:rFonts w:ascii="Calibri" w:hAnsi="Calibri"/>
                <w:sz w:val="18"/>
                <w:szCs w:val="16"/>
              </w:rPr>
              <w:t>04</w:t>
            </w:r>
          </w:p>
        </w:tc>
        <w:tc>
          <w:tcPr>
            <w:tcW w:w="10236" w:type="dxa"/>
            <w:gridSpan w:val="2"/>
          </w:tcPr>
          <w:p w14:paraId="3454DB2B" w14:textId="191B4797" w:rsidR="000000B0" w:rsidRPr="00DE2064" w:rsidRDefault="000000B0" w:rsidP="001044C3">
            <w:pPr>
              <w:rPr>
                <w:rFonts w:ascii="Calibri" w:hAnsi="Calibri"/>
                <w:sz w:val="18"/>
                <w:szCs w:val="16"/>
              </w:rPr>
            </w:pPr>
            <w:r w:rsidRPr="00DE2064">
              <w:rPr>
                <w:rFonts w:ascii="Calibri" w:hAnsi="Calibri"/>
                <w:sz w:val="18"/>
                <w:szCs w:val="16"/>
              </w:rPr>
              <w:t>Required roof deck insulation over any conditioned space</w:t>
            </w:r>
            <w:r w:rsidR="001044C3" w:rsidRPr="00DE2064">
              <w:rPr>
                <w:rFonts w:ascii="Calibri" w:hAnsi="Calibri"/>
                <w:sz w:val="18"/>
                <w:szCs w:val="16"/>
              </w:rPr>
              <w:t>,</w:t>
            </w:r>
            <w:r w:rsidRPr="00DE2064">
              <w:rPr>
                <w:rFonts w:ascii="Calibri" w:hAnsi="Calibri"/>
                <w:sz w:val="18"/>
                <w:szCs w:val="16"/>
              </w:rPr>
              <w:t xml:space="preserve"> or HVAC ducts</w:t>
            </w:r>
            <w:r w:rsidR="001044C3" w:rsidRPr="00DE2064">
              <w:rPr>
                <w:rFonts w:ascii="Calibri" w:hAnsi="Calibri"/>
                <w:sz w:val="18"/>
                <w:szCs w:val="16"/>
              </w:rPr>
              <w:t>,</w:t>
            </w:r>
            <w:r w:rsidRPr="00DE2064">
              <w:rPr>
                <w:rFonts w:ascii="Calibri" w:hAnsi="Calibri"/>
                <w:sz w:val="18"/>
                <w:szCs w:val="16"/>
              </w:rPr>
              <w:t xml:space="preserve"> is installed on the entire attic roof deck</w:t>
            </w:r>
            <w:r w:rsidR="001044C3" w:rsidRPr="00DE2064">
              <w:rPr>
                <w:rFonts w:ascii="Calibri" w:hAnsi="Calibri"/>
                <w:sz w:val="18"/>
                <w:szCs w:val="16"/>
              </w:rPr>
              <w:t>;</w:t>
            </w:r>
            <w:r w:rsidRPr="00DE2064">
              <w:rPr>
                <w:rFonts w:ascii="Calibri" w:hAnsi="Calibri"/>
                <w:sz w:val="18"/>
                <w:szCs w:val="16"/>
              </w:rPr>
              <w:t xml:space="preserve"> even over </w:t>
            </w:r>
            <w:r w:rsidR="00C03F1A" w:rsidRPr="00DE2064">
              <w:rPr>
                <w:rFonts w:ascii="Calibri" w:hAnsi="Calibri"/>
                <w:sz w:val="18"/>
                <w:szCs w:val="16"/>
              </w:rPr>
              <w:t>unconditioned spaces (e.g., garage, covered porch). Roof deck of attic over unconditioned space without HVAC ducts and separated from other attics by a sealed air barrier do not need to be insulated.</w:t>
            </w:r>
          </w:p>
        </w:tc>
      </w:tr>
      <w:tr w:rsidR="00D85204" w:rsidRPr="00E93981" w14:paraId="165E09CB" w14:textId="77777777" w:rsidTr="001B1FF4">
        <w:tc>
          <w:tcPr>
            <w:tcW w:w="554" w:type="dxa"/>
            <w:vAlign w:val="center"/>
          </w:tcPr>
          <w:p w14:paraId="08AE1DEB" w14:textId="59E9809A" w:rsidR="00D85204" w:rsidRPr="00E93981" w:rsidRDefault="00D85204" w:rsidP="00D85204">
            <w:pPr>
              <w:jc w:val="center"/>
              <w:rPr>
                <w:rFonts w:ascii="Calibri" w:hAnsi="Calibri"/>
                <w:sz w:val="18"/>
                <w:szCs w:val="16"/>
              </w:rPr>
            </w:pPr>
            <w:r>
              <w:rPr>
                <w:rFonts w:ascii="Calibri" w:hAnsi="Calibri"/>
                <w:sz w:val="18"/>
                <w:szCs w:val="16"/>
              </w:rPr>
              <w:t>05</w:t>
            </w:r>
          </w:p>
        </w:tc>
        <w:tc>
          <w:tcPr>
            <w:tcW w:w="2321" w:type="dxa"/>
          </w:tcPr>
          <w:p w14:paraId="0C2D7AA1" w14:textId="77777777" w:rsidR="00D85204" w:rsidRPr="00DE2064" w:rsidRDefault="00D85204" w:rsidP="00D85204">
            <w:pPr>
              <w:rPr>
                <w:rFonts w:ascii="Calibri" w:hAnsi="Calibri"/>
                <w:sz w:val="18"/>
                <w:szCs w:val="16"/>
              </w:rPr>
            </w:pPr>
            <w:r>
              <w:rPr>
                <w:rFonts w:ascii="Calibri" w:hAnsi="Calibri"/>
                <w:sz w:val="18"/>
                <w:szCs w:val="16"/>
              </w:rPr>
              <w:t>Verification Status</w:t>
            </w:r>
          </w:p>
        </w:tc>
        <w:tc>
          <w:tcPr>
            <w:tcW w:w="7915" w:type="dxa"/>
          </w:tcPr>
          <w:p w14:paraId="4230F64B"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B656306"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ABE6CBB" w14:textId="2B94DDD5"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0FE2DFAA" w14:textId="77777777" w:rsidTr="001B1FF4">
        <w:tc>
          <w:tcPr>
            <w:tcW w:w="554" w:type="dxa"/>
            <w:vAlign w:val="center"/>
          </w:tcPr>
          <w:p w14:paraId="688D45D8" w14:textId="77FBAAF0" w:rsidR="00D85204" w:rsidRPr="00E93981" w:rsidRDefault="00D85204" w:rsidP="00D85204">
            <w:pPr>
              <w:jc w:val="center"/>
              <w:rPr>
                <w:rFonts w:ascii="Calibri" w:hAnsi="Calibri"/>
                <w:sz w:val="18"/>
                <w:szCs w:val="16"/>
              </w:rPr>
            </w:pPr>
            <w:r>
              <w:rPr>
                <w:rFonts w:ascii="Calibri" w:hAnsi="Calibri"/>
                <w:sz w:val="18"/>
                <w:szCs w:val="16"/>
              </w:rPr>
              <w:t>06</w:t>
            </w:r>
          </w:p>
        </w:tc>
        <w:tc>
          <w:tcPr>
            <w:tcW w:w="2321" w:type="dxa"/>
          </w:tcPr>
          <w:p w14:paraId="7E845415" w14:textId="77777777" w:rsidR="00D85204" w:rsidRPr="00DE2064" w:rsidRDefault="00D85204" w:rsidP="00D85204">
            <w:pPr>
              <w:rPr>
                <w:rFonts w:ascii="Calibri" w:hAnsi="Calibri"/>
                <w:sz w:val="18"/>
                <w:szCs w:val="16"/>
              </w:rPr>
            </w:pPr>
            <w:r>
              <w:rPr>
                <w:rFonts w:ascii="Calibri" w:hAnsi="Calibri"/>
                <w:sz w:val="18"/>
                <w:szCs w:val="16"/>
              </w:rPr>
              <w:t>Correction Notes</w:t>
            </w:r>
          </w:p>
        </w:tc>
        <w:tc>
          <w:tcPr>
            <w:tcW w:w="7915" w:type="dxa"/>
          </w:tcPr>
          <w:p w14:paraId="0EBD5141" w14:textId="752744B9" w:rsidR="00D85204" w:rsidRPr="00DE2064" w:rsidRDefault="00D85204" w:rsidP="00D85204">
            <w:pPr>
              <w:rPr>
                <w:rFonts w:ascii="Calibri" w:hAnsi="Calibri"/>
                <w:sz w:val="18"/>
                <w:szCs w:val="16"/>
              </w:rPr>
            </w:pPr>
          </w:p>
        </w:tc>
      </w:tr>
      <w:tr w:rsidR="00B2153C" w:rsidRPr="00E93981" w14:paraId="168EBD3C" w14:textId="77777777" w:rsidTr="00D53DCC">
        <w:tc>
          <w:tcPr>
            <w:tcW w:w="10790" w:type="dxa"/>
            <w:gridSpan w:val="3"/>
            <w:vAlign w:val="center"/>
          </w:tcPr>
          <w:p w14:paraId="27CA4A3D" w14:textId="551E6887" w:rsidR="00B2153C" w:rsidRPr="00DE2064"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FF4C6A0" w14:textId="6696C2E5" w:rsidR="001D17B1" w:rsidRDefault="001D17B1" w:rsidP="00927245">
      <w:pPr>
        <w:rPr>
          <w:rFonts w:ascii="Calibri" w:hAnsi="Calibri"/>
          <w:sz w:val="16"/>
          <w:szCs w:val="16"/>
        </w:rPr>
      </w:pPr>
    </w:p>
    <w:p w14:paraId="69BB28CE" w14:textId="77777777" w:rsidR="00B2153C" w:rsidRDefault="00B2153C">
      <w:r>
        <w:br w:type="page"/>
      </w:r>
    </w:p>
    <w:tbl>
      <w:tblPr>
        <w:tblStyle w:val="TableGrid"/>
        <w:tblW w:w="0" w:type="auto"/>
        <w:tblLook w:val="04A0" w:firstRow="1" w:lastRow="0" w:firstColumn="1" w:lastColumn="0" w:noHBand="0" w:noVBand="1"/>
      </w:tblPr>
      <w:tblGrid>
        <w:gridCol w:w="535"/>
        <w:gridCol w:w="2340"/>
        <w:gridCol w:w="7915"/>
      </w:tblGrid>
      <w:tr w:rsidR="00BB14C1" w14:paraId="14C8D262" w14:textId="77777777" w:rsidTr="00284660">
        <w:tc>
          <w:tcPr>
            <w:tcW w:w="10790" w:type="dxa"/>
            <w:gridSpan w:val="3"/>
          </w:tcPr>
          <w:p w14:paraId="7C564603" w14:textId="3A65AD6E" w:rsidR="00BB14C1" w:rsidRPr="006120A6" w:rsidRDefault="00BB14C1">
            <w:pPr>
              <w:rPr>
                <w:rFonts w:ascii="Calibri" w:hAnsi="Calibri"/>
                <w:b/>
                <w:sz w:val="18"/>
                <w:szCs w:val="16"/>
              </w:rPr>
            </w:pPr>
            <w:r w:rsidRPr="000F6EBF">
              <w:rPr>
                <w:rFonts w:ascii="Calibri" w:hAnsi="Calibri"/>
                <w:b/>
                <w:sz w:val="18"/>
                <w:szCs w:val="16"/>
              </w:rPr>
              <w:lastRenderedPageBreak/>
              <w:t>I.</w:t>
            </w:r>
            <w:r>
              <w:rPr>
                <w:rFonts w:ascii="Calibri" w:hAnsi="Calibri"/>
                <w:b/>
                <w:sz w:val="18"/>
                <w:szCs w:val="16"/>
              </w:rPr>
              <w:t xml:space="preserve"> Special Requirements for Skylight Shafts</w:t>
            </w:r>
            <w:r w:rsidR="000F6EBF">
              <w:rPr>
                <w:rFonts w:ascii="Calibri" w:hAnsi="Calibri"/>
                <w:b/>
                <w:sz w:val="18"/>
                <w:szCs w:val="16"/>
              </w:rPr>
              <w:t xml:space="preserve"> and Attic Knee Walls </w:t>
            </w:r>
          </w:p>
        </w:tc>
      </w:tr>
      <w:tr w:rsidR="00BB14C1" w14:paraId="529AE1DD" w14:textId="77777777" w:rsidTr="006120A6">
        <w:tc>
          <w:tcPr>
            <w:tcW w:w="535" w:type="dxa"/>
            <w:vAlign w:val="center"/>
          </w:tcPr>
          <w:p w14:paraId="773BC5A7" w14:textId="7B3261D2" w:rsidR="00BB14C1" w:rsidRPr="006120A6" w:rsidRDefault="00BB14C1" w:rsidP="006120A6">
            <w:pPr>
              <w:jc w:val="center"/>
              <w:rPr>
                <w:rFonts w:ascii="Calibri" w:hAnsi="Calibri"/>
                <w:sz w:val="18"/>
                <w:szCs w:val="16"/>
              </w:rPr>
            </w:pPr>
            <w:r>
              <w:rPr>
                <w:rFonts w:ascii="Calibri" w:hAnsi="Calibri"/>
                <w:sz w:val="18"/>
                <w:szCs w:val="16"/>
              </w:rPr>
              <w:t>01</w:t>
            </w:r>
          </w:p>
        </w:tc>
        <w:tc>
          <w:tcPr>
            <w:tcW w:w="10255" w:type="dxa"/>
            <w:gridSpan w:val="2"/>
          </w:tcPr>
          <w:p w14:paraId="4B1A7F85" w14:textId="5FA44745" w:rsidR="00BB14C1" w:rsidRPr="006120A6" w:rsidRDefault="000F6EBF" w:rsidP="00927245">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BB14C1" w14:paraId="13EC3A3E" w14:textId="77777777" w:rsidTr="006120A6">
        <w:tc>
          <w:tcPr>
            <w:tcW w:w="535" w:type="dxa"/>
            <w:vAlign w:val="center"/>
          </w:tcPr>
          <w:p w14:paraId="1AD7BF3E" w14:textId="51EC64FB" w:rsidR="00BB14C1" w:rsidRPr="006120A6" w:rsidRDefault="00BB14C1" w:rsidP="006120A6">
            <w:pPr>
              <w:jc w:val="center"/>
              <w:rPr>
                <w:rFonts w:ascii="Calibri" w:hAnsi="Calibri"/>
                <w:sz w:val="18"/>
                <w:szCs w:val="16"/>
              </w:rPr>
            </w:pPr>
            <w:r>
              <w:rPr>
                <w:rFonts w:ascii="Calibri" w:hAnsi="Calibri"/>
                <w:sz w:val="18"/>
                <w:szCs w:val="16"/>
              </w:rPr>
              <w:t>02</w:t>
            </w:r>
          </w:p>
        </w:tc>
        <w:tc>
          <w:tcPr>
            <w:tcW w:w="10255" w:type="dxa"/>
            <w:gridSpan w:val="2"/>
          </w:tcPr>
          <w:p w14:paraId="61D06CD6" w14:textId="372555D1" w:rsidR="00BB14C1" w:rsidRPr="006120A6" w:rsidRDefault="000F6EBF">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BB14C1" w14:paraId="09BF6C01" w14:textId="77777777" w:rsidTr="006120A6">
        <w:tc>
          <w:tcPr>
            <w:tcW w:w="535" w:type="dxa"/>
            <w:vAlign w:val="center"/>
          </w:tcPr>
          <w:p w14:paraId="68831099" w14:textId="4C84150B" w:rsidR="00BB14C1" w:rsidRPr="006120A6" w:rsidRDefault="00BB14C1" w:rsidP="006120A6">
            <w:pPr>
              <w:jc w:val="center"/>
              <w:rPr>
                <w:rFonts w:ascii="Calibri" w:hAnsi="Calibri"/>
                <w:sz w:val="18"/>
                <w:szCs w:val="16"/>
              </w:rPr>
            </w:pPr>
            <w:r>
              <w:rPr>
                <w:rFonts w:ascii="Calibri" w:hAnsi="Calibri"/>
                <w:sz w:val="18"/>
                <w:szCs w:val="16"/>
              </w:rPr>
              <w:t>03</w:t>
            </w:r>
          </w:p>
        </w:tc>
        <w:tc>
          <w:tcPr>
            <w:tcW w:w="10255" w:type="dxa"/>
            <w:gridSpan w:val="2"/>
          </w:tcPr>
          <w:p w14:paraId="0720A0A4" w14:textId="41B239F3" w:rsidR="00BB14C1" w:rsidRPr="006120A6" w:rsidRDefault="000F6EBF" w:rsidP="00927245">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D85204" w14:paraId="6E10000D" w14:textId="77777777" w:rsidTr="001B1FF4">
        <w:tc>
          <w:tcPr>
            <w:tcW w:w="535" w:type="dxa"/>
            <w:vAlign w:val="center"/>
          </w:tcPr>
          <w:p w14:paraId="1FBA862D" w14:textId="4228D2FE" w:rsidR="00D85204" w:rsidRDefault="00D85204" w:rsidP="00D85204">
            <w:pPr>
              <w:jc w:val="center"/>
              <w:rPr>
                <w:rFonts w:ascii="Calibri" w:hAnsi="Calibri"/>
                <w:sz w:val="18"/>
                <w:szCs w:val="16"/>
              </w:rPr>
            </w:pPr>
            <w:r>
              <w:rPr>
                <w:rFonts w:ascii="Calibri" w:hAnsi="Calibri"/>
                <w:sz w:val="18"/>
                <w:szCs w:val="16"/>
              </w:rPr>
              <w:t>04</w:t>
            </w:r>
          </w:p>
        </w:tc>
        <w:tc>
          <w:tcPr>
            <w:tcW w:w="2340" w:type="dxa"/>
          </w:tcPr>
          <w:p w14:paraId="26DDF821"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4F7D7A2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BC45C46"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1BA2AFD" w14:textId="5714BA0D"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3A9BE2B8" w14:textId="77777777" w:rsidTr="001B1FF4">
        <w:tc>
          <w:tcPr>
            <w:tcW w:w="535" w:type="dxa"/>
            <w:vAlign w:val="center"/>
          </w:tcPr>
          <w:p w14:paraId="6758B909" w14:textId="79462365" w:rsidR="00D85204" w:rsidRDefault="00D85204" w:rsidP="00D85204">
            <w:pPr>
              <w:jc w:val="center"/>
              <w:rPr>
                <w:rFonts w:ascii="Calibri" w:hAnsi="Calibri"/>
                <w:sz w:val="18"/>
                <w:szCs w:val="16"/>
              </w:rPr>
            </w:pPr>
            <w:r>
              <w:rPr>
                <w:rFonts w:ascii="Calibri" w:hAnsi="Calibri"/>
                <w:sz w:val="18"/>
                <w:szCs w:val="16"/>
              </w:rPr>
              <w:t>05</w:t>
            </w:r>
          </w:p>
        </w:tc>
        <w:tc>
          <w:tcPr>
            <w:tcW w:w="2340" w:type="dxa"/>
          </w:tcPr>
          <w:p w14:paraId="7A3286F7"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51BF7FEF" w14:textId="34C810A0" w:rsidR="00D85204" w:rsidRDefault="00D85204" w:rsidP="00D85204">
            <w:pPr>
              <w:rPr>
                <w:rFonts w:ascii="Calibri" w:hAnsi="Calibri"/>
                <w:sz w:val="18"/>
                <w:szCs w:val="16"/>
              </w:rPr>
            </w:pPr>
          </w:p>
        </w:tc>
      </w:tr>
      <w:tr w:rsidR="00B2153C" w14:paraId="5A7445AD" w14:textId="77777777" w:rsidTr="00D53DCC">
        <w:tc>
          <w:tcPr>
            <w:tcW w:w="10790" w:type="dxa"/>
            <w:gridSpan w:val="3"/>
            <w:vAlign w:val="center"/>
          </w:tcPr>
          <w:p w14:paraId="423A87B0" w14:textId="4CBC3E02"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0BFCAB8" w14:textId="1326E4F1"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2340"/>
        <w:gridCol w:w="7915"/>
      </w:tblGrid>
      <w:tr w:rsidR="00CE4903" w14:paraId="51215990" w14:textId="77777777" w:rsidTr="00284660">
        <w:tc>
          <w:tcPr>
            <w:tcW w:w="10790" w:type="dxa"/>
            <w:gridSpan w:val="3"/>
          </w:tcPr>
          <w:p w14:paraId="27B4760B" w14:textId="4DF28ADB" w:rsidR="00CE4903" w:rsidRPr="006120A6" w:rsidRDefault="00CE4903" w:rsidP="00927245">
            <w:pPr>
              <w:rPr>
                <w:rFonts w:ascii="Calibri" w:hAnsi="Calibri"/>
                <w:b/>
                <w:sz w:val="18"/>
                <w:szCs w:val="16"/>
              </w:rPr>
            </w:pPr>
            <w:r>
              <w:rPr>
                <w:rFonts w:ascii="Calibri" w:hAnsi="Calibri"/>
                <w:b/>
                <w:sz w:val="18"/>
                <w:szCs w:val="16"/>
              </w:rPr>
              <w:t>J. Special Requirements for Floors Above Garages</w:t>
            </w:r>
          </w:p>
        </w:tc>
      </w:tr>
      <w:tr w:rsidR="00CE4903" w14:paraId="20876539" w14:textId="77777777" w:rsidTr="006120A6">
        <w:tc>
          <w:tcPr>
            <w:tcW w:w="535" w:type="dxa"/>
            <w:vAlign w:val="center"/>
          </w:tcPr>
          <w:p w14:paraId="0775D3CA" w14:textId="7D348675" w:rsidR="00CE4903" w:rsidRPr="006120A6" w:rsidRDefault="00CE4903" w:rsidP="006120A6">
            <w:pPr>
              <w:jc w:val="center"/>
              <w:rPr>
                <w:rFonts w:ascii="Calibri" w:hAnsi="Calibri"/>
                <w:sz w:val="18"/>
                <w:szCs w:val="16"/>
              </w:rPr>
            </w:pPr>
            <w:r>
              <w:rPr>
                <w:rFonts w:ascii="Calibri" w:hAnsi="Calibri"/>
                <w:sz w:val="18"/>
                <w:szCs w:val="16"/>
              </w:rPr>
              <w:t>01</w:t>
            </w:r>
          </w:p>
        </w:tc>
        <w:tc>
          <w:tcPr>
            <w:tcW w:w="10255" w:type="dxa"/>
            <w:gridSpan w:val="2"/>
          </w:tcPr>
          <w:p w14:paraId="4E4AA421" w14:textId="2D9A4349" w:rsidR="00CE4903" w:rsidRPr="006120A6" w:rsidRDefault="00CE4903" w:rsidP="00511675">
            <w:pPr>
              <w:rPr>
                <w:rFonts w:ascii="Calibri" w:hAnsi="Calibri"/>
                <w:sz w:val="18"/>
                <w:szCs w:val="16"/>
              </w:rPr>
            </w:pPr>
            <w:r>
              <w:rPr>
                <w:rFonts w:ascii="Calibri" w:hAnsi="Calibri"/>
                <w:sz w:val="18"/>
                <w:szCs w:val="16"/>
              </w:rPr>
              <w:t>If</w:t>
            </w:r>
            <w:r w:rsidR="00511675">
              <w:rPr>
                <w:rFonts w:ascii="Calibri" w:hAnsi="Calibri"/>
                <w:sz w:val="18"/>
                <w:szCs w:val="16"/>
              </w:rPr>
              <w:t xml:space="preserve"> the</w:t>
            </w:r>
            <w:r>
              <w:rPr>
                <w:rFonts w:ascii="Calibri" w:hAnsi="Calibri"/>
                <w:sz w:val="18"/>
                <w:szCs w:val="16"/>
              </w:rPr>
              <w:t xml:space="preserve"> air barrier is at the perimeter of the garage below the conditioned subfloor, then the insulation may be placed on the garage ceiling. </w:t>
            </w:r>
            <w:r w:rsidR="00511675">
              <w:rPr>
                <w:rFonts w:ascii="Calibri" w:hAnsi="Calibri"/>
                <w:sz w:val="18"/>
                <w:szCs w:val="16"/>
              </w:rPr>
              <w:t>The p</w:t>
            </w:r>
            <w:r>
              <w:rPr>
                <w:rFonts w:ascii="Calibri" w:hAnsi="Calibri"/>
                <w:sz w:val="18"/>
                <w:szCs w:val="16"/>
              </w:rPr>
              <w:t>erimeter of the subfloor must also be insulated.</w:t>
            </w:r>
          </w:p>
        </w:tc>
      </w:tr>
      <w:tr w:rsidR="00D85204" w14:paraId="27283C51" w14:textId="77777777" w:rsidTr="001B1FF4">
        <w:tc>
          <w:tcPr>
            <w:tcW w:w="535" w:type="dxa"/>
            <w:vAlign w:val="center"/>
          </w:tcPr>
          <w:p w14:paraId="36B69B55" w14:textId="4EB7F6AE" w:rsidR="00D85204" w:rsidRDefault="00D85204" w:rsidP="00D85204">
            <w:pPr>
              <w:jc w:val="center"/>
              <w:rPr>
                <w:rFonts w:ascii="Calibri" w:hAnsi="Calibri"/>
                <w:sz w:val="18"/>
                <w:szCs w:val="16"/>
              </w:rPr>
            </w:pPr>
            <w:r>
              <w:rPr>
                <w:rFonts w:ascii="Calibri" w:hAnsi="Calibri"/>
                <w:sz w:val="18"/>
                <w:szCs w:val="16"/>
              </w:rPr>
              <w:t>02</w:t>
            </w:r>
          </w:p>
        </w:tc>
        <w:tc>
          <w:tcPr>
            <w:tcW w:w="2340" w:type="dxa"/>
          </w:tcPr>
          <w:p w14:paraId="2441A9BA"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668DA1E7"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2890B75"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671CF3E" w14:textId="3E8980F7"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4ED207CE" w14:textId="77777777" w:rsidTr="001B1FF4">
        <w:tc>
          <w:tcPr>
            <w:tcW w:w="535" w:type="dxa"/>
            <w:vAlign w:val="center"/>
          </w:tcPr>
          <w:p w14:paraId="7F1623A5" w14:textId="6E320931" w:rsidR="00D85204" w:rsidRDefault="00D85204" w:rsidP="00D85204">
            <w:pPr>
              <w:jc w:val="center"/>
              <w:rPr>
                <w:rFonts w:ascii="Calibri" w:hAnsi="Calibri"/>
                <w:sz w:val="18"/>
                <w:szCs w:val="16"/>
              </w:rPr>
            </w:pPr>
            <w:r>
              <w:rPr>
                <w:rFonts w:ascii="Calibri" w:hAnsi="Calibri"/>
                <w:sz w:val="18"/>
                <w:szCs w:val="16"/>
              </w:rPr>
              <w:t>03</w:t>
            </w:r>
          </w:p>
        </w:tc>
        <w:tc>
          <w:tcPr>
            <w:tcW w:w="2340" w:type="dxa"/>
          </w:tcPr>
          <w:p w14:paraId="048832AF"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0F627292" w14:textId="1C3A52D3" w:rsidR="00D85204" w:rsidRDefault="00D85204" w:rsidP="00D85204">
            <w:pPr>
              <w:rPr>
                <w:rFonts w:ascii="Calibri" w:hAnsi="Calibri"/>
                <w:sz w:val="18"/>
                <w:szCs w:val="16"/>
              </w:rPr>
            </w:pPr>
          </w:p>
        </w:tc>
      </w:tr>
      <w:tr w:rsidR="00B2153C" w14:paraId="1DD09576" w14:textId="77777777" w:rsidTr="00D53DCC">
        <w:tc>
          <w:tcPr>
            <w:tcW w:w="10790" w:type="dxa"/>
            <w:gridSpan w:val="3"/>
            <w:vAlign w:val="center"/>
          </w:tcPr>
          <w:p w14:paraId="4678A7F7" w14:textId="6117C170"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629AE9E" w14:textId="35306865" w:rsidR="00BB14C1" w:rsidRDefault="00BB14C1"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2340"/>
        <w:gridCol w:w="7915"/>
      </w:tblGrid>
      <w:tr w:rsidR="00F55846" w14:paraId="0AE82AC5" w14:textId="77777777" w:rsidTr="00284660">
        <w:tc>
          <w:tcPr>
            <w:tcW w:w="10790" w:type="dxa"/>
            <w:gridSpan w:val="3"/>
          </w:tcPr>
          <w:p w14:paraId="3FD5DF66" w14:textId="2E5FD885" w:rsidR="00F55846" w:rsidRPr="006120A6" w:rsidRDefault="00F55846" w:rsidP="00927245">
            <w:pPr>
              <w:rPr>
                <w:rFonts w:ascii="Calibri" w:hAnsi="Calibri"/>
                <w:b/>
                <w:sz w:val="18"/>
                <w:szCs w:val="16"/>
              </w:rPr>
            </w:pPr>
            <w:r>
              <w:rPr>
                <w:rFonts w:ascii="Calibri" w:hAnsi="Calibri"/>
                <w:b/>
                <w:sz w:val="18"/>
                <w:szCs w:val="16"/>
              </w:rPr>
              <w:t>K. Special Requirements for Cantilevered Floors</w:t>
            </w:r>
          </w:p>
        </w:tc>
      </w:tr>
      <w:tr w:rsidR="00F55846" w14:paraId="38703E41" w14:textId="77777777" w:rsidTr="006120A6">
        <w:tc>
          <w:tcPr>
            <w:tcW w:w="535" w:type="dxa"/>
            <w:vAlign w:val="center"/>
          </w:tcPr>
          <w:p w14:paraId="07BD6B76" w14:textId="19FAB172" w:rsidR="00F55846" w:rsidRPr="006120A6" w:rsidRDefault="00F55846" w:rsidP="006120A6">
            <w:pPr>
              <w:jc w:val="center"/>
              <w:rPr>
                <w:rFonts w:ascii="Calibri" w:hAnsi="Calibri"/>
                <w:sz w:val="18"/>
                <w:szCs w:val="16"/>
              </w:rPr>
            </w:pPr>
            <w:r>
              <w:rPr>
                <w:rFonts w:ascii="Calibri" w:hAnsi="Calibri"/>
                <w:sz w:val="18"/>
                <w:szCs w:val="16"/>
              </w:rPr>
              <w:t>01</w:t>
            </w:r>
          </w:p>
        </w:tc>
        <w:tc>
          <w:tcPr>
            <w:tcW w:w="10255" w:type="dxa"/>
            <w:gridSpan w:val="2"/>
          </w:tcPr>
          <w:p w14:paraId="08D04192" w14:textId="0BB23BAF" w:rsidR="00F55846" w:rsidRPr="006120A6" w:rsidRDefault="00F55846" w:rsidP="00927245">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D85204" w14:paraId="741F3FB5" w14:textId="77777777" w:rsidTr="001B1FF4">
        <w:tc>
          <w:tcPr>
            <w:tcW w:w="535" w:type="dxa"/>
            <w:vAlign w:val="center"/>
          </w:tcPr>
          <w:p w14:paraId="7E12986E" w14:textId="02C14E35" w:rsidR="00D85204" w:rsidRDefault="00D85204" w:rsidP="00D85204">
            <w:pPr>
              <w:jc w:val="center"/>
              <w:rPr>
                <w:rFonts w:ascii="Calibri" w:hAnsi="Calibri"/>
                <w:sz w:val="18"/>
                <w:szCs w:val="16"/>
              </w:rPr>
            </w:pPr>
            <w:r>
              <w:rPr>
                <w:rFonts w:ascii="Calibri" w:hAnsi="Calibri"/>
                <w:sz w:val="18"/>
                <w:szCs w:val="16"/>
              </w:rPr>
              <w:t>02</w:t>
            </w:r>
          </w:p>
        </w:tc>
        <w:tc>
          <w:tcPr>
            <w:tcW w:w="2340" w:type="dxa"/>
          </w:tcPr>
          <w:p w14:paraId="67A7DBDE"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20EF7689"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1DA33B6A"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A6EB4EA" w14:textId="1A2B1C97"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415657BB" w14:textId="77777777" w:rsidTr="001B1FF4">
        <w:tc>
          <w:tcPr>
            <w:tcW w:w="535" w:type="dxa"/>
            <w:vAlign w:val="center"/>
          </w:tcPr>
          <w:p w14:paraId="567BA7E4" w14:textId="68D60A16" w:rsidR="00D85204" w:rsidRDefault="00D85204" w:rsidP="00D85204">
            <w:pPr>
              <w:jc w:val="center"/>
              <w:rPr>
                <w:rFonts w:ascii="Calibri" w:hAnsi="Calibri"/>
                <w:sz w:val="18"/>
                <w:szCs w:val="16"/>
              </w:rPr>
            </w:pPr>
            <w:r>
              <w:rPr>
                <w:rFonts w:ascii="Calibri" w:hAnsi="Calibri"/>
                <w:sz w:val="18"/>
                <w:szCs w:val="16"/>
              </w:rPr>
              <w:t>03</w:t>
            </w:r>
          </w:p>
        </w:tc>
        <w:tc>
          <w:tcPr>
            <w:tcW w:w="2340" w:type="dxa"/>
          </w:tcPr>
          <w:p w14:paraId="79445267"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60E4B73C" w14:textId="792771C4" w:rsidR="00D85204" w:rsidRDefault="00D85204" w:rsidP="00D85204">
            <w:pPr>
              <w:rPr>
                <w:rFonts w:ascii="Calibri" w:hAnsi="Calibri"/>
                <w:sz w:val="18"/>
                <w:szCs w:val="16"/>
              </w:rPr>
            </w:pPr>
          </w:p>
        </w:tc>
      </w:tr>
      <w:tr w:rsidR="00B2153C" w14:paraId="2CAC7803" w14:textId="77777777" w:rsidTr="00D53DCC">
        <w:tc>
          <w:tcPr>
            <w:tcW w:w="10790" w:type="dxa"/>
            <w:gridSpan w:val="3"/>
            <w:vAlign w:val="center"/>
          </w:tcPr>
          <w:p w14:paraId="62B09E0E" w14:textId="299EAD2E"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E833C85" w14:textId="6727CB36" w:rsidR="00D85204" w:rsidRDefault="00D85204"/>
    <w:tbl>
      <w:tblPr>
        <w:tblStyle w:val="TableGrid"/>
        <w:tblW w:w="0" w:type="auto"/>
        <w:tblLook w:val="04A0" w:firstRow="1" w:lastRow="0" w:firstColumn="1" w:lastColumn="0" w:noHBand="0" w:noVBand="1"/>
      </w:tblPr>
      <w:tblGrid>
        <w:gridCol w:w="535"/>
        <w:gridCol w:w="2340"/>
        <w:gridCol w:w="7915"/>
      </w:tblGrid>
      <w:tr w:rsidR="00F55846" w14:paraId="4759B0E1" w14:textId="77777777" w:rsidTr="00284660">
        <w:tc>
          <w:tcPr>
            <w:tcW w:w="10790" w:type="dxa"/>
            <w:gridSpan w:val="3"/>
          </w:tcPr>
          <w:p w14:paraId="028BC6E3" w14:textId="1BAA476F" w:rsidR="00F55846" w:rsidRPr="006120A6" w:rsidRDefault="008E1636" w:rsidP="00927245">
            <w:pPr>
              <w:rPr>
                <w:rFonts w:ascii="Calibri" w:hAnsi="Calibri"/>
                <w:b/>
                <w:sz w:val="18"/>
                <w:szCs w:val="16"/>
              </w:rPr>
            </w:pPr>
            <w:r>
              <w:rPr>
                <w:rFonts w:ascii="Calibri" w:hAnsi="Calibri"/>
                <w:b/>
                <w:sz w:val="18"/>
                <w:szCs w:val="16"/>
              </w:rPr>
              <w:t>L. Special Requirements for Attached Porches</w:t>
            </w:r>
          </w:p>
        </w:tc>
      </w:tr>
      <w:tr w:rsidR="00F55846" w14:paraId="3B2CF735" w14:textId="77777777" w:rsidTr="006120A6">
        <w:tc>
          <w:tcPr>
            <w:tcW w:w="535" w:type="dxa"/>
            <w:vAlign w:val="center"/>
          </w:tcPr>
          <w:p w14:paraId="56E38D58" w14:textId="042A83A3" w:rsidR="00F55846" w:rsidRPr="006120A6" w:rsidRDefault="008E1636" w:rsidP="006120A6">
            <w:pPr>
              <w:jc w:val="center"/>
              <w:rPr>
                <w:rFonts w:ascii="Calibri" w:hAnsi="Calibri"/>
                <w:sz w:val="18"/>
                <w:szCs w:val="16"/>
              </w:rPr>
            </w:pPr>
            <w:r>
              <w:rPr>
                <w:rFonts w:ascii="Calibri" w:hAnsi="Calibri"/>
                <w:sz w:val="18"/>
                <w:szCs w:val="16"/>
              </w:rPr>
              <w:t>01</w:t>
            </w:r>
          </w:p>
        </w:tc>
        <w:tc>
          <w:tcPr>
            <w:tcW w:w="10255" w:type="dxa"/>
            <w:gridSpan w:val="2"/>
          </w:tcPr>
          <w:p w14:paraId="72B23F22" w14:textId="7A4CA7D9" w:rsidR="00F55846" w:rsidRPr="006120A6" w:rsidRDefault="008E1636" w:rsidP="00927245">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F55846" w14:paraId="4F9B5381" w14:textId="77777777" w:rsidTr="006120A6">
        <w:tc>
          <w:tcPr>
            <w:tcW w:w="535" w:type="dxa"/>
            <w:vAlign w:val="center"/>
          </w:tcPr>
          <w:p w14:paraId="47148FD5" w14:textId="04426014" w:rsidR="00F55846" w:rsidRPr="006120A6" w:rsidRDefault="008E1636" w:rsidP="006120A6">
            <w:pPr>
              <w:jc w:val="center"/>
              <w:rPr>
                <w:rFonts w:ascii="Calibri" w:hAnsi="Calibri"/>
                <w:sz w:val="18"/>
                <w:szCs w:val="16"/>
              </w:rPr>
            </w:pPr>
            <w:r>
              <w:rPr>
                <w:rFonts w:ascii="Calibri" w:hAnsi="Calibri"/>
                <w:sz w:val="18"/>
                <w:szCs w:val="16"/>
              </w:rPr>
              <w:t>02</w:t>
            </w:r>
          </w:p>
        </w:tc>
        <w:tc>
          <w:tcPr>
            <w:tcW w:w="10255" w:type="dxa"/>
            <w:gridSpan w:val="2"/>
          </w:tcPr>
          <w:p w14:paraId="7ADEC793" w14:textId="7875E7B8" w:rsidR="00F55846" w:rsidRPr="006120A6" w:rsidRDefault="008E1636" w:rsidP="00927245">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D85204" w14:paraId="4B14AEDB" w14:textId="77777777" w:rsidTr="001B1FF4">
        <w:tc>
          <w:tcPr>
            <w:tcW w:w="535" w:type="dxa"/>
            <w:vAlign w:val="center"/>
          </w:tcPr>
          <w:p w14:paraId="3C6783AC" w14:textId="0755A272" w:rsidR="00D85204" w:rsidRDefault="00D85204" w:rsidP="00D85204">
            <w:pPr>
              <w:jc w:val="center"/>
              <w:rPr>
                <w:rFonts w:ascii="Calibri" w:hAnsi="Calibri"/>
                <w:sz w:val="18"/>
                <w:szCs w:val="16"/>
              </w:rPr>
            </w:pPr>
            <w:r>
              <w:rPr>
                <w:rFonts w:ascii="Calibri" w:hAnsi="Calibri"/>
                <w:sz w:val="18"/>
                <w:szCs w:val="16"/>
              </w:rPr>
              <w:t>03</w:t>
            </w:r>
          </w:p>
        </w:tc>
        <w:tc>
          <w:tcPr>
            <w:tcW w:w="2340" w:type="dxa"/>
          </w:tcPr>
          <w:p w14:paraId="679A524D" w14:textId="77777777" w:rsidR="00D85204" w:rsidRDefault="00D85204" w:rsidP="00D85204">
            <w:pPr>
              <w:rPr>
                <w:rFonts w:ascii="Calibri" w:hAnsi="Calibri"/>
                <w:sz w:val="18"/>
                <w:szCs w:val="16"/>
              </w:rPr>
            </w:pPr>
            <w:r>
              <w:rPr>
                <w:rFonts w:ascii="Calibri" w:hAnsi="Calibri"/>
                <w:sz w:val="18"/>
                <w:szCs w:val="16"/>
              </w:rPr>
              <w:t>Verification Status</w:t>
            </w:r>
          </w:p>
        </w:tc>
        <w:tc>
          <w:tcPr>
            <w:tcW w:w="7915" w:type="dxa"/>
          </w:tcPr>
          <w:p w14:paraId="2E5C50B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2692007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A333F6A" w14:textId="4A2953C3"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14:paraId="0BD10D43" w14:textId="77777777" w:rsidTr="001B1FF4">
        <w:tc>
          <w:tcPr>
            <w:tcW w:w="535" w:type="dxa"/>
            <w:vAlign w:val="center"/>
          </w:tcPr>
          <w:p w14:paraId="6A4378DB" w14:textId="1CF46BF2" w:rsidR="00D85204" w:rsidRDefault="00D85204" w:rsidP="00D85204">
            <w:pPr>
              <w:jc w:val="center"/>
              <w:rPr>
                <w:rFonts w:ascii="Calibri" w:hAnsi="Calibri"/>
                <w:sz w:val="18"/>
                <w:szCs w:val="16"/>
              </w:rPr>
            </w:pPr>
            <w:r>
              <w:rPr>
                <w:rFonts w:ascii="Calibri" w:hAnsi="Calibri"/>
                <w:sz w:val="18"/>
                <w:szCs w:val="16"/>
              </w:rPr>
              <w:t>04</w:t>
            </w:r>
          </w:p>
        </w:tc>
        <w:tc>
          <w:tcPr>
            <w:tcW w:w="2340" w:type="dxa"/>
          </w:tcPr>
          <w:p w14:paraId="3EAE7FA7" w14:textId="77777777" w:rsidR="00D85204" w:rsidRDefault="00D85204" w:rsidP="00D85204">
            <w:pPr>
              <w:rPr>
                <w:rFonts w:ascii="Calibri" w:hAnsi="Calibri"/>
                <w:sz w:val="18"/>
                <w:szCs w:val="16"/>
              </w:rPr>
            </w:pPr>
            <w:r>
              <w:rPr>
                <w:rFonts w:ascii="Calibri" w:hAnsi="Calibri"/>
                <w:sz w:val="18"/>
                <w:szCs w:val="16"/>
              </w:rPr>
              <w:t>Correction Notes</w:t>
            </w:r>
          </w:p>
        </w:tc>
        <w:tc>
          <w:tcPr>
            <w:tcW w:w="7915" w:type="dxa"/>
          </w:tcPr>
          <w:p w14:paraId="39805887" w14:textId="387013A5" w:rsidR="00D85204" w:rsidRDefault="00D85204" w:rsidP="00D85204">
            <w:pPr>
              <w:rPr>
                <w:rFonts w:ascii="Calibri" w:hAnsi="Calibri"/>
                <w:sz w:val="18"/>
                <w:szCs w:val="16"/>
              </w:rPr>
            </w:pPr>
          </w:p>
        </w:tc>
      </w:tr>
      <w:tr w:rsidR="00B2153C" w14:paraId="5DB81616" w14:textId="77777777" w:rsidTr="00D53DCC">
        <w:tc>
          <w:tcPr>
            <w:tcW w:w="10790" w:type="dxa"/>
            <w:gridSpan w:val="3"/>
            <w:vAlign w:val="center"/>
          </w:tcPr>
          <w:p w14:paraId="4A05DB3A" w14:textId="3209DFEB" w:rsidR="00B2153C"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99996AB" w14:textId="7CABB8D8" w:rsidR="008E1636" w:rsidRDefault="008E1636"/>
    <w:p w14:paraId="5331B8D6" w14:textId="77777777" w:rsidR="00B2153C" w:rsidRDefault="00B2153C">
      <w:r>
        <w:br w:type="page"/>
      </w:r>
    </w:p>
    <w:tbl>
      <w:tblPr>
        <w:tblStyle w:val="TableGrid"/>
        <w:tblW w:w="0" w:type="auto"/>
        <w:tblLook w:val="04A0" w:firstRow="1" w:lastRow="0" w:firstColumn="1" w:lastColumn="0" w:noHBand="0" w:noVBand="1"/>
      </w:tblPr>
      <w:tblGrid>
        <w:gridCol w:w="554"/>
        <w:gridCol w:w="2321"/>
        <w:gridCol w:w="7915"/>
      </w:tblGrid>
      <w:tr w:rsidR="000000B0" w:rsidRPr="00E93981" w14:paraId="0267C511" w14:textId="77777777" w:rsidTr="006120A6">
        <w:tc>
          <w:tcPr>
            <w:tcW w:w="10790" w:type="dxa"/>
            <w:gridSpan w:val="3"/>
          </w:tcPr>
          <w:p w14:paraId="3990C87A" w14:textId="4E70A9DF" w:rsidR="000000B0" w:rsidRPr="00E93981" w:rsidRDefault="00B602D4" w:rsidP="00927245">
            <w:pPr>
              <w:rPr>
                <w:rFonts w:ascii="Calibri" w:hAnsi="Calibri"/>
                <w:b/>
                <w:sz w:val="18"/>
                <w:szCs w:val="16"/>
              </w:rPr>
            </w:pPr>
            <w:r>
              <w:rPr>
                <w:rFonts w:ascii="Calibri" w:hAnsi="Calibri"/>
                <w:b/>
                <w:sz w:val="18"/>
                <w:szCs w:val="16"/>
              </w:rPr>
              <w:lastRenderedPageBreak/>
              <w:t>M</w:t>
            </w:r>
            <w:r w:rsidR="000000B0" w:rsidRPr="00E93981">
              <w:rPr>
                <w:rFonts w:ascii="Calibri" w:hAnsi="Calibri"/>
                <w:b/>
                <w:sz w:val="18"/>
                <w:szCs w:val="16"/>
              </w:rPr>
              <w:t>. Special Requirements for SPF Insulation</w:t>
            </w:r>
          </w:p>
        </w:tc>
      </w:tr>
      <w:tr w:rsidR="000000B0" w:rsidRPr="00E93981" w14:paraId="23A9FF9E" w14:textId="77777777" w:rsidTr="006120A6">
        <w:tc>
          <w:tcPr>
            <w:tcW w:w="554" w:type="dxa"/>
            <w:vAlign w:val="center"/>
          </w:tcPr>
          <w:p w14:paraId="61FFE15C" w14:textId="71673DFB" w:rsidR="000000B0" w:rsidRPr="00E93981" w:rsidRDefault="000000B0" w:rsidP="00796F89">
            <w:pPr>
              <w:jc w:val="center"/>
              <w:rPr>
                <w:rFonts w:ascii="Calibri" w:hAnsi="Calibri"/>
                <w:sz w:val="18"/>
                <w:szCs w:val="16"/>
              </w:rPr>
            </w:pPr>
            <w:r w:rsidRPr="00E93981">
              <w:rPr>
                <w:rFonts w:ascii="Calibri" w:hAnsi="Calibri"/>
                <w:sz w:val="18"/>
                <w:szCs w:val="16"/>
              </w:rPr>
              <w:t>01</w:t>
            </w:r>
          </w:p>
        </w:tc>
        <w:tc>
          <w:tcPr>
            <w:tcW w:w="10236" w:type="dxa"/>
            <w:gridSpan w:val="2"/>
          </w:tcPr>
          <w:p w14:paraId="30756B81" w14:textId="16C165D7" w:rsidR="000000B0" w:rsidRPr="00E93981" w:rsidRDefault="00D20504" w:rsidP="004C27AC">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sidR="004C27AC">
              <w:rPr>
                <w:rFonts w:ascii="Calibri" w:hAnsi="Calibri"/>
                <w:sz w:val="18"/>
                <w:szCs w:val="16"/>
              </w:rPr>
              <w:t>an</w:t>
            </w:r>
            <w:r w:rsidR="004C27AC" w:rsidRPr="00E93981">
              <w:rPr>
                <w:rFonts w:ascii="Calibri" w:hAnsi="Calibri"/>
                <w:sz w:val="18"/>
                <w:szCs w:val="16"/>
              </w:rPr>
              <w:t xml:space="preserve"> </w:t>
            </w:r>
            <w:r w:rsidRPr="00E93981">
              <w:rPr>
                <w:rFonts w:ascii="Calibri" w:hAnsi="Calibri"/>
                <w:sz w:val="18"/>
                <w:szCs w:val="16"/>
              </w:rPr>
              <w:t xml:space="preserve">ICC Evaluation Service Report (ESR) number (e.g., ESR-xxxx) </w:t>
            </w:r>
            <w:r w:rsidR="005D6AFD" w:rsidRPr="00E93981">
              <w:rPr>
                <w:rFonts w:ascii="Calibri" w:hAnsi="Calibri"/>
                <w:sz w:val="18"/>
                <w:szCs w:val="16"/>
              </w:rPr>
              <w:t>and</w:t>
            </w:r>
            <w:r w:rsidRPr="00E93981">
              <w:rPr>
                <w:rFonts w:ascii="Calibri" w:hAnsi="Calibri"/>
                <w:sz w:val="18"/>
                <w:szCs w:val="16"/>
              </w:rPr>
              <w:t xml:space="preserve"> documented on the CF2R-ENV-03. Non-standard values are anything greater than R-5.8/inch for closed cell and R-3.6/inch for open cell.</w:t>
            </w:r>
          </w:p>
        </w:tc>
      </w:tr>
      <w:tr w:rsidR="000000B0" w:rsidRPr="00E93981" w14:paraId="328539FF" w14:textId="77777777" w:rsidTr="006120A6">
        <w:tc>
          <w:tcPr>
            <w:tcW w:w="554" w:type="dxa"/>
            <w:vAlign w:val="center"/>
          </w:tcPr>
          <w:p w14:paraId="4BC01C60" w14:textId="706B0DCF" w:rsidR="000000B0" w:rsidRPr="00E93981" w:rsidRDefault="000000B0" w:rsidP="00796F89">
            <w:pPr>
              <w:jc w:val="center"/>
              <w:rPr>
                <w:rFonts w:ascii="Calibri" w:hAnsi="Calibri"/>
                <w:sz w:val="18"/>
                <w:szCs w:val="16"/>
              </w:rPr>
            </w:pPr>
            <w:r w:rsidRPr="00E93981">
              <w:rPr>
                <w:rFonts w:ascii="Calibri" w:hAnsi="Calibri"/>
                <w:sz w:val="18"/>
                <w:szCs w:val="16"/>
              </w:rPr>
              <w:t>02</w:t>
            </w:r>
          </w:p>
        </w:tc>
        <w:tc>
          <w:tcPr>
            <w:tcW w:w="10236" w:type="dxa"/>
            <w:gridSpan w:val="2"/>
          </w:tcPr>
          <w:p w14:paraId="240D6FC2" w14:textId="6B46A5C2" w:rsidR="000000B0" w:rsidRPr="00E93981" w:rsidRDefault="00D20504" w:rsidP="00927245">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0000B0" w:rsidRPr="00E93981" w14:paraId="7DD781C8" w14:textId="77777777" w:rsidTr="006120A6">
        <w:tc>
          <w:tcPr>
            <w:tcW w:w="554" w:type="dxa"/>
            <w:vAlign w:val="center"/>
          </w:tcPr>
          <w:p w14:paraId="3C0EC148" w14:textId="0E569961" w:rsidR="000000B0" w:rsidRPr="00E93981" w:rsidRDefault="000000B0" w:rsidP="00796F89">
            <w:pPr>
              <w:jc w:val="center"/>
              <w:rPr>
                <w:rFonts w:ascii="Calibri" w:hAnsi="Calibri"/>
                <w:sz w:val="18"/>
                <w:szCs w:val="16"/>
              </w:rPr>
            </w:pPr>
            <w:r w:rsidRPr="00E93981">
              <w:rPr>
                <w:rFonts w:ascii="Calibri" w:hAnsi="Calibri"/>
                <w:sz w:val="18"/>
                <w:szCs w:val="16"/>
              </w:rPr>
              <w:t>03</w:t>
            </w:r>
          </w:p>
        </w:tc>
        <w:tc>
          <w:tcPr>
            <w:tcW w:w="10236" w:type="dxa"/>
            <w:gridSpan w:val="2"/>
          </w:tcPr>
          <w:p w14:paraId="1D19B23D" w14:textId="4E79C820" w:rsidR="000000B0" w:rsidRPr="00E93981" w:rsidRDefault="00D20504" w:rsidP="00927245">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0000B0" w:rsidRPr="00E93981" w14:paraId="2C9BBC31" w14:textId="77777777" w:rsidTr="006120A6">
        <w:tc>
          <w:tcPr>
            <w:tcW w:w="554" w:type="dxa"/>
            <w:vAlign w:val="center"/>
          </w:tcPr>
          <w:p w14:paraId="4F9ADBA1" w14:textId="51385CFF" w:rsidR="000000B0" w:rsidRPr="00E93981" w:rsidRDefault="000000B0" w:rsidP="00796F89">
            <w:pPr>
              <w:jc w:val="center"/>
              <w:rPr>
                <w:rFonts w:ascii="Calibri" w:hAnsi="Calibri"/>
                <w:sz w:val="18"/>
                <w:szCs w:val="16"/>
              </w:rPr>
            </w:pPr>
            <w:r w:rsidRPr="00E93981">
              <w:rPr>
                <w:rFonts w:ascii="Calibri" w:hAnsi="Calibri"/>
                <w:sz w:val="18"/>
                <w:szCs w:val="16"/>
              </w:rPr>
              <w:t>04</w:t>
            </w:r>
          </w:p>
        </w:tc>
        <w:tc>
          <w:tcPr>
            <w:tcW w:w="10236" w:type="dxa"/>
            <w:gridSpan w:val="2"/>
          </w:tcPr>
          <w:p w14:paraId="02E880A4" w14:textId="434D3073" w:rsidR="000000B0" w:rsidRPr="00E93981" w:rsidRDefault="009F7165" w:rsidP="00927245">
            <w:pPr>
              <w:rPr>
                <w:rFonts w:ascii="Calibri" w:hAnsi="Calibri"/>
                <w:sz w:val="18"/>
                <w:szCs w:val="16"/>
              </w:rPr>
            </w:pPr>
            <w:r w:rsidRPr="00E93981">
              <w:rPr>
                <w:rFonts w:ascii="Calibri" w:hAnsi="Calibri"/>
                <w:sz w:val="18"/>
                <w:szCs w:val="16"/>
              </w:rPr>
              <w:t xml:space="preserve">If multiple layers </w:t>
            </w:r>
            <w:r w:rsidR="005D6AFD" w:rsidRPr="00E93981">
              <w:rPr>
                <w:rFonts w:ascii="Calibri" w:hAnsi="Calibri"/>
                <w:sz w:val="18"/>
                <w:szCs w:val="16"/>
              </w:rPr>
              <w:t xml:space="preserve">are </w:t>
            </w:r>
            <w:r w:rsidRPr="00E93981">
              <w:rPr>
                <w:rFonts w:ascii="Calibri" w:hAnsi="Calibri"/>
                <w:sz w:val="18"/>
                <w:szCs w:val="16"/>
              </w:rPr>
              <w:t>applied, each foam lift (e.g., spray application) adheres to the substrate and foam interfaces.</w:t>
            </w:r>
          </w:p>
        </w:tc>
      </w:tr>
      <w:tr w:rsidR="000000B0" w:rsidRPr="00E93981" w14:paraId="467E19D8" w14:textId="77777777" w:rsidTr="006120A6">
        <w:tc>
          <w:tcPr>
            <w:tcW w:w="554" w:type="dxa"/>
            <w:vAlign w:val="center"/>
          </w:tcPr>
          <w:p w14:paraId="6D8F6883" w14:textId="46EDC0F5" w:rsidR="000000B0" w:rsidRPr="00E93981" w:rsidRDefault="000000B0" w:rsidP="00796F89">
            <w:pPr>
              <w:jc w:val="center"/>
              <w:rPr>
                <w:rFonts w:ascii="Calibri" w:hAnsi="Calibri"/>
                <w:sz w:val="18"/>
                <w:szCs w:val="16"/>
              </w:rPr>
            </w:pPr>
            <w:r w:rsidRPr="00E93981">
              <w:rPr>
                <w:rFonts w:ascii="Calibri" w:hAnsi="Calibri"/>
                <w:sz w:val="18"/>
                <w:szCs w:val="16"/>
              </w:rPr>
              <w:t>05</w:t>
            </w:r>
          </w:p>
        </w:tc>
        <w:tc>
          <w:tcPr>
            <w:tcW w:w="10236" w:type="dxa"/>
            <w:gridSpan w:val="2"/>
          </w:tcPr>
          <w:p w14:paraId="31A949B9" w14:textId="53A977A0" w:rsidR="000000B0" w:rsidRPr="00E93981" w:rsidRDefault="009F7165" w:rsidP="005D6AFD">
            <w:pPr>
              <w:rPr>
                <w:rFonts w:ascii="Calibri" w:hAnsi="Calibri"/>
                <w:sz w:val="18"/>
                <w:szCs w:val="16"/>
              </w:rPr>
            </w:pPr>
            <w:r w:rsidRPr="00E93981">
              <w:rPr>
                <w:rFonts w:ascii="Calibri" w:hAnsi="Calibri"/>
                <w:sz w:val="18"/>
                <w:szCs w:val="16"/>
              </w:rPr>
              <w:t xml:space="preserve">Closed cell SPF: In </w:t>
            </w:r>
            <w:r w:rsidR="005D6AFD" w:rsidRPr="00E93981">
              <w:rPr>
                <w:rFonts w:ascii="Calibri" w:hAnsi="Calibri"/>
                <w:sz w:val="18"/>
                <w:szCs w:val="16"/>
              </w:rPr>
              <w:t>a</w:t>
            </w:r>
            <w:r w:rsidRPr="00E93981">
              <w:rPr>
                <w:rFonts w:ascii="Calibri" w:hAnsi="Calibri"/>
                <w:sz w:val="18"/>
                <w:szCs w:val="16"/>
              </w:rPr>
              <w:t>reas where an air barrier is required the foam is at least 2” thick.</w:t>
            </w:r>
          </w:p>
        </w:tc>
      </w:tr>
      <w:tr w:rsidR="000000B0" w:rsidRPr="00E93981" w14:paraId="6A7898C6" w14:textId="77777777" w:rsidTr="006120A6">
        <w:tc>
          <w:tcPr>
            <w:tcW w:w="554" w:type="dxa"/>
            <w:vAlign w:val="center"/>
          </w:tcPr>
          <w:p w14:paraId="6EB252ED" w14:textId="47883C01" w:rsidR="000000B0" w:rsidRPr="00E93981" w:rsidRDefault="000000B0" w:rsidP="00796F89">
            <w:pPr>
              <w:jc w:val="center"/>
              <w:rPr>
                <w:rFonts w:ascii="Calibri" w:hAnsi="Calibri"/>
                <w:sz w:val="18"/>
                <w:szCs w:val="16"/>
              </w:rPr>
            </w:pPr>
            <w:r w:rsidRPr="00E93981">
              <w:rPr>
                <w:rFonts w:ascii="Calibri" w:hAnsi="Calibri"/>
                <w:sz w:val="18"/>
                <w:szCs w:val="16"/>
              </w:rPr>
              <w:t>06</w:t>
            </w:r>
          </w:p>
        </w:tc>
        <w:tc>
          <w:tcPr>
            <w:tcW w:w="10236" w:type="dxa"/>
            <w:gridSpan w:val="2"/>
          </w:tcPr>
          <w:p w14:paraId="4A2437AC" w14:textId="5E06CEBF" w:rsidR="000000B0" w:rsidRPr="00E93981" w:rsidRDefault="009F7165" w:rsidP="00927245">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0000B0" w:rsidRPr="00E93981" w14:paraId="1D277554" w14:textId="77777777" w:rsidTr="006120A6">
        <w:tc>
          <w:tcPr>
            <w:tcW w:w="554" w:type="dxa"/>
            <w:vAlign w:val="center"/>
          </w:tcPr>
          <w:p w14:paraId="2F89D539" w14:textId="0A2EE60D" w:rsidR="000000B0" w:rsidRPr="00E93981" w:rsidRDefault="000000B0" w:rsidP="00796F89">
            <w:pPr>
              <w:jc w:val="center"/>
              <w:rPr>
                <w:rFonts w:ascii="Calibri" w:hAnsi="Calibri"/>
                <w:sz w:val="18"/>
                <w:szCs w:val="16"/>
              </w:rPr>
            </w:pPr>
            <w:r w:rsidRPr="00E93981">
              <w:rPr>
                <w:rFonts w:ascii="Calibri" w:hAnsi="Calibri"/>
                <w:sz w:val="18"/>
                <w:szCs w:val="16"/>
              </w:rPr>
              <w:t>07</w:t>
            </w:r>
          </w:p>
        </w:tc>
        <w:tc>
          <w:tcPr>
            <w:tcW w:w="10236" w:type="dxa"/>
            <w:gridSpan w:val="2"/>
          </w:tcPr>
          <w:p w14:paraId="55C5B7C2" w14:textId="2FEABAD5" w:rsidR="000000B0" w:rsidRPr="00E93981" w:rsidRDefault="009F7165" w:rsidP="007C0641">
            <w:pPr>
              <w:rPr>
                <w:rFonts w:ascii="Calibri" w:hAnsi="Calibri"/>
                <w:sz w:val="18"/>
                <w:szCs w:val="16"/>
              </w:rPr>
            </w:pPr>
            <w:r w:rsidRPr="00E93981">
              <w:rPr>
                <w:rFonts w:ascii="Calibri" w:hAnsi="Calibri"/>
                <w:sz w:val="18"/>
                <w:szCs w:val="16"/>
              </w:rPr>
              <w:t xml:space="preserve">Open cell SPF: Depressions in the foam insulation surface are not greater than </w:t>
            </w:r>
            <w:r w:rsidR="007C0641" w:rsidRPr="00E93981">
              <w:rPr>
                <w:rFonts w:ascii="Calibri" w:hAnsi="Calibri"/>
                <w:sz w:val="18"/>
                <w:szCs w:val="16"/>
              </w:rPr>
              <w:t>1/2</w:t>
            </w:r>
            <w:r w:rsidRPr="00E93981">
              <w:rPr>
                <w:rFonts w:ascii="Calibri" w:hAnsi="Calibri"/>
                <w:sz w:val="18"/>
                <w:szCs w:val="16"/>
              </w:rPr>
              <w:t>” of the required thickness provided these depressions do not exceed 10% of the surface area being insulated.</w:t>
            </w:r>
          </w:p>
        </w:tc>
      </w:tr>
      <w:tr w:rsidR="000000B0" w:rsidRPr="00E93981" w14:paraId="0D2B1E1A" w14:textId="77777777" w:rsidTr="006120A6">
        <w:tc>
          <w:tcPr>
            <w:tcW w:w="554" w:type="dxa"/>
            <w:vAlign w:val="center"/>
          </w:tcPr>
          <w:p w14:paraId="0DCCE7EB" w14:textId="224C4913" w:rsidR="000000B0" w:rsidRPr="00E93981" w:rsidRDefault="000000B0" w:rsidP="00796F89">
            <w:pPr>
              <w:jc w:val="center"/>
              <w:rPr>
                <w:rFonts w:ascii="Calibri" w:hAnsi="Calibri"/>
                <w:sz w:val="18"/>
                <w:szCs w:val="16"/>
              </w:rPr>
            </w:pPr>
            <w:r w:rsidRPr="00E93981">
              <w:rPr>
                <w:rFonts w:ascii="Calibri" w:hAnsi="Calibri"/>
                <w:sz w:val="18"/>
                <w:szCs w:val="16"/>
              </w:rPr>
              <w:t>08</w:t>
            </w:r>
          </w:p>
        </w:tc>
        <w:tc>
          <w:tcPr>
            <w:tcW w:w="10236" w:type="dxa"/>
            <w:gridSpan w:val="2"/>
          </w:tcPr>
          <w:p w14:paraId="08E9D207" w14:textId="146CB6F5" w:rsidR="009F7165" w:rsidRPr="00E93981" w:rsidRDefault="009F7165" w:rsidP="004C27AC">
            <w:pPr>
              <w:rPr>
                <w:rFonts w:ascii="Calibri" w:hAnsi="Calibri"/>
                <w:sz w:val="18"/>
                <w:szCs w:val="16"/>
              </w:rPr>
            </w:pPr>
            <w:r w:rsidRPr="00E93981">
              <w:rPr>
                <w:rFonts w:ascii="Calibri" w:hAnsi="Calibri"/>
                <w:sz w:val="18"/>
                <w:szCs w:val="16"/>
              </w:rPr>
              <w:t xml:space="preserve">Open cell SPF: </w:t>
            </w:r>
            <w:r w:rsidR="004C27AC">
              <w:rPr>
                <w:rFonts w:ascii="Calibri" w:hAnsi="Calibri"/>
                <w:sz w:val="18"/>
                <w:szCs w:val="16"/>
              </w:rPr>
              <w:t>I</w:t>
            </w:r>
            <w:r w:rsidRPr="00E93981">
              <w:rPr>
                <w:rFonts w:ascii="Calibri" w:hAnsi="Calibri"/>
                <w:sz w:val="18"/>
                <w:szCs w:val="16"/>
              </w:rPr>
              <w:t xml:space="preserve">nsulation completely fills cavities of 2x4 framing. </w:t>
            </w:r>
          </w:p>
        </w:tc>
      </w:tr>
      <w:tr w:rsidR="009A4C66" w:rsidRPr="00E93981" w14:paraId="28FB7B5D" w14:textId="77777777" w:rsidTr="006120A6">
        <w:tc>
          <w:tcPr>
            <w:tcW w:w="554" w:type="dxa"/>
            <w:vAlign w:val="center"/>
          </w:tcPr>
          <w:p w14:paraId="44110504" w14:textId="115478C8" w:rsidR="009A4C66" w:rsidRPr="00E93981" w:rsidRDefault="009A4C66" w:rsidP="00796F89">
            <w:pPr>
              <w:jc w:val="center"/>
              <w:rPr>
                <w:rFonts w:ascii="Calibri" w:hAnsi="Calibri"/>
                <w:sz w:val="18"/>
                <w:szCs w:val="16"/>
              </w:rPr>
            </w:pPr>
            <w:r w:rsidRPr="00E93981">
              <w:rPr>
                <w:rFonts w:ascii="Calibri" w:hAnsi="Calibri"/>
                <w:sz w:val="18"/>
                <w:szCs w:val="16"/>
              </w:rPr>
              <w:t>09</w:t>
            </w:r>
          </w:p>
        </w:tc>
        <w:tc>
          <w:tcPr>
            <w:tcW w:w="10236" w:type="dxa"/>
            <w:gridSpan w:val="2"/>
          </w:tcPr>
          <w:p w14:paraId="7FABF6F9" w14:textId="77777777" w:rsidR="009A4C66" w:rsidRPr="00E93981" w:rsidRDefault="009A4C66" w:rsidP="009A4C66">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032EB974" w14:textId="5720CF5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5BFA3621" w14:textId="1A6F63AF" w:rsidR="009A4C66" w:rsidRPr="00E93981" w:rsidRDefault="009A4C66" w:rsidP="009A4C66">
            <w:pPr>
              <w:pStyle w:val="ListParagraph"/>
              <w:numPr>
                <w:ilvl w:val="0"/>
                <w:numId w:val="45"/>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D85204" w:rsidRPr="00E93981" w14:paraId="7F92997B" w14:textId="77777777" w:rsidTr="001B1FF4">
        <w:tc>
          <w:tcPr>
            <w:tcW w:w="554" w:type="dxa"/>
            <w:vAlign w:val="center"/>
          </w:tcPr>
          <w:p w14:paraId="0B76DB9D" w14:textId="2597D9B8" w:rsidR="00D85204" w:rsidRPr="00E93981" w:rsidRDefault="00D85204" w:rsidP="00D85204">
            <w:pPr>
              <w:jc w:val="center"/>
              <w:rPr>
                <w:rFonts w:ascii="Calibri" w:hAnsi="Calibri"/>
                <w:sz w:val="18"/>
                <w:szCs w:val="16"/>
              </w:rPr>
            </w:pPr>
            <w:r>
              <w:rPr>
                <w:rFonts w:ascii="Calibri" w:hAnsi="Calibri"/>
                <w:sz w:val="18"/>
                <w:szCs w:val="16"/>
              </w:rPr>
              <w:t>10</w:t>
            </w:r>
          </w:p>
        </w:tc>
        <w:tc>
          <w:tcPr>
            <w:tcW w:w="2321" w:type="dxa"/>
          </w:tcPr>
          <w:p w14:paraId="44FDE7CA" w14:textId="77777777" w:rsidR="00D85204" w:rsidRPr="00E93981" w:rsidRDefault="00D85204" w:rsidP="00D85204">
            <w:pPr>
              <w:rPr>
                <w:rFonts w:ascii="Calibri" w:hAnsi="Calibri"/>
                <w:sz w:val="18"/>
                <w:szCs w:val="16"/>
              </w:rPr>
            </w:pPr>
            <w:r>
              <w:rPr>
                <w:rFonts w:ascii="Calibri" w:hAnsi="Calibri"/>
                <w:sz w:val="18"/>
                <w:szCs w:val="16"/>
              </w:rPr>
              <w:t>Verification Status</w:t>
            </w:r>
          </w:p>
        </w:tc>
        <w:tc>
          <w:tcPr>
            <w:tcW w:w="7915" w:type="dxa"/>
          </w:tcPr>
          <w:p w14:paraId="66FB424C"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502B4FF3" w14:textId="77777777" w:rsidR="00D85204" w:rsidRPr="00CC67D9" w:rsidRDefault="00D85204" w:rsidP="00D8520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9D3DB57" w14:textId="28A6FE29" w:rsidR="00D85204" w:rsidRPr="001B1FF4" w:rsidRDefault="00D85204" w:rsidP="001B1FF4">
            <w:pPr>
              <w:pStyle w:val="ListParagraph"/>
              <w:numPr>
                <w:ilvl w:val="0"/>
                <w:numId w:val="49"/>
              </w:numPr>
              <w:rPr>
                <w:rFonts w:ascii="Calibri" w:hAnsi="Calibri"/>
                <w:sz w:val="18"/>
                <w:szCs w:val="16"/>
              </w:rPr>
            </w:pPr>
            <w:r w:rsidRPr="001B1FF4">
              <w:rPr>
                <w:rFonts w:ascii="Calibri" w:hAnsi="Calibri"/>
                <w:sz w:val="18"/>
                <w:szCs w:val="18"/>
                <w:u w:val="single"/>
              </w:rPr>
              <w:t>All N/A - This entire table is not applicable.</w:t>
            </w:r>
          </w:p>
        </w:tc>
      </w:tr>
      <w:tr w:rsidR="00D85204" w:rsidRPr="00E93981" w14:paraId="2344EA58" w14:textId="77777777" w:rsidTr="001B1FF4">
        <w:tc>
          <w:tcPr>
            <w:tcW w:w="554" w:type="dxa"/>
            <w:vAlign w:val="center"/>
          </w:tcPr>
          <w:p w14:paraId="0193A6E9" w14:textId="5C4D9392" w:rsidR="00D85204" w:rsidRPr="00E93981" w:rsidRDefault="00D85204" w:rsidP="00D85204">
            <w:pPr>
              <w:jc w:val="center"/>
              <w:rPr>
                <w:rFonts w:ascii="Calibri" w:hAnsi="Calibri"/>
                <w:sz w:val="18"/>
                <w:szCs w:val="16"/>
              </w:rPr>
            </w:pPr>
            <w:r>
              <w:rPr>
                <w:rFonts w:ascii="Calibri" w:hAnsi="Calibri"/>
                <w:sz w:val="18"/>
                <w:szCs w:val="16"/>
              </w:rPr>
              <w:t>11</w:t>
            </w:r>
          </w:p>
        </w:tc>
        <w:tc>
          <w:tcPr>
            <w:tcW w:w="2321" w:type="dxa"/>
          </w:tcPr>
          <w:p w14:paraId="16FBDB06" w14:textId="77777777" w:rsidR="00D85204" w:rsidRPr="00E93981" w:rsidRDefault="00D85204" w:rsidP="00D85204">
            <w:pPr>
              <w:rPr>
                <w:rFonts w:ascii="Calibri" w:hAnsi="Calibri"/>
                <w:sz w:val="18"/>
                <w:szCs w:val="16"/>
              </w:rPr>
            </w:pPr>
            <w:r>
              <w:rPr>
                <w:rFonts w:ascii="Calibri" w:hAnsi="Calibri"/>
                <w:sz w:val="18"/>
                <w:szCs w:val="16"/>
              </w:rPr>
              <w:t>Notes</w:t>
            </w:r>
          </w:p>
        </w:tc>
        <w:tc>
          <w:tcPr>
            <w:tcW w:w="7915" w:type="dxa"/>
          </w:tcPr>
          <w:p w14:paraId="1876DE90" w14:textId="27E1A822" w:rsidR="00D85204" w:rsidRPr="00E93981" w:rsidRDefault="00D85204" w:rsidP="00D85204">
            <w:pPr>
              <w:rPr>
                <w:rFonts w:ascii="Calibri" w:hAnsi="Calibri"/>
                <w:sz w:val="18"/>
                <w:szCs w:val="16"/>
              </w:rPr>
            </w:pPr>
          </w:p>
        </w:tc>
      </w:tr>
      <w:tr w:rsidR="00B2153C" w:rsidRPr="00E93981" w14:paraId="2098EB94" w14:textId="77777777" w:rsidTr="00D53DCC">
        <w:tc>
          <w:tcPr>
            <w:tcW w:w="10790" w:type="dxa"/>
            <w:gridSpan w:val="3"/>
            <w:vAlign w:val="center"/>
          </w:tcPr>
          <w:p w14:paraId="253941AA" w14:textId="5D5ACDB2" w:rsidR="00B2153C" w:rsidRPr="00E93981" w:rsidRDefault="00B2153C" w:rsidP="00D85204">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28B92403" w14:textId="76A03E96" w:rsidR="000000B0" w:rsidRPr="00E93981" w:rsidRDefault="000000B0" w:rsidP="00927245">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963350" w14:paraId="14223703" w14:textId="77777777" w:rsidTr="00284660">
        <w:tc>
          <w:tcPr>
            <w:tcW w:w="10790" w:type="dxa"/>
            <w:gridSpan w:val="2"/>
          </w:tcPr>
          <w:p w14:paraId="1DE5CE26" w14:textId="0AB2F007" w:rsidR="00963350" w:rsidRPr="001B1FF4" w:rsidRDefault="00963350" w:rsidP="00927245">
            <w:pPr>
              <w:rPr>
                <w:rFonts w:ascii="Calibri" w:hAnsi="Calibri"/>
                <w:b/>
                <w:sz w:val="18"/>
                <w:szCs w:val="16"/>
              </w:rPr>
            </w:pPr>
            <w:r w:rsidRPr="001B1FF4">
              <w:rPr>
                <w:rFonts w:ascii="Calibri" w:hAnsi="Calibri"/>
                <w:b/>
                <w:sz w:val="18"/>
                <w:szCs w:val="16"/>
              </w:rPr>
              <w:t>N. Determination of HERS Verification Compliance</w:t>
            </w:r>
          </w:p>
        </w:tc>
      </w:tr>
      <w:tr w:rsidR="00963350" w14:paraId="7982C872" w14:textId="77777777" w:rsidTr="00284660">
        <w:tc>
          <w:tcPr>
            <w:tcW w:w="10790" w:type="dxa"/>
            <w:gridSpan w:val="2"/>
            <w:vAlign w:val="center"/>
          </w:tcPr>
          <w:p w14:paraId="7F83ACA2" w14:textId="7643A936" w:rsidR="00963350" w:rsidRPr="001B1FF4" w:rsidRDefault="00963350" w:rsidP="00927245">
            <w:pPr>
              <w:rPr>
                <w:rFonts w:ascii="Calibri" w:hAnsi="Calibri"/>
                <w:sz w:val="18"/>
                <w:szCs w:val="16"/>
              </w:rPr>
            </w:pPr>
            <w:r>
              <w:rPr>
                <w:rFonts w:ascii="Calibri" w:hAnsi="Calibri"/>
                <w:sz w:val="18"/>
                <w:szCs w:val="16"/>
              </w:rPr>
              <w:t>All applicable sections of this document shall indicate compliance with the specified verification protocol requirements in order for this Certificate of Verification as a whole to be determined to be in compliance.</w:t>
            </w:r>
          </w:p>
        </w:tc>
      </w:tr>
      <w:tr w:rsidR="00963350" w14:paraId="2667D33C" w14:textId="77777777" w:rsidTr="001B1FF4">
        <w:tc>
          <w:tcPr>
            <w:tcW w:w="535" w:type="dxa"/>
            <w:vAlign w:val="center"/>
          </w:tcPr>
          <w:p w14:paraId="2950B886" w14:textId="513DF541" w:rsidR="00963350" w:rsidRPr="001B1FF4" w:rsidRDefault="00963350" w:rsidP="001B1FF4">
            <w:pPr>
              <w:jc w:val="center"/>
              <w:rPr>
                <w:rFonts w:ascii="Calibri" w:hAnsi="Calibri"/>
                <w:sz w:val="18"/>
                <w:szCs w:val="16"/>
              </w:rPr>
            </w:pPr>
            <w:r>
              <w:rPr>
                <w:rFonts w:ascii="Calibri" w:hAnsi="Calibri"/>
                <w:sz w:val="18"/>
                <w:szCs w:val="16"/>
              </w:rPr>
              <w:t>01</w:t>
            </w:r>
          </w:p>
        </w:tc>
        <w:tc>
          <w:tcPr>
            <w:tcW w:w="10255" w:type="dxa"/>
          </w:tcPr>
          <w:p w14:paraId="18C3B0F1" w14:textId="77777777" w:rsidR="00963350" w:rsidRPr="001B1FF4" w:rsidRDefault="00963350" w:rsidP="00927245">
            <w:pPr>
              <w:rPr>
                <w:rFonts w:ascii="Calibri" w:hAnsi="Calibri"/>
                <w:sz w:val="18"/>
                <w:szCs w:val="16"/>
              </w:rPr>
            </w:pPr>
          </w:p>
        </w:tc>
      </w:tr>
    </w:tbl>
    <w:p w14:paraId="0EC501D7" w14:textId="140AF227" w:rsidR="000000B0" w:rsidRPr="00E93981" w:rsidRDefault="000000B0" w:rsidP="00927245">
      <w:pPr>
        <w:rPr>
          <w:rFonts w:ascii="Calibri" w:hAnsi="Calibri"/>
          <w:sz w:val="16"/>
          <w:szCs w:val="16"/>
        </w:rPr>
      </w:pPr>
    </w:p>
    <w:p w14:paraId="5C11660E" w14:textId="7B64363B" w:rsidR="001D17B1" w:rsidRPr="00E93981" w:rsidRDefault="001D17B1" w:rsidP="00927245">
      <w:pPr>
        <w:rPr>
          <w:rFonts w:ascii="Calibri" w:hAnsi="Calibri"/>
          <w:sz w:val="16"/>
          <w:szCs w:val="16"/>
        </w:rPr>
      </w:pPr>
    </w:p>
    <w:p w14:paraId="23674DB9" w14:textId="77777777" w:rsidR="00DE2064" w:rsidRDefault="00DE2064">
      <w:r>
        <w:br w:type="page"/>
      </w:r>
    </w:p>
    <w:p w14:paraId="31C96590" w14:textId="77777777" w:rsidR="009F4D4D" w:rsidRDefault="009F4D4D"/>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55"/>
        <w:gridCol w:w="41"/>
        <w:gridCol w:w="7"/>
        <w:gridCol w:w="5387"/>
      </w:tblGrid>
      <w:tr w:rsidR="009F4D4D" w:rsidRPr="00CF0AFB" w14:paraId="7A848B85" w14:textId="77777777" w:rsidTr="009F4D4D">
        <w:trPr>
          <w:trHeight w:val="233"/>
        </w:trPr>
        <w:tc>
          <w:tcPr>
            <w:tcW w:w="10790" w:type="dxa"/>
            <w:gridSpan w:val="4"/>
            <w:vAlign w:val="center"/>
          </w:tcPr>
          <w:p w14:paraId="060B4C8E" w14:textId="4EA140B8" w:rsidR="009F4D4D" w:rsidRPr="001B1FF4" w:rsidRDefault="009F4D4D" w:rsidP="001B1FF4">
            <w:pPr>
              <w:rPr>
                <w:rFonts w:asciiTheme="minorHAnsi" w:hAnsiTheme="minorHAnsi"/>
                <w:b/>
                <w:sz w:val="18"/>
                <w:szCs w:val="18"/>
              </w:rPr>
            </w:pPr>
            <w:r>
              <w:rPr>
                <w:rFonts w:asciiTheme="minorHAnsi" w:hAnsiTheme="minorHAnsi"/>
                <w:b/>
                <w:sz w:val="18"/>
                <w:szCs w:val="18"/>
              </w:rPr>
              <w:t>DOCUMENTATION AUTHOR’S DECLARATION STATEMENT</w:t>
            </w:r>
          </w:p>
        </w:tc>
      </w:tr>
      <w:tr w:rsidR="009F4D4D" w:rsidRPr="00CF0AFB" w14:paraId="639E6284" w14:textId="77777777" w:rsidTr="001B1FF4">
        <w:trPr>
          <w:trHeight w:val="233"/>
        </w:trPr>
        <w:tc>
          <w:tcPr>
            <w:tcW w:w="10790" w:type="dxa"/>
            <w:gridSpan w:val="4"/>
            <w:vAlign w:val="center"/>
          </w:tcPr>
          <w:p w14:paraId="7A106FCF" w14:textId="77777777" w:rsidR="009F4D4D" w:rsidRPr="00CF0AFB" w:rsidRDefault="009F4D4D" w:rsidP="009F4D4D">
            <w:pPr>
              <w:numPr>
                <w:ilvl w:val="0"/>
                <w:numId w:val="37"/>
              </w:numPr>
              <w:ind w:left="271" w:hanging="270"/>
              <w:rPr>
                <w:rFonts w:asciiTheme="minorHAnsi" w:hAnsiTheme="minorHAnsi"/>
                <w:sz w:val="18"/>
                <w:szCs w:val="18"/>
              </w:rPr>
            </w:pPr>
            <w:r w:rsidRPr="00CF0AFB">
              <w:rPr>
                <w:rFonts w:asciiTheme="minorHAnsi" w:hAnsiTheme="minorHAnsi"/>
                <w:sz w:val="18"/>
                <w:szCs w:val="18"/>
              </w:rPr>
              <w:t>I certify that this Certificate of Verification documentation is accurate and complete.</w:t>
            </w:r>
          </w:p>
        </w:tc>
      </w:tr>
      <w:tr w:rsidR="009F4D4D" w:rsidRPr="0094751C" w14:paraId="48058CC4" w14:textId="77777777" w:rsidTr="001B1FF4">
        <w:trPr>
          <w:trHeight w:val="360"/>
        </w:trPr>
        <w:tc>
          <w:tcPr>
            <w:tcW w:w="5355" w:type="dxa"/>
          </w:tcPr>
          <w:p w14:paraId="4E3647C8"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Documentation Author Name:</w:t>
            </w:r>
          </w:p>
        </w:tc>
        <w:tc>
          <w:tcPr>
            <w:tcW w:w="5435" w:type="dxa"/>
            <w:gridSpan w:val="3"/>
          </w:tcPr>
          <w:p w14:paraId="136C97BB"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Documentation Author Signature:</w:t>
            </w:r>
          </w:p>
        </w:tc>
      </w:tr>
      <w:tr w:rsidR="009F4D4D" w:rsidRPr="0094751C" w14:paraId="085E34F9" w14:textId="77777777" w:rsidTr="001B1FF4">
        <w:trPr>
          <w:trHeight w:val="360"/>
        </w:trPr>
        <w:tc>
          <w:tcPr>
            <w:tcW w:w="5355" w:type="dxa"/>
          </w:tcPr>
          <w:p w14:paraId="17F61F03"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Company:</w:t>
            </w:r>
          </w:p>
        </w:tc>
        <w:tc>
          <w:tcPr>
            <w:tcW w:w="5435" w:type="dxa"/>
            <w:gridSpan w:val="3"/>
          </w:tcPr>
          <w:p w14:paraId="58106777"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Date Signed:</w:t>
            </w:r>
          </w:p>
        </w:tc>
      </w:tr>
      <w:tr w:rsidR="009F4D4D" w:rsidRPr="0094751C" w14:paraId="793C46BE" w14:textId="77777777" w:rsidTr="001B1FF4">
        <w:trPr>
          <w:trHeight w:val="360"/>
        </w:trPr>
        <w:tc>
          <w:tcPr>
            <w:tcW w:w="5355" w:type="dxa"/>
          </w:tcPr>
          <w:p w14:paraId="2122E7C9"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Address:</w:t>
            </w:r>
          </w:p>
        </w:tc>
        <w:tc>
          <w:tcPr>
            <w:tcW w:w="5435" w:type="dxa"/>
            <w:gridSpan w:val="3"/>
          </w:tcPr>
          <w:p w14:paraId="5322CDC1"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CEA/HERS Certification Information (if applicable):</w:t>
            </w:r>
          </w:p>
        </w:tc>
      </w:tr>
      <w:tr w:rsidR="009F4D4D" w:rsidRPr="0094751C" w14:paraId="6FAB6B31" w14:textId="77777777" w:rsidTr="001B1FF4">
        <w:trPr>
          <w:trHeight w:val="360"/>
        </w:trPr>
        <w:tc>
          <w:tcPr>
            <w:tcW w:w="5355" w:type="dxa"/>
          </w:tcPr>
          <w:p w14:paraId="1872DADE"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City/State/Zip:</w:t>
            </w:r>
          </w:p>
        </w:tc>
        <w:tc>
          <w:tcPr>
            <w:tcW w:w="5435" w:type="dxa"/>
            <w:gridSpan w:val="3"/>
          </w:tcPr>
          <w:p w14:paraId="0943233C" w14:textId="77777777" w:rsidR="009F4D4D" w:rsidRPr="0094751C" w:rsidRDefault="009F4D4D" w:rsidP="00D53DCC">
            <w:pPr>
              <w:rPr>
                <w:rFonts w:asciiTheme="minorHAnsi" w:hAnsiTheme="minorHAnsi"/>
                <w:sz w:val="14"/>
                <w:szCs w:val="18"/>
              </w:rPr>
            </w:pPr>
            <w:r w:rsidRPr="0094751C">
              <w:rPr>
                <w:rFonts w:asciiTheme="minorHAnsi" w:hAnsiTheme="minorHAnsi"/>
                <w:sz w:val="14"/>
                <w:szCs w:val="18"/>
              </w:rPr>
              <w:t>Phone:</w:t>
            </w:r>
          </w:p>
        </w:tc>
      </w:tr>
      <w:tr w:rsidR="009F4D4D" w:rsidRPr="00CF0AFB" w14:paraId="06593BA6" w14:textId="77777777" w:rsidTr="001B1FF4">
        <w:tblPrEx>
          <w:tblCellMar>
            <w:left w:w="115" w:type="dxa"/>
            <w:right w:w="115" w:type="dxa"/>
          </w:tblCellMar>
        </w:tblPrEx>
        <w:trPr>
          <w:trHeight w:val="296"/>
        </w:trPr>
        <w:tc>
          <w:tcPr>
            <w:tcW w:w="10790" w:type="dxa"/>
            <w:gridSpan w:val="4"/>
            <w:vAlign w:val="center"/>
          </w:tcPr>
          <w:p w14:paraId="1E3C320F" w14:textId="77777777" w:rsidR="009F4D4D" w:rsidRPr="00CF0AFB"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F0AFB">
              <w:rPr>
                <w:rFonts w:asciiTheme="minorHAnsi" w:hAnsiTheme="minorHAnsi" w:cs="Arial"/>
                <w:b/>
                <w:caps/>
                <w:sz w:val="18"/>
                <w:szCs w:val="18"/>
              </w:rPr>
              <w:t xml:space="preserve">Responsible Person's Declaration statement </w:t>
            </w:r>
          </w:p>
        </w:tc>
      </w:tr>
      <w:tr w:rsidR="009F4D4D" w:rsidRPr="00CF0AFB" w14:paraId="086042CE" w14:textId="77777777" w:rsidTr="001B1FF4">
        <w:tblPrEx>
          <w:tblCellMar>
            <w:left w:w="115" w:type="dxa"/>
            <w:right w:w="115" w:type="dxa"/>
          </w:tblCellMar>
        </w:tblPrEx>
        <w:trPr>
          <w:trHeight w:val="504"/>
        </w:trPr>
        <w:tc>
          <w:tcPr>
            <w:tcW w:w="10790" w:type="dxa"/>
            <w:gridSpan w:val="4"/>
            <w:shd w:val="clear" w:color="auto" w:fill="auto"/>
          </w:tcPr>
          <w:p w14:paraId="28520CBF" w14:textId="77777777" w:rsidR="009F4D4D" w:rsidRPr="00CF0AFB" w:rsidRDefault="009F4D4D" w:rsidP="00D53DCC">
            <w:pPr>
              <w:pStyle w:val="p2"/>
              <w:keepNext/>
              <w:tabs>
                <w:tab w:val="clear" w:pos="357"/>
              </w:tabs>
              <w:spacing w:line="240" w:lineRule="auto"/>
              <w:ind w:left="0" w:right="90" w:firstLine="0"/>
              <w:rPr>
                <w:rFonts w:asciiTheme="minorHAnsi" w:hAnsiTheme="minorHAnsi"/>
                <w:sz w:val="18"/>
                <w:szCs w:val="18"/>
              </w:rPr>
            </w:pPr>
            <w:r w:rsidRPr="00CF0AFB">
              <w:rPr>
                <w:rFonts w:asciiTheme="minorHAnsi" w:hAnsiTheme="minorHAnsi"/>
                <w:sz w:val="18"/>
                <w:szCs w:val="18"/>
              </w:rPr>
              <w:t xml:space="preserve">I certify the following under penalty of perjury, under the laws of the State of California: </w:t>
            </w:r>
          </w:p>
          <w:p w14:paraId="6EBFD320"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information provided on this Certificate of Verification is true and correct.</w:t>
            </w:r>
          </w:p>
          <w:p w14:paraId="5013675D"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I am the certified HERS Rater who performed the verification identified and reported on this Certificate of Verification (responsible rater).</w:t>
            </w:r>
          </w:p>
          <w:p w14:paraId="137134A1"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8FCAFCB"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0F0FE81" w14:textId="77777777" w:rsidR="009F4D4D" w:rsidRPr="00CF0AFB" w:rsidRDefault="009F4D4D" w:rsidP="009F4D4D">
            <w:pPr>
              <w:pStyle w:val="p2"/>
              <w:keepNext/>
              <w:numPr>
                <w:ilvl w:val="0"/>
                <w:numId w:val="50"/>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F4D4D" w:rsidRPr="00CF0AFB" w14:paraId="52D59705" w14:textId="77777777" w:rsidTr="001B1FF4">
        <w:tblPrEx>
          <w:tblCellMar>
            <w:left w:w="115" w:type="dxa"/>
            <w:right w:w="115" w:type="dxa"/>
          </w:tblCellMar>
        </w:tblPrEx>
        <w:trPr>
          <w:trHeight w:val="278"/>
        </w:trPr>
        <w:tc>
          <w:tcPr>
            <w:tcW w:w="10790" w:type="dxa"/>
            <w:gridSpan w:val="4"/>
            <w:vAlign w:val="center"/>
          </w:tcPr>
          <w:p w14:paraId="6FEF8531" w14:textId="77777777" w:rsidR="009F4D4D" w:rsidRPr="00CF0AFB"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F0AFB">
              <w:rPr>
                <w:rFonts w:asciiTheme="minorHAnsi" w:hAnsiTheme="minorHAnsi" w:cs="Arial"/>
                <w:b/>
                <w:caps/>
                <w:sz w:val="18"/>
                <w:szCs w:val="18"/>
              </w:rPr>
              <w:t>BUILDER OR INSTALLER INFORMATION AS SHOWN ON THE CERTIFICATE OF INSTALLATION</w:t>
            </w:r>
          </w:p>
        </w:tc>
      </w:tr>
      <w:tr w:rsidR="009F4D4D" w:rsidRPr="0094751C" w14:paraId="581A95C5" w14:textId="77777777" w:rsidTr="001B1FF4">
        <w:tblPrEx>
          <w:tblCellMar>
            <w:left w:w="115" w:type="dxa"/>
            <w:right w:w="115" w:type="dxa"/>
          </w:tblCellMar>
        </w:tblPrEx>
        <w:trPr>
          <w:trHeight w:hRule="exact" w:val="360"/>
        </w:trPr>
        <w:tc>
          <w:tcPr>
            <w:tcW w:w="10790" w:type="dxa"/>
            <w:gridSpan w:val="4"/>
            <w:vAlign w:val="center"/>
          </w:tcPr>
          <w:p w14:paraId="670F7C25" w14:textId="77777777" w:rsidR="009F4D4D" w:rsidRPr="0094751C"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Company Name (Installing Subcontractor, General Contractor, or Builder/Owner):</w:t>
            </w:r>
          </w:p>
        </w:tc>
      </w:tr>
      <w:tr w:rsidR="009F4D4D" w:rsidRPr="0094751C" w14:paraId="3BB644C1" w14:textId="77777777" w:rsidTr="001B1FF4">
        <w:tblPrEx>
          <w:tblCellMar>
            <w:left w:w="115" w:type="dxa"/>
            <w:right w:w="115" w:type="dxa"/>
          </w:tblCellMar>
        </w:tblPrEx>
        <w:trPr>
          <w:trHeight w:hRule="exact" w:val="360"/>
        </w:trPr>
        <w:tc>
          <w:tcPr>
            <w:tcW w:w="5396" w:type="dxa"/>
            <w:gridSpan w:val="2"/>
          </w:tcPr>
          <w:p w14:paraId="0EF089DA" w14:textId="77777777" w:rsidR="009F4D4D" w:rsidRPr="0094751C" w:rsidRDefault="009F4D4D" w:rsidP="00D53DC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Responsible Builder or Installer Name:</w:t>
            </w:r>
          </w:p>
        </w:tc>
        <w:tc>
          <w:tcPr>
            <w:tcW w:w="5394" w:type="dxa"/>
            <w:gridSpan w:val="2"/>
          </w:tcPr>
          <w:p w14:paraId="3CE51729" w14:textId="77777777" w:rsidR="009F4D4D" w:rsidRPr="0094751C" w:rsidRDefault="009F4D4D" w:rsidP="00D53DC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CSLB License:</w:t>
            </w:r>
          </w:p>
        </w:tc>
      </w:tr>
      <w:tr w:rsidR="009F4D4D" w:rsidRPr="00CF0AFB" w14:paraId="5A80FC19" w14:textId="77777777" w:rsidTr="001B1FF4">
        <w:trPr>
          <w:trHeight w:hRule="exact" w:val="288"/>
        </w:trPr>
        <w:tc>
          <w:tcPr>
            <w:tcW w:w="10790" w:type="dxa"/>
            <w:gridSpan w:val="4"/>
            <w:vAlign w:val="center"/>
          </w:tcPr>
          <w:p w14:paraId="5A78772E" w14:textId="77777777" w:rsidR="009F4D4D" w:rsidRPr="00CF0AFB" w:rsidRDefault="009F4D4D" w:rsidP="00D53DC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PROVIDER DATA REGISTRY INFORMATION</w:t>
            </w:r>
          </w:p>
        </w:tc>
      </w:tr>
      <w:tr w:rsidR="009F4D4D" w:rsidRPr="0094751C" w14:paraId="1901EA40" w14:textId="77777777" w:rsidTr="001B1FF4">
        <w:trPr>
          <w:trHeight w:hRule="exact" w:val="360"/>
        </w:trPr>
        <w:tc>
          <w:tcPr>
            <w:tcW w:w="5403" w:type="dxa"/>
            <w:gridSpan w:val="3"/>
          </w:tcPr>
          <w:p w14:paraId="21542380" w14:textId="77777777" w:rsidR="009F4D4D" w:rsidRPr="0094751C"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Sample Group Number (if applicable):</w:t>
            </w:r>
          </w:p>
        </w:tc>
        <w:tc>
          <w:tcPr>
            <w:tcW w:w="5387" w:type="dxa"/>
          </w:tcPr>
          <w:p w14:paraId="33E2A5DD" w14:textId="77777777" w:rsidR="009F4D4D" w:rsidRPr="0094751C" w:rsidRDefault="009F4D4D" w:rsidP="00D53DC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Dwelling Test Status in Sample Group (if applicable):</w:t>
            </w:r>
          </w:p>
        </w:tc>
      </w:tr>
      <w:tr w:rsidR="009F4D4D" w:rsidRPr="00CF0AFB" w14:paraId="66716B5B" w14:textId="77777777" w:rsidTr="001B1FF4">
        <w:trPr>
          <w:trHeight w:val="288"/>
        </w:trPr>
        <w:tc>
          <w:tcPr>
            <w:tcW w:w="10790" w:type="dxa"/>
            <w:gridSpan w:val="4"/>
            <w:vAlign w:val="center"/>
          </w:tcPr>
          <w:p w14:paraId="7984605B" w14:textId="77777777" w:rsidR="009F4D4D" w:rsidRPr="00CF0AFB" w:rsidRDefault="009F4D4D" w:rsidP="00D53DC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RATER INFORMATION</w:t>
            </w:r>
          </w:p>
        </w:tc>
      </w:tr>
      <w:tr w:rsidR="009F4D4D" w:rsidRPr="0094751C" w14:paraId="671C205B" w14:textId="77777777" w:rsidTr="001B1FF4">
        <w:trPr>
          <w:trHeight w:hRule="exact" w:val="360"/>
        </w:trPr>
        <w:tc>
          <w:tcPr>
            <w:tcW w:w="10790" w:type="dxa"/>
            <w:gridSpan w:val="4"/>
          </w:tcPr>
          <w:p w14:paraId="28307C45" w14:textId="77777777" w:rsidR="009F4D4D" w:rsidRPr="0094751C" w:rsidRDefault="009F4D4D" w:rsidP="00D53DC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HERS Rater Company Name:</w:t>
            </w:r>
          </w:p>
        </w:tc>
      </w:tr>
      <w:tr w:rsidR="009F4D4D" w:rsidRPr="0094751C" w14:paraId="13F44EE1" w14:textId="77777777" w:rsidTr="001B1FF4">
        <w:trPr>
          <w:trHeight w:hRule="exact" w:val="360"/>
        </w:trPr>
        <w:tc>
          <w:tcPr>
            <w:tcW w:w="5403" w:type="dxa"/>
            <w:gridSpan w:val="3"/>
            <w:tcBorders>
              <w:top w:val="single" w:sz="4" w:space="0" w:color="auto"/>
              <w:left w:val="single" w:sz="4" w:space="0" w:color="auto"/>
              <w:bottom w:val="single" w:sz="4" w:space="0" w:color="auto"/>
              <w:right w:val="single" w:sz="4" w:space="0" w:color="auto"/>
            </w:tcBorders>
          </w:tcPr>
          <w:p w14:paraId="3D12333A"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Name:</w:t>
            </w:r>
          </w:p>
        </w:tc>
        <w:tc>
          <w:tcPr>
            <w:tcW w:w="5387" w:type="dxa"/>
            <w:tcBorders>
              <w:top w:val="single" w:sz="4" w:space="0" w:color="auto"/>
              <w:left w:val="single" w:sz="4" w:space="0" w:color="auto"/>
              <w:bottom w:val="single" w:sz="4" w:space="0" w:color="auto"/>
              <w:right w:val="single" w:sz="4" w:space="0" w:color="auto"/>
            </w:tcBorders>
          </w:tcPr>
          <w:p w14:paraId="7E440EAF"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Signature:</w:t>
            </w:r>
          </w:p>
        </w:tc>
      </w:tr>
      <w:tr w:rsidR="009F4D4D" w:rsidRPr="0094751C" w14:paraId="73FDE9F1" w14:textId="77777777" w:rsidTr="001B1FF4">
        <w:trPr>
          <w:trHeight w:hRule="exact" w:val="360"/>
        </w:trPr>
        <w:tc>
          <w:tcPr>
            <w:tcW w:w="5403" w:type="dxa"/>
            <w:gridSpan w:val="3"/>
            <w:tcBorders>
              <w:top w:val="single" w:sz="4" w:space="0" w:color="auto"/>
              <w:left w:val="single" w:sz="4" w:space="0" w:color="auto"/>
              <w:bottom w:val="single" w:sz="4" w:space="0" w:color="auto"/>
              <w:right w:val="single" w:sz="4" w:space="0" w:color="auto"/>
            </w:tcBorders>
          </w:tcPr>
          <w:p w14:paraId="1E82D898"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Certification Number w/ this HERS Provider:</w:t>
            </w:r>
          </w:p>
        </w:tc>
        <w:tc>
          <w:tcPr>
            <w:tcW w:w="5387" w:type="dxa"/>
            <w:tcBorders>
              <w:top w:val="single" w:sz="4" w:space="0" w:color="auto"/>
              <w:left w:val="single" w:sz="4" w:space="0" w:color="auto"/>
              <w:bottom w:val="single" w:sz="4" w:space="0" w:color="auto"/>
              <w:right w:val="single" w:sz="4" w:space="0" w:color="auto"/>
            </w:tcBorders>
          </w:tcPr>
          <w:p w14:paraId="1CBC044E" w14:textId="77777777" w:rsidR="009F4D4D" w:rsidRPr="0094751C" w:rsidRDefault="009F4D4D" w:rsidP="00D53DC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Date Signed:</w:t>
            </w:r>
          </w:p>
        </w:tc>
      </w:tr>
    </w:tbl>
    <w:p w14:paraId="002F643F" w14:textId="77777777" w:rsidR="006D5BDA" w:rsidRPr="000313E6" w:rsidRDefault="006D5BDA" w:rsidP="00927245">
      <w:pPr>
        <w:rPr>
          <w:rFonts w:ascii="Calibri" w:hAnsi="Calibri"/>
          <w:sz w:val="16"/>
          <w:szCs w:val="16"/>
        </w:rPr>
      </w:pPr>
    </w:p>
    <w:p w14:paraId="002F6440" w14:textId="77777777" w:rsidR="006D5BDA" w:rsidRDefault="006D5BDA" w:rsidP="00927245">
      <w:pPr>
        <w:ind w:hanging="677"/>
        <w:rPr>
          <w:rFonts w:ascii="Calibri" w:hAnsi="Calibri"/>
        </w:rPr>
      </w:pPr>
    </w:p>
    <w:p w14:paraId="002F6441" w14:textId="77777777" w:rsidR="006D5BDA" w:rsidRPr="000313E6" w:rsidRDefault="006D5BDA" w:rsidP="00927245">
      <w:pPr>
        <w:ind w:hanging="677"/>
        <w:rPr>
          <w:rFonts w:ascii="Calibri" w:hAnsi="Calibri"/>
        </w:rPr>
        <w:sectPr w:rsidR="006D5BDA" w:rsidRPr="000313E6" w:rsidSect="006C1A28">
          <w:headerReference w:type="even" r:id="rId8"/>
          <w:headerReference w:type="default" r:id="rId9"/>
          <w:footerReference w:type="default" r:id="rId10"/>
          <w:headerReference w:type="first" r:id="rId11"/>
          <w:pgSz w:w="12240" w:h="15840"/>
          <w:pgMar w:top="720" w:right="720" w:bottom="720" w:left="720" w:header="432" w:footer="432" w:gutter="0"/>
          <w:cols w:space="720"/>
          <w:docGrid w:linePitch="360"/>
        </w:sectPr>
      </w:pPr>
    </w:p>
    <w:p w14:paraId="002F6442" w14:textId="090D8BE6" w:rsidR="006D5BDA" w:rsidRDefault="006D5BDA"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6D5BDA" w:rsidSect="00A45F1A">
          <w:headerReference w:type="even" r:id="rId12"/>
          <w:headerReference w:type="default" r:id="rId13"/>
          <w:headerReference w:type="first" r:id="rId14"/>
          <w:type w:val="continuous"/>
          <w:pgSz w:w="12240" w:h="15840"/>
          <w:pgMar w:top="720" w:right="720" w:bottom="720" w:left="720" w:header="720" w:footer="720" w:gutter="0"/>
          <w:cols w:space="720"/>
          <w:docGrid w:linePitch="360"/>
        </w:sectPr>
      </w:pPr>
    </w:p>
    <w:p w14:paraId="4651C688" w14:textId="1E0FA87C"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rFonts w:ascii="Calibri" w:hAnsi="Calibri"/>
          <w:b/>
        </w:rPr>
      </w:pPr>
      <w:r w:rsidRPr="00140412">
        <w:rPr>
          <w:rFonts w:ascii="Calibri" w:hAnsi="Calibri"/>
          <w:b/>
        </w:rPr>
        <w:t>CF</w:t>
      </w:r>
      <w:r>
        <w:rPr>
          <w:rFonts w:ascii="Calibri" w:hAnsi="Calibri"/>
          <w:b/>
        </w:rPr>
        <w:t>3</w:t>
      </w:r>
      <w:r w:rsidRPr="00140412">
        <w:rPr>
          <w:rFonts w:ascii="Calibri" w:hAnsi="Calibri"/>
          <w:b/>
        </w:rPr>
        <w:t>R-ENV-22 User Instructions</w:t>
      </w:r>
    </w:p>
    <w:p w14:paraId="4A3A1BC2"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jc w:val="center"/>
        <w:rPr>
          <w:rFonts w:ascii="Calibri" w:hAnsi="Calibri"/>
        </w:rPr>
      </w:pPr>
    </w:p>
    <w:p w14:paraId="3247BED7"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Quality Insulation Installation (QII) applies to the entire building (roof/ceiling, walls, and floor) for new construction and requires field verification by a third-party HERS Rater. For alterations to existing buildings, compliance credit can only be taken when the “existing, plus addition, plus alteration” approach is used, but credit will only apply the new surfaces in the new zone.</w:t>
      </w:r>
    </w:p>
    <w:p w14:paraId="38A4630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p>
    <w:p w14:paraId="6B4355CC" w14:textId="0DD17C90"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140412">
        <w:rPr>
          <w:rFonts w:ascii="Calibri" w:hAnsi="Calibri"/>
          <w:b/>
        </w:rPr>
        <w:t>A. Insulation Materials Installed</w:t>
      </w:r>
    </w:p>
    <w:p w14:paraId="113F568B"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Roof Deck Insulation Material Installed: Using the drop down menu, indicate what type of insulation material is being installed (e.g., Batt and Blanket, Rigid Board, SPF, etc.).</w:t>
      </w:r>
    </w:p>
    <w:p w14:paraId="45E7C778"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Ceiling Insulation Material Installed: Using the drop down menu, indicate what type of insulation material is being installed (e.g., Batt and Blanket, Rigid Board, SPF, etc.).</w:t>
      </w:r>
    </w:p>
    <w:p w14:paraId="67DC308A"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Exterior Wall Insulation Material Installed: Using the drop down menu, indicate what type of insulation material is being installed (e.g., Batt and Blanket, Rigid Board, SPF, etc.).</w:t>
      </w:r>
    </w:p>
    <w:p w14:paraId="053F1832" w14:textId="77777777"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Raised Floor Insulation Material Installed: Using the drop down menu, indicate what type of insulation material is being installed (e.g., Batt and Blanket, Rigid Board, SPF, etc.).</w:t>
      </w:r>
    </w:p>
    <w:p w14:paraId="608FE584" w14:textId="33713D53" w:rsidR="00D53DCC" w:rsidRDefault="00D53DCC" w:rsidP="00D53DCC">
      <w:pPr>
        <w:pStyle w:val="ListParagraph"/>
        <w:numPr>
          <w:ilvl w:val="0"/>
          <w:numId w:val="51"/>
        </w:num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r>
        <w:rPr>
          <w:rFonts w:ascii="Calibri" w:hAnsi="Calibri"/>
        </w:rPr>
        <w:t>Slab Edge Insulation Material Installed: Using the drop down menu, indicate what type of insulation material is being installed (e.g., Batt and Blanket, Rigid Board, SPF, etc.).</w:t>
      </w:r>
    </w:p>
    <w:p w14:paraId="5FDF79B4" w14:textId="77777777" w:rsidR="008B4CE8" w:rsidRDefault="008B4CE8" w:rsidP="008B4CE8">
      <w:pPr>
        <w:pStyle w:val="ListParagraph"/>
        <w:numPr>
          <w:ilvl w:val="0"/>
          <w:numId w:val="51"/>
        </w:numPr>
        <w:rPr>
          <w:rFonts w:ascii="Calibri" w:hAnsi="Calibri" w:cs="Calibri"/>
        </w:rPr>
      </w:pPr>
      <w:r>
        <w:rPr>
          <w:rFonts w:ascii="Calibri" w:hAnsi="Calibri" w:cs="Calibri"/>
        </w:rPr>
        <w:t>Verification Status: HERS Rater to select from list:</w:t>
      </w:r>
    </w:p>
    <w:p w14:paraId="1B4CCF80" w14:textId="77777777" w:rsidR="008B4CE8" w:rsidRDefault="008B4CE8" w:rsidP="008B4CE8">
      <w:pPr>
        <w:pStyle w:val="ListParagraph"/>
        <w:numPr>
          <w:ilvl w:val="1"/>
          <w:numId w:val="51"/>
        </w:numPr>
        <w:rPr>
          <w:rFonts w:ascii="Calibri" w:hAnsi="Calibri" w:cs="Calibri"/>
        </w:rPr>
      </w:pPr>
      <w:r>
        <w:rPr>
          <w:rFonts w:ascii="Calibri" w:hAnsi="Calibri" w:cs="Calibri"/>
        </w:rPr>
        <w:t>Pass – all applicable requirements are met.</w:t>
      </w:r>
    </w:p>
    <w:p w14:paraId="6CC1248F" w14:textId="77777777" w:rsidR="008B4CE8" w:rsidRDefault="008B4CE8" w:rsidP="008B4CE8">
      <w:pPr>
        <w:pStyle w:val="ListParagraph"/>
        <w:numPr>
          <w:ilvl w:val="1"/>
          <w:numId w:val="51"/>
        </w:numPr>
        <w:rPr>
          <w:rFonts w:ascii="Calibri" w:hAnsi="Calibri" w:cs="Calibri"/>
        </w:rPr>
      </w:pPr>
      <w:r>
        <w:rPr>
          <w:rFonts w:ascii="Calibri" w:hAnsi="Calibri" w:cs="Calibri"/>
        </w:rPr>
        <w:t>Fail – one or more applicable requirements are not met. Rater must enter reason for failure in correction notes field below.</w:t>
      </w:r>
    </w:p>
    <w:p w14:paraId="48A47198" w14:textId="77777777" w:rsidR="008B4CE8" w:rsidRDefault="008B4CE8" w:rsidP="008B4CE8">
      <w:pPr>
        <w:pStyle w:val="ListParagraph"/>
        <w:numPr>
          <w:ilvl w:val="1"/>
          <w:numId w:val="51"/>
        </w:numPr>
        <w:rPr>
          <w:rFonts w:ascii="Calibri" w:hAnsi="Calibri" w:cs="Calibri"/>
        </w:rPr>
      </w:pPr>
      <w:r>
        <w:rPr>
          <w:rFonts w:ascii="Calibri" w:hAnsi="Calibri" w:cs="Calibri"/>
        </w:rPr>
        <w:t>All N/A – This entire table is not applicable.</w:t>
      </w:r>
    </w:p>
    <w:p w14:paraId="1A4A7158" w14:textId="04E2DE09" w:rsidR="008B4CE8" w:rsidRPr="006251B6" w:rsidRDefault="008B4CE8" w:rsidP="006251B6">
      <w:pPr>
        <w:pStyle w:val="ListParagraph"/>
        <w:numPr>
          <w:ilvl w:val="0"/>
          <w:numId w:val="51"/>
        </w:numPr>
        <w:rPr>
          <w:rFonts w:ascii="Calibri" w:hAnsi="Calibri" w:cs="Calibri"/>
        </w:rPr>
      </w:pPr>
      <w:r>
        <w:rPr>
          <w:rFonts w:ascii="Calibri" w:hAnsi="Calibri" w:cs="Calibri"/>
        </w:rPr>
        <w:t>Correction Notes: Rater must enter the reason for failure.</w:t>
      </w:r>
    </w:p>
    <w:p w14:paraId="0B64F15E"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rPr>
      </w:pPr>
    </w:p>
    <w:p w14:paraId="3A8C52A7"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140412">
        <w:rPr>
          <w:rFonts w:ascii="Calibri" w:hAnsi="Calibri"/>
          <w:b/>
        </w:rPr>
        <w:t>B. All Surfaces</w:t>
      </w:r>
    </w:p>
    <w:p w14:paraId="669913EC" w14:textId="77777777" w:rsidR="008B4CE8" w:rsidRDefault="008B4CE8" w:rsidP="006251B6">
      <w:pPr>
        <w:pStyle w:val="ListParagraph"/>
        <w:numPr>
          <w:ilvl w:val="0"/>
          <w:numId w:val="51"/>
        </w:numPr>
        <w:rPr>
          <w:rFonts w:ascii="Calibri" w:hAnsi="Calibri" w:cs="Calibri"/>
        </w:rPr>
      </w:pPr>
      <w:r>
        <w:rPr>
          <w:rFonts w:ascii="Calibri" w:hAnsi="Calibri" w:cs="Calibri"/>
        </w:rPr>
        <w:t>Verification Status: HERS Rater to select from list:</w:t>
      </w:r>
    </w:p>
    <w:p w14:paraId="199E3AAD" w14:textId="77777777" w:rsidR="008B4CE8" w:rsidRDefault="008B4CE8" w:rsidP="008B4CE8">
      <w:pPr>
        <w:pStyle w:val="ListParagraph"/>
        <w:numPr>
          <w:ilvl w:val="1"/>
          <w:numId w:val="52"/>
        </w:numPr>
        <w:rPr>
          <w:rFonts w:ascii="Calibri" w:hAnsi="Calibri" w:cs="Calibri"/>
        </w:rPr>
      </w:pPr>
      <w:r>
        <w:rPr>
          <w:rFonts w:ascii="Calibri" w:hAnsi="Calibri" w:cs="Calibri"/>
        </w:rPr>
        <w:t>Pass – all applicable requirements are met.</w:t>
      </w:r>
    </w:p>
    <w:p w14:paraId="663DAE93" w14:textId="77777777" w:rsidR="008B4CE8" w:rsidRDefault="008B4CE8" w:rsidP="008B4CE8">
      <w:pPr>
        <w:pStyle w:val="ListParagraph"/>
        <w:numPr>
          <w:ilvl w:val="1"/>
          <w:numId w:val="52"/>
        </w:numPr>
        <w:rPr>
          <w:rFonts w:ascii="Calibri" w:hAnsi="Calibri" w:cs="Calibri"/>
        </w:rPr>
      </w:pPr>
      <w:r>
        <w:rPr>
          <w:rFonts w:ascii="Calibri" w:hAnsi="Calibri" w:cs="Calibri"/>
        </w:rPr>
        <w:t>Fail – one or more applicable requirements are not met. Rater must enter reason for failure in correction notes field below.</w:t>
      </w:r>
    </w:p>
    <w:p w14:paraId="675F324A" w14:textId="77777777" w:rsidR="008B4CE8" w:rsidRDefault="008B4CE8" w:rsidP="008B4CE8">
      <w:pPr>
        <w:pStyle w:val="ListParagraph"/>
        <w:numPr>
          <w:ilvl w:val="1"/>
          <w:numId w:val="52"/>
        </w:numPr>
        <w:rPr>
          <w:rFonts w:ascii="Calibri" w:hAnsi="Calibri" w:cs="Calibri"/>
        </w:rPr>
      </w:pPr>
      <w:r>
        <w:rPr>
          <w:rFonts w:ascii="Calibri" w:hAnsi="Calibri" w:cs="Calibri"/>
        </w:rPr>
        <w:t>All N/A – This entire table is not applicable.</w:t>
      </w:r>
    </w:p>
    <w:p w14:paraId="4A192882" w14:textId="77777777" w:rsidR="008B4CE8" w:rsidRPr="00151E46" w:rsidRDefault="008B4CE8" w:rsidP="006251B6">
      <w:pPr>
        <w:pStyle w:val="ListParagraph"/>
        <w:numPr>
          <w:ilvl w:val="0"/>
          <w:numId w:val="51"/>
        </w:numPr>
        <w:rPr>
          <w:rFonts w:ascii="Calibri" w:hAnsi="Calibri" w:cs="Calibri"/>
        </w:rPr>
      </w:pPr>
      <w:r>
        <w:rPr>
          <w:rFonts w:ascii="Calibri" w:hAnsi="Calibri" w:cs="Calibri"/>
        </w:rPr>
        <w:t>Correction Notes: Rater must enter the reason for failure.</w:t>
      </w:r>
    </w:p>
    <w:p w14:paraId="56C4C44B"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55AB51FA"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C. Raised Floor Adjacent to Unconditioned Space</w:t>
      </w:r>
    </w:p>
    <w:p w14:paraId="3871DEB4" w14:textId="77777777" w:rsidR="008B4CE8" w:rsidRDefault="008B4CE8" w:rsidP="006251B6">
      <w:pPr>
        <w:pStyle w:val="ListParagraph"/>
        <w:numPr>
          <w:ilvl w:val="0"/>
          <w:numId w:val="54"/>
        </w:numPr>
        <w:rPr>
          <w:rFonts w:ascii="Calibri" w:hAnsi="Calibri" w:cs="Calibri"/>
        </w:rPr>
      </w:pPr>
      <w:r>
        <w:rPr>
          <w:rFonts w:ascii="Calibri" w:hAnsi="Calibri" w:cs="Calibri"/>
        </w:rPr>
        <w:t>Verification Status: HERS Rater to select from list:</w:t>
      </w:r>
    </w:p>
    <w:p w14:paraId="037960A8" w14:textId="77777777" w:rsidR="008B4CE8" w:rsidRDefault="008B4CE8" w:rsidP="006251B6">
      <w:pPr>
        <w:pStyle w:val="ListParagraph"/>
        <w:numPr>
          <w:ilvl w:val="1"/>
          <w:numId w:val="54"/>
        </w:numPr>
        <w:rPr>
          <w:rFonts w:ascii="Calibri" w:hAnsi="Calibri" w:cs="Calibri"/>
        </w:rPr>
      </w:pPr>
      <w:r>
        <w:rPr>
          <w:rFonts w:ascii="Calibri" w:hAnsi="Calibri" w:cs="Calibri"/>
        </w:rPr>
        <w:t>Pass – all applicable requirements are met.</w:t>
      </w:r>
    </w:p>
    <w:p w14:paraId="627DC886" w14:textId="77777777" w:rsidR="008B4CE8" w:rsidRDefault="008B4CE8" w:rsidP="006251B6">
      <w:pPr>
        <w:pStyle w:val="ListParagraph"/>
        <w:numPr>
          <w:ilvl w:val="1"/>
          <w:numId w:val="54"/>
        </w:numPr>
        <w:rPr>
          <w:rFonts w:ascii="Calibri" w:hAnsi="Calibri" w:cs="Calibri"/>
        </w:rPr>
      </w:pPr>
      <w:r>
        <w:rPr>
          <w:rFonts w:ascii="Calibri" w:hAnsi="Calibri" w:cs="Calibri"/>
        </w:rPr>
        <w:t>Fail – one or more applicable requirements are not met. Rater must enter reason for failure in correction notes field below.</w:t>
      </w:r>
    </w:p>
    <w:p w14:paraId="0E829F10" w14:textId="77777777" w:rsidR="008B4CE8" w:rsidRDefault="008B4CE8" w:rsidP="006251B6">
      <w:pPr>
        <w:pStyle w:val="ListParagraph"/>
        <w:numPr>
          <w:ilvl w:val="1"/>
          <w:numId w:val="54"/>
        </w:numPr>
        <w:rPr>
          <w:rFonts w:ascii="Calibri" w:hAnsi="Calibri" w:cs="Calibri"/>
        </w:rPr>
      </w:pPr>
      <w:r>
        <w:rPr>
          <w:rFonts w:ascii="Calibri" w:hAnsi="Calibri" w:cs="Calibri"/>
        </w:rPr>
        <w:t>All N/A – This entire table is not applicable.</w:t>
      </w:r>
    </w:p>
    <w:p w14:paraId="441CEF3F" w14:textId="77777777" w:rsidR="008B4CE8" w:rsidRPr="00151E46" w:rsidRDefault="008B4CE8" w:rsidP="006251B6">
      <w:pPr>
        <w:pStyle w:val="ListParagraph"/>
        <w:numPr>
          <w:ilvl w:val="0"/>
          <w:numId w:val="54"/>
        </w:numPr>
        <w:rPr>
          <w:rFonts w:ascii="Calibri" w:hAnsi="Calibri" w:cs="Calibri"/>
        </w:rPr>
      </w:pPr>
      <w:r>
        <w:rPr>
          <w:rFonts w:ascii="Calibri" w:hAnsi="Calibri" w:cs="Calibri"/>
        </w:rPr>
        <w:t>Correction Notes: Rater must enter the reason for failure.</w:t>
      </w:r>
    </w:p>
    <w:p w14:paraId="2479CD17"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6FBDB5AF"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D. Wall Adjacent to Unconditioned Space</w:t>
      </w:r>
    </w:p>
    <w:p w14:paraId="7DA349F7" w14:textId="77777777" w:rsidR="008B4CE8" w:rsidRDefault="008B4CE8" w:rsidP="006251B6">
      <w:pPr>
        <w:pStyle w:val="ListParagraph"/>
        <w:numPr>
          <w:ilvl w:val="0"/>
          <w:numId w:val="56"/>
        </w:numPr>
        <w:rPr>
          <w:rFonts w:ascii="Calibri" w:hAnsi="Calibri" w:cs="Calibri"/>
        </w:rPr>
      </w:pPr>
      <w:r>
        <w:rPr>
          <w:rFonts w:ascii="Calibri" w:hAnsi="Calibri" w:cs="Calibri"/>
        </w:rPr>
        <w:t>Verification Status: HERS Rater to select from list:</w:t>
      </w:r>
    </w:p>
    <w:p w14:paraId="7C59729A" w14:textId="77777777" w:rsidR="008B4CE8" w:rsidRDefault="008B4CE8" w:rsidP="006251B6">
      <w:pPr>
        <w:pStyle w:val="ListParagraph"/>
        <w:numPr>
          <w:ilvl w:val="1"/>
          <w:numId w:val="56"/>
        </w:numPr>
        <w:rPr>
          <w:rFonts w:ascii="Calibri" w:hAnsi="Calibri" w:cs="Calibri"/>
        </w:rPr>
      </w:pPr>
      <w:r>
        <w:rPr>
          <w:rFonts w:ascii="Calibri" w:hAnsi="Calibri" w:cs="Calibri"/>
        </w:rPr>
        <w:t>Pass – all applicable requirements are met.</w:t>
      </w:r>
    </w:p>
    <w:p w14:paraId="0E8E880B" w14:textId="77777777" w:rsidR="008B4CE8" w:rsidRDefault="008B4CE8" w:rsidP="006251B6">
      <w:pPr>
        <w:pStyle w:val="ListParagraph"/>
        <w:numPr>
          <w:ilvl w:val="1"/>
          <w:numId w:val="56"/>
        </w:numPr>
        <w:rPr>
          <w:rFonts w:ascii="Calibri" w:hAnsi="Calibri" w:cs="Calibri"/>
        </w:rPr>
      </w:pPr>
      <w:r>
        <w:rPr>
          <w:rFonts w:ascii="Calibri" w:hAnsi="Calibri" w:cs="Calibri"/>
        </w:rPr>
        <w:t>Fail – one or more applicable requirements are not met. Rater must enter reason for failure in correction notes field below.</w:t>
      </w:r>
    </w:p>
    <w:p w14:paraId="0D05B87C" w14:textId="77777777" w:rsidR="008B4CE8" w:rsidRDefault="008B4CE8" w:rsidP="006251B6">
      <w:pPr>
        <w:pStyle w:val="ListParagraph"/>
        <w:numPr>
          <w:ilvl w:val="1"/>
          <w:numId w:val="56"/>
        </w:numPr>
        <w:rPr>
          <w:rFonts w:ascii="Calibri" w:hAnsi="Calibri" w:cs="Calibri"/>
        </w:rPr>
      </w:pPr>
      <w:r>
        <w:rPr>
          <w:rFonts w:ascii="Calibri" w:hAnsi="Calibri" w:cs="Calibri"/>
        </w:rPr>
        <w:t>All N/A – This entire table is not applicable.</w:t>
      </w:r>
    </w:p>
    <w:p w14:paraId="2F832026" w14:textId="77777777" w:rsidR="008B4CE8" w:rsidRPr="00151E46" w:rsidRDefault="008B4CE8" w:rsidP="006251B6">
      <w:pPr>
        <w:pStyle w:val="ListParagraph"/>
        <w:numPr>
          <w:ilvl w:val="0"/>
          <w:numId w:val="56"/>
        </w:numPr>
        <w:rPr>
          <w:rFonts w:ascii="Calibri" w:hAnsi="Calibri" w:cs="Calibri"/>
        </w:rPr>
      </w:pPr>
      <w:r>
        <w:rPr>
          <w:rFonts w:ascii="Calibri" w:hAnsi="Calibri" w:cs="Calibri"/>
        </w:rPr>
        <w:t>Correction Notes: Rater must enter the reason for failure.</w:t>
      </w:r>
    </w:p>
    <w:p w14:paraId="1BC8ABD8"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7C752B79"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E. Ceiling Adjacent to Unconditioned Space</w:t>
      </w:r>
    </w:p>
    <w:p w14:paraId="1CC372C3" w14:textId="77777777" w:rsidR="008B4CE8" w:rsidRDefault="008B4CE8" w:rsidP="006251B6">
      <w:pPr>
        <w:pStyle w:val="ListParagraph"/>
        <w:numPr>
          <w:ilvl w:val="0"/>
          <w:numId w:val="58"/>
        </w:numPr>
        <w:rPr>
          <w:rFonts w:ascii="Calibri" w:hAnsi="Calibri" w:cs="Calibri"/>
        </w:rPr>
      </w:pPr>
      <w:r>
        <w:rPr>
          <w:rFonts w:ascii="Calibri" w:hAnsi="Calibri" w:cs="Calibri"/>
        </w:rPr>
        <w:t>Verification Status: HERS Rater to select from list:</w:t>
      </w:r>
    </w:p>
    <w:p w14:paraId="11166933" w14:textId="77777777" w:rsidR="008B4CE8" w:rsidRDefault="008B4CE8" w:rsidP="006251B6">
      <w:pPr>
        <w:pStyle w:val="ListParagraph"/>
        <w:numPr>
          <w:ilvl w:val="1"/>
          <w:numId w:val="58"/>
        </w:numPr>
        <w:rPr>
          <w:rFonts w:ascii="Calibri" w:hAnsi="Calibri" w:cs="Calibri"/>
        </w:rPr>
      </w:pPr>
      <w:r>
        <w:rPr>
          <w:rFonts w:ascii="Calibri" w:hAnsi="Calibri" w:cs="Calibri"/>
        </w:rPr>
        <w:t>Pass – all applicable requirements are met.</w:t>
      </w:r>
    </w:p>
    <w:p w14:paraId="23CE9282" w14:textId="77777777" w:rsidR="008B4CE8" w:rsidRDefault="008B4CE8" w:rsidP="006251B6">
      <w:pPr>
        <w:pStyle w:val="ListParagraph"/>
        <w:numPr>
          <w:ilvl w:val="1"/>
          <w:numId w:val="58"/>
        </w:numPr>
        <w:rPr>
          <w:rFonts w:ascii="Calibri" w:hAnsi="Calibri" w:cs="Calibri"/>
        </w:rPr>
      </w:pPr>
      <w:r>
        <w:rPr>
          <w:rFonts w:ascii="Calibri" w:hAnsi="Calibri" w:cs="Calibri"/>
        </w:rPr>
        <w:t>Fail – one or more applicable requirements are not met. Rater must enter reason for failure in correction notes field below.</w:t>
      </w:r>
    </w:p>
    <w:p w14:paraId="46D75BEB" w14:textId="77777777" w:rsidR="008B4CE8" w:rsidRDefault="008B4CE8" w:rsidP="006251B6">
      <w:pPr>
        <w:pStyle w:val="ListParagraph"/>
        <w:numPr>
          <w:ilvl w:val="1"/>
          <w:numId w:val="58"/>
        </w:numPr>
        <w:rPr>
          <w:rFonts w:ascii="Calibri" w:hAnsi="Calibri" w:cs="Calibri"/>
        </w:rPr>
      </w:pPr>
      <w:r>
        <w:rPr>
          <w:rFonts w:ascii="Calibri" w:hAnsi="Calibri" w:cs="Calibri"/>
        </w:rPr>
        <w:t>All N/A – This entire table is not applicable.</w:t>
      </w:r>
    </w:p>
    <w:p w14:paraId="4EEE2647" w14:textId="77777777" w:rsidR="008B4CE8" w:rsidRPr="00151E46" w:rsidRDefault="008B4CE8" w:rsidP="006251B6">
      <w:pPr>
        <w:pStyle w:val="ListParagraph"/>
        <w:numPr>
          <w:ilvl w:val="0"/>
          <w:numId w:val="58"/>
        </w:numPr>
        <w:rPr>
          <w:rFonts w:ascii="Calibri" w:hAnsi="Calibri" w:cs="Calibri"/>
        </w:rPr>
      </w:pPr>
      <w:r>
        <w:rPr>
          <w:rFonts w:ascii="Calibri" w:hAnsi="Calibri" w:cs="Calibri"/>
        </w:rPr>
        <w:t>Correction Notes: Rater must enter the reason for failure.</w:t>
      </w:r>
    </w:p>
    <w:p w14:paraId="5F7472F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116A4166"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F. Ceiling Insulation in Vented Attics</w:t>
      </w:r>
    </w:p>
    <w:p w14:paraId="70B15050" w14:textId="77777777" w:rsidR="008B4CE8" w:rsidRDefault="008B4CE8" w:rsidP="006251B6">
      <w:pPr>
        <w:pStyle w:val="ListParagraph"/>
        <w:numPr>
          <w:ilvl w:val="0"/>
          <w:numId w:val="60"/>
        </w:numPr>
        <w:rPr>
          <w:rFonts w:ascii="Calibri" w:hAnsi="Calibri" w:cs="Calibri"/>
        </w:rPr>
      </w:pPr>
      <w:r>
        <w:rPr>
          <w:rFonts w:ascii="Calibri" w:hAnsi="Calibri" w:cs="Calibri"/>
        </w:rPr>
        <w:t>Verification Status: HERS Rater to select from list:</w:t>
      </w:r>
    </w:p>
    <w:p w14:paraId="5D630F83" w14:textId="77777777" w:rsidR="008B4CE8" w:rsidRDefault="008B4CE8" w:rsidP="006251B6">
      <w:pPr>
        <w:pStyle w:val="ListParagraph"/>
        <w:numPr>
          <w:ilvl w:val="1"/>
          <w:numId w:val="60"/>
        </w:numPr>
        <w:rPr>
          <w:rFonts w:ascii="Calibri" w:hAnsi="Calibri" w:cs="Calibri"/>
        </w:rPr>
      </w:pPr>
      <w:r>
        <w:rPr>
          <w:rFonts w:ascii="Calibri" w:hAnsi="Calibri" w:cs="Calibri"/>
        </w:rPr>
        <w:t>Pass – all applicable requirements are met.</w:t>
      </w:r>
    </w:p>
    <w:p w14:paraId="3C56F792" w14:textId="77777777" w:rsidR="008B4CE8" w:rsidRDefault="008B4CE8" w:rsidP="006251B6">
      <w:pPr>
        <w:pStyle w:val="ListParagraph"/>
        <w:numPr>
          <w:ilvl w:val="1"/>
          <w:numId w:val="60"/>
        </w:numPr>
        <w:rPr>
          <w:rFonts w:ascii="Calibri" w:hAnsi="Calibri" w:cs="Calibri"/>
        </w:rPr>
      </w:pPr>
      <w:r>
        <w:rPr>
          <w:rFonts w:ascii="Calibri" w:hAnsi="Calibri" w:cs="Calibri"/>
        </w:rPr>
        <w:t>Fail – one or more applicable requirements are not met. Rater must enter reason for failure in correction notes field below.</w:t>
      </w:r>
    </w:p>
    <w:p w14:paraId="6F6473DA" w14:textId="77777777" w:rsidR="008B4CE8" w:rsidRDefault="008B4CE8" w:rsidP="006251B6">
      <w:pPr>
        <w:pStyle w:val="ListParagraph"/>
        <w:numPr>
          <w:ilvl w:val="1"/>
          <w:numId w:val="60"/>
        </w:numPr>
        <w:rPr>
          <w:rFonts w:ascii="Calibri" w:hAnsi="Calibri" w:cs="Calibri"/>
        </w:rPr>
      </w:pPr>
      <w:r>
        <w:rPr>
          <w:rFonts w:ascii="Calibri" w:hAnsi="Calibri" w:cs="Calibri"/>
        </w:rPr>
        <w:t>All N/A – This entire table is not applicable.</w:t>
      </w:r>
    </w:p>
    <w:p w14:paraId="7BBD6DE6" w14:textId="77777777" w:rsidR="008B4CE8" w:rsidRPr="00151E46" w:rsidRDefault="008B4CE8" w:rsidP="006251B6">
      <w:pPr>
        <w:pStyle w:val="ListParagraph"/>
        <w:numPr>
          <w:ilvl w:val="0"/>
          <w:numId w:val="60"/>
        </w:numPr>
        <w:rPr>
          <w:rFonts w:ascii="Calibri" w:hAnsi="Calibri" w:cs="Calibri"/>
        </w:rPr>
      </w:pPr>
      <w:r>
        <w:rPr>
          <w:rFonts w:ascii="Calibri" w:hAnsi="Calibri" w:cs="Calibri"/>
        </w:rPr>
        <w:t>Correction Notes: Rater must enter the reason for failure.</w:t>
      </w:r>
    </w:p>
    <w:p w14:paraId="3A6B3914"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3E797BF9"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G. Insulation in Unvented Attics</w:t>
      </w:r>
    </w:p>
    <w:p w14:paraId="04D74B57" w14:textId="77777777" w:rsidR="008B4CE8" w:rsidRDefault="008B4CE8" w:rsidP="006251B6">
      <w:pPr>
        <w:pStyle w:val="ListParagraph"/>
        <w:numPr>
          <w:ilvl w:val="0"/>
          <w:numId w:val="62"/>
        </w:numPr>
        <w:rPr>
          <w:rFonts w:ascii="Calibri" w:hAnsi="Calibri" w:cs="Calibri"/>
        </w:rPr>
      </w:pPr>
      <w:r>
        <w:rPr>
          <w:rFonts w:ascii="Calibri" w:hAnsi="Calibri" w:cs="Calibri"/>
        </w:rPr>
        <w:t>Verification Status: HERS Rater to select from list:</w:t>
      </w:r>
    </w:p>
    <w:p w14:paraId="5271F6C3" w14:textId="77777777" w:rsidR="008B4CE8" w:rsidRDefault="008B4CE8" w:rsidP="006251B6">
      <w:pPr>
        <w:pStyle w:val="ListParagraph"/>
        <w:numPr>
          <w:ilvl w:val="1"/>
          <w:numId w:val="62"/>
        </w:numPr>
        <w:rPr>
          <w:rFonts w:ascii="Calibri" w:hAnsi="Calibri" w:cs="Calibri"/>
        </w:rPr>
      </w:pPr>
      <w:r>
        <w:rPr>
          <w:rFonts w:ascii="Calibri" w:hAnsi="Calibri" w:cs="Calibri"/>
        </w:rPr>
        <w:t>Pass – all applicable requirements are met.</w:t>
      </w:r>
    </w:p>
    <w:p w14:paraId="79146C7B" w14:textId="77777777" w:rsidR="008B4CE8" w:rsidRDefault="008B4CE8" w:rsidP="006251B6">
      <w:pPr>
        <w:pStyle w:val="ListParagraph"/>
        <w:numPr>
          <w:ilvl w:val="1"/>
          <w:numId w:val="62"/>
        </w:numPr>
        <w:rPr>
          <w:rFonts w:ascii="Calibri" w:hAnsi="Calibri" w:cs="Calibri"/>
        </w:rPr>
      </w:pPr>
      <w:r>
        <w:rPr>
          <w:rFonts w:ascii="Calibri" w:hAnsi="Calibri" w:cs="Calibri"/>
        </w:rPr>
        <w:t>Fail – one or more applicable requirements are not met. Rater must enter reason for failure in correction notes field below.</w:t>
      </w:r>
    </w:p>
    <w:p w14:paraId="1F929C21" w14:textId="77777777" w:rsidR="008B4CE8" w:rsidRDefault="008B4CE8" w:rsidP="006251B6">
      <w:pPr>
        <w:pStyle w:val="ListParagraph"/>
        <w:numPr>
          <w:ilvl w:val="1"/>
          <w:numId w:val="62"/>
        </w:numPr>
        <w:rPr>
          <w:rFonts w:ascii="Calibri" w:hAnsi="Calibri" w:cs="Calibri"/>
        </w:rPr>
      </w:pPr>
      <w:r>
        <w:rPr>
          <w:rFonts w:ascii="Calibri" w:hAnsi="Calibri" w:cs="Calibri"/>
        </w:rPr>
        <w:t>All N/A – This entire table is not applicable.</w:t>
      </w:r>
    </w:p>
    <w:p w14:paraId="567C51C3" w14:textId="77777777" w:rsidR="008B4CE8" w:rsidRPr="00151E46" w:rsidRDefault="008B4CE8" w:rsidP="006251B6">
      <w:pPr>
        <w:pStyle w:val="ListParagraph"/>
        <w:numPr>
          <w:ilvl w:val="0"/>
          <w:numId w:val="62"/>
        </w:numPr>
        <w:rPr>
          <w:rFonts w:ascii="Calibri" w:hAnsi="Calibri" w:cs="Calibri"/>
        </w:rPr>
      </w:pPr>
      <w:r>
        <w:rPr>
          <w:rFonts w:ascii="Calibri" w:hAnsi="Calibri" w:cs="Calibri"/>
        </w:rPr>
        <w:t>Correction Notes: Rater must enter the reason for failure.</w:t>
      </w:r>
    </w:p>
    <w:p w14:paraId="6FC3F588"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4BAF490F"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H. Insulation in Vented Attics (High Performance Vented Attics)</w:t>
      </w:r>
    </w:p>
    <w:p w14:paraId="5479193B" w14:textId="77777777" w:rsidR="008B4CE8" w:rsidRDefault="008B4CE8" w:rsidP="006251B6">
      <w:pPr>
        <w:pStyle w:val="ListParagraph"/>
        <w:numPr>
          <w:ilvl w:val="0"/>
          <w:numId w:val="64"/>
        </w:numPr>
        <w:rPr>
          <w:rFonts w:ascii="Calibri" w:hAnsi="Calibri" w:cs="Calibri"/>
        </w:rPr>
      </w:pPr>
      <w:r>
        <w:rPr>
          <w:rFonts w:ascii="Calibri" w:hAnsi="Calibri" w:cs="Calibri"/>
        </w:rPr>
        <w:t>Verification Status: HERS Rater to select from list:</w:t>
      </w:r>
    </w:p>
    <w:p w14:paraId="44C9C18D" w14:textId="77777777" w:rsidR="008B4CE8" w:rsidRDefault="008B4CE8" w:rsidP="006251B6">
      <w:pPr>
        <w:pStyle w:val="ListParagraph"/>
        <w:numPr>
          <w:ilvl w:val="1"/>
          <w:numId w:val="64"/>
        </w:numPr>
        <w:rPr>
          <w:rFonts w:ascii="Calibri" w:hAnsi="Calibri" w:cs="Calibri"/>
        </w:rPr>
      </w:pPr>
      <w:r>
        <w:rPr>
          <w:rFonts w:ascii="Calibri" w:hAnsi="Calibri" w:cs="Calibri"/>
        </w:rPr>
        <w:t>Pass – all applicable requirements are met.</w:t>
      </w:r>
    </w:p>
    <w:p w14:paraId="0B132541" w14:textId="77777777" w:rsidR="008B4CE8" w:rsidRDefault="008B4CE8" w:rsidP="006251B6">
      <w:pPr>
        <w:pStyle w:val="ListParagraph"/>
        <w:numPr>
          <w:ilvl w:val="1"/>
          <w:numId w:val="64"/>
        </w:numPr>
        <w:rPr>
          <w:rFonts w:ascii="Calibri" w:hAnsi="Calibri" w:cs="Calibri"/>
        </w:rPr>
      </w:pPr>
      <w:r>
        <w:rPr>
          <w:rFonts w:ascii="Calibri" w:hAnsi="Calibri" w:cs="Calibri"/>
        </w:rPr>
        <w:t>Fail – one or more applicable requirements are not met. Rater must enter reason for failure in correction notes field below.</w:t>
      </w:r>
    </w:p>
    <w:p w14:paraId="7888D8B8" w14:textId="77777777" w:rsidR="008B4CE8" w:rsidRDefault="008B4CE8" w:rsidP="006251B6">
      <w:pPr>
        <w:pStyle w:val="ListParagraph"/>
        <w:numPr>
          <w:ilvl w:val="1"/>
          <w:numId w:val="64"/>
        </w:numPr>
        <w:rPr>
          <w:rFonts w:ascii="Calibri" w:hAnsi="Calibri" w:cs="Calibri"/>
        </w:rPr>
      </w:pPr>
      <w:r>
        <w:rPr>
          <w:rFonts w:ascii="Calibri" w:hAnsi="Calibri" w:cs="Calibri"/>
        </w:rPr>
        <w:t>All N/A – This entire table is not applicable.</w:t>
      </w:r>
    </w:p>
    <w:p w14:paraId="34EF0E32" w14:textId="77777777" w:rsidR="008B4CE8" w:rsidRPr="00151E46" w:rsidRDefault="008B4CE8" w:rsidP="006251B6">
      <w:pPr>
        <w:pStyle w:val="ListParagraph"/>
        <w:numPr>
          <w:ilvl w:val="0"/>
          <w:numId w:val="64"/>
        </w:numPr>
        <w:rPr>
          <w:rFonts w:ascii="Calibri" w:hAnsi="Calibri" w:cs="Calibri"/>
        </w:rPr>
      </w:pPr>
      <w:r>
        <w:rPr>
          <w:rFonts w:ascii="Calibri" w:hAnsi="Calibri" w:cs="Calibri"/>
        </w:rPr>
        <w:t>Correction Notes: Rater must enter the reason for failure.</w:t>
      </w:r>
    </w:p>
    <w:p w14:paraId="78F4D861"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641E0748"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I. Special Requirements for Skylight Shafts and Attic Knee Walls</w:t>
      </w:r>
    </w:p>
    <w:p w14:paraId="25213FE2" w14:textId="77777777" w:rsidR="008B4CE8" w:rsidRDefault="008B4CE8" w:rsidP="006251B6">
      <w:pPr>
        <w:pStyle w:val="ListParagraph"/>
        <w:numPr>
          <w:ilvl w:val="0"/>
          <w:numId w:val="66"/>
        </w:numPr>
        <w:rPr>
          <w:rFonts w:ascii="Calibri" w:hAnsi="Calibri" w:cs="Calibri"/>
        </w:rPr>
      </w:pPr>
      <w:r>
        <w:rPr>
          <w:rFonts w:ascii="Calibri" w:hAnsi="Calibri" w:cs="Calibri"/>
        </w:rPr>
        <w:t>Verification Status: HERS Rater to select from list:</w:t>
      </w:r>
    </w:p>
    <w:p w14:paraId="079C958D" w14:textId="77777777" w:rsidR="008B4CE8" w:rsidRDefault="008B4CE8" w:rsidP="006251B6">
      <w:pPr>
        <w:pStyle w:val="ListParagraph"/>
        <w:numPr>
          <w:ilvl w:val="1"/>
          <w:numId w:val="66"/>
        </w:numPr>
        <w:rPr>
          <w:rFonts w:ascii="Calibri" w:hAnsi="Calibri" w:cs="Calibri"/>
        </w:rPr>
      </w:pPr>
      <w:r>
        <w:rPr>
          <w:rFonts w:ascii="Calibri" w:hAnsi="Calibri" w:cs="Calibri"/>
        </w:rPr>
        <w:t>Pass – all applicable requirements are met.</w:t>
      </w:r>
    </w:p>
    <w:p w14:paraId="1D21EA89" w14:textId="77777777" w:rsidR="008B4CE8" w:rsidRDefault="008B4CE8" w:rsidP="006251B6">
      <w:pPr>
        <w:pStyle w:val="ListParagraph"/>
        <w:numPr>
          <w:ilvl w:val="1"/>
          <w:numId w:val="66"/>
        </w:numPr>
        <w:rPr>
          <w:rFonts w:ascii="Calibri" w:hAnsi="Calibri" w:cs="Calibri"/>
        </w:rPr>
      </w:pPr>
      <w:r>
        <w:rPr>
          <w:rFonts w:ascii="Calibri" w:hAnsi="Calibri" w:cs="Calibri"/>
        </w:rPr>
        <w:t>Fail – one or more applicable requirements are not met. Rater must enter reason for failure in correction notes field below.</w:t>
      </w:r>
    </w:p>
    <w:p w14:paraId="392F58F8" w14:textId="77777777" w:rsidR="008B4CE8" w:rsidRDefault="008B4CE8" w:rsidP="006251B6">
      <w:pPr>
        <w:pStyle w:val="ListParagraph"/>
        <w:numPr>
          <w:ilvl w:val="1"/>
          <w:numId w:val="66"/>
        </w:numPr>
        <w:rPr>
          <w:rFonts w:ascii="Calibri" w:hAnsi="Calibri" w:cs="Calibri"/>
        </w:rPr>
      </w:pPr>
      <w:r>
        <w:rPr>
          <w:rFonts w:ascii="Calibri" w:hAnsi="Calibri" w:cs="Calibri"/>
        </w:rPr>
        <w:t>All N/A – This entire table is not applicable.</w:t>
      </w:r>
    </w:p>
    <w:p w14:paraId="6874FBB5" w14:textId="77777777" w:rsidR="008B4CE8" w:rsidRPr="00151E46" w:rsidRDefault="008B4CE8" w:rsidP="006251B6">
      <w:pPr>
        <w:pStyle w:val="ListParagraph"/>
        <w:numPr>
          <w:ilvl w:val="0"/>
          <w:numId w:val="66"/>
        </w:numPr>
        <w:rPr>
          <w:rFonts w:ascii="Calibri" w:hAnsi="Calibri" w:cs="Calibri"/>
        </w:rPr>
      </w:pPr>
      <w:r>
        <w:rPr>
          <w:rFonts w:ascii="Calibri" w:hAnsi="Calibri" w:cs="Calibri"/>
        </w:rPr>
        <w:t>Correction Notes: Rater must enter the reason for failure.</w:t>
      </w:r>
    </w:p>
    <w:p w14:paraId="7A3A3EF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57CC608F" w14:textId="1A28A51D" w:rsidR="00D53DCC" w:rsidRPr="006251B6"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J. Special Requirements for Floors Above Garage</w:t>
      </w:r>
    </w:p>
    <w:p w14:paraId="6C28F4C7" w14:textId="77777777" w:rsidR="008B4CE8" w:rsidRDefault="008B4CE8" w:rsidP="008B4CE8">
      <w:pPr>
        <w:pStyle w:val="ListParagraph"/>
        <w:numPr>
          <w:ilvl w:val="0"/>
          <w:numId w:val="67"/>
        </w:numPr>
        <w:rPr>
          <w:rFonts w:ascii="Calibri" w:hAnsi="Calibri" w:cs="Calibri"/>
        </w:rPr>
      </w:pPr>
      <w:r>
        <w:rPr>
          <w:rFonts w:ascii="Calibri" w:hAnsi="Calibri" w:cs="Calibri"/>
        </w:rPr>
        <w:t>Verification Status: HERS Rater to select from list:</w:t>
      </w:r>
    </w:p>
    <w:p w14:paraId="7A4364E2" w14:textId="77777777" w:rsidR="008B4CE8" w:rsidRDefault="008B4CE8" w:rsidP="008B4CE8">
      <w:pPr>
        <w:pStyle w:val="ListParagraph"/>
        <w:numPr>
          <w:ilvl w:val="1"/>
          <w:numId w:val="67"/>
        </w:numPr>
        <w:rPr>
          <w:rFonts w:ascii="Calibri" w:hAnsi="Calibri" w:cs="Calibri"/>
        </w:rPr>
      </w:pPr>
      <w:r>
        <w:rPr>
          <w:rFonts w:ascii="Calibri" w:hAnsi="Calibri" w:cs="Calibri"/>
        </w:rPr>
        <w:t>Pass – all applicable requirements are met.</w:t>
      </w:r>
    </w:p>
    <w:p w14:paraId="06823634" w14:textId="77777777" w:rsidR="008B4CE8" w:rsidRDefault="008B4CE8" w:rsidP="008B4CE8">
      <w:pPr>
        <w:pStyle w:val="ListParagraph"/>
        <w:numPr>
          <w:ilvl w:val="1"/>
          <w:numId w:val="67"/>
        </w:numPr>
        <w:rPr>
          <w:rFonts w:ascii="Calibri" w:hAnsi="Calibri" w:cs="Calibri"/>
        </w:rPr>
      </w:pPr>
      <w:r>
        <w:rPr>
          <w:rFonts w:ascii="Calibri" w:hAnsi="Calibri" w:cs="Calibri"/>
        </w:rPr>
        <w:t>Fail – one or more applicable requirements are not met. Rater must enter reason for failure in correction notes field below.</w:t>
      </w:r>
    </w:p>
    <w:p w14:paraId="4C66255B" w14:textId="77777777" w:rsidR="008B4CE8" w:rsidRDefault="008B4CE8" w:rsidP="008B4CE8">
      <w:pPr>
        <w:pStyle w:val="ListParagraph"/>
        <w:numPr>
          <w:ilvl w:val="1"/>
          <w:numId w:val="67"/>
        </w:numPr>
        <w:rPr>
          <w:rFonts w:ascii="Calibri" w:hAnsi="Calibri" w:cs="Calibri"/>
        </w:rPr>
      </w:pPr>
      <w:r>
        <w:rPr>
          <w:rFonts w:ascii="Calibri" w:hAnsi="Calibri" w:cs="Calibri"/>
        </w:rPr>
        <w:t>All N/A – This entire table is not applicable.</w:t>
      </w:r>
    </w:p>
    <w:p w14:paraId="05B4044E" w14:textId="77777777" w:rsidR="008B4CE8" w:rsidRPr="00151E46" w:rsidRDefault="008B4CE8" w:rsidP="008B4CE8">
      <w:pPr>
        <w:pStyle w:val="ListParagraph"/>
        <w:numPr>
          <w:ilvl w:val="0"/>
          <w:numId w:val="67"/>
        </w:numPr>
        <w:rPr>
          <w:rFonts w:ascii="Calibri" w:hAnsi="Calibri" w:cs="Calibri"/>
        </w:rPr>
      </w:pPr>
      <w:r>
        <w:rPr>
          <w:rFonts w:ascii="Calibri" w:hAnsi="Calibri" w:cs="Calibri"/>
        </w:rPr>
        <w:t>Correction Notes: Rater must enter the reason for failure.</w:t>
      </w:r>
    </w:p>
    <w:p w14:paraId="56A13546"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0185AAC8"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K. Special Requirements for Cantilevered Floors</w:t>
      </w:r>
    </w:p>
    <w:p w14:paraId="3B54185C" w14:textId="77777777" w:rsidR="008B4CE8" w:rsidRDefault="008B4CE8" w:rsidP="008B4CE8">
      <w:pPr>
        <w:pStyle w:val="ListParagraph"/>
        <w:numPr>
          <w:ilvl w:val="0"/>
          <w:numId w:val="68"/>
        </w:numPr>
        <w:rPr>
          <w:rFonts w:ascii="Calibri" w:hAnsi="Calibri" w:cs="Calibri"/>
        </w:rPr>
      </w:pPr>
      <w:r>
        <w:rPr>
          <w:rFonts w:ascii="Calibri" w:hAnsi="Calibri" w:cs="Calibri"/>
        </w:rPr>
        <w:t>Verification Status: HERS Rater to select from list:</w:t>
      </w:r>
    </w:p>
    <w:p w14:paraId="24375006" w14:textId="77777777" w:rsidR="008B4CE8" w:rsidRDefault="008B4CE8" w:rsidP="008B4CE8">
      <w:pPr>
        <w:pStyle w:val="ListParagraph"/>
        <w:numPr>
          <w:ilvl w:val="1"/>
          <w:numId w:val="68"/>
        </w:numPr>
        <w:rPr>
          <w:rFonts w:ascii="Calibri" w:hAnsi="Calibri" w:cs="Calibri"/>
        </w:rPr>
      </w:pPr>
      <w:r>
        <w:rPr>
          <w:rFonts w:ascii="Calibri" w:hAnsi="Calibri" w:cs="Calibri"/>
        </w:rPr>
        <w:t>Pass – all applicable requirements are met.</w:t>
      </w:r>
    </w:p>
    <w:p w14:paraId="7905BE68" w14:textId="77777777" w:rsidR="008B4CE8" w:rsidRDefault="008B4CE8" w:rsidP="008B4CE8">
      <w:pPr>
        <w:pStyle w:val="ListParagraph"/>
        <w:numPr>
          <w:ilvl w:val="1"/>
          <w:numId w:val="68"/>
        </w:numPr>
        <w:rPr>
          <w:rFonts w:ascii="Calibri" w:hAnsi="Calibri" w:cs="Calibri"/>
        </w:rPr>
      </w:pPr>
      <w:r>
        <w:rPr>
          <w:rFonts w:ascii="Calibri" w:hAnsi="Calibri" w:cs="Calibri"/>
        </w:rPr>
        <w:t>Fail – one or more applicable requirements are not met. Rater must enter reason for failure in correction notes field below.</w:t>
      </w:r>
    </w:p>
    <w:p w14:paraId="6C669FE1" w14:textId="77777777" w:rsidR="008B4CE8" w:rsidRDefault="008B4CE8" w:rsidP="008B4CE8">
      <w:pPr>
        <w:pStyle w:val="ListParagraph"/>
        <w:numPr>
          <w:ilvl w:val="1"/>
          <w:numId w:val="68"/>
        </w:numPr>
        <w:rPr>
          <w:rFonts w:ascii="Calibri" w:hAnsi="Calibri" w:cs="Calibri"/>
        </w:rPr>
      </w:pPr>
      <w:r>
        <w:rPr>
          <w:rFonts w:ascii="Calibri" w:hAnsi="Calibri" w:cs="Calibri"/>
        </w:rPr>
        <w:t>All N/A – This entire table is not applicable.</w:t>
      </w:r>
    </w:p>
    <w:p w14:paraId="38105D92" w14:textId="77777777" w:rsidR="008B4CE8" w:rsidRPr="00151E46" w:rsidRDefault="008B4CE8" w:rsidP="008B4CE8">
      <w:pPr>
        <w:pStyle w:val="ListParagraph"/>
        <w:numPr>
          <w:ilvl w:val="0"/>
          <w:numId w:val="68"/>
        </w:numPr>
        <w:rPr>
          <w:rFonts w:ascii="Calibri" w:hAnsi="Calibri" w:cs="Calibri"/>
        </w:rPr>
      </w:pPr>
      <w:r>
        <w:rPr>
          <w:rFonts w:ascii="Calibri" w:hAnsi="Calibri" w:cs="Calibri"/>
        </w:rPr>
        <w:t>Correction Notes: Rater must enter the reason for failure.</w:t>
      </w:r>
    </w:p>
    <w:p w14:paraId="038F370C"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283F8A92" w14:textId="77777777" w:rsidR="00D53DCC" w:rsidRPr="00140412"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L. Special Requirements for Attached Porches</w:t>
      </w:r>
    </w:p>
    <w:p w14:paraId="51F51A9F" w14:textId="77777777" w:rsidR="008B4CE8" w:rsidRDefault="008B4CE8" w:rsidP="006251B6">
      <w:pPr>
        <w:pStyle w:val="ListParagraph"/>
        <w:numPr>
          <w:ilvl w:val="0"/>
          <w:numId w:val="70"/>
        </w:numPr>
        <w:rPr>
          <w:rFonts w:ascii="Calibri" w:hAnsi="Calibri" w:cs="Calibri"/>
        </w:rPr>
      </w:pPr>
      <w:r>
        <w:rPr>
          <w:rFonts w:ascii="Calibri" w:hAnsi="Calibri" w:cs="Calibri"/>
        </w:rPr>
        <w:t>Verification Status: HERS Rater to select from list:</w:t>
      </w:r>
    </w:p>
    <w:p w14:paraId="430B2585" w14:textId="77777777" w:rsidR="008B4CE8" w:rsidRDefault="008B4CE8" w:rsidP="006251B6">
      <w:pPr>
        <w:pStyle w:val="ListParagraph"/>
        <w:numPr>
          <w:ilvl w:val="1"/>
          <w:numId w:val="70"/>
        </w:numPr>
        <w:rPr>
          <w:rFonts w:ascii="Calibri" w:hAnsi="Calibri" w:cs="Calibri"/>
        </w:rPr>
      </w:pPr>
      <w:r>
        <w:rPr>
          <w:rFonts w:ascii="Calibri" w:hAnsi="Calibri" w:cs="Calibri"/>
        </w:rPr>
        <w:t>Pass – all applicable requirements are met.</w:t>
      </w:r>
    </w:p>
    <w:p w14:paraId="1DAB3E67" w14:textId="77777777" w:rsidR="008B4CE8" w:rsidRDefault="008B4CE8" w:rsidP="006251B6">
      <w:pPr>
        <w:pStyle w:val="ListParagraph"/>
        <w:numPr>
          <w:ilvl w:val="1"/>
          <w:numId w:val="70"/>
        </w:numPr>
        <w:rPr>
          <w:rFonts w:ascii="Calibri" w:hAnsi="Calibri" w:cs="Calibri"/>
        </w:rPr>
      </w:pPr>
      <w:r>
        <w:rPr>
          <w:rFonts w:ascii="Calibri" w:hAnsi="Calibri" w:cs="Calibri"/>
        </w:rPr>
        <w:t>Fail – one or more applicable requirements are not met. Rater must enter reason for failure in correction notes field below.</w:t>
      </w:r>
    </w:p>
    <w:p w14:paraId="4D85BC26" w14:textId="77777777" w:rsidR="008B4CE8" w:rsidRDefault="008B4CE8" w:rsidP="006251B6">
      <w:pPr>
        <w:pStyle w:val="ListParagraph"/>
        <w:numPr>
          <w:ilvl w:val="1"/>
          <w:numId w:val="70"/>
        </w:numPr>
        <w:rPr>
          <w:rFonts w:ascii="Calibri" w:hAnsi="Calibri" w:cs="Calibri"/>
        </w:rPr>
      </w:pPr>
      <w:r>
        <w:rPr>
          <w:rFonts w:ascii="Calibri" w:hAnsi="Calibri" w:cs="Calibri"/>
        </w:rPr>
        <w:t>All N/A – This entire table is not applicable.</w:t>
      </w:r>
    </w:p>
    <w:p w14:paraId="1E8FE9A1" w14:textId="77777777" w:rsidR="008B4CE8" w:rsidRPr="00151E46" w:rsidRDefault="008B4CE8" w:rsidP="006251B6">
      <w:pPr>
        <w:pStyle w:val="ListParagraph"/>
        <w:numPr>
          <w:ilvl w:val="0"/>
          <w:numId w:val="70"/>
        </w:numPr>
        <w:rPr>
          <w:rFonts w:ascii="Calibri" w:hAnsi="Calibri" w:cs="Calibri"/>
        </w:rPr>
      </w:pPr>
      <w:r>
        <w:rPr>
          <w:rFonts w:ascii="Calibri" w:hAnsi="Calibri" w:cs="Calibri"/>
        </w:rPr>
        <w:t>Correction Notes: Rater must enter the reason for failure.</w:t>
      </w:r>
    </w:p>
    <w:p w14:paraId="16C8D9F0" w14:textId="77777777"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325D9C5D" w14:textId="3192AA5E" w:rsidR="00D53DCC" w:rsidRDefault="00D53DCC"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r w:rsidRPr="00140412">
        <w:rPr>
          <w:rFonts w:ascii="Calibri" w:hAnsi="Calibri"/>
          <w:b/>
        </w:rPr>
        <w:t>M. Special requirements for SPF Insulation</w:t>
      </w:r>
    </w:p>
    <w:p w14:paraId="16139093" w14:textId="77777777" w:rsidR="008B4CE8" w:rsidRDefault="008B4CE8" w:rsidP="006251B6">
      <w:pPr>
        <w:pStyle w:val="ListParagraph"/>
        <w:numPr>
          <w:ilvl w:val="0"/>
          <w:numId w:val="72"/>
        </w:numPr>
        <w:rPr>
          <w:rFonts w:ascii="Calibri" w:hAnsi="Calibri" w:cs="Calibri"/>
        </w:rPr>
      </w:pPr>
      <w:r>
        <w:rPr>
          <w:rFonts w:ascii="Calibri" w:hAnsi="Calibri" w:cs="Calibri"/>
        </w:rPr>
        <w:t>Verification Status: HERS Rater to select from list:</w:t>
      </w:r>
    </w:p>
    <w:p w14:paraId="079E10A7" w14:textId="77777777" w:rsidR="008B4CE8" w:rsidRDefault="008B4CE8" w:rsidP="006251B6">
      <w:pPr>
        <w:pStyle w:val="ListParagraph"/>
        <w:numPr>
          <w:ilvl w:val="1"/>
          <w:numId w:val="72"/>
        </w:numPr>
        <w:rPr>
          <w:rFonts w:ascii="Calibri" w:hAnsi="Calibri" w:cs="Calibri"/>
        </w:rPr>
      </w:pPr>
      <w:r>
        <w:rPr>
          <w:rFonts w:ascii="Calibri" w:hAnsi="Calibri" w:cs="Calibri"/>
        </w:rPr>
        <w:t>Pass – all applicable requirements are met.</w:t>
      </w:r>
    </w:p>
    <w:p w14:paraId="55F18173" w14:textId="77777777" w:rsidR="008B4CE8" w:rsidRDefault="008B4CE8" w:rsidP="006251B6">
      <w:pPr>
        <w:pStyle w:val="ListParagraph"/>
        <w:numPr>
          <w:ilvl w:val="1"/>
          <w:numId w:val="72"/>
        </w:numPr>
        <w:rPr>
          <w:rFonts w:ascii="Calibri" w:hAnsi="Calibri" w:cs="Calibri"/>
        </w:rPr>
      </w:pPr>
      <w:r>
        <w:rPr>
          <w:rFonts w:ascii="Calibri" w:hAnsi="Calibri" w:cs="Calibri"/>
        </w:rPr>
        <w:t>Fail – one or more applicable requirements are not met. Rater must enter reason for failure in correction notes field below.</w:t>
      </w:r>
    </w:p>
    <w:p w14:paraId="2D000E1E" w14:textId="77777777" w:rsidR="008B4CE8" w:rsidRDefault="008B4CE8" w:rsidP="006251B6">
      <w:pPr>
        <w:pStyle w:val="ListParagraph"/>
        <w:numPr>
          <w:ilvl w:val="1"/>
          <w:numId w:val="72"/>
        </w:numPr>
        <w:rPr>
          <w:rFonts w:ascii="Calibri" w:hAnsi="Calibri" w:cs="Calibri"/>
        </w:rPr>
      </w:pPr>
      <w:r>
        <w:rPr>
          <w:rFonts w:ascii="Calibri" w:hAnsi="Calibri" w:cs="Calibri"/>
        </w:rPr>
        <w:t>All N/A – This entire table is not applicable.</w:t>
      </w:r>
    </w:p>
    <w:p w14:paraId="762A599B" w14:textId="77777777" w:rsidR="008B4CE8" w:rsidRPr="00151E46" w:rsidRDefault="008B4CE8" w:rsidP="006251B6">
      <w:pPr>
        <w:pStyle w:val="ListParagraph"/>
        <w:numPr>
          <w:ilvl w:val="0"/>
          <w:numId w:val="72"/>
        </w:numPr>
        <w:rPr>
          <w:rFonts w:ascii="Calibri" w:hAnsi="Calibri" w:cs="Calibri"/>
        </w:rPr>
      </w:pPr>
      <w:r>
        <w:rPr>
          <w:rFonts w:ascii="Calibri" w:hAnsi="Calibri" w:cs="Calibri"/>
        </w:rPr>
        <w:t>Correction Notes: Rater must enter the reason for failure.</w:t>
      </w:r>
    </w:p>
    <w:p w14:paraId="629E9417" w14:textId="77777777" w:rsidR="008B4CE8" w:rsidRPr="00140412" w:rsidRDefault="008B4CE8" w:rsidP="00D53DCC">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rPr>
      </w:pPr>
    </w:p>
    <w:p w14:paraId="002F6443" w14:textId="77777777" w:rsidR="006D5BDA" w:rsidRDefault="006D5BDA"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p w14:paraId="79FA54F6" w14:textId="77777777" w:rsidR="001D0977"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sectPr w:rsidR="001D0977" w:rsidSect="007164F6">
          <w:headerReference w:type="default" r:id="rId15"/>
          <w:pgSz w:w="12240" w:h="15840"/>
          <w:pgMar w:top="720" w:right="720" w:bottom="720" w:left="720" w:header="720" w:footer="288" w:gutter="0"/>
          <w:cols w:space="720"/>
          <w:docGrid w:linePitch="360"/>
        </w:sectPr>
      </w:pPr>
    </w:p>
    <w:tbl>
      <w:tblPr>
        <w:tblStyle w:val="TableGrid"/>
        <w:tblW w:w="0" w:type="auto"/>
        <w:tblLook w:val="04A0" w:firstRow="1" w:lastRow="0" w:firstColumn="1" w:lastColumn="0" w:noHBand="0" w:noVBand="1"/>
      </w:tblPr>
      <w:tblGrid>
        <w:gridCol w:w="535"/>
        <w:gridCol w:w="3420"/>
        <w:gridCol w:w="6835"/>
      </w:tblGrid>
      <w:tr w:rsidR="00284660" w:rsidRPr="00E93981" w14:paraId="479D9CB0" w14:textId="77777777" w:rsidTr="00284660">
        <w:tc>
          <w:tcPr>
            <w:tcW w:w="10790" w:type="dxa"/>
            <w:gridSpan w:val="3"/>
          </w:tcPr>
          <w:p w14:paraId="3FFC282A" w14:textId="77777777" w:rsidR="00284660" w:rsidRPr="00E93981" w:rsidRDefault="00284660" w:rsidP="00284660">
            <w:pPr>
              <w:rPr>
                <w:rFonts w:ascii="Calibri" w:hAnsi="Calibri"/>
                <w:b/>
                <w:sz w:val="18"/>
                <w:szCs w:val="18"/>
              </w:rPr>
            </w:pPr>
            <w:r w:rsidRPr="00ED3B62">
              <w:rPr>
                <w:rFonts w:ascii="Calibri" w:hAnsi="Calibri"/>
                <w:b/>
                <w:sz w:val="18"/>
                <w:szCs w:val="18"/>
              </w:rPr>
              <w:t>A.</w:t>
            </w:r>
            <w:r w:rsidRPr="00E93981">
              <w:rPr>
                <w:rFonts w:ascii="Calibri" w:hAnsi="Calibri"/>
                <w:b/>
                <w:sz w:val="18"/>
                <w:szCs w:val="18"/>
              </w:rPr>
              <w:t xml:space="preserve"> Insulation Materials Installed</w:t>
            </w:r>
          </w:p>
        </w:tc>
      </w:tr>
      <w:tr w:rsidR="00284660" w:rsidRPr="00E93981" w14:paraId="64BB714C" w14:textId="77777777" w:rsidTr="001B1FF4">
        <w:tc>
          <w:tcPr>
            <w:tcW w:w="535" w:type="dxa"/>
            <w:vAlign w:val="center"/>
          </w:tcPr>
          <w:p w14:paraId="0490E615" w14:textId="77777777" w:rsidR="00284660" w:rsidRPr="00E93981" w:rsidRDefault="00284660" w:rsidP="00284660">
            <w:pPr>
              <w:jc w:val="center"/>
              <w:rPr>
                <w:rFonts w:ascii="Calibri" w:hAnsi="Calibri"/>
                <w:sz w:val="18"/>
                <w:szCs w:val="18"/>
              </w:rPr>
            </w:pPr>
            <w:r w:rsidRPr="00E93981">
              <w:rPr>
                <w:rFonts w:ascii="Calibri" w:hAnsi="Calibri"/>
                <w:sz w:val="18"/>
                <w:szCs w:val="18"/>
              </w:rPr>
              <w:t>01</w:t>
            </w:r>
          </w:p>
        </w:tc>
        <w:tc>
          <w:tcPr>
            <w:tcW w:w="3420" w:type="dxa"/>
            <w:vAlign w:val="center"/>
          </w:tcPr>
          <w:p w14:paraId="45D75473" w14:textId="77777777" w:rsidR="00284660" w:rsidRPr="00E93981" w:rsidRDefault="00284660">
            <w:pPr>
              <w:rPr>
                <w:rFonts w:ascii="Calibri" w:hAnsi="Calibri"/>
                <w:sz w:val="18"/>
                <w:szCs w:val="18"/>
              </w:rPr>
            </w:pPr>
            <w:r w:rsidRPr="00E93981">
              <w:rPr>
                <w:rFonts w:ascii="Calibri" w:hAnsi="Calibri"/>
                <w:sz w:val="18"/>
                <w:szCs w:val="18"/>
              </w:rPr>
              <w:t xml:space="preserve">Roof Deck Insulation </w:t>
            </w:r>
            <w:r>
              <w:rPr>
                <w:rFonts w:ascii="Calibri" w:hAnsi="Calibri"/>
                <w:sz w:val="18"/>
                <w:szCs w:val="18"/>
              </w:rPr>
              <w:t>Material Installed</w:t>
            </w:r>
          </w:p>
        </w:tc>
        <w:tc>
          <w:tcPr>
            <w:tcW w:w="6835" w:type="dxa"/>
          </w:tcPr>
          <w:p w14:paraId="4D00FF17" w14:textId="77777777" w:rsidR="00CF5FC6" w:rsidRDefault="00CF5FC6" w:rsidP="00CF5FC6">
            <w:pPr>
              <w:rPr>
                <w:rFonts w:ascii="Calibri" w:hAnsi="Calibri"/>
                <w:sz w:val="18"/>
                <w:szCs w:val="18"/>
              </w:rPr>
            </w:pPr>
            <w:r>
              <w:rPr>
                <w:rFonts w:ascii="Calibri" w:hAnsi="Calibri"/>
                <w:sz w:val="18"/>
                <w:szCs w:val="18"/>
              </w:rPr>
              <w:t>&lt;&lt;user select one from list:</w:t>
            </w:r>
          </w:p>
          <w:p w14:paraId="3A46FCD5" w14:textId="77777777" w:rsidR="00CF5FC6" w:rsidRDefault="00CF5FC6" w:rsidP="00CF5FC6">
            <w:pPr>
              <w:rPr>
                <w:rFonts w:ascii="Calibri" w:hAnsi="Calibri"/>
                <w:sz w:val="18"/>
                <w:szCs w:val="18"/>
              </w:rPr>
            </w:pPr>
            <w:r>
              <w:rPr>
                <w:rFonts w:ascii="Calibri" w:hAnsi="Calibri"/>
                <w:sz w:val="18"/>
                <w:szCs w:val="18"/>
              </w:rPr>
              <w:t>*Batt and Blanket;</w:t>
            </w:r>
          </w:p>
          <w:p w14:paraId="505E4B4C" w14:textId="77777777" w:rsidR="00CF5FC6" w:rsidRDefault="00CF5FC6" w:rsidP="00CF5FC6">
            <w:pPr>
              <w:rPr>
                <w:rFonts w:ascii="Calibri" w:hAnsi="Calibri"/>
                <w:sz w:val="18"/>
                <w:szCs w:val="18"/>
              </w:rPr>
            </w:pPr>
            <w:r>
              <w:rPr>
                <w:rFonts w:ascii="Calibri" w:hAnsi="Calibri"/>
                <w:sz w:val="18"/>
                <w:szCs w:val="18"/>
              </w:rPr>
              <w:t>*Loose-fill;</w:t>
            </w:r>
          </w:p>
          <w:p w14:paraId="4C7B8D3B" w14:textId="77777777" w:rsidR="00CF5FC6" w:rsidRDefault="00CF5FC6" w:rsidP="00CF5FC6">
            <w:pPr>
              <w:rPr>
                <w:rFonts w:ascii="Calibri" w:hAnsi="Calibri"/>
                <w:sz w:val="18"/>
                <w:szCs w:val="18"/>
              </w:rPr>
            </w:pPr>
            <w:r>
              <w:rPr>
                <w:rFonts w:ascii="Calibri" w:hAnsi="Calibri"/>
                <w:sz w:val="18"/>
                <w:szCs w:val="18"/>
              </w:rPr>
              <w:t>*Rigid Board;</w:t>
            </w:r>
          </w:p>
          <w:p w14:paraId="3AE5FC7B" w14:textId="77777777" w:rsidR="00CF5FC6" w:rsidRDefault="00CF5FC6" w:rsidP="00CF5FC6">
            <w:pPr>
              <w:rPr>
                <w:rFonts w:ascii="Calibri" w:hAnsi="Calibri"/>
                <w:sz w:val="18"/>
                <w:szCs w:val="18"/>
              </w:rPr>
            </w:pPr>
            <w:r>
              <w:rPr>
                <w:rFonts w:ascii="Calibri" w:hAnsi="Calibri"/>
                <w:sz w:val="18"/>
                <w:szCs w:val="18"/>
              </w:rPr>
              <w:t>*Spray Polyurethane Foam (SPF);</w:t>
            </w:r>
          </w:p>
          <w:p w14:paraId="2413D1AD" w14:textId="15C73AD3" w:rsidR="00CF5FC6" w:rsidRDefault="00CF5FC6" w:rsidP="00CF5FC6">
            <w:pPr>
              <w:rPr>
                <w:rFonts w:ascii="Calibri" w:hAnsi="Calibri"/>
                <w:sz w:val="18"/>
                <w:szCs w:val="18"/>
              </w:rPr>
            </w:pPr>
            <w:r>
              <w:rPr>
                <w:rFonts w:ascii="Calibri" w:hAnsi="Calibri"/>
                <w:sz w:val="18"/>
                <w:szCs w:val="18"/>
              </w:rPr>
              <w:t xml:space="preserve">*Structural Insulated Panel (SIP); </w:t>
            </w:r>
          </w:p>
          <w:p w14:paraId="189259BA" w14:textId="77777777" w:rsidR="00CF5FC6" w:rsidRDefault="00CF5FC6" w:rsidP="00CF5FC6">
            <w:pPr>
              <w:rPr>
                <w:rFonts w:ascii="Calibri" w:hAnsi="Calibri"/>
                <w:sz w:val="18"/>
                <w:szCs w:val="18"/>
              </w:rPr>
            </w:pPr>
            <w:r>
              <w:rPr>
                <w:rFonts w:ascii="Calibri" w:hAnsi="Calibri"/>
                <w:sz w:val="18"/>
                <w:szCs w:val="18"/>
              </w:rPr>
              <w:t>*Insulated Concrete Form (ICF); or</w:t>
            </w:r>
          </w:p>
          <w:p w14:paraId="70CF88AE" w14:textId="2F301916" w:rsidR="00284660" w:rsidRPr="00E93981" w:rsidRDefault="00CF5FC6" w:rsidP="00CF5FC6">
            <w:pPr>
              <w:rPr>
                <w:rFonts w:ascii="Calibri" w:hAnsi="Calibri"/>
                <w:sz w:val="18"/>
                <w:szCs w:val="18"/>
              </w:rPr>
            </w:pPr>
            <w:r>
              <w:rPr>
                <w:rFonts w:ascii="Calibri" w:hAnsi="Calibri"/>
                <w:sz w:val="18"/>
                <w:szCs w:val="18"/>
              </w:rPr>
              <w:t>*NA&gt;&gt;</w:t>
            </w:r>
          </w:p>
        </w:tc>
      </w:tr>
      <w:tr w:rsidR="00284660" w:rsidRPr="00E93981" w14:paraId="5F7A236C" w14:textId="77777777" w:rsidTr="001B1FF4">
        <w:tc>
          <w:tcPr>
            <w:tcW w:w="535" w:type="dxa"/>
            <w:vAlign w:val="center"/>
          </w:tcPr>
          <w:p w14:paraId="05F654A4" w14:textId="77777777" w:rsidR="00284660" w:rsidRPr="00E93981" w:rsidRDefault="00284660" w:rsidP="00284660">
            <w:pPr>
              <w:jc w:val="center"/>
              <w:rPr>
                <w:rFonts w:ascii="Calibri" w:hAnsi="Calibri"/>
                <w:sz w:val="18"/>
                <w:szCs w:val="18"/>
              </w:rPr>
            </w:pPr>
            <w:r w:rsidRPr="00E93981">
              <w:rPr>
                <w:rFonts w:ascii="Calibri" w:hAnsi="Calibri"/>
                <w:sz w:val="18"/>
                <w:szCs w:val="18"/>
              </w:rPr>
              <w:t>02</w:t>
            </w:r>
          </w:p>
        </w:tc>
        <w:tc>
          <w:tcPr>
            <w:tcW w:w="3420" w:type="dxa"/>
            <w:vAlign w:val="center"/>
          </w:tcPr>
          <w:p w14:paraId="5619DDDC" w14:textId="77777777" w:rsidR="00284660" w:rsidRPr="00E93981" w:rsidRDefault="00284660">
            <w:pPr>
              <w:rPr>
                <w:rFonts w:ascii="Calibri" w:hAnsi="Calibri"/>
                <w:sz w:val="18"/>
                <w:szCs w:val="18"/>
              </w:rPr>
            </w:pPr>
            <w:r w:rsidRPr="00E93981">
              <w:rPr>
                <w:rFonts w:ascii="Calibri" w:hAnsi="Calibri"/>
                <w:sz w:val="18"/>
                <w:szCs w:val="18"/>
              </w:rPr>
              <w:t xml:space="preserve">Ceiling Insulation </w:t>
            </w:r>
            <w:r>
              <w:rPr>
                <w:rFonts w:ascii="Calibri" w:hAnsi="Calibri"/>
                <w:sz w:val="18"/>
                <w:szCs w:val="18"/>
              </w:rPr>
              <w:t>Material Installed</w:t>
            </w:r>
          </w:p>
        </w:tc>
        <w:tc>
          <w:tcPr>
            <w:tcW w:w="6835" w:type="dxa"/>
          </w:tcPr>
          <w:p w14:paraId="1036C883" w14:textId="77777777" w:rsidR="00CF5FC6" w:rsidRDefault="00CF5FC6" w:rsidP="00CF5FC6">
            <w:pPr>
              <w:rPr>
                <w:rFonts w:ascii="Calibri" w:hAnsi="Calibri"/>
                <w:sz w:val="18"/>
                <w:szCs w:val="18"/>
              </w:rPr>
            </w:pPr>
            <w:r>
              <w:rPr>
                <w:rFonts w:ascii="Calibri" w:hAnsi="Calibri"/>
                <w:sz w:val="18"/>
                <w:szCs w:val="18"/>
              </w:rPr>
              <w:t>&lt;&lt;user select one from list:</w:t>
            </w:r>
          </w:p>
          <w:p w14:paraId="20B7065C" w14:textId="77777777" w:rsidR="00CF5FC6" w:rsidRDefault="00CF5FC6" w:rsidP="00CF5FC6">
            <w:pPr>
              <w:rPr>
                <w:rFonts w:ascii="Calibri" w:hAnsi="Calibri"/>
                <w:sz w:val="18"/>
                <w:szCs w:val="18"/>
              </w:rPr>
            </w:pPr>
            <w:r>
              <w:rPr>
                <w:rFonts w:ascii="Calibri" w:hAnsi="Calibri"/>
                <w:sz w:val="18"/>
                <w:szCs w:val="18"/>
              </w:rPr>
              <w:t>*Batt and Blanket;</w:t>
            </w:r>
          </w:p>
          <w:p w14:paraId="287BB6D0" w14:textId="77777777" w:rsidR="00CF5FC6" w:rsidRDefault="00CF5FC6" w:rsidP="00CF5FC6">
            <w:pPr>
              <w:rPr>
                <w:rFonts w:ascii="Calibri" w:hAnsi="Calibri"/>
                <w:sz w:val="18"/>
                <w:szCs w:val="18"/>
              </w:rPr>
            </w:pPr>
            <w:r>
              <w:rPr>
                <w:rFonts w:ascii="Calibri" w:hAnsi="Calibri"/>
                <w:sz w:val="18"/>
                <w:szCs w:val="18"/>
              </w:rPr>
              <w:t>*Loose-fill;</w:t>
            </w:r>
          </w:p>
          <w:p w14:paraId="2D2116AA" w14:textId="77777777" w:rsidR="00CF5FC6" w:rsidRDefault="00CF5FC6" w:rsidP="00CF5FC6">
            <w:pPr>
              <w:rPr>
                <w:rFonts w:ascii="Calibri" w:hAnsi="Calibri"/>
                <w:sz w:val="18"/>
                <w:szCs w:val="18"/>
              </w:rPr>
            </w:pPr>
            <w:r>
              <w:rPr>
                <w:rFonts w:ascii="Calibri" w:hAnsi="Calibri"/>
                <w:sz w:val="18"/>
                <w:szCs w:val="18"/>
              </w:rPr>
              <w:t>*Rigid Board;</w:t>
            </w:r>
          </w:p>
          <w:p w14:paraId="696F4E13" w14:textId="77777777" w:rsidR="00CF5FC6" w:rsidRDefault="00CF5FC6" w:rsidP="00CF5FC6">
            <w:pPr>
              <w:rPr>
                <w:rFonts w:ascii="Calibri" w:hAnsi="Calibri"/>
                <w:sz w:val="18"/>
                <w:szCs w:val="18"/>
              </w:rPr>
            </w:pPr>
            <w:r>
              <w:rPr>
                <w:rFonts w:ascii="Calibri" w:hAnsi="Calibri"/>
                <w:sz w:val="18"/>
                <w:szCs w:val="18"/>
              </w:rPr>
              <w:t>*Spray Polyurethane Foam (SPF);</w:t>
            </w:r>
          </w:p>
          <w:p w14:paraId="6E131254" w14:textId="6E048471" w:rsidR="00CF5FC6" w:rsidRDefault="00CF5FC6" w:rsidP="00CF5FC6">
            <w:pPr>
              <w:rPr>
                <w:rFonts w:ascii="Calibri" w:hAnsi="Calibri"/>
                <w:sz w:val="18"/>
                <w:szCs w:val="18"/>
              </w:rPr>
            </w:pPr>
            <w:r>
              <w:rPr>
                <w:rFonts w:ascii="Calibri" w:hAnsi="Calibri"/>
                <w:sz w:val="18"/>
                <w:szCs w:val="18"/>
              </w:rPr>
              <w:t xml:space="preserve">*Structural Insulated Panel (SIP); </w:t>
            </w:r>
          </w:p>
          <w:p w14:paraId="58AAC5B6" w14:textId="77777777" w:rsidR="00CF5FC6" w:rsidRDefault="00CF5FC6" w:rsidP="00CF5FC6">
            <w:pPr>
              <w:rPr>
                <w:rFonts w:ascii="Calibri" w:hAnsi="Calibri"/>
                <w:sz w:val="18"/>
                <w:szCs w:val="18"/>
              </w:rPr>
            </w:pPr>
            <w:r>
              <w:rPr>
                <w:rFonts w:ascii="Calibri" w:hAnsi="Calibri"/>
                <w:sz w:val="18"/>
                <w:szCs w:val="18"/>
              </w:rPr>
              <w:t>*Insulated Concrete Form (ICF); or</w:t>
            </w:r>
          </w:p>
          <w:p w14:paraId="3961294C" w14:textId="633F2CBE" w:rsidR="00284660" w:rsidRPr="00E93981" w:rsidRDefault="00CF5FC6" w:rsidP="00CF5FC6">
            <w:pPr>
              <w:rPr>
                <w:rFonts w:ascii="Calibri" w:hAnsi="Calibri"/>
                <w:sz w:val="18"/>
                <w:szCs w:val="18"/>
              </w:rPr>
            </w:pPr>
            <w:r>
              <w:rPr>
                <w:rFonts w:ascii="Calibri" w:hAnsi="Calibri"/>
                <w:sz w:val="18"/>
                <w:szCs w:val="18"/>
              </w:rPr>
              <w:t>*NA&gt;&gt;</w:t>
            </w:r>
          </w:p>
        </w:tc>
      </w:tr>
      <w:tr w:rsidR="00284660" w:rsidRPr="00E93981" w14:paraId="5CF7631F" w14:textId="77777777" w:rsidTr="001B1FF4">
        <w:tc>
          <w:tcPr>
            <w:tcW w:w="535" w:type="dxa"/>
            <w:vAlign w:val="center"/>
          </w:tcPr>
          <w:p w14:paraId="6BADC5C4" w14:textId="77777777" w:rsidR="00284660" w:rsidRPr="00E93981" w:rsidRDefault="00284660" w:rsidP="00284660">
            <w:pPr>
              <w:jc w:val="center"/>
              <w:rPr>
                <w:rFonts w:ascii="Calibri" w:hAnsi="Calibri"/>
                <w:sz w:val="18"/>
                <w:szCs w:val="18"/>
              </w:rPr>
            </w:pPr>
            <w:r w:rsidRPr="00E93981">
              <w:rPr>
                <w:rFonts w:ascii="Calibri" w:hAnsi="Calibri"/>
                <w:sz w:val="18"/>
                <w:szCs w:val="18"/>
              </w:rPr>
              <w:t>03</w:t>
            </w:r>
          </w:p>
        </w:tc>
        <w:tc>
          <w:tcPr>
            <w:tcW w:w="3420" w:type="dxa"/>
            <w:vAlign w:val="center"/>
          </w:tcPr>
          <w:p w14:paraId="0488E0C0" w14:textId="77777777" w:rsidR="00284660" w:rsidRPr="00E93981" w:rsidRDefault="00284660">
            <w:pPr>
              <w:rPr>
                <w:rFonts w:ascii="Calibri" w:hAnsi="Calibri"/>
                <w:sz w:val="18"/>
                <w:szCs w:val="18"/>
              </w:rPr>
            </w:pPr>
            <w:r w:rsidRPr="00E93981">
              <w:rPr>
                <w:rFonts w:ascii="Calibri" w:hAnsi="Calibri"/>
                <w:sz w:val="18"/>
                <w:szCs w:val="18"/>
              </w:rPr>
              <w:t xml:space="preserve">Exterior Wall Insulation </w:t>
            </w:r>
            <w:r>
              <w:rPr>
                <w:rFonts w:ascii="Calibri" w:hAnsi="Calibri"/>
                <w:sz w:val="18"/>
                <w:szCs w:val="18"/>
              </w:rPr>
              <w:t>Material Installed</w:t>
            </w:r>
          </w:p>
        </w:tc>
        <w:tc>
          <w:tcPr>
            <w:tcW w:w="6835" w:type="dxa"/>
          </w:tcPr>
          <w:p w14:paraId="68B35F9E" w14:textId="77777777" w:rsidR="00CF5FC6" w:rsidRDefault="00CF5FC6" w:rsidP="00CF5FC6">
            <w:pPr>
              <w:rPr>
                <w:rFonts w:ascii="Calibri" w:hAnsi="Calibri"/>
                <w:sz w:val="18"/>
                <w:szCs w:val="18"/>
              </w:rPr>
            </w:pPr>
            <w:r>
              <w:rPr>
                <w:rFonts w:ascii="Calibri" w:hAnsi="Calibri"/>
                <w:sz w:val="18"/>
                <w:szCs w:val="18"/>
              </w:rPr>
              <w:t>&lt;&lt;user select one from list:</w:t>
            </w:r>
          </w:p>
          <w:p w14:paraId="44680DC2" w14:textId="77777777" w:rsidR="00CF5FC6" w:rsidRDefault="00CF5FC6" w:rsidP="00CF5FC6">
            <w:pPr>
              <w:rPr>
                <w:rFonts w:ascii="Calibri" w:hAnsi="Calibri"/>
                <w:sz w:val="18"/>
                <w:szCs w:val="18"/>
              </w:rPr>
            </w:pPr>
            <w:r>
              <w:rPr>
                <w:rFonts w:ascii="Calibri" w:hAnsi="Calibri"/>
                <w:sz w:val="18"/>
                <w:szCs w:val="18"/>
              </w:rPr>
              <w:t>*Batt and Blanket;</w:t>
            </w:r>
          </w:p>
          <w:p w14:paraId="66E4B1C0" w14:textId="77777777" w:rsidR="00CF5FC6" w:rsidRDefault="00CF5FC6" w:rsidP="00CF5FC6">
            <w:pPr>
              <w:rPr>
                <w:rFonts w:ascii="Calibri" w:hAnsi="Calibri"/>
                <w:sz w:val="18"/>
                <w:szCs w:val="18"/>
              </w:rPr>
            </w:pPr>
            <w:r>
              <w:rPr>
                <w:rFonts w:ascii="Calibri" w:hAnsi="Calibri"/>
                <w:sz w:val="18"/>
                <w:szCs w:val="18"/>
              </w:rPr>
              <w:t>*Loose-fill;</w:t>
            </w:r>
          </w:p>
          <w:p w14:paraId="6E8410A1" w14:textId="77777777" w:rsidR="00CF5FC6" w:rsidRDefault="00CF5FC6" w:rsidP="00CF5FC6">
            <w:pPr>
              <w:rPr>
                <w:rFonts w:ascii="Calibri" w:hAnsi="Calibri"/>
                <w:sz w:val="18"/>
                <w:szCs w:val="18"/>
              </w:rPr>
            </w:pPr>
            <w:r>
              <w:rPr>
                <w:rFonts w:ascii="Calibri" w:hAnsi="Calibri"/>
                <w:sz w:val="18"/>
                <w:szCs w:val="18"/>
              </w:rPr>
              <w:t>*Rigid Board;</w:t>
            </w:r>
          </w:p>
          <w:p w14:paraId="5B7ED052" w14:textId="77777777" w:rsidR="00CF5FC6" w:rsidRDefault="00CF5FC6" w:rsidP="00CF5FC6">
            <w:pPr>
              <w:rPr>
                <w:rFonts w:ascii="Calibri" w:hAnsi="Calibri"/>
                <w:sz w:val="18"/>
                <w:szCs w:val="18"/>
              </w:rPr>
            </w:pPr>
            <w:r>
              <w:rPr>
                <w:rFonts w:ascii="Calibri" w:hAnsi="Calibri"/>
                <w:sz w:val="18"/>
                <w:szCs w:val="18"/>
              </w:rPr>
              <w:t>*Spray Polyurethane Foam (SPF);</w:t>
            </w:r>
          </w:p>
          <w:p w14:paraId="2B0ABFEB" w14:textId="77777777" w:rsidR="00CF5FC6" w:rsidRDefault="00CF5FC6" w:rsidP="00CF5FC6">
            <w:pPr>
              <w:rPr>
                <w:rFonts w:ascii="Calibri" w:hAnsi="Calibri"/>
                <w:sz w:val="18"/>
                <w:szCs w:val="18"/>
              </w:rPr>
            </w:pPr>
            <w:r>
              <w:rPr>
                <w:rFonts w:ascii="Calibri" w:hAnsi="Calibri"/>
                <w:sz w:val="18"/>
                <w:szCs w:val="18"/>
              </w:rPr>
              <w:t>*Structural Insulated Panel (SIP); or</w:t>
            </w:r>
          </w:p>
          <w:p w14:paraId="1222D2A3" w14:textId="09A4675E" w:rsidR="00284660" w:rsidRPr="00E93981" w:rsidRDefault="00CF5FC6" w:rsidP="00CF5FC6">
            <w:pPr>
              <w:rPr>
                <w:rFonts w:ascii="Calibri" w:hAnsi="Calibri"/>
                <w:sz w:val="18"/>
                <w:szCs w:val="18"/>
              </w:rPr>
            </w:pPr>
            <w:r>
              <w:rPr>
                <w:rFonts w:ascii="Calibri" w:hAnsi="Calibri"/>
                <w:sz w:val="18"/>
                <w:szCs w:val="18"/>
              </w:rPr>
              <w:t>*Insulated Concrete Form (ICF)&gt;&gt;</w:t>
            </w:r>
          </w:p>
        </w:tc>
      </w:tr>
      <w:tr w:rsidR="00284660" w:rsidRPr="00E93981" w14:paraId="3B6AA7EF" w14:textId="77777777" w:rsidTr="001B1FF4">
        <w:tc>
          <w:tcPr>
            <w:tcW w:w="535" w:type="dxa"/>
            <w:vAlign w:val="center"/>
          </w:tcPr>
          <w:p w14:paraId="19A2870A" w14:textId="77777777" w:rsidR="00284660" w:rsidRPr="00E93981" w:rsidRDefault="00284660" w:rsidP="00284660">
            <w:pPr>
              <w:jc w:val="center"/>
              <w:rPr>
                <w:rFonts w:ascii="Calibri" w:hAnsi="Calibri"/>
                <w:sz w:val="18"/>
                <w:szCs w:val="18"/>
              </w:rPr>
            </w:pPr>
            <w:r w:rsidRPr="00E93981">
              <w:rPr>
                <w:rFonts w:ascii="Calibri" w:hAnsi="Calibri"/>
                <w:sz w:val="18"/>
                <w:szCs w:val="18"/>
              </w:rPr>
              <w:t>04</w:t>
            </w:r>
          </w:p>
        </w:tc>
        <w:tc>
          <w:tcPr>
            <w:tcW w:w="3420" w:type="dxa"/>
            <w:vAlign w:val="center"/>
          </w:tcPr>
          <w:p w14:paraId="0B2337E5" w14:textId="77777777" w:rsidR="00284660" w:rsidRPr="00E93981" w:rsidRDefault="00284660">
            <w:pPr>
              <w:rPr>
                <w:rFonts w:ascii="Calibri" w:hAnsi="Calibri"/>
                <w:sz w:val="18"/>
                <w:szCs w:val="18"/>
              </w:rPr>
            </w:pPr>
            <w:r w:rsidRPr="00E93981">
              <w:rPr>
                <w:rFonts w:ascii="Calibri" w:hAnsi="Calibri"/>
                <w:sz w:val="18"/>
                <w:szCs w:val="18"/>
              </w:rPr>
              <w:t xml:space="preserve">Raised Floor Insulation </w:t>
            </w:r>
            <w:r>
              <w:rPr>
                <w:rFonts w:ascii="Calibri" w:hAnsi="Calibri"/>
                <w:sz w:val="18"/>
                <w:szCs w:val="18"/>
              </w:rPr>
              <w:t>Material Installed</w:t>
            </w:r>
          </w:p>
        </w:tc>
        <w:tc>
          <w:tcPr>
            <w:tcW w:w="6835" w:type="dxa"/>
          </w:tcPr>
          <w:p w14:paraId="00FB6D05" w14:textId="77777777" w:rsidR="00CF5FC6" w:rsidRDefault="00CF5FC6" w:rsidP="00CF5FC6">
            <w:pPr>
              <w:rPr>
                <w:rFonts w:ascii="Calibri" w:hAnsi="Calibri"/>
                <w:sz w:val="18"/>
                <w:szCs w:val="18"/>
              </w:rPr>
            </w:pPr>
            <w:r>
              <w:rPr>
                <w:rFonts w:ascii="Calibri" w:hAnsi="Calibri"/>
                <w:sz w:val="18"/>
                <w:szCs w:val="18"/>
              </w:rPr>
              <w:t>&lt;&lt;user select one from list:</w:t>
            </w:r>
          </w:p>
          <w:p w14:paraId="48920840" w14:textId="77777777" w:rsidR="00CF5FC6" w:rsidRDefault="00CF5FC6" w:rsidP="00CF5FC6">
            <w:pPr>
              <w:rPr>
                <w:rFonts w:ascii="Calibri" w:hAnsi="Calibri"/>
                <w:sz w:val="18"/>
                <w:szCs w:val="18"/>
              </w:rPr>
            </w:pPr>
            <w:r>
              <w:rPr>
                <w:rFonts w:ascii="Calibri" w:hAnsi="Calibri"/>
                <w:sz w:val="18"/>
                <w:szCs w:val="18"/>
              </w:rPr>
              <w:t>*Batt and Blanket;</w:t>
            </w:r>
          </w:p>
          <w:p w14:paraId="255348E7" w14:textId="77777777" w:rsidR="00CF5FC6" w:rsidRDefault="00CF5FC6" w:rsidP="00CF5FC6">
            <w:pPr>
              <w:rPr>
                <w:rFonts w:ascii="Calibri" w:hAnsi="Calibri"/>
                <w:sz w:val="18"/>
                <w:szCs w:val="18"/>
              </w:rPr>
            </w:pPr>
            <w:r>
              <w:rPr>
                <w:rFonts w:ascii="Calibri" w:hAnsi="Calibri"/>
                <w:sz w:val="18"/>
                <w:szCs w:val="18"/>
              </w:rPr>
              <w:t>*Loose-fill;</w:t>
            </w:r>
          </w:p>
          <w:p w14:paraId="07207B7F" w14:textId="77777777" w:rsidR="00CF5FC6" w:rsidRDefault="00CF5FC6" w:rsidP="00CF5FC6">
            <w:pPr>
              <w:rPr>
                <w:rFonts w:ascii="Calibri" w:hAnsi="Calibri"/>
                <w:sz w:val="18"/>
                <w:szCs w:val="18"/>
              </w:rPr>
            </w:pPr>
            <w:r>
              <w:rPr>
                <w:rFonts w:ascii="Calibri" w:hAnsi="Calibri"/>
                <w:sz w:val="18"/>
                <w:szCs w:val="18"/>
              </w:rPr>
              <w:t>*Rigid Board;</w:t>
            </w:r>
          </w:p>
          <w:p w14:paraId="042E65BF" w14:textId="77777777" w:rsidR="00CF5FC6" w:rsidRDefault="00CF5FC6" w:rsidP="00CF5FC6">
            <w:pPr>
              <w:rPr>
                <w:rFonts w:ascii="Calibri" w:hAnsi="Calibri"/>
                <w:sz w:val="18"/>
                <w:szCs w:val="18"/>
              </w:rPr>
            </w:pPr>
            <w:r>
              <w:rPr>
                <w:rFonts w:ascii="Calibri" w:hAnsi="Calibri"/>
                <w:sz w:val="18"/>
                <w:szCs w:val="18"/>
              </w:rPr>
              <w:t>*Spray Polyurethane Foam (SPF);</w:t>
            </w:r>
          </w:p>
          <w:p w14:paraId="0302031E" w14:textId="04BB260A" w:rsidR="00CF5FC6" w:rsidRDefault="00CF5FC6" w:rsidP="00CF5FC6">
            <w:pPr>
              <w:rPr>
                <w:rFonts w:ascii="Calibri" w:hAnsi="Calibri"/>
                <w:sz w:val="18"/>
                <w:szCs w:val="18"/>
              </w:rPr>
            </w:pPr>
            <w:r>
              <w:rPr>
                <w:rFonts w:ascii="Calibri" w:hAnsi="Calibri"/>
                <w:sz w:val="18"/>
                <w:szCs w:val="18"/>
              </w:rPr>
              <w:t xml:space="preserve">*Structural Insulated Panel (SIP); </w:t>
            </w:r>
          </w:p>
          <w:p w14:paraId="62C95719" w14:textId="77777777" w:rsidR="00CF5FC6" w:rsidRDefault="00CF5FC6" w:rsidP="00CF5FC6">
            <w:pPr>
              <w:rPr>
                <w:rFonts w:ascii="Calibri" w:hAnsi="Calibri"/>
                <w:sz w:val="18"/>
                <w:szCs w:val="18"/>
              </w:rPr>
            </w:pPr>
            <w:r>
              <w:rPr>
                <w:rFonts w:ascii="Calibri" w:hAnsi="Calibri"/>
                <w:sz w:val="18"/>
                <w:szCs w:val="18"/>
              </w:rPr>
              <w:t>*Insulated Concrete Form (ICF); or</w:t>
            </w:r>
          </w:p>
          <w:p w14:paraId="6123F493" w14:textId="031E3BAC" w:rsidR="00284660" w:rsidRPr="00E93981" w:rsidRDefault="00CF5FC6" w:rsidP="00CF5FC6">
            <w:pPr>
              <w:rPr>
                <w:rFonts w:ascii="Calibri" w:hAnsi="Calibri"/>
                <w:sz w:val="18"/>
                <w:szCs w:val="18"/>
              </w:rPr>
            </w:pPr>
            <w:r>
              <w:rPr>
                <w:rFonts w:ascii="Calibri" w:hAnsi="Calibri"/>
                <w:sz w:val="18"/>
                <w:szCs w:val="18"/>
              </w:rPr>
              <w:t>*NA&gt;&gt;</w:t>
            </w:r>
          </w:p>
        </w:tc>
      </w:tr>
      <w:tr w:rsidR="00284660" w:rsidRPr="00E93981" w14:paraId="118C8C2A" w14:textId="77777777" w:rsidTr="001B1FF4">
        <w:tc>
          <w:tcPr>
            <w:tcW w:w="535" w:type="dxa"/>
            <w:vAlign w:val="center"/>
          </w:tcPr>
          <w:p w14:paraId="05B95152" w14:textId="77777777" w:rsidR="00284660" w:rsidRPr="00E93981" w:rsidRDefault="00284660" w:rsidP="00284660">
            <w:pPr>
              <w:jc w:val="center"/>
              <w:rPr>
                <w:rFonts w:ascii="Calibri" w:hAnsi="Calibri"/>
                <w:sz w:val="18"/>
                <w:szCs w:val="18"/>
              </w:rPr>
            </w:pPr>
            <w:r w:rsidRPr="00E93981">
              <w:rPr>
                <w:rFonts w:ascii="Calibri" w:hAnsi="Calibri"/>
                <w:sz w:val="18"/>
                <w:szCs w:val="18"/>
              </w:rPr>
              <w:t>05</w:t>
            </w:r>
          </w:p>
        </w:tc>
        <w:tc>
          <w:tcPr>
            <w:tcW w:w="3420" w:type="dxa"/>
            <w:vAlign w:val="center"/>
          </w:tcPr>
          <w:p w14:paraId="317173EF" w14:textId="77777777" w:rsidR="00284660" w:rsidRPr="00E93981" w:rsidRDefault="00284660">
            <w:pPr>
              <w:rPr>
                <w:rFonts w:ascii="Calibri" w:hAnsi="Calibri"/>
                <w:sz w:val="18"/>
                <w:szCs w:val="18"/>
              </w:rPr>
            </w:pPr>
            <w:r w:rsidRPr="00E93981">
              <w:rPr>
                <w:rFonts w:ascii="Calibri" w:hAnsi="Calibri"/>
                <w:sz w:val="18"/>
                <w:szCs w:val="18"/>
              </w:rPr>
              <w:t xml:space="preserve">Slab Edge Insulation </w:t>
            </w:r>
            <w:r>
              <w:rPr>
                <w:rFonts w:ascii="Calibri" w:hAnsi="Calibri"/>
                <w:sz w:val="18"/>
                <w:szCs w:val="18"/>
              </w:rPr>
              <w:t>Material Installed</w:t>
            </w:r>
          </w:p>
        </w:tc>
        <w:tc>
          <w:tcPr>
            <w:tcW w:w="6835" w:type="dxa"/>
          </w:tcPr>
          <w:p w14:paraId="0DFCCC08" w14:textId="77777777" w:rsidR="00CF5FC6" w:rsidRDefault="00CF5FC6" w:rsidP="00CF5FC6">
            <w:pPr>
              <w:rPr>
                <w:rFonts w:ascii="Calibri" w:hAnsi="Calibri"/>
                <w:sz w:val="18"/>
                <w:szCs w:val="18"/>
              </w:rPr>
            </w:pPr>
            <w:r>
              <w:rPr>
                <w:rFonts w:ascii="Calibri" w:hAnsi="Calibri"/>
                <w:sz w:val="18"/>
                <w:szCs w:val="18"/>
              </w:rPr>
              <w:t>&lt;&lt;user select one from list:</w:t>
            </w:r>
          </w:p>
          <w:p w14:paraId="362C0382" w14:textId="77777777" w:rsidR="00CF5FC6" w:rsidRDefault="00CF5FC6" w:rsidP="00CF5FC6">
            <w:pPr>
              <w:rPr>
                <w:rFonts w:ascii="Calibri" w:hAnsi="Calibri"/>
                <w:sz w:val="18"/>
                <w:szCs w:val="18"/>
              </w:rPr>
            </w:pPr>
            <w:r>
              <w:rPr>
                <w:rFonts w:ascii="Calibri" w:hAnsi="Calibri"/>
                <w:sz w:val="18"/>
                <w:szCs w:val="18"/>
              </w:rPr>
              <w:t>*Batt and Blanket;</w:t>
            </w:r>
          </w:p>
          <w:p w14:paraId="518F5955" w14:textId="77777777" w:rsidR="00CF5FC6" w:rsidRDefault="00CF5FC6" w:rsidP="00CF5FC6">
            <w:pPr>
              <w:rPr>
                <w:rFonts w:ascii="Calibri" w:hAnsi="Calibri"/>
                <w:sz w:val="18"/>
                <w:szCs w:val="18"/>
              </w:rPr>
            </w:pPr>
            <w:r>
              <w:rPr>
                <w:rFonts w:ascii="Calibri" w:hAnsi="Calibri"/>
                <w:sz w:val="18"/>
                <w:szCs w:val="18"/>
              </w:rPr>
              <w:t>*Loose-fill;</w:t>
            </w:r>
          </w:p>
          <w:p w14:paraId="0362FA2F" w14:textId="77777777" w:rsidR="00CF5FC6" w:rsidRDefault="00CF5FC6" w:rsidP="00CF5FC6">
            <w:pPr>
              <w:rPr>
                <w:rFonts w:ascii="Calibri" w:hAnsi="Calibri"/>
                <w:sz w:val="18"/>
                <w:szCs w:val="18"/>
              </w:rPr>
            </w:pPr>
            <w:r>
              <w:rPr>
                <w:rFonts w:ascii="Calibri" w:hAnsi="Calibri"/>
                <w:sz w:val="18"/>
                <w:szCs w:val="18"/>
              </w:rPr>
              <w:t>*Rigid Board;</w:t>
            </w:r>
          </w:p>
          <w:p w14:paraId="07248A8F" w14:textId="77777777" w:rsidR="00CF5FC6" w:rsidRDefault="00CF5FC6" w:rsidP="00CF5FC6">
            <w:pPr>
              <w:rPr>
                <w:rFonts w:ascii="Calibri" w:hAnsi="Calibri"/>
                <w:sz w:val="18"/>
                <w:szCs w:val="18"/>
              </w:rPr>
            </w:pPr>
            <w:r>
              <w:rPr>
                <w:rFonts w:ascii="Calibri" w:hAnsi="Calibri"/>
                <w:sz w:val="18"/>
                <w:szCs w:val="18"/>
              </w:rPr>
              <w:t>*Spray Polyurethane Foam (SPF);</w:t>
            </w:r>
          </w:p>
          <w:p w14:paraId="1FE44D3E" w14:textId="6F1A9D45" w:rsidR="00CF5FC6" w:rsidRDefault="00CF5FC6" w:rsidP="00CF5FC6">
            <w:pPr>
              <w:rPr>
                <w:rFonts w:ascii="Calibri" w:hAnsi="Calibri"/>
                <w:sz w:val="18"/>
                <w:szCs w:val="18"/>
              </w:rPr>
            </w:pPr>
            <w:r>
              <w:rPr>
                <w:rFonts w:ascii="Calibri" w:hAnsi="Calibri"/>
                <w:sz w:val="18"/>
                <w:szCs w:val="18"/>
              </w:rPr>
              <w:t xml:space="preserve">*Structural Insulated Panel (SIP); </w:t>
            </w:r>
          </w:p>
          <w:p w14:paraId="30492271" w14:textId="77777777" w:rsidR="00CF5FC6" w:rsidRDefault="00CF5FC6" w:rsidP="00CF5FC6">
            <w:pPr>
              <w:rPr>
                <w:rFonts w:ascii="Calibri" w:hAnsi="Calibri"/>
                <w:sz w:val="18"/>
                <w:szCs w:val="18"/>
              </w:rPr>
            </w:pPr>
            <w:r>
              <w:rPr>
                <w:rFonts w:ascii="Calibri" w:hAnsi="Calibri"/>
                <w:sz w:val="18"/>
                <w:szCs w:val="18"/>
              </w:rPr>
              <w:t>*Insulated Concrete Form (ICF); or</w:t>
            </w:r>
          </w:p>
          <w:p w14:paraId="687953B1" w14:textId="39E3E3A4" w:rsidR="00284660" w:rsidRPr="00E93981" w:rsidRDefault="00CF5FC6" w:rsidP="00CF5FC6">
            <w:pPr>
              <w:rPr>
                <w:rFonts w:ascii="Calibri" w:hAnsi="Calibri"/>
                <w:sz w:val="18"/>
                <w:szCs w:val="18"/>
              </w:rPr>
            </w:pPr>
            <w:r>
              <w:rPr>
                <w:rFonts w:ascii="Calibri" w:hAnsi="Calibri"/>
                <w:sz w:val="18"/>
                <w:szCs w:val="18"/>
              </w:rPr>
              <w:t>*NA&gt;&gt;</w:t>
            </w:r>
          </w:p>
        </w:tc>
      </w:tr>
      <w:tr w:rsidR="00284660" w:rsidRPr="00E93981" w14:paraId="11067CD0" w14:textId="77777777" w:rsidTr="001B1FF4">
        <w:tc>
          <w:tcPr>
            <w:tcW w:w="535" w:type="dxa"/>
            <w:vAlign w:val="center"/>
          </w:tcPr>
          <w:p w14:paraId="57E9D916" w14:textId="77777777" w:rsidR="00284660" w:rsidRPr="00E93981" w:rsidRDefault="00284660" w:rsidP="00284660">
            <w:pPr>
              <w:jc w:val="center"/>
              <w:rPr>
                <w:rFonts w:ascii="Calibri" w:hAnsi="Calibri"/>
                <w:sz w:val="18"/>
                <w:szCs w:val="18"/>
              </w:rPr>
            </w:pPr>
            <w:r>
              <w:rPr>
                <w:rFonts w:ascii="Calibri" w:hAnsi="Calibri"/>
                <w:sz w:val="18"/>
                <w:szCs w:val="18"/>
              </w:rPr>
              <w:t>06</w:t>
            </w:r>
          </w:p>
        </w:tc>
        <w:tc>
          <w:tcPr>
            <w:tcW w:w="3420" w:type="dxa"/>
            <w:vAlign w:val="center"/>
          </w:tcPr>
          <w:p w14:paraId="4139F2D0" w14:textId="77777777" w:rsidR="00284660" w:rsidRPr="00E93981" w:rsidRDefault="00284660">
            <w:pPr>
              <w:rPr>
                <w:rFonts w:ascii="Calibri" w:hAnsi="Calibri"/>
                <w:sz w:val="18"/>
                <w:szCs w:val="18"/>
              </w:rPr>
            </w:pPr>
            <w:r>
              <w:rPr>
                <w:rFonts w:ascii="Calibri" w:hAnsi="Calibri"/>
                <w:sz w:val="18"/>
                <w:szCs w:val="18"/>
              </w:rPr>
              <w:t>Verification Status</w:t>
            </w:r>
          </w:p>
        </w:tc>
        <w:tc>
          <w:tcPr>
            <w:tcW w:w="6835" w:type="dxa"/>
          </w:tcPr>
          <w:p w14:paraId="7BB9F8BD" w14:textId="77777777" w:rsidR="00AD25E4" w:rsidRPr="00CC67D9" w:rsidRDefault="00AD25E4" w:rsidP="00AD25E4">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288859A1" w14:textId="77777777" w:rsidR="00AD25E4" w:rsidRPr="00CC67D9" w:rsidRDefault="00AD25E4" w:rsidP="00AD25E4">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724FCE3" w14:textId="11E34FC8" w:rsidR="00284660" w:rsidRPr="001B1FF4" w:rsidRDefault="00AD25E4" w:rsidP="001B1FF4">
            <w:pPr>
              <w:pStyle w:val="ListParagraph"/>
              <w:numPr>
                <w:ilvl w:val="0"/>
                <w:numId w:val="49"/>
              </w:numPr>
              <w:rPr>
                <w:rFonts w:ascii="Calibri" w:hAnsi="Calibri"/>
                <w:sz w:val="18"/>
                <w:szCs w:val="18"/>
              </w:rPr>
            </w:pPr>
            <w:r w:rsidRPr="001B1FF4">
              <w:rPr>
                <w:rFonts w:ascii="Calibri" w:hAnsi="Calibri"/>
                <w:sz w:val="18"/>
                <w:szCs w:val="18"/>
                <w:u w:val="single"/>
              </w:rPr>
              <w:t>All N/A - This entire table is not applicable.</w:t>
            </w:r>
          </w:p>
        </w:tc>
      </w:tr>
      <w:tr w:rsidR="00284660" w:rsidRPr="00E93981" w14:paraId="41464685" w14:textId="77777777" w:rsidTr="00284660">
        <w:tc>
          <w:tcPr>
            <w:tcW w:w="535" w:type="dxa"/>
            <w:vAlign w:val="center"/>
          </w:tcPr>
          <w:p w14:paraId="40EF0411" w14:textId="77777777" w:rsidR="00284660" w:rsidRPr="00E93981" w:rsidRDefault="00284660" w:rsidP="00284660">
            <w:pPr>
              <w:jc w:val="center"/>
              <w:rPr>
                <w:rFonts w:ascii="Calibri" w:hAnsi="Calibri"/>
                <w:sz w:val="18"/>
                <w:szCs w:val="18"/>
              </w:rPr>
            </w:pPr>
            <w:r>
              <w:rPr>
                <w:rFonts w:ascii="Calibri" w:hAnsi="Calibri"/>
                <w:sz w:val="18"/>
                <w:szCs w:val="18"/>
              </w:rPr>
              <w:t>07</w:t>
            </w:r>
          </w:p>
        </w:tc>
        <w:tc>
          <w:tcPr>
            <w:tcW w:w="3420" w:type="dxa"/>
          </w:tcPr>
          <w:p w14:paraId="2C7BC51D" w14:textId="77777777" w:rsidR="00284660" w:rsidRPr="00E93981" w:rsidRDefault="00284660" w:rsidP="00284660">
            <w:pPr>
              <w:rPr>
                <w:rFonts w:ascii="Calibri" w:hAnsi="Calibri"/>
                <w:sz w:val="18"/>
                <w:szCs w:val="18"/>
              </w:rPr>
            </w:pPr>
            <w:r>
              <w:rPr>
                <w:rFonts w:ascii="Calibri" w:hAnsi="Calibri"/>
                <w:sz w:val="18"/>
                <w:szCs w:val="18"/>
              </w:rPr>
              <w:t>Correction Notes</w:t>
            </w:r>
          </w:p>
        </w:tc>
        <w:tc>
          <w:tcPr>
            <w:tcW w:w="6835" w:type="dxa"/>
          </w:tcPr>
          <w:p w14:paraId="2345A135" w14:textId="76AC8B53" w:rsidR="00284660" w:rsidRPr="00E93981" w:rsidRDefault="00AD25E4" w:rsidP="00284660">
            <w:pPr>
              <w:rPr>
                <w:rFonts w:ascii="Calibri" w:hAnsi="Calibr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bl>
    <w:p w14:paraId="17C45AE0" w14:textId="76A0E038" w:rsidR="00AD25E4" w:rsidRDefault="00AD25E4"/>
    <w:tbl>
      <w:tblPr>
        <w:tblStyle w:val="TableGrid"/>
        <w:tblW w:w="0" w:type="auto"/>
        <w:tblLook w:val="04A0" w:firstRow="1" w:lastRow="0" w:firstColumn="1" w:lastColumn="0" w:noHBand="0" w:noVBand="1"/>
      </w:tblPr>
      <w:tblGrid>
        <w:gridCol w:w="554"/>
        <w:gridCol w:w="2321"/>
        <w:gridCol w:w="7915"/>
      </w:tblGrid>
      <w:tr w:rsidR="00284660" w:rsidRPr="00E93981" w14:paraId="4B64CFCF" w14:textId="77777777" w:rsidTr="00284660">
        <w:tc>
          <w:tcPr>
            <w:tcW w:w="10790" w:type="dxa"/>
            <w:gridSpan w:val="3"/>
          </w:tcPr>
          <w:p w14:paraId="2F5E3004" w14:textId="57EF70B9" w:rsidR="00284660" w:rsidRPr="00E93981" w:rsidRDefault="00284660" w:rsidP="00284660">
            <w:pPr>
              <w:rPr>
                <w:rFonts w:ascii="Calibri" w:hAnsi="Calibri"/>
                <w:b/>
                <w:sz w:val="18"/>
                <w:szCs w:val="18"/>
              </w:rPr>
            </w:pPr>
            <w:r>
              <w:rPr>
                <w:rFonts w:ascii="Calibri" w:hAnsi="Calibri"/>
                <w:b/>
                <w:sz w:val="18"/>
                <w:szCs w:val="18"/>
              </w:rPr>
              <w:t>B</w:t>
            </w:r>
            <w:r w:rsidRPr="00E93981">
              <w:rPr>
                <w:rFonts w:ascii="Calibri" w:hAnsi="Calibri"/>
                <w:b/>
                <w:sz w:val="18"/>
                <w:szCs w:val="18"/>
              </w:rPr>
              <w:t>. All Surfaces</w:t>
            </w:r>
          </w:p>
        </w:tc>
      </w:tr>
      <w:tr w:rsidR="00284660" w:rsidRPr="00E93981" w14:paraId="2207CF6C" w14:textId="77777777" w:rsidTr="00284660">
        <w:tc>
          <w:tcPr>
            <w:tcW w:w="554" w:type="dxa"/>
            <w:vAlign w:val="center"/>
          </w:tcPr>
          <w:p w14:paraId="7585278A" w14:textId="77777777" w:rsidR="00284660" w:rsidRPr="00E93981" w:rsidRDefault="00284660" w:rsidP="00284660">
            <w:pPr>
              <w:jc w:val="center"/>
              <w:rPr>
                <w:rFonts w:ascii="Calibri" w:hAnsi="Calibri"/>
                <w:sz w:val="18"/>
                <w:szCs w:val="18"/>
              </w:rPr>
            </w:pPr>
            <w:r w:rsidRPr="00E93981">
              <w:rPr>
                <w:rFonts w:ascii="Calibri" w:hAnsi="Calibri"/>
                <w:sz w:val="18"/>
                <w:szCs w:val="18"/>
              </w:rPr>
              <w:t>01</w:t>
            </w:r>
          </w:p>
        </w:tc>
        <w:tc>
          <w:tcPr>
            <w:tcW w:w="10236" w:type="dxa"/>
            <w:gridSpan w:val="2"/>
          </w:tcPr>
          <w:p w14:paraId="104AD631" w14:textId="77777777" w:rsidR="00284660" w:rsidRPr="00E93981" w:rsidRDefault="00284660" w:rsidP="00284660">
            <w:pPr>
              <w:rPr>
                <w:rFonts w:ascii="Calibri" w:hAnsi="Calibri"/>
                <w:sz w:val="18"/>
                <w:szCs w:val="18"/>
              </w:rPr>
            </w:pPr>
            <w:r w:rsidRPr="00E93981">
              <w:rPr>
                <w:rFonts w:ascii="Calibri" w:hAnsi="Calibri"/>
                <w:sz w:val="18"/>
                <w:szCs w:val="18"/>
              </w:rPr>
              <w:t>Air barrier installation and preparation for insulation was done and verified prior to insulation being installed.</w:t>
            </w:r>
          </w:p>
        </w:tc>
      </w:tr>
      <w:tr w:rsidR="00284660" w:rsidRPr="00E93981" w14:paraId="5D8A529D" w14:textId="77777777" w:rsidTr="00284660">
        <w:tc>
          <w:tcPr>
            <w:tcW w:w="554" w:type="dxa"/>
            <w:vAlign w:val="center"/>
          </w:tcPr>
          <w:p w14:paraId="20AD2FDD" w14:textId="77777777" w:rsidR="00284660" w:rsidRPr="00E93981" w:rsidRDefault="00284660" w:rsidP="00284660">
            <w:pPr>
              <w:jc w:val="center"/>
              <w:rPr>
                <w:rFonts w:ascii="Calibri" w:hAnsi="Calibri"/>
                <w:sz w:val="18"/>
                <w:szCs w:val="18"/>
              </w:rPr>
            </w:pPr>
            <w:r w:rsidRPr="00E93981">
              <w:rPr>
                <w:rFonts w:ascii="Calibri" w:hAnsi="Calibri"/>
                <w:sz w:val="18"/>
                <w:szCs w:val="18"/>
              </w:rPr>
              <w:t>02</w:t>
            </w:r>
          </w:p>
        </w:tc>
        <w:tc>
          <w:tcPr>
            <w:tcW w:w="10236" w:type="dxa"/>
            <w:gridSpan w:val="2"/>
          </w:tcPr>
          <w:p w14:paraId="2F11EBA8" w14:textId="77777777" w:rsidR="00284660" w:rsidRPr="00E93981" w:rsidRDefault="00284660" w:rsidP="00284660">
            <w:pPr>
              <w:rPr>
                <w:rFonts w:ascii="Calibri" w:hAnsi="Calibri"/>
                <w:sz w:val="18"/>
                <w:szCs w:val="18"/>
              </w:rPr>
            </w:pPr>
            <w:r w:rsidRPr="00E93981">
              <w:rPr>
                <w:rFonts w:ascii="Calibri" w:hAnsi="Calibri"/>
                <w:sz w:val="18"/>
                <w:szCs w:val="18"/>
              </w:rPr>
              <w:t xml:space="preserve">All surfaces between conditioned and unconditioned space are sealed and insulated to meet or exceed the levels specified on the </w:t>
            </w:r>
            <w:r>
              <w:rPr>
                <w:rFonts w:ascii="Calibri" w:hAnsi="Calibri"/>
                <w:sz w:val="18"/>
                <w:szCs w:val="18"/>
              </w:rPr>
              <w:t>Certificate of Compliance</w:t>
            </w:r>
            <w:r w:rsidRPr="00E93981">
              <w:rPr>
                <w:rFonts w:ascii="Calibri" w:hAnsi="Calibri"/>
                <w:sz w:val="18"/>
                <w:szCs w:val="18"/>
              </w:rPr>
              <w:t>.</w:t>
            </w:r>
          </w:p>
        </w:tc>
      </w:tr>
      <w:tr w:rsidR="00284660" w:rsidRPr="00E93981" w14:paraId="64A7ECD8" w14:textId="77777777" w:rsidTr="00284660">
        <w:tc>
          <w:tcPr>
            <w:tcW w:w="554" w:type="dxa"/>
            <w:vAlign w:val="center"/>
          </w:tcPr>
          <w:p w14:paraId="1E902EEC" w14:textId="77777777" w:rsidR="00284660" w:rsidRPr="00E93981" w:rsidRDefault="00284660" w:rsidP="00284660">
            <w:pPr>
              <w:jc w:val="center"/>
              <w:rPr>
                <w:rFonts w:ascii="Calibri" w:hAnsi="Calibri"/>
                <w:sz w:val="18"/>
                <w:szCs w:val="18"/>
              </w:rPr>
            </w:pPr>
            <w:r w:rsidRPr="00E93981">
              <w:rPr>
                <w:rFonts w:ascii="Calibri" w:hAnsi="Calibri"/>
                <w:sz w:val="18"/>
                <w:szCs w:val="18"/>
              </w:rPr>
              <w:t>03</w:t>
            </w:r>
          </w:p>
        </w:tc>
        <w:tc>
          <w:tcPr>
            <w:tcW w:w="10236" w:type="dxa"/>
            <w:gridSpan w:val="2"/>
          </w:tcPr>
          <w:p w14:paraId="1C64DE11" w14:textId="77777777" w:rsidR="00284660" w:rsidRPr="00E93981" w:rsidRDefault="00284660" w:rsidP="00284660">
            <w:pPr>
              <w:rPr>
                <w:rFonts w:ascii="Calibri" w:hAnsi="Calibri"/>
                <w:sz w:val="18"/>
                <w:szCs w:val="18"/>
              </w:rPr>
            </w:pPr>
            <w:r w:rsidRPr="00E93981">
              <w:rPr>
                <w:rFonts w:ascii="Calibri" w:hAnsi="Calibri"/>
                <w:sz w:val="18"/>
                <w:szCs w:val="18"/>
              </w:rPr>
              <w:t>All structural framing areas shall be insulated in a manner that resists thermal brid</w:t>
            </w:r>
            <w:r w:rsidRPr="00A90877">
              <w:rPr>
                <w:rFonts w:ascii="Calibri" w:hAnsi="Calibri"/>
                <w:sz w:val="18"/>
                <w:szCs w:val="18"/>
              </w:rPr>
              <w:t>ging through the assembly s</w:t>
            </w:r>
            <w:r w:rsidRPr="00E93981">
              <w:rPr>
                <w:rFonts w:ascii="Calibri" w:hAnsi="Calibri"/>
                <w:sz w:val="18"/>
                <w:szCs w:val="18"/>
              </w:rPr>
              <w:t>eparating conditioned from unconditioned space. Structural bracing, tie-downs, and framing of steel, or specialized framing used to meet structural requirements of the CBC are allowed and must be insulated. These areas shall be called out on the building plans with diagrams and/or specified design drawings indicating the R-value of insulation and fastening method to be used.</w:t>
            </w:r>
          </w:p>
        </w:tc>
      </w:tr>
      <w:tr w:rsidR="00284660" w:rsidRPr="00E93981" w14:paraId="52224354" w14:textId="77777777" w:rsidTr="00284660">
        <w:tc>
          <w:tcPr>
            <w:tcW w:w="554" w:type="dxa"/>
            <w:vAlign w:val="center"/>
          </w:tcPr>
          <w:p w14:paraId="1935FCED" w14:textId="77777777" w:rsidR="00284660" w:rsidRPr="00E93981" w:rsidRDefault="00284660" w:rsidP="00284660">
            <w:pPr>
              <w:jc w:val="center"/>
              <w:rPr>
                <w:rFonts w:ascii="Calibri" w:hAnsi="Calibri"/>
                <w:sz w:val="18"/>
                <w:szCs w:val="18"/>
              </w:rPr>
            </w:pPr>
            <w:r w:rsidRPr="00E93981">
              <w:rPr>
                <w:rFonts w:ascii="Calibri" w:hAnsi="Calibri"/>
                <w:sz w:val="18"/>
                <w:szCs w:val="18"/>
              </w:rPr>
              <w:t>04</w:t>
            </w:r>
          </w:p>
        </w:tc>
        <w:tc>
          <w:tcPr>
            <w:tcW w:w="10236" w:type="dxa"/>
            <w:gridSpan w:val="2"/>
          </w:tcPr>
          <w:p w14:paraId="4734DD80" w14:textId="77777777" w:rsidR="00284660" w:rsidRPr="00E93981" w:rsidRDefault="00284660" w:rsidP="00284660">
            <w:pPr>
              <w:rPr>
                <w:rFonts w:ascii="Calibri" w:hAnsi="Calibri"/>
                <w:sz w:val="18"/>
                <w:szCs w:val="18"/>
              </w:rPr>
            </w:pPr>
            <w:r w:rsidRPr="00E93981">
              <w:rPr>
                <w:rFonts w:ascii="Calibri" w:hAnsi="Calibri"/>
                <w:sz w:val="18"/>
                <w:szCs w:val="18"/>
              </w:rPr>
              <w:t xml:space="preserve">All insulation was installed according to </w:t>
            </w:r>
            <w:r>
              <w:rPr>
                <w:rFonts w:ascii="Calibri" w:hAnsi="Calibri"/>
                <w:sz w:val="18"/>
                <w:szCs w:val="18"/>
              </w:rPr>
              <w:t xml:space="preserve">the </w:t>
            </w:r>
            <w:r w:rsidRPr="00E93981">
              <w:rPr>
                <w:rFonts w:ascii="Calibri" w:hAnsi="Calibri"/>
                <w:sz w:val="18"/>
                <w:szCs w:val="18"/>
              </w:rPr>
              <w:t>manufacturer’s installation instructions.</w:t>
            </w:r>
          </w:p>
        </w:tc>
      </w:tr>
      <w:tr w:rsidR="00284660" w:rsidRPr="00E93981" w14:paraId="765B3461" w14:textId="77777777" w:rsidTr="00284660">
        <w:tc>
          <w:tcPr>
            <w:tcW w:w="554" w:type="dxa"/>
            <w:vAlign w:val="center"/>
          </w:tcPr>
          <w:p w14:paraId="077DC077" w14:textId="77777777" w:rsidR="00284660" w:rsidRPr="00E93981" w:rsidRDefault="00284660" w:rsidP="00284660">
            <w:pPr>
              <w:jc w:val="center"/>
              <w:rPr>
                <w:rFonts w:ascii="Calibri" w:hAnsi="Calibri"/>
                <w:sz w:val="18"/>
                <w:szCs w:val="18"/>
              </w:rPr>
            </w:pPr>
            <w:r w:rsidRPr="00E93981">
              <w:rPr>
                <w:rFonts w:ascii="Calibri" w:hAnsi="Calibri"/>
                <w:sz w:val="18"/>
                <w:szCs w:val="18"/>
              </w:rPr>
              <w:t>05</w:t>
            </w:r>
          </w:p>
        </w:tc>
        <w:tc>
          <w:tcPr>
            <w:tcW w:w="10236" w:type="dxa"/>
            <w:gridSpan w:val="2"/>
          </w:tcPr>
          <w:p w14:paraId="7E4D4BA0" w14:textId="77777777" w:rsidR="00284660" w:rsidRPr="00E93981" w:rsidRDefault="00284660" w:rsidP="00284660">
            <w:pPr>
              <w:rPr>
                <w:rFonts w:ascii="Calibri" w:hAnsi="Calibri"/>
                <w:sz w:val="18"/>
                <w:szCs w:val="18"/>
              </w:rPr>
            </w:pPr>
            <w:r w:rsidRPr="00DE2064">
              <w:rPr>
                <w:rFonts w:ascii="Calibri" w:hAnsi="Calibri"/>
                <w:sz w:val="18"/>
                <w:szCs w:val="18"/>
              </w:rPr>
              <w:t>Labels or specification/data sheets for each insulation material shall be provided to the HERS rater. Loose-fill material includes insulation material bag labels or coverage charts.</w:t>
            </w:r>
          </w:p>
        </w:tc>
      </w:tr>
      <w:tr w:rsidR="00284660" w:rsidRPr="00E93981" w14:paraId="2F97969F" w14:textId="77777777" w:rsidTr="00284660">
        <w:tc>
          <w:tcPr>
            <w:tcW w:w="554" w:type="dxa"/>
            <w:vAlign w:val="center"/>
          </w:tcPr>
          <w:p w14:paraId="23F565CD" w14:textId="77777777" w:rsidR="00284660" w:rsidRPr="00E93981" w:rsidRDefault="00284660" w:rsidP="00284660">
            <w:pPr>
              <w:jc w:val="center"/>
              <w:rPr>
                <w:rFonts w:ascii="Calibri" w:hAnsi="Calibri"/>
                <w:sz w:val="18"/>
                <w:szCs w:val="18"/>
              </w:rPr>
            </w:pPr>
            <w:r w:rsidRPr="00E93981">
              <w:rPr>
                <w:rFonts w:ascii="Calibri" w:hAnsi="Calibri"/>
                <w:sz w:val="18"/>
                <w:szCs w:val="18"/>
              </w:rPr>
              <w:t>06</w:t>
            </w:r>
          </w:p>
        </w:tc>
        <w:tc>
          <w:tcPr>
            <w:tcW w:w="10236" w:type="dxa"/>
            <w:gridSpan w:val="2"/>
          </w:tcPr>
          <w:p w14:paraId="184F26FE" w14:textId="77777777" w:rsidR="00284660" w:rsidRPr="00E93981" w:rsidRDefault="00284660" w:rsidP="00284660">
            <w:pPr>
              <w:rPr>
                <w:rFonts w:ascii="Calibri" w:hAnsi="Calibri"/>
                <w:sz w:val="18"/>
                <w:szCs w:val="18"/>
              </w:rPr>
            </w:pPr>
            <w:r w:rsidRPr="00E93981">
              <w:rPr>
                <w:rFonts w:ascii="Calibri" w:hAnsi="Calibri"/>
                <w:sz w:val="18"/>
                <w:szCs w:val="18"/>
              </w:rPr>
              <w:t>Loose-fill insulation – The installed depth and density of insulation is verified in at least 6 random locations to ensure that the minimum thickness and installed density meet the R-value specified on the Certificate of Compliance, and are consistent with the manufacturer’s coverage chart.</w:t>
            </w:r>
          </w:p>
        </w:tc>
      </w:tr>
      <w:tr w:rsidR="00284660" w:rsidRPr="00E93981" w14:paraId="25A17188" w14:textId="77777777" w:rsidTr="00284660">
        <w:tc>
          <w:tcPr>
            <w:tcW w:w="554" w:type="dxa"/>
            <w:vAlign w:val="center"/>
          </w:tcPr>
          <w:p w14:paraId="657A1C04" w14:textId="77777777" w:rsidR="00284660" w:rsidRPr="00E93981" w:rsidRDefault="00284660" w:rsidP="00284660">
            <w:pPr>
              <w:jc w:val="center"/>
              <w:rPr>
                <w:rFonts w:ascii="Calibri" w:hAnsi="Calibri"/>
                <w:sz w:val="18"/>
                <w:szCs w:val="18"/>
              </w:rPr>
            </w:pPr>
            <w:r w:rsidRPr="00E93981">
              <w:rPr>
                <w:rFonts w:ascii="Calibri" w:hAnsi="Calibri"/>
                <w:sz w:val="18"/>
                <w:szCs w:val="18"/>
              </w:rPr>
              <w:t>07</w:t>
            </w:r>
          </w:p>
        </w:tc>
        <w:tc>
          <w:tcPr>
            <w:tcW w:w="10236" w:type="dxa"/>
            <w:gridSpan w:val="2"/>
          </w:tcPr>
          <w:p w14:paraId="18919F85" w14:textId="77777777" w:rsidR="00284660" w:rsidRPr="00E93981" w:rsidRDefault="00284660" w:rsidP="00284660">
            <w:pPr>
              <w:rPr>
                <w:rFonts w:ascii="Calibri" w:hAnsi="Calibri"/>
                <w:sz w:val="18"/>
                <w:szCs w:val="18"/>
              </w:rPr>
            </w:pPr>
            <w:r w:rsidRPr="00E93981">
              <w:rPr>
                <w:rFonts w:ascii="Calibri" w:hAnsi="Calibri"/>
                <w:sz w:val="18"/>
                <w:szCs w:val="18"/>
              </w:rPr>
              <w:t>If kraft paper faced insulation is used, paper is installed on the conditioned (warm in winter) side of surface. Paper must be in contact with air barrier to within 2” framing (stud, joists, etc.).</w:t>
            </w:r>
          </w:p>
        </w:tc>
      </w:tr>
      <w:tr w:rsidR="00284660" w:rsidRPr="00E93981" w14:paraId="34491DFB" w14:textId="77777777" w:rsidTr="001B1FF4">
        <w:tc>
          <w:tcPr>
            <w:tcW w:w="554" w:type="dxa"/>
            <w:vAlign w:val="center"/>
          </w:tcPr>
          <w:p w14:paraId="3D8D3B6F" w14:textId="77777777" w:rsidR="00284660" w:rsidRPr="00E93981" w:rsidRDefault="00284660" w:rsidP="00284660">
            <w:pPr>
              <w:jc w:val="center"/>
              <w:rPr>
                <w:rFonts w:ascii="Calibri" w:hAnsi="Calibri"/>
                <w:sz w:val="18"/>
                <w:szCs w:val="18"/>
              </w:rPr>
            </w:pPr>
            <w:r>
              <w:rPr>
                <w:rFonts w:ascii="Calibri" w:hAnsi="Calibri"/>
                <w:sz w:val="18"/>
                <w:szCs w:val="18"/>
              </w:rPr>
              <w:t>08</w:t>
            </w:r>
          </w:p>
        </w:tc>
        <w:tc>
          <w:tcPr>
            <w:tcW w:w="2321" w:type="dxa"/>
            <w:vAlign w:val="center"/>
          </w:tcPr>
          <w:p w14:paraId="6E2DE0AC" w14:textId="77777777" w:rsidR="00284660" w:rsidRPr="00E93981" w:rsidRDefault="00284660">
            <w:pPr>
              <w:rPr>
                <w:rFonts w:ascii="Calibri" w:hAnsi="Calibri"/>
                <w:sz w:val="18"/>
                <w:szCs w:val="18"/>
              </w:rPr>
            </w:pPr>
            <w:r>
              <w:rPr>
                <w:rFonts w:ascii="Calibri" w:hAnsi="Calibri"/>
                <w:sz w:val="18"/>
                <w:szCs w:val="18"/>
              </w:rPr>
              <w:t>Verification Status</w:t>
            </w:r>
          </w:p>
        </w:tc>
        <w:tc>
          <w:tcPr>
            <w:tcW w:w="7915" w:type="dxa"/>
          </w:tcPr>
          <w:p w14:paraId="71110E08"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36544A4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AB386D9" w14:textId="77777777" w:rsidR="00284660" w:rsidRPr="002E1264" w:rsidRDefault="00284660" w:rsidP="00284660">
            <w:pPr>
              <w:pStyle w:val="ListParagraph"/>
              <w:numPr>
                <w:ilvl w:val="0"/>
                <w:numId w:val="49"/>
              </w:numPr>
              <w:rPr>
                <w:rFonts w:ascii="Calibri" w:hAnsi="Calibri"/>
                <w:sz w:val="18"/>
                <w:szCs w:val="18"/>
              </w:rPr>
            </w:pPr>
            <w:r w:rsidRPr="002E1264">
              <w:rPr>
                <w:rFonts w:ascii="Calibri" w:hAnsi="Calibri"/>
                <w:sz w:val="18"/>
                <w:szCs w:val="18"/>
                <w:u w:val="single"/>
              </w:rPr>
              <w:t>All N/A - This entire table is not applicable.</w:t>
            </w:r>
          </w:p>
        </w:tc>
      </w:tr>
      <w:tr w:rsidR="00284660" w:rsidRPr="00E93981" w14:paraId="3AB3315C" w14:textId="77777777" w:rsidTr="00284660">
        <w:tc>
          <w:tcPr>
            <w:tcW w:w="554" w:type="dxa"/>
            <w:vAlign w:val="center"/>
          </w:tcPr>
          <w:p w14:paraId="740FF647" w14:textId="77777777" w:rsidR="00284660" w:rsidRPr="00E93981" w:rsidRDefault="00284660" w:rsidP="00284660">
            <w:pPr>
              <w:jc w:val="center"/>
              <w:rPr>
                <w:rFonts w:ascii="Calibri" w:hAnsi="Calibri"/>
                <w:sz w:val="18"/>
                <w:szCs w:val="18"/>
              </w:rPr>
            </w:pPr>
            <w:r>
              <w:rPr>
                <w:rFonts w:ascii="Calibri" w:hAnsi="Calibri"/>
                <w:sz w:val="18"/>
                <w:szCs w:val="18"/>
              </w:rPr>
              <w:t>09</w:t>
            </w:r>
          </w:p>
        </w:tc>
        <w:tc>
          <w:tcPr>
            <w:tcW w:w="2321" w:type="dxa"/>
          </w:tcPr>
          <w:p w14:paraId="236808AA" w14:textId="77777777" w:rsidR="00284660" w:rsidRPr="00E93981" w:rsidRDefault="00284660" w:rsidP="00284660">
            <w:pPr>
              <w:rPr>
                <w:rFonts w:ascii="Calibri" w:hAnsi="Calibri"/>
                <w:sz w:val="18"/>
                <w:szCs w:val="18"/>
              </w:rPr>
            </w:pPr>
            <w:r>
              <w:rPr>
                <w:rFonts w:ascii="Calibri" w:hAnsi="Calibri"/>
                <w:sz w:val="18"/>
                <w:szCs w:val="18"/>
              </w:rPr>
              <w:t>Correction Notes</w:t>
            </w:r>
          </w:p>
        </w:tc>
        <w:tc>
          <w:tcPr>
            <w:tcW w:w="7915" w:type="dxa"/>
          </w:tcPr>
          <w:p w14:paraId="692139CC" w14:textId="49F7B59C" w:rsidR="00284660" w:rsidRPr="00E93981" w:rsidRDefault="00AD25E4" w:rsidP="00284660">
            <w:pPr>
              <w:rPr>
                <w:rFonts w:ascii="Calibri" w:hAnsi="Calibr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4E2E2585" w14:textId="77777777" w:rsidTr="00D53DCC">
        <w:tc>
          <w:tcPr>
            <w:tcW w:w="10790" w:type="dxa"/>
            <w:gridSpan w:val="3"/>
            <w:vAlign w:val="center"/>
          </w:tcPr>
          <w:p w14:paraId="78F445FE" w14:textId="101E9020"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7795FA1" w14:textId="77777777" w:rsidR="00284660" w:rsidRDefault="00284660" w:rsidP="00284660">
      <w:pPr>
        <w:rPr>
          <w:rFonts w:ascii="Calibri" w:hAnsi="Calibri"/>
          <w:sz w:val="18"/>
          <w:szCs w:val="18"/>
        </w:rPr>
      </w:pPr>
    </w:p>
    <w:tbl>
      <w:tblPr>
        <w:tblStyle w:val="TableGrid"/>
        <w:tblW w:w="0" w:type="auto"/>
        <w:tblLook w:val="04A0" w:firstRow="1" w:lastRow="0" w:firstColumn="1" w:lastColumn="0" w:noHBand="0" w:noVBand="1"/>
      </w:tblPr>
      <w:tblGrid>
        <w:gridCol w:w="535"/>
        <w:gridCol w:w="2340"/>
        <w:gridCol w:w="7915"/>
      </w:tblGrid>
      <w:tr w:rsidR="00284660" w14:paraId="4BFC54C0" w14:textId="77777777" w:rsidTr="00284660">
        <w:tc>
          <w:tcPr>
            <w:tcW w:w="10790" w:type="dxa"/>
            <w:gridSpan w:val="3"/>
          </w:tcPr>
          <w:p w14:paraId="565668B9" w14:textId="77777777" w:rsidR="00284660" w:rsidRPr="006120A6" w:rsidRDefault="00284660" w:rsidP="00284660">
            <w:pPr>
              <w:rPr>
                <w:rFonts w:ascii="Calibri" w:hAnsi="Calibri"/>
                <w:b/>
                <w:sz w:val="18"/>
                <w:szCs w:val="18"/>
              </w:rPr>
            </w:pPr>
            <w:r>
              <w:rPr>
                <w:rFonts w:ascii="Calibri" w:hAnsi="Calibri"/>
                <w:b/>
                <w:sz w:val="18"/>
                <w:szCs w:val="18"/>
              </w:rPr>
              <w:t>C. Raised Floor Adjacent to Unconditioned Space</w:t>
            </w:r>
          </w:p>
        </w:tc>
      </w:tr>
      <w:tr w:rsidR="00284660" w14:paraId="7F1611CC" w14:textId="77777777" w:rsidTr="00284660">
        <w:tc>
          <w:tcPr>
            <w:tcW w:w="535" w:type="dxa"/>
            <w:vAlign w:val="center"/>
          </w:tcPr>
          <w:p w14:paraId="2A4C37E5" w14:textId="77777777" w:rsidR="00284660" w:rsidRDefault="00284660" w:rsidP="00284660">
            <w:pPr>
              <w:jc w:val="center"/>
              <w:rPr>
                <w:rFonts w:ascii="Calibri" w:hAnsi="Calibri"/>
                <w:sz w:val="18"/>
                <w:szCs w:val="18"/>
              </w:rPr>
            </w:pPr>
            <w:r>
              <w:rPr>
                <w:rFonts w:ascii="Calibri" w:hAnsi="Calibri"/>
                <w:sz w:val="18"/>
                <w:szCs w:val="18"/>
              </w:rPr>
              <w:t>01</w:t>
            </w:r>
          </w:p>
        </w:tc>
        <w:tc>
          <w:tcPr>
            <w:tcW w:w="10255" w:type="dxa"/>
            <w:gridSpan w:val="2"/>
          </w:tcPr>
          <w:p w14:paraId="4909267B" w14:textId="77777777" w:rsidR="00284660" w:rsidRDefault="00284660" w:rsidP="00284660">
            <w:pPr>
              <w:rPr>
                <w:rFonts w:ascii="Calibri" w:hAnsi="Calibri"/>
                <w:sz w:val="18"/>
                <w:szCs w:val="18"/>
              </w:rPr>
            </w:pPr>
            <w:r>
              <w:rPr>
                <w:rFonts w:ascii="Calibri" w:hAnsi="Calibri"/>
                <w:sz w:val="18"/>
                <w:szCs w:val="18"/>
              </w:rPr>
              <w:t>Insulation is in full contact with the subfloor.</w:t>
            </w:r>
          </w:p>
        </w:tc>
      </w:tr>
      <w:tr w:rsidR="00284660" w14:paraId="1BE17F51" w14:textId="77777777" w:rsidTr="00284660">
        <w:tc>
          <w:tcPr>
            <w:tcW w:w="535" w:type="dxa"/>
            <w:vAlign w:val="center"/>
          </w:tcPr>
          <w:p w14:paraId="0CB5CC81" w14:textId="77777777" w:rsidR="00284660" w:rsidRDefault="00284660" w:rsidP="00284660">
            <w:pPr>
              <w:jc w:val="center"/>
              <w:rPr>
                <w:rFonts w:ascii="Calibri" w:hAnsi="Calibri"/>
                <w:sz w:val="18"/>
                <w:szCs w:val="18"/>
              </w:rPr>
            </w:pPr>
            <w:r>
              <w:rPr>
                <w:rFonts w:ascii="Calibri" w:hAnsi="Calibri"/>
                <w:sz w:val="18"/>
                <w:szCs w:val="18"/>
              </w:rPr>
              <w:t>02</w:t>
            </w:r>
          </w:p>
        </w:tc>
        <w:tc>
          <w:tcPr>
            <w:tcW w:w="10255" w:type="dxa"/>
            <w:gridSpan w:val="2"/>
          </w:tcPr>
          <w:p w14:paraId="35731B0D" w14:textId="77777777" w:rsidR="00284660" w:rsidRDefault="00284660" w:rsidP="00284660">
            <w:pPr>
              <w:rPr>
                <w:rFonts w:ascii="Calibri" w:hAnsi="Calibri"/>
                <w:sz w:val="18"/>
                <w:szCs w:val="18"/>
              </w:rPr>
            </w:pPr>
            <w:r>
              <w:rPr>
                <w:rFonts w:ascii="Calibri" w:hAnsi="Calibri"/>
                <w:sz w:val="18"/>
                <w:szCs w:val="18"/>
              </w:rPr>
              <w:t>Insulation hangers are spaced at 18 inches or less. Insulation hangers do not compress insulation.</w:t>
            </w:r>
          </w:p>
        </w:tc>
      </w:tr>
      <w:tr w:rsidR="00284660" w14:paraId="3F6BA8F8" w14:textId="77777777" w:rsidTr="00284660">
        <w:tc>
          <w:tcPr>
            <w:tcW w:w="535" w:type="dxa"/>
            <w:vAlign w:val="center"/>
          </w:tcPr>
          <w:p w14:paraId="34DE05BE" w14:textId="77777777" w:rsidR="00284660" w:rsidRDefault="00284660" w:rsidP="00284660">
            <w:pPr>
              <w:jc w:val="center"/>
              <w:rPr>
                <w:rFonts w:ascii="Calibri" w:hAnsi="Calibri"/>
                <w:sz w:val="18"/>
                <w:szCs w:val="18"/>
              </w:rPr>
            </w:pPr>
            <w:r>
              <w:rPr>
                <w:rFonts w:ascii="Calibri" w:hAnsi="Calibri"/>
                <w:sz w:val="18"/>
                <w:szCs w:val="18"/>
              </w:rPr>
              <w:t>03</w:t>
            </w:r>
          </w:p>
        </w:tc>
        <w:tc>
          <w:tcPr>
            <w:tcW w:w="10255" w:type="dxa"/>
            <w:gridSpan w:val="2"/>
          </w:tcPr>
          <w:p w14:paraId="448F1028" w14:textId="77777777" w:rsidR="00284660" w:rsidRDefault="00284660" w:rsidP="00284660">
            <w:pPr>
              <w:rPr>
                <w:rFonts w:ascii="Calibri" w:hAnsi="Calibri"/>
                <w:sz w:val="18"/>
                <w:szCs w:val="18"/>
              </w:rPr>
            </w:pPr>
            <w:r>
              <w:rPr>
                <w:rFonts w:ascii="Calibri" w:hAnsi="Calibri"/>
                <w:sz w:val="18"/>
                <w:szCs w:val="18"/>
              </w:rPr>
              <w:t>Netting, or mesh, can be used if the cavity under the floor is filled and in contact with the subfloor.</w:t>
            </w:r>
          </w:p>
        </w:tc>
      </w:tr>
      <w:tr w:rsidR="00284660" w14:paraId="03813F15" w14:textId="77777777" w:rsidTr="00284660">
        <w:tc>
          <w:tcPr>
            <w:tcW w:w="535" w:type="dxa"/>
            <w:vAlign w:val="center"/>
          </w:tcPr>
          <w:p w14:paraId="203E1527" w14:textId="77777777" w:rsidR="00284660" w:rsidRDefault="00284660" w:rsidP="00284660">
            <w:pPr>
              <w:jc w:val="center"/>
              <w:rPr>
                <w:rFonts w:ascii="Calibri" w:hAnsi="Calibri"/>
                <w:sz w:val="18"/>
                <w:szCs w:val="18"/>
              </w:rPr>
            </w:pPr>
            <w:r>
              <w:rPr>
                <w:rFonts w:ascii="Calibri" w:hAnsi="Calibri"/>
                <w:sz w:val="18"/>
                <w:szCs w:val="18"/>
              </w:rPr>
              <w:t>04</w:t>
            </w:r>
          </w:p>
        </w:tc>
        <w:tc>
          <w:tcPr>
            <w:tcW w:w="10255" w:type="dxa"/>
            <w:gridSpan w:val="2"/>
          </w:tcPr>
          <w:p w14:paraId="08BE3198" w14:textId="77777777" w:rsidR="00284660" w:rsidRDefault="00284660" w:rsidP="00284660">
            <w:pPr>
              <w:rPr>
                <w:rFonts w:ascii="Calibri" w:hAnsi="Calibri"/>
                <w:sz w:val="18"/>
                <w:szCs w:val="18"/>
              </w:rPr>
            </w:pPr>
            <w:r>
              <w:rPr>
                <w:rFonts w:ascii="Calibri" w:hAnsi="Calibri"/>
                <w:sz w:val="18"/>
                <w:szCs w:val="18"/>
              </w:rPr>
              <w:t>When daylight basements are adjacent to crawlspaces, if the basement is conditioned the walls adjacent to the crawlspace are insulated to the R-value listed on the Certificate of Compliance. This includes framed stem walls, and vertical concrete retaining walls.</w:t>
            </w:r>
          </w:p>
        </w:tc>
      </w:tr>
      <w:tr w:rsidR="00284660" w14:paraId="5C24AAC2" w14:textId="77777777" w:rsidTr="00284660">
        <w:tc>
          <w:tcPr>
            <w:tcW w:w="535" w:type="dxa"/>
            <w:vAlign w:val="center"/>
          </w:tcPr>
          <w:p w14:paraId="105DB836" w14:textId="77777777" w:rsidR="00284660" w:rsidRDefault="00284660" w:rsidP="00284660">
            <w:pPr>
              <w:jc w:val="center"/>
              <w:rPr>
                <w:rFonts w:ascii="Calibri" w:hAnsi="Calibri"/>
                <w:sz w:val="18"/>
                <w:szCs w:val="18"/>
              </w:rPr>
            </w:pPr>
            <w:r>
              <w:rPr>
                <w:rFonts w:ascii="Calibri" w:hAnsi="Calibri"/>
                <w:sz w:val="18"/>
                <w:szCs w:val="18"/>
              </w:rPr>
              <w:t>05</w:t>
            </w:r>
          </w:p>
        </w:tc>
        <w:tc>
          <w:tcPr>
            <w:tcW w:w="10255" w:type="dxa"/>
            <w:gridSpan w:val="2"/>
          </w:tcPr>
          <w:p w14:paraId="7670B034" w14:textId="77777777" w:rsidR="00284660" w:rsidRDefault="00284660" w:rsidP="00284660">
            <w:pPr>
              <w:rPr>
                <w:rFonts w:ascii="Calibri" w:hAnsi="Calibri"/>
                <w:sz w:val="18"/>
                <w:szCs w:val="18"/>
              </w:rPr>
            </w:pPr>
            <w:r>
              <w:rPr>
                <w:rFonts w:ascii="Calibri" w:hAnsi="Calibri"/>
                <w:sz w:val="18"/>
                <w:szCs w:val="18"/>
              </w:rPr>
              <w:t xml:space="preserve">If access to the crawlspace is from the conditioned area the raised floor includes an airtight insulated access hatch. </w:t>
            </w:r>
            <w:r w:rsidRPr="00B73260">
              <w:rPr>
                <w:rFonts w:ascii="Calibri" w:hAnsi="Calibri"/>
                <w:sz w:val="18"/>
                <w:szCs w:val="18"/>
              </w:rPr>
              <w:t>Where possible locate crawl space access on the exterior.</w:t>
            </w:r>
          </w:p>
        </w:tc>
      </w:tr>
      <w:tr w:rsidR="00284660" w14:paraId="3DE5D8B7" w14:textId="77777777" w:rsidTr="001B1FF4">
        <w:tc>
          <w:tcPr>
            <w:tcW w:w="535" w:type="dxa"/>
            <w:vAlign w:val="center"/>
          </w:tcPr>
          <w:p w14:paraId="05B7B5AA" w14:textId="77777777" w:rsidR="00284660" w:rsidRDefault="00284660" w:rsidP="00284660">
            <w:pPr>
              <w:jc w:val="center"/>
              <w:rPr>
                <w:rFonts w:ascii="Calibri" w:hAnsi="Calibri"/>
                <w:sz w:val="18"/>
                <w:szCs w:val="18"/>
              </w:rPr>
            </w:pPr>
            <w:r>
              <w:rPr>
                <w:rFonts w:ascii="Calibri" w:hAnsi="Calibri"/>
                <w:sz w:val="18"/>
                <w:szCs w:val="18"/>
              </w:rPr>
              <w:t>06</w:t>
            </w:r>
          </w:p>
        </w:tc>
        <w:tc>
          <w:tcPr>
            <w:tcW w:w="2340" w:type="dxa"/>
            <w:vAlign w:val="center"/>
          </w:tcPr>
          <w:p w14:paraId="73C0DE6C" w14:textId="77777777" w:rsidR="00284660" w:rsidRDefault="00284660">
            <w:pPr>
              <w:rPr>
                <w:rFonts w:ascii="Calibri" w:hAnsi="Calibri"/>
                <w:sz w:val="18"/>
                <w:szCs w:val="18"/>
              </w:rPr>
            </w:pPr>
            <w:r>
              <w:rPr>
                <w:rFonts w:ascii="Calibri" w:hAnsi="Calibri"/>
                <w:sz w:val="18"/>
                <w:szCs w:val="18"/>
              </w:rPr>
              <w:t>Verification Status</w:t>
            </w:r>
          </w:p>
        </w:tc>
        <w:tc>
          <w:tcPr>
            <w:tcW w:w="7915" w:type="dxa"/>
          </w:tcPr>
          <w:p w14:paraId="4921C0C2"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2EEC9F2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6A187DC" w14:textId="77777777" w:rsidR="00284660" w:rsidRPr="002E1264" w:rsidRDefault="00284660" w:rsidP="00284660">
            <w:pPr>
              <w:pStyle w:val="ListParagraph"/>
              <w:numPr>
                <w:ilvl w:val="0"/>
                <w:numId w:val="49"/>
              </w:numPr>
              <w:rPr>
                <w:rFonts w:ascii="Calibri" w:hAnsi="Calibri"/>
                <w:sz w:val="18"/>
                <w:szCs w:val="18"/>
              </w:rPr>
            </w:pPr>
            <w:r w:rsidRPr="002E1264">
              <w:rPr>
                <w:rFonts w:ascii="Calibri" w:hAnsi="Calibri"/>
                <w:sz w:val="18"/>
                <w:szCs w:val="18"/>
                <w:u w:val="single"/>
              </w:rPr>
              <w:t>All N/A - This entire table is not applicable.</w:t>
            </w:r>
          </w:p>
        </w:tc>
      </w:tr>
      <w:tr w:rsidR="00284660" w14:paraId="00C290FA" w14:textId="77777777" w:rsidTr="00284660">
        <w:tc>
          <w:tcPr>
            <w:tcW w:w="535" w:type="dxa"/>
            <w:vAlign w:val="center"/>
          </w:tcPr>
          <w:p w14:paraId="35B7BD7F" w14:textId="77777777" w:rsidR="00284660" w:rsidRDefault="00284660" w:rsidP="00284660">
            <w:pPr>
              <w:jc w:val="center"/>
              <w:rPr>
                <w:rFonts w:ascii="Calibri" w:hAnsi="Calibri"/>
                <w:sz w:val="18"/>
                <w:szCs w:val="18"/>
              </w:rPr>
            </w:pPr>
            <w:r>
              <w:rPr>
                <w:rFonts w:ascii="Calibri" w:hAnsi="Calibri"/>
                <w:sz w:val="18"/>
                <w:szCs w:val="18"/>
              </w:rPr>
              <w:t>07</w:t>
            </w:r>
          </w:p>
        </w:tc>
        <w:tc>
          <w:tcPr>
            <w:tcW w:w="2340" w:type="dxa"/>
          </w:tcPr>
          <w:p w14:paraId="64ED82E2" w14:textId="77777777" w:rsidR="00284660" w:rsidRDefault="00284660" w:rsidP="00284660">
            <w:pPr>
              <w:rPr>
                <w:rFonts w:ascii="Calibri" w:hAnsi="Calibri"/>
                <w:sz w:val="18"/>
                <w:szCs w:val="18"/>
              </w:rPr>
            </w:pPr>
            <w:r>
              <w:rPr>
                <w:rFonts w:ascii="Calibri" w:hAnsi="Calibri"/>
                <w:sz w:val="18"/>
                <w:szCs w:val="18"/>
              </w:rPr>
              <w:t>Correction Notes</w:t>
            </w:r>
          </w:p>
        </w:tc>
        <w:tc>
          <w:tcPr>
            <w:tcW w:w="7915" w:type="dxa"/>
          </w:tcPr>
          <w:p w14:paraId="06C2F877" w14:textId="53CA5C44" w:rsidR="00284660" w:rsidRDefault="00AD25E4" w:rsidP="00284660">
            <w:pPr>
              <w:rPr>
                <w:rFonts w:ascii="Calibri" w:hAnsi="Calibr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765E3D51" w14:textId="77777777" w:rsidTr="00D53DCC">
        <w:tc>
          <w:tcPr>
            <w:tcW w:w="10790" w:type="dxa"/>
            <w:gridSpan w:val="3"/>
            <w:vAlign w:val="center"/>
          </w:tcPr>
          <w:p w14:paraId="27E0CE7C" w14:textId="2552D537"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19927EF4" w14:textId="4DE08743" w:rsidR="00284660" w:rsidRDefault="00284660" w:rsidP="00284660"/>
    <w:p w14:paraId="6859F03A" w14:textId="77777777" w:rsidR="007F1AB9" w:rsidRDefault="007F1AB9">
      <w:r>
        <w:br w:type="page"/>
      </w:r>
    </w:p>
    <w:tbl>
      <w:tblPr>
        <w:tblStyle w:val="TableGrid"/>
        <w:tblW w:w="0" w:type="auto"/>
        <w:tblLook w:val="04A0" w:firstRow="1" w:lastRow="0" w:firstColumn="1" w:lastColumn="0" w:noHBand="0" w:noVBand="1"/>
      </w:tblPr>
      <w:tblGrid>
        <w:gridCol w:w="554"/>
        <w:gridCol w:w="2321"/>
        <w:gridCol w:w="7915"/>
      </w:tblGrid>
      <w:tr w:rsidR="00284660" w:rsidRPr="00E93981" w14:paraId="08C97632" w14:textId="77777777" w:rsidTr="00284660">
        <w:tc>
          <w:tcPr>
            <w:tcW w:w="10790" w:type="dxa"/>
            <w:gridSpan w:val="3"/>
            <w:tcBorders>
              <w:bottom w:val="single" w:sz="4" w:space="0" w:color="000000"/>
            </w:tcBorders>
          </w:tcPr>
          <w:p w14:paraId="241D0805" w14:textId="1017490B" w:rsidR="00284660" w:rsidRPr="00E93981" w:rsidRDefault="00284660" w:rsidP="00284660">
            <w:pPr>
              <w:rPr>
                <w:rFonts w:ascii="Calibri" w:hAnsi="Calibri"/>
                <w:b/>
                <w:sz w:val="18"/>
                <w:szCs w:val="16"/>
              </w:rPr>
            </w:pPr>
            <w:r>
              <w:rPr>
                <w:rFonts w:ascii="Calibri" w:hAnsi="Calibri"/>
                <w:b/>
                <w:sz w:val="18"/>
                <w:szCs w:val="16"/>
              </w:rPr>
              <w:t>D</w:t>
            </w:r>
            <w:r w:rsidRPr="00E93981">
              <w:rPr>
                <w:rFonts w:ascii="Calibri" w:hAnsi="Calibri"/>
                <w:b/>
                <w:sz w:val="18"/>
                <w:szCs w:val="16"/>
              </w:rPr>
              <w:t>. Wall Adjacent to Unconditioned Space</w:t>
            </w:r>
          </w:p>
        </w:tc>
      </w:tr>
      <w:tr w:rsidR="00284660" w:rsidRPr="00E93981" w14:paraId="344414DC" w14:textId="77777777" w:rsidTr="00284660">
        <w:tc>
          <w:tcPr>
            <w:tcW w:w="554" w:type="dxa"/>
            <w:vAlign w:val="center"/>
          </w:tcPr>
          <w:p w14:paraId="33C80F7E"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1D071883" w14:textId="77777777" w:rsidR="00284660" w:rsidRPr="00E93981" w:rsidRDefault="00284660" w:rsidP="00284660">
            <w:pPr>
              <w:rPr>
                <w:rFonts w:ascii="Calibri" w:hAnsi="Calibri"/>
                <w:sz w:val="18"/>
                <w:szCs w:val="16"/>
              </w:rPr>
            </w:pPr>
            <w:r w:rsidRPr="00E93981">
              <w:rPr>
                <w:rFonts w:ascii="Calibri" w:hAnsi="Calibri"/>
                <w:sz w:val="18"/>
                <w:szCs w:val="16"/>
              </w:rPr>
              <w:t>Insulation quality</w:t>
            </w:r>
            <w:r>
              <w:rPr>
                <w:rFonts w:ascii="Calibri" w:hAnsi="Calibri"/>
                <w:sz w:val="18"/>
                <w:szCs w:val="16"/>
              </w:rPr>
              <w:t xml:space="preserve"> was</w:t>
            </w:r>
            <w:r w:rsidRPr="00E93981">
              <w:rPr>
                <w:rFonts w:ascii="Calibri" w:hAnsi="Calibri"/>
                <w:sz w:val="18"/>
                <w:szCs w:val="16"/>
              </w:rPr>
              <w:t xml:space="preserve"> verified prior to the installation of</w:t>
            </w:r>
            <w:r>
              <w:rPr>
                <w:rFonts w:ascii="Calibri" w:hAnsi="Calibri"/>
                <w:sz w:val="18"/>
                <w:szCs w:val="16"/>
              </w:rPr>
              <w:t xml:space="preserve"> the</w:t>
            </w:r>
            <w:r w:rsidRPr="00E93981">
              <w:rPr>
                <w:rFonts w:ascii="Calibri" w:hAnsi="Calibri"/>
                <w:sz w:val="18"/>
                <w:szCs w:val="16"/>
              </w:rPr>
              <w:t xml:space="preserve"> interior air barrier (typically gypsum board). </w:t>
            </w:r>
          </w:p>
        </w:tc>
      </w:tr>
      <w:tr w:rsidR="00284660" w:rsidRPr="00E93981" w14:paraId="6DBA5A04" w14:textId="77777777" w:rsidTr="00284660">
        <w:tc>
          <w:tcPr>
            <w:tcW w:w="554" w:type="dxa"/>
            <w:vAlign w:val="center"/>
          </w:tcPr>
          <w:p w14:paraId="32E10966"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7E3260D9" w14:textId="04705E6F" w:rsidR="00284660" w:rsidRPr="00E93981" w:rsidRDefault="00284660" w:rsidP="00284660">
            <w:pPr>
              <w:rPr>
                <w:rFonts w:ascii="Calibri" w:hAnsi="Calibri"/>
                <w:sz w:val="18"/>
                <w:szCs w:val="16"/>
              </w:rPr>
            </w:pPr>
            <w:r w:rsidRPr="00E93981">
              <w:rPr>
                <w:rFonts w:ascii="Calibri" w:hAnsi="Calibri"/>
                <w:sz w:val="18"/>
                <w:szCs w:val="16"/>
              </w:rPr>
              <w:t xml:space="preserve">Loose-fill and batt insulation is in contact with all six sides of wall cavities (top, bottom, back, left, right, front [to be installed later]) with no gaps, voids or compression. </w:t>
            </w:r>
            <w:ins w:id="10" w:author="Author" w:date="2019-09-26T11:19:00Z">
              <w:r w:rsidR="009E53BE">
                <w:rPr>
                  <w:rFonts w:ascii="Calibri" w:hAnsi="Calibri"/>
                  <w:sz w:val="18"/>
                  <w:szCs w:val="16"/>
                </w:rPr>
                <w:t>Special Situation: Where framing depth is greater than required insulation thickness (e.g., double walls or framed bump-outs) a secondary air barrier shall be installed and in contact with the insulation, so that the insulation fills the cavity formed by the additional air barrier.</w:t>
              </w:r>
            </w:ins>
            <w:del w:id="11" w:author="Author" w:date="2019-09-26T11:19:00Z">
              <w:r w:rsidRPr="00E93981" w:rsidDel="009E53BE">
                <w:rPr>
                  <w:rFonts w:ascii="Calibri" w:hAnsi="Calibri"/>
                  <w:sz w:val="18"/>
                  <w:szCs w:val="16"/>
                </w:rPr>
                <w:delText xml:space="preserve">Exception: Where framing depth is greater than </w:delText>
              </w:r>
              <w:r w:rsidRPr="00E93981" w:rsidDel="009E53BE">
                <w:rPr>
                  <w:rFonts w:ascii="Calibri" w:hAnsi="Calibri"/>
                  <w:sz w:val="18"/>
                  <w:szCs w:val="16"/>
                  <w:u w:val="single"/>
                </w:rPr>
                <w:delText>minimum</w:delText>
              </w:r>
              <w:r w:rsidRPr="00E93981" w:rsidDel="009E53BE">
                <w:rPr>
                  <w:rFonts w:ascii="Calibri" w:hAnsi="Calibri"/>
                  <w:sz w:val="18"/>
                  <w:szCs w:val="16"/>
                </w:rPr>
                <w:delText xml:space="preserve"> required insulation thickness (e.g., R-19 batts in 2x10 walls).</w:delText>
              </w:r>
            </w:del>
          </w:p>
        </w:tc>
      </w:tr>
      <w:tr w:rsidR="00284660" w:rsidRPr="00E93981" w14:paraId="675C0ED6" w14:textId="77777777" w:rsidTr="00284660">
        <w:trPr>
          <w:trHeight w:val="143"/>
        </w:trPr>
        <w:tc>
          <w:tcPr>
            <w:tcW w:w="554" w:type="dxa"/>
            <w:vAlign w:val="center"/>
          </w:tcPr>
          <w:p w14:paraId="211C4EF4"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560DB816" w14:textId="77777777" w:rsidR="00284660" w:rsidRPr="00A90877" w:rsidRDefault="00284660" w:rsidP="00284660">
            <w:pPr>
              <w:rPr>
                <w:rFonts w:ascii="Calibri" w:hAnsi="Calibri"/>
                <w:sz w:val="18"/>
                <w:szCs w:val="16"/>
              </w:rPr>
            </w:pPr>
            <w:r w:rsidRPr="00A90877">
              <w:rPr>
                <w:rFonts w:ascii="Calibri" w:hAnsi="Calibri"/>
                <w:sz w:val="18"/>
                <w:szCs w:val="16"/>
              </w:rPr>
              <w:t>Insulation fits snuggly around obstructions (e.g., electrical boxes, plumbing and wiring) with no gaps, voids or compression.</w:t>
            </w:r>
          </w:p>
        </w:tc>
      </w:tr>
      <w:tr w:rsidR="00284660" w:rsidRPr="00E93981" w14:paraId="5881B6C9" w14:textId="77777777" w:rsidTr="00284660">
        <w:tc>
          <w:tcPr>
            <w:tcW w:w="554" w:type="dxa"/>
            <w:vAlign w:val="center"/>
          </w:tcPr>
          <w:p w14:paraId="51B228B1"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3ACFFF4B" w14:textId="77777777" w:rsidR="00284660" w:rsidRPr="00E93981" w:rsidRDefault="00284660" w:rsidP="00284660">
            <w:pPr>
              <w:rPr>
                <w:rFonts w:ascii="Calibri" w:hAnsi="Calibri"/>
                <w:sz w:val="18"/>
                <w:szCs w:val="16"/>
              </w:rPr>
            </w:pPr>
            <w:r w:rsidRPr="00E93981">
              <w:rPr>
                <w:rFonts w:ascii="Calibri" w:hAnsi="Calibri"/>
                <w:sz w:val="18"/>
                <w:szCs w:val="16"/>
              </w:rPr>
              <w:t>Structural metal tie</w:t>
            </w:r>
            <w:r>
              <w:rPr>
                <w:rFonts w:ascii="Calibri" w:hAnsi="Calibri"/>
                <w:sz w:val="18"/>
                <w:szCs w:val="16"/>
              </w:rPr>
              <w:t>-</w:t>
            </w:r>
            <w:r w:rsidRPr="00E93981">
              <w:rPr>
                <w:rFonts w:ascii="Calibri" w:hAnsi="Calibri"/>
                <w:sz w:val="18"/>
                <w:szCs w:val="16"/>
              </w:rPr>
              <w:t>downs and shear panels are insulated between exterior air barrier and metal.</w:t>
            </w:r>
          </w:p>
        </w:tc>
      </w:tr>
      <w:tr w:rsidR="00284660" w:rsidRPr="00E93981" w14:paraId="411B451C" w14:textId="77777777" w:rsidTr="00284660">
        <w:tc>
          <w:tcPr>
            <w:tcW w:w="554" w:type="dxa"/>
            <w:vAlign w:val="center"/>
          </w:tcPr>
          <w:p w14:paraId="034E355C"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6A61B2F5" w14:textId="77777777" w:rsidR="00284660" w:rsidRPr="00E93981" w:rsidRDefault="00284660" w:rsidP="00284660">
            <w:pPr>
              <w:rPr>
                <w:rFonts w:ascii="Calibri" w:hAnsi="Calibri"/>
                <w:sz w:val="18"/>
                <w:szCs w:val="16"/>
              </w:rPr>
            </w:pPr>
            <w:r w:rsidRPr="00E93981">
              <w:rPr>
                <w:rFonts w:ascii="Calibri" w:hAnsi="Calibri"/>
                <w:sz w:val="18"/>
                <w:szCs w:val="16"/>
              </w:rPr>
              <w:t>Hard to access wall stud cavities, such as corner channels or wall intersections, are insulated to the proper R-value prior to the installation of exterior sheathing or exterior stucco lathe.</w:t>
            </w:r>
          </w:p>
        </w:tc>
      </w:tr>
      <w:tr w:rsidR="00284660" w:rsidRPr="00E93981" w14:paraId="03FE0A09" w14:textId="77777777" w:rsidTr="00284660">
        <w:tc>
          <w:tcPr>
            <w:tcW w:w="554" w:type="dxa"/>
            <w:vAlign w:val="center"/>
          </w:tcPr>
          <w:p w14:paraId="4E37276D" w14:textId="77777777" w:rsidR="00284660" w:rsidRPr="00E93981" w:rsidRDefault="00284660" w:rsidP="00284660">
            <w:pPr>
              <w:jc w:val="center"/>
              <w:rPr>
                <w:rFonts w:ascii="Calibri" w:hAnsi="Calibri"/>
                <w:sz w:val="18"/>
                <w:szCs w:val="16"/>
              </w:rPr>
            </w:pPr>
            <w:r w:rsidRPr="00E93981">
              <w:rPr>
                <w:rFonts w:ascii="Calibri" w:hAnsi="Calibri"/>
                <w:sz w:val="18"/>
                <w:szCs w:val="16"/>
              </w:rPr>
              <w:t>06</w:t>
            </w:r>
          </w:p>
        </w:tc>
        <w:tc>
          <w:tcPr>
            <w:tcW w:w="10236" w:type="dxa"/>
            <w:gridSpan w:val="2"/>
          </w:tcPr>
          <w:p w14:paraId="34F05BC9"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Insulation and interior air barrier </w:t>
            </w:r>
            <w:r>
              <w:rPr>
                <w:rFonts w:ascii="Calibri" w:hAnsi="Calibri"/>
                <w:sz w:val="18"/>
                <w:szCs w:val="16"/>
              </w:rPr>
              <w:t>are</w:t>
            </w:r>
            <w:r w:rsidRPr="00E93981">
              <w:rPr>
                <w:rFonts w:ascii="Calibri" w:hAnsi="Calibri"/>
                <w:sz w:val="18"/>
                <w:szCs w:val="16"/>
              </w:rPr>
              <w:t xml:space="preserve"> installed behind tub, shower, fireplace enclosures and stairwells to the R-value listed on the </w:t>
            </w:r>
            <w:r>
              <w:rPr>
                <w:rFonts w:ascii="Calibri" w:hAnsi="Calibri"/>
                <w:sz w:val="18"/>
                <w:szCs w:val="16"/>
              </w:rPr>
              <w:t>Certificate of Compliance</w:t>
            </w:r>
            <w:r w:rsidRPr="00E93981">
              <w:rPr>
                <w:rFonts w:ascii="Calibri" w:hAnsi="Calibri"/>
                <w:sz w:val="18"/>
                <w:szCs w:val="16"/>
              </w:rPr>
              <w:t xml:space="preserve"> when located against exterior walls.</w:t>
            </w:r>
          </w:p>
        </w:tc>
      </w:tr>
      <w:tr w:rsidR="00284660" w:rsidRPr="00E93981" w14:paraId="0A4058C8" w14:textId="77777777" w:rsidTr="00284660">
        <w:tc>
          <w:tcPr>
            <w:tcW w:w="554" w:type="dxa"/>
            <w:vAlign w:val="center"/>
          </w:tcPr>
          <w:p w14:paraId="43D3B0D8" w14:textId="77777777" w:rsidR="00284660" w:rsidRPr="00E93981" w:rsidRDefault="00284660" w:rsidP="00284660">
            <w:pPr>
              <w:jc w:val="center"/>
              <w:rPr>
                <w:rFonts w:ascii="Calibri" w:hAnsi="Calibri"/>
                <w:sz w:val="18"/>
                <w:szCs w:val="16"/>
              </w:rPr>
            </w:pPr>
            <w:r w:rsidRPr="00E93981">
              <w:rPr>
                <w:rFonts w:ascii="Calibri" w:hAnsi="Calibri"/>
                <w:sz w:val="18"/>
                <w:szCs w:val="16"/>
              </w:rPr>
              <w:t>07</w:t>
            </w:r>
          </w:p>
        </w:tc>
        <w:tc>
          <w:tcPr>
            <w:tcW w:w="10236" w:type="dxa"/>
            <w:gridSpan w:val="2"/>
          </w:tcPr>
          <w:p w14:paraId="2B342370" w14:textId="54D0895A" w:rsidR="00284660" w:rsidRPr="00E93981" w:rsidRDefault="00284660" w:rsidP="007563D2">
            <w:pPr>
              <w:rPr>
                <w:rFonts w:ascii="Calibri" w:hAnsi="Calibri"/>
                <w:sz w:val="18"/>
                <w:szCs w:val="16"/>
              </w:rPr>
            </w:pPr>
            <w:r w:rsidRPr="00E93981">
              <w:rPr>
                <w:rFonts w:ascii="Calibri" w:hAnsi="Calibri"/>
                <w:sz w:val="18"/>
                <w:szCs w:val="16"/>
              </w:rPr>
              <w:t xml:space="preserve">All single-member window and door headers shall be insulated to a minimum of R-3 for a 2x4 framing, or equivalent width, and a minimum of R-5 for all other assemblies. </w:t>
            </w:r>
            <w:del w:id="12" w:author="Author" w:date="2019-07-01T13:21:00Z">
              <w:r w:rsidRPr="00E93981" w:rsidDel="007563D2">
                <w:rPr>
                  <w:rFonts w:ascii="Calibri" w:hAnsi="Calibri"/>
                  <w:sz w:val="18"/>
                  <w:szCs w:val="16"/>
                </w:rPr>
                <w:delText xml:space="preserve">If continuous exterior rigid insulation </w:delText>
              </w:r>
              <w:r w:rsidDel="007563D2">
                <w:rPr>
                  <w:rFonts w:ascii="Calibri" w:hAnsi="Calibri"/>
                  <w:sz w:val="18"/>
                  <w:szCs w:val="16"/>
                </w:rPr>
                <w:delText xml:space="preserve">equal to or greater than R-2 </w:delText>
              </w:r>
              <w:r w:rsidRPr="00E93981" w:rsidDel="007563D2">
                <w:rPr>
                  <w:rFonts w:ascii="Calibri" w:hAnsi="Calibri"/>
                  <w:sz w:val="18"/>
                  <w:szCs w:val="16"/>
                </w:rPr>
                <w:delText>is used</w:delText>
              </w:r>
              <w:r w:rsidDel="007563D2">
                <w:rPr>
                  <w:rFonts w:ascii="Calibri" w:hAnsi="Calibri"/>
                  <w:sz w:val="18"/>
                  <w:szCs w:val="16"/>
                </w:rPr>
                <w:delText>,</w:delText>
              </w:r>
              <w:r w:rsidRPr="00E93981" w:rsidDel="007563D2">
                <w:rPr>
                  <w:rFonts w:ascii="Calibri" w:hAnsi="Calibri"/>
                  <w:sz w:val="18"/>
                  <w:szCs w:val="16"/>
                </w:rPr>
                <w:delText xml:space="preserve"> an insulated header is not required.</w:delText>
              </w:r>
            </w:del>
            <w:ins w:id="13" w:author="Author" w:date="2019-07-01T13:21:00Z">
              <w:r w:rsidR="007563D2">
                <w:rPr>
                  <w:rFonts w:ascii="Calibri" w:hAnsi="Calibri"/>
                  <w:sz w:val="18"/>
                  <w:szCs w:val="16"/>
                </w:rPr>
                <w:t>No header insulation is required for single-member headers that are the same width as the wall, provided that the entire wall has at least R-2 insulation.</w:t>
              </w:r>
            </w:ins>
          </w:p>
        </w:tc>
      </w:tr>
      <w:tr w:rsidR="00284660" w:rsidRPr="00E93981" w14:paraId="4CAA5135" w14:textId="77777777" w:rsidTr="00284660">
        <w:tc>
          <w:tcPr>
            <w:tcW w:w="554" w:type="dxa"/>
            <w:vAlign w:val="center"/>
          </w:tcPr>
          <w:p w14:paraId="619AA302" w14:textId="77777777" w:rsidR="00284660" w:rsidRPr="00E93981" w:rsidRDefault="00284660" w:rsidP="00284660">
            <w:pPr>
              <w:jc w:val="center"/>
              <w:rPr>
                <w:rFonts w:ascii="Calibri" w:hAnsi="Calibri"/>
                <w:sz w:val="18"/>
                <w:szCs w:val="16"/>
              </w:rPr>
            </w:pPr>
            <w:r w:rsidRPr="00E93981">
              <w:rPr>
                <w:rFonts w:ascii="Calibri" w:hAnsi="Calibri"/>
                <w:sz w:val="18"/>
                <w:szCs w:val="16"/>
              </w:rPr>
              <w:t>08</w:t>
            </w:r>
          </w:p>
        </w:tc>
        <w:tc>
          <w:tcPr>
            <w:tcW w:w="10236" w:type="dxa"/>
            <w:gridSpan w:val="2"/>
          </w:tcPr>
          <w:p w14:paraId="046C5FF8" w14:textId="77777777" w:rsidR="00284660" w:rsidRPr="00E93981" w:rsidRDefault="00284660" w:rsidP="00284660">
            <w:pPr>
              <w:rPr>
                <w:rFonts w:ascii="Calibri" w:hAnsi="Calibri"/>
                <w:sz w:val="18"/>
                <w:szCs w:val="16"/>
              </w:rPr>
            </w:pPr>
            <w:r w:rsidRPr="00E93981">
              <w:rPr>
                <w:rFonts w:ascii="Calibri" w:hAnsi="Calibri"/>
                <w:sz w:val="18"/>
                <w:szCs w:val="16"/>
              </w:rPr>
              <w:t>After insulation is installed: All insulated walls have interior and exterior air barriers, including kneewalls and walls of skylight wells. Exception: Rim joists. Interior air barrier (typically gypsum board) is sealed to top plate.</w:t>
            </w:r>
          </w:p>
        </w:tc>
      </w:tr>
      <w:tr w:rsidR="00284660" w:rsidRPr="00E93981" w14:paraId="0B2936D8" w14:textId="77777777" w:rsidTr="001B1FF4">
        <w:tc>
          <w:tcPr>
            <w:tcW w:w="554" w:type="dxa"/>
            <w:vAlign w:val="center"/>
          </w:tcPr>
          <w:p w14:paraId="3CFA4D39" w14:textId="77777777" w:rsidR="00284660" w:rsidRPr="00E93981" w:rsidRDefault="00284660" w:rsidP="00284660">
            <w:pPr>
              <w:jc w:val="center"/>
              <w:rPr>
                <w:rFonts w:ascii="Calibri" w:hAnsi="Calibri"/>
                <w:sz w:val="18"/>
                <w:szCs w:val="16"/>
              </w:rPr>
            </w:pPr>
            <w:r>
              <w:rPr>
                <w:rFonts w:ascii="Calibri" w:hAnsi="Calibri"/>
                <w:sz w:val="18"/>
                <w:szCs w:val="16"/>
              </w:rPr>
              <w:t>09</w:t>
            </w:r>
          </w:p>
        </w:tc>
        <w:tc>
          <w:tcPr>
            <w:tcW w:w="2321" w:type="dxa"/>
            <w:vAlign w:val="center"/>
          </w:tcPr>
          <w:p w14:paraId="69715DEB" w14:textId="77777777" w:rsidR="00284660" w:rsidRPr="00E93981" w:rsidRDefault="00284660">
            <w:pPr>
              <w:rPr>
                <w:rFonts w:ascii="Calibri" w:hAnsi="Calibri"/>
                <w:sz w:val="18"/>
                <w:szCs w:val="16"/>
              </w:rPr>
            </w:pPr>
            <w:r>
              <w:rPr>
                <w:rFonts w:ascii="Calibri" w:hAnsi="Calibri"/>
                <w:sz w:val="18"/>
                <w:szCs w:val="16"/>
              </w:rPr>
              <w:t>Verification Status</w:t>
            </w:r>
          </w:p>
        </w:tc>
        <w:tc>
          <w:tcPr>
            <w:tcW w:w="7915" w:type="dxa"/>
          </w:tcPr>
          <w:p w14:paraId="3D2CF4E3"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0BB6D4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315B0059"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1301DDA7" w14:textId="77777777" w:rsidTr="00284660">
        <w:tc>
          <w:tcPr>
            <w:tcW w:w="554" w:type="dxa"/>
            <w:vAlign w:val="center"/>
          </w:tcPr>
          <w:p w14:paraId="4729B9A6" w14:textId="77777777" w:rsidR="00284660" w:rsidRPr="00E93981" w:rsidRDefault="00284660" w:rsidP="00284660">
            <w:pPr>
              <w:jc w:val="center"/>
              <w:rPr>
                <w:rFonts w:ascii="Calibri" w:hAnsi="Calibri"/>
                <w:sz w:val="18"/>
                <w:szCs w:val="16"/>
              </w:rPr>
            </w:pPr>
            <w:r>
              <w:rPr>
                <w:rFonts w:ascii="Calibri" w:hAnsi="Calibri"/>
                <w:sz w:val="18"/>
                <w:szCs w:val="16"/>
              </w:rPr>
              <w:t>10</w:t>
            </w:r>
          </w:p>
        </w:tc>
        <w:tc>
          <w:tcPr>
            <w:tcW w:w="2321" w:type="dxa"/>
          </w:tcPr>
          <w:p w14:paraId="26C3E7D7" w14:textId="77777777" w:rsidR="00284660" w:rsidRPr="00E93981" w:rsidRDefault="00284660" w:rsidP="00284660">
            <w:pPr>
              <w:rPr>
                <w:rFonts w:ascii="Calibri" w:hAnsi="Calibri"/>
                <w:sz w:val="18"/>
                <w:szCs w:val="16"/>
              </w:rPr>
            </w:pPr>
            <w:r>
              <w:rPr>
                <w:rFonts w:ascii="Calibri" w:hAnsi="Calibri"/>
                <w:sz w:val="18"/>
                <w:szCs w:val="16"/>
              </w:rPr>
              <w:t>Correction Notes</w:t>
            </w:r>
          </w:p>
        </w:tc>
        <w:tc>
          <w:tcPr>
            <w:tcW w:w="7915" w:type="dxa"/>
          </w:tcPr>
          <w:p w14:paraId="44A1ECAF" w14:textId="20EB56CE" w:rsidR="00284660" w:rsidRPr="00E93981"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31BF13C9" w14:textId="77777777" w:rsidTr="00D53DCC">
        <w:tc>
          <w:tcPr>
            <w:tcW w:w="10790" w:type="dxa"/>
            <w:gridSpan w:val="3"/>
            <w:vAlign w:val="center"/>
          </w:tcPr>
          <w:p w14:paraId="2B2E7EB1" w14:textId="249C9D64"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FB1E948" w14:textId="2901CDA5" w:rsidR="00AD25E4" w:rsidRDefault="00AD25E4"/>
    <w:tbl>
      <w:tblPr>
        <w:tblStyle w:val="TableGrid"/>
        <w:tblW w:w="0" w:type="auto"/>
        <w:tblLook w:val="04A0" w:firstRow="1" w:lastRow="0" w:firstColumn="1" w:lastColumn="0" w:noHBand="0" w:noVBand="1"/>
      </w:tblPr>
      <w:tblGrid>
        <w:gridCol w:w="554"/>
        <w:gridCol w:w="2321"/>
        <w:gridCol w:w="7915"/>
      </w:tblGrid>
      <w:tr w:rsidR="00284660" w:rsidRPr="00E93981" w14:paraId="7E429F31" w14:textId="77777777" w:rsidTr="00284660">
        <w:tc>
          <w:tcPr>
            <w:tcW w:w="10790" w:type="dxa"/>
            <w:gridSpan w:val="3"/>
          </w:tcPr>
          <w:p w14:paraId="42BA4054" w14:textId="20755105" w:rsidR="00284660" w:rsidRPr="00E93981" w:rsidRDefault="00284660" w:rsidP="00284660">
            <w:pPr>
              <w:rPr>
                <w:rFonts w:ascii="Calibri" w:hAnsi="Calibri"/>
                <w:b/>
                <w:sz w:val="18"/>
                <w:szCs w:val="16"/>
              </w:rPr>
            </w:pPr>
            <w:r>
              <w:rPr>
                <w:rFonts w:ascii="Calibri" w:hAnsi="Calibri"/>
                <w:b/>
                <w:sz w:val="18"/>
                <w:szCs w:val="16"/>
              </w:rPr>
              <w:t>E</w:t>
            </w:r>
            <w:r w:rsidRPr="00E93981">
              <w:rPr>
                <w:rFonts w:ascii="Calibri" w:hAnsi="Calibri"/>
                <w:b/>
                <w:sz w:val="18"/>
                <w:szCs w:val="16"/>
              </w:rPr>
              <w:t>. Ceiling Adjacent to Unconditioned Space</w:t>
            </w:r>
          </w:p>
        </w:tc>
      </w:tr>
      <w:tr w:rsidR="00284660" w:rsidRPr="00E93981" w14:paraId="1301E6D1" w14:textId="77777777" w:rsidTr="00284660">
        <w:tc>
          <w:tcPr>
            <w:tcW w:w="554" w:type="dxa"/>
            <w:vAlign w:val="center"/>
          </w:tcPr>
          <w:p w14:paraId="5CE22258"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6A4C7A6F" w14:textId="77777777" w:rsidR="00284660" w:rsidRPr="00E93981" w:rsidRDefault="00284660" w:rsidP="00284660">
            <w:pPr>
              <w:rPr>
                <w:rFonts w:ascii="Calibri" w:hAnsi="Calibri"/>
                <w:sz w:val="18"/>
                <w:szCs w:val="16"/>
              </w:rPr>
            </w:pPr>
            <w:r w:rsidRPr="00E93981">
              <w:rPr>
                <w:rFonts w:ascii="Calibri" w:hAnsi="Calibri"/>
                <w:sz w:val="18"/>
                <w:szCs w:val="16"/>
              </w:rPr>
              <w:t>Insulation extends to the outside surface of the exterior wall.</w:t>
            </w:r>
          </w:p>
        </w:tc>
      </w:tr>
      <w:tr w:rsidR="00284660" w:rsidRPr="00E93981" w14:paraId="3FF82522" w14:textId="77777777" w:rsidTr="00284660">
        <w:tc>
          <w:tcPr>
            <w:tcW w:w="554" w:type="dxa"/>
            <w:vAlign w:val="center"/>
          </w:tcPr>
          <w:p w14:paraId="4B00A862"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734883E0" w14:textId="77777777" w:rsidR="00284660" w:rsidRPr="00E93981" w:rsidRDefault="00284660" w:rsidP="00284660">
            <w:pPr>
              <w:rPr>
                <w:rFonts w:ascii="Calibri" w:hAnsi="Calibri"/>
                <w:sz w:val="18"/>
                <w:szCs w:val="16"/>
              </w:rPr>
            </w:pPr>
            <w:r w:rsidRPr="00E93981">
              <w:rPr>
                <w:rFonts w:ascii="Calibri" w:hAnsi="Calibri"/>
                <w:sz w:val="18"/>
                <w:szCs w:val="16"/>
              </w:rPr>
              <w:t>Insulation is in direct contact with</w:t>
            </w:r>
            <w:r>
              <w:rPr>
                <w:rFonts w:ascii="Calibri" w:hAnsi="Calibri"/>
                <w:sz w:val="18"/>
                <w:szCs w:val="16"/>
              </w:rPr>
              <w:t xml:space="preserve"> the</w:t>
            </w:r>
            <w:r w:rsidRPr="00E93981">
              <w:rPr>
                <w:rFonts w:ascii="Calibri" w:hAnsi="Calibri"/>
                <w:sz w:val="18"/>
                <w:szCs w:val="16"/>
              </w:rPr>
              <w:t xml:space="preserve"> ceiling air barrier so there are no gaps, voids or compression.</w:t>
            </w:r>
          </w:p>
        </w:tc>
      </w:tr>
      <w:tr w:rsidR="00284660" w:rsidRPr="00E93981" w14:paraId="2E45A70E" w14:textId="77777777" w:rsidTr="00284660">
        <w:tc>
          <w:tcPr>
            <w:tcW w:w="554" w:type="dxa"/>
            <w:vAlign w:val="center"/>
          </w:tcPr>
          <w:p w14:paraId="2DB54D76"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1F6985FB" w14:textId="77777777" w:rsidR="00284660" w:rsidRPr="00E93981" w:rsidRDefault="00284660" w:rsidP="00284660">
            <w:pPr>
              <w:rPr>
                <w:rFonts w:ascii="Calibri" w:hAnsi="Calibri"/>
                <w:sz w:val="18"/>
                <w:szCs w:val="16"/>
              </w:rPr>
            </w:pPr>
            <w:r w:rsidRPr="00E93981">
              <w:rPr>
                <w:rFonts w:ascii="Calibri" w:hAnsi="Calibri"/>
                <w:sz w:val="18"/>
                <w:szCs w:val="16"/>
              </w:rPr>
              <w:t xml:space="preserve">Chimneys and flues (except zero clearance) have </w:t>
            </w:r>
            <w:r>
              <w:rPr>
                <w:rFonts w:ascii="Calibri" w:hAnsi="Calibri"/>
                <w:sz w:val="18"/>
                <w:szCs w:val="16"/>
              </w:rPr>
              <w:t xml:space="preserve">a </w:t>
            </w:r>
            <w:r w:rsidRPr="00E93981">
              <w:rPr>
                <w:rFonts w:ascii="Calibri" w:hAnsi="Calibri"/>
                <w:sz w:val="18"/>
                <w:szCs w:val="16"/>
              </w:rPr>
              <w:t>sheet metal collar at the ceiling level to prevent contact with the insulation. The collar is at least as tall as the depth of the insulation. There is a minimum 1” clearance between the collar and the chimney/flue for double wall vent, and 6” for single wall vent, unless manufacturer’s instructions require otherwise. The collar is sealed to the ceiling with high temperature sealant to prevent air leakage. The insulation is in contact with the sheet metal collar.</w:t>
            </w:r>
          </w:p>
        </w:tc>
      </w:tr>
      <w:tr w:rsidR="00284660" w:rsidRPr="00E93981" w14:paraId="3B96FA80" w14:textId="77777777" w:rsidTr="00284660">
        <w:tc>
          <w:tcPr>
            <w:tcW w:w="554" w:type="dxa"/>
            <w:vAlign w:val="center"/>
          </w:tcPr>
          <w:p w14:paraId="412698C1"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00BF07B2" w14:textId="77777777" w:rsidR="00284660" w:rsidRPr="00E93981" w:rsidRDefault="00284660" w:rsidP="00284660">
            <w:pPr>
              <w:rPr>
                <w:rFonts w:ascii="Calibri" w:hAnsi="Calibri"/>
                <w:sz w:val="18"/>
                <w:szCs w:val="16"/>
              </w:rPr>
            </w:pPr>
            <w:r w:rsidRPr="00E93981">
              <w:rPr>
                <w:rFonts w:ascii="Calibri" w:hAnsi="Calibri"/>
                <w:sz w:val="18"/>
                <w:szCs w:val="16"/>
              </w:rPr>
              <w:t xml:space="preserve">Recessed can lights penetrating </w:t>
            </w:r>
            <w:r>
              <w:rPr>
                <w:rFonts w:ascii="Calibri" w:hAnsi="Calibri"/>
                <w:sz w:val="18"/>
                <w:szCs w:val="16"/>
              </w:rPr>
              <w:t xml:space="preserve">the </w:t>
            </w:r>
            <w:r w:rsidRPr="00E93981">
              <w:rPr>
                <w:rFonts w:ascii="Calibri" w:hAnsi="Calibri"/>
                <w:sz w:val="18"/>
                <w:szCs w:val="16"/>
              </w:rPr>
              <w:t xml:space="preserve">ceiling air barrier are covered with insulation to the depth needed to meet </w:t>
            </w:r>
            <w:r>
              <w:rPr>
                <w:rFonts w:ascii="Calibri" w:hAnsi="Calibri"/>
                <w:sz w:val="18"/>
                <w:szCs w:val="16"/>
              </w:rPr>
              <w:t xml:space="preserve">the </w:t>
            </w:r>
            <w:r w:rsidRPr="00E93981">
              <w:rPr>
                <w:rFonts w:ascii="Calibri" w:hAnsi="Calibri"/>
                <w:sz w:val="18"/>
                <w:szCs w:val="16"/>
              </w:rPr>
              <w:t>ceiling R-value specified on the Certificate of Compliance.</w:t>
            </w:r>
          </w:p>
        </w:tc>
      </w:tr>
      <w:tr w:rsidR="00284660" w:rsidRPr="00E93981" w14:paraId="0C53F916" w14:textId="77777777" w:rsidTr="00284660">
        <w:tc>
          <w:tcPr>
            <w:tcW w:w="554" w:type="dxa"/>
            <w:vAlign w:val="center"/>
          </w:tcPr>
          <w:p w14:paraId="2A14DB3E"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7D2B9730" w14:textId="77777777" w:rsidR="00284660" w:rsidRPr="00E93981" w:rsidRDefault="00284660" w:rsidP="00284660">
            <w:pPr>
              <w:rPr>
                <w:rFonts w:ascii="Calibri" w:hAnsi="Calibri"/>
                <w:sz w:val="18"/>
                <w:szCs w:val="16"/>
              </w:rPr>
            </w:pPr>
            <w:r>
              <w:rPr>
                <w:rFonts w:ascii="Calibri" w:hAnsi="Calibri"/>
                <w:sz w:val="18"/>
                <w:szCs w:val="16"/>
              </w:rPr>
              <w:t>External surfaces of steel studs, s</w:t>
            </w:r>
            <w:r w:rsidRPr="00E93981">
              <w:rPr>
                <w:rFonts w:ascii="Calibri" w:hAnsi="Calibri"/>
                <w:sz w:val="18"/>
                <w:szCs w:val="16"/>
              </w:rPr>
              <w:t>teel-framed kneewalls, skylight shafts, and gable ends are covered with insulation.</w:t>
            </w:r>
          </w:p>
        </w:tc>
      </w:tr>
      <w:tr w:rsidR="00284660" w:rsidRPr="00E93981" w14:paraId="002621C4" w14:textId="77777777" w:rsidTr="001B1FF4">
        <w:tc>
          <w:tcPr>
            <w:tcW w:w="554" w:type="dxa"/>
            <w:vAlign w:val="center"/>
          </w:tcPr>
          <w:p w14:paraId="0C878328" w14:textId="77777777" w:rsidR="00284660" w:rsidRPr="00E93981" w:rsidRDefault="00284660" w:rsidP="00284660">
            <w:pPr>
              <w:jc w:val="center"/>
              <w:rPr>
                <w:rFonts w:ascii="Calibri" w:hAnsi="Calibri"/>
                <w:sz w:val="18"/>
                <w:szCs w:val="16"/>
              </w:rPr>
            </w:pPr>
            <w:r>
              <w:rPr>
                <w:rFonts w:ascii="Calibri" w:hAnsi="Calibri"/>
                <w:sz w:val="18"/>
                <w:szCs w:val="16"/>
              </w:rPr>
              <w:t>06</w:t>
            </w:r>
          </w:p>
        </w:tc>
        <w:tc>
          <w:tcPr>
            <w:tcW w:w="2321" w:type="dxa"/>
            <w:vAlign w:val="center"/>
          </w:tcPr>
          <w:p w14:paraId="45BF57EB"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589CA9A9"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D25A9B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8EB90FD"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499A8806" w14:textId="77777777" w:rsidTr="00284660">
        <w:tc>
          <w:tcPr>
            <w:tcW w:w="554" w:type="dxa"/>
            <w:vAlign w:val="center"/>
          </w:tcPr>
          <w:p w14:paraId="51EA0663" w14:textId="77777777" w:rsidR="00284660" w:rsidRPr="00E93981" w:rsidRDefault="00284660" w:rsidP="00284660">
            <w:pPr>
              <w:jc w:val="center"/>
              <w:rPr>
                <w:rFonts w:ascii="Calibri" w:hAnsi="Calibri"/>
                <w:sz w:val="18"/>
                <w:szCs w:val="16"/>
              </w:rPr>
            </w:pPr>
            <w:r>
              <w:rPr>
                <w:rFonts w:ascii="Calibri" w:hAnsi="Calibri"/>
                <w:sz w:val="18"/>
                <w:szCs w:val="16"/>
              </w:rPr>
              <w:t>07</w:t>
            </w:r>
          </w:p>
        </w:tc>
        <w:tc>
          <w:tcPr>
            <w:tcW w:w="2321" w:type="dxa"/>
          </w:tcPr>
          <w:p w14:paraId="1A03E7EC"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22E51670" w14:textId="59F912E9"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0BAE925D" w14:textId="77777777" w:rsidTr="00D53DCC">
        <w:tc>
          <w:tcPr>
            <w:tcW w:w="10790" w:type="dxa"/>
            <w:gridSpan w:val="3"/>
            <w:vAlign w:val="center"/>
          </w:tcPr>
          <w:p w14:paraId="39BC6655" w14:textId="37F6334C"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8613701" w14:textId="77777777" w:rsidR="00284660" w:rsidRPr="006120A6" w:rsidRDefault="00284660" w:rsidP="00284660">
      <w:pPr>
        <w:rPr>
          <w:sz w:val="16"/>
          <w:szCs w:val="16"/>
        </w:rPr>
      </w:pPr>
    </w:p>
    <w:tbl>
      <w:tblPr>
        <w:tblStyle w:val="TableGrid"/>
        <w:tblW w:w="0" w:type="auto"/>
        <w:tblLook w:val="04A0" w:firstRow="1" w:lastRow="0" w:firstColumn="1" w:lastColumn="0" w:noHBand="0" w:noVBand="1"/>
      </w:tblPr>
      <w:tblGrid>
        <w:gridCol w:w="554"/>
        <w:gridCol w:w="2321"/>
        <w:gridCol w:w="7915"/>
      </w:tblGrid>
      <w:tr w:rsidR="00284660" w:rsidRPr="00E93981" w14:paraId="006663F0" w14:textId="77777777" w:rsidTr="00284660">
        <w:tc>
          <w:tcPr>
            <w:tcW w:w="10790" w:type="dxa"/>
            <w:gridSpan w:val="3"/>
          </w:tcPr>
          <w:p w14:paraId="5487FF9F" w14:textId="77777777" w:rsidR="00284660" w:rsidRPr="00E93981" w:rsidRDefault="00284660" w:rsidP="00284660">
            <w:pPr>
              <w:rPr>
                <w:rFonts w:ascii="Calibri" w:hAnsi="Calibri"/>
                <w:b/>
                <w:sz w:val="18"/>
                <w:szCs w:val="16"/>
              </w:rPr>
            </w:pPr>
            <w:r>
              <w:rPr>
                <w:rFonts w:ascii="Calibri" w:hAnsi="Calibri"/>
                <w:b/>
                <w:sz w:val="18"/>
                <w:szCs w:val="16"/>
              </w:rPr>
              <w:t>F</w:t>
            </w:r>
            <w:r w:rsidRPr="00E93981">
              <w:rPr>
                <w:rFonts w:ascii="Calibri" w:hAnsi="Calibri"/>
                <w:b/>
                <w:sz w:val="18"/>
                <w:szCs w:val="16"/>
              </w:rPr>
              <w:t>. Ceiling Insulation in Vented Attics</w:t>
            </w:r>
          </w:p>
        </w:tc>
      </w:tr>
      <w:tr w:rsidR="00284660" w:rsidRPr="00E93981" w14:paraId="40FC0162" w14:textId="77777777" w:rsidTr="00284660">
        <w:tc>
          <w:tcPr>
            <w:tcW w:w="554" w:type="dxa"/>
            <w:vAlign w:val="center"/>
          </w:tcPr>
          <w:p w14:paraId="73149440"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77883F94" w14:textId="77777777" w:rsidR="00284660" w:rsidRPr="00E93981" w:rsidRDefault="00284660" w:rsidP="00284660">
            <w:pPr>
              <w:rPr>
                <w:rFonts w:ascii="Calibri" w:hAnsi="Calibri"/>
                <w:sz w:val="18"/>
                <w:szCs w:val="16"/>
              </w:rPr>
            </w:pPr>
            <w:r w:rsidRPr="00E93981">
              <w:rPr>
                <w:rFonts w:ascii="Calibri" w:hAnsi="Calibri"/>
                <w:sz w:val="18"/>
                <w:szCs w:val="16"/>
              </w:rPr>
              <w:t>Required eave ventilation shall not be obstructed. The net-free ventilation area of the eave vent is maintained.</w:t>
            </w:r>
          </w:p>
        </w:tc>
      </w:tr>
      <w:tr w:rsidR="00284660" w:rsidRPr="00E93981" w14:paraId="65089028" w14:textId="77777777" w:rsidTr="00284660">
        <w:tc>
          <w:tcPr>
            <w:tcW w:w="554" w:type="dxa"/>
            <w:vAlign w:val="center"/>
          </w:tcPr>
          <w:p w14:paraId="1ECDE6BE"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5C19CE34" w14:textId="77777777" w:rsidR="00284660" w:rsidRPr="00E93981" w:rsidRDefault="00284660" w:rsidP="00284660">
            <w:pPr>
              <w:rPr>
                <w:rFonts w:ascii="Calibri" w:hAnsi="Calibri"/>
                <w:sz w:val="18"/>
                <w:szCs w:val="16"/>
              </w:rPr>
            </w:pPr>
            <w:r w:rsidRPr="00E93981">
              <w:rPr>
                <w:rFonts w:ascii="Calibri" w:hAnsi="Calibri"/>
                <w:sz w:val="18"/>
                <w:szCs w:val="16"/>
              </w:rPr>
              <w:t>Eave vent baffles and dams are installed to prevent air movement under or into the ceiling insulation.</w:t>
            </w:r>
          </w:p>
        </w:tc>
      </w:tr>
      <w:tr w:rsidR="00284660" w:rsidRPr="00E93981" w14:paraId="0A9C533F" w14:textId="77777777" w:rsidTr="00284660">
        <w:tc>
          <w:tcPr>
            <w:tcW w:w="554" w:type="dxa"/>
            <w:vAlign w:val="center"/>
          </w:tcPr>
          <w:p w14:paraId="148F449F"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5748456D" w14:textId="77777777" w:rsidR="00284660" w:rsidRPr="00E93981" w:rsidRDefault="00284660" w:rsidP="00284660">
            <w:pPr>
              <w:rPr>
                <w:rFonts w:ascii="Calibri" w:hAnsi="Calibri"/>
                <w:sz w:val="18"/>
                <w:szCs w:val="16"/>
              </w:rPr>
            </w:pPr>
            <w:r w:rsidRPr="00E93981">
              <w:rPr>
                <w:rFonts w:ascii="Calibri" w:hAnsi="Calibri"/>
                <w:sz w:val="18"/>
                <w:szCs w:val="16"/>
              </w:rPr>
              <w:t>Attic access is insulated to the same R-value required by the Certificate of Compliance for ceiling insulation and the insulation is permanently attached using adhesive or mechanical fasteners.</w:t>
            </w:r>
          </w:p>
        </w:tc>
      </w:tr>
      <w:tr w:rsidR="00284660" w:rsidRPr="00E93981" w14:paraId="35B4A0AF" w14:textId="77777777" w:rsidTr="00284660">
        <w:tc>
          <w:tcPr>
            <w:tcW w:w="554" w:type="dxa"/>
            <w:vAlign w:val="center"/>
          </w:tcPr>
          <w:p w14:paraId="2A3259E6"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68AFA75E" w14:textId="77777777" w:rsidR="00284660" w:rsidRPr="00E93981" w:rsidRDefault="00284660" w:rsidP="00284660">
            <w:pPr>
              <w:rPr>
                <w:rFonts w:ascii="Calibri" w:hAnsi="Calibri"/>
                <w:sz w:val="18"/>
                <w:szCs w:val="16"/>
              </w:rPr>
            </w:pPr>
            <w:r w:rsidRPr="00E93981">
              <w:rPr>
                <w:rFonts w:ascii="Calibri" w:hAnsi="Calibri"/>
                <w:sz w:val="18"/>
                <w:szCs w:val="16"/>
              </w:rPr>
              <w:t>Attic access must have a dam around the access to at least the same depth as the insulation.</w:t>
            </w:r>
          </w:p>
        </w:tc>
      </w:tr>
      <w:tr w:rsidR="00284660" w:rsidRPr="00E93981" w14:paraId="10F8BA08" w14:textId="77777777" w:rsidTr="00284660">
        <w:tc>
          <w:tcPr>
            <w:tcW w:w="554" w:type="dxa"/>
            <w:vAlign w:val="center"/>
          </w:tcPr>
          <w:p w14:paraId="6D8523C0"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27B97636" w14:textId="77777777" w:rsidR="00284660" w:rsidRPr="00E93981" w:rsidRDefault="00284660" w:rsidP="00284660">
            <w:pPr>
              <w:rPr>
                <w:rFonts w:ascii="Calibri" w:hAnsi="Calibri"/>
                <w:sz w:val="18"/>
                <w:szCs w:val="16"/>
              </w:rPr>
            </w:pPr>
            <w:r w:rsidRPr="00E93981">
              <w:rPr>
                <w:rFonts w:ascii="Calibri" w:hAnsi="Calibri"/>
                <w:sz w:val="18"/>
                <w:szCs w:val="16"/>
              </w:rPr>
              <w:t>Attic rulers specified to the installed loose-fill material (brand and type) are installed and evenly distributed throughout the attic to verify depth (one ruler for every 250 ft</w:t>
            </w:r>
            <w:r w:rsidRPr="00E93981">
              <w:rPr>
                <w:rFonts w:ascii="Calibri" w:hAnsi="Calibri"/>
                <w:sz w:val="18"/>
                <w:szCs w:val="16"/>
                <w:vertAlign w:val="superscript"/>
              </w:rPr>
              <w:t>2</w:t>
            </w:r>
            <w:r w:rsidRPr="00E93981">
              <w:rPr>
                <w:rFonts w:ascii="Calibri" w:hAnsi="Calibri"/>
                <w:sz w:val="18"/>
                <w:szCs w:val="16"/>
              </w:rPr>
              <w:t>). The rulers are clearly readable and scaled to read inches of insulation and the R-value installed.</w:t>
            </w:r>
          </w:p>
        </w:tc>
      </w:tr>
      <w:tr w:rsidR="00284660" w:rsidRPr="00E93981" w14:paraId="7F48AE7E" w14:textId="77777777" w:rsidTr="001B1FF4">
        <w:tc>
          <w:tcPr>
            <w:tcW w:w="554" w:type="dxa"/>
            <w:vAlign w:val="center"/>
          </w:tcPr>
          <w:p w14:paraId="3105722A" w14:textId="77777777" w:rsidR="00284660" w:rsidRPr="00E93981" w:rsidRDefault="00284660" w:rsidP="00284660">
            <w:pPr>
              <w:jc w:val="center"/>
              <w:rPr>
                <w:rFonts w:ascii="Calibri" w:hAnsi="Calibri"/>
                <w:sz w:val="18"/>
                <w:szCs w:val="16"/>
              </w:rPr>
            </w:pPr>
            <w:r>
              <w:rPr>
                <w:rFonts w:ascii="Calibri" w:hAnsi="Calibri"/>
                <w:sz w:val="18"/>
                <w:szCs w:val="16"/>
              </w:rPr>
              <w:t>06</w:t>
            </w:r>
          </w:p>
        </w:tc>
        <w:tc>
          <w:tcPr>
            <w:tcW w:w="2321" w:type="dxa"/>
            <w:vAlign w:val="center"/>
          </w:tcPr>
          <w:p w14:paraId="38F98402" w14:textId="77777777" w:rsidR="00284660" w:rsidRPr="00E93981" w:rsidRDefault="00284660">
            <w:pPr>
              <w:rPr>
                <w:rFonts w:ascii="Calibri" w:hAnsi="Calibri"/>
                <w:sz w:val="18"/>
                <w:szCs w:val="16"/>
              </w:rPr>
            </w:pPr>
            <w:r>
              <w:rPr>
                <w:rFonts w:ascii="Calibri" w:hAnsi="Calibri"/>
                <w:sz w:val="18"/>
                <w:szCs w:val="16"/>
              </w:rPr>
              <w:t>Verification Status</w:t>
            </w:r>
          </w:p>
        </w:tc>
        <w:tc>
          <w:tcPr>
            <w:tcW w:w="7915" w:type="dxa"/>
          </w:tcPr>
          <w:p w14:paraId="574A16E5"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505D24A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0553115"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6143D4D9" w14:textId="77777777" w:rsidTr="00284660">
        <w:tc>
          <w:tcPr>
            <w:tcW w:w="554" w:type="dxa"/>
            <w:vAlign w:val="center"/>
          </w:tcPr>
          <w:p w14:paraId="225B1D00" w14:textId="77777777" w:rsidR="00284660" w:rsidRPr="00E93981" w:rsidRDefault="00284660" w:rsidP="00284660">
            <w:pPr>
              <w:jc w:val="center"/>
              <w:rPr>
                <w:rFonts w:ascii="Calibri" w:hAnsi="Calibri"/>
                <w:sz w:val="18"/>
                <w:szCs w:val="16"/>
              </w:rPr>
            </w:pPr>
            <w:r>
              <w:rPr>
                <w:rFonts w:ascii="Calibri" w:hAnsi="Calibri"/>
                <w:sz w:val="18"/>
                <w:szCs w:val="16"/>
              </w:rPr>
              <w:t>07</w:t>
            </w:r>
          </w:p>
        </w:tc>
        <w:tc>
          <w:tcPr>
            <w:tcW w:w="2321" w:type="dxa"/>
          </w:tcPr>
          <w:p w14:paraId="1C743AFB" w14:textId="77777777" w:rsidR="00284660" w:rsidRPr="00E93981" w:rsidRDefault="00284660" w:rsidP="00284660">
            <w:pPr>
              <w:rPr>
                <w:rFonts w:ascii="Calibri" w:hAnsi="Calibri"/>
                <w:sz w:val="18"/>
                <w:szCs w:val="16"/>
              </w:rPr>
            </w:pPr>
            <w:r>
              <w:rPr>
                <w:rFonts w:ascii="Calibri" w:hAnsi="Calibri"/>
                <w:sz w:val="18"/>
                <w:szCs w:val="16"/>
              </w:rPr>
              <w:t>Correction Notes</w:t>
            </w:r>
          </w:p>
        </w:tc>
        <w:tc>
          <w:tcPr>
            <w:tcW w:w="7915" w:type="dxa"/>
          </w:tcPr>
          <w:p w14:paraId="32076894" w14:textId="52F1F9AE" w:rsidR="00284660" w:rsidRPr="00E93981"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4A7E2563" w14:textId="77777777" w:rsidTr="00D53DCC">
        <w:tc>
          <w:tcPr>
            <w:tcW w:w="10790" w:type="dxa"/>
            <w:gridSpan w:val="3"/>
            <w:vAlign w:val="center"/>
          </w:tcPr>
          <w:p w14:paraId="10529080" w14:textId="7EE55127"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724191F" w14:textId="0D110D7E" w:rsidR="007F1AB9" w:rsidRDefault="007F1AB9"/>
    <w:tbl>
      <w:tblPr>
        <w:tblStyle w:val="TableGrid"/>
        <w:tblW w:w="0" w:type="auto"/>
        <w:tblLook w:val="04A0" w:firstRow="1" w:lastRow="0" w:firstColumn="1" w:lastColumn="0" w:noHBand="0" w:noVBand="1"/>
      </w:tblPr>
      <w:tblGrid>
        <w:gridCol w:w="554"/>
        <w:gridCol w:w="2321"/>
        <w:gridCol w:w="7915"/>
      </w:tblGrid>
      <w:tr w:rsidR="00284660" w:rsidRPr="00E93981" w14:paraId="6A132412" w14:textId="77777777" w:rsidTr="00284660">
        <w:tc>
          <w:tcPr>
            <w:tcW w:w="10790" w:type="dxa"/>
            <w:gridSpan w:val="3"/>
          </w:tcPr>
          <w:p w14:paraId="7E504FD2" w14:textId="35BBF7F4" w:rsidR="00284660" w:rsidRPr="00E93981" w:rsidRDefault="00284660" w:rsidP="00284660">
            <w:pPr>
              <w:rPr>
                <w:rFonts w:ascii="Calibri" w:hAnsi="Calibri"/>
                <w:b/>
                <w:sz w:val="18"/>
                <w:szCs w:val="16"/>
              </w:rPr>
            </w:pPr>
            <w:r>
              <w:rPr>
                <w:rFonts w:ascii="Calibri" w:hAnsi="Calibri"/>
                <w:b/>
                <w:sz w:val="18"/>
                <w:szCs w:val="16"/>
              </w:rPr>
              <w:t>G</w:t>
            </w:r>
            <w:r w:rsidRPr="00E93981">
              <w:rPr>
                <w:rFonts w:ascii="Calibri" w:hAnsi="Calibri"/>
                <w:b/>
                <w:sz w:val="18"/>
                <w:szCs w:val="16"/>
              </w:rPr>
              <w:t>. Insulation in Unvented Attics</w:t>
            </w:r>
          </w:p>
        </w:tc>
      </w:tr>
      <w:tr w:rsidR="00284660" w:rsidRPr="00E93981" w14:paraId="5CDE8123" w14:textId="77777777" w:rsidTr="00284660">
        <w:tc>
          <w:tcPr>
            <w:tcW w:w="554" w:type="dxa"/>
            <w:vAlign w:val="center"/>
          </w:tcPr>
          <w:p w14:paraId="7B5BBF3F"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09C4C5A2" w14:textId="77777777" w:rsidR="00284660" w:rsidRPr="00E93981" w:rsidRDefault="00284660" w:rsidP="00284660">
            <w:pPr>
              <w:rPr>
                <w:rFonts w:ascii="Calibri" w:hAnsi="Calibri"/>
                <w:sz w:val="18"/>
                <w:szCs w:val="16"/>
              </w:rPr>
            </w:pPr>
            <w:r w:rsidRPr="00E93981">
              <w:rPr>
                <w:rFonts w:ascii="Calibri" w:hAnsi="Calibri"/>
                <w:sz w:val="18"/>
                <w:szCs w:val="16"/>
              </w:rPr>
              <w:t xml:space="preserve">The roof sheathing is the air barrier and </w:t>
            </w:r>
            <w:r>
              <w:rPr>
                <w:rFonts w:ascii="Calibri" w:hAnsi="Calibri"/>
                <w:sz w:val="18"/>
                <w:szCs w:val="16"/>
              </w:rPr>
              <w:t xml:space="preserve">is </w:t>
            </w:r>
            <w:r w:rsidRPr="00E93981">
              <w:rPr>
                <w:rFonts w:ascii="Calibri" w:hAnsi="Calibri"/>
                <w:sz w:val="18"/>
                <w:szCs w:val="16"/>
              </w:rPr>
              <w:t>sealed to prevent air movement to the outside.</w:t>
            </w:r>
          </w:p>
        </w:tc>
      </w:tr>
      <w:tr w:rsidR="00284660" w:rsidRPr="00E93981" w14:paraId="0910F8AB" w14:textId="77777777" w:rsidTr="00284660">
        <w:tc>
          <w:tcPr>
            <w:tcW w:w="554" w:type="dxa"/>
            <w:vAlign w:val="center"/>
          </w:tcPr>
          <w:p w14:paraId="5F0CF8C6" w14:textId="14C6CCCB" w:rsidR="00284660" w:rsidRPr="00E93981" w:rsidRDefault="00284660" w:rsidP="00284660">
            <w:pPr>
              <w:jc w:val="center"/>
              <w:rPr>
                <w:rFonts w:ascii="Calibri" w:hAnsi="Calibri"/>
                <w:sz w:val="18"/>
                <w:szCs w:val="16"/>
              </w:rPr>
            </w:pPr>
            <w:r w:rsidRPr="00E93981">
              <w:rPr>
                <w:rFonts w:ascii="Calibri" w:hAnsi="Calibri"/>
                <w:sz w:val="18"/>
                <w:szCs w:val="16"/>
              </w:rPr>
              <w:t>0</w:t>
            </w:r>
            <w:r w:rsidR="009722A7">
              <w:rPr>
                <w:rFonts w:ascii="Calibri" w:hAnsi="Calibri"/>
                <w:sz w:val="18"/>
                <w:szCs w:val="16"/>
              </w:rPr>
              <w:t>2</w:t>
            </w:r>
          </w:p>
        </w:tc>
        <w:tc>
          <w:tcPr>
            <w:tcW w:w="10236" w:type="dxa"/>
            <w:gridSpan w:val="2"/>
          </w:tcPr>
          <w:p w14:paraId="0FB0B4B3"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Insulation is in full contact with </w:t>
            </w:r>
            <w:r>
              <w:rPr>
                <w:rFonts w:ascii="Calibri" w:hAnsi="Calibri"/>
                <w:sz w:val="18"/>
                <w:szCs w:val="16"/>
              </w:rPr>
              <w:t xml:space="preserve">the </w:t>
            </w:r>
            <w:r w:rsidRPr="00E93981">
              <w:rPr>
                <w:rFonts w:ascii="Calibri" w:hAnsi="Calibri"/>
                <w:sz w:val="18"/>
                <w:szCs w:val="16"/>
              </w:rPr>
              <w:t>air barrier (roof sheathing).</w:t>
            </w:r>
          </w:p>
        </w:tc>
      </w:tr>
      <w:tr w:rsidR="00284660" w:rsidRPr="00E93981" w14:paraId="7E60CE97" w14:textId="77777777" w:rsidTr="00284660">
        <w:tc>
          <w:tcPr>
            <w:tcW w:w="554" w:type="dxa"/>
            <w:vAlign w:val="center"/>
          </w:tcPr>
          <w:p w14:paraId="6B207017" w14:textId="29AB3262" w:rsidR="00284660" w:rsidRPr="00E93981" w:rsidRDefault="00284660" w:rsidP="00284660">
            <w:pPr>
              <w:jc w:val="center"/>
              <w:rPr>
                <w:rFonts w:ascii="Calibri" w:hAnsi="Calibri"/>
                <w:sz w:val="18"/>
                <w:szCs w:val="16"/>
              </w:rPr>
            </w:pPr>
            <w:r w:rsidRPr="00E93981">
              <w:rPr>
                <w:rFonts w:ascii="Calibri" w:hAnsi="Calibri"/>
                <w:sz w:val="18"/>
                <w:szCs w:val="16"/>
              </w:rPr>
              <w:t>0</w:t>
            </w:r>
            <w:r w:rsidR="009722A7">
              <w:rPr>
                <w:rFonts w:ascii="Calibri" w:hAnsi="Calibri"/>
                <w:sz w:val="18"/>
                <w:szCs w:val="16"/>
              </w:rPr>
              <w:t>3</w:t>
            </w:r>
          </w:p>
        </w:tc>
        <w:tc>
          <w:tcPr>
            <w:tcW w:w="10236" w:type="dxa"/>
            <w:gridSpan w:val="2"/>
          </w:tcPr>
          <w:p w14:paraId="5679167E" w14:textId="77777777" w:rsidR="00284660" w:rsidRPr="00E93981" w:rsidRDefault="00284660" w:rsidP="00284660">
            <w:pPr>
              <w:rPr>
                <w:rFonts w:ascii="Calibri" w:hAnsi="Calibri"/>
                <w:sz w:val="18"/>
                <w:szCs w:val="16"/>
              </w:rPr>
            </w:pPr>
            <w:r>
              <w:rPr>
                <w:rFonts w:ascii="Calibri" w:hAnsi="Calibri"/>
                <w:sz w:val="18"/>
                <w:szCs w:val="16"/>
              </w:rPr>
              <w:t>If i</w:t>
            </w:r>
            <w:r w:rsidRPr="00CD4D9D">
              <w:rPr>
                <w:rFonts w:ascii="Calibri" w:hAnsi="Calibri"/>
                <w:sz w:val="18"/>
                <w:szCs w:val="16"/>
              </w:rPr>
              <w:t xml:space="preserve">nsulated using air permeable insulation, gable end walls are sealed and insulated the same as exterior walls, </w:t>
            </w:r>
            <w:r w:rsidRPr="00DE2064">
              <w:rPr>
                <w:rFonts w:ascii="Calibri" w:hAnsi="Calibri"/>
                <w:sz w:val="18"/>
                <w:szCs w:val="16"/>
              </w:rPr>
              <w:t>including interior air barrier.</w:t>
            </w:r>
          </w:p>
        </w:tc>
      </w:tr>
      <w:tr w:rsidR="00284660" w:rsidRPr="00E93981" w14:paraId="50999290" w14:textId="77777777" w:rsidTr="001B1FF4">
        <w:tc>
          <w:tcPr>
            <w:tcW w:w="554" w:type="dxa"/>
            <w:vAlign w:val="center"/>
          </w:tcPr>
          <w:p w14:paraId="62E2697E" w14:textId="27B89AA4" w:rsidR="00284660" w:rsidRPr="00E93981" w:rsidRDefault="00284660" w:rsidP="00284660">
            <w:pPr>
              <w:jc w:val="center"/>
              <w:rPr>
                <w:rFonts w:ascii="Calibri" w:hAnsi="Calibri"/>
                <w:sz w:val="18"/>
                <w:szCs w:val="16"/>
              </w:rPr>
            </w:pPr>
            <w:r>
              <w:rPr>
                <w:rFonts w:ascii="Calibri" w:hAnsi="Calibri"/>
                <w:sz w:val="18"/>
                <w:szCs w:val="16"/>
              </w:rPr>
              <w:t>0</w:t>
            </w:r>
            <w:r w:rsidR="009722A7">
              <w:rPr>
                <w:rFonts w:ascii="Calibri" w:hAnsi="Calibri"/>
                <w:sz w:val="18"/>
                <w:szCs w:val="16"/>
              </w:rPr>
              <w:t>4</w:t>
            </w:r>
          </w:p>
        </w:tc>
        <w:tc>
          <w:tcPr>
            <w:tcW w:w="2321" w:type="dxa"/>
            <w:vAlign w:val="center"/>
          </w:tcPr>
          <w:p w14:paraId="22F603AE"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52F7FC2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E9265FA"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15EE590"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039A988D" w14:textId="77777777" w:rsidTr="00284660">
        <w:tc>
          <w:tcPr>
            <w:tcW w:w="554" w:type="dxa"/>
            <w:vAlign w:val="center"/>
          </w:tcPr>
          <w:p w14:paraId="2E988291" w14:textId="70115287" w:rsidR="00284660" w:rsidRPr="00E93981" w:rsidRDefault="00284660" w:rsidP="00284660">
            <w:pPr>
              <w:jc w:val="center"/>
              <w:rPr>
                <w:rFonts w:ascii="Calibri" w:hAnsi="Calibri"/>
                <w:sz w:val="18"/>
                <w:szCs w:val="16"/>
              </w:rPr>
            </w:pPr>
            <w:r>
              <w:rPr>
                <w:rFonts w:ascii="Calibri" w:hAnsi="Calibri"/>
                <w:sz w:val="18"/>
                <w:szCs w:val="16"/>
              </w:rPr>
              <w:t>0</w:t>
            </w:r>
            <w:r w:rsidR="009722A7">
              <w:rPr>
                <w:rFonts w:ascii="Calibri" w:hAnsi="Calibri"/>
                <w:sz w:val="18"/>
                <w:szCs w:val="16"/>
              </w:rPr>
              <w:t>5</w:t>
            </w:r>
          </w:p>
        </w:tc>
        <w:tc>
          <w:tcPr>
            <w:tcW w:w="2321" w:type="dxa"/>
          </w:tcPr>
          <w:p w14:paraId="2BD5CFDD"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44942D4C" w14:textId="33E806E0"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5DE8FC27" w14:textId="77777777" w:rsidTr="00D53DCC">
        <w:tc>
          <w:tcPr>
            <w:tcW w:w="10790" w:type="dxa"/>
            <w:gridSpan w:val="3"/>
            <w:vAlign w:val="center"/>
          </w:tcPr>
          <w:p w14:paraId="575473BD" w14:textId="778C2102" w:rsidR="007F1AB9" w:rsidRPr="001B1FF4" w:rsidRDefault="007F1AB9" w:rsidP="00284660">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CDB07D4" w14:textId="77777777" w:rsidR="00284660" w:rsidRDefault="00284660" w:rsidP="00284660"/>
    <w:tbl>
      <w:tblPr>
        <w:tblStyle w:val="TableGrid"/>
        <w:tblW w:w="0" w:type="auto"/>
        <w:tblLook w:val="04A0" w:firstRow="1" w:lastRow="0" w:firstColumn="1" w:lastColumn="0" w:noHBand="0" w:noVBand="1"/>
      </w:tblPr>
      <w:tblGrid>
        <w:gridCol w:w="554"/>
        <w:gridCol w:w="2321"/>
        <w:gridCol w:w="7915"/>
      </w:tblGrid>
      <w:tr w:rsidR="00284660" w:rsidRPr="00E93981" w14:paraId="6EDDC985" w14:textId="77777777" w:rsidTr="00284660">
        <w:tc>
          <w:tcPr>
            <w:tcW w:w="10790" w:type="dxa"/>
            <w:gridSpan w:val="3"/>
          </w:tcPr>
          <w:p w14:paraId="59C8291B" w14:textId="77777777" w:rsidR="00284660" w:rsidRPr="00E93981" w:rsidRDefault="00284660" w:rsidP="00284660">
            <w:pPr>
              <w:rPr>
                <w:rFonts w:ascii="Calibri" w:hAnsi="Calibri"/>
                <w:b/>
                <w:sz w:val="18"/>
                <w:szCs w:val="16"/>
              </w:rPr>
            </w:pPr>
            <w:r>
              <w:rPr>
                <w:rFonts w:ascii="Calibri" w:hAnsi="Calibri"/>
                <w:b/>
                <w:sz w:val="18"/>
                <w:szCs w:val="16"/>
              </w:rPr>
              <w:t>H</w:t>
            </w:r>
            <w:r w:rsidRPr="00E93981">
              <w:rPr>
                <w:rFonts w:ascii="Calibri" w:hAnsi="Calibri"/>
                <w:b/>
                <w:sz w:val="18"/>
                <w:szCs w:val="16"/>
              </w:rPr>
              <w:t>. Insulation in Vented Attics (High Performance Vented Attics)</w:t>
            </w:r>
          </w:p>
        </w:tc>
      </w:tr>
      <w:tr w:rsidR="00284660" w:rsidRPr="00E93981" w14:paraId="64300DAB" w14:textId="77777777" w:rsidTr="00284660">
        <w:tc>
          <w:tcPr>
            <w:tcW w:w="554" w:type="dxa"/>
            <w:vAlign w:val="center"/>
          </w:tcPr>
          <w:p w14:paraId="4D88F5EA"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1A4F02ED"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Insulation </w:t>
            </w:r>
            <w:r>
              <w:rPr>
                <w:rFonts w:ascii="Calibri" w:hAnsi="Calibri"/>
                <w:sz w:val="18"/>
                <w:szCs w:val="16"/>
              </w:rPr>
              <w:t xml:space="preserve">is </w:t>
            </w:r>
            <w:r w:rsidRPr="00E93981">
              <w:rPr>
                <w:rFonts w:ascii="Calibri" w:hAnsi="Calibri"/>
                <w:sz w:val="18"/>
                <w:szCs w:val="16"/>
              </w:rPr>
              <w:t>in full contact with roof sheathing and firmly supported to prevent sagging.</w:t>
            </w:r>
          </w:p>
        </w:tc>
      </w:tr>
      <w:tr w:rsidR="00284660" w:rsidRPr="00E93981" w14:paraId="14CA4783" w14:textId="77777777" w:rsidTr="00284660">
        <w:tc>
          <w:tcPr>
            <w:tcW w:w="554" w:type="dxa"/>
            <w:vAlign w:val="center"/>
          </w:tcPr>
          <w:p w14:paraId="22895594"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09A4DD4B" w14:textId="77777777" w:rsidR="00284660" w:rsidRPr="00E93981" w:rsidRDefault="00284660" w:rsidP="00284660">
            <w:pPr>
              <w:rPr>
                <w:rFonts w:ascii="Calibri" w:hAnsi="Calibri"/>
                <w:sz w:val="18"/>
                <w:szCs w:val="16"/>
              </w:rPr>
            </w:pPr>
            <w:r w:rsidRPr="00E93981">
              <w:rPr>
                <w:rFonts w:ascii="Calibri" w:hAnsi="Calibri"/>
                <w:sz w:val="18"/>
                <w:szCs w:val="16"/>
              </w:rPr>
              <w:t>Batt insulation between roof trusses is acceptable with minimal gaps and voids caused by roof truss members.</w:t>
            </w:r>
          </w:p>
        </w:tc>
      </w:tr>
      <w:tr w:rsidR="00284660" w:rsidRPr="00E93981" w14:paraId="598D8985" w14:textId="77777777" w:rsidTr="00284660">
        <w:tc>
          <w:tcPr>
            <w:tcW w:w="554" w:type="dxa"/>
            <w:vAlign w:val="center"/>
          </w:tcPr>
          <w:p w14:paraId="2F262816"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65DC9002" w14:textId="77777777" w:rsidR="00284660" w:rsidRPr="00E93981" w:rsidRDefault="00284660" w:rsidP="00284660">
            <w:pPr>
              <w:rPr>
                <w:rFonts w:ascii="Calibri" w:hAnsi="Calibri"/>
                <w:sz w:val="18"/>
                <w:szCs w:val="16"/>
              </w:rPr>
            </w:pPr>
            <w:r w:rsidRPr="00E93981">
              <w:rPr>
                <w:rFonts w:ascii="Calibri" w:hAnsi="Calibri"/>
                <w:sz w:val="18"/>
                <w:szCs w:val="16"/>
              </w:rPr>
              <w:t>Insulation is not required on gable end walls.</w:t>
            </w:r>
          </w:p>
        </w:tc>
      </w:tr>
      <w:tr w:rsidR="00284660" w:rsidRPr="00E93981" w14:paraId="628017BB" w14:textId="77777777" w:rsidTr="00284660">
        <w:tc>
          <w:tcPr>
            <w:tcW w:w="554" w:type="dxa"/>
            <w:vAlign w:val="center"/>
          </w:tcPr>
          <w:p w14:paraId="25E1A9A1"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5D35580F" w14:textId="77777777" w:rsidR="00284660" w:rsidRPr="00DE2064" w:rsidRDefault="00284660" w:rsidP="00284660">
            <w:pPr>
              <w:rPr>
                <w:rFonts w:ascii="Calibri" w:hAnsi="Calibri"/>
                <w:sz w:val="18"/>
                <w:szCs w:val="16"/>
              </w:rPr>
            </w:pPr>
            <w:r w:rsidRPr="00DE2064">
              <w:rPr>
                <w:rFonts w:ascii="Calibri" w:hAnsi="Calibri"/>
                <w:sz w:val="18"/>
                <w:szCs w:val="16"/>
              </w:rPr>
              <w:t>Required roof deck insulation over any conditioned space, or HVAC ducts, is installed on the entire attic roof deck; even over unconditioned spaces (e.g., garage, covered porch). Roof deck of attic over unconditioned space without HVAC ducts and separated from other attics by a sealed air barrier do not need to be insulated.</w:t>
            </w:r>
          </w:p>
        </w:tc>
      </w:tr>
      <w:tr w:rsidR="00284660" w:rsidRPr="00E93981" w14:paraId="24CB65C2" w14:textId="77777777" w:rsidTr="001B1FF4">
        <w:tc>
          <w:tcPr>
            <w:tcW w:w="554" w:type="dxa"/>
            <w:vAlign w:val="center"/>
          </w:tcPr>
          <w:p w14:paraId="671B4A6E" w14:textId="77777777" w:rsidR="00284660" w:rsidRPr="00E93981" w:rsidRDefault="00284660" w:rsidP="00284660">
            <w:pPr>
              <w:jc w:val="center"/>
              <w:rPr>
                <w:rFonts w:ascii="Calibri" w:hAnsi="Calibri"/>
                <w:sz w:val="18"/>
                <w:szCs w:val="16"/>
              </w:rPr>
            </w:pPr>
            <w:r>
              <w:rPr>
                <w:rFonts w:ascii="Calibri" w:hAnsi="Calibri"/>
                <w:sz w:val="18"/>
                <w:szCs w:val="16"/>
              </w:rPr>
              <w:t>05</w:t>
            </w:r>
          </w:p>
        </w:tc>
        <w:tc>
          <w:tcPr>
            <w:tcW w:w="2321" w:type="dxa"/>
            <w:vAlign w:val="center"/>
          </w:tcPr>
          <w:p w14:paraId="1D035493" w14:textId="77777777" w:rsidR="00284660" w:rsidRPr="00DE2064" w:rsidRDefault="00284660">
            <w:pPr>
              <w:rPr>
                <w:rFonts w:ascii="Calibri" w:hAnsi="Calibri"/>
                <w:sz w:val="18"/>
                <w:szCs w:val="16"/>
              </w:rPr>
            </w:pPr>
            <w:r>
              <w:rPr>
                <w:rFonts w:ascii="Calibri" w:hAnsi="Calibri"/>
                <w:sz w:val="18"/>
                <w:szCs w:val="16"/>
              </w:rPr>
              <w:t>Verification Status</w:t>
            </w:r>
          </w:p>
        </w:tc>
        <w:tc>
          <w:tcPr>
            <w:tcW w:w="7915" w:type="dxa"/>
          </w:tcPr>
          <w:p w14:paraId="23D0537C"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0A1F8BD9"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744C877"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2C0FD6EC" w14:textId="77777777" w:rsidTr="00284660">
        <w:tc>
          <w:tcPr>
            <w:tcW w:w="554" w:type="dxa"/>
            <w:vAlign w:val="center"/>
          </w:tcPr>
          <w:p w14:paraId="2A0B85F1" w14:textId="77777777" w:rsidR="00284660" w:rsidRPr="00E93981" w:rsidRDefault="00284660" w:rsidP="00284660">
            <w:pPr>
              <w:jc w:val="center"/>
              <w:rPr>
                <w:rFonts w:ascii="Calibri" w:hAnsi="Calibri"/>
                <w:sz w:val="18"/>
                <w:szCs w:val="16"/>
              </w:rPr>
            </w:pPr>
            <w:r>
              <w:rPr>
                <w:rFonts w:ascii="Calibri" w:hAnsi="Calibri"/>
                <w:sz w:val="18"/>
                <w:szCs w:val="16"/>
              </w:rPr>
              <w:t>06</w:t>
            </w:r>
          </w:p>
        </w:tc>
        <w:tc>
          <w:tcPr>
            <w:tcW w:w="2321" w:type="dxa"/>
          </w:tcPr>
          <w:p w14:paraId="171E2673" w14:textId="77777777" w:rsidR="00284660" w:rsidRPr="00DE2064" w:rsidRDefault="00284660" w:rsidP="00284660">
            <w:pPr>
              <w:rPr>
                <w:rFonts w:ascii="Calibri" w:hAnsi="Calibri"/>
                <w:sz w:val="18"/>
                <w:szCs w:val="16"/>
              </w:rPr>
            </w:pPr>
            <w:r>
              <w:rPr>
                <w:rFonts w:ascii="Calibri" w:hAnsi="Calibri"/>
                <w:sz w:val="18"/>
                <w:szCs w:val="16"/>
              </w:rPr>
              <w:t>Correction Notes</w:t>
            </w:r>
          </w:p>
        </w:tc>
        <w:tc>
          <w:tcPr>
            <w:tcW w:w="7915" w:type="dxa"/>
          </w:tcPr>
          <w:p w14:paraId="7AB5D095" w14:textId="39C2B96D" w:rsidR="00284660" w:rsidRPr="00DE2064"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6EED4755" w14:textId="77777777" w:rsidTr="00D53DCC">
        <w:tc>
          <w:tcPr>
            <w:tcW w:w="10790" w:type="dxa"/>
            <w:gridSpan w:val="3"/>
            <w:vAlign w:val="center"/>
          </w:tcPr>
          <w:p w14:paraId="43B76D6A" w14:textId="318F1A87"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7CB9932" w14:textId="453AEC56" w:rsidR="00AD25E4" w:rsidRDefault="00AD25E4"/>
    <w:tbl>
      <w:tblPr>
        <w:tblStyle w:val="TableGrid"/>
        <w:tblW w:w="0" w:type="auto"/>
        <w:tblLook w:val="04A0" w:firstRow="1" w:lastRow="0" w:firstColumn="1" w:lastColumn="0" w:noHBand="0" w:noVBand="1"/>
      </w:tblPr>
      <w:tblGrid>
        <w:gridCol w:w="535"/>
        <w:gridCol w:w="2340"/>
        <w:gridCol w:w="7915"/>
      </w:tblGrid>
      <w:tr w:rsidR="00284660" w14:paraId="7C92051D" w14:textId="77777777" w:rsidTr="00284660">
        <w:tc>
          <w:tcPr>
            <w:tcW w:w="10790" w:type="dxa"/>
            <w:gridSpan w:val="3"/>
          </w:tcPr>
          <w:p w14:paraId="13108A30" w14:textId="7DA25609" w:rsidR="00284660" w:rsidRPr="006120A6" w:rsidRDefault="00284660" w:rsidP="00284660">
            <w:pPr>
              <w:rPr>
                <w:rFonts w:ascii="Calibri" w:hAnsi="Calibri"/>
                <w:b/>
                <w:sz w:val="18"/>
                <w:szCs w:val="16"/>
              </w:rPr>
            </w:pPr>
            <w:r w:rsidRPr="000F6EBF">
              <w:rPr>
                <w:rFonts w:ascii="Calibri" w:hAnsi="Calibri"/>
                <w:b/>
                <w:sz w:val="18"/>
                <w:szCs w:val="16"/>
              </w:rPr>
              <w:t>I.</w:t>
            </w:r>
            <w:r>
              <w:rPr>
                <w:rFonts w:ascii="Calibri" w:hAnsi="Calibri"/>
                <w:b/>
                <w:sz w:val="18"/>
                <w:szCs w:val="16"/>
              </w:rPr>
              <w:t xml:space="preserve"> Special Requirements for Skylight Shafts and Attic Knee Walls </w:t>
            </w:r>
          </w:p>
        </w:tc>
      </w:tr>
      <w:tr w:rsidR="00284660" w14:paraId="362A690C" w14:textId="77777777" w:rsidTr="00284660">
        <w:tc>
          <w:tcPr>
            <w:tcW w:w="535" w:type="dxa"/>
            <w:vAlign w:val="center"/>
          </w:tcPr>
          <w:p w14:paraId="08DB13CA"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5792CF60" w14:textId="77777777" w:rsidR="00284660" w:rsidRPr="006120A6" w:rsidRDefault="00284660" w:rsidP="00284660">
            <w:pPr>
              <w:rPr>
                <w:rFonts w:ascii="Calibri" w:hAnsi="Calibri"/>
                <w:sz w:val="18"/>
                <w:szCs w:val="16"/>
              </w:rPr>
            </w:pPr>
            <w:r>
              <w:rPr>
                <w:rFonts w:ascii="Calibri" w:hAnsi="Calibri"/>
                <w:sz w:val="18"/>
                <w:szCs w:val="16"/>
              </w:rPr>
              <w:t>Insulation must meet all the requirements for walls and insulation is in contact with the air barrier on all six sides unless SPF is used.</w:t>
            </w:r>
          </w:p>
        </w:tc>
      </w:tr>
      <w:tr w:rsidR="00284660" w14:paraId="0E958022" w14:textId="77777777" w:rsidTr="00284660">
        <w:tc>
          <w:tcPr>
            <w:tcW w:w="535" w:type="dxa"/>
            <w:vAlign w:val="center"/>
          </w:tcPr>
          <w:p w14:paraId="140CBCAA" w14:textId="77777777" w:rsidR="00284660" w:rsidRPr="006120A6" w:rsidRDefault="00284660" w:rsidP="00284660">
            <w:pPr>
              <w:jc w:val="center"/>
              <w:rPr>
                <w:rFonts w:ascii="Calibri" w:hAnsi="Calibri"/>
                <w:sz w:val="18"/>
                <w:szCs w:val="16"/>
              </w:rPr>
            </w:pPr>
            <w:r>
              <w:rPr>
                <w:rFonts w:ascii="Calibri" w:hAnsi="Calibri"/>
                <w:sz w:val="18"/>
                <w:szCs w:val="16"/>
              </w:rPr>
              <w:t>02</w:t>
            </w:r>
          </w:p>
        </w:tc>
        <w:tc>
          <w:tcPr>
            <w:tcW w:w="10255" w:type="dxa"/>
            <w:gridSpan w:val="2"/>
          </w:tcPr>
          <w:p w14:paraId="47AE8E4A" w14:textId="77777777" w:rsidR="00284660" w:rsidRPr="006120A6" w:rsidRDefault="00284660" w:rsidP="00284660">
            <w:pPr>
              <w:rPr>
                <w:rFonts w:ascii="Calibri" w:hAnsi="Calibri"/>
                <w:sz w:val="18"/>
                <w:szCs w:val="16"/>
              </w:rPr>
            </w:pPr>
            <w:r>
              <w:rPr>
                <w:rFonts w:ascii="Calibri" w:hAnsi="Calibri"/>
                <w:sz w:val="18"/>
                <w:szCs w:val="16"/>
              </w:rPr>
              <w:t>Insulation shall be in full contact with the interior wall finish. Batt insulation must be cut to fit around 2x4’s that are laid flat.</w:t>
            </w:r>
          </w:p>
        </w:tc>
      </w:tr>
      <w:tr w:rsidR="00284660" w14:paraId="0498D360" w14:textId="77777777" w:rsidTr="00284660">
        <w:tc>
          <w:tcPr>
            <w:tcW w:w="535" w:type="dxa"/>
            <w:vAlign w:val="center"/>
          </w:tcPr>
          <w:p w14:paraId="18614443" w14:textId="77777777" w:rsidR="00284660" w:rsidRPr="006120A6" w:rsidRDefault="00284660" w:rsidP="00284660">
            <w:pPr>
              <w:jc w:val="center"/>
              <w:rPr>
                <w:rFonts w:ascii="Calibri" w:hAnsi="Calibri"/>
                <w:sz w:val="18"/>
                <w:szCs w:val="16"/>
              </w:rPr>
            </w:pPr>
            <w:r>
              <w:rPr>
                <w:rFonts w:ascii="Calibri" w:hAnsi="Calibri"/>
                <w:sz w:val="18"/>
                <w:szCs w:val="16"/>
              </w:rPr>
              <w:t>03</w:t>
            </w:r>
          </w:p>
        </w:tc>
        <w:tc>
          <w:tcPr>
            <w:tcW w:w="10255" w:type="dxa"/>
            <w:gridSpan w:val="2"/>
          </w:tcPr>
          <w:p w14:paraId="668482BF" w14:textId="77777777" w:rsidR="00284660" w:rsidRPr="006120A6" w:rsidRDefault="00284660" w:rsidP="00284660">
            <w:pPr>
              <w:rPr>
                <w:rFonts w:ascii="Calibri" w:hAnsi="Calibri"/>
                <w:sz w:val="18"/>
                <w:szCs w:val="16"/>
              </w:rPr>
            </w:pPr>
            <w:r>
              <w:rPr>
                <w:rFonts w:ascii="Calibri" w:hAnsi="Calibri"/>
                <w:sz w:val="18"/>
                <w:szCs w:val="16"/>
              </w:rPr>
              <w:t>Skylight shafts and attic knee walls shall be completely enclosed by vertical and horizontal framing, including horizontal plates at the top and bottom of the insulation.</w:t>
            </w:r>
          </w:p>
        </w:tc>
      </w:tr>
      <w:tr w:rsidR="00284660" w14:paraId="4DDC4B94" w14:textId="77777777" w:rsidTr="001B1FF4">
        <w:tc>
          <w:tcPr>
            <w:tcW w:w="535" w:type="dxa"/>
            <w:vAlign w:val="center"/>
          </w:tcPr>
          <w:p w14:paraId="75F1B242" w14:textId="77777777" w:rsidR="00284660" w:rsidRDefault="00284660" w:rsidP="00284660">
            <w:pPr>
              <w:jc w:val="center"/>
              <w:rPr>
                <w:rFonts w:ascii="Calibri" w:hAnsi="Calibri"/>
                <w:sz w:val="18"/>
                <w:szCs w:val="16"/>
              </w:rPr>
            </w:pPr>
            <w:r>
              <w:rPr>
                <w:rFonts w:ascii="Calibri" w:hAnsi="Calibri"/>
                <w:sz w:val="18"/>
                <w:szCs w:val="16"/>
              </w:rPr>
              <w:t>04</w:t>
            </w:r>
          </w:p>
        </w:tc>
        <w:tc>
          <w:tcPr>
            <w:tcW w:w="2340" w:type="dxa"/>
            <w:vAlign w:val="center"/>
          </w:tcPr>
          <w:p w14:paraId="54508A82"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30DE72DF"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60E9A017"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DAF6C57"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59005D1B" w14:textId="77777777" w:rsidTr="00284660">
        <w:tc>
          <w:tcPr>
            <w:tcW w:w="535" w:type="dxa"/>
            <w:vAlign w:val="center"/>
          </w:tcPr>
          <w:p w14:paraId="174C3DEA" w14:textId="77777777" w:rsidR="00284660" w:rsidRDefault="00284660" w:rsidP="00284660">
            <w:pPr>
              <w:jc w:val="center"/>
              <w:rPr>
                <w:rFonts w:ascii="Calibri" w:hAnsi="Calibri"/>
                <w:sz w:val="18"/>
                <w:szCs w:val="16"/>
              </w:rPr>
            </w:pPr>
            <w:r>
              <w:rPr>
                <w:rFonts w:ascii="Calibri" w:hAnsi="Calibri"/>
                <w:sz w:val="18"/>
                <w:szCs w:val="16"/>
              </w:rPr>
              <w:t>05</w:t>
            </w:r>
          </w:p>
        </w:tc>
        <w:tc>
          <w:tcPr>
            <w:tcW w:w="2340" w:type="dxa"/>
          </w:tcPr>
          <w:p w14:paraId="62F008FB"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2D957042" w14:textId="3BEC1A24"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16EBECB2" w14:textId="77777777" w:rsidTr="00D53DCC">
        <w:tc>
          <w:tcPr>
            <w:tcW w:w="10790" w:type="dxa"/>
            <w:gridSpan w:val="3"/>
            <w:vAlign w:val="center"/>
          </w:tcPr>
          <w:p w14:paraId="0DA53B98" w14:textId="5B6E446E"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E00B96F" w14:textId="77777777" w:rsidR="00284660" w:rsidRDefault="00284660" w:rsidP="00284660">
      <w:pPr>
        <w:rPr>
          <w:rFonts w:ascii="Calibri" w:hAnsi="Calibri"/>
          <w:sz w:val="16"/>
          <w:szCs w:val="16"/>
        </w:rPr>
      </w:pPr>
    </w:p>
    <w:tbl>
      <w:tblPr>
        <w:tblStyle w:val="TableGrid"/>
        <w:tblW w:w="0" w:type="auto"/>
        <w:tblLook w:val="04A0" w:firstRow="1" w:lastRow="0" w:firstColumn="1" w:lastColumn="0" w:noHBand="0" w:noVBand="1"/>
      </w:tblPr>
      <w:tblGrid>
        <w:gridCol w:w="535"/>
        <w:gridCol w:w="2340"/>
        <w:gridCol w:w="7915"/>
      </w:tblGrid>
      <w:tr w:rsidR="00284660" w14:paraId="58C3CB9D" w14:textId="77777777" w:rsidTr="00284660">
        <w:tc>
          <w:tcPr>
            <w:tcW w:w="10790" w:type="dxa"/>
            <w:gridSpan w:val="3"/>
          </w:tcPr>
          <w:p w14:paraId="7CD6D55A" w14:textId="77777777" w:rsidR="00284660" w:rsidRPr="006120A6" w:rsidRDefault="00284660" w:rsidP="00284660">
            <w:pPr>
              <w:rPr>
                <w:rFonts w:ascii="Calibri" w:hAnsi="Calibri"/>
                <w:b/>
                <w:sz w:val="18"/>
                <w:szCs w:val="16"/>
              </w:rPr>
            </w:pPr>
            <w:r>
              <w:rPr>
                <w:rFonts w:ascii="Calibri" w:hAnsi="Calibri"/>
                <w:b/>
                <w:sz w:val="18"/>
                <w:szCs w:val="16"/>
              </w:rPr>
              <w:t>J. Special Requirements for Floors Above Garages</w:t>
            </w:r>
          </w:p>
        </w:tc>
      </w:tr>
      <w:tr w:rsidR="00284660" w14:paraId="0D783983" w14:textId="77777777" w:rsidTr="00284660">
        <w:tc>
          <w:tcPr>
            <w:tcW w:w="535" w:type="dxa"/>
            <w:vAlign w:val="center"/>
          </w:tcPr>
          <w:p w14:paraId="6A6731DB"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13F08703" w14:textId="77777777" w:rsidR="00284660" w:rsidRPr="006120A6" w:rsidRDefault="00284660" w:rsidP="00284660">
            <w:pPr>
              <w:rPr>
                <w:rFonts w:ascii="Calibri" w:hAnsi="Calibri"/>
                <w:sz w:val="18"/>
                <w:szCs w:val="16"/>
              </w:rPr>
            </w:pPr>
            <w:r>
              <w:rPr>
                <w:rFonts w:ascii="Calibri" w:hAnsi="Calibri"/>
                <w:sz w:val="18"/>
                <w:szCs w:val="16"/>
              </w:rPr>
              <w:t>If the air barrier is at the perimeter of the garage below the conditioned subfloor, then the insulation may be placed on the garage ceiling. The perimeter of the subfloor must also be insulated.</w:t>
            </w:r>
          </w:p>
        </w:tc>
      </w:tr>
      <w:tr w:rsidR="00284660" w14:paraId="67C23FC7" w14:textId="77777777" w:rsidTr="001B1FF4">
        <w:tc>
          <w:tcPr>
            <w:tcW w:w="535" w:type="dxa"/>
            <w:vAlign w:val="center"/>
          </w:tcPr>
          <w:p w14:paraId="58430BA3" w14:textId="77777777" w:rsidR="00284660" w:rsidRDefault="00284660" w:rsidP="00284660">
            <w:pPr>
              <w:jc w:val="center"/>
              <w:rPr>
                <w:rFonts w:ascii="Calibri" w:hAnsi="Calibri"/>
                <w:sz w:val="18"/>
                <w:szCs w:val="16"/>
              </w:rPr>
            </w:pPr>
            <w:r>
              <w:rPr>
                <w:rFonts w:ascii="Calibri" w:hAnsi="Calibri"/>
                <w:sz w:val="18"/>
                <w:szCs w:val="16"/>
              </w:rPr>
              <w:t>02</w:t>
            </w:r>
          </w:p>
        </w:tc>
        <w:tc>
          <w:tcPr>
            <w:tcW w:w="2340" w:type="dxa"/>
            <w:vAlign w:val="center"/>
          </w:tcPr>
          <w:p w14:paraId="1F225D22"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045BB0EE"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4C9F4A31"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5EE0854"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4A571CF6" w14:textId="77777777" w:rsidTr="00284660">
        <w:tc>
          <w:tcPr>
            <w:tcW w:w="535" w:type="dxa"/>
            <w:vAlign w:val="center"/>
          </w:tcPr>
          <w:p w14:paraId="22159727" w14:textId="77777777" w:rsidR="00284660" w:rsidRDefault="00284660" w:rsidP="00284660">
            <w:pPr>
              <w:jc w:val="center"/>
              <w:rPr>
                <w:rFonts w:ascii="Calibri" w:hAnsi="Calibri"/>
                <w:sz w:val="18"/>
                <w:szCs w:val="16"/>
              </w:rPr>
            </w:pPr>
            <w:r>
              <w:rPr>
                <w:rFonts w:ascii="Calibri" w:hAnsi="Calibri"/>
                <w:sz w:val="18"/>
                <w:szCs w:val="16"/>
              </w:rPr>
              <w:t>03</w:t>
            </w:r>
          </w:p>
        </w:tc>
        <w:tc>
          <w:tcPr>
            <w:tcW w:w="2340" w:type="dxa"/>
          </w:tcPr>
          <w:p w14:paraId="31546F30"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0F3A4AE0" w14:textId="3ED7A597"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6DBB6B0A" w14:textId="77777777" w:rsidTr="00D53DCC">
        <w:tc>
          <w:tcPr>
            <w:tcW w:w="10790" w:type="dxa"/>
            <w:gridSpan w:val="3"/>
            <w:vAlign w:val="center"/>
          </w:tcPr>
          <w:p w14:paraId="101E1940" w14:textId="3263AF14"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AFEDBF1" w14:textId="77777777" w:rsidR="00284660" w:rsidRDefault="00284660" w:rsidP="00284660">
      <w:pPr>
        <w:rPr>
          <w:rFonts w:ascii="Calibri" w:hAnsi="Calibri"/>
          <w:sz w:val="16"/>
          <w:szCs w:val="16"/>
        </w:rPr>
      </w:pPr>
    </w:p>
    <w:p w14:paraId="66BB4A8D" w14:textId="77777777" w:rsidR="007F1AB9" w:rsidRDefault="007F1AB9">
      <w:r>
        <w:br w:type="page"/>
      </w:r>
    </w:p>
    <w:tbl>
      <w:tblPr>
        <w:tblStyle w:val="TableGrid"/>
        <w:tblW w:w="0" w:type="auto"/>
        <w:tblLook w:val="04A0" w:firstRow="1" w:lastRow="0" w:firstColumn="1" w:lastColumn="0" w:noHBand="0" w:noVBand="1"/>
      </w:tblPr>
      <w:tblGrid>
        <w:gridCol w:w="535"/>
        <w:gridCol w:w="2340"/>
        <w:gridCol w:w="7915"/>
      </w:tblGrid>
      <w:tr w:rsidR="00284660" w14:paraId="6A8FF317" w14:textId="77777777" w:rsidTr="00284660">
        <w:tc>
          <w:tcPr>
            <w:tcW w:w="10790" w:type="dxa"/>
            <w:gridSpan w:val="3"/>
          </w:tcPr>
          <w:p w14:paraId="6E486678" w14:textId="5494ACF0" w:rsidR="00284660" w:rsidRPr="006120A6" w:rsidRDefault="00284660" w:rsidP="00284660">
            <w:pPr>
              <w:rPr>
                <w:rFonts w:ascii="Calibri" w:hAnsi="Calibri"/>
                <w:b/>
                <w:sz w:val="18"/>
                <w:szCs w:val="16"/>
              </w:rPr>
            </w:pPr>
            <w:r>
              <w:rPr>
                <w:rFonts w:ascii="Calibri" w:hAnsi="Calibri"/>
                <w:b/>
                <w:sz w:val="18"/>
                <w:szCs w:val="16"/>
              </w:rPr>
              <w:t>K. Special Requirements for Cantilevered Floors</w:t>
            </w:r>
          </w:p>
        </w:tc>
      </w:tr>
      <w:tr w:rsidR="00284660" w14:paraId="2E75DF26" w14:textId="77777777" w:rsidTr="00284660">
        <w:tc>
          <w:tcPr>
            <w:tcW w:w="535" w:type="dxa"/>
            <w:vAlign w:val="center"/>
          </w:tcPr>
          <w:p w14:paraId="2F6DAFF8"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1E04852D" w14:textId="77777777" w:rsidR="00284660" w:rsidRPr="006120A6" w:rsidRDefault="00284660" w:rsidP="00284660">
            <w:pPr>
              <w:rPr>
                <w:rFonts w:ascii="Calibri" w:hAnsi="Calibri"/>
                <w:sz w:val="18"/>
                <w:szCs w:val="16"/>
              </w:rPr>
            </w:pPr>
            <w:r>
              <w:rPr>
                <w:rFonts w:ascii="Calibri" w:hAnsi="Calibri"/>
                <w:sz w:val="18"/>
                <w:szCs w:val="16"/>
              </w:rPr>
              <w:t>Sealed blocking shall be installed between joists where the wall rim joist would have been located in the absence of a cantilever. Insulation shall be placed on both sides of the block.</w:t>
            </w:r>
          </w:p>
        </w:tc>
      </w:tr>
      <w:tr w:rsidR="00284660" w14:paraId="7F2D896F" w14:textId="77777777" w:rsidTr="001B1FF4">
        <w:tc>
          <w:tcPr>
            <w:tcW w:w="535" w:type="dxa"/>
            <w:vAlign w:val="center"/>
          </w:tcPr>
          <w:p w14:paraId="7AFE7970" w14:textId="77777777" w:rsidR="00284660" w:rsidRDefault="00284660" w:rsidP="00284660">
            <w:pPr>
              <w:jc w:val="center"/>
              <w:rPr>
                <w:rFonts w:ascii="Calibri" w:hAnsi="Calibri"/>
                <w:sz w:val="18"/>
                <w:szCs w:val="16"/>
              </w:rPr>
            </w:pPr>
            <w:r>
              <w:rPr>
                <w:rFonts w:ascii="Calibri" w:hAnsi="Calibri"/>
                <w:sz w:val="18"/>
                <w:szCs w:val="16"/>
              </w:rPr>
              <w:t>02</w:t>
            </w:r>
          </w:p>
        </w:tc>
        <w:tc>
          <w:tcPr>
            <w:tcW w:w="2340" w:type="dxa"/>
            <w:vAlign w:val="center"/>
          </w:tcPr>
          <w:p w14:paraId="0F85A637"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15464E72"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453C2350"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F237ADF"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504DFF84" w14:textId="77777777" w:rsidTr="00284660">
        <w:tc>
          <w:tcPr>
            <w:tcW w:w="535" w:type="dxa"/>
            <w:vAlign w:val="center"/>
          </w:tcPr>
          <w:p w14:paraId="10FE7205" w14:textId="77777777" w:rsidR="00284660" w:rsidRDefault="00284660" w:rsidP="00284660">
            <w:pPr>
              <w:jc w:val="center"/>
              <w:rPr>
                <w:rFonts w:ascii="Calibri" w:hAnsi="Calibri"/>
                <w:sz w:val="18"/>
                <w:szCs w:val="16"/>
              </w:rPr>
            </w:pPr>
            <w:r>
              <w:rPr>
                <w:rFonts w:ascii="Calibri" w:hAnsi="Calibri"/>
                <w:sz w:val="18"/>
                <w:szCs w:val="16"/>
              </w:rPr>
              <w:t>03</w:t>
            </w:r>
          </w:p>
        </w:tc>
        <w:tc>
          <w:tcPr>
            <w:tcW w:w="2340" w:type="dxa"/>
          </w:tcPr>
          <w:p w14:paraId="0C68E5B0"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2F40496F" w14:textId="77C26D3D"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67B630F0" w14:textId="77777777" w:rsidTr="00D53DCC">
        <w:tc>
          <w:tcPr>
            <w:tcW w:w="10790" w:type="dxa"/>
            <w:gridSpan w:val="3"/>
            <w:vAlign w:val="center"/>
          </w:tcPr>
          <w:p w14:paraId="426CEC68" w14:textId="73BE316C"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0385F42" w14:textId="0E947BC5" w:rsidR="00284660" w:rsidRDefault="00284660" w:rsidP="00284660"/>
    <w:tbl>
      <w:tblPr>
        <w:tblStyle w:val="TableGrid"/>
        <w:tblW w:w="0" w:type="auto"/>
        <w:tblLook w:val="04A0" w:firstRow="1" w:lastRow="0" w:firstColumn="1" w:lastColumn="0" w:noHBand="0" w:noVBand="1"/>
      </w:tblPr>
      <w:tblGrid>
        <w:gridCol w:w="535"/>
        <w:gridCol w:w="2340"/>
        <w:gridCol w:w="7915"/>
      </w:tblGrid>
      <w:tr w:rsidR="00284660" w14:paraId="2AE8A5DF" w14:textId="77777777" w:rsidTr="00284660">
        <w:tc>
          <w:tcPr>
            <w:tcW w:w="10790" w:type="dxa"/>
            <w:gridSpan w:val="3"/>
          </w:tcPr>
          <w:p w14:paraId="7DAB2CF5" w14:textId="77777777" w:rsidR="00284660" w:rsidRPr="006120A6" w:rsidRDefault="00284660" w:rsidP="00284660">
            <w:pPr>
              <w:rPr>
                <w:rFonts w:ascii="Calibri" w:hAnsi="Calibri"/>
                <w:b/>
                <w:sz w:val="18"/>
                <w:szCs w:val="16"/>
              </w:rPr>
            </w:pPr>
            <w:r>
              <w:rPr>
                <w:rFonts w:ascii="Calibri" w:hAnsi="Calibri"/>
                <w:b/>
                <w:sz w:val="18"/>
                <w:szCs w:val="16"/>
              </w:rPr>
              <w:t>L. Special Requirements for Attached Porches</w:t>
            </w:r>
          </w:p>
        </w:tc>
      </w:tr>
      <w:tr w:rsidR="00284660" w14:paraId="4C9FC96F" w14:textId="77777777" w:rsidTr="00284660">
        <w:tc>
          <w:tcPr>
            <w:tcW w:w="535" w:type="dxa"/>
            <w:vAlign w:val="center"/>
          </w:tcPr>
          <w:p w14:paraId="3A302105" w14:textId="77777777" w:rsidR="00284660" w:rsidRPr="006120A6" w:rsidRDefault="00284660" w:rsidP="00284660">
            <w:pPr>
              <w:jc w:val="center"/>
              <w:rPr>
                <w:rFonts w:ascii="Calibri" w:hAnsi="Calibri"/>
                <w:sz w:val="18"/>
                <w:szCs w:val="16"/>
              </w:rPr>
            </w:pPr>
            <w:r>
              <w:rPr>
                <w:rFonts w:ascii="Calibri" w:hAnsi="Calibri"/>
                <w:sz w:val="18"/>
                <w:szCs w:val="16"/>
              </w:rPr>
              <w:t>01</w:t>
            </w:r>
          </w:p>
        </w:tc>
        <w:tc>
          <w:tcPr>
            <w:tcW w:w="10255" w:type="dxa"/>
            <w:gridSpan w:val="2"/>
          </w:tcPr>
          <w:p w14:paraId="636FA1D1" w14:textId="77777777" w:rsidR="00284660" w:rsidRPr="006120A6" w:rsidRDefault="00284660" w:rsidP="00284660">
            <w:pPr>
              <w:rPr>
                <w:rFonts w:ascii="Calibri" w:hAnsi="Calibri"/>
                <w:sz w:val="18"/>
                <w:szCs w:val="16"/>
              </w:rPr>
            </w:pPr>
            <w:r>
              <w:rPr>
                <w:rFonts w:ascii="Calibri" w:hAnsi="Calibri"/>
                <w:sz w:val="18"/>
                <w:szCs w:val="16"/>
              </w:rPr>
              <w:t>Exterior wall at the intersection of the porch roof is fully insulated above, below and behind the roof line.</w:t>
            </w:r>
          </w:p>
        </w:tc>
      </w:tr>
      <w:tr w:rsidR="00284660" w14:paraId="78A93FD5" w14:textId="77777777" w:rsidTr="00284660">
        <w:tc>
          <w:tcPr>
            <w:tcW w:w="535" w:type="dxa"/>
            <w:vAlign w:val="center"/>
          </w:tcPr>
          <w:p w14:paraId="28FF807E" w14:textId="77777777" w:rsidR="00284660" w:rsidRPr="006120A6" w:rsidRDefault="00284660" w:rsidP="00284660">
            <w:pPr>
              <w:jc w:val="center"/>
              <w:rPr>
                <w:rFonts w:ascii="Calibri" w:hAnsi="Calibri"/>
                <w:sz w:val="18"/>
                <w:szCs w:val="16"/>
              </w:rPr>
            </w:pPr>
            <w:r>
              <w:rPr>
                <w:rFonts w:ascii="Calibri" w:hAnsi="Calibri"/>
                <w:sz w:val="18"/>
                <w:szCs w:val="16"/>
              </w:rPr>
              <w:t>02</w:t>
            </w:r>
          </w:p>
        </w:tc>
        <w:tc>
          <w:tcPr>
            <w:tcW w:w="10255" w:type="dxa"/>
            <w:gridSpan w:val="2"/>
          </w:tcPr>
          <w:p w14:paraId="6CF11B17" w14:textId="77777777" w:rsidR="00284660" w:rsidRPr="006120A6" w:rsidRDefault="00284660" w:rsidP="00284660">
            <w:pPr>
              <w:rPr>
                <w:rFonts w:ascii="Calibri" w:hAnsi="Calibri"/>
                <w:sz w:val="18"/>
                <w:szCs w:val="16"/>
              </w:rPr>
            </w:pPr>
            <w:r>
              <w:rPr>
                <w:rFonts w:ascii="Calibri" w:hAnsi="Calibri"/>
                <w:sz w:val="18"/>
                <w:szCs w:val="16"/>
              </w:rPr>
              <w:t>Where truss framing is used, airtight blocking is used at the top and bottom of each wall/roof section and is insulated.</w:t>
            </w:r>
          </w:p>
        </w:tc>
      </w:tr>
      <w:tr w:rsidR="00284660" w14:paraId="74AD3306" w14:textId="77777777" w:rsidTr="001B1FF4">
        <w:tc>
          <w:tcPr>
            <w:tcW w:w="535" w:type="dxa"/>
            <w:vAlign w:val="center"/>
          </w:tcPr>
          <w:p w14:paraId="1002BF99" w14:textId="77777777" w:rsidR="00284660" w:rsidRDefault="00284660" w:rsidP="00284660">
            <w:pPr>
              <w:jc w:val="center"/>
              <w:rPr>
                <w:rFonts w:ascii="Calibri" w:hAnsi="Calibri"/>
                <w:sz w:val="18"/>
                <w:szCs w:val="16"/>
              </w:rPr>
            </w:pPr>
            <w:r>
              <w:rPr>
                <w:rFonts w:ascii="Calibri" w:hAnsi="Calibri"/>
                <w:sz w:val="18"/>
                <w:szCs w:val="16"/>
              </w:rPr>
              <w:t>03</w:t>
            </w:r>
          </w:p>
        </w:tc>
        <w:tc>
          <w:tcPr>
            <w:tcW w:w="2340" w:type="dxa"/>
            <w:vAlign w:val="center"/>
          </w:tcPr>
          <w:p w14:paraId="547D15BD" w14:textId="77777777" w:rsidR="00284660" w:rsidRDefault="00284660">
            <w:pPr>
              <w:rPr>
                <w:rFonts w:ascii="Calibri" w:hAnsi="Calibri"/>
                <w:sz w:val="18"/>
                <w:szCs w:val="16"/>
              </w:rPr>
            </w:pPr>
            <w:r>
              <w:rPr>
                <w:rFonts w:ascii="Calibri" w:hAnsi="Calibri"/>
                <w:sz w:val="18"/>
                <w:szCs w:val="16"/>
              </w:rPr>
              <w:t>Verification Status</w:t>
            </w:r>
          </w:p>
        </w:tc>
        <w:tc>
          <w:tcPr>
            <w:tcW w:w="7915" w:type="dxa"/>
          </w:tcPr>
          <w:p w14:paraId="5DB7E699"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73166DD8"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3E80F7BF"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14:paraId="187EA5EE" w14:textId="77777777" w:rsidTr="00284660">
        <w:tc>
          <w:tcPr>
            <w:tcW w:w="535" w:type="dxa"/>
            <w:vAlign w:val="center"/>
          </w:tcPr>
          <w:p w14:paraId="338B68D0" w14:textId="77777777" w:rsidR="00284660" w:rsidRDefault="00284660" w:rsidP="00284660">
            <w:pPr>
              <w:jc w:val="center"/>
              <w:rPr>
                <w:rFonts w:ascii="Calibri" w:hAnsi="Calibri"/>
                <w:sz w:val="18"/>
                <w:szCs w:val="16"/>
              </w:rPr>
            </w:pPr>
            <w:r>
              <w:rPr>
                <w:rFonts w:ascii="Calibri" w:hAnsi="Calibri"/>
                <w:sz w:val="18"/>
                <w:szCs w:val="16"/>
              </w:rPr>
              <w:t>04</w:t>
            </w:r>
          </w:p>
        </w:tc>
        <w:tc>
          <w:tcPr>
            <w:tcW w:w="2340" w:type="dxa"/>
          </w:tcPr>
          <w:p w14:paraId="0640C251" w14:textId="77777777" w:rsidR="00284660" w:rsidRDefault="00284660" w:rsidP="00284660">
            <w:pPr>
              <w:rPr>
                <w:rFonts w:ascii="Calibri" w:hAnsi="Calibri"/>
                <w:sz w:val="18"/>
                <w:szCs w:val="16"/>
              </w:rPr>
            </w:pPr>
            <w:r>
              <w:rPr>
                <w:rFonts w:ascii="Calibri" w:hAnsi="Calibri"/>
                <w:sz w:val="18"/>
                <w:szCs w:val="16"/>
              </w:rPr>
              <w:t>Correction Notes</w:t>
            </w:r>
          </w:p>
        </w:tc>
        <w:tc>
          <w:tcPr>
            <w:tcW w:w="7915" w:type="dxa"/>
          </w:tcPr>
          <w:p w14:paraId="7D6B4D3A" w14:textId="0E3783AE" w:rsidR="00284660"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14:paraId="2AB1A70D" w14:textId="77777777" w:rsidTr="00D53DCC">
        <w:tc>
          <w:tcPr>
            <w:tcW w:w="10790" w:type="dxa"/>
            <w:gridSpan w:val="3"/>
            <w:vAlign w:val="center"/>
          </w:tcPr>
          <w:p w14:paraId="5BCB8B73" w14:textId="043A616A"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A79E9D6" w14:textId="00897E55" w:rsidR="00AD25E4" w:rsidRDefault="00AD25E4"/>
    <w:tbl>
      <w:tblPr>
        <w:tblStyle w:val="TableGrid"/>
        <w:tblW w:w="0" w:type="auto"/>
        <w:tblLook w:val="04A0" w:firstRow="1" w:lastRow="0" w:firstColumn="1" w:lastColumn="0" w:noHBand="0" w:noVBand="1"/>
      </w:tblPr>
      <w:tblGrid>
        <w:gridCol w:w="554"/>
        <w:gridCol w:w="2321"/>
        <w:gridCol w:w="7915"/>
      </w:tblGrid>
      <w:tr w:rsidR="00284660" w:rsidRPr="00E93981" w14:paraId="145B7D1A" w14:textId="77777777" w:rsidTr="00284660">
        <w:tc>
          <w:tcPr>
            <w:tcW w:w="10790" w:type="dxa"/>
            <w:gridSpan w:val="3"/>
          </w:tcPr>
          <w:p w14:paraId="0146CE0D" w14:textId="0B2FF941" w:rsidR="00284660" w:rsidRPr="00E93981" w:rsidRDefault="00284660" w:rsidP="00284660">
            <w:pPr>
              <w:rPr>
                <w:rFonts w:ascii="Calibri" w:hAnsi="Calibri"/>
                <w:b/>
                <w:sz w:val="18"/>
                <w:szCs w:val="16"/>
              </w:rPr>
            </w:pPr>
            <w:r>
              <w:rPr>
                <w:rFonts w:ascii="Calibri" w:hAnsi="Calibri"/>
                <w:b/>
                <w:sz w:val="18"/>
                <w:szCs w:val="16"/>
              </w:rPr>
              <w:t>M</w:t>
            </w:r>
            <w:r w:rsidRPr="00E93981">
              <w:rPr>
                <w:rFonts w:ascii="Calibri" w:hAnsi="Calibri"/>
                <w:b/>
                <w:sz w:val="18"/>
                <w:szCs w:val="16"/>
              </w:rPr>
              <w:t>. Special Requirements for SPF Insulation</w:t>
            </w:r>
          </w:p>
        </w:tc>
      </w:tr>
      <w:tr w:rsidR="00284660" w:rsidRPr="00E93981" w14:paraId="20547F2E" w14:textId="77777777" w:rsidTr="00284660">
        <w:tc>
          <w:tcPr>
            <w:tcW w:w="554" w:type="dxa"/>
            <w:vAlign w:val="center"/>
          </w:tcPr>
          <w:p w14:paraId="14DB00A7" w14:textId="77777777" w:rsidR="00284660" w:rsidRPr="00E93981" w:rsidRDefault="00284660" w:rsidP="00284660">
            <w:pPr>
              <w:jc w:val="center"/>
              <w:rPr>
                <w:rFonts w:ascii="Calibri" w:hAnsi="Calibri"/>
                <w:sz w:val="18"/>
                <w:szCs w:val="16"/>
              </w:rPr>
            </w:pPr>
            <w:r w:rsidRPr="00E93981">
              <w:rPr>
                <w:rFonts w:ascii="Calibri" w:hAnsi="Calibri"/>
                <w:sz w:val="18"/>
                <w:szCs w:val="16"/>
              </w:rPr>
              <w:t>01</w:t>
            </w:r>
          </w:p>
        </w:tc>
        <w:tc>
          <w:tcPr>
            <w:tcW w:w="10236" w:type="dxa"/>
            <w:gridSpan w:val="2"/>
          </w:tcPr>
          <w:p w14:paraId="30B4BA1C" w14:textId="77777777" w:rsidR="00284660" w:rsidRPr="00E93981" w:rsidRDefault="00284660" w:rsidP="00284660">
            <w:pPr>
              <w:rPr>
                <w:rFonts w:ascii="Calibri" w:hAnsi="Calibri"/>
                <w:sz w:val="18"/>
                <w:szCs w:val="16"/>
              </w:rPr>
            </w:pPr>
            <w:r w:rsidRPr="00E93981">
              <w:rPr>
                <w:rFonts w:ascii="Calibri" w:hAnsi="Calibri"/>
                <w:sz w:val="18"/>
                <w:szCs w:val="16"/>
              </w:rPr>
              <w:t xml:space="preserve">Installed product meets the claimed R-value per inch. Non-standard values are supported by </w:t>
            </w:r>
            <w:r>
              <w:rPr>
                <w:rFonts w:ascii="Calibri" w:hAnsi="Calibri"/>
                <w:sz w:val="18"/>
                <w:szCs w:val="16"/>
              </w:rPr>
              <w:t>an</w:t>
            </w:r>
            <w:r w:rsidRPr="00E93981">
              <w:rPr>
                <w:rFonts w:ascii="Calibri" w:hAnsi="Calibri"/>
                <w:sz w:val="18"/>
                <w:szCs w:val="16"/>
              </w:rPr>
              <w:t xml:space="preserve"> ICC Evaluation Service Report (ESR) number (e.g., ESR-xxxx) and documented on the CF2R-ENV-03. Non-standard values are anything greater than R-5.8/inch for closed cell and R-3.6/inch for open cell.</w:t>
            </w:r>
          </w:p>
        </w:tc>
      </w:tr>
      <w:tr w:rsidR="00284660" w:rsidRPr="00E93981" w14:paraId="6694BE2E" w14:textId="77777777" w:rsidTr="00284660">
        <w:tc>
          <w:tcPr>
            <w:tcW w:w="554" w:type="dxa"/>
            <w:vAlign w:val="center"/>
          </w:tcPr>
          <w:p w14:paraId="649FCFFA" w14:textId="77777777" w:rsidR="00284660" w:rsidRPr="00E93981" w:rsidRDefault="00284660" w:rsidP="00284660">
            <w:pPr>
              <w:jc w:val="center"/>
              <w:rPr>
                <w:rFonts w:ascii="Calibri" w:hAnsi="Calibri"/>
                <w:sz w:val="18"/>
                <w:szCs w:val="16"/>
              </w:rPr>
            </w:pPr>
            <w:r w:rsidRPr="00E93981">
              <w:rPr>
                <w:rFonts w:ascii="Calibri" w:hAnsi="Calibri"/>
                <w:sz w:val="18"/>
                <w:szCs w:val="16"/>
              </w:rPr>
              <w:t>02</w:t>
            </w:r>
          </w:p>
        </w:tc>
        <w:tc>
          <w:tcPr>
            <w:tcW w:w="10236" w:type="dxa"/>
            <w:gridSpan w:val="2"/>
          </w:tcPr>
          <w:p w14:paraId="61FA9E38" w14:textId="77777777" w:rsidR="00284660" w:rsidRPr="00E93981" w:rsidRDefault="00284660" w:rsidP="00284660">
            <w:pPr>
              <w:rPr>
                <w:rFonts w:ascii="Calibri" w:hAnsi="Calibri"/>
                <w:sz w:val="18"/>
                <w:szCs w:val="16"/>
              </w:rPr>
            </w:pPr>
            <w:r w:rsidRPr="00E93981">
              <w:rPr>
                <w:rFonts w:ascii="Calibri" w:hAnsi="Calibri"/>
                <w:sz w:val="18"/>
                <w:szCs w:val="16"/>
              </w:rPr>
              <w:t>Installed thickness meets the required R-value from the Certificate of Compliance. Verified in at least 6 random places for each surface type: floors, walls, and ceilings.</w:t>
            </w:r>
          </w:p>
        </w:tc>
      </w:tr>
      <w:tr w:rsidR="00284660" w:rsidRPr="00E93981" w14:paraId="7686DEE0" w14:textId="77777777" w:rsidTr="00284660">
        <w:tc>
          <w:tcPr>
            <w:tcW w:w="554" w:type="dxa"/>
            <w:vAlign w:val="center"/>
          </w:tcPr>
          <w:p w14:paraId="7350E3DE" w14:textId="77777777" w:rsidR="00284660" w:rsidRPr="00E93981" w:rsidRDefault="00284660" w:rsidP="00284660">
            <w:pPr>
              <w:jc w:val="center"/>
              <w:rPr>
                <w:rFonts w:ascii="Calibri" w:hAnsi="Calibri"/>
                <w:sz w:val="18"/>
                <w:szCs w:val="16"/>
              </w:rPr>
            </w:pPr>
            <w:r w:rsidRPr="00E93981">
              <w:rPr>
                <w:rFonts w:ascii="Calibri" w:hAnsi="Calibri"/>
                <w:sz w:val="18"/>
                <w:szCs w:val="16"/>
              </w:rPr>
              <w:t>03</w:t>
            </w:r>
          </w:p>
        </w:tc>
        <w:tc>
          <w:tcPr>
            <w:tcW w:w="10236" w:type="dxa"/>
            <w:gridSpan w:val="2"/>
          </w:tcPr>
          <w:p w14:paraId="0142B0D7" w14:textId="77777777" w:rsidR="00284660" w:rsidRPr="00E93981" w:rsidRDefault="00284660" w:rsidP="00284660">
            <w:pPr>
              <w:rPr>
                <w:rFonts w:ascii="Calibri" w:hAnsi="Calibri"/>
                <w:sz w:val="18"/>
                <w:szCs w:val="16"/>
              </w:rPr>
            </w:pPr>
            <w:r w:rsidRPr="00E93981">
              <w:rPr>
                <w:rFonts w:ascii="Calibri" w:hAnsi="Calibri"/>
                <w:sz w:val="18"/>
                <w:szCs w:val="16"/>
              </w:rPr>
              <w:t>Insulation is spray applied to fully adhere to structural assembly framing, floor and ceiling joists, and other framing surfaces within the construction cavity.</w:t>
            </w:r>
          </w:p>
        </w:tc>
      </w:tr>
      <w:tr w:rsidR="00284660" w:rsidRPr="00E93981" w14:paraId="0D036285" w14:textId="77777777" w:rsidTr="00284660">
        <w:tc>
          <w:tcPr>
            <w:tcW w:w="554" w:type="dxa"/>
            <w:vAlign w:val="center"/>
          </w:tcPr>
          <w:p w14:paraId="2F212F1D" w14:textId="77777777" w:rsidR="00284660" w:rsidRPr="00E93981" w:rsidRDefault="00284660" w:rsidP="00284660">
            <w:pPr>
              <w:jc w:val="center"/>
              <w:rPr>
                <w:rFonts w:ascii="Calibri" w:hAnsi="Calibri"/>
                <w:sz w:val="18"/>
                <w:szCs w:val="16"/>
              </w:rPr>
            </w:pPr>
            <w:r w:rsidRPr="00E93981">
              <w:rPr>
                <w:rFonts w:ascii="Calibri" w:hAnsi="Calibri"/>
                <w:sz w:val="18"/>
                <w:szCs w:val="16"/>
              </w:rPr>
              <w:t>04</w:t>
            </w:r>
          </w:p>
        </w:tc>
        <w:tc>
          <w:tcPr>
            <w:tcW w:w="10236" w:type="dxa"/>
            <w:gridSpan w:val="2"/>
          </w:tcPr>
          <w:p w14:paraId="27193498" w14:textId="77777777" w:rsidR="00284660" w:rsidRPr="00E93981" w:rsidRDefault="00284660" w:rsidP="00284660">
            <w:pPr>
              <w:rPr>
                <w:rFonts w:ascii="Calibri" w:hAnsi="Calibri"/>
                <w:sz w:val="18"/>
                <w:szCs w:val="16"/>
              </w:rPr>
            </w:pPr>
            <w:r w:rsidRPr="00E93981">
              <w:rPr>
                <w:rFonts w:ascii="Calibri" w:hAnsi="Calibri"/>
                <w:sz w:val="18"/>
                <w:szCs w:val="16"/>
              </w:rPr>
              <w:t>If multiple layers are applied, each foam lift (e.g., spray application) adheres to the substrate and foam interfaces.</w:t>
            </w:r>
          </w:p>
        </w:tc>
      </w:tr>
      <w:tr w:rsidR="00284660" w:rsidRPr="00E93981" w14:paraId="46231F6B" w14:textId="77777777" w:rsidTr="00284660">
        <w:tc>
          <w:tcPr>
            <w:tcW w:w="554" w:type="dxa"/>
            <w:vAlign w:val="center"/>
          </w:tcPr>
          <w:p w14:paraId="55E73DBD" w14:textId="77777777" w:rsidR="00284660" w:rsidRPr="00E93981" w:rsidRDefault="00284660" w:rsidP="00284660">
            <w:pPr>
              <w:jc w:val="center"/>
              <w:rPr>
                <w:rFonts w:ascii="Calibri" w:hAnsi="Calibri"/>
                <w:sz w:val="18"/>
                <w:szCs w:val="16"/>
              </w:rPr>
            </w:pPr>
            <w:r w:rsidRPr="00E93981">
              <w:rPr>
                <w:rFonts w:ascii="Calibri" w:hAnsi="Calibri"/>
                <w:sz w:val="18"/>
                <w:szCs w:val="16"/>
              </w:rPr>
              <w:t>05</w:t>
            </w:r>
          </w:p>
        </w:tc>
        <w:tc>
          <w:tcPr>
            <w:tcW w:w="10236" w:type="dxa"/>
            <w:gridSpan w:val="2"/>
          </w:tcPr>
          <w:p w14:paraId="2338690F" w14:textId="77777777" w:rsidR="00284660" w:rsidRPr="00E93981" w:rsidRDefault="00284660" w:rsidP="00284660">
            <w:pPr>
              <w:rPr>
                <w:rFonts w:ascii="Calibri" w:hAnsi="Calibri"/>
                <w:sz w:val="18"/>
                <w:szCs w:val="16"/>
              </w:rPr>
            </w:pPr>
            <w:r w:rsidRPr="00E93981">
              <w:rPr>
                <w:rFonts w:ascii="Calibri" w:hAnsi="Calibri"/>
                <w:sz w:val="18"/>
                <w:szCs w:val="16"/>
              </w:rPr>
              <w:t>Closed cell SPF: In areas where an air barrier is required the foam is at least 2” thick.</w:t>
            </w:r>
          </w:p>
        </w:tc>
      </w:tr>
      <w:tr w:rsidR="00284660" w:rsidRPr="00E93981" w14:paraId="3DB42F82" w14:textId="77777777" w:rsidTr="00284660">
        <w:tc>
          <w:tcPr>
            <w:tcW w:w="554" w:type="dxa"/>
            <w:vAlign w:val="center"/>
          </w:tcPr>
          <w:p w14:paraId="4C7923D6" w14:textId="77777777" w:rsidR="00284660" w:rsidRPr="00E93981" w:rsidRDefault="00284660" w:rsidP="00284660">
            <w:pPr>
              <w:jc w:val="center"/>
              <w:rPr>
                <w:rFonts w:ascii="Calibri" w:hAnsi="Calibri"/>
                <w:sz w:val="18"/>
                <w:szCs w:val="16"/>
              </w:rPr>
            </w:pPr>
            <w:r w:rsidRPr="00E93981">
              <w:rPr>
                <w:rFonts w:ascii="Calibri" w:hAnsi="Calibri"/>
                <w:sz w:val="18"/>
                <w:szCs w:val="16"/>
              </w:rPr>
              <w:t>06</w:t>
            </w:r>
          </w:p>
        </w:tc>
        <w:tc>
          <w:tcPr>
            <w:tcW w:w="10236" w:type="dxa"/>
            <w:gridSpan w:val="2"/>
          </w:tcPr>
          <w:p w14:paraId="5E60AC05" w14:textId="77777777" w:rsidR="00284660" w:rsidRPr="00E93981" w:rsidRDefault="00284660" w:rsidP="00284660">
            <w:pPr>
              <w:rPr>
                <w:rFonts w:ascii="Calibri" w:hAnsi="Calibri"/>
                <w:sz w:val="18"/>
                <w:szCs w:val="16"/>
              </w:rPr>
            </w:pPr>
            <w:r w:rsidRPr="00E93981">
              <w:rPr>
                <w:rFonts w:ascii="Calibri" w:hAnsi="Calibri"/>
                <w:sz w:val="18"/>
                <w:szCs w:val="16"/>
              </w:rPr>
              <w:t>Open cell SPF: In areas where an air barrier is required the foam is at least 5.5” thick.</w:t>
            </w:r>
          </w:p>
        </w:tc>
      </w:tr>
      <w:tr w:rsidR="00284660" w:rsidRPr="00E93981" w14:paraId="66ECFDD5" w14:textId="77777777" w:rsidTr="00284660">
        <w:tc>
          <w:tcPr>
            <w:tcW w:w="554" w:type="dxa"/>
            <w:vAlign w:val="center"/>
          </w:tcPr>
          <w:p w14:paraId="448F5316" w14:textId="77777777" w:rsidR="00284660" w:rsidRPr="00E93981" w:rsidRDefault="00284660" w:rsidP="00284660">
            <w:pPr>
              <w:jc w:val="center"/>
              <w:rPr>
                <w:rFonts w:ascii="Calibri" w:hAnsi="Calibri"/>
                <w:sz w:val="18"/>
                <w:szCs w:val="16"/>
              </w:rPr>
            </w:pPr>
            <w:r w:rsidRPr="00E93981">
              <w:rPr>
                <w:rFonts w:ascii="Calibri" w:hAnsi="Calibri"/>
                <w:sz w:val="18"/>
                <w:szCs w:val="16"/>
              </w:rPr>
              <w:t>07</w:t>
            </w:r>
          </w:p>
        </w:tc>
        <w:tc>
          <w:tcPr>
            <w:tcW w:w="10236" w:type="dxa"/>
            <w:gridSpan w:val="2"/>
          </w:tcPr>
          <w:p w14:paraId="49734A0F" w14:textId="77777777" w:rsidR="00284660" w:rsidRPr="00E93981" w:rsidRDefault="00284660" w:rsidP="00284660">
            <w:pPr>
              <w:rPr>
                <w:rFonts w:ascii="Calibri" w:hAnsi="Calibri"/>
                <w:sz w:val="18"/>
                <w:szCs w:val="16"/>
              </w:rPr>
            </w:pPr>
            <w:r w:rsidRPr="00E93981">
              <w:rPr>
                <w:rFonts w:ascii="Calibri" w:hAnsi="Calibri"/>
                <w:sz w:val="18"/>
                <w:szCs w:val="16"/>
              </w:rPr>
              <w:t>Open cell SPF: Depressions in the foam insulation surface are not greater than 1/2” of the required thickness provided these depressions do not exceed 10% of the surface area being insulated.</w:t>
            </w:r>
          </w:p>
        </w:tc>
      </w:tr>
      <w:tr w:rsidR="00284660" w:rsidRPr="00E93981" w14:paraId="03409AF2" w14:textId="77777777" w:rsidTr="00284660">
        <w:tc>
          <w:tcPr>
            <w:tcW w:w="554" w:type="dxa"/>
            <w:vAlign w:val="center"/>
          </w:tcPr>
          <w:p w14:paraId="2CD2D329" w14:textId="77777777" w:rsidR="00284660" w:rsidRPr="00E93981" w:rsidRDefault="00284660" w:rsidP="00284660">
            <w:pPr>
              <w:jc w:val="center"/>
              <w:rPr>
                <w:rFonts w:ascii="Calibri" w:hAnsi="Calibri"/>
                <w:sz w:val="18"/>
                <w:szCs w:val="16"/>
              </w:rPr>
            </w:pPr>
            <w:r w:rsidRPr="00E93981">
              <w:rPr>
                <w:rFonts w:ascii="Calibri" w:hAnsi="Calibri"/>
                <w:sz w:val="18"/>
                <w:szCs w:val="16"/>
              </w:rPr>
              <w:t>08</w:t>
            </w:r>
          </w:p>
        </w:tc>
        <w:tc>
          <w:tcPr>
            <w:tcW w:w="10236" w:type="dxa"/>
            <w:gridSpan w:val="2"/>
          </w:tcPr>
          <w:p w14:paraId="2EFB8C42" w14:textId="77777777" w:rsidR="00284660" w:rsidRPr="00E93981" w:rsidRDefault="00284660" w:rsidP="00284660">
            <w:pPr>
              <w:rPr>
                <w:rFonts w:ascii="Calibri" w:hAnsi="Calibri"/>
                <w:sz w:val="18"/>
                <w:szCs w:val="16"/>
              </w:rPr>
            </w:pPr>
            <w:r w:rsidRPr="00E93981">
              <w:rPr>
                <w:rFonts w:ascii="Calibri" w:hAnsi="Calibri"/>
                <w:sz w:val="18"/>
                <w:szCs w:val="16"/>
              </w:rPr>
              <w:t xml:space="preserve">Open cell SPF: </w:t>
            </w:r>
            <w:r>
              <w:rPr>
                <w:rFonts w:ascii="Calibri" w:hAnsi="Calibri"/>
                <w:sz w:val="18"/>
                <w:szCs w:val="16"/>
              </w:rPr>
              <w:t>I</w:t>
            </w:r>
            <w:r w:rsidRPr="00E93981">
              <w:rPr>
                <w:rFonts w:ascii="Calibri" w:hAnsi="Calibri"/>
                <w:sz w:val="18"/>
                <w:szCs w:val="16"/>
              </w:rPr>
              <w:t xml:space="preserve">nsulation completely fills cavities of 2x4 framing. </w:t>
            </w:r>
          </w:p>
        </w:tc>
      </w:tr>
      <w:tr w:rsidR="00284660" w:rsidRPr="00E93981" w14:paraId="6A9CBF85" w14:textId="77777777" w:rsidTr="00284660">
        <w:tc>
          <w:tcPr>
            <w:tcW w:w="554" w:type="dxa"/>
            <w:vAlign w:val="center"/>
          </w:tcPr>
          <w:p w14:paraId="6084D6A8" w14:textId="77777777" w:rsidR="00284660" w:rsidRPr="00E93981" w:rsidRDefault="00284660" w:rsidP="00284660">
            <w:pPr>
              <w:jc w:val="center"/>
              <w:rPr>
                <w:rFonts w:ascii="Calibri" w:hAnsi="Calibri"/>
                <w:sz w:val="18"/>
                <w:szCs w:val="16"/>
              </w:rPr>
            </w:pPr>
            <w:r w:rsidRPr="00E93981">
              <w:rPr>
                <w:rFonts w:ascii="Calibri" w:hAnsi="Calibri"/>
                <w:sz w:val="18"/>
                <w:szCs w:val="16"/>
              </w:rPr>
              <w:t>09</w:t>
            </w:r>
          </w:p>
        </w:tc>
        <w:tc>
          <w:tcPr>
            <w:tcW w:w="10236" w:type="dxa"/>
            <w:gridSpan w:val="2"/>
          </w:tcPr>
          <w:p w14:paraId="632BD355" w14:textId="77777777" w:rsidR="00284660" w:rsidRPr="00E93981" w:rsidRDefault="00284660" w:rsidP="00284660">
            <w:pPr>
              <w:rPr>
                <w:rFonts w:ascii="Calibri" w:hAnsi="Calibri"/>
                <w:sz w:val="18"/>
                <w:szCs w:val="16"/>
              </w:rPr>
            </w:pPr>
            <w:r w:rsidRPr="00E93981">
              <w:rPr>
                <w:rFonts w:ascii="Calibri" w:hAnsi="Calibri"/>
                <w:sz w:val="18"/>
                <w:szCs w:val="16"/>
              </w:rPr>
              <w:t>SPF insulation is not applied directly to recessed lighting fixtures unless specifically allowed by manufacturer’s instructions. When not allowed, can lights are:</w:t>
            </w:r>
          </w:p>
          <w:p w14:paraId="23574EBB" w14:textId="77777777" w:rsidR="00284660" w:rsidRPr="00E93981" w:rsidRDefault="00284660" w:rsidP="00284660">
            <w:pPr>
              <w:pStyle w:val="ListParagraph"/>
              <w:numPr>
                <w:ilvl w:val="0"/>
                <w:numId w:val="45"/>
              </w:numPr>
              <w:rPr>
                <w:rFonts w:ascii="Calibri" w:hAnsi="Calibri"/>
                <w:sz w:val="18"/>
                <w:szCs w:val="16"/>
              </w:rPr>
            </w:pPr>
            <w:r w:rsidRPr="00E93981">
              <w:rPr>
                <w:rFonts w:ascii="Calibri" w:hAnsi="Calibri"/>
                <w:sz w:val="18"/>
                <w:szCs w:val="16"/>
              </w:rPr>
              <w:t xml:space="preserve">Covered with a </w:t>
            </w:r>
            <w:r w:rsidRPr="00E93981">
              <w:rPr>
                <w:rFonts w:ascii="Calibri" w:hAnsi="Calibri"/>
                <w:sz w:val="18"/>
                <w:szCs w:val="16"/>
                <w:u w:val="single"/>
              </w:rPr>
              <w:t>minimum of 1.5”</w:t>
            </w:r>
            <w:r w:rsidRPr="00E93981">
              <w:rPr>
                <w:rFonts w:ascii="Calibri" w:hAnsi="Calibri"/>
                <w:sz w:val="18"/>
                <w:szCs w:val="16"/>
              </w:rPr>
              <w:t xml:space="preserve"> of mineral fiber insulation; or</w:t>
            </w:r>
          </w:p>
          <w:p w14:paraId="67741028" w14:textId="77777777" w:rsidR="00284660" w:rsidRPr="00E93981" w:rsidRDefault="00284660" w:rsidP="00284660">
            <w:pPr>
              <w:pStyle w:val="ListParagraph"/>
              <w:numPr>
                <w:ilvl w:val="0"/>
                <w:numId w:val="45"/>
              </w:numPr>
              <w:rPr>
                <w:rFonts w:ascii="Calibri" w:hAnsi="Calibri"/>
                <w:sz w:val="18"/>
                <w:szCs w:val="16"/>
              </w:rPr>
            </w:pPr>
            <w:r w:rsidRPr="00E93981">
              <w:rPr>
                <w:rFonts w:ascii="Calibri" w:hAnsi="Calibri"/>
                <w:sz w:val="18"/>
                <w:szCs w:val="16"/>
              </w:rPr>
              <w:t>Enclosed in a manufacturer’s approved box fabricated from an approved material, such as 18 gauge sheet metal or ½” gypsum board.</w:t>
            </w:r>
          </w:p>
        </w:tc>
      </w:tr>
      <w:tr w:rsidR="00284660" w:rsidRPr="00E93981" w14:paraId="1B539941" w14:textId="77777777" w:rsidTr="001B1FF4">
        <w:tc>
          <w:tcPr>
            <w:tcW w:w="554" w:type="dxa"/>
            <w:vAlign w:val="center"/>
          </w:tcPr>
          <w:p w14:paraId="1A6C4E39" w14:textId="77777777" w:rsidR="00284660" w:rsidRPr="00E93981" w:rsidRDefault="00284660" w:rsidP="00284660">
            <w:pPr>
              <w:jc w:val="center"/>
              <w:rPr>
                <w:rFonts w:ascii="Calibri" w:hAnsi="Calibri"/>
                <w:sz w:val="18"/>
                <w:szCs w:val="16"/>
              </w:rPr>
            </w:pPr>
            <w:r>
              <w:rPr>
                <w:rFonts w:ascii="Calibri" w:hAnsi="Calibri"/>
                <w:sz w:val="18"/>
                <w:szCs w:val="16"/>
              </w:rPr>
              <w:t>10</w:t>
            </w:r>
          </w:p>
        </w:tc>
        <w:tc>
          <w:tcPr>
            <w:tcW w:w="2321" w:type="dxa"/>
            <w:vAlign w:val="center"/>
          </w:tcPr>
          <w:p w14:paraId="4801B2AE" w14:textId="77777777" w:rsidR="00284660" w:rsidRPr="00E93981" w:rsidRDefault="00284660">
            <w:pPr>
              <w:rPr>
                <w:rFonts w:ascii="Calibri" w:hAnsi="Calibri"/>
                <w:sz w:val="18"/>
                <w:szCs w:val="16"/>
              </w:rPr>
            </w:pPr>
            <w:r>
              <w:rPr>
                <w:rFonts w:ascii="Calibri" w:hAnsi="Calibri"/>
                <w:sz w:val="18"/>
                <w:szCs w:val="16"/>
              </w:rPr>
              <w:t>Verification Status</w:t>
            </w:r>
          </w:p>
        </w:tc>
        <w:tc>
          <w:tcPr>
            <w:tcW w:w="7915" w:type="dxa"/>
          </w:tcPr>
          <w:p w14:paraId="04308C1D"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Pass - all applicable requirements are met; or</w:t>
            </w:r>
          </w:p>
          <w:p w14:paraId="557BF246" w14:textId="77777777" w:rsidR="00284660" w:rsidRPr="00CC67D9" w:rsidRDefault="00284660" w:rsidP="00284660">
            <w:pPr>
              <w:pStyle w:val="ListParagraph"/>
              <w:keepNext/>
              <w:numPr>
                <w:ilvl w:val="0"/>
                <w:numId w:val="49"/>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F0A5B0C" w14:textId="77777777" w:rsidR="00284660" w:rsidRPr="002E1264" w:rsidRDefault="00284660" w:rsidP="00284660">
            <w:pPr>
              <w:pStyle w:val="ListParagraph"/>
              <w:numPr>
                <w:ilvl w:val="0"/>
                <w:numId w:val="49"/>
              </w:numPr>
              <w:rPr>
                <w:rFonts w:ascii="Calibri" w:hAnsi="Calibri"/>
                <w:sz w:val="18"/>
                <w:szCs w:val="16"/>
              </w:rPr>
            </w:pPr>
            <w:r w:rsidRPr="002E1264">
              <w:rPr>
                <w:rFonts w:ascii="Calibri" w:hAnsi="Calibri"/>
                <w:sz w:val="18"/>
                <w:szCs w:val="18"/>
                <w:u w:val="single"/>
              </w:rPr>
              <w:t>All N/A - This entire table is not applicable.</w:t>
            </w:r>
          </w:p>
        </w:tc>
      </w:tr>
      <w:tr w:rsidR="00284660" w:rsidRPr="00E93981" w14:paraId="7D18F5B2" w14:textId="77777777" w:rsidTr="00284660">
        <w:tc>
          <w:tcPr>
            <w:tcW w:w="554" w:type="dxa"/>
            <w:vAlign w:val="center"/>
          </w:tcPr>
          <w:p w14:paraId="712B076F" w14:textId="77777777" w:rsidR="00284660" w:rsidRPr="00E93981" w:rsidRDefault="00284660" w:rsidP="00284660">
            <w:pPr>
              <w:jc w:val="center"/>
              <w:rPr>
                <w:rFonts w:ascii="Calibri" w:hAnsi="Calibri"/>
                <w:sz w:val="18"/>
                <w:szCs w:val="16"/>
              </w:rPr>
            </w:pPr>
            <w:r>
              <w:rPr>
                <w:rFonts w:ascii="Calibri" w:hAnsi="Calibri"/>
                <w:sz w:val="18"/>
                <w:szCs w:val="16"/>
              </w:rPr>
              <w:t>11</w:t>
            </w:r>
          </w:p>
        </w:tc>
        <w:tc>
          <w:tcPr>
            <w:tcW w:w="2321" w:type="dxa"/>
          </w:tcPr>
          <w:p w14:paraId="1AC92FB4" w14:textId="77777777" w:rsidR="00284660" w:rsidRPr="00E93981" w:rsidRDefault="00284660" w:rsidP="00284660">
            <w:pPr>
              <w:rPr>
                <w:rFonts w:ascii="Calibri" w:hAnsi="Calibri"/>
                <w:sz w:val="18"/>
                <w:szCs w:val="16"/>
              </w:rPr>
            </w:pPr>
            <w:r>
              <w:rPr>
                <w:rFonts w:ascii="Calibri" w:hAnsi="Calibri"/>
                <w:sz w:val="18"/>
                <w:szCs w:val="16"/>
              </w:rPr>
              <w:t>Notes</w:t>
            </w:r>
          </w:p>
        </w:tc>
        <w:tc>
          <w:tcPr>
            <w:tcW w:w="7915" w:type="dxa"/>
          </w:tcPr>
          <w:p w14:paraId="3337C1F7" w14:textId="00C28188" w:rsidR="00284660" w:rsidRPr="00E93981" w:rsidRDefault="00AD25E4" w:rsidP="00284660">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7F1AB9" w:rsidRPr="00E93981" w14:paraId="72B42220" w14:textId="77777777" w:rsidTr="00D53DCC">
        <w:tc>
          <w:tcPr>
            <w:tcW w:w="10790" w:type="dxa"/>
            <w:gridSpan w:val="3"/>
            <w:vAlign w:val="center"/>
          </w:tcPr>
          <w:p w14:paraId="71194D37" w14:textId="21DB5093" w:rsidR="007F1AB9" w:rsidRPr="007E6D92" w:rsidRDefault="007F1AB9" w:rsidP="00284660">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196AD1E" w14:textId="77777777" w:rsidR="00284660" w:rsidRPr="00E93981" w:rsidRDefault="00284660" w:rsidP="00284660">
      <w:pPr>
        <w:rPr>
          <w:rFonts w:ascii="Calibri" w:hAnsi="Calibri"/>
          <w:sz w:val="16"/>
          <w:szCs w:val="16"/>
        </w:rPr>
      </w:pPr>
    </w:p>
    <w:tbl>
      <w:tblPr>
        <w:tblStyle w:val="TableGrid"/>
        <w:tblW w:w="0" w:type="auto"/>
        <w:tblLook w:val="04A0" w:firstRow="1" w:lastRow="0" w:firstColumn="1" w:lastColumn="0" w:noHBand="0" w:noVBand="1"/>
      </w:tblPr>
      <w:tblGrid>
        <w:gridCol w:w="535"/>
        <w:gridCol w:w="10255"/>
      </w:tblGrid>
      <w:tr w:rsidR="00284660" w14:paraId="5364B324" w14:textId="77777777" w:rsidTr="00284660">
        <w:tc>
          <w:tcPr>
            <w:tcW w:w="10790" w:type="dxa"/>
            <w:gridSpan w:val="2"/>
          </w:tcPr>
          <w:p w14:paraId="4C7C30B0" w14:textId="77777777" w:rsidR="00284660" w:rsidRPr="002E1264" w:rsidRDefault="00284660" w:rsidP="00284660">
            <w:pPr>
              <w:rPr>
                <w:rFonts w:ascii="Calibri" w:hAnsi="Calibri"/>
                <w:b/>
                <w:sz w:val="18"/>
                <w:szCs w:val="16"/>
              </w:rPr>
            </w:pPr>
            <w:r w:rsidRPr="002E1264">
              <w:rPr>
                <w:rFonts w:ascii="Calibri" w:hAnsi="Calibri"/>
                <w:b/>
                <w:sz w:val="18"/>
                <w:szCs w:val="16"/>
              </w:rPr>
              <w:t>N. Determination of HERS Verification Compliance</w:t>
            </w:r>
          </w:p>
        </w:tc>
      </w:tr>
      <w:tr w:rsidR="00284660" w14:paraId="08107975" w14:textId="77777777" w:rsidTr="00284660">
        <w:tc>
          <w:tcPr>
            <w:tcW w:w="10790" w:type="dxa"/>
            <w:gridSpan w:val="2"/>
            <w:vAlign w:val="center"/>
          </w:tcPr>
          <w:p w14:paraId="593958CC" w14:textId="77777777" w:rsidR="00284660" w:rsidRPr="002E1264" w:rsidRDefault="00284660" w:rsidP="00284660">
            <w:pPr>
              <w:rPr>
                <w:rFonts w:ascii="Calibri" w:hAnsi="Calibri"/>
                <w:sz w:val="18"/>
                <w:szCs w:val="16"/>
              </w:rPr>
            </w:pPr>
            <w:r>
              <w:rPr>
                <w:rFonts w:ascii="Calibri" w:hAnsi="Calibri"/>
                <w:sz w:val="18"/>
                <w:szCs w:val="16"/>
              </w:rPr>
              <w:t>All applicable sections of this document shall indicate compliance with the specified verification protocol requirements in order for this Certificate of Verification as a whole to be determined to be in compliance.</w:t>
            </w:r>
          </w:p>
        </w:tc>
      </w:tr>
      <w:tr w:rsidR="00284660" w14:paraId="446BF18A" w14:textId="77777777" w:rsidTr="00284660">
        <w:tc>
          <w:tcPr>
            <w:tcW w:w="535" w:type="dxa"/>
            <w:vAlign w:val="center"/>
          </w:tcPr>
          <w:p w14:paraId="7B102DD4" w14:textId="77777777" w:rsidR="00284660" w:rsidRPr="002E1264" w:rsidRDefault="00284660" w:rsidP="00284660">
            <w:pPr>
              <w:jc w:val="center"/>
              <w:rPr>
                <w:rFonts w:ascii="Calibri" w:hAnsi="Calibri"/>
                <w:sz w:val="18"/>
                <w:szCs w:val="16"/>
              </w:rPr>
            </w:pPr>
            <w:r>
              <w:rPr>
                <w:rFonts w:ascii="Calibri" w:hAnsi="Calibri"/>
                <w:sz w:val="18"/>
                <w:szCs w:val="16"/>
              </w:rPr>
              <w:t>01</w:t>
            </w:r>
          </w:p>
        </w:tc>
        <w:tc>
          <w:tcPr>
            <w:tcW w:w="10255" w:type="dxa"/>
          </w:tcPr>
          <w:p w14:paraId="36BB244A" w14:textId="6397F3C9" w:rsidR="00284660" w:rsidRPr="002E1264" w:rsidRDefault="00F15384" w:rsidP="00284660">
            <w:pPr>
              <w:rPr>
                <w:rFonts w:ascii="Calibri" w:hAnsi="Calibri"/>
                <w:sz w:val="18"/>
                <w:szCs w:val="16"/>
              </w:rPr>
            </w:pPr>
            <w:r>
              <w:rPr>
                <w:rFonts w:asciiTheme="minorHAnsi" w:hAnsiTheme="minorHAnsi"/>
                <w:sz w:val="18"/>
                <w:szCs w:val="18"/>
              </w:rPr>
              <w:t>&lt;&lt;if A06, B08, C06, D09, E06, F06, G0</w:t>
            </w:r>
            <w:r w:rsidR="009722A7">
              <w:rPr>
                <w:rFonts w:asciiTheme="minorHAnsi" w:hAnsiTheme="minorHAnsi"/>
                <w:sz w:val="18"/>
                <w:szCs w:val="18"/>
              </w:rPr>
              <w:t>4</w:t>
            </w:r>
            <w:r>
              <w:rPr>
                <w:rFonts w:asciiTheme="minorHAnsi" w:hAnsiTheme="minorHAnsi"/>
                <w:sz w:val="18"/>
                <w:szCs w:val="18"/>
              </w:rPr>
              <w:t>, H05, I04, J02</w:t>
            </w:r>
            <w:r w:rsidR="00157899">
              <w:rPr>
                <w:rFonts w:asciiTheme="minorHAnsi" w:hAnsiTheme="minorHAnsi"/>
                <w:sz w:val="18"/>
                <w:szCs w:val="18"/>
              </w:rPr>
              <w:t xml:space="preserve">, </w:t>
            </w:r>
            <w:r>
              <w:rPr>
                <w:rFonts w:asciiTheme="minorHAnsi" w:hAnsiTheme="minorHAnsi"/>
                <w:sz w:val="18"/>
                <w:szCs w:val="18"/>
              </w:rPr>
              <w:t>K02, L03 or M10</w:t>
            </w:r>
            <w:r w:rsidR="00157899">
              <w:rPr>
                <w:rFonts w:asciiTheme="minorHAnsi" w:hAnsiTheme="minorHAnsi"/>
                <w:sz w:val="18"/>
                <w:szCs w:val="18"/>
              </w:rPr>
              <w:t xml:space="preserve"> = Fail, then display: Does not comply: One or more specified verification protocol requirements on this document are not met; else display: Complies: All specified verification protocol requirements on this document are met&gt;&gt;</w:t>
            </w:r>
          </w:p>
        </w:tc>
      </w:tr>
    </w:tbl>
    <w:p w14:paraId="476004E9" w14:textId="49A92B98" w:rsidR="001D0977" w:rsidRPr="000313E6" w:rsidRDefault="001D0977" w:rsidP="004451C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rPr>
      </w:pPr>
    </w:p>
    <w:sectPr w:rsidR="001D0977" w:rsidRPr="000313E6" w:rsidSect="007164F6">
      <w:headerReference w:type="default" r:id="rId16"/>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F3326" w14:textId="77777777" w:rsidR="00CF5FC6" w:rsidRDefault="00CF5FC6" w:rsidP="000C31FB">
      <w:pPr>
        <w:pStyle w:val="FootnoteText"/>
      </w:pPr>
      <w:r>
        <w:separator/>
      </w:r>
    </w:p>
  </w:endnote>
  <w:endnote w:type="continuationSeparator" w:id="0">
    <w:p w14:paraId="16C0A4CE" w14:textId="77777777" w:rsidR="00CF5FC6" w:rsidRDefault="00CF5FC6" w:rsidP="000C31FB">
      <w:pPr>
        <w:pStyle w:val="FootnoteText"/>
      </w:pPr>
      <w:r>
        <w:continuationSeparator/>
      </w:r>
    </w:p>
  </w:endnote>
  <w:endnote w:type="continuationNotice" w:id="1">
    <w:p w14:paraId="6307A714" w14:textId="77777777" w:rsidR="00CF5FC6" w:rsidRDefault="00CF5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A" w14:textId="77777777" w:rsidR="00CF5FC6" w:rsidRPr="00F23A32" w:rsidRDefault="00CF5FC6" w:rsidP="00DD6228">
    <w:pPr>
      <w:pStyle w:val="Footer"/>
      <w:tabs>
        <w:tab w:val="right" w:pos="10800"/>
      </w:tabs>
      <w:rPr>
        <w:rFonts w:ascii="Calibri" w:hAnsi="Calibri"/>
        <w:i w:val="0"/>
      </w:rPr>
    </w:pPr>
    <w:r w:rsidRPr="00F23A32">
      <w:rPr>
        <w:rFonts w:ascii="Calibri" w:hAnsi="Calibri"/>
        <w:i w:val="0"/>
      </w:rPr>
      <w:t xml:space="preserve">Registration Number:                                                           Registration Date/Time:                                           HERS Provider:                       </w:t>
    </w:r>
  </w:p>
  <w:p w14:paraId="002F645B" w14:textId="725BCF3A" w:rsidR="00CF5FC6" w:rsidRPr="00F23A32" w:rsidRDefault="00CF5FC6" w:rsidP="00DD6228">
    <w:pPr>
      <w:pStyle w:val="Footer"/>
      <w:tabs>
        <w:tab w:val="right" w:pos="10800"/>
      </w:tabs>
      <w:rPr>
        <w:rFonts w:ascii="Calibri" w:hAnsi="Calibri"/>
        <w:i w:val="0"/>
      </w:rPr>
    </w:pPr>
    <w:r w:rsidRPr="00F23A32">
      <w:rPr>
        <w:rFonts w:ascii="Calibri" w:hAnsi="Calibri"/>
        <w:i w:val="0"/>
      </w:rPr>
      <w:t xml:space="preserve">CA Building Energy Efficiency Standards - </w:t>
    </w:r>
    <w:r>
      <w:rPr>
        <w:rFonts w:ascii="Calibri" w:hAnsi="Calibri"/>
        <w:i w:val="0"/>
      </w:rPr>
      <w:t>2019</w:t>
    </w:r>
    <w:r w:rsidRPr="00F23A32">
      <w:rPr>
        <w:rFonts w:ascii="Calibri" w:hAnsi="Calibri"/>
        <w:i w:val="0"/>
      </w:rPr>
      <w:t xml:space="preserve"> Residential Compliance</w:t>
    </w:r>
    <w:r w:rsidRPr="00F23A32">
      <w:rPr>
        <w:rFonts w:ascii="Calibri" w:hAnsi="Calibri"/>
        <w:i w:val="0"/>
      </w:rPr>
      <w:tab/>
    </w:r>
    <w:r>
      <w:rPr>
        <w:rFonts w:ascii="Calibri" w:hAnsi="Calibri"/>
        <w:i w:val="0"/>
      </w:rPr>
      <w:t xml:space="preserve">January </w:t>
    </w:r>
    <w:del w:id="8" w:author="Author" w:date="2019-10-10T13:43:00Z">
      <w:r w:rsidDel="008B5B82">
        <w:rPr>
          <w:rFonts w:ascii="Calibri" w:hAnsi="Calibri"/>
          <w:i w:val="0"/>
        </w:rPr>
        <w:delText>2019</w:delText>
      </w:r>
    </w:del>
    <w:ins w:id="9" w:author="Author" w:date="2019-10-10T13:43:00Z">
      <w:r w:rsidR="008B5B82">
        <w:rPr>
          <w:rFonts w:ascii="Calibri" w:hAnsi="Calibri"/>
          <w:i w:val="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86B3E" w14:textId="77777777" w:rsidR="00CF5FC6" w:rsidRDefault="00CF5FC6" w:rsidP="000C31FB">
      <w:pPr>
        <w:pStyle w:val="FootnoteText"/>
      </w:pPr>
      <w:r>
        <w:separator/>
      </w:r>
    </w:p>
  </w:footnote>
  <w:footnote w:type="continuationSeparator" w:id="0">
    <w:p w14:paraId="382619B2" w14:textId="77777777" w:rsidR="00CF5FC6" w:rsidRDefault="00CF5FC6" w:rsidP="000C31FB">
      <w:pPr>
        <w:pStyle w:val="FootnoteText"/>
      </w:pPr>
      <w:r>
        <w:continuationSeparator/>
      </w:r>
    </w:p>
  </w:footnote>
  <w:footnote w:type="continuationNotice" w:id="1">
    <w:p w14:paraId="316B704F" w14:textId="77777777" w:rsidR="00CF5FC6" w:rsidRDefault="00CF5F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8" w14:textId="77777777" w:rsidR="00CF5FC6" w:rsidRDefault="00EE29CC">
    <w:pPr>
      <w:pStyle w:val="Header"/>
    </w:pPr>
    <w:r>
      <w:rPr>
        <w:noProof/>
      </w:rPr>
      <w:pict w14:anchorId="002F6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6" o:spid="_x0000_s2049" type="#_x0000_t75" style="position:absolute;margin-left:0;margin-top:0;width:540pt;height:405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49" w14:textId="1565C3EB" w:rsidR="00CF5FC6" w:rsidRPr="007770C5" w:rsidRDefault="00CF5FC6" w:rsidP="007E07F8">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4BD91C3A" wp14:editId="4AE02E87">
          <wp:simplePos x="0" y="0"/>
          <wp:positionH relativeFrom="column">
            <wp:posOffset>6539865</wp:posOffset>
          </wp:positionH>
          <wp:positionV relativeFrom="paragraph">
            <wp:posOffset>40005</wp:posOffset>
          </wp:positionV>
          <wp:extent cx="357505" cy="309880"/>
          <wp:effectExtent l="0" t="0" r="4445"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505" cy="309880"/>
                  </a:xfrm>
                  <a:prstGeom prst="rect">
                    <a:avLst/>
                  </a:prstGeom>
                  <a:noFill/>
                </pic:spPr>
              </pic:pic>
            </a:graphicData>
          </a:graphic>
          <wp14:sizeRelH relativeFrom="page">
            <wp14:pctWidth>0</wp14:pctWidth>
          </wp14:sizeRelH>
          <wp14:sizeRelV relativeFrom="page">
            <wp14:pctHeight>0</wp14:pctHeight>
          </wp14:sizeRelV>
        </wp:anchor>
      </w:drawing>
    </w:r>
    <w:r w:rsidR="00EE29CC">
      <w:rPr>
        <w:noProof/>
      </w:rPr>
      <w:pict w14:anchorId="002F6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7" o:spid="_x0000_s2050" type="#_x0000_t75" style="position:absolute;left:0;text-align:left;margin-left:0;margin-top:0;width:540pt;height:405pt;z-index:-251658238;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002F644A" w14:textId="0BE5EC71" w:rsidR="00CF5FC6" w:rsidRPr="007770C5" w:rsidRDefault="007948DC" w:rsidP="007E07F8">
    <w:pPr>
      <w:suppressAutoHyphens/>
      <w:ind w:left="-90"/>
      <w:rPr>
        <w:rFonts w:ascii="Arial" w:hAnsi="Arial" w:cs="Arial"/>
        <w:b/>
        <w:sz w:val="24"/>
        <w:szCs w:val="24"/>
      </w:rPr>
    </w:pPr>
    <w:r>
      <w:rPr>
        <w:rFonts w:ascii="Arial" w:hAnsi="Arial" w:cs="Arial"/>
        <w:b/>
        <w:sz w:val="24"/>
        <w:szCs w:val="24"/>
      </w:rPr>
      <w:t xml:space="preserve">QII - </w:t>
    </w:r>
    <w:r w:rsidR="00CF5FC6">
      <w:rPr>
        <w:rFonts w:ascii="Arial" w:hAnsi="Arial" w:cs="Arial"/>
        <w:b/>
        <w:sz w:val="24"/>
        <w:szCs w:val="24"/>
      </w:rPr>
      <w:t>INSULATION INSTALLATION</w:t>
    </w:r>
  </w:p>
  <w:p w14:paraId="002F644B" w14:textId="7525AFCA" w:rsidR="00CF5FC6" w:rsidRPr="007770C5" w:rsidRDefault="00CF5FC6" w:rsidP="007E07F8">
    <w:pPr>
      <w:suppressAutoHyphens/>
      <w:ind w:left="-90"/>
      <w:rPr>
        <w:rFonts w:ascii="Arial" w:hAnsi="Arial" w:cs="Arial"/>
        <w:sz w:val="14"/>
        <w:szCs w:val="14"/>
      </w:rPr>
    </w:pPr>
    <w:r>
      <w:rPr>
        <w:rFonts w:ascii="Arial" w:hAnsi="Arial" w:cs="Arial"/>
        <w:sz w:val="14"/>
        <w:szCs w:val="14"/>
      </w:rPr>
      <w:t>CEC-CF3R-ENV-22-H</w:t>
    </w:r>
    <w:r w:rsidRPr="007770C5">
      <w:rPr>
        <w:rFonts w:ascii="Arial" w:hAnsi="Arial" w:cs="Arial"/>
        <w:sz w:val="14"/>
        <w:szCs w:val="14"/>
      </w:rPr>
      <w:t xml:space="preserve"> (Revised </w:t>
    </w:r>
    <w:r>
      <w:rPr>
        <w:rFonts w:ascii="Arial" w:hAnsi="Arial" w:cs="Arial"/>
        <w:sz w:val="14"/>
        <w:szCs w:val="14"/>
      </w:rPr>
      <w:t>01/</w:t>
    </w:r>
    <w:del w:id="5" w:author="Author" w:date="2019-10-10T13:43:00Z">
      <w:r w:rsidDel="008B5B82">
        <w:rPr>
          <w:rFonts w:ascii="Arial" w:hAnsi="Arial" w:cs="Arial"/>
          <w:sz w:val="14"/>
          <w:szCs w:val="14"/>
        </w:rPr>
        <w:delText>19</w:delText>
      </w:r>
    </w:del>
    <w:ins w:id="6" w:author="Author" w:date="2019-10-10T13:43:00Z">
      <w:r w:rsidR="008B5B82">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CF5FC6" w:rsidRPr="00F85124" w14:paraId="002F644E" w14:textId="77777777">
      <w:trPr>
        <w:cantSplit/>
        <w:trHeight w:val="288"/>
      </w:trPr>
      <w:tc>
        <w:tcPr>
          <w:tcW w:w="3738" w:type="pct"/>
          <w:gridSpan w:val="2"/>
          <w:tcBorders>
            <w:right w:val="nil"/>
          </w:tcBorders>
          <w:vAlign w:val="center"/>
        </w:tcPr>
        <w:p w14:paraId="002F644C" w14:textId="271513B6" w:rsidR="00CF5FC6" w:rsidRPr="00F93D3F" w:rsidRDefault="00CF5FC6" w:rsidP="009533B1">
          <w:pPr>
            <w:pStyle w:val="Style17"/>
            <w:rPr>
              <w:b/>
            </w:rPr>
          </w:pPr>
          <w:r w:rsidRPr="00F93D3F">
            <w:t xml:space="preserve">CERTIFICATE OF </w:t>
          </w:r>
          <w:r>
            <w:t>VERIFICATION</w:t>
          </w:r>
        </w:p>
      </w:tc>
      <w:tc>
        <w:tcPr>
          <w:tcW w:w="1262" w:type="pct"/>
          <w:tcBorders>
            <w:left w:val="nil"/>
          </w:tcBorders>
          <w:tcMar>
            <w:left w:w="115" w:type="dxa"/>
            <w:right w:w="115" w:type="dxa"/>
          </w:tcMar>
          <w:vAlign w:val="center"/>
        </w:tcPr>
        <w:p w14:paraId="002F644D" w14:textId="6EA1FAAA" w:rsidR="00CF5FC6" w:rsidRPr="00F93D3F" w:rsidRDefault="00CF5FC6" w:rsidP="006B4560">
          <w:pPr>
            <w:pStyle w:val="Style18"/>
            <w:rPr>
              <w:b/>
            </w:rPr>
          </w:pPr>
          <w:r w:rsidRPr="00F93D3F">
            <w:t>CF</w:t>
          </w:r>
          <w:r>
            <w:t>3</w:t>
          </w:r>
          <w:r w:rsidRPr="00F93D3F">
            <w:t>R-ENV-2</w:t>
          </w:r>
          <w:r>
            <w:t>2</w:t>
          </w:r>
          <w:r w:rsidRPr="00F93D3F">
            <w:t>-H</w:t>
          </w:r>
        </w:p>
      </w:tc>
    </w:tr>
    <w:tr w:rsidR="00CF5FC6" w:rsidRPr="00F85124" w14:paraId="002F6450" w14:textId="77777777">
      <w:trPr>
        <w:cantSplit/>
        <w:trHeight w:val="288"/>
      </w:trPr>
      <w:tc>
        <w:tcPr>
          <w:tcW w:w="5000" w:type="pct"/>
          <w:gridSpan w:val="3"/>
        </w:tcPr>
        <w:p w14:paraId="002F644F" w14:textId="77B53FA5" w:rsidR="00CF5FC6" w:rsidRPr="00F93D3F" w:rsidRDefault="00CF5FC6" w:rsidP="00DE432F">
          <w:pPr>
            <w:pStyle w:val="Style19"/>
            <w:tabs>
              <w:tab w:val="clear" w:pos="10543"/>
              <w:tab w:val="right" w:pos="10809"/>
            </w:tabs>
            <w:rPr>
              <w:sz w:val="12"/>
              <w:szCs w:val="12"/>
            </w:rPr>
          </w:pPr>
          <w:bookmarkStart w:id="7" w:name="OLE_LINK1"/>
          <w:r w:rsidRPr="00F93D3F">
            <w:t xml:space="preserve">Quality Insulation Installation (QII) - Insulation </w:t>
          </w:r>
          <w:bookmarkEnd w:id="7"/>
          <w:r>
            <w:t>Installation</w:t>
          </w:r>
          <w:r w:rsidRPr="00F93D3F">
            <w:tab/>
            <w:t xml:space="preserve">(Page </w:t>
          </w:r>
          <w:r>
            <w:fldChar w:fldCharType="begin"/>
          </w:r>
          <w:r>
            <w:instrText xml:space="preserve"> PAGE   \* MERGEFORMAT </w:instrText>
          </w:r>
          <w:r>
            <w:fldChar w:fldCharType="separate"/>
          </w:r>
          <w:r w:rsidR="00EE29CC" w:rsidRPr="00EE29CC">
            <w:rPr>
              <w:bCs w:val="0"/>
              <w:noProof/>
            </w:rPr>
            <w:t>1</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EE29CC">
            <w:rPr>
              <w:noProof/>
            </w:rPr>
            <w:t>6</w:t>
          </w:r>
          <w:r>
            <w:rPr>
              <w:noProof/>
            </w:rPr>
            <w:fldChar w:fldCharType="end"/>
          </w:r>
          <w:r w:rsidRPr="00F93D3F">
            <w:t>)</w:t>
          </w:r>
        </w:p>
      </w:tc>
    </w:tr>
    <w:tr w:rsidR="00CF5FC6" w:rsidRPr="00F85124" w14:paraId="002F6454" w14:textId="77777777">
      <w:trPr>
        <w:cantSplit/>
        <w:trHeight w:val="288"/>
      </w:trPr>
      <w:tc>
        <w:tcPr>
          <w:tcW w:w="0" w:type="auto"/>
        </w:tcPr>
        <w:p w14:paraId="002F6451" w14:textId="77777777" w:rsidR="00CF5FC6" w:rsidRPr="00F93D3F" w:rsidRDefault="00CF5FC6" w:rsidP="006B4560">
          <w:pPr>
            <w:pStyle w:val="Style20"/>
          </w:pPr>
          <w:r w:rsidRPr="00F93D3F">
            <w:t>Project Name:</w:t>
          </w:r>
        </w:p>
      </w:tc>
      <w:tc>
        <w:tcPr>
          <w:tcW w:w="1377" w:type="pct"/>
        </w:tcPr>
        <w:p w14:paraId="002F6452" w14:textId="77777777" w:rsidR="00CF5FC6" w:rsidRPr="00F93D3F" w:rsidRDefault="00CF5FC6" w:rsidP="006B4560">
          <w:pPr>
            <w:pStyle w:val="Style20"/>
          </w:pPr>
          <w:r w:rsidRPr="00F93D3F">
            <w:t>Enforcement Agency:</w:t>
          </w:r>
        </w:p>
      </w:tc>
      <w:tc>
        <w:tcPr>
          <w:tcW w:w="1262" w:type="pct"/>
        </w:tcPr>
        <w:p w14:paraId="002F6453" w14:textId="77777777" w:rsidR="00CF5FC6" w:rsidRPr="00F93D3F" w:rsidRDefault="00CF5FC6" w:rsidP="006B4560">
          <w:pPr>
            <w:pStyle w:val="Style20"/>
          </w:pPr>
          <w:r w:rsidRPr="00F93D3F">
            <w:t>Permit Number:</w:t>
          </w:r>
        </w:p>
      </w:tc>
    </w:tr>
    <w:tr w:rsidR="00CF5FC6" w:rsidRPr="00F85124" w14:paraId="002F6458" w14:textId="77777777">
      <w:trPr>
        <w:cantSplit/>
        <w:trHeight w:val="288"/>
      </w:trPr>
      <w:tc>
        <w:tcPr>
          <w:tcW w:w="0" w:type="auto"/>
        </w:tcPr>
        <w:p w14:paraId="002F6455" w14:textId="77777777" w:rsidR="00CF5FC6" w:rsidRPr="00F93D3F" w:rsidRDefault="00CF5FC6" w:rsidP="006B4560">
          <w:pPr>
            <w:pStyle w:val="Style20"/>
            <w:rPr>
              <w:vertAlign w:val="superscript"/>
            </w:rPr>
          </w:pPr>
          <w:r w:rsidRPr="00F93D3F">
            <w:t>Dwelling Address:</w:t>
          </w:r>
        </w:p>
      </w:tc>
      <w:tc>
        <w:tcPr>
          <w:tcW w:w="1377" w:type="pct"/>
        </w:tcPr>
        <w:p w14:paraId="002F6456" w14:textId="77777777" w:rsidR="00CF5FC6" w:rsidRPr="00F93D3F" w:rsidRDefault="00CF5FC6" w:rsidP="006B4560">
          <w:pPr>
            <w:pStyle w:val="Style20"/>
            <w:rPr>
              <w:vertAlign w:val="superscript"/>
            </w:rPr>
          </w:pPr>
          <w:r w:rsidRPr="00F93D3F">
            <w:t>City</w:t>
          </w:r>
        </w:p>
      </w:tc>
      <w:tc>
        <w:tcPr>
          <w:tcW w:w="1262" w:type="pct"/>
        </w:tcPr>
        <w:p w14:paraId="002F6457" w14:textId="77777777" w:rsidR="00CF5FC6" w:rsidRPr="00F93D3F" w:rsidRDefault="00CF5FC6" w:rsidP="006B4560">
          <w:pPr>
            <w:pStyle w:val="Style20"/>
            <w:rPr>
              <w:vertAlign w:val="superscript"/>
            </w:rPr>
          </w:pPr>
          <w:r w:rsidRPr="00F93D3F">
            <w:t>Zip Code</w:t>
          </w:r>
        </w:p>
      </w:tc>
    </w:tr>
  </w:tbl>
  <w:p w14:paraId="002F6459" w14:textId="77777777" w:rsidR="00CF5FC6" w:rsidRDefault="00CF5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C" w14:textId="77777777" w:rsidR="00CF5FC6" w:rsidRDefault="00EE29CC">
    <w:pPr>
      <w:pStyle w:val="Header"/>
    </w:pPr>
    <w:r>
      <w:rPr>
        <w:noProof/>
      </w:rPr>
      <w:pict w14:anchorId="002F6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5" o:spid="_x0000_s2052" type="#_x0000_t75" style="position:absolute;margin-left:0;margin-top:0;width:540pt;height:405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5D" w14:textId="77777777" w:rsidR="00CF5FC6" w:rsidRDefault="00EE29CC">
    <w:pPr>
      <w:pStyle w:val="Header"/>
    </w:pPr>
    <w:r>
      <w:rPr>
        <w:noProof/>
      </w:rPr>
      <w:pict w14:anchorId="002F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9" o:spid="_x0000_s2053" type="#_x0000_t75" style="position:absolute;margin-left:0;margin-top:0;width:540pt;height:405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CF5FC6" w:rsidRPr="00F85124" w14:paraId="002F6460" w14:textId="77777777">
      <w:trPr>
        <w:cantSplit/>
        <w:trHeight w:val="288"/>
      </w:trPr>
      <w:tc>
        <w:tcPr>
          <w:tcW w:w="3738" w:type="pct"/>
          <w:tcBorders>
            <w:right w:val="nil"/>
          </w:tcBorders>
          <w:vAlign w:val="center"/>
        </w:tcPr>
        <w:p w14:paraId="002F645E" w14:textId="0687B25E" w:rsidR="00CF5FC6" w:rsidRPr="00F93D3F" w:rsidRDefault="00CF5FC6" w:rsidP="00F23A32">
          <w:pPr>
            <w:pStyle w:val="Style17"/>
            <w:rPr>
              <w:b/>
            </w:rPr>
          </w:pPr>
          <w:r w:rsidRPr="00F93D3F">
            <w:t xml:space="preserve">CERTIFICATE OF INSTALLATION – </w:t>
          </w:r>
          <w:r>
            <w:t>USER INSTRUCTIONS</w:t>
          </w:r>
        </w:p>
      </w:tc>
      <w:tc>
        <w:tcPr>
          <w:tcW w:w="1262" w:type="pct"/>
          <w:tcBorders>
            <w:left w:val="nil"/>
          </w:tcBorders>
          <w:tcMar>
            <w:left w:w="115" w:type="dxa"/>
            <w:right w:w="115" w:type="dxa"/>
          </w:tcMar>
          <w:vAlign w:val="center"/>
        </w:tcPr>
        <w:p w14:paraId="002F645F" w14:textId="77777777" w:rsidR="00CF5FC6" w:rsidRPr="00F93D3F" w:rsidRDefault="00CF5FC6" w:rsidP="006B4560">
          <w:pPr>
            <w:pStyle w:val="Style18"/>
            <w:rPr>
              <w:b/>
            </w:rPr>
          </w:pPr>
          <w:r w:rsidRPr="00F93D3F">
            <w:t>CF2R-ENV-2</w:t>
          </w:r>
          <w:r>
            <w:t>3</w:t>
          </w:r>
          <w:r w:rsidRPr="00F93D3F">
            <w:t>-H</w:t>
          </w:r>
        </w:p>
      </w:tc>
    </w:tr>
    <w:tr w:rsidR="00CF5FC6" w:rsidRPr="00F85124" w14:paraId="002F6462" w14:textId="77777777">
      <w:trPr>
        <w:cantSplit/>
        <w:trHeight w:val="288"/>
      </w:trPr>
      <w:tc>
        <w:tcPr>
          <w:tcW w:w="5000" w:type="pct"/>
          <w:gridSpan w:val="2"/>
        </w:tcPr>
        <w:p w14:paraId="002F6461" w14:textId="361DD4BD" w:rsidR="00CF5FC6" w:rsidRPr="00F93D3F" w:rsidRDefault="00CF5FC6">
          <w:pPr>
            <w:pStyle w:val="Style19"/>
            <w:tabs>
              <w:tab w:val="clear" w:pos="10543"/>
              <w:tab w:val="right" w:pos="10809"/>
            </w:tabs>
            <w:rPr>
              <w:sz w:val="12"/>
              <w:szCs w:val="12"/>
            </w:rPr>
          </w:pPr>
          <w:r w:rsidRPr="00F93D3F">
            <w:t>Quality Insulation Installation (QII) – Insulation - ENV-2</w:t>
          </w:r>
          <w:r>
            <w:t>3</w:t>
          </w:r>
          <w:r w:rsidRPr="00F93D3F">
            <w:tab/>
            <w:t xml:space="preserve">(Page </w:t>
          </w:r>
          <w:r>
            <w:fldChar w:fldCharType="begin"/>
          </w:r>
          <w:r>
            <w:instrText xml:space="preserve"> PAGE   \* MERGEFORMAT </w:instrText>
          </w:r>
          <w:r>
            <w:fldChar w:fldCharType="separate"/>
          </w:r>
          <w:r w:rsidRPr="005B61AC">
            <w:rPr>
              <w:bCs w:val="0"/>
              <w:noProof/>
            </w:rPr>
            <w:t>3</w:t>
          </w:r>
          <w:r>
            <w:rPr>
              <w:bCs w:val="0"/>
              <w:noProof/>
            </w:rPr>
            <w:fldChar w:fldCharType="end"/>
          </w:r>
          <w:r w:rsidRPr="00F93D3F">
            <w:t xml:space="preserve"> of </w:t>
          </w:r>
          <w:r>
            <w:t>3</w:t>
          </w:r>
          <w:r w:rsidRPr="00F93D3F">
            <w:t>)</w:t>
          </w:r>
        </w:p>
      </w:tc>
    </w:tr>
  </w:tbl>
  <w:p w14:paraId="002F6463" w14:textId="1ED26F81" w:rsidR="00CF5FC6" w:rsidRDefault="00EE29CC">
    <w:pPr>
      <w:pStyle w:val="Header"/>
    </w:pPr>
    <w:r>
      <w:rPr>
        <w:noProof/>
      </w:rPr>
      <w:pict w14:anchorId="002F6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70" o:spid="_x0000_s2056" type="#_x0000_t75" style="position:absolute;margin-left:0;margin-top:0;width:540pt;height:405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6465" w14:textId="77777777" w:rsidR="00CF5FC6" w:rsidRDefault="00EE29CC">
    <w:pPr>
      <w:pStyle w:val="Header"/>
    </w:pPr>
    <w:r>
      <w:rPr>
        <w:noProof/>
      </w:rPr>
      <w:pict w14:anchorId="002F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291768" o:spid="_x0000_s2055" type="#_x0000_t75" style="position:absolute;margin-left:0;margin-top:0;width:540pt;height:405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CF5FC6" w:rsidRPr="00F85124" w14:paraId="002F6468" w14:textId="77777777">
      <w:trPr>
        <w:cantSplit/>
        <w:trHeight w:val="288"/>
      </w:trPr>
      <w:tc>
        <w:tcPr>
          <w:tcW w:w="3738" w:type="pct"/>
          <w:tcBorders>
            <w:right w:val="nil"/>
          </w:tcBorders>
          <w:vAlign w:val="center"/>
        </w:tcPr>
        <w:p w14:paraId="002F6466" w14:textId="571A4BE2" w:rsidR="00CF5FC6" w:rsidRPr="00F93D3F" w:rsidRDefault="00CF5FC6">
          <w:pPr>
            <w:pStyle w:val="Style17"/>
            <w:rPr>
              <w:b/>
            </w:rPr>
          </w:pPr>
          <w:r>
            <w:rPr>
              <w:noProof/>
            </w:rPr>
            <w:drawing>
              <wp:anchor distT="0" distB="0" distL="114300" distR="114300" simplePos="0" relativeHeight="251658246" behindDoc="1" locked="0" layoutInCell="0" allowOverlap="1" wp14:anchorId="002F6473" wp14:editId="1BD8690B">
                <wp:simplePos x="0" y="0"/>
                <wp:positionH relativeFrom="margin">
                  <wp:align>center</wp:align>
                </wp:positionH>
                <wp:positionV relativeFrom="margin">
                  <wp:align>center</wp:align>
                </wp:positionV>
                <wp:extent cx="6858000" cy="5143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w:t>
          </w:r>
          <w:r>
            <w:t>VERIFICATION</w:t>
          </w:r>
          <w:r w:rsidRPr="00F93D3F">
            <w:t xml:space="preserve"> – </w:t>
          </w:r>
          <w:r>
            <w:t>USER INSTRUCTIONS</w:t>
          </w:r>
        </w:p>
      </w:tc>
      <w:tc>
        <w:tcPr>
          <w:tcW w:w="1262" w:type="pct"/>
          <w:tcBorders>
            <w:left w:val="nil"/>
          </w:tcBorders>
          <w:tcMar>
            <w:left w:w="115" w:type="dxa"/>
            <w:right w:w="115" w:type="dxa"/>
          </w:tcMar>
          <w:vAlign w:val="center"/>
        </w:tcPr>
        <w:p w14:paraId="002F6467" w14:textId="26DE0E52" w:rsidR="00CF5FC6" w:rsidRPr="00F93D3F" w:rsidRDefault="00CF5FC6" w:rsidP="00796F89">
          <w:pPr>
            <w:pStyle w:val="Style18"/>
            <w:rPr>
              <w:b/>
            </w:rPr>
          </w:pPr>
          <w:r w:rsidRPr="00F93D3F">
            <w:t>CF</w:t>
          </w:r>
          <w:r>
            <w:t>3</w:t>
          </w:r>
          <w:r w:rsidRPr="00F93D3F">
            <w:t>R-ENV-2</w:t>
          </w:r>
          <w:r>
            <w:t>2</w:t>
          </w:r>
          <w:r w:rsidRPr="00F93D3F">
            <w:t>-H</w:t>
          </w:r>
        </w:p>
      </w:tc>
    </w:tr>
    <w:tr w:rsidR="00CF5FC6" w:rsidRPr="00F85124" w14:paraId="002F646A" w14:textId="77777777">
      <w:trPr>
        <w:cantSplit/>
        <w:trHeight w:val="288"/>
      </w:trPr>
      <w:tc>
        <w:tcPr>
          <w:tcW w:w="5000" w:type="pct"/>
          <w:gridSpan w:val="2"/>
        </w:tcPr>
        <w:p w14:paraId="002F6469" w14:textId="32FF310A" w:rsidR="00CF5FC6" w:rsidRPr="00F93D3F" w:rsidRDefault="00CF5FC6"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EE29CC">
            <w:rPr>
              <w:bCs w:val="0"/>
              <w:noProof/>
            </w:rPr>
            <w:t>3</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EE29CC">
            <w:rPr>
              <w:noProof/>
            </w:rPr>
            <w:t>3</w:t>
          </w:r>
          <w:r>
            <w:rPr>
              <w:noProof/>
            </w:rPr>
            <w:fldChar w:fldCharType="end"/>
          </w:r>
          <w:r w:rsidRPr="00F93D3F">
            <w:t>)</w:t>
          </w:r>
        </w:p>
      </w:tc>
    </w:tr>
  </w:tbl>
  <w:p w14:paraId="002F646B" w14:textId="77777777" w:rsidR="00CF5FC6" w:rsidRDefault="00CF5FC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CF5FC6" w:rsidRPr="00F85124" w14:paraId="04ADBC98" w14:textId="77777777">
      <w:trPr>
        <w:cantSplit/>
        <w:trHeight w:val="288"/>
      </w:trPr>
      <w:tc>
        <w:tcPr>
          <w:tcW w:w="3738" w:type="pct"/>
          <w:tcBorders>
            <w:right w:val="nil"/>
          </w:tcBorders>
          <w:vAlign w:val="center"/>
        </w:tcPr>
        <w:p w14:paraId="3A80E816" w14:textId="2FD824E0" w:rsidR="00CF5FC6" w:rsidRPr="00F93D3F" w:rsidRDefault="00CF5FC6">
          <w:pPr>
            <w:pStyle w:val="Style17"/>
            <w:rPr>
              <w:b/>
            </w:rPr>
          </w:pPr>
          <w:r>
            <w:rPr>
              <w:noProof/>
            </w:rPr>
            <w:drawing>
              <wp:anchor distT="0" distB="0" distL="114300" distR="114300" simplePos="0" relativeHeight="251658248" behindDoc="1" locked="0" layoutInCell="0" allowOverlap="1" wp14:anchorId="46EA2D27" wp14:editId="20D303E4">
                <wp:simplePos x="0" y="0"/>
                <wp:positionH relativeFrom="margin">
                  <wp:align>center</wp:align>
                </wp:positionH>
                <wp:positionV relativeFrom="margin">
                  <wp:align>center</wp:align>
                </wp:positionV>
                <wp:extent cx="6858000" cy="5143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pic:spPr>
                    </pic:pic>
                  </a:graphicData>
                </a:graphic>
                <wp14:sizeRelH relativeFrom="page">
                  <wp14:pctWidth>0</wp14:pctWidth>
                </wp14:sizeRelH>
                <wp14:sizeRelV relativeFrom="page">
                  <wp14:pctHeight>0</wp14:pctHeight>
                </wp14:sizeRelV>
              </wp:anchor>
            </w:drawing>
          </w:r>
          <w:r w:rsidRPr="00F93D3F">
            <w:t xml:space="preserve">CERTIFICATE OF </w:t>
          </w:r>
          <w:r>
            <w:t>VERIFICATION</w:t>
          </w:r>
          <w:r w:rsidRPr="00F93D3F">
            <w:t xml:space="preserve"> – </w:t>
          </w:r>
          <w:r w:rsidRPr="00C3169C">
            <w:t>DATA FIELD DEFINITIONS AND CALCULATIONS</w:t>
          </w:r>
        </w:p>
      </w:tc>
      <w:tc>
        <w:tcPr>
          <w:tcW w:w="1262" w:type="pct"/>
          <w:tcBorders>
            <w:left w:val="nil"/>
          </w:tcBorders>
          <w:tcMar>
            <w:left w:w="115" w:type="dxa"/>
            <w:right w:w="115" w:type="dxa"/>
          </w:tcMar>
          <w:vAlign w:val="center"/>
        </w:tcPr>
        <w:p w14:paraId="7E545780" w14:textId="120B6AFD" w:rsidR="00CF5FC6" w:rsidRPr="00F93D3F" w:rsidRDefault="00CF5FC6" w:rsidP="00796F89">
          <w:pPr>
            <w:pStyle w:val="Style18"/>
            <w:rPr>
              <w:b/>
            </w:rPr>
          </w:pPr>
          <w:r w:rsidRPr="00F93D3F">
            <w:t>CF</w:t>
          </w:r>
          <w:r>
            <w:t>3</w:t>
          </w:r>
          <w:r w:rsidRPr="00F93D3F">
            <w:t>R-ENV-2</w:t>
          </w:r>
          <w:r>
            <w:t>2</w:t>
          </w:r>
          <w:r w:rsidRPr="00F93D3F">
            <w:t>-H</w:t>
          </w:r>
        </w:p>
      </w:tc>
    </w:tr>
    <w:tr w:rsidR="00CF5FC6" w:rsidRPr="00F85124" w14:paraId="6F5B6C55" w14:textId="77777777">
      <w:trPr>
        <w:cantSplit/>
        <w:trHeight w:val="288"/>
      </w:trPr>
      <w:tc>
        <w:tcPr>
          <w:tcW w:w="5000" w:type="pct"/>
          <w:gridSpan w:val="2"/>
        </w:tcPr>
        <w:p w14:paraId="1828C6B2" w14:textId="49AEF678" w:rsidR="00CF5FC6" w:rsidRPr="00F93D3F" w:rsidRDefault="00CF5FC6" w:rsidP="00796F89">
          <w:pPr>
            <w:pStyle w:val="Style19"/>
            <w:tabs>
              <w:tab w:val="clear" w:pos="10543"/>
              <w:tab w:val="right" w:pos="10809"/>
            </w:tabs>
            <w:rPr>
              <w:sz w:val="12"/>
              <w:szCs w:val="12"/>
            </w:rPr>
          </w:pPr>
          <w:r w:rsidRPr="00F93D3F">
            <w:t>Quality Insulation Installation (QII) – Insulation - ENV-2</w:t>
          </w:r>
          <w:r>
            <w:t>2</w:t>
          </w:r>
          <w:r w:rsidRPr="00F93D3F">
            <w:tab/>
            <w:t xml:space="preserve">(Page </w:t>
          </w:r>
          <w:r>
            <w:rPr>
              <w:bCs w:val="0"/>
              <w:noProof/>
            </w:rPr>
            <w:fldChar w:fldCharType="begin"/>
          </w:r>
          <w:r>
            <w:rPr>
              <w:bCs w:val="0"/>
              <w:noProof/>
            </w:rPr>
            <w:instrText xml:space="preserve"> SECTIONPAGES   \* MERGEFORMAT </w:instrText>
          </w:r>
          <w:r>
            <w:rPr>
              <w:bCs w:val="0"/>
              <w:noProof/>
            </w:rPr>
            <w:fldChar w:fldCharType="separate"/>
          </w:r>
          <w:r w:rsidR="00EE29CC">
            <w:rPr>
              <w:bCs w:val="0"/>
              <w:noProof/>
            </w:rPr>
            <w:t>5</w:t>
          </w:r>
          <w:r>
            <w:rPr>
              <w:bCs w:val="0"/>
              <w:noProof/>
            </w:rPr>
            <w:fldChar w:fldCharType="end"/>
          </w:r>
          <w:r w:rsidRPr="00F93D3F">
            <w:t xml:space="preserve"> of </w:t>
          </w:r>
          <w:r>
            <w:rPr>
              <w:noProof/>
            </w:rPr>
            <w:fldChar w:fldCharType="begin"/>
          </w:r>
          <w:r>
            <w:rPr>
              <w:noProof/>
            </w:rPr>
            <w:instrText xml:space="preserve"> SECTIONPAGES   \* MERGEFORMAT </w:instrText>
          </w:r>
          <w:r>
            <w:rPr>
              <w:noProof/>
            </w:rPr>
            <w:fldChar w:fldCharType="separate"/>
          </w:r>
          <w:r w:rsidR="00EE29CC">
            <w:rPr>
              <w:noProof/>
            </w:rPr>
            <w:t>5</w:t>
          </w:r>
          <w:r>
            <w:rPr>
              <w:noProof/>
            </w:rPr>
            <w:fldChar w:fldCharType="end"/>
          </w:r>
          <w:r w:rsidRPr="00F93D3F">
            <w:t>)</w:t>
          </w:r>
        </w:p>
      </w:tc>
    </w:tr>
  </w:tbl>
  <w:p w14:paraId="2157F8A2" w14:textId="77777777" w:rsidR="00CF5FC6" w:rsidRDefault="00CF5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2553741"/>
    <w:multiLevelType w:val="hybridMultilevel"/>
    <w:tmpl w:val="907A2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C4ECF"/>
    <w:multiLevelType w:val="hybridMultilevel"/>
    <w:tmpl w:val="0E460DC2"/>
    <w:lvl w:ilvl="0" w:tplc="2DF45B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F7138"/>
    <w:multiLevelType w:val="hybridMultilevel"/>
    <w:tmpl w:val="821E5806"/>
    <w:lvl w:ilvl="0" w:tplc="59ACA73A">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0ABD2F6F"/>
    <w:multiLevelType w:val="multilevel"/>
    <w:tmpl w:val="A3BE27F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0C86202D"/>
    <w:multiLevelType w:val="hybridMultilevel"/>
    <w:tmpl w:val="319EC100"/>
    <w:lvl w:ilvl="0" w:tplc="A05A47A0">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2061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940B5"/>
    <w:multiLevelType w:val="hybridMultilevel"/>
    <w:tmpl w:val="565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F172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1267EB"/>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80D60"/>
    <w:multiLevelType w:val="hybridMultilevel"/>
    <w:tmpl w:val="BDBECBD8"/>
    <w:lvl w:ilvl="0" w:tplc="C3181B6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6" w15:restartNumberingAfterBreak="0">
    <w:nsid w:val="26B10725"/>
    <w:multiLevelType w:val="hybridMultilevel"/>
    <w:tmpl w:val="AF76DFE8"/>
    <w:lvl w:ilvl="0" w:tplc="3446B9B8">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549D5"/>
    <w:multiLevelType w:val="hybridMultilevel"/>
    <w:tmpl w:val="2318C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2D5AA4"/>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A1BAF"/>
    <w:multiLevelType w:val="hybridMultilevel"/>
    <w:tmpl w:val="0608E23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15:restartNumberingAfterBreak="0">
    <w:nsid w:val="3EDC34E4"/>
    <w:multiLevelType w:val="multilevel"/>
    <w:tmpl w:val="A9CEC5C6"/>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22" w15:restartNumberingAfterBreak="0">
    <w:nsid w:val="3FD87D56"/>
    <w:multiLevelType w:val="hybridMultilevel"/>
    <w:tmpl w:val="56E61884"/>
    <w:lvl w:ilvl="0" w:tplc="500C6EC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1A05A80"/>
    <w:multiLevelType w:val="hybridMultilevel"/>
    <w:tmpl w:val="358EF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C1796"/>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C3408F"/>
    <w:multiLevelType w:val="hybridMultilevel"/>
    <w:tmpl w:val="11BE04BA"/>
    <w:lvl w:ilvl="0" w:tplc="34CAB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CD27C5"/>
    <w:multiLevelType w:val="hybridMultilevel"/>
    <w:tmpl w:val="2396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5DB7"/>
    <w:multiLevelType w:val="hybridMultilevel"/>
    <w:tmpl w:val="05ECA3A4"/>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49CA1150"/>
    <w:multiLevelType w:val="multilevel"/>
    <w:tmpl w:val="D5721B02"/>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31" w15:restartNumberingAfterBreak="0">
    <w:nsid w:val="4B4854AE"/>
    <w:multiLevelType w:val="hybridMultilevel"/>
    <w:tmpl w:val="D174D4C0"/>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CC576FF"/>
    <w:multiLevelType w:val="hybridMultilevel"/>
    <w:tmpl w:val="A8460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0F209DE"/>
    <w:multiLevelType w:val="hybridMultilevel"/>
    <w:tmpl w:val="7DACB2D8"/>
    <w:lvl w:ilvl="0" w:tplc="BC629B30">
      <w:start w:val="1"/>
      <w:numFmt w:val="bullet"/>
      <w:lvlText w:val=""/>
      <w:lvlJc w:val="center"/>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51B3090A"/>
    <w:multiLevelType w:val="hybridMultilevel"/>
    <w:tmpl w:val="34B447D0"/>
    <w:lvl w:ilvl="0" w:tplc="742ADFF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51BB4758"/>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FF722F"/>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742D6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156F93"/>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311FD1"/>
    <w:multiLevelType w:val="hybridMultilevel"/>
    <w:tmpl w:val="E8F83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11888"/>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AA76B0"/>
    <w:multiLevelType w:val="hybridMultilevel"/>
    <w:tmpl w:val="06AA000E"/>
    <w:lvl w:ilvl="0" w:tplc="7F4AD11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E80F2B"/>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15:restartNumberingAfterBreak="0">
    <w:nsid w:val="711F7729"/>
    <w:multiLevelType w:val="hybridMultilevel"/>
    <w:tmpl w:val="6EBA5CC2"/>
    <w:lvl w:ilvl="0" w:tplc="4CAA955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60ED2"/>
    <w:multiLevelType w:val="hybridMultilevel"/>
    <w:tmpl w:val="71D0CAB0"/>
    <w:lvl w:ilvl="0" w:tplc="1FB0E4B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1CB6"/>
    <w:multiLevelType w:val="hybridMultilevel"/>
    <w:tmpl w:val="5E22D89E"/>
    <w:lvl w:ilvl="0" w:tplc="CF54565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58597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B1166"/>
    <w:multiLevelType w:val="hybridMultilevel"/>
    <w:tmpl w:val="FCFAC28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5"/>
  </w:num>
  <w:num w:numId="14">
    <w:abstractNumId w:val="15"/>
  </w:num>
  <w:num w:numId="15">
    <w:abstractNumId w:val="15"/>
  </w:num>
  <w:num w:numId="16">
    <w:abstractNumId w:val="15"/>
  </w:num>
  <w:num w:numId="17">
    <w:abstractNumId w:val="5"/>
  </w:num>
  <w:num w:numId="18">
    <w:abstractNumId w:val="5"/>
  </w:num>
  <w:num w:numId="19">
    <w:abstractNumId w:val="5"/>
  </w:num>
  <w:num w:numId="20">
    <w:abstractNumId w:val="23"/>
  </w:num>
  <w:num w:numId="21">
    <w:abstractNumId w:val="33"/>
  </w:num>
  <w:num w:numId="22">
    <w:abstractNumId w:val="33"/>
  </w:num>
  <w:num w:numId="23">
    <w:abstractNumId w:val="23"/>
  </w:num>
  <w:num w:numId="24">
    <w:abstractNumId w:val="23"/>
  </w:num>
  <w:num w:numId="25">
    <w:abstractNumId w:val="0"/>
  </w:num>
  <w:num w:numId="26">
    <w:abstractNumId w:val="1"/>
  </w:num>
  <w:num w:numId="27">
    <w:abstractNumId w:val="44"/>
  </w:num>
  <w:num w:numId="28">
    <w:abstractNumId w:val="11"/>
  </w:num>
  <w:num w:numId="29">
    <w:abstractNumId w:val="26"/>
  </w:num>
  <w:num w:numId="30">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20"/>
  </w:num>
  <w:num w:numId="32">
    <w:abstractNumId w:val="20"/>
  </w:num>
  <w:num w:numId="33">
    <w:abstractNumId w:val="34"/>
  </w:num>
  <w:num w:numId="34">
    <w:abstractNumId w:val="29"/>
  </w:num>
  <w:num w:numId="35">
    <w:abstractNumId w:val="6"/>
  </w:num>
  <w:num w:numId="36">
    <w:abstractNumId w:val="12"/>
  </w:num>
  <w:num w:numId="37">
    <w:abstractNumId w:val="35"/>
  </w:num>
  <w:num w:numId="38">
    <w:abstractNumId w:val="30"/>
  </w:num>
  <w:num w:numId="39">
    <w:abstractNumId w:val="21"/>
  </w:num>
  <w:num w:numId="40">
    <w:abstractNumId w:val="31"/>
  </w:num>
  <w:num w:numId="41">
    <w:abstractNumId w:val="2"/>
  </w:num>
  <w:num w:numId="42">
    <w:abstractNumId w:val="9"/>
  </w:num>
  <w:num w:numId="43">
    <w:abstractNumId w:val="17"/>
  </w:num>
  <w:num w:numId="44">
    <w:abstractNumId w:val="3"/>
  </w:num>
  <w:num w:numId="45">
    <w:abstractNumId w:val="24"/>
  </w:num>
  <w:num w:numId="46">
    <w:abstractNumId w:val="28"/>
  </w:num>
  <w:num w:numId="47">
    <w:abstractNumId w:val="32"/>
  </w:num>
  <w:num w:numId="48">
    <w:abstractNumId w:val="27"/>
  </w:num>
  <w:num w:numId="49">
    <w:abstractNumId w:val="49"/>
  </w:num>
  <w:num w:numId="50">
    <w:abstractNumId w:val="18"/>
  </w:num>
  <w:num w:numId="51">
    <w:abstractNumId w:val="40"/>
  </w:num>
  <w:num w:numId="52">
    <w:abstractNumId w:val="25"/>
  </w:num>
  <w:num w:numId="53">
    <w:abstractNumId w:val="13"/>
  </w:num>
  <w:num w:numId="54">
    <w:abstractNumId w:val="42"/>
  </w:num>
  <w:num w:numId="55">
    <w:abstractNumId w:val="38"/>
  </w:num>
  <w:num w:numId="56">
    <w:abstractNumId w:val="46"/>
  </w:num>
  <w:num w:numId="57">
    <w:abstractNumId w:val="10"/>
  </w:num>
  <w:num w:numId="58">
    <w:abstractNumId w:val="4"/>
  </w:num>
  <w:num w:numId="59">
    <w:abstractNumId w:val="19"/>
  </w:num>
  <w:num w:numId="60">
    <w:abstractNumId w:val="16"/>
  </w:num>
  <w:num w:numId="61">
    <w:abstractNumId w:val="48"/>
  </w:num>
  <w:num w:numId="62">
    <w:abstractNumId w:val="14"/>
  </w:num>
  <w:num w:numId="63">
    <w:abstractNumId w:val="37"/>
  </w:num>
  <w:num w:numId="64">
    <w:abstractNumId w:val="7"/>
  </w:num>
  <w:num w:numId="65">
    <w:abstractNumId w:val="43"/>
  </w:num>
  <w:num w:numId="66">
    <w:abstractNumId w:val="47"/>
  </w:num>
  <w:num w:numId="67">
    <w:abstractNumId w:val="39"/>
  </w:num>
  <w:num w:numId="68">
    <w:abstractNumId w:val="41"/>
  </w:num>
  <w:num w:numId="69">
    <w:abstractNumId w:val="8"/>
  </w:num>
  <w:num w:numId="70">
    <w:abstractNumId w:val="45"/>
  </w:num>
  <w:num w:numId="71">
    <w:abstractNumId w:val="36"/>
  </w:num>
  <w:num w:numId="7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00B0"/>
    <w:rsid w:val="00000383"/>
    <w:rsid w:val="00001DC8"/>
    <w:rsid w:val="00005948"/>
    <w:rsid w:val="00005AC0"/>
    <w:rsid w:val="0001185D"/>
    <w:rsid w:val="00011F7D"/>
    <w:rsid w:val="000151FB"/>
    <w:rsid w:val="00016C93"/>
    <w:rsid w:val="00026C33"/>
    <w:rsid w:val="000313E6"/>
    <w:rsid w:val="00034CAB"/>
    <w:rsid w:val="000359C0"/>
    <w:rsid w:val="00043B5B"/>
    <w:rsid w:val="00044FE4"/>
    <w:rsid w:val="0004503C"/>
    <w:rsid w:val="00046999"/>
    <w:rsid w:val="00052E60"/>
    <w:rsid w:val="0005481D"/>
    <w:rsid w:val="00061BDC"/>
    <w:rsid w:val="00062988"/>
    <w:rsid w:val="000660B9"/>
    <w:rsid w:val="000662B5"/>
    <w:rsid w:val="00080B18"/>
    <w:rsid w:val="00083AE1"/>
    <w:rsid w:val="00084F41"/>
    <w:rsid w:val="00085960"/>
    <w:rsid w:val="0008651E"/>
    <w:rsid w:val="00087A84"/>
    <w:rsid w:val="000905D3"/>
    <w:rsid w:val="0009271C"/>
    <w:rsid w:val="000966DA"/>
    <w:rsid w:val="000A065F"/>
    <w:rsid w:val="000A1F02"/>
    <w:rsid w:val="000A5896"/>
    <w:rsid w:val="000A7683"/>
    <w:rsid w:val="000C31FB"/>
    <w:rsid w:val="000C38B8"/>
    <w:rsid w:val="000C59D0"/>
    <w:rsid w:val="000D385C"/>
    <w:rsid w:val="000E72AB"/>
    <w:rsid w:val="000F2DE1"/>
    <w:rsid w:val="000F442A"/>
    <w:rsid w:val="000F5C95"/>
    <w:rsid w:val="000F6EBF"/>
    <w:rsid w:val="000F74F5"/>
    <w:rsid w:val="00104458"/>
    <w:rsid w:val="001044C3"/>
    <w:rsid w:val="001050AC"/>
    <w:rsid w:val="00107879"/>
    <w:rsid w:val="001078C2"/>
    <w:rsid w:val="00115D96"/>
    <w:rsid w:val="001221EB"/>
    <w:rsid w:val="00123C66"/>
    <w:rsid w:val="001276C2"/>
    <w:rsid w:val="001313FC"/>
    <w:rsid w:val="001323B0"/>
    <w:rsid w:val="00132C42"/>
    <w:rsid w:val="00132CC6"/>
    <w:rsid w:val="00132D06"/>
    <w:rsid w:val="0013436D"/>
    <w:rsid w:val="001355F8"/>
    <w:rsid w:val="00136832"/>
    <w:rsid w:val="00137E21"/>
    <w:rsid w:val="00143ED0"/>
    <w:rsid w:val="0014456F"/>
    <w:rsid w:val="00146030"/>
    <w:rsid w:val="0014789B"/>
    <w:rsid w:val="001565CA"/>
    <w:rsid w:val="001565F6"/>
    <w:rsid w:val="00157899"/>
    <w:rsid w:val="00161F23"/>
    <w:rsid w:val="001644E4"/>
    <w:rsid w:val="00170285"/>
    <w:rsid w:val="00172CCA"/>
    <w:rsid w:val="00175749"/>
    <w:rsid w:val="0018140F"/>
    <w:rsid w:val="0018175D"/>
    <w:rsid w:val="00183883"/>
    <w:rsid w:val="00187252"/>
    <w:rsid w:val="00192666"/>
    <w:rsid w:val="00195357"/>
    <w:rsid w:val="001A54D0"/>
    <w:rsid w:val="001A662D"/>
    <w:rsid w:val="001A6AFD"/>
    <w:rsid w:val="001A7D3C"/>
    <w:rsid w:val="001B0415"/>
    <w:rsid w:val="001B1FF4"/>
    <w:rsid w:val="001B7F15"/>
    <w:rsid w:val="001C49F7"/>
    <w:rsid w:val="001C5D39"/>
    <w:rsid w:val="001C6E57"/>
    <w:rsid w:val="001D0977"/>
    <w:rsid w:val="001D17B1"/>
    <w:rsid w:val="001D4DFE"/>
    <w:rsid w:val="001D75B8"/>
    <w:rsid w:val="001E0D97"/>
    <w:rsid w:val="001E3649"/>
    <w:rsid w:val="001F4378"/>
    <w:rsid w:val="001F64C4"/>
    <w:rsid w:val="001F6F4A"/>
    <w:rsid w:val="00203640"/>
    <w:rsid w:val="00204A9F"/>
    <w:rsid w:val="00207002"/>
    <w:rsid w:val="00207E8D"/>
    <w:rsid w:val="0021206B"/>
    <w:rsid w:val="00222AE8"/>
    <w:rsid w:val="00222F46"/>
    <w:rsid w:val="0023052F"/>
    <w:rsid w:val="00233F10"/>
    <w:rsid w:val="00237F8B"/>
    <w:rsid w:val="00244ED1"/>
    <w:rsid w:val="002464FB"/>
    <w:rsid w:val="002511BE"/>
    <w:rsid w:val="00252439"/>
    <w:rsid w:val="002528BC"/>
    <w:rsid w:val="00252999"/>
    <w:rsid w:val="002610EF"/>
    <w:rsid w:val="0026346E"/>
    <w:rsid w:val="002664B7"/>
    <w:rsid w:val="0027235F"/>
    <w:rsid w:val="00277489"/>
    <w:rsid w:val="002821A5"/>
    <w:rsid w:val="00284660"/>
    <w:rsid w:val="00287E9A"/>
    <w:rsid w:val="00291EEF"/>
    <w:rsid w:val="00292847"/>
    <w:rsid w:val="002971A2"/>
    <w:rsid w:val="002A2C32"/>
    <w:rsid w:val="002A5607"/>
    <w:rsid w:val="002B0252"/>
    <w:rsid w:val="002B47EE"/>
    <w:rsid w:val="002B66B2"/>
    <w:rsid w:val="002C33BE"/>
    <w:rsid w:val="002C753C"/>
    <w:rsid w:val="002C7973"/>
    <w:rsid w:val="002D11C9"/>
    <w:rsid w:val="002E0AF1"/>
    <w:rsid w:val="002E1951"/>
    <w:rsid w:val="002E67B2"/>
    <w:rsid w:val="002F2BFC"/>
    <w:rsid w:val="002F6BA0"/>
    <w:rsid w:val="003117ED"/>
    <w:rsid w:val="00317E09"/>
    <w:rsid w:val="00322C94"/>
    <w:rsid w:val="00323114"/>
    <w:rsid w:val="00327C8F"/>
    <w:rsid w:val="003349F0"/>
    <w:rsid w:val="003360EC"/>
    <w:rsid w:val="0034560F"/>
    <w:rsid w:val="00345EA7"/>
    <w:rsid w:val="00347A58"/>
    <w:rsid w:val="00347E25"/>
    <w:rsid w:val="003539A2"/>
    <w:rsid w:val="00354A0A"/>
    <w:rsid w:val="003570BA"/>
    <w:rsid w:val="003576C9"/>
    <w:rsid w:val="0036198C"/>
    <w:rsid w:val="00364FF3"/>
    <w:rsid w:val="003677C0"/>
    <w:rsid w:val="00367A02"/>
    <w:rsid w:val="00373A84"/>
    <w:rsid w:val="00375044"/>
    <w:rsid w:val="00375436"/>
    <w:rsid w:val="0038302B"/>
    <w:rsid w:val="00383773"/>
    <w:rsid w:val="0038502C"/>
    <w:rsid w:val="003870E3"/>
    <w:rsid w:val="003904F1"/>
    <w:rsid w:val="00390CF6"/>
    <w:rsid w:val="00392257"/>
    <w:rsid w:val="00392624"/>
    <w:rsid w:val="003965B7"/>
    <w:rsid w:val="003A2B56"/>
    <w:rsid w:val="003A4D11"/>
    <w:rsid w:val="003A4D35"/>
    <w:rsid w:val="003B1B77"/>
    <w:rsid w:val="003B1E5D"/>
    <w:rsid w:val="003B36B1"/>
    <w:rsid w:val="003B5ACE"/>
    <w:rsid w:val="003B5B20"/>
    <w:rsid w:val="003B61DF"/>
    <w:rsid w:val="003B7E9A"/>
    <w:rsid w:val="003C4E4A"/>
    <w:rsid w:val="003C7F15"/>
    <w:rsid w:val="003D3C74"/>
    <w:rsid w:val="003D71D2"/>
    <w:rsid w:val="003E1BF4"/>
    <w:rsid w:val="003E59A1"/>
    <w:rsid w:val="003E77E0"/>
    <w:rsid w:val="003F0CA2"/>
    <w:rsid w:val="003F30BD"/>
    <w:rsid w:val="003F386F"/>
    <w:rsid w:val="003F3F27"/>
    <w:rsid w:val="003F6003"/>
    <w:rsid w:val="00401ECB"/>
    <w:rsid w:val="004055B2"/>
    <w:rsid w:val="00406031"/>
    <w:rsid w:val="00413445"/>
    <w:rsid w:val="0041569E"/>
    <w:rsid w:val="00422363"/>
    <w:rsid w:val="0043453F"/>
    <w:rsid w:val="004351BB"/>
    <w:rsid w:val="00437B6C"/>
    <w:rsid w:val="00441C9A"/>
    <w:rsid w:val="004451C0"/>
    <w:rsid w:val="00447141"/>
    <w:rsid w:val="00447427"/>
    <w:rsid w:val="00450399"/>
    <w:rsid w:val="00456581"/>
    <w:rsid w:val="00460C96"/>
    <w:rsid w:val="004661F8"/>
    <w:rsid w:val="00474BD5"/>
    <w:rsid w:val="00475D7F"/>
    <w:rsid w:val="0047770F"/>
    <w:rsid w:val="00481BCC"/>
    <w:rsid w:val="004834D4"/>
    <w:rsid w:val="00483B0E"/>
    <w:rsid w:val="004846B5"/>
    <w:rsid w:val="00493030"/>
    <w:rsid w:val="004931E1"/>
    <w:rsid w:val="00495299"/>
    <w:rsid w:val="0049575F"/>
    <w:rsid w:val="0049685A"/>
    <w:rsid w:val="004A0371"/>
    <w:rsid w:val="004A0512"/>
    <w:rsid w:val="004A6001"/>
    <w:rsid w:val="004B3C5D"/>
    <w:rsid w:val="004B3C94"/>
    <w:rsid w:val="004C27AC"/>
    <w:rsid w:val="004C289C"/>
    <w:rsid w:val="004D2923"/>
    <w:rsid w:val="004D5710"/>
    <w:rsid w:val="004E0BDA"/>
    <w:rsid w:val="004E3089"/>
    <w:rsid w:val="004E3244"/>
    <w:rsid w:val="004E7930"/>
    <w:rsid w:val="004F68F1"/>
    <w:rsid w:val="00501973"/>
    <w:rsid w:val="005039A0"/>
    <w:rsid w:val="00503ACD"/>
    <w:rsid w:val="00503CFD"/>
    <w:rsid w:val="00511675"/>
    <w:rsid w:val="005129A0"/>
    <w:rsid w:val="00514A91"/>
    <w:rsid w:val="00523B20"/>
    <w:rsid w:val="00525CA1"/>
    <w:rsid w:val="005325E1"/>
    <w:rsid w:val="005329BF"/>
    <w:rsid w:val="00534138"/>
    <w:rsid w:val="00534562"/>
    <w:rsid w:val="00545779"/>
    <w:rsid w:val="00547374"/>
    <w:rsid w:val="00547BCB"/>
    <w:rsid w:val="0055079A"/>
    <w:rsid w:val="00550E70"/>
    <w:rsid w:val="005607D9"/>
    <w:rsid w:val="0056732C"/>
    <w:rsid w:val="00567BD3"/>
    <w:rsid w:val="005764CB"/>
    <w:rsid w:val="0058399E"/>
    <w:rsid w:val="005A3CBE"/>
    <w:rsid w:val="005A67EF"/>
    <w:rsid w:val="005A6944"/>
    <w:rsid w:val="005B04F6"/>
    <w:rsid w:val="005B14A1"/>
    <w:rsid w:val="005B61AC"/>
    <w:rsid w:val="005B75B8"/>
    <w:rsid w:val="005C2501"/>
    <w:rsid w:val="005C3644"/>
    <w:rsid w:val="005C3EF9"/>
    <w:rsid w:val="005C4DB4"/>
    <w:rsid w:val="005D0FB0"/>
    <w:rsid w:val="005D29C3"/>
    <w:rsid w:val="005D3B02"/>
    <w:rsid w:val="005D6AFD"/>
    <w:rsid w:val="005D72B5"/>
    <w:rsid w:val="005E0C50"/>
    <w:rsid w:val="005E1566"/>
    <w:rsid w:val="005E1DA3"/>
    <w:rsid w:val="005E38D1"/>
    <w:rsid w:val="005F0BFD"/>
    <w:rsid w:val="005F2267"/>
    <w:rsid w:val="005F4FEB"/>
    <w:rsid w:val="005F674D"/>
    <w:rsid w:val="005F75A4"/>
    <w:rsid w:val="005F7A9E"/>
    <w:rsid w:val="00601877"/>
    <w:rsid w:val="00603773"/>
    <w:rsid w:val="006039CC"/>
    <w:rsid w:val="00603A42"/>
    <w:rsid w:val="00604622"/>
    <w:rsid w:val="006103D3"/>
    <w:rsid w:val="00611331"/>
    <w:rsid w:val="00611EB7"/>
    <w:rsid w:val="006120A6"/>
    <w:rsid w:val="006208C5"/>
    <w:rsid w:val="00620E49"/>
    <w:rsid w:val="00623BB7"/>
    <w:rsid w:val="006251B6"/>
    <w:rsid w:val="0062677F"/>
    <w:rsid w:val="006277EB"/>
    <w:rsid w:val="00630496"/>
    <w:rsid w:val="00630E11"/>
    <w:rsid w:val="006372E6"/>
    <w:rsid w:val="00640274"/>
    <w:rsid w:val="0065084A"/>
    <w:rsid w:val="00652CE9"/>
    <w:rsid w:val="00654491"/>
    <w:rsid w:val="00655610"/>
    <w:rsid w:val="0065566E"/>
    <w:rsid w:val="006562D3"/>
    <w:rsid w:val="00662DC3"/>
    <w:rsid w:val="006717D8"/>
    <w:rsid w:val="0067188C"/>
    <w:rsid w:val="006727A3"/>
    <w:rsid w:val="00673151"/>
    <w:rsid w:val="00675F1C"/>
    <w:rsid w:val="0067696D"/>
    <w:rsid w:val="006921D3"/>
    <w:rsid w:val="00693821"/>
    <w:rsid w:val="006966C9"/>
    <w:rsid w:val="006A037C"/>
    <w:rsid w:val="006A318A"/>
    <w:rsid w:val="006A6C3C"/>
    <w:rsid w:val="006B2517"/>
    <w:rsid w:val="006B2624"/>
    <w:rsid w:val="006B4560"/>
    <w:rsid w:val="006C07FF"/>
    <w:rsid w:val="006C1A28"/>
    <w:rsid w:val="006C38F9"/>
    <w:rsid w:val="006C40A1"/>
    <w:rsid w:val="006C47B0"/>
    <w:rsid w:val="006C797A"/>
    <w:rsid w:val="006D05D4"/>
    <w:rsid w:val="006D1C12"/>
    <w:rsid w:val="006D4621"/>
    <w:rsid w:val="006D5BDA"/>
    <w:rsid w:val="006D612D"/>
    <w:rsid w:val="006E0B0D"/>
    <w:rsid w:val="006F2B2B"/>
    <w:rsid w:val="006F2B36"/>
    <w:rsid w:val="006F3706"/>
    <w:rsid w:val="006F3C11"/>
    <w:rsid w:val="006F41A9"/>
    <w:rsid w:val="007006CF"/>
    <w:rsid w:val="007011C2"/>
    <w:rsid w:val="007026BD"/>
    <w:rsid w:val="00704050"/>
    <w:rsid w:val="00707370"/>
    <w:rsid w:val="0070737C"/>
    <w:rsid w:val="0071101D"/>
    <w:rsid w:val="0071386D"/>
    <w:rsid w:val="007164F6"/>
    <w:rsid w:val="007171D9"/>
    <w:rsid w:val="00717787"/>
    <w:rsid w:val="00720C04"/>
    <w:rsid w:val="00721F19"/>
    <w:rsid w:val="00722EC9"/>
    <w:rsid w:val="007231CD"/>
    <w:rsid w:val="00723959"/>
    <w:rsid w:val="00723B73"/>
    <w:rsid w:val="00725ADE"/>
    <w:rsid w:val="00731DA6"/>
    <w:rsid w:val="00740697"/>
    <w:rsid w:val="00740A9B"/>
    <w:rsid w:val="00740C64"/>
    <w:rsid w:val="00740D06"/>
    <w:rsid w:val="007415B9"/>
    <w:rsid w:val="0074161E"/>
    <w:rsid w:val="007418FF"/>
    <w:rsid w:val="00745881"/>
    <w:rsid w:val="0074725C"/>
    <w:rsid w:val="00752CF1"/>
    <w:rsid w:val="007530D5"/>
    <w:rsid w:val="0075353D"/>
    <w:rsid w:val="00754631"/>
    <w:rsid w:val="00754A94"/>
    <w:rsid w:val="007563D2"/>
    <w:rsid w:val="007606A6"/>
    <w:rsid w:val="00762C21"/>
    <w:rsid w:val="00765712"/>
    <w:rsid w:val="007661AE"/>
    <w:rsid w:val="0076725B"/>
    <w:rsid w:val="007709B4"/>
    <w:rsid w:val="00772D3D"/>
    <w:rsid w:val="00774795"/>
    <w:rsid w:val="00776190"/>
    <w:rsid w:val="007770C5"/>
    <w:rsid w:val="0077716F"/>
    <w:rsid w:val="007840BA"/>
    <w:rsid w:val="00785C55"/>
    <w:rsid w:val="00787AAD"/>
    <w:rsid w:val="00793D44"/>
    <w:rsid w:val="007948DC"/>
    <w:rsid w:val="00796889"/>
    <w:rsid w:val="00796F89"/>
    <w:rsid w:val="007A24ED"/>
    <w:rsid w:val="007A3B16"/>
    <w:rsid w:val="007A3F3B"/>
    <w:rsid w:val="007A533F"/>
    <w:rsid w:val="007A5B4A"/>
    <w:rsid w:val="007B00E4"/>
    <w:rsid w:val="007B0832"/>
    <w:rsid w:val="007C0641"/>
    <w:rsid w:val="007C0C5F"/>
    <w:rsid w:val="007C0C6C"/>
    <w:rsid w:val="007C35BC"/>
    <w:rsid w:val="007C4223"/>
    <w:rsid w:val="007C4584"/>
    <w:rsid w:val="007C7783"/>
    <w:rsid w:val="007E07F8"/>
    <w:rsid w:val="007E1D12"/>
    <w:rsid w:val="007E26E9"/>
    <w:rsid w:val="007E480B"/>
    <w:rsid w:val="007E749A"/>
    <w:rsid w:val="007F11A6"/>
    <w:rsid w:val="007F1980"/>
    <w:rsid w:val="007F1AB9"/>
    <w:rsid w:val="007F3E9D"/>
    <w:rsid w:val="007F7169"/>
    <w:rsid w:val="007F77EC"/>
    <w:rsid w:val="00804187"/>
    <w:rsid w:val="00805430"/>
    <w:rsid w:val="00806EE1"/>
    <w:rsid w:val="00812257"/>
    <w:rsid w:val="008122F2"/>
    <w:rsid w:val="00813906"/>
    <w:rsid w:val="0082342D"/>
    <w:rsid w:val="008271E5"/>
    <w:rsid w:val="00827B38"/>
    <w:rsid w:val="00830849"/>
    <w:rsid w:val="00830DE6"/>
    <w:rsid w:val="00833EF8"/>
    <w:rsid w:val="0083456E"/>
    <w:rsid w:val="008346D6"/>
    <w:rsid w:val="008350D9"/>
    <w:rsid w:val="00836606"/>
    <w:rsid w:val="00837FBC"/>
    <w:rsid w:val="00841BAF"/>
    <w:rsid w:val="00842831"/>
    <w:rsid w:val="00843054"/>
    <w:rsid w:val="008438F9"/>
    <w:rsid w:val="00851362"/>
    <w:rsid w:val="0085484B"/>
    <w:rsid w:val="008555F7"/>
    <w:rsid w:val="008559AD"/>
    <w:rsid w:val="00864739"/>
    <w:rsid w:val="00873261"/>
    <w:rsid w:val="008813AA"/>
    <w:rsid w:val="008848E7"/>
    <w:rsid w:val="008853FC"/>
    <w:rsid w:val="00897216"/>
    <w:rsid w:val="008A150C"/>
    <w:rsid w:val="008A2903"/>
    <w:rsid w:val="008A5A82"/>
    <w:rsid w:val="008B12B7"/>
    <w:rsid w:val="008B3021"/>
    <w:rsid w:val="008B4CE8"/>
    <w:rsid w:val="008B5B82"/>
    <w:rsid w:val="008C2DC4"/>
    <w:rsid w:val="008D080E"/>
    <w:rsid w:val="008E0684"/>
    <w:rsid w:val="008E1636"/>
    <w:rsid w:val="008E487C"/>
    <w:rsid w:val="008E4D94"/>
    <w:rsid w:val="008F1644"/>
    <w:rsid w:val="00901F00"/>
    <w:rsid w:val="00902360"/>
    <w:rsid w:val="009030F3"/>
    <w:rsid w:val="009036A1"/>
    <w:rsid w:val="009065BC"/>
    <w:rsid w:val="00915E0B"/>
    <w:rsid w:val="009209BA"/>
    <w:rsid w:val="00920D4C"/>
    <w:rsid w:val="0092304D"/>
    <w:rsid w:val="009241AD"/>
    <w:rsid w:val="00924F4A"/>
    <w:rsid w:val="009250DE"/>
    <w:rsid w:val="00927245"/>
    <w:rsid w:val="009347D7"/>
    <w:rsid w:val="00943660"/>
    <w:rsid w:val="00943D28"/>
    <w:rsid w:val="00945F1F"/>
    <w:rsid w:val="0094710D"/>
    <w:rsid w:val="00947FB3"/>
    <w:rsid w:val="00950C94"/>
    <w:rsid w:val="009533B1"/>
    <w:rsid w:val="00955CEE"/>
    <w:rsid w:val="00957448"/>
    <w:rsid w:val="00957CC6"/>
    <w:rsid w:val="009600B4"/>
    <w:rsid w:val="0096224F"/>
    <w:rsid w:val="00962B51"/>
    <w:rsid w:val="00963350"/>
    <w:rsid w:val="00971617"/>
    <w:rsid w:val="009722A7"/>
    <w:rsid w:val="00975B82"/>
    <w:rsid w:val="00976AD7"/>
    <w:rsid w:val="00977B88"/>
    <w:rsid w:val="00980361"/>
    <w:rsid w:val="00981B06"/>
    <w:rsid w:val="009861B3"/>
    <w:rsid w:val="00990864"/>
    <w:rsid w:val="009944D9"/>
    <w:rsid w:val="0099502B"/>
    <w:rsid w:val="00995B77"/>
    <w:rsid w:val="009A0FAA"/>
    <w:rsid w:val="009A344D"/>
    <w:rsid w:val="009A4C66"/>
    <w:rsid w:val="009B3813"/>
    <w:rsid w:val="009B3F53"/>
    <w:rsid w:val="009B6FC8"/>
    <w:rsid w:val="009B7DC3"/>
    <w:rsid w:val="009C5929"/>
    <w:rsid w:val="009C64AE"/>
    <w:rsid w:val="009D24DC"/>
    <w:rsid w:val="009D363B"/>
    <w:rsid w:val="009D70C2"/>
    <w:rsid w:val="009E2015"/>
    <w:rsid w:val="009E346C"/>
    <w:rsid w:val="009E501F"/>
    <w:rsid w:val="009E53BE"/>
    <w:rsid w:val="009E7F61"/>
    <w:rsid w:val="009F05B3"/>
    <w:rsid w:val="009F2B17"/>
    <w:rsid w:val="009F35C6"/>
    <w:rsid w:val="009F3A45"/>
    <w:rsid w:val="009F4D4D"/>
    <w:rsid w:val="009F5295"/>
    <w:rsid w:val="009F5BEA"/>
    <w:rsid w:val="009F653A"/>
    <w:rsid w:val="009F67B8"/>
    <w:rsid w:val="009F7165"/>
    <w:rsid w:val="00A00D76"/>
    <w:rsid w:val="00A0209C"/>
    <w:rsid w:val="00A0399D"/>
    <w:rsid w:val="00A049C5"/>
    <w:rsid w:val="00A06EEA"/>
    <w:rsid w:val="00A07DD7"/>
    <w:rsid w:val="00A07F33"/>
    <w:rsid w:val="00A153F2"/>
    <w:rsid w:val="00A2281A"/>
    <w:rsid w:val="00A2436F"/>
    <w:rsid w:val="00A27934"/>
    <w:rsid w:val="00A27E1B"/>
    <w:rsid w:val="00A31513"/>
    <w:rsid w:val="00A31842"/>
    <w:rsid w:val="00A40F83"/>
    <w:rsid w:val="00A440A8"/>
    <w:rsid w:val="00A45F1A"/>
    <w:rsid w:val="00A522F1"/>
    <w:rsid w:val="00A5402F"/>
    <w:rsid w:val="00A541A6"/>
    <w:rsid w:val="00A63608"/>
    <w:rsid w:val="00A64571"/>
    <w:rsid w:val="00A82100"/>
    <w:rsid w:val="00A8556E"/>
    <w:rsid w:val="00A85CA1"/>
    <w:rsid w:val="00A86E86"/>
    <w:rsid w:val="00A87994"/>
    <w:rsid w:val="00A90877"/>
    <w:rsid w:val="00A91565"/>
    <w:rsid w:val="00A94986"/>
    <w:rsid w:val="00A955B0"/>
    <w:rsid w:val="00A957DC"/>
    <w:rsid w:val="00A96D67"/>
    <w:rsid w:val="00A9734F"/>
    <w:rsid w:val="00AA0B2E"/>
    <w:rsid w:val="00AA1615"/>
    <w:rsid w:val="00AA28DD"/>
    <w:rsid w:val="00AA5A53"/>
    <w:rsid w:val="00AA79C6"/>
    <w:rsid w:val="00AB2724"/>
    <w:rsid w:val="00AC4734"/>
    <w:rsid w:val="00AC65C2"/>
    <w:rsid w:val="00AD160D"/>
    <w:rsid w:val="00AD25E4"/>
    <w:rsid w:val="00AD2CF2"/>
    <w:rsid w:val="00AD37A0"/>
    <w:rsid w:val="00AD4772"/>
    <w:rsid w:val="00AD4D7A"/>
    <w:rsid w:val="00AD6974"/>
    <w:rsid w:val="00AE1DDD"/>
    <w:rsid w:val="00AE4522"/>
    <w:rsid w:val="00AE536D"/>
    <w:rsid w:val="00AE71FC"/>
    <w:rsid w:val="00AE7828"/>
    <w:rsid w:val="00AF17B2"/>
    <w:rsid w:val="00AF4DFF"/>
    <w:rsid w:val="00B00C56"/>
    <w:rsid w:val="00B05BD7"/>
    <w:rsid w:val="00B139AC"/>
    <w:rsid w:val="00B1520B"/>
    <w:rsid w:val="00B16AAB"/>
    <w:rsid w:val="00B2153C"/>
    <w:rsid w:val="00B25237"/>
    <w:rsid w:val="00B25D63"/>
    <w:rsid w:val="00B301C8"/>
    <w:rsid w:val="00B313CA"/>
    <w:rsid w:val="00B313D6"/>
    <w:rsid w:val="00B3143B"/>
    <w:rsid w:val="00B314E8"/>
    <w:rsid w:val="00B342CB"/>
    <w:rsid w:val="00B35277"/>
    <w:rsid w:val="00B3711B"/>
    <w:rsid w:val="00B37C52"/>
    <w:rsid w:val="00B4024A"/>
    <w:rsid w:val="00B42BC5"/>
    <w:rsid w:val="00B42DAA"/>
    <w:rsid w:val="00B4316D"/>
    <w:rsid w:val="00B44541"/>
    <w:rsid w:val="00B46D2B"/>
    <w:rsid w:val="00B537B1"/>
    <w:rsid w:val="00B54AED"/>
    <w:rsid w:val="00B57780"/>
    <w:rsid w:val="00B6012D"/>
    <w:rsid w:val="00B602D4"/>
    <w:rsid w:val="00B61797"/>
    <w:rsid w:val="00B653CC"/>
    <w:rsid w:val="00B73148"/>
    <w:rsid w:val="00B73260"/>
    <w:rsid w:val="00B80AE9"/>
    <w:rsid w:val="00B81203"/>
    <w:rsid w:val="00B826CC"/>
    <w:rsid w:val="00B83440"/>
    <w:rsid w:val="00B83F75"/>
    <w:rsid w:val="00B8554D"/>
    <w:rsid w:val="00B94A57"/>
    <w:rsid w:val="00BB14C1"/>
    <w:rsid w:val="00BB2EA3"/>
    <w:rsid w:val="00BB7BC2"/>
    <w:rsid w:val="00BC59A8"/>
    <w:rsid w:val="00BD237B"/>
    <w:rsid w:val="00BD308F"/>
    <w:rsid w:val="00BD4EF5"/>
    <w:rsid w:val="00BE1134"/>
    <w:rsid w:val="00BE629C"/>
    <w:rsid w:val="00BE7C28"/>
    <w:rsid w:val="00BF1181"/>
    <w:rsid w:val="00BF1C64"/>
    <w:rsid w:val="00C023B1"/>
    <w:rsid w:val="00C03F1A"/>
    <w:rsid w:val="00C041A1"/>
    <w:rsid w:val="00C055D4"/>
    <w:rsid w:val="00C05F9C"/>
    <w:rsid w:val="00C10D96"/>
    <w:rsid w:val="00C14E81"/>
    <w:rsid w:val="00C17D30"/>
    <w:rsid w:val="00C213E4"/>
    <w:rsid w:val="00C22847"/>
    <w:rsid w:val="00C2674B"/>
    <w:rsid w:val="00C31A99"/>
    <w:rsid w:val="00C31DF4"/>
    <w:rsid w:val="00C35514"/>
    <w:rsid w:val="00C36C4F"/>
    <w:rsid w:val="00C43EC2"/>
    <w:rsid w:val="00C462B6"/>
    <w:rsid w:val="00C46525"/>
    <w:rsid w:val="00C546E6"/>
    <w:rsid w:val="00C61D78"/>
    <w:rsid w:val="00C627BA"/>
    <w:rsid w:val="00C63956"/>
    <w:rsid w:val="00C73EF1"/>
    <w:rsid w:val="00C75C88"/>
    <w:rsid w:val="00C77EC0"/>
    <w:rsid w:val="00C80714"/>
    <w:rsid w:val="00C86D6C"/>
    <w:rsid w:val="00C87110"/>
    <w:rsid w:val="00C93CAB"/>
    <w:rsid w:val="00C93E01"/>
    <w:rsid w:val="00C96D84"/>
    <w:rsid w:val="00CA46EC"/>
    <w:rsid w:val="00CA6E89"/>
    <w:rsid w:val="00CB0A11"/>
    <w:rsid w:val="00CB526A"/>
    <w:rsid w:val="00CB5313"/>
    <w:rsid w:val="00CC24F0"/>
    <w:rsid w:val="00CC4276"/>
    <w:rsid w:val="00CC66D9"/>
    <w:rsid w:val="00CC7723"/>
    <w:rsid w:val="00CD0B0A"/>
    <w:rsid w:val="00CD4D9D"/>
    <w:rsid w:val="00CE4903"/>
    <w:rsid w:val="00CF0B07"/>
    <w:rsid w:val="00CF5FC6"/>
    <w:rsid w:val="00D020C6"/>
    <w:rsid w:val="00D026AE"/>
    <w:rsid w:val="00D03B01"/>
    <w:rsid w:val="00D04290"/>
    <w:rsid w:val="00D05964"/>
    <w:rsid w:val="00D12E0E"/>
    <w:rsid w:val="00D161B1"/>
    <w:rsid w:val="00D17A34"/>
    <w:rsid w:val="00D20504"/>
    <w:rsid w:val="00D234DF"/>
    <w:rsid w:val="00D2370D"/>
    <w:rsid w:val="00D24C9B"/>
    <w:rsid w:val="00D265D1"/>
    <w:rsid w:val="00D27AF1"/>
    <w:rsid w:val="00D3037D"/>
    <w:rsid w:val="00D34B6C"/>
    <w:rsid w:val="00D4037C"/>
    <w:rsid w:val="00D404C4"/>
    <w:rsid w:val="00D405BF"/>
    <w:rsid w:val="00D43919"/>
    <w:rsid w:val="00D46449"/>
    <w:rsid w:val="00D51327"/>
    <w:rsid w:val="00D51805"/>
    <w:rsid w:val="00D53DCC"/>
    <w:rsid w:val="00D63361"/>
    <w:rsid w:val="00D65920"/>
    <w:rsid w:val="00D70C48"/>
    <w:rsid w:val="00D730A5"/>
    <w:rsid w:val="00D7429D"/>
    <w:rsid w:val="00D767C0"/>
    <w:rsid w:val="00D829A1"/>
    <w:rsid w:val="00D8420C"/>
    <w:rsid w:val="00D85204"/>
    <w:rsid w:val="00D955A3"/>
    <w:rsid w:val="00DA2169"/>
    <w:rsid w:val="00DA32F6"/>
    <w:rsid w:val="00DA3448"/>
    <w:rsid w:val="00DA5C71"/>
    <w:rsid w:val="00DB1048"/>
    <w:rsid w:val="00DB5084"/>
    <w:rsid w:val="00DC1FE9"/>
    <w:rsid w:val="00DC2170"/>
    <w:rsid w:val="00DC296F"/>
    <w:rsid w:val="00DC2A1F"/>
    <w:rsid w:val="00DC4A03"/>
    <w:rsid w:val="00DC520A"/>
    <w:rsid w:val="00DD4C83"/>
    <w:rsid w:val="00DD6228"/>
    <w:rsid w:val="00DD6B31"/>
    <w:rsid w:val="00DE0789"/>
    <w:rsid w:val="00DE2053"/>
    <w:rsid w:val="00DE2064"/>
    <w:rsid w:val="00DE432F"/>
    <w:rsid w:val="00DE5842"/>
    <w:rsid w:val="00DE5A59"/>
    <w:rsid w:val="00DF0E2B"/>
    <w:rsid w:val="00DF304F"/>
    <w:rsid w:val="00DF5245"/>
    <w:rsid w:val="00DF685C"/>
    <w:rsid w:val="00E038A1"/>
    <w:rsid w:val="00E06BA4"/>
    <w:rsid w:val="00E07890"/>
    <w:rsid w:val="00E107C9"/>
    <w:rsid w:val="00E11037"/>
    <w:rsid w:val="00E124F5"/>
    <w:rsid w:val="00E12B68"/>
    <w:rsid w:val="00E1482E"/>
    <w:rsid w:val="00E15A22"/>
    <w:rsid w:val="00E2401B"/>
    <w:rsid w:val="00E27D73"/>
    <w:rsid w:val="00E27F29"/>
    <w:rsid w:val="00E31CAE"/>
    <w:rsid w:val="00E330C5"/>
    <w:rsid w:val="00E402DC"/>
    <w:rsid w:val="00E40411"/>
    <w:rsid w:val="00E44733"/>
    <w:rsid w:val="00E45C04"/>
    <w:rsid w:val="00E478C2"/>
    <w:rsid w:val="00E564D3"/>
    <w:rsid w:val="00E57440"/>
    <w:rsid w:val="00E575C3"/>
    <w:rsid w:val="00E5765E"/>
    <w:rsid w:val="00E64CE2"/>
    <w:rsid w:val="00E66394"/>
    <w:rsid w:val="00E70151"/>
    <w:rsid w:val="00E70E16"/>
    <w:rsid w:val="00E74B8B"/>
    <w:rsid w:val="00E75FB8"/>
    <w:rsid w:val="00E76E7E"/>
    <w:rsid w:val="00E81A56"/>
    <w:rsid w:val="00E8785A"/>
    <w:rsid w:val="00E90AC9"/>
    <w:rsid w:val="00E93981"/>
    <w:rsid w:val="00E94442"/>
    <w:rsid w:val="00EA15C3"/>
    <w:rsid w:val="00EA385A"/>
    <w:rsid w:val="00EA4197"/>
    <w:rsid w:val="00EA7224"/>
    <w:rsid w:val="00EB0438"/>
    <w:rsid w:val="00EB091D"/>
    <w:rsid w:val="00EB2A55"/>
    <w:rsid w:val="00EC3E92"/>
    <w:rsid w:val="00EC551A"/>
    <w:rsid w:val="00ED3B62"/>
    <w:rsid w:val="00ED79A4"/>
    <w:rsid w:val="00EE1719"/>
    <w:rsid w:val="00EE29CC"/>
    <w:rsid w:val="00EE3C92"/>
    <w:rsid w:val="00EE49B4"/>
    <w:rsid w:val="00EE708A"/>
    <w:rsid w:val="00EF0DE6"/>
    <w:rsid w:val="00EF2B66"/>
    <w:rsid w:val="00EF3265"/>
    <w:rsid w:val="00EF646D"/>
    <w:rsid w:val="00EF6E76"/>
    <w:rsid w:val="00EF7130"/>
    <w:rsid w:val="00F0090B"/>
    <w:rsid w:val="00F01234"/>
    <w:rsid w:val="00F01ED5"/>
    <w:rsid w:val="00F036C6"/>
    <w:rsid w:val="00F03D68"/>
    <w:rsid w:val="00F05FC1"/>
    <w:rsid w:val="00F14660"/>
    <w:rsid w:val="00F15384"/>
    <w:rsid w:val="00F17E1D"/>
    <w:rsid w:val="00F17E73"/>
    <w:rsid w:val="00F20B12"/>
    <w:rsid w:val="00F23484"/>
    <w:rsid w:val="00F23624"/>
    <w:rsid w:val="00F23A32"/>
    <w:rsid w:val="00F23B30"/>
    <w:rsid w:val="00F245A1"/>
    <w:rsid w:val="00F362AF"/>
    <w:rsid w:val="00F370F2"/>
    <w:rsid w:val="00F461D7"/>
    <w:rsid w:val="00F529E8"/>
    <w:rsid w:val="00F5528A"/>
    <w:rsid w:val="00F55846"/>
    <w:rsid w:val="00F60282"/>
    <w:rsid w:val="00F61B2B"/>
    <w:rsid w:val="00F671E1"/>
    <w:rsid w:val="00F673A3"/>
    <w:rsid w:val="00F72DF1"/>
    <w:rsid w:val="00F81722"/>
    <w:rsid w:val="00F82BFF"/>
    <w:rsid w:val="00F85124"/>
    <w:rsid w:val="00F872E5"/>
    <w:rsid w:val="00F90569"/>
    <w:rsid w:val="00F914CB"/>
    <w:rsid w:val="00F93D3F"/>
    <w:rsid w:val="00F96F4F"/>
    <w:rsid w:val="00F97691"/>
    <w:rsid w:val="00FA0363"/>
    <w:rsid w:val="00FA072C"/>
    <w:rsid w:val="00FA2F1C"/>
    <w:rsid w:val="00FA48A6"/>
    <w:rsid w:val="00FA79EE"/>
    <w:rsid w:val="00FB0230"/>
    <w:rsid w:val="00FB0E29"/>
    <w:rsid w:val="00FB12F1"/>
    <w:rsid w:val="00FB1660"/>
    <w:rsid w:val="00FB1EE4"/>
    <w:rsid w:val="00FB2AB5"/>
    <w:rsid w:val="00FB6FC9"/>
    <w:rsid w:val="00FC358F"/>
    <w:rsid w:val="00FC418B"/>
    <w:rsid w:val="00FC59DB"/>
    <w:rsid w:val="00FC5D73"/>
    <w:rsid w:val="00FC7551"/>
    <w:rsid w:val="00FD1AA4"/>
    <w:rsid w:val="00FD1FD8"/>
    <w:rsid w:val="00FD5B4F"/>
    <w:rsid w:val="00FD6011"/>
    <w:rsid w:val="00FD68ED"/>
    <w:rsid w:val="00FE7673"/>
    <w:rsid w:val="00FF1E61"/>
    <w:rsid w:val="00FF21BF"/>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002F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36D"/>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7026BD"/>
    <w:pPr>
      <w:keepNext/>
      <w:pBdr>
        <w:top w:val="single" w:sz="4" w:space="1" w:color="auto"/>
      </w:pBdr>
      <w:tabs>
        <w:tab w:val="num" w:pos="-2606"/>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7026BD"/>
    <w:pPr>
      <w:keepNext/>
      <w:tabs>
        <w:tab w:val="left" w:pos="-2600"/>
        <w:tab w:val="num" w:pos="1080"/>
      </w:tabs>
      <w:spacing w:before="48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9E346C"/>
    <w:rPr>
      <w:rFonts w:ascii="Arial" w:hAnsi="Arial" w:cs="Times New Roman"/>
      <w:b/>
      <w:i/>
      <w:sz w:val="20"/>
      <w:szCs w:val="20"/>
    </w:rPr>
  </w:style>
  <w:style w:type="character" w:customStyle="1" w:styleId="Heading3Char">
    <w:name w:val="Heading 3 Char"/>
    <w:aliases w:val="h3 Char,h31 Char,h32 Char"/>
    <w:basedOn w:val="DefaultParagraphFont"/>
    <w:link w:val="Heading3"/>
    <w:uiPriority w:val="99"/>
    <w:rsid w:val="00137E21"/>
    <w:rPr>
      <w:rFonts w:ascii="Arial Black" w:hAnsi="Arial Black" w:cs="Times New Roman"/>
      <w:sz w:val="20"/>
      <w:szCs w:val="20"/>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tabs>
        <w:tab w:val="num"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rsid w:val="009E346C"/>
    <w:rPr>
      <w:rFonts w:cs="Times New Roman"/>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9E346C"/>
    <w:rPr>
      <w:rFonts w:cs="Times New Roman"/>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tabs>
        <w:tab w:val="num" w:pos="720"/>
        <w:tab w:val="num" w:pos="1080"/>
      </w:tabs>
      <w:ind w:left="1080" w:hanging="36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9E346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720"/>
        <w:tab w:val="num" w:pos="1800"/>
      </w:tabs>
      <w:ind w:left="1800" w:hanging="360"/>
    </w:pPr>
  </w:style>
  <w:style w:type="paragraph" w:customStyle="1" w:styleId="p2">
    <w:name w:val="p2"/>
    <w:basedOn w:val="Normal"/>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9E346C"/>
    <w:rPr>
      <w:rFonts w:cs="Times New Roman"/>
      <w:sz w:val="2"/>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uiPriority w:val="99"/>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354A0A"/>
    <w:rPr>
      <w:rFonts w:ascii="Calibri" w:hAnsi="Calibri"/>
    </w:rPr>
  </w:style>
  <w:style w:type="character" w:customStyle="1" w:styleId="Char-Italic">
    <w:name w:val="Char - Italic"/>
    <w:uiPriority w:val="99"/>
    <w:rsid w:val="005B14A1"/>
    <w:rPr>
      <w:i/>
    </w:rPr>
  </w:style>
  <w:style w:type="paragraph" w:customStyle="1" w:styleId="BulletB1Number">
    <w:name w:val="Bullet B (1. Number)"/>
    <w:basedOn w:val="Normal"/>
    <w:uiPriority w:val="99"/>
    <w:rsid w:val="00AA0B2E"/>
    <w:pPr>
      <w:suppressAutoHyphens/>
      <w:spacing w:before="120"/>
      <w:ind w:left="720" w:hanging="360"/>
    </w:pPr>
  </w:style>
  <w:style w:type="paragraph" w:customStyle="1" w:styleId="NormalBullet">
    <w:name w:val="Normal Bullet"/>
    <w:basedOn w:val="Normal"/>
    <w:uiPriority w:val="99"/>
    <w:rsid w:val="00843054"/>
    <w:pPr>
      <w:spacing w:before="120"/>
    </w:pPr>
    <w:rPr>
      <w:rFonts w:ascii="Arial" w:hAnsi="Arial"/>
    </w:rPr>
  </w:style>
  <w:style w:type="paragraph" w:customStyle="1" w:styleId="Style17">
    <w:name w:val="Style17"/>
    <w:basedOn w:val="Heading1"/>
    <w:link w:val="Style17Char"/>
    <w:uiPriority w:val="99"/>
    <w:rsid w:val="00927245"/>
    <w:rPr>
      <w:rFonts w:ascii="Calibri" w:hAnsi="Calibri"/>
      <w:b w:val="0"/>
      <w:bCs/>
      <w:sz w:val="20"/>
    </w:rPr>
  </w:style>
  <w:style w:type="paragraph" w:customStyle="1" w:styleId="Style18">
    <w:name w:val="Style18"/>
    <w:basedOn w:val="Heading1"/>
    <w:link w:val="Style18Char"/>
    <w:uiPriority w:val="99"/>
    <w:rsid w:val="00927245"/>
    <w:pPr>
      <w:jc w:val="right"/>
    </w:pPr>
    <w:rPr>
      <w:rFonts w:ascii="Calibri" w:hAnsi="Calibri"/>
      <w:b w:val="0"/>
      <w:bCs/>
      <w:sz w:val="20"/>
    </w:rPr>
  </w:style>
  <w:style w:type="character" w:customStyle="1" w:styleId="Style17Char">
    <w:name w:val="Style17 Char"/>
    <w:basedOn w:val="Heading1Char"/>
    <w:link w:val="Style17"/>
    <w:uiPriority w:val="99"/>
    <w:rsid w:val="00927245"/>
    <w:rPr>
      <w:rFonts w:ascii="Calibri" w:hAnsi="Calibri" w:cs="Times New Roman"/>
      <w:b/>
      <w:bCs/>
      <w:sz w:val="20"/>
      <w:szCs w:val="20"/>
    </w:rPr>
  </w:style>
  <w:style w:type="paragraph" w:customStyle="1" w:styleId="Style19">
    <w:name w:val="Style19"/>
    <w:basedOn w:val="Normal"/>
    <w:link w:val="Style19Char"/>
    <w:uiPriority w:val="99"/>
    <w:rsid w:val="00927245"/>
    <w:pPr>
      <w:tabs>
        <w:tab w:val="right" w:pos="10543"/>
      </w:tabs>
    </w:pPr>
    <w:rPr>
      <w:rFonts w:ascii="Calibri" w:hAnsi="Calibri"/>
      <w:bCs/>
    </w:rPr>
  </w:style>
  <w:style w:type="character" w:customStyle="1" w:styleId="Style18Char">
    <w:name w:val="Style18 Char"/>
    <w:basedOn w:val="Heading1Char"/>
    <w:link w:val="Style18"/>
    <w:uiPriority w:val="99"/>
    <w:rsid w:val="00927245"/>
    <w:rPr>
      <w:rFonts w:ascii="Calibri" w:hAnsi="Calibri" w:cs="Times New Roman"/>
      <w:b/>
      <w:bCs/>
      <w:sz w:val="20"/>
      <w:szCs w:val="20"/>
    </w:rPr>
  </w:style>
  <w:style w:type="paragraph" w:customStyle="1" w:styleId="Style20">
    <w:name w:val="Style20"/>
    <w:basedOn w:val="Normal"/>
    <w:link w:val="Style20Char"/>
    <w:uiPriority w:val="99"/>
    <w:rsid w:val="00927245"/>
    <w:rPr>
      <w:rFonts w:ascii="Calibri" w:hAnsi="Calibri"/>
      <w:sz w:val="12"/>
      <w:szCs w:val="12"/>
    </w:rPr>
  </w:style>
  <w:style w:type="character" w:customStyle="1" w:styleId="Style19Char">
    <w:name w:val="Style19 Char"/>
    <w:basedOn w:val="DefaultParagraphFont"/>
    <w:link w:val="Style19"/>
    <w:uiPriority w:val="99"/>
    <w:rsid w:val="00927245"/>
    <w:rPr>
      <w:rFonts w:ascii="Calibri" w:hAnsi="Calibri" w:cs="Times New Roman"/>
      <w:bCs/>
      <w:sz w:val="20"/>
      <w:szCs w:val="20"/>
    </w:rPr>
  </w:style>
  <w:style w:type="character" w:customStyle="1" w:styleId="Style20Char">
    <w:name w:val="Style20 Char"/>
    <w:basedOn w:val="DefaultParagraphFont"/>
    <w:link w:val="Style20"/>
    <w:uiPriority w:val="99"/>
    <w:rsid w:val="00927245"/>
    <w:rPr>
      <w:rFonts w:ascii="Calibri" w:hAnsi="Calibri" w:cs="Times New Roman"/>
      <w:sz w:val="12"/>
      <w:szCs w:val="12"/>
    </w:rPr>
  </w:style>
  <w:style w:type="character" w:customStyle="1" w:styleId="StyleCalibri">
    <w:name w:val="Style Calibri"/>
    <w:basedOn w:val="DefaultParagraphFont"/>
    <w:rsid w:val="00A27934"/>
    <w:rPr>
      <w:rFonts w:ascii="Calibri" w:hAnsi="Calibri"/>
    </w:rPr>
  </w:style>
  <w:style w:type="character" w:customStyle="1" w:styleId="Style7Char">
    <w:name w:val="Style7 Char"/>
    <w:link w:val="Style7"/>
    <w:locked/>
    <w:rsid w:val="00F673A3"/>
    <w:rPr>
      <w:sz w:val="20"/>
      <w:szCs w:val="20"/>
    </w:rPr>
  </w:style>
  <w:style w:type="paragraph" w:customStyle="1" w:styleId="Style7">
    <w:name w:val="Style7"/>
    <w:basedOn w:val="Footer"/>
    <w:link w:val="Style7Char"/>
    <w:qFormat/>
    <w:rsid w:val="00F673A3"/>
    <w:pPr>
      <w:tabs>
        <w:tab w:val="right" w:pos="10800"/>
      </w:tabs>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877302">
      <w:marLeft w:val="0"/>
      <w:marRight w:val="0"/>
      <w:marTop w:val="0"/>
      <w:marBottom w:val="0"/>
      <w:divBdr>
        <w:top w:val="none" w:sz="0" w:space="0" w:color="auto"/>
        <w:left w:val="none" w:sz="0" w:space="0" w:color="auto"/>
        <w:bottom w:val="none" w:sz="0" w:space="0" w:color="auto"/>
        <w:right w:val="none" w:sz="0" w:space="0" w:color="auto"/>
      </w:divBdr>
    </w:div>
    <w:div w:id="21182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BE07C-68CB-4731-98DA-56088A9D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6888</Words>
  <Characters>37202</Characters>
  <Application>Microsoft Office Word</Application>
  <DocSecurity>0</DocSecurity>
  <Lines>310</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2019-11-20T18:08:00Z</dcterms:created>
  <dcterms:modified xsi:type="dcterms:W3CDTF">2019-11-20T18:08:00Z</dcterms:modified>
</cp:coreProperties>
</file>
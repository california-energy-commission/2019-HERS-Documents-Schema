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D60C31"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69E5EB0A" w:rsidR="00D60C31" w:rsidRPr="00BD6432" w:rsidRDefault="00D60C31" w:rsidP="00D60C3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D60C31" w:rsidRPr="00BD6432" w:rsidRDefault="00D60C31" w:rsidP="00D60C31">
            <w:pPr>
              <w:rPr>
                <w:rFonts w:asciiTheme="minorHAnsi" w:hAnsiTheme="minorHAnsi"/>
                <w:color w:val="000000"/>
                <w:sz w:val="18"/>
                <w:szCs w:val="18"/>
                <w:highlight w:val="yellow"/>
              </w:rPr>
            </w:pPr>
          </w:p>
        </w:tc>
      </w:tr>
      <w:tr w:rsidR="00D60C31"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D60C31" w:rsidRPr="00BD6432" w:rsidRDefault="00D60C31" w:rsidP="00D60C31">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4D6F7F03" w:rsidR="00D60C31" w:rsidRPr="00BD6432" w:rsidRDefault="00D60C31" w:rsidP="00D60C3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D60C31" w:rsidRPr="00BD6432" w:rsidRDefault="00D60C31" w:rsidP="00D60C31">
            <w:pPr>
              <w:rPr>
                <w:rFonts w:asciiTheme="minorHAnsi" w:hAnsiTheme="minorHAnsi"/>
                <w:sz w:val="18"/>
                <w:szCs w:val="18"/>
              </w:rPr>
            </w:pPr>
          </w:p>
        </w:tc>
      </w:tr>
      <w:tr w:rsidR="00D60C31" w:rsidRPr="00BD6432" w14:paraId="422295F0" w14:textId="77777777" w:rsidTr="002B0777">
        <w:tblPrEx>
          <w:tblBorders>
            <w:top w:val="none" w:sz="0" w:space="0" w:color="auto"/>
          </w:tblBorders>
        </w:tblPrEx>
        <w:trPr>
          <w:cantSplit/>
          <w:trHeight w:val="144"/>
        </w:trPr>
        <w:tc>
          <w:tcPr>
            <w:tcW w:w="475" w:type="dxa"/>
            <w:vAlign w:val="center"/>
          </w:tcPr>
          <w:p w14:paraId="31C502C2" w14:textId="4190894A" w:rsidR="00D60C31" w:rsidRPr="00BD6432" w:rsidRDefault="00D60C31" w:rsidP="00D60C31">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6E07A8C9" w14:textId="599BC9C6" w:rsidR="00D60C31" w:rsidRPr="00BD6432" w:rsidRDefault="00D60C31" w:rsidP="00D60C31">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36E31ED5" w14:textId="77777777" w:rsidR="00D60C31" w:rsidRPr="00BD6432" w:rsidRDefault="00D60C31" w:rsidP="00D60C31">
            <w:pPr>
              <w:rPr>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49686D28"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4</w:t>
            </w:r>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463073EB"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5</w:t>
            </w:r>
          </w:p>
        </w:tc>
        <w:tc>
          <w:tcPr>
            <w:tcW w:w="5940" w:type="dxa"/>
          </w:tcPr>
          <w:p w14:paraId="1933E949" w14:textId="6FB169D8" w:rsidR="005B3895" w:rsidRPr="00BD6432" w:rsidRDefault="005B3895" w:rsidP="00C50B87">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4BDBD6C9"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6</w:t>
            </w:r>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4BCBC3BF"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7</w:t>
            </w:r>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63215159"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8</w:t>
            </w:r>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103AB0CE"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D60C31">
              <w:rPr>
                <w:rFonts w:asciiTheme="minorHAnsi" w:hAnsiTheme="minorHAnsi"/>
                <w:sz w:val="18"/>
                <w:szCs w:val="18"/>
              </w:rPr>
              <w:t>9</w:t>
            </w:r>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369D90C6" w:rsidR="005B3895" w:rsidRPr="00BD6432" w:rsidRDefault="00D60C31" w:rsidP="005F1C8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55C7CFC6"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r w:rsidR="00D60C31">
              <w:rPr>
                <w:rFonts w:asciiTheme="minorHAnsi" w:hAnsiTheme="minorHAnsi"/>
                <w:sz w:val="18"/>
                <w:szCs w:val="18"/>
              </w:rPr>
              <w:t>1</w:t>
            </w:r>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trPr>
        <w:tc>
          <w:tcPr>
            <w:tcW w:w="475" w:type="dxa"/>
            <w:vAlign w:val="center"/>
          </w:tcPr>
          <w:p w14:paraId="7F276F58" w14:textId="6D7AC295" w:rsidR="00E32A17" w:rsidRDefault="00E32A17" w:rsidP="00E32A17">
            <w:pPr>
              <w:pStyle w:val="FootnoteText"/>
              <w:jc w:val="center"/>
              <w:rPr>
                <w:rFonts w:asciiTheme="minorHAnsi" w:hAnsiTheme="minorHAnsi"/>
                <w:sz w:val="18"/>
                <w:szCs w:val="18"/>
              </w:rPr>
            </w:pPr>
            <w:r>
              <w:rPr>
                <w:rFonts w:asciiTheme="minorHAnsi" w:hAnsiTheme="minorHAnsi"/>
                <w:sz w:val="18"/>
                <w:szCs w:val="18"/>
              </w:rPr>
              <w:t>1</w:t>
            </w:r>
            <w:r w:rsidR="00D60C31">
              <w:rPr>
                <w:rFonts w:asciiTheme="minorHAnsi" w:hAnsiTheme="minorHAnsi"/>
                <w:sz w:val="18"/>
                <w:szCs w:val="18"/>
              </w:rPr>
              <w:t>2</w:t>
            </w:r>
          </w:p>
        </w:tc>
        <w:tc>
          <w:tcPr>
            <w:tcW w:w="5940" w:type="dxa"/>
            <w:vAlign w:val="center"/>
          </w:tcPr>
          <w:p w14:paraId="26E76E58" w14:textId="5F37A2C7" w:rsidR="00E32A17" w:rsidRPr="00BD6432" w:rsidRDefault="00E32A17" w:rsidP="00E32A17">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E32A17" w:rsidRPr="00BD6432" w:rsidRDefault="00E32A17" w:rsidP="00E32A17">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1987BE4D"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r w:rsidR="00EE0068">
              <w:rPr>
                <w:rFonts w:asciiTheme="minorHAnsi" w:hAnsiTheme="minorHAnsi"/>
                <w:b/>
                <w:sz w:val="18"/>
                <w:szCs w:val="18"/>
              </w:rPr>
              <w:t>f</w:t>
            </w:r>
            <w:r w:rsidRPr="006125E7">
              <w:rPr>
                <w:rFonts w:asciiTheme="minorHAnsi" w:hAnsiTheme="minorHAnsi"/>
                <w:b/>
                <w:sz w:val="18"/>
                <w:szCs w:val="18"/>
              </w:rPr>
              <w:t xml:space="preserve"> Forced Air System Airflow Rate Measurement – Newly Installed Zoned Single-Speed Compressor Systems </w:t>
            </w:r>
            <w:r w:rsidR="00EE0068">
              <w:rPr>
                <w:rFonts w:asciiTheme="minorHAnsi" w:hAnsiTheme="minorHAnsi"/>
                <w:b/>
                <w:sz w:val="18"/>
                <w:szCs w:val="18"/>
              </w:rPr>
              <w:t>with Central Fan Ventilation Cooling</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9314F1" w:rsidRPr="00966F61" w14:paraId="21D015FE" w14:textId="77777777" w:rsidTr="00EE0068">
        <w:trPr>
          <w:trHeight w:val="144"/>
        </w:trPr>
        <w:tc>
          <w:tcPr>
            <w:tcW w:w="5000" w:type="pct"/>
            <w:gridSpan w:val="3"/>
          </w:tcPr>
          <w:p w14:paraId="1DACC7F4" w14:textId="43833B34" w:rsidR="009314F1" w:rsidRPr="00966F61" w:rsidRDefault="009314F1" w:rsidP="00EE0068">
            <w:pPr>
              <w:keepNext/>
              <w:rPr>
                <w:rFonts w:asciiTheme="minorHAnsi" w:hAnsiTheme="minorHAnsi"/>
                <w:b/>
                <w:sz w:val="18"/>
                <w:szCs w:val="18"/>
              </w:rPr>
            </w:pPr>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87F96FD" w14:textId="77777777" w:rsidR="009314F1" w:rsidRPr="00966F61" w:rsidRDefault="009314F1" w:rsidP="00EE0068">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314F1" w:rsidRPr="00966F61" w14:paraId="62A93264" w14:textId="77777777" w:rsidTr="00EE0068">
        <w:tblPrEx>
          <w:tblCellMar>
            <w:top w:w="0" w:type="dxa"/>
            <w:left w:w="108" w:type="dxa"/>
            <w:bottom w:w="0" w:type="dxa"/>
            <w:right w:w="108" w:type="dxa"/>
          </w:tblCellMar>
        </w:tblPrEx>
        <w:trPr>
          <w:cantSplit/>
          <w:trHeight w:val="144"/>
        </w:trPr>
        <w:tc>
          <w:tcPr>
            <w:tcW w:w="212" w:type="pct"/>
            <w:vAlign w:val="center"/>
          </w:tcPr>
          <w:p w14:paraId="46E87FF3"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60815C7A" w14:textId="40F86685" w:rsidR="009314F1" w:rsidRPr="00966F61" w:rsidRDefault="009314F1" w:rsidP="002B664D">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E2ECF3" w14:textId="2CACC1D8" w:rsidR="009314F1" w:rsidRPr="00966F61" w:rsidRDefault="009314F1" w:rsidP="00EE0068">
            <w:pPr>
              <w:keepNext/>
              <w:rPr>
                <w:rFonts w:asciiTheme="minorHAnsi" w:hAnsiTheme="minorHAnsi"/>
                <w:sz w:val="18"/>
                <w:szCs w:val="18"/>
              </w:rPr>
            </w:pPr>
          </w:p>
        </w:tc>
      </w:tr>
      <w:tr w:rsidR="009314F1" w:rsidRPr="00966F61" w14:paraId="74469A30" w14:textId="77777777" w:rsidTr="00EE0068">
        <w:tblPrEx>
          <w:tblCellMar>
            <w:top w:w="0" w:type="dxa"/>
            <w:left w:w="108" w:type="dxa"/>
            <w:bottom w:w="0" w:type="dxa"/>
            <w:right w:w="108" w:type="dxa"/>
          </w:tblCellMar>
        </w:tblPrEx>
        <w:trPr>
          <w:cantSplit/>
          <w:trHeight w:val="144"/>
        </w:trPr>
        <w:tc>
          <w:tcPr>
            <w:tcW w:w="212" w:type="pct"/>
            <w:vAlign w:val="center"/>
          </w:tcPr>
          <w:p w14:paraId="0FFF19F2"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489316CE" w14:textId="77777777" w:rsidR="009314F1" w:rsidRPr="00966F61" w:rsidRDefault="009314F1" w:rsidP="00EE0068">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4DDEB806" w14:textId="7A954B6A" w:rsidR="009314F1" w:rsidRPr="00966F61" w:rsidRDefault="009314F1" w:rsidP="00EE0068">
            <w:pPr>
              <w:keepNext/>
              <w:rPr>
                <w:rFonts w:asciiTheme="minorHAnsi" w:hAnsiTheme="minorHAnsi"/>
                <w:sz w:val="18"/>
                <w:szCs w:val="18"/>
              </w:rPr>
            </w:pPr>
          </w:p>
        </w:tc>
      </w:tr>
      <w:tr w:rsidR="009314F1" w:rsidRPr="00966F61" w14:paraId="1EBF3D60" w14:textId="77777777" w:rsidTr="00EE0068">
        <w:tblPrEx>
          <w:tblCellMar>
            <w:top w:w="0" w:type="dxa"/>
            <w:left w:w="108" w:type="dxa"/>
            <w:bottom w:w="0" w:type="dxa"/>
            <w:right w:w="108" w:type="dxa"/>
          </w:tblCellMar>
        </w:tblPrEx>
        <w:trPr>
          <w:cantSplit/>
          <w:trHeight w:val="144"/>
        </w:trPr>
        <w:tc>
          <w:tcPr>
            <w:tcW w:w="212" w:type="pct"/>
            <w:vAlign w:val="center"/>
          </w:tcPr>
          <w:p w14:paraId="539625BD" w14:textId="77777777" w:rsidR="009314F1" w:rsidRPr="00966F61" w:rsidRDefault="009314F1"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423298B4" w14:textId="77777777" w:rsidR="009314F1" w:rsidRPr="00966F61" w:rsidRDefault="009314F1" w:rsidP="00EE0068">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A191173" w14:textId="091ECF59" w:rsidR="009314F1" w:rsidRPr="00966F61" w:rsidRDefault="009314F1" w:rsidP="00EE0068">
            <w:pPr>
              <w:keepNext/>
              <w:rPr>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250"/>
        <w:gridCol w:w="8280"/>
      </w:tblGrid>
      <w:tr w:rsidR="00B22990" w:rsidRPr="00D83E48" w14:paraId="1933E9C4"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9C3" w14:textId="079C404E" w:rsidR="00B22990" w:rsidRPr="00FA0024" w:rsidRDefault="009314F1"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9F6096" w:rsidRPr="00D83E48" w14:paraId="3D44A632" w14:textId="77777777" w:rsidTr="00303198">
        <w:trPr>
          <w:trHeight w:val="144"/>
        </w:trPr>
        <w:tc>
          <w:tcPr>
            <w:tcW w:w="468" w:type="dxa"/>
            <w:vAlign w:val="center"/>
          </w:tcPr>
          <w:p w14:paraId="2CC30519" w14:textId="2C8CCFBB" w:rsidR="009F6096" w:rsidRPr="00837C51" w:rsidRDefault="009F6096" w:rsidP="009F6096">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250" w:type="dxa"/>
            <w:vAlign w:val="center"/>
          </w:tcPr>
          <w:p w14:paraId="5D94D224" w14:textId="3109FCBF" w:rsidR="009F6096" w:rsidRPr="00837C51" w:rsidRDefault="009F6096" w:rsidP="009F6096">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280" w:type="dxa"/>
            <w:vAlign w:val="center"/>
          </w:tcPr>
          <w:p w14:paraId="6731ED9F" w14:textId="77777777" w:rsidR="009F6096" w:rsidRDefault="009F6096" w:rsidP="009F6096">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57920A6A" w14:textId="77777777" w:rsidR="009F6096" w:rsidRPr="009F6096" w:rsidRDefault="009F6096">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0A74D13" w14:textId="3D57422A" w:rsidR="009F6096" w:rsidRPr="00837C51" w:rsidRDefault="009F6096">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9F6096" w:rsidRPr="00D83E48" w14:paraId="167813F9" w14:textId="77777777" w:rsidTr="00303198">
        <w:trPr>
          <w:trHeight w:val="144"/>
        </w:trPr>
        <w:tc>
          <w:tcPr>
            <w:tcW w:w="468" w:type="dxa"/>
            <w:vAlign w:val="center"/>
          </w:tcPr>
          <w:p w14:paraId="20435FC0" w14:textId="6623F5DC" w:rsidR="009F6096" w:rsidRPr="00837C51" w:rsidRDefault="009F6096" w:rsidP="009F6096">
            <w:pPr>
              <w:pStyle w:val="FootnoteText"/>
              <w:keepNext/>
              <w:jc w:val="center"/>
              <w:rPr>
                <w:rFonts w:asciiTheme="minorHAnsi" w:hAnsiTheme="minorHAnsi"/>
                <w:sz w:val="18"/>
                <w:szCs w:val="18"/>
              </w:rPr>
            </w:pPr>
            <w:r>
              <w:rPr>
                <w:rFonts w:asciiTheme="minorHAnsi" w:hAnsiTheme="minorHAnsi"/>
                <w:sz w:val="18"/>
                <w:szCs w:val="18"/>
              </w:rPr>
              <w:t>10</w:t>
            </w:r>
          </w:p>
        </w:tc>
        <w:tc>
          <w:tcPr>
            <w:tcW w:w="2250" w:type="dxa"/>
            <w:vAlign w:val="center"/>
          </w:tcPr>
          <w:p w14:paraId="68B10597" w14:textId="0C9BF352" w:rsidR="009F6096" w:rsidRPr="00837C51" w:rsidRDefault="009F6096" w:rsidP="009F6096">
            <w:pPr>
              <w:pStyle w:val="FootnoteText"/>
              <w:keepNext/>
              <w:rPr>
                <w:rFonts w:asciiTheme="minorHAnsi" w:hAnsiTheme="minorHAnsi"/>
                <w:sz w:val="18"/>
                <w:szCs w:val="18"/>
              </w:rPr>
            </w:pPr>
            <w:r>
              <w:rPr>
                <w:rFonts w:ascii="Calibri" w:hAnsi="Calibri"/>
                <w:sz w:val="18"/>
              </w:rPr>
              <w:t>Correction Notes:</w:t>
            </w:r>
          </w:p>
        </w:tc>
        <w:tc>
          <w:tcPr>
            <w:tcW w:w="8280" w:type="dxa"/>
            <w:vAlign w:val="center"/>
          </w:tcPr>
          <w:p w14:paraId="53BD0BBC" w14:textId="15368C4C" w:rsidR="009F6096" w:rsidRPr="00837C51" w:rsidRDefault="009F6096" w:rsidP="009F6096">
            <w:pPr>
              <w:pStyle w:val="FootnoteText"/>
              <w:keepNext/>
              <w:rPr>
                <w:rFonts w:asciiTheme="minorHAnsi" w:hAnsiTheme="minorHAnsi"/>
                <w:sz w:val="18"/>
                <w:szCs w:val="18"/>
              </w:rPr>
            </w:pPr>
          </w:p>
        </w:tc>
      </w:tr>
      <w:tr w:rsidR="009F6096" w:rsidRPr="00D83E48" w14:paraId="1933E9DE" w14:textId="77777777" w:rsidTr="004A1875">
        <w:trPr>
          <w:trHeight w:val="144"/>
        </w:trPr>
        <w:tc>
          <w:tcPr>
            <w:tcW w:w="10998" w:type="dxa"/>
            <w:gridSpan w:val="3"/>
            <w:vAlign w:val="center"/>
          </w:tcPr>
          <w:p w14:paraId="1933E9DD" w14:textId="279109C3" w:rsidR="009F6096" w:rsidRPr="008D67CB" w:rsidRDefault="009F6096" w:rsidP="009F6096">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9DF" w14:textId="118C94DD" w:rsidR="00C74B3C" w:rsidRDefault="00C74B3C" w:rsidP="00B816B4">
      <w:pPr>
        <w:rPr>
          <w:rFonts w:asciiTheme="minorHAnsi" w:hAnsiTheme="minorHAnsi"/>
          <w:sz w:val="18"/>
          <w:szCs w:val="18"/>
        </w:rPr>
      </w:pPr>
    </w:p>
    <w:tbl>
      <w:tblPr>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8"/>
        <w:gridCol w:w="10473"/>
      </w:tblGrid>
      <w:tr w:rsidR="007F0E08" w:rsidRPr="00DF3F73" w14:paraId="35DAB692" w14:textId="77777777" w:rsidTr="00EE0068">
        <w:trPr>
          <w:cantSplit/>
          <w:trHeight w:val="432"/>
        </w:trPr>
        <w:tc>
          <w:tcPr>
            <w:tcW w:w="5000" w:type="pct"/>
            <w:gridSpan w:val="2"/>
            <w:vAlign w:val="center"/>
          </w:tcPr>
          <w:p w14:paraId="7B27C29F" w14:textId="0B0B9AEC" w:rsidR="007F0E08" w:rsidRPr="00DF3F73" w:rsidRDefault="007F0E08" w:rsidP="00EE0068">
            <w:pPr>
              <w:keepNext/>
              <w:rPr>
                <w:rFonts w:asciiTheme="minorHAnsi" w:hAnsiTheme="minorHAnsi"/>
                <w:b/>
                <w:sz w:val="18"/>
                <w:szCs w:val="18"/>
              </w:rPr>
            </w:pPr>
            <w:r>
              <w:rPr>
                <w:rFonts w:asciiTheme="minorHAnsi" w:hAnsiTheme="minorHAnsi"/>
                <w:b/>
                <w:sz w:val="18"/>
                <w:szCs w:val="18"/>
              </w:rPr>
              <w:lastRenderedPageBreak/>
              <w:t>H. Determination of HERS Verification Compliance</w:t>
            </w:r>
          </w:p>
          <w:p w14:paraId="3F6236BD" w14:textId="77777777" w:rsidR="007F0E08" w:rsidRPr="00DF3F73" w:rsidRDefault="007F0E08" w:rsidP="00EE0068">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F0E08" w:rsidRPr="00DF3F73" w14:paraId="4BDBDA2A" w14:textId="77777777" w:rsidTr="00EE0068">
        <w:trPr>
          <w:cantSplit/>
          <w:trHeight w:val="432"/>
        </w:trPr>
        <w:tc>
          <w:tcPr>
            <w:tcW w:w="253" w:type="pct"/>
            <w:vAlign w:val="center"/>
          </w:tcPr>
          <w:p w14:paraId="229AC493" w14:textId="77777777" w:rsidR="007F0E08" w:rsidRPr="00DF3F73" w:rsidDel="00C76C40" w:rsidRDefault="007F0E08" w:rsidP="00EE006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26740476" w14:textId="77777777" w:rsidR="007F0E08" w:rsidRPr="00DF3F73" w:rsidRDefault="007F0E08" w:rsidP="00EE0068">
            <w:pPr>
              <w:keepNext/>
              <w:rPr>
                <w:rFonts w:asciiTheme="minorHAnsi" w:hAnsiTheme="minorHAnsi"/>
                <w:sz w:val="18"/>
                <w:szCs w:val="18"/>
              </w:rPr>
            </w:pPr>
          </w:p>
        </w:tc>
      </w:tr>
    </w:tbl>
    <w:p w14:paraId="5937AB0A" w14:textId="4A340ABF" w:rsidR="007F0E08" w:rsidRDefault="007F0E08" w:rsidP="00B816B4">
      <w:pPr>
        <w:rPr>
          <w:rFonts w:asciiTheme="minorHAnsi" w:hAnsiTheme="minorHAnsi"/>
          <w:sz w:val="18"/>
          <w:szCs w:val="18"/>
        </w:rPr>
      </w:pPr>
    </w:p>
    <w:p w14:paraId="498D1588" w14:textId="77777777" w:rsidR="007F0E08" w:rsidRPr="00BB611D" w:rsidRDefault="007F0E08"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F0E08" w:rsidRPr="005A1599" w14:paraId="76AC3E00" w14:textId="77777777" w:rsidTr="00EE0068">
        <w:trPr>
          <w:trHeight w:val="288"/>
        </w:trPr>
        <w:tc>
          <w:tcPr>
            <w:tcW w:w="10950" w:type="dxa"/>
            <w:gridSpan w:val="4"/>
            <w:vAlign w:val="center"/>
          </w:tcPr>
          <w:p w14:paraId="0639E8FF"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A1599">
              <w:rPr>
                <w:rFonts w:asciiTheme="minorHAnsi" w:hAnsiTheme="minorHAnsi" w:cs="Arial"/>
                <w:b/>
                <w:caps/>
                <w:sz w:val="18"/>
                <w:szCs w:val="18"/>
              </w:rPr>
              <w:lastRenderedPageBreak/>
              <w:t>Documentation Author's Declaration Statement</w:t>
            </w:r>
          </w:p>
        </w:tc>
      </w:tr>
      <w:tr w:rsidR="007F0E08" w:rsidRPr="005A1599" w14:paraId="73F0124D" w14:textId="77777777" w:rsidTr="00EE0068">
        <w:trPr>
          <w:trHeight w:val="360"/>
        </w:trPr>
        <w:tc>
          <w:tcPr>
            <w:tcW w:w="10950" w:type="dxa"/>
            <w:gridSpan w:val="4"/>
            <w:vAlign w:val="center"/>
          </w:tcPr>
          <w:p w14:paraId="48D379AF" w14:textId="77777777" w:rsidR="007F0E08" w:rsidRPr="005A1599" w:rsidRDefault="007F0E08" w:rsidP="00EE0068">
            <w:pPr>
              <w:numPr>
                <w:ilvl w:val="0"/>
                <w:numId w:val="37"/>
              </w:numPr>
              <w:ind w:left="271" w:hanging="270"/>
              <w:rPr>
                <w:rFonts w:asciiTheme="minorHAnsi" w:hAnsiTheme="minorHAnsi"/>
                <w:sz w:val="18"/>
                <w:szCs w:val="18"/>
              </w:rPr>
            </w:pPr>
            <w:r w:rsidRPr="005A1599">
              <w:rPr>
                <w:rFonts w:asciiTheme="minorHAnsi" w:hAnsiTheme="minorHAnsi"/>
                <w:sz w:val="18"/>
                <w:szCs w:val="18"/>
              </w:rPr>
              <w:t>I certify that this Certificate of Verification documentation is accurate and complete.</w:t>
            </w:r>
          </w:p>
        </w:tc>
      </w:tr>
      <w:tr w:rsidR="007F0E08" w:rsidRPr="005A1599" w14:paraId="3B2D502D" w14:textId="77777777" w:rsidTr="00EE0068">
        <w:trPr>
          <w:trHeight w:val="360"/>
        </w:trPr>
        <w:tc>
          <w:tcPr>
            <w:tcW w:w="5434" w:type="dxa"/>
          </w:tcPr>
          <w:p w14:paraId="5BFB0B1B"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Documentation Author Name:</w:t>
            </w:r>
          </w:p>
        </w:tc>
        <w:tc>
          <w:tcPr>
            <w:tcW w:w="5516" w:type="dxa"/>
            <w:gridSpan w:val="3"/>
          </w:tcPr>
          <w:p w14:paraId="48E603D1"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Documentation Author Signature:</w:t>
            </w:r>
          </w:p>
        </w:tc>
      </w:tr>
      <w:tr w:rsidR="007F0E08" w:rsidRPr="005A1599" w14:paraId="6020BDB9" w14:textId="77777777" w:rsidTr="00EE0068">
        <w:trPr>
          <w:trHeight w:val="360"/>
        </w:trPr>
        <w:tc>
          <w:tcPr>
            <w:tcW w:w="5434" w:type="dxa"/>
          </w:tcPr>
          <w:p w14:paraId="5469B3BA"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Company:</w:t>
            </w:r>
          </w:p>
        </w:tc>
        <w:tc>
          <w:tcPr>
            <w:tcW w:w="5516" w:type="dxa"/>
            <w:gridSpan w:val="3"/>
          </w:tcPr>
          <w:p w14:paraId="7620B731"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Date Signed:</w:t>
            </w:r>
          </w:p>
        </w:tc>
      </w:tr>
      <w:tr w:rsidR="007F0E08" w:rsidRPr="005A1599" w14:paraId="171A92ED" w14:textId="77777777" w:rsidTr="00EE0068">
        <w:trPr>
          <w:trHeight w:val="360"/>
        </w:trPr>
        <w:tc>
          <w:tcPr>
            <w:tcW w:w="5434" w:type="dxa"/>
          </w:tcPr>
          <w:p w14:paraId="631B43D6"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Address:</w:t>
            </w:r>
          </w:p>
        </w:tc>
        <w:tc>
          <w:tcPr>
            <w:tcW w:w="5516" w:type="dxa"/>
            <w:gridSpan w:val="3"/>
          </w:tcPr>
          <w:p w14:paraId="28065C95"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CEA/HERS Certification Information (if applicable):</w:t>
            </w:r>
          </w:p>
        </w:tc>
      </w:tr>
      <w:tr w:rsidR="007F0E08" w:rsidRPr="005A1599" w14:paraId="635E8A75" w14:textId="77777777" w:rsidTr="00EE0068">
        <w:trPr>
          <w:trHeight w:val="360"/>
        </w:trPr>
        <w:tc>
          <w:tcPr>
            <w:tcW w:w="5434" w:type="dxa"/>
          </w:tcPr>
          <w:p w14:paraId="71835CEB"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City/State/Zip:</w:t>
            </w:r>
          </w:p>
        </w:tc>
        <w:tc>
          <w:tcPr>
            <w:tcW w:w="5516" w:type="dxa"/>
            <w:gridSpan w:val="3"/>
          </w:tcPr>
          <w:p w14:paraId="5790A6DE" w14:textId="77777777" w:rsidR="007F0E08" w:rsidRPr="005A1599" w:rsidRDefault="007F0E08" w:rsidP="00EE0068">
            <w:pPr>
              <w:rPr>
                <w:rFonts w:asciiTheme="minorHAnsi" w:hAnsiTheme="minorHAnsi"/>
                <w:sz w:val="14"/>
                <w:szCs w:val="14"/>
              </w:rPr>
            </w:pPr>
            <w:r w:rsidRPr="005A1599">
              <w:rPr>
                <w:rFonts w:asciiTheme="minorHAnsi" w:hAnsiTheme="minorHAnsi"/>
                <w:sz w:val="14"/>
                <w:szCs w:val="14"/>
              </w:rPr>
              <w:t>Phone:</w:t>
            </w:r>
          </w:p>
        </w:tc>
      </w:tr>
      <w:tr w:rsidR="007F0E08" w:rsidRPr="005A1599" w14:paraId="41587849" w14:textId="77777777" w:rsidTr="00EE0068">
        <w:tblPrEx>
          <w:tblCellMar>
            <w:left w:w="115" w:type="dxa"/>
            <w:right w:w="115" w:type="dxa"/>
          </w:tblCellMar>
        </w:tblPrEx>
        <w:trPr>
          <w:trHeight w:val="296"/>
        </w:trPr>
        <w:tc>
          <w:tcPr>
            <w:tcW w:w="10950" w:type="dxa"/>
            <w:gridSpan w:val="4"/>
            <w:vAlign w:val="center"/>
          </w:tcPr>
          <w:p w14:paraId="3CF2955A"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A1599">
              <w:rPr>
                <w:rFonts w:asciiTheme="minorHAnsi" w:hAnsiTheme="minorHAnsi" w:cs="Arial"/>
                <w:b/>
                <w:caps/>
                <w:sz w:val="18"/>
                <w:szCs w:val="18"/>
              </w:rPr>
              <w:t xml:space="preserve">Responsible Person's Declaration statement </w:t>
            </w:r>
          </w:p>
        </w:tc>
      </w:tr>
      <w:tr w:rsidR="007F0E08" w:rsidRPr="005A1599" w14:paraId="2DD2DB3F" w14:textId="77777777" w:rsidTr="00EE0068">
        <w:tblPrEx>
          <w:tblCellMar>
            <w:left w:w="115" w:type="dxa"/>
            <w:right w:w="115" w:type="dxa"/>
          </w:tblCellMar>
        </w:tblPrEx>
        <w:trPr>
          <w:trHeight w:val="504"/>
        </w:trPr>
        <w:tc>
          <w:tcPr>
            <w:tcW w:w="10950" w:type="dxa"/>
            <w:gridSpan w:val="4"/>
            <w:shd w:val="clear" w:color="auto" w:fill="auto"/>
          </w:tcPr>
          <w:p w14:paraId="7A0B5325" w14:textId="77777777" w:rsidR="007F0E08" w:rsidRPr="005A1599" w:rsidRDefault="007F0E08" w:rsidP="00EE0068">
            <w:pPr>
              <w:keepNext/>
              <w:widowControl w:val="0"/>
              <w:ind w:right="90"/>
              <w:rPr>
                <w:rFonts w:asciiTheme="minorHAnsi" w:hAnsiTheme="minorHAnsi"/>
                <w:snapToGrid w:val="0"/>
                <w:sz w:val="18"/>
                <w:szCs w:val="18"/>
              </w:rPr>
            </w:pPr>
            <w:r w:rsidRPr="005A1599">
              <w:rPr>
                <w:rFonts w:asciiTheme="minorHAnsi" w:hAnsiTheme="minorHAnsi"/>
                <w:snapToGrid w:val="0"/>
                <w:sz w:val="18"/>
                <w:szCs w:val="18"/>
              </w:rPr>
              <w:t xml:space="preserve">I certify the following under penalty of perjury, under the laws of the State of California: </w:t>
            </w:r>
          </w:p>
          <w:p w14:paraId="1F81AF59"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The information provided on this Certificate of Verification is true and correct.</w:t>
            </w:r>
          </w:p>
          <w:p w14:paraId="4D30BB61"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I am the certified HERS Rater who performed the verification identified and reported on this Certificate of Verification (responsible rater).</w:t>
            </w:r>
          </w:p>
          <w:p w14:paraId="61914E1B"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E6E41CB"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6DED660" w14:textId="77777777" w:rsidR="007F0E08" w:rsidRPr="005A1599" w:rsidRDefault="007F0E08" w:rsidP="007F0E08">
            <w:pPr>
              <w:keepNext/>
              <w:widowControl w:val="0"/>
              <w:numPr>
                <w:ilvl w:val="0"/>
                <w:numId w:val="48"/>
              </w:numPr>
              <w:ind w:right="90"/>
              <w:rPr>
                <w:rFonts w:asciiTheme="minorHAnsi" w:hAnsiTheme="minorHAnsi"/>
                <w:snapToGrid w:val="0"/>
                <w:sz w:val="18"/>
                <w:szCs w:val="18"/>
              </w:rPr>
            </w:pPr>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7F0E08" w:rsidRPr="005A1599" w14:paraId="4997C77B" w14:textId="77777777" w:rsidTr="00EE0068">
        <w:tblPrEx>
          <w:tblCellMar>
            <w:left w:w="115" w:type="dxa"/>
            <w:right w:w="115" w:type="dxa"/>
          </w:tblCellMar>
        </w:tblPrEx>
        <w:trPr>
          <w:trHeight w:val="278"/>
        </w:trPr>
        <w:tc>
          <w:tcPr>
            <w:tcW w:w="10950" w:type="dxa"/>
            <w:gridSpan w:val="4"/>
            <w:vAlign w:val="center"/>
          </w:tcPr>
          <w:p w14:paraId="0D31C679"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A1599">
              <w:rPr>
                <w:rFonts w:asciiTheme="minorHAnsi" w:hAnsiTheme="minorHAnsi" w:cs="Arial"/>
                <w:b/>
                <w:caps/>
                <w:sz w:val="18"/>
                <w:szCs w:val="18"/>
              </w:rPr>
              <w:t>BUILDER OR INSTALLER INFORMATION AS SHOWN ON THE CERTIFICATE OF INSTALLATION</w:t>
            </w:r>
          </w:p>
        </w:tc>
      </w:tr>
      <w:tr w:rsidR="007F0E08" w:rsidRPr="005A1599" w14:paraId="66F1481F" w14:textId="77777777" w:rsidTr="00EE0068">
        <w:tblPrEx>
          <w:tblCellMar>
            <w:left w:w="115" w:type="dxa"/>
            <w:right w:w="115" w:type="dxa"/>
          </w:tblCellMar>
        </w:tblPrEx>
        <w:trPr>
          <w:trHeight w:hRule="exact" w:val="360"/>
        </w:trPr>
        <w:tc>
          <w:tcPr>
            <w:tcW w:w="10950" w:type="dxa"/>
            <w:gridSpan w:val="4"/>
            <w:vAlign w:val="center"/>
          </w:tcPr>
          <w:p w14:paraId="5ECC8403"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Company Name (Installing Subcontractor, General Contractor, or Builder/Owner):</w:t>
            </w:r>
          </w:p>
        </w:tc>
      </w:tr>
      <w:tr w:rsidR="007F0E08" w:rsidRPr="005A1599" w14:paraId="3C6583B7" w14:textId="77777777" w:rsidTr="00EE0068">
        <w:tblPrEx>
          <w:tblCellMar>
            <w:left w:w="115" w:type="dxa"/>
            <w:right w:w="115" w:type="dxa"/>
          </w:tblCellMar>
        </w:tblPrEx>
        <w:trPr>
          <w:trHeight w:hRule="exact" w:val="360"/>
        </w:trPr>
        <w:tc>
          <w:tcPr>
            <w:tcW w:w="5475" w:type="dxa"/>
            <w:gridSpan w:val="2"/>
          </w:tcPr>
          <w:p w14:paraId="5168AFB7"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A1599">
              <w:rPr>
                <w:rFonts w:asciiTheme="minorHAnsi" w:hAnsiTheme="minorHAnsi"/>
                <w:sz w:val="14"/>
                <w:szCs w:val="14"/>
              </w:rPr>
              <w:t>Responsible Builder or Installer Name:</w:t>
            </w:r>
          </w:p>
        </w:tc>
        <w:tc>
          <w:tcPr>
            <w:tcW w:w="5475" w:type="dxa"/>
            <w:gridSpan w:val="2"/>
          </w:tcPr>
          <w:p w14:paraId="3829F33F" w14:textId="77777777" w:rsidR="007F0E08" w:rsidRPr="005A1599" w:rsidRDefault="007F0E08" w:rsidP="00EE0068">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CSLB License:</w:t>
            </w:r>
          </w:p>
        </w:tc>
      </w:tr>
      <w:tr w:rsidR="007F0E08" w:rsidRPr="005A1599" w14:paraId="0C80F05D" w14:textId="77777777" w:rsidTr="00EE0068">
        <w:tblPrEx>
          <w:tblCellMar>
            <w:left w:w="108" w:type="dxa"/>
            <w:right w:w="108" w:type="dxa"/>
          </w:tblCellMar>
        </w:tblPrEx>
        <w:trPr>
          <w:trHeight w:hRule="exact" w:val="288"/>
        </w:trPr>
        <w:tc>
          <w:tcPr>
            <w:tcW w:w="10950" w:type="dxa"/>
            <w:gridSpan w:val="4"/>
            <w:vAlign w:val="center"/>
          </w:tcPr>
          <w:p w14:paraId="1D7AD66E"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PROVIDER DATA REGISTRY INFORMATION</w:t>
            </w:r>
          </w:p>
        </w:tc>
      </w:tr>
      <w:tr w:rsidR="007F0E08" w:rsidRPr="005A1599" w14:paraId="422196B2" w14:textId="77777777" w:rsidTr="00EE0068">
        <w:tblPrEx>
          <w:tblCellMar>
            <w:left w:w="108" w:type="dxa"/>
            <w:right w:w="108" w:type="dxa"/>
          </w:tblCellMar>
        </w:tblPrEx>
        <w:trPr>
          <w:trHeight w:hRule="exact" w:val="360"/>
        </w:trPr>
        <w:tc>
          <w:tcPr>
            <w:tcW w:w="5482" w:type="dxa"/>
            <w:gridSpan w:val="3"/>
          </w:tcPr>
          <w:p w14:paraId="4991CE51"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Sample Group Number (if applicable):</w:t>
            </w:r>
          </w:p>
        </w:tc>
        <w:tc>
          <w:tcPr>
            <w:tcW w:w="5468" w:type="dxa"/>
          </w:tcPr>
          <w:p w14:paraId="79A4CB8B" w14:textId="77777777" w:rsidR="007F0E08" w:rsidRPr="005A1599" w:rsidRDefault="007F0E08" w:rsidP="00EE006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A1599">
              <w:rPr>
                <w:rFonts w:asciiTheme="minorHAnsi" w:hAnsiTheme="minorHAnsi"/>
                <w:sz w:val="14"/>
                <w:szCs w:val="14"/>
              </w:rPr>
              <w:t>Dwelling Test Status in Sample Group (if applicable)</w:t>
            </w:r>
            <w:r>
              <w:rPr>
                <w:rFonts w:asciiTheme="minorHAnsi" w:hAnsiTheme="minorHAnsi"/>
                <w:sz w:val="14"/>
                <w:szCs w:val="14"/>
              </w:rPr>
              <w:t>:</w:t>
            </w:r>
          </w:p>
        </w:tc>
      </w:tr>
      <w:tr w:rsidR="007F0E08" w:rsidRPr="005A1599" w14:paraId="78CD16E9" w14:textId="77777777" w:rsidTr="00EE0068">
        <w:tblPrEx>
          <w:tblCellMar>
            <w:left w:w="108" w:type="dxa"/>
            <w:right w:w="108" w:type="dxa"/>
          </w:tblCellMar>
        </w:tblPrEx>
        <w:trPr>
          <w:trHeight w:val="288"/>
        </w:trPr>
        <w:tc>
          <w:tcPr>
            <w:tcW w:w="10950" w:type="dxa"/>
            <w:gridSpan w:val="4"/>
            <w:vAlign w:val="center"/>
          </w:tcPr>
          <w:p w14:paraId="1D9F069A"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cs="Arial"/>
                <w:b/>
                <w:caps/>
                <w:sz w:val="18"/>
                <w:szCs w:val="18"/>
              </w:rPr>
              <w:t>HERS RATER INFORMATION</w:t>
            </w:r>
          </w:p>
        </w:tc>
      </w:tr>
      <w:tr w:rsidR="007F0E08" w:rsidRPr="005A1599" w14:paraId="4478DFDF" w14:textId="77777777" w:rsidTr="00EE0068">
        <w:tblPrEx>
          <w:tblCellMar>
            <w:left w:w="108" w:type="dxa"/>
            <w:right w:w="108" w:type="dxa"/>
          </w:tblCellMar>
        </w:tblPrEx>
        <w:trPr>
          <w:trHeight w:hRule="exact" w:val="360"/>
        </w:trPr>
        <w:tc>
          <w:tcPr>
            <w:tcW w:w="10950" w:type="dxa"/>
            <w:gridSpan w:val="4"/>
          </w:tcPr>
          <w:p w14:paraId="6EF4E818" w14:textId="77777777" w:rsidR="007F0E08" w:rsidRPr="005A1599" w:rsidRDefault="007F0E08" w:rsidP="00EE006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HERS Rater Company Name:</w:t>
            </w:r>
          </w:p>
        </w:tc>
      </w:tr>
      <w:tr w:rsidR="007F0E08" w:rsidRPr="005A1599" w14:paraId="4EE00743" w14:textId="77777777" w:rsidTr="00EE006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6C31514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3B087793"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Signature:</w:t>
            </w:r>
          </w:p>
        </w:tc>
      </w:tr>
      <w:tr w:rsidR="007F0E08" w:rsidRPr="005A1599" w14:paraId="0A40800A" w14:textId="77777777" w:rsidTr="00EE006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3836C69"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63E2AE2A" w14:textId="77777777" w:rsidR="007F0E08" w:rsidRPr="005A1599" w:rsidRDefault="007F0E08" w:rsidP="00EE006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A1599">
              <w:rPr>
                <w:rFonts w:asciiTheme="minorHAnsi" w:hAnsiTheme="minorHAnsi"/>
                <w:sz w:val="14"/>
                <w:szCs w:val="14"/>
              </w:rPr>
              <w:t>Date Signed:</w:t>
            </w:r>
          </w:p>
        </w:tc>
      </w:tr>
    </w:tbl>
    <w:p w14:paraId="1BA95EDA" w14:textId="77777777" w:rsidR="007F0E08" w:rsidRPr="00D83E48" w:rsidRDefault="007F0E08" w:rsidP="00DA2B2D">
      <w:pPr>
        <w:rPr>
          <w:rFonts w:ascii="Calibri" w:hAnsi="Calibri"/>
          <w:b/>
          <w:sz w:val="32"/>
          <w:szCs w:val="32"/>
        </w:rPr>
        <w:sectPr w:rsidR="007F0E0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54F1E066" w:rsidR="001868E8" w:rsidRPr="00EA3860" w:rsidRDefault="00617914" w:rsidP="00F062C2">
      <w:pPr>
        <w:jc w:val="center"/>
        <w:rPr>
          <w:rFonts w:ascii="Calibri" w:hAnsi="Calibri"/>
          <w:b/>
        </w:rPr>
      </w:pPr>
      <w:r w:rsidRPr="00EA3860">
        <w:rPr>
          <w:rFonts w:ascii="Calibri" w:hAnsi="Calibri"/>
          <w:b/>
        </w:rPr>
        <w:lastRenderedPageBreak/>
        <w:t>CF</w:t>
      </w:r>
      <w:r w:rsidR="00EE0068">
        <w:rPr>
          <w:rFonts w:ascii="Calibri" w:hAnsi="Calibri"/>
          <w:b/>
        </w:rPr>
        <w:t>3</w:t>
      </w:r>
      <w:r w:rsidRPr="00EA3860">
        <w:rPr>
          <w:rFonts w:ascii="Calibri" w:hAnsi="Calibri"/>
          <w:b/>
        </w:rPr>
        <w:t>R-MCH-23</w:t>
      </w:r>
      <w:r w:rsidR="00EE0068">
        <w:rPr>
          <w:rFonts w:ascii="Calibri" w:hAnsi="Calibri"/>
          <w:b/>
        </w:rPr>
        <w:t>f</w:t>
      </w:r>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67419A9E"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5AD59F00" w14:textId="22F72CC1" w:rsidR="006F47BF" w:rsidRPr="006F47BF" w:rsidRDefault="006F47BF" w:rsidP="006F47BF">
      <w:pPr>
        <w:pStyle w:val="ListParagraph"/>
        <w:numPr>
          <w:ilvl w:val="0"/>
          <w:numId w:val="38"/>
        </w:numPr>
        <w:ind w:left="360" w:hanging="360"/>
        <w:rPr>
          <w:rFonts w:asciiTheme="minorHAnsi" w:hAnsiTheme="minorHAnsi"/>
        </w:rPr>
      </w:pPr>
      <w:r w:rsidRPr="006F47BF">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1933EA1B" w14:textId="663FA620" w:rsidR="007759B2" w:rsidRPr="00986CA4" w:rsidRDefault="00C50B87" w:rsidP="007759B2">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r w:rsidR="0092178C" w:rsidRPr="0092178C">
        <w:rPr>
          <w:rFonts w:asciiTheme="minorHAnsi" w:hAnsiTheme="minorHAnsi"/>
          <w:szCs w:val="18"/>
        </w:rPr>
        <w:t>Nominal Cooling Capacity (tons) of Condenser:</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439F77F5" w:rsidR="00E32A17" w:rsidRPr="00235FD7" w:rsidRDefault="00E32A17" w:rsidP="00E32A17">
      <w:pPr>
        <w:pStyle w:val="ListParagraph"/>
        <w:numPr>
          <w:ilvl w:val="0"/>
          <w:numId w:val="38"/>
        </w:numPr>
        <w:ind w:left="360" w:hanging="360"/>
        <w:rPr>
          <w:rFonts w:ascii="Calibri" w:hAnsi="Calibri"/>
        </w:rPr>
      </w:pPr>
      <w:r w:rsidRPr="00E32A17">
        <w:rPr>
          <w:rFonts w:ascii="Calibri" w:hAnsi="Calibri"/>
        </w:rPr>
        <w:t xml:space="preserve">Central Fan Ventilation Cooling System (CFVCS) </w:t>
      </w:r>
      <w:r w:rsidRPr="00235FD7">
        <w:rPr>
          <w:rFonts w:ascii="Calibri" w:hAnsi="Calibri"/>
        </w:rPr>
        <w:t xml:space="preserve">Status: </w:t>
      </w:r>
      <w:r w:rsidR="001D504E" w:rsidRPr="0029461A">
        <w:rPr>
          <w:rFonts w:ascii="Calibri" w:hAnsi="Calibri"/>
        </w:rPr>
        <w:t>This field is filled out automatically</w:t>
      </w:r>
      <w:r w:rsidR="001D504E">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rFonts w:ascii="Calibri" w:hAnsi="Calibri"/>
        </w:rPr>
      </w:pPr>
    </w:p>
    <w:p w14:paraId="3FFCB6FF" w14:textId="4A99D341" w:rsidR="009314F1" w:rsidRPr="00A2424F" w:rsidRDefault="009314F1" w:rsidP="009314F1">
      <w:pPr>
        <w:rPr>
          <w:rFonts w:ascii="Calibri" w:hAnsi="Calibri"/>
          <w:b/>
        </w:rPr>
      </w:pPr>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p>
    <w:p w14:paraId="5D052C9A" w14:textId="459737FE" w:rsidR="009314F1" w:rsidRDefault="00AF7330" w:rsidP="009314F1">
      <w:pPr>
        <w:pStyle w:val="ListParagraph"/>
        <w:numPr>
          <w:ilvl w:val="0"/>
          <w:numId w:val="46"/>
        </w:numPr>
        <w:ind w:left="360"/>
        <w:rPr>
          <w:rFonts w:ascii="Calibri" w:hAnsi="Calibri"/>
        </w:rPr>
      </w:pPr>
      <w:r>
        <w:rPr>
          <w:rFonts w:ascii="Calibri" w:hAnsi="Calibri"/>
        </w:rPr>
        <w:t>Required</w:t>
      </w:r>
      <w:r w:rsidR="009314F1">
        <w:rPr>
          <w:rFonts w:ascii="Calibri" w:hAnsi="Calibri"/>
        </w:rPr>
        <w:t xml:space="preserve"> Ventilation System Airflow Rate (cfm): This field is filled automatically. The target is based on the airflow rate specified on the CF2R-MCH-01.</w:t>
      </w:r>
    </w:p>
    <w:p w14:paraId="2A8CF33A" w14:textId="77777777" w:rsidR="009314F1" w:rsidRDefault="009314F1" w:rsidP="009314F1">
      <w:pPr>
        <w:pStyle w:val="ListParagraph"/>
        <w:numPr>
          <w:ilvl w:val="0"/>
          <w:numId w:val="46"/>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7C5BC565" w14:textId="3BD59BE3" w:rsidR="009314F1" w:rsidRPr="00A2424F" w:rsidRDefault="009314F1" w:rsidP="009314F1">
      <w:pPr>
        <w:numPr>
          <w:ilvl w:val="0"/>
          <w:numId w:val="46"/>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6D7A48F5" w14:textId="41E3A505" w:rsidR="009314F1" w:rsidRDefault="009314F1">
      <w:pPr>
        <w:rPr>
          <w:rFonts w:ascii="Calibri" w:hAnsi="Calibri"/>
        </w:rPr>
      </w:pPr>
      <w:r>
        <w:rPr>
          <w:rFonts w:ascii="Calibri" w:hAnsi="Calibri"/>
        </w:rPr>
        <w:br w:type="page"/>
      </w:r>
    </w:p>
    <w:p w14:paraId="1933EA44" w14:textId="5E3A9EFE" w:rsidR="007759B2" w:rsidRPr="00986CA4" w:rsidRDefault="0092178C" w:rsidP="007759B2">
      <w:pPr>
        <w:rPr>
          <w:rFonts w:ascii="Calibri" w:hAnsi="Calibri"/>
        </w:rPr>
      </w:pPr>
      <w:r w:rsidRPr="0092178C">
        <w:rPr>
          <w:rFonts w:ascii="Calibri" w:hAnsi="Calibri"/>
          <w:b/>
        </w:rPr>
        <w:t xml:space="preserve">Section </w:t>
      </w:r>
      <w:r w:rsidR="009314F1">
        <w:rPr>
          <w:rFonts w:ascii="Calibri" w:hAnsi="Calibri"/>
          <w:b/>
        </w:rPr>
        <w:t>G</w:t>
      </w:r>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7CE53048" w:rsidR="001868E8" w:rsidRPr="007F0E08"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4B6F87D1" w14:textId="77777777" w:rsidR="007F0E08" w:rsidRPr="007F0E08" w:rsidRDefault="007F0E08" w:rsidP="007F0E08">
      <w:pPr>
        <w:numPr>
          <w:ilvl w:val="0"/>
          <w:numId w:val="43"/>
        </w:numPr>
        <w:ind w:left="360" w:hanging="360"/>
        <w:rPr>
          <w:rFonts w:asciiTheme="minorHAnsi" w:hAnsiTheme="minorHAnsi"/>
        </w:rPr>
      </w:pPr>
      <w:r w:rsidRPr="007F0E08">
        <w:rPr>
          <w:rFonts w:asciiTheme="minorHAnsi" w:hAnsiTheme="minorHAnsi"/>
          <w:i/>
        </w:rPr>
        <w:t>Verification Status</w:t>
      </w:r>
      <w:r w:rsidRPr="007F0E08">
        <w:rPr>
          <w:rFonts w:asciiTheme="minorHAnsi" w:hAnsiTheme="minorHAnsi"/>
        </w:rPr>
        <w:t>: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7F7A30B0" w14:textId="0AFFC981" w:rsidR="007F0E08" w:rsidRPr="007F0E08" w:rsidRDefault="007F0E08">
      <w:pPr>
        <w:numPr>
          <w:ilvl w:val="0"/>
          <w:numId w:val="43"/>
        </w:numPr>
        <w:ind w:left="360" w:hanging="360"/>
        <w:rPr>
          <w:rFonts w:asciiTheme="minorHAnsi" w:hAnsiTheme="minorHAnsi"/>
        </w:rPr>
      </w:pPr>
      <w:r w:rsidRPr="007F0E08">
        <w:rPr>
          <w:rFonts w:asciiTheme="minorHAnsi" w:hAnsiTheme="minorHAnsi"/>
          <w:i/>
        </w:rPr>
        <w:t>Correction Notes</w:t>
      </w:r>
      <w:r w:rsidRPr="007F0E08">
        <w:rPr>
          <w:rFonts w:asciiTheme="minorHAnsi" w:hAnsiTheme="minorHAnsi"/>
        </w:rPr>
        <w:t xml:space="preserve">: If one or more applicable requirements are not met “Fail” will appear in the row above. When this occurs the rater is required to enter detailed notes here that describe what failed and why. </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D60C31" w:rsidRPr="00966F61" w14:paraId="1933EA56" w14:textId="77777777" w:rsidTr="000D7943">
        <w:trPr>
          <w:cantSplit/>
          <w:trHeight w:val="144"/>
        </w:trPr>
        <w:tc>
          <w:tcPr>
            <w:tcW w:w="475" w:type="dxa"/>
            <w:vAlign w:val="center"/>
          </w:tcPr>
          <w:p w14:paraId="1933EA53" w14:textId="77777777" w:rsidR="00D60C31" w:rsidRPr="00966F61" w:rsidRDefault="00D60C31" w:rsidP="00D60C31">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09F24C5F" w:rsidR="00D60C31" w:rsidRPr="00966F61" w:rsidRDefault="00D60C31" w:rsidP="00D60C31">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D60C31" w:rsidRDefault="00D60C31" w:rsidP="00D60C31">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D60C31" w:rsidRPr="00966F61" w14:paraId="1933EA5A" w14:textId="77777777" w:rsidTr="000D7943">
        <w:trPr>
          <w:cantSplit/>
          <w:trHeight w:val="144"/>
        </w:trPr>
        <w:tc>
          <w:tcPr>
            <w:tcW w:w="475" w:type="dxa"/>
            <w:vAlign w:val="center"/>
          </w:tcPr>
          <w:p w14:paraId="1933EA57" w14:textId="77777777" w:rsidR="00D60C31" w:rsidRPr="00966F61" w:rsidRDefault="00D60C31" w:rsidP="00D60C31">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2F6880AD" w:rsidR="00D60C31" w:rsidRPr="00966F61" w:rsidRDefault="00D60C31" w:rsidP="00D60C31">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D60C31" w:rsidRDefault="00D60C31" w:rsidP="00D60C31">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D60C31" w:rsidRPr="00966F61" w14:paraId="3F8E1FE5" w14:textId="77777777" w:rsidTr="000D7943">
        <w:trPr>
          <w:cantSplit/>
          <w:trHeight w:val="144"/>
        </w:trPr>
        <w:tc>
          <w:tcPr>
            <w:tcW w:w="475" w:type="dxa"/>
            <w:vAlign w:val="center"/>
          </w:tcPr>
          <w:p w14:paraId="3BED2E4E" w14:textId="28F47099" w:rsidR="00D60C31" w:rsidRPr="00966F61" w:rsidRDefault="00D60C31" w:rsidP="00D60C31">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5164114" w14:textId="36B73B3A" w:rsidR="00D60C31" w:rsidRPr="00966F61" w:rsidRDefault="00D60C31" w:rsidP="00D60C31">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11CB4E79" w14:textId="5659DC3E" w:rsidR="00D60C31" w:rsidRPr="00966F61" w:rsidRDefault="00D60C31" w:rsidP="00D60C31">
            <w:pPr>
              <w:rPr>
                <w:rFonts w:asciiTheme="minorHAnsi" w:hAnsiTheme="minorHAnsi"/>
                <w:sz w:val="18"/>
                <w:szCs w:val="18"/>
              </w:rPr>
            </w:pPr>
            <w:r w:rsidRPr="00D60C31">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571D2E1C"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055988">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157ECA08"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D60C31">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C50B87" w:rsidRPr="00966F61" w14:paraId="1933EA65" w14:textId="77777777" w:rsidTr="000D7943">
        <w:trPr>
          <w:cantSplit/>
          <w:trHeight w:val="144"/>
        </w:trPr>
        <w:tc>
          <w:tcPr>
            <w:tcW w:w="475" w:type="dxa"/>
            <w:vAlign w:val="center"/>
          </w:tcPr>
          <w:p w14:paraId="1933EA5F" w14:textId="3C1950ED"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7A8B9EDA" w:rsidR="00C50B87" w:rsidRPr="00966F61" w:rsidRDefault="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0B827C3F"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&lt;&lt;calculated field: </w:t>
            </w:r>
          </w:p>
          <w:p w14:paraId="27E53DDA"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2082A5AF"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4F1ADF5C" w14:textId="77777777" w:rsidR="00C50B87" w:rsidRPr="00480A17" w:rsidRDefault="00C50B87" w:rsidP="00C50B87">
            <w:pPr>
              <w:rPr>
                <w:rFonts w:asciiTheme="minorHAnsi" w:hAnsiTheme="minorHAnsi"/>
                <w:sz w:val="16"/>
                <w:szCs w:val="16"/>
              </w:rPr>
            </w:pPr>
          </w:p>
          <w:p w14:paraId="54F7B821" w14:textId="77777777" w:rsidR="00C50B87" w:rsidRPr="00480A17" w:rsidRDefault="00C50B87" w:rsidP="00C50B87">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3E5FBB21" w14:textId="2698381E" w:rsidR="00C50B87" w:rsidRPr="00480A17" w:rsidRDefault="00C50B87" w:rsidP="00C50B87">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9:33:00Z">
              <w:r w:rsidR="00D64455">
                <w:rPr>
                  <w:rFonts w:asciiTheme="minorHAnsi" w:hAnsiTheme="minorHAnsi"/>
                  <w:sz w:val="16"/>
                  <w:szCs w:val="16"/>
                </w:rPr>
                <w:t xml:space="preserve">and the system type in </w:t>
              </w:r>
              <w:r w:rsidR="00D64455" w:rsidRPr="00D64455">
                <w:rPr>
                  <w:rFonts w:asciiTheme="minorHAnsi" w:hAnsiTheme="minorHAnsi"/>
                  <w:sz w:val="16"/>
                  <w:szCs w:val="16"/>
                  <w:highlight w:val="yellow"/>
                </w:rPr>
                <w:t>MCH-01a fields D04 or D05</w:t>
              </w:r>
              <w:r w:rsidR="00D64455">
                <w:rPr>
                  <w:rFonts w:asciiTheme="minorHAnsi" w:hAnsiTheme="minorHAnsi"/>
                  <w:sz w:val="16"/>
                  <w:szCs w:val="16"/>
                </w:rPr>
                <w:t xml:space="preserve"> are one of the following three types: 1:[VCHP-Ducted], 2:[VCHP-Ductless], 3:[VCHP-Ducted+Ductless],</w:t>
              </w:r>
            </w:ins>
          </w:p>
          <w:p w14:paraId="799AC577"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41965653" w14:textId="77777777" w:rsidR="00C50B87" w:rsidRPr="00480A17" w:rsidRDefault="00C50B87" w:rsidP="00C50B87">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3F7A7DCD" w14:textId="77777777" w:rsidR="00C50B87" w:rsidRPr="00480A17" w:rsidRDefault="00C50B87" w:rsidP="00C50B87">
            <w:pPr>
              <w:ind w:left="160"/>
              <w:rPr>
                <w:rFonts w:asciiTheme="minorHAnsi" w:hAnsiTheme="minorHAnsi"/>
                <w:sz w:val="16"/>
                <w:szCs w:val="16"/>
              </w:rPr>
            </w:pPr>
          </w:p>
          <w:p w14:paraId="5938FE88"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7A89982C"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0B9FB7FD" w14:textId="77777777" w:rsidR="00C50B87" w:rsidRPr="00480A17" w:rsidRDefault="00C50B87" w:rsidP="00C50B87">
            <w:pPr>
              <w:rPr>
                <w:rFonts w:asciiTheme="minorHAnsi" w:hAnsiTheme="minorHAnsi"/>
                <w:sz w:val="16"/>
                <w:szCs w:val="16"/>
              </w:rPr>
            </w:pPr>
          </w:p>
          <w:p w14:paraId="09621CE3"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13FAD7E1" w14:textId="0ACF2D5D" w:rsidR="00C50B87" w:rsidRPr="00480A17" w:rsidRDefault="00C50B87" w:rsidP="00D64455">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2" w:author="Shewmaker, Michael@Energy" w:date="2019-11-22T09:34:00Z">
              <w:r w:rsidR="00D64455">
                <w:rPr>
                  <w:rFonts w:asciiTheme="minorHAnsi" w:hAnsiTheme="minorHAnsi"/>
                  <w:sz w:val="16"/>
                  <w:szCs w:val="16"/>
                </w:rPr>
                <w:t xml:space="preserve"> and the system type in </w:t>
              </w:r>
              <w:r w:rsidR="00D64455" w:rsidRPr="00D64455">
                <w:rPr>
                  <w:rFonts w:asciiTheme="minorHAnsi" w:hAnsiTheme="minorHAnsi"/>
                  <w:sz w:val="16"/>
                  <w:szCs w:val="16"/>
                  <w:highlight w:val="yellow"/>
                </w:rPr>
                <w:t>MCH-01b fields C03 or C07</w:t>
              </w:r>
              <w:r w:rsidR="00D64455">
                <w:rPr>
                  <w:rFonts w:asciiTheme="minorHAnsi" w:hAnsiTheme="minorHAnsi"/>
                  <w:sz w:val="16"/>
                  <w:szCs w:val="16"/>
                </w:rPr>
                <w:t xml:space="preserve"> are one of the following three types: 1:[VCHP-Ducted], 2:[VCHP-Ductless], 3:[VCHP-Ducted+Ductless],</w:t>
              </w:r>
            </w:ins>
          </w:p>
          <w:p w14:paraId="19389B0C" w14:textId="77777777" w:rsidR="00C50B87" w:rsidRPr="00480A17" w:rsidRDefault="00C50B87" w:rsidP="00C50B87">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2BA0D9B4" w14:textId="77777777" w:rsidR="00C50B87" w:rsidRPr="00480A17" w:rsidRDefault="00C50B87" w:rsidP="00C50B87">
            <w:pPr>
              <w:ind w:firstLine="160"/>
              <w:rPr>
                <w:rFonts w:asciiTheme="minorHAnsi" w:hAnsiTheme="minorHAnsi"/>
                <w:sz w:val="16"/>
                <w:szCs w:val="16"/>
              </w:rPr>
            </w:pPr>
          </w:p>
          <w:p w14:paraId="54CC86A9" w14:textId="77777777" w:rsidR="00C50B87" w:rsidRPr="00480A17" w:rsidRDefault="00C50B87" w:rsidP="00C50B87">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4556EB0B" w14:textId="77777777" w:rsidR="00C50B87" w:rsidRPr="00480A17" w:rsidRDefault="00C50B87" w:rsidP="00C50B87">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3283E32F" w14:textId="77777777" w:rsidR="00C50B87" w:rsidRPr="00480A17" w:rsidRDefault="00C50B87" w:rsidP="00C50B87">
            <w:pPr>
              <w:ind w:left="154"/>
              <w:rPr>
                <w:rFonts w:asciiTheme="minorHAnsi" w:hAnsiTheme="minorHAnsi"/>
                <w:b/>
                <w:sz w:val="16"/>
                <w:szCs w:val="16"/>
              </w:rPr>
            </w:pPr>
          </w:p>
          <w:p w14:paraId="08AF41EB" w14:textId="77777777" w:rsidR="00C50B87" w:rsidRPr="00480A17" w:rsidRDefault="00C50B87" w:rsidP="00C50B87">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46807E8E" w14:textId="77777777" w:rsidR="00C50B87" w:rsidRPr="00480A17" w:rsidRDefault="00C50B87" w:rsidP="00C50B87">
            <w:pPr>
              <w:rPr>
                <w:rFonts w:asciiTheme="minorHAnsi" w:hAnsiTheme="minorHAnsi"/>
                <w:sz w:val="16"/>
                <w:szCs w:val="16"/>
              </w:rPr>
            </w:pPr>
          </w:p>
          <w:p w14:paraId="4A83F18A"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2D620D0" w14:textId="1B298990" w:rsidR="00C50B87" w:rsidRPr="00480A17" w:rsidRDefault="00C50B87" w:rsidP="00D64455">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3" w:author="Shewmaker, Michael@Energy" w:date="2019-11-22T09:35:00Z">
              <w:r w:rsidR="00D64455">
                <w:rPr>
                  <w:rFonts w:asciiTheme="minorHAnsi" w:hAnsiTheme="minorHAnsi"/>
                  <w:sz w:val="16"/>
                  <w:szCs w:val="16"/>
                </w:rPr>
                <w:t xml:space="preserve"> and the system type in </w:t>
              </w:r>
              <w:r w:rsidR="00D64455" w:rsidRPr="00D64455">
                <w:rPr>
                  <w:rFonts w:asciiTheme="minorHAnsi" w:hAnsiTheme="minorHAnsi"/>
                  <w:sz w:val="16"/>
                  <w:szCs w:val="16"/>
                  <w:highlight w:val="yellow"/>
                </w:rPr>
                <w:t>MCH-01c fields C04 or C05</w:t>
              </w:r>
              <w:r w:rsidR="00D64455">
                <w:rPr>
                  <w:rFonts w:asciiTheme="minorHAnsi" w:hAnsiTheme="minorHAnsi"/>
                  <w:sz w:val="16"/>
                  <w:szCs w:val="16"/>
                </w:rPr>
                <w:t xml:space="preserve"> are one of the following three types: 1:[VCHP-Ducted], 2:[VCHP-Ductless], 3:[VCHP-Ducted+Ductless],</w:t>
              </w:r>
            </w:ins>
          </w:p>
          <w:p w14:paraId="2BB591B2" w14:textId="77777777" w:rsidR="00C50B87" w:rsidRPr="00480A17" w:rsidRDefault="00C50B87" w:rsidP="00C50B87">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FA3341A" w14:textId="77777777" w:rsidR="00C50B87" w:rsidRPr="00480A17" w:rsidRDefault="00C50B87" w:rsidP="00C50B87">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6312AC80" w14:textId="77777777" w:rsidR="00C50B87" w:rsidRPr="00480A17" w:rsidRDefault="00C50B87" w:rsidP="00C50B87">
            <w:pPr>
              <w:rPr>
                <w:rFonts w:asciiTheme="minorHAnsi" w:hAnsiTheme="minorHAnsi"/>
                <w:sz w:val="16"/>
                <w:szCs w:val="16"/>
              </w:rPr>
            </w:pPr>
          </w:p>
          <w:p w14:paraId="5E70896F"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1E55467C"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487DD0BF" w14:textId="77777777" w:rsidR="00C50B87" w:rsidRPr="00480A17" w:rsidRDefault="00C50B87" w:rsidP="00C50B87">
            <w:pPr>
              <w:rPr>
                <w:rFonts w:asciiTheme="minorHAnsi" w:hAnsiTheme="minorHAnsi"/>
                <w:sz w:val="16"/>
                <w:szCs w:val="16"/>
              </w:rPr>
            </w:pPr>
          </w:p>
          <w:p w14:paraId="1DBE1717" w14:textId="77777777" w:rsidR="00C50B87" w:rsidRPr="00480A17" w:rsidRDefault="00C50B87" w:rsidP="00C50B87">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20888FD2" w14:textId="4DC9D30E" w:rsidR="00C50B87" w:rsidRPr="00480A17" w:rsidRDefault="00C50B87" w:rsidP="00D64455">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4" w:author="Shewmaker, Michael@Energy" w:date="2019-11-22T09:36:00Z">
              <w:r w:rsidR="00D64455">
                <w:rPr>
                  <w:rFonts w:asciiTheme="minorHAnsi" w:hAnsiTheme="minorHAnsi"/>
                  <w:sz w:val="16"/>
                  <w:szCs w:val="16"/>
                </w:rPr>
                <w:t xml:space="preserve">, and the system type in </w:t>
              </w:r>
              <w:r w:rsidR="00D64455" w:rsidRPr="00D64455">
                <w:rPr>
                  <w:rFonts w:asciiTheme="minorHAnsi" w:hAnsiTheme="minorHAnsi"/>
                  <w:sz w:val="16"/>
                  <w:szCs w:val="16"/>
                  <w:highlight w:val="yellow"/>
                </w:rPr>
                <w:t>MCH-01d fields D04 or D05</w:t>
              </w:r>
              <w:r w:rsidR="00D64455">
                <w:rPr>
                  <w:rFonts w:asciiTheme="minorHAnsi" w:hAnsiTheme="minorHAnsi"/>
                  <w:sz w:val="16"/>
                  <w:szCs w:val="16"/>
                </w:rPr>
                <w:t xml:space="preserve"> are one of the following three types: 1:[VCHP-Ducted], 2:[VCHP-Ductless], 3:[VCHP-Ducted+Ductless],</w:t>
              </w:r>
            </w:ins>
          </w:p>
          <w:p w14:paraId="32022330" w14:textId="77777777" w:rsidR="00C50B87" w:rsidRPr="00480A17" w:rsidRDefault="00C50B87" w:rsidP="00C50B87">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170CAF3F" w14:textId="77777777" w:rsidR="00C50B87" w:rsidRPr="00480A17" w:rsidRDefault="00C50B87" w:rsidP="00C50B87">
            <w:pPr>
              <w:ind w:left="153"/>
              <w:rPr>
                <w:rFonts w:asciiTheme="minorHAnsi" w:hAnsiTheme="minorHAnsi"/>
                <w:sz w:val="16"/>
                <w:szCs w:val="16"/>
              </w:rPr>
            </w:pPr>
          </w:p>
          <w:p w14:paraId="5CABD050" w14:textId="77777777" w:rsidR="00C50B87" w:rsidRPr="00480A17" w:rsidRDefault="00C50B87" w:rsidP="00C50B87">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46637164" w14:textId="77777777" w:rsidR="00C50B87" w:rsidRPr="00480A17" w:rsidRDefault="00C50B87" w:rsidP="00C50B87">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7001EB7B" w14:textId="77777777" w:rsidR="00C50B87" w:rsidRPr="00480A17" w:rsidRDefault="00C50B87" w:rsidP="00C50B87">
            <w:pPr>
              <w:ind w:left="153"/>
              <w:rPr>
                <w:rFonts w:asciiTheme="minorHAnsi" w:hAnsiTheme="minorHAnsi"/>
                <w:b/>
                <w:sz w:val="16"/>
                <w:szCs w:val="16"/>
              </w:rPr>
            </w:pPr>
          </w:p>
          <w:p w14:paraId="14B3CBF1" w14:textId="77777777" w:rsidR="00C50B87" w:rsidRPr="00480A17" w:rsidRDefault="00C50B87" w:rsidP="00C50B87">
            <w:pPr>
              <w:ind w:left="153"/>
              <w:rPr>
                <w:rFonts w:asciiTheme="minorHAnsi" w:hAnsiTheme="minorHAnsi"/>
                <w:b/>
                <w:sz w:val="16"/>
                <w:szCs w:val="16"/>
              </w:rPr>
            </w:pPr>
          </w:p>
          <w:p w14:paraId="50A39293" w14:textId="77777777" w:rsidR="00C50B87" w:rsidRPr="00480A17" w:rsidRDefault="00C50B87" w:rsidP="00C50B87">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2E3AE9D2" w14:textId="77777777" w:rsidR="00C50B87" w:rsidRPr="00480A17" w:rsidRDefault="00C50B87" w:rsidP="00C50B87">
            <w:pPr>
              <w:rPr>
                <w:rFonts w:asciiTheme="minorHAnsi" w:hAnsiTheme="minorHAnsi"/>
                <w:sz w:val="16"/>
                <w:szCs w:val="16"/>
              </w:rPr>
            </w:pPr>
          </w:p>
          <w:p w14:paraId="2528DDA8"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2BCC2AA2" w14:textId="77777777" w:rsidR="00C50B87" w:rsidRPr="00480A17" w:rsidRDefault="00C50B87" w:rsidP="00C50B87">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1933EA64" w14:textId="3B9D8523" w:rsidR="00C50B87" w:rsidRPr="00966F61" w:rsidRDefault="00C50B87" w:rsidP="00C50B87">
            <w:pPr>
              <w:rPr>
                <w:rFonts w:asciiTheme="minorHAnsi" w:hAnsiTheme="minorHAnsi"/>
                <w:sz w:val="18"/>
                <w:szCs w:val="18"/>
              </w:rPr>
            </w:pPr>
            <w:r w:rsidRPr="00480A17">
              <w:rPr>
                <w:rFonts w:asciiTheme="minorHAnsi" w:hAnsiTheme="minorHAnsi"/>
                <w:sz w:val="16"/>
                <w:szCs w:val="16"/>
              </w:rPr>
              <w:t>&gt;&gt;</w:t>
            </w:r>
          </w:p>
        </w:tc>
      </w:tr>
      <w:tr w:rsidR="00C50B87" w:rsidRPr="00966F61" w14:paraId="1933EA6E" w14:textId="77777777" w:rsidTr="000D7943">
        <w:trPr>
          <w:cantSplit/>
          <w:trHeight w:val="144"/>
        </w:trPr>
        <w:tc>
          <w:tcPr>
            <w:tcW w:w="475" w:type="dxa"/>
            <w:vAlign w:val="center"/>
          </w:tcPr>
          <w:p w14:paraId="1933EA66" w14:textId="32425A88" w:rsidR="00C50B87" w:rsidRPr="00966F61" w:rsidRDefault="00C50B87" w:rsidP="00C50B87">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C50B87" w:rsidRPr="00966F61" w:rsidRDefault="00C50B87" w:rsidP="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C50B87" w:rsidRDefault="00C50B87" w:rsidP="00C50B87">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C50B87" w:rsidRDefault="00C50B87" w:rsidP="00C50B87">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C50B87" w:rsidRDefault="00C50B87" w:rsidP="00C50B87">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C50B87" w:rsidRDefault="00C50B87" w:rsidP="00C50B87">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C50B87" w:rsidRDefault="00C50B87" w:rsidP="00C50B87">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C50B87" w:rsidRPr="00966F61" w14:paraId="1933EA77" w14:textId="77777777" w:rsidTr="000D7943">
        <w:trPr>
          <w:cantSplit/>
          <w:trHeight w:val="144"/>
        </w:trPr>
        <w:tc>
          <w:tcPr>
            <w:tcW w:w="475" w:type="dxa"/>
            <w:vAlign w:val="center"/>
          </w:tcPr>
          <w:p w14:paraId="1933EA6F" w14:textId="3697E35B" w:rsidR="00C50B87" w:rsidRPr="00966F61" w:rsidRDefault="00C50B87" w:rsidP="00C50B87">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C50B87" w:rsidRPr="00966F61" w:rsidRDefault="00C50B87" w:rsidP="00C50B87">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7BF9ECA0" w:rsidR="00C50B87" w:rsidRDefault="00C50B87" w:rsidP="00C50B87">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C50B87" w:rsidRDefault="00C50B87" w:rsidP="00C50B87">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C50B87" w:rsidRDefault="00C50B87" w:rsidP="00C50B87">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C50B87" w:rsidRDefault="00C50B87" w:rsidP="00C50B87">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C50B87" w:rsidRDefault="00C50B87" w:rsidP="00C50B87">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C50B87" w:rsidRPr="00966F61" w14:paraId="1933EA83" w14:textId="77777777" w:rsidTr="000D7943">
        <w:trPr>
          <w:cantSplit/>
          <w:trHeight w:val="144"/>
        </w:trPr>
        <w:tc>
          <w:tcPr>
            <w:tcW w:w="475" w:type="dxa"/>
            <w:vAlign w:val="center"/>
          </w:tcPr>
          <w:p w14:paraId="1933EA78" w14:textId="3DF7BCC6"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C50B87" w:rsidRDefault="00C50B87" w:rsidP="00C50B87">
            <w:pPr>
              <w:rPr>
                <w:rFonts w:asciiTheme="minorHAnsi" w:hAnsiTheme="minorHAnsi"/>
                <w:sz w:val="18"/>
                <w:szCs w:val="18"/>
              </w:rPr>
            </w:pPr>
            <w:r>
              <w:rPr>
                <w:rFonts w:asciiTheme="minorHAnsi" w:hAnsiTheme="minorHAnsi"/>
                <w:sz w:val="18"/>
                <w:szCs w:val="18"/>
              </w:rPr>
              <w:t>&lt;&lt;calculated field:</w:t>
            </w:r>
          </w:p>
          <w:p w14:paraId="1933EA7B" w14:textId="77777777" w:rsidR="00C50B87" w:rsidRDefault="00C50B87" w:rsidP="00C50B87">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C50B87" w:rsidRDefault="00C50B87" w:rsidP="00C50B87">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C50B87" w:rsidRDefault="00C50B87" w:rsidP="00C50B87">
            <w:pPr>
              <w:keepNext/>
              <w:rPr>
                <w:rFonts w:ascii="Calibri" w:hAnsi="Calibri"/>
                <w:sz w:val="16"/>
                <w:szCs w:val="16"/>
              </w:rPr>
            </w:pPr>
            <w:r>
              <w:rPr>
                <w:rFonts w:ascii="Calibri" w:hAnsi="Calibri"/>
                <w:sz w:val="16"/>
                <w:szCs w:val="16"/>
              </w:rPr>
              <w:t>*CFI System</w:t>
            </w:r>
          </w:p>
          <w:p w14:paraId="1933EA7E" w14:textId="77777777" w:rsidR="00C50B87" w:rsidRDefault="00C50B87" w:rsidP="00C50B87">
            <w:pPr>
              <w:rPr>
                <w:rFonts w:asciiTheme="minorHAnsi" w:hAnsiTheme="minorHAnsi"/>
                <w:sz w:val="18"/>
                <w:szCs w:val="18"/>
              </w:rPr>
            </w:pPr>
            <w:r>
              <w:rPr>
                <w:rFonts w:ascii="Calibri" w:hAnsi="Calibri"/>
                <w:sz w:val="16"/>
                <w:szCs w:val="16"/>
              </w:rPr>
              <w:t>*</w:t>
            </w:r>
            <w:r>
              <w:rPr>
                <w:rFonts w:asciiTheme="minorHAnsi" w:hAnsiTheme="minorHAnsi"/>
                <w:sz w:val="16"/>
                <w:szCs w:val="16"/>
              </w:rPr>
              <w:t>Not CFI&gt;&gt;</w:t>
            </w:r>
          </w:p>
          <w:p w14:paraId="1933EA82" w14:textId="77777777" w:rsidR="00C50B87" w:rsidRDefault="00C50B87" w:rsidP="00C50B87">
            <w:pPr>
              <w:rPr>
                <w:rFonts w:asciiTheme="minorHAnsi" w:hAnsiTheme="minorHAnsi"/>
                <w:sz w:val="18"/>
                <w:szCs w:val="18"/>
              </w:rPr>
            </w:pPr>
          </w:p>
        </w:tc>
      </w:tr>
      <w:tr w:rsidR="00C50B87" w:rsidRPr="00966F61" w14:paraId="1933EA8B" w14:textId="77777777" w:rsidTr="000D7943">
        <w:trPr>
          <w:cantSplit/>
          <w:trHeight w:val="144"/>
        </w:trPr>
        <w:tc>
          <w:tcPr>
            <w:tcW w:w="475" w:type="dxa"/>
            <w:vAlign w:val="center"/>
          </w:tcPr>
          <w:p w14:paraId="1933EA84" w14:textId="6411BB23" w:rsidR="00C50B87" w:rsidRPr="00966F61" w:rsidRDefault="00C50B87" w:rsidP="00C50B87">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C50B87" w:rsidRDefault="00C50B87" w:rsidP="00C50B87">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5774A37E" w:rsidR="00C50B87" w:rsidRDefault="00C50B87" w:rsidP="00C50B87">
            <w:pPr>
              <w:rPr>
                <w:rFonts w:asciiTheme="minorHAnsi" w:hAnsiTheme="minorHAnsi"/>
                <w:sz w:val="18"/>
                <w:szCs w:val="18"/>
              </w:rPr>
            </w:pPr>
            <w:r>
              <w:rPr>
                <w:rFonts w:asciiTheme="minorHAnsi" w:hAnsiTheme="minorHAnsi"/>
                <w:sz w:val="18"/>
                <w:szCs w:val="18"/>
              </w:rPr>
              <w:t>If parent is MCH-01b, MCH-01c, or MCH-01d then value=N/A;</w:t>
            </w:r>
          </w:p>
          <w:p w14:paraId="1933EA88" w14:textId="539AC692" w:rsidR="00C50B87" w:rsidRDefault="00C50B87" w:rsidP="00C50B87">
            <w:pPr>
              <w:rPr>
                <w:rFonts w:asciiTheme="minorHAnsi" w:hAnsiTheme="minorHAnsi"/>
                <w:sz w:val="18"/>
                <w:szCs w:val="18"/>
              </w:rPr>
            </w:pPr>
            <w:r>
              <w:rPr>
                <w:rFonts w:asciiTheme="minorHAnsi" w:hAnsiTheme="minorHAnsi"/>
                <w:sz w:val="18"/>
                <w:szCs w:val="18"/>
              </w:rPr>
              <w:t>elseif parent is MCH-01a, reference value from MCH-01a section J10</w:t>
            </w:r>
          </w:p>
          <w:p w14:paraId="1933EA8A" w14:textId="30E1C5B6" w:rsidR="00C50B87" w:rsidRPr="00966F61" w:rsidRDefault="00C50B87" w:rsidP="00C50B87">
            <w:pPr>
              <w:rPr>
                <w:rFonts w:asciiTheme="minorHAnsi" w:hAnsiTheme="minorHAnsi"/>
                <w:sz w:val="18"/>
                <w:szCs w:val="18"/>
              </w:rPr>
            </w:pPr>
            <w:r w:rsidDel="00B237DF">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C50B87" w:rsidRPr="00966F61" w14:paraId="1933EA8F" w14:textId="77777777" w:rsidTr="000D7943">
        <w:trPr>
          <w:cantSplit/>
          <w:trHeight w:val="144"/>
        </w:trPr>
        <w:tc>
          <w:tcPr>
            <w:tcW w:w="475" w:type="dxa"/>
            <w:vAlign w:val="center"/>
          </w:tcPr>
          <w:p w14:paraId="1933EA8C" w14:textId="606A98AE" w:rsidR="00C50B87" w:rsidRPr="00966F61" w:rsidRDefault="00C50B87" w:rsidP="00C50B87">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C50B87" w:rsidRPr="00966F61" w14:paraId="1933EA97" w14:textId="77777777" w:rsidTr="000D7943">
        <w:trPr>
          <w:cantSplit/>
          <w:trHeight w:val="144"/>
        </w:trPr>
        <w:tc>
          <w:tcPr>
            <w:tcW w:w="475" w:type="dxa"/>
            <w:vAlign w:val="center"/>
          </w:tcPr>
          <w:p w14:paraId="1933EA90" w14:textId="74702293" w:rsidR="00C50B87" w:rsidRPr="00966F61" w:rsidDel="006E5AE2" w:rsidRDefault="00C50B87" w:rsidP="00C50B87">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C50B87" w:rsidRPr="00966F61" w:rsidRDefault="00C50B87" w:rsidP="00C50B87">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0CEB59AA" w:rsidR="00C50B87" w:rsidRDefault="00C50B87" w:rsidP="00C50B87">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3BDB96C4" w:rsidR="00C50B87" w:rsidRDefault="00C50B87" w:rsidP="00C50B87">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C50B87" w:rsidRDefault="00C50B87" w:rsidP="00C50B87">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C50B87" w:rsidRDefault="00C50B87" w:rsidP="00C50B87">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C50B87" w:rsidRPr="00966F61" w14:paraId="3A1F0E8C" w14:textId="77777777" w:rsidTr="000D7943">
        <w:trPr>
          <w:cantSplit/>
          <w:trHeight w:val="144"/>
        </w:trPr>
        <w:tc>
          <w:tcPr>
            <w:tcW w:w="475" w:type="dxa"/>
            <w:vAlign w:val="center"/>
          </w:tcPr>
          <w:p w14:paraId="641E7BD6" w14:textId="7233A608" w:rsidR="00C50B87" w:rsidRDefault="00C50B87" w:rsidP="00C50B87">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C50B87" w:rsidRPr="00966F61" w:rsidRDefault="00C50B87" w:rsidP="00C50B87">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2D1BC3A5" w14:textId="77777777" w:rsidR="00C50B87" w:rsidRDefault="00C50B87" w:rsidP="00C50B87">
            <w:pPr>
              <w:keepNext/>
              <w:rPr>
                <w:rFonts w:asciiTheme="minorHAnsi" w:hAnsiTheme="minorHAnsi"/>
                <w:sz w:val="18"/>
                <w:szCs w:val="18"/>
              </w:rPr>
            </w:pPr>
            <w:r>
              <w:rPr>
                <w:rFonts w:asciiTheme="minorHAnsi" w:hAnsiTheme="minorHAnsi"/>
                <w:sz w:val="18"/>
                <w:szCs w:val="18"/>
              </w:rPr>
              <w:t>&lt;&lt;Calculated Field:</w:t>
            </w:r>
          </w:p>
          <w:p w14:paraId="15D10AF7" w14:textId="1A21146B" w:rsidR="00C50B87" w:rsidRDefault="00C50B87" w:rsidP="00C50B87">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1D2D6EFB" w14:textId="250959BF" w:rsidR="00C50B87" w:rsidRDefault="00C50B87" w:rsidP="00C50B87">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3074515" w14:textId="77777777" w:rsidR="00C50B87" w:rsidRDefault="00C50B87" w:rsidP="00C50B87">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78F235C7" w:rsidR="00C50B87" w:rsidRPr="00966F61" w:rsidRDefault="00C50B87" w:rsidP="00C50B87">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1868E8" w:rsidRPr="00D83E48" w14:paraId="1933EAAC" w14:textId="77777777" w:rsidTr="00693010">
        <w:trPr>
          <w:cantSplit/>
          <w:trHeight w:val="432"/>
        </w:trPr>
        <w:tc>
          <w:tcPr>
            <w:tcW w:w="5000" w:type="pct"/>
            <w:gridSpan w:val="3"/>
            <w:vAlign w:val="center"/>
          </w:tcPr>
          <w:p w14:paraId="1933EAAA" w14:textId="6B7A2D7A"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2E17DB">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E32A17">
        <w:trPr>
          <w:cantSplit/>
          <w:trHeight w:val="432"/>
        </w:trPr>
        <w:tc>
          <w:tcPr>
            <w:tcW w:w="181" w:type="pct"/>
            <w:vAlign w:val="center"/>
          </w:tcPr>
          <w:p w14:paraId="1933EAA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2B0777">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2E17DB">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E32A17">
        <w:trPr>
          <w:cantSplit/>
          <w:trHeight w:val="432"/>
        </w:trPr>
        <w:tc>
          <w:tcPr>
            <w:tcW w:w="181" w:type="pct"/>
            <w:vAlign w:val="center"/>
          </w:tcPr>
          <w:p w14:paraId="1933EAB5"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E32A17">
        <w:trPr>
          <w:cantSplit/>
          <w:trHeight w:val="432"/>
        </w:trPr>
        <w:tc>
          <w:tcPr>
            <w:tcW w:w="181" w:type="pct"/>
            <w:vAlign w:val="center"/>
          </w:tcPr>
          <w:p w14:paraId="1933EAB9"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E32A17">
        <w:trPr>
          <w:cantSplit/>
          <w:trHeight w:val="432"/>
        </w:trPr>
        <w:tc>
          <w:tcPr>
            <w:tcW w:w="181" w:type="pct"/>
            <w:vAlign w:val="center"/>
          </w:tcPr>
          <w:p w14:paraId="1933EABD" w14:textId="77777777" w:rsidR="001868E8" w:rsidRPr="002E17DB" w:rsidRDefault="001868E8" w:rsidP="002E17DB">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CC200C" w:rsidP="002E17DB">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2E17DB">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AF7330" w:rsidRPr="00D83E48" w14:paraId="1933EADC" w14:textId="77777777" w:rsidTr="00E32A17">
        <w:trPr>
          <w:cantSplit/>
          <w:trHeight w:val="432"/>
        </w:trPr>
        <w:tc>
          <w:tcPr>
            <w:tcW w:w="181" w:type="pct"/>
            <w:vAlign w:val="center"/>
          </w:tcPr>
          <w:p w14:paraId="1933EAC4" w14:textId="77777777" w:rsidR="00AF7330" w:rsidRPr="002E17DB" w:rsidRDefault="00AF7330" w:rsidP="00AF7330">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AF7330" w:rsidRPr="002E17DB" w:rsidRDefault="00AF7330" w:rsidP="00AF7330">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149EC0A8" w14:textId="77777777" w:rsidR="00AF7330" w:rsidRDefault="00AF7330" w:rsidP="00AF7330">
            <w:pPr>
              <w:keepNext/>
              <w:rPr>
                <w:rFonts w:asciiTheme="minorHAnsi" w:hAnsiTheme="minorHAnsi"/>
                <w:sz w:val="18"/>
                <w:szCs w:val="18"/>
              </w:rPr>
            </w:pPr>
            <w:r>
              <w:rPr>
                <w:rFonts w:asciiTheme="minorHAnsi" w:hAnsiTheme="minorHAnsi"/>
                <w:sz w:val="18"/>
                <w:szCs w:val="18"/>
              </w:rPr>
              <w:t xml:space="preserve">&lt;&lt;calculated field: </w:t>
            </w:r>
          </w:p>
          <w:p w14:paraId="2951AA53" w14:textId="42757006"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If A1</w:t>
            </w:r>
            <w:r w:rsidR="00D60C31">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CFFFBF5" w14:textId="2E577E68" w:rsidR="00AF7330" w:rsidRPr="00E00244" w:rsidRDefault="00AF7330" w:rsidP="00AF7330">
            <w:pPr>
              <w:keepNext/>
              <w:ind w:left="720"/>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371BC9F" w14:textId="6D9928A8" w:rsidR="00AF7330" w:rsidRPr="00E00244" w:rsidRDefault="00AF7330" w:rsidP="00AF7330">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D60C31">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7D5DF8B3" w14:textId="27B99CCF" w:rsidR="00AF7330" w:rsidRDefault="00AF7330" w:rsidP="00AF7330">
            <w:pPr>
              <w:keepNext/>
              <w:ind w:left="720"/>
              <w:rPr>
                <w:rFonts w:asciiTheme="minorHAnsi" w:hAnsiTheme="minorHAnsi"/>
                <w:sz w:val="16"/>
                <w:szCs w:val="16"/>
              </w:rPr>
            </w:pPr>
            <w:r>
              <w:rPr>
                <w:rFonts w:asciiTheme="minorHAnsi" w:hAnsiTheme="minorHAnsi"/>
                <w:sz w:val="16"/>
                <w:szCs w:val="16"/>
              </w:rPr>
              <w:t>If A0</w:t>
            </w:r>
            <w:r w:rsidR="00D60C31">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191ADC2C" w14:textId="16C17AB5" w:rsidR="00AF7330" w:rsidRDefault="00AF7330" w:rsidP="00AF7330">
            <w:pPr>
              <w:keepNext/>
              <w:ind w:left="720"/>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367D4240" w14:textId="77777777" w:rsidR="00AF7330" w:rsidRDefault="00AF7330" w:rsidP="00AF7330">
            <w:pPr>
              <w:keepNext/>
              <w:ind w:left="720"/>
              <w:rPr>
                <w:rFonts w:asciiTheme="minorHAnsi" w:hAnsiTheme="minorHAnsi"/>
                <w:sz w:val="16"/>
                <w:szCs w:val="16"/>
              </w:rPr>
            </w:pPr>
            <w:r>
              <w:rPr>
                <w:rFonts w:asciiTheme="minorHAnsi" w:hAnsiTheme="minorHAnsi"/>
                <w:sz w:val="16"/>
                <w:szCs w:val="16"/>
              </w:rPr>
              <w:t>Else use MCH-23a</w:t>
            </w:r>
          </w:p>
          <w:p w14:paraId="7E6368EA" w14:textId="77777777" w:rsidR="00AF7330" w:rsidRDefault="00AF7330" w:rsidP="00AF7330">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46BCC6C7" w14:textId="77777777" w:rsidR="00AF7330" w:rsidRPr="00E00244" w:rsidRDefault="00AF7330" w:rsidP="00AF7330">
            <w:pPr>
              <w:keepNext/>
              <w:rPr>
                <w:rFonts w:asciiTheme="minorHAnsi" w:hAnsiTheme="minorHAnsi"/>
                <w:sz w:val="16"/>
                <w:szCs w:val="16"/>
              </w:rPr>
            </w:pPr>
          </w:p>
          <w:p w14:paraId="53229E2D" w14:textId="178D2C80"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7</w:t>
            </w:r>
            <w:r w:rsidRPr="00E00244">
              <w:rPr>
                <w:rFonts w:asciiTheme="minorHAnsi" w:hAnsiTheme="minorHAnsi"/>
                <w:sz w:val="16"/>
                <w:szCs w:val="16"/>
              </w:rPr>
              <w:t xml:space="preserve"> =  ZonallyControlled Then</w:t>
            </w:r>
          </w:p>
          <w:p w14:paraId="721B1509" w14:textId="1DF0ED90" w:rsidR="00AF7330" w:rsidRDefault="00AF7330" w:rsidP="00AF7330">
            <w:pPr>
              <w:keepNext/>
              <w:rPr>
                <w:rFonts w:asciiTheme="minorHAnsi" w:hAnsiTheme="minorHAnsi"/>
                <w:sz w:val="16"/>
                <w:szCs w:val="16"/>
              </w:rPr>
            </w:pPr>
            <w:r w:rsidRPr="00E00244">
              <w:rPr>
                <w:rFonts w:asciiTheme="minorHAnsi" w:hAnsiTheme="minorHAnsi"/>
                <w:sz w:val="16"/>
                <w:szCs w:val="16"/>
              </w:rPr>
              <w:t>If A0</w:t>
            </w:r>
            <w:r w:rsidR="00D60C31">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140301AB" w14:textId="3ED67698"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5263B94A" w14:textId="77777777" w:rsidR="00AF7330" w:rsidRPr="00E00244" w:rsidRDefault="00AF7330" w:rsidP="00AF7330">
            <w:pPr>
              <w:keepNext/>
              <w:ind w:left="646"/>
              <w:rPr>
                <w:rFonts w:asciiTheme="minorHAnsi" w:hAnsiTheme="minorHAnsi"/>
                <w:sz w:val="16"/>
                <w:szCs w:val="16"/>
              </w:rPr>
            </w:pPr>
            <w:r>
              <w:rPr>
                <w:rFonts w:asciiTheme="minorHAnsi" w:hAnsiTheme="minorHAnsi"/>
                <w:sz w:val="16"/>
                <w:szCs w:val="16"/>
              </w:rPr>
              <w:t>Else use variant MCH-23b;</w:t>
            </w:r>
          </w:p>
          <w:p w14:paraId="56C82040" w14:textId="4490716C" w:rsidR="00AF7330" w:rsidRDefault="00AF7330" w:rsidP="00AF7330">
            <w:pPr>
              <w:keepNext/>
              <w:rPr>
                <w:rFonts w:asciiTheme="minorHAnsi" w:hAnsiTheme="minorHAnsi"/>
                <w:sz w:val="16"/>
                <w:szCs w:val="16"/>
              </w:rPr>
            </w:pPr>
            <w:r w:rsidRPr="00E00244">
              <w:rPr>
                <w:rFonts w:asciiTheme="minorHAnsi" w:hAnsiTheme="minorHAnsi"/>
                <w:sz w:val="16"/>
                <w:szCs w:val="16"/>
              </w:rPr>
              <w:t>ElseIf A0</w:t>
            </w:r>
            <w:r w:rsidR="00D60C31">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568A2552" w14:textId="745C0BA8"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CC68E1D" w14:textId="77777777" w:rsidR="00AF7330" w:rsidRDefault="00AF7330" w:rsidP="00AF7330">
            <w:pPr>
              <w:keepNext/>
              <w:ind w:left="646"/>
              <w:rPr>
                <w:rFonts w:asciiTheme="minorHAnsi" w:hAnsiTheme="minorHAnsi"/>
                <w:sz w:val="16"/>
                <w:szCs w:val="16"/>
              </w:rPr>
            </w:pPr>
            <w:r>
              <w:rPr>
                <w:rFonts w:asciiTheme="minorHAnsi" w:hAnsiTheme="minorHAnsi"/>
                <w:sz w:val="16"/>
                <w:szCs w:val="16"/>
              </w:rPr>
              <w:t>Else use variant MCH-23a;</w:t>
            </w:r>
          </w:p>
          <w:p w14:paraId="3846A16A" w14:textId="77777777" w:rsidR="00AF7330" w:rsidRPr="00E00244" w:rsidRDefault="00AF7330" w:rsidP="00AF7330">
            <w:pPr>
              <w:keepNext/>
              <w:ind w:left="646"/>
              <w:rPr>
                <w:rFonts w:asciiTheme="minorHAnsi" w:hAnsiTheme="minorHAnsi"/>
                <w:sz w:val="16"/>
                <w:szCs w:val="16"/>
              </w:rPr>
            </w:pPr>
          </w:p>
          <w:p w14:paraId="08AB1FCD" w14:textId="0A381A8E" w:rsidR="00AF7330" w:rsidRPr="00E00244" w:rsidRDefault="00AF7330" w:rsidP="00AF7330">
            <w:pPr>
              <w:keepNext/>
              <w:rPr>
                <w:rFonts w:asciiTheme="minorHAnsi" w:hAnsiTheme="minorHAnsi"/>
                <w:sz w:val="16"/>
                <w:szCs w:val="16"/>
              </w:rPr>
            </w:pPr>
            <w:r w:rsidRPr="00E00244">
              <w:rPr>
                <w:rFonts w:asciiTheme="minorHAnsi" w:hAnsiTheme="minorHAnsi"/>
                <w:sz w:val="16"/>
                <w:szCs w:val="16"/>
              </w:rPr>
              <w:t>ElseIf A0</w:t>
            </w:r>
            <w:r w:rsidR="00D60C31">
              <w:rPr>
                <w:rFonts w:asciiTheme="minorHAnsi" w:hAnsiTheme="minorHAnsi"/>
                <w:sz w:val="16"/>
                <w:szCs w:val="16"/>
              </w:rPr>
              <w:t>7</w:t>
            </w:r>
            <w:r w:rsidRPr="00E00244">
              <w:rPr>
                <w:rFonts w:asciiTheme="minorHAnsi" w:hAnsiTheme="minorHAnsi"/>
                <w:sz w:val="16"/>
                <w:szCs w:val="16"/>
              </w:rPr>
              <w:t xml:space="preserve"> = NotZonal Then</w:t>
            </w:r>
          </w:p>
          <w:p w14:paraId="27EFA91B" w14:textId="153572D0" w:rsidR="00AF7330" w:rsidRPr="00E00244" w:rsidRDefault="00AF7330" w:rsidP="00AF7330">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D60C31">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sidR="00B237DF">
              <w:rPr>
                <w:rFonts w:asciiTheme="minorHAnsi" w:hAnsiTheme="minorHAnsi"/>
                <w:sz w:val="16"/>
                <w:szCs w:val="16"/>
              </w:rPr>
              <w:t>;</w:t>
            </w:r>
          </w:p>
          <w:p w14:paraId="30373C0A" w14:textId="3E8254CD" w:rsidR="00AF7330" w:rsidRDefault="00AF7330" w:rsidP="00AF7330">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D60C31">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2070D32" w14:textId="28FC2201" w:rsidR="00AF7330" w:rsidRDefault="00AF7330" w:rsidP="00AF7330">
            <w:pPr>
              <w:keepNext/>
              <w:ind w:left="646"/>
              <w:rPr>
                <w:rFonts w:asciiTheme="minorHAnsi" w:hAnsiTheme="minorHAnsi"/>
                <w:sz w:val="16"/>
                <w:szCs w:val="16"/>
              </w:rPr>
            </w:pPr>
            <w:r>
              <w:rPr>
                <w:rFonts w:asciiTheme="minorHAnsi" w:hAnsiTheme="minorHAnsi"/>
                <w:sz w:val="16"/>
                <w:szCs w:val="16"/>
              </w:rPr>
              <w:t>if A1</w:t>
            </w:r>
            <w:r w:rsidR="00D60C31">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73920E87" w14:textId="77777777" w:rsidR="00AF7330" w:rsidRDefault="00AF7330" w:rsidP="00AF7330">
            <w:pPr>
              <w:keepNext/>
              <w:ind w:left="646"/>
              <w:rPr>
                <w:rFonts w:asciiTheme="minorHAnsi" w:hAnsiTheme="minorHAnsi"/>
                <w:sz w:val="16"/>
                <w:szCs w:val="16"/>
              </w:rPr>
            </w:pPr>
            <w:r>
              <w:rPr>
                <w:rFonts w:asciiTheme="minorHAnsi" w:hAnsiTheme="minorHAnsi"/>
                <w:sz w:val="16"/>
                <w:szCs w:val="16"/>
              </w:rPr>
              <w:t>Else use variant MCH-23a;</w:t>
            </w:r>
          </w:p>
          <w:p w14:paraId="4544494E" w14:textId="77777777" w:rsidR="00AF7330" w:rsidRDefault="00AF7330" w:rsidP="00AF7330">
            <w:pPr>
              <w:keepNext/>
              <w:ind w:left="646"/>
              <w:rPr>
                <w:rFonts w:asciiTheme="minorHAnsi" w:hAnsiTheme="minorHAnsi"/>
                <w:sz w:val="16"/>
                <w:szCs w:val="16"/>
              </w:rPr>
            </w:pPr>
          </w:p>
          <w:p w14:paraId="67BCFD57" w14:textId="6BB1388F" w:rsidR="00AF7330" w:rsidRDefault="00AF7330" w:rsidP="00AF7330">
            <w:pPr>
              <w:keepNext/>
              <w:rPr>
                <w:rFonts w:ascii="Calibri" w:hAnsi="Calibri"/>
                <w:sz w:val="16"/>
                <w:szCs w:val="16"/>
              </w:rPr>
            </w:pPr>
            <w:r w:rsidRPr="00E00244">
              <w:rPr>
                <w:rFonts w:ascii="Calibri" w:hAnsi="Calibri"/>
                <w:sz w:val="16"/>
                <w:szCs w:val="16"/>
              </w:rPr>
              <w:t>ElseIf A0</w:t>
            </w:r>
            <w:r w:rsidR="00D60C31">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584FE1CC" w14:textId="08D3A8A2" w:rsidR="00AF7330" w:rsidRDefault="00AF7330" w:rsidP="00AF7330">
            <w:pPr>
              <w:keepNext/>
              <w:ind w:left="646"/>
              <w:rPr>
                <w:rFonts w:ascii="Calibri" w:hAnsi="Calibri"/>
                <w:sz w:val="16"/>
                <w:szCs w:val="16"/>
              </w:rPr>
            </w:pPr>
            <w:r w:rsidRPr="00E00244">
              <w:rPr>
                <w:rFonts w:ascii="Calibri" w:hAnsi="Calibri"/>
                <w:sz w:val="16"/>
                <w:szCs w:val="16"/>
              </w:rPr>
              <w:t>if A0</w:t>
            </w:r>
            <w:r w:rsidR="00D60C31">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0B963E3B" w14:textId="7F22D371" w:rsidR="00AF7330" w:rsidRDefault="00AF7330" w:rsidP="00AF7330">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D60C31">
              <w:rPr>
                <w:rFonts w:ascii="Calibri" w:hAnsi="Calibri"/>
                <w:sz w:val="16"/>
                <w:szCs w:val="16"/>
              </w:rPr>
              <w:t>8</w:t>
            </w:r>
            <w:r>
              <w:rPr>
                <w:rFonts w:ascii="Calibri" w:hAnsi="Calibri"/>
                <w:sz w:val="16"/>
                <w:szCs w:val="16"/>
              </w:rPr>
              <w:t xml:space="preserve"> = CFI System or A1</w:t>
            </w:r>
            <w:r w:rsidR="00D60C31">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DDE1F39" w14:textId="76168C5C" w:rsidR="00AF7330" w:rsidRDefault="00AF7330" w:rsidP="00AF7330">
            <w:pPr>
              <w:keepNext/>
              <w:ind w:left="646"/>
              <w:rPr>
                <w:rFonts w:ascii="Calibri" w:hAnsi="Calibri"/>
                <w:sz w:val="16"/>
                <w:szCs w:val="16"/>
              </w:rPr>
            </w:pPr>
            <w:r>
              <w:rPr>
                <w:rFonts w:ascii="Calibri" w:hAnsi="Calibri"/>
                <w:sz w:val="16"/>
                <w:szCs w:val="16"/>
              </w:rPr>
              <w:t>if A1</w:t>
            </w:r>
            <w:r w:rsidR="00D60C31">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6D60939D" w14:textId="77777777" w:rsidR="00AF7330" w:rsidRPr="00E00244" w:rsidRDefault="00AF7330" w:rsidP="00AF7330">
            <w:pPr>
              <w:keepNext/>
              <w:ind w:left="646"/>
              <w:rPr>
                <w:rFonts w:ascii="Calibri" w:hAnsi="Calibri"/>
                <w:sz w:val="16"/>
                <w:szCs w:val="16"/>
              </w:rPr>
            </w:pPr>
            <w:r>
              <w:rPr>
                <w:rFonts w:ascii="Calibri" w:hAnsi="Calibri"/>
                <w:sz w:val="16"/>
                <w:szCs w:val="16"/>
              </w:rPr>
              <w:t>Else use variant MCH-23-a</w:t>
            </w:r>
          </w:p>
          <w:p w14:paraId="2D0BD9EF" w14:textId="77777777" w:rsidR="00AF7330" w:rsidRDefault="00AF7330" w:rsidP="00AF7330">
            <w:pPr>
              <w:keepNext/>
              <w:ind w:left="1006"/>
              <w:rPr>
                <w:rFonts w:asciiTheme="minorHAnsi" w:hAnsiTheme="minorHAnsi"/>
                <w:sz w:val="16"/>
                <w:szCs w:val="16"/>
              </w:rPr>
            </w:pPr>
            <w:r w:rsidRPr="00E00244">
              <w:rPr>
                <w:rFonts w:asciiTheme="minorHAnsi" w:hAnsiTheme="minorHAnsi"/>
                <w:sz w:val="16"/>
                <w:szCs w:val="16"/>
              </w:rPr>
              <w:t>End</w:t>
            </w:r>
          </w:p>
          <w:p w14:paraId="1933EADB" w14:textId="685CAF77" w:rsidR="00AF7330" w:rsidRDefault="00AF7330" w:rsidP="00AF7330">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5F8F9075" w:rsidR="00851FF0" w:rsidRDefault="00851FF0" w:rsidP="00693010">
      <w:pPr>
        <w:rPr>
          <w:rFonts w:ascii="Calibri" w:hAnsi="Calibri"/>
          <w:szCs w:val="18"/>
        </w:rPr>
      </w:pPr>
    </w:p>
    <w:p w14:paraId="21A5B079" w14:textId="77777777" w:rsidR="00851FF0" w:rsidRDefault="00851FF0">
      <w:pPr>
        <w:rPr>
          <w:rFonts w:ascii="Calibri" w:hAnsi="Calibri"/>
          <w:szCs w:val="18"/>
        </w:rPr>
      </w:pPr>
      <w:r>
        <w:rPr>
          <w:rFonts w:ascii="Calibri" w:hAnsi="Calibr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1868E8" w:rsidRPr="00D83E48" w14:paraId="1933EAE1" w14:textId="77777777" w:rsidTr="002E17DB">
        <w:trPr>
          <w:trHeight w:val="144"/>
        </w:trPr>
        <w:tc>
          <w:tcPr>
            <w:tcW w:w="5000" w:type="pct"/>
            <w:vAlign w:val="center"/>
          </w:tcPr>
          <w:p w14:paraId="1933EAE0" w14:textId="19FAF85F" w:rsidR="006B530D" w:rsidRDefault="001868E8" w:rsidP="002E17DB">
            <w:pPr>
              <w:rPr>
                <w:rFonts w:ascii="Calibri" w:hAnsi="Calibri"/>
                <w:b/>
              </w:rPr>
            </w:pPr>
            <w:r>
              <w:rPr>
                <w:rFonts w:ascii="Calibri" w:hAnsi="Calibri"/>
                <w:b/>
              </w:rPr>
              <w:t>MCH-23</w:t>
            </w:r>
            <w:r w:rsidR="00EE0068">
              <w:rPr>
                <w:rFonts w:ascii="Calibri" w:hAnsi="Calibri"/>
                <w:b/>
              </w:rPr>
              <w:t>F</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 </w:t>
            </w:r>
            <w:r w:rsidR="00EE0068">
              <w:rPr>
                <w:rFonts w:ascii="Calibri" w:hAnsi="Calibri"/>
                <w:b/>
              </w:rPr>
              <w:t>with Central Fan Ventilation Cooling</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1"/>
        <w:gridCol w:w="4910"/>
        <w:gridCol w:w="5555"/>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E32A1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E32A17" w:rsidRPr="005F1C88" w:rsidRDefault="00E32A17" w:rsidP="00E32A1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E32A17" w:rsidRPr="002E17DB" w:rsidRDefault="00E32A17" w:rsidP="00E32A1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217A2357" w14:textId="77777777" w:rsidR="00E32A17" w:rsidRPr="00966F61" w:rsidRDefault="00E32A17" w:rsidP="00E32A1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65AA7C79" w14:textId="53ED5EB6" w:rsidR="00E32A17" w:rsidRDefault="00E32A17" w:rsidP="00E32A1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F7330">
              <w:rPr>
                <w:rFonts w:asciiTheme="minorHAnsi" w:hAnsiTheme="minorHAnsi"/>
                <w:sz w:val="18"/>
                <w:szCs w:val="18"/>
              </w:rPr>
              <w:t xml:space="preserve"> AC or Small Duct High Velocity HP</w:t>
            </w:r>
            <w:r>
              <w:rPr>
                <w:rFonts w:asciiTheme="minorHAnsi" w:hAnsiTheme="minorHAnsi"/>
                <w:sz w:val="18"/>
                <w:szCs w:val="18"/>
              </w:rPr>
              <w:t>, then value = 250</w:t>
            </w:r>
          </w:p>
          <w:p w14:paraId="58760CD1" w14:textId="77777777" w:rsidR="00E32A17" w:rsidRDefault="00E32A17" w:rsidP="00E32A17">
            <w:pPr>
              <w:keepNext/>
              <w:rPr>
                <w:rFonts w:asciiTheme="minorHAnsi" w:hAnsiTheme="minorHAnsi"/>
                <w:sz w:val="18"/>
                <w:szCs w:val="18"/>
              </w:rPr>
            </w:pPr>
          </w:p>
          <w:p w14:paraId="43D6861E" w14:textId="4C170464" w:rsidR="00E32A17" w:rsidRDefault="00E32A17" w:rsidP="00E32A17">
            <w:pPr>
              <w:keepNext/>
              <w:rPr>
                <w:rFonts w:asciiTheme="minorHAnsi" w:hAnsiTheme="minorHAnsi"/>
                <w:sz w:val="18"/>
                <w:szCs w:val="18"/>
              </w:rPr>
            </w:pPr>
            <w:r>
              <w:rPr>
                <w:rFonts w:asciiTheme="minorHAnsi" w:hAnsiTheme="minorHAnsi"/>
                <w:sz w:val="18"/>
                <w:szCs w:val="18"/>
              </w:rPr>
              <w:t>Elseif, A0</w:t>
            </w:r>
            <w:r w:rsidR="00D60C31">
              <w:rPr>
                <w:rFonts w:asciiTheme="minorHAnsi" w:hAnsiTheme="minorHAnsi"/>
                <w:sz w:val="18"/>
                <w:szCs w:val="18"/>
              </w:rPr>
              <w:t>4</w:t>
            </w:r>
            <w:r>
              <w:rPr>
                <w:rFonts w:asciiTheme="minorHAnsi" w:hAnsiTheme="minorHAnsi"/>
                <w:sz w:val="18"/>
                <w:szCs w:val="18"/>
              </w:rPr>
              <w:t xml:space="preserve"> = Alteration, then value = 300;</w:t>
            </w:r>
          </w:p>
          <w:p w14:paraId="17E3FEB9" w14:textId="77777777" w:rsidR="00E32A17" w:rsidRDefault="00E32A17" w:rsidP="00E32A17">
            <w:pPr>
              <w:keepNext/>
              <w:rPr>
                <w:rFonts w:asciiTheme="minorHAnsi" w:hAnsiTheme="minorHAnsi"/>
                <w:sz w:val="18"/>
                <w:szCs w:val="18"/>
              </w:rPr>
            </w:pPr>
          </w:p>
          <w:p w14:paraId="20AFC02C" w14:textId="72C4B98B" w:rsidR="00E32A17" w:rsidRDefault="00E32A17" w:rsidP="00E32A17">
            <w:pPr>
              <w:keepNext/>
              <w:rPr>
                <w:rFonts w:asciiTheme="minorHAnsi" w:hAnsiTheme="minorHAnsi"/>
                <w:sz w:val="18"/>
                <w:szCs w:val="18"/>
              </w:rPr>
            </w:pPr>
            <w:r>
              <w:rPr>
                <w:rFonts w:asciiTheme="minorHAnsi" w:hAnsiTheme="minorHAnsi"/>
                <w:sz w:val="18"/>
                <w:szCs w:val="18"/>
              </w:rPr>
              <w:t>Elseif parent is MCH-01a, and B1</w:t>
            </w:r>
            <w:r w:rsidR="00C50B87">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116C1DF8" w14:textId="77777777" w:rsidR="00E32A17" w:rsidRDefault="00E32A17" w:rsidP="00E32A17">
            <w:pPr>
              <w:keepNext/>
              <w:rPr>
                <w:rFonts w:asciiTheme="minorHAnsi" w:hAnsiTheme="minorHAnsi"/>
                <w:sz w:val="18"/>
                <w:szCs w:val="18"/>
              </w:rPr>
            </w:pPr>
          </w:p>
          <w:p w14:paraId="7BC67F98" w14:textId="77777777" w:rsidR="00E32A17" w:rsidRDefault="00E32A17" w:rsidP="00E32A1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0919D585" w14:textId="77777777" w:rsidR="00E32A17" w:rsidRDefault="00E32A17" w:rsidP="00E32A17">
            <w:pPr>
              <w:keepNext/>
              <w:rPr>
                <w:rFonts w:asciiTheme="minorHAnsi" w:hAnsiTheme="minorHAnsi"/>
                <w:sz w:val="18"/>
                <w:szCs w:val="18"/>
              </w:rPr>
            </w:pPr>
          </w:p>
          <w:p w14:paraId="1933EAEC" w14:textId="4DB098B9" w:rsidR="00E32A17" w:rsidRPr="002E17DB" w:rsidRDefault="00E32A17" w:rsidP="00E32A1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ADFCD5F"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D60C31">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63"/>
        <w:gridCol w:w="7"/>
        <w:gridCol w:w="2284"/>
        <w:gridCol w:w="2623"/>
        <w:gridCol w:w="2828"/>
        <w:gridCol w:w="2723"/>
      </w:tblGrid>
      <w:tr w:rsidR="001868E8" w:rsidRPr="00D83E48" w14:paraId="1933EAFE" w14:textId="77777777" w:rsidTr="00303198">
        <w:trPr>
          <w:trHeight w:val="144"/>
        </w:trPr>
        <w:tc>
          <w:tcPr>
            <w:tcW w:w="5000" w:type="pct"/>
            <w:gridSpan w:val="6"/>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20604E8F"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w:t>
            </w:r>
            <w:r w:rsidR="00AF7330">
              <w:rPr>
                <w:rFonts w:asciiTheme="minorHAnsi" w:hAnsiTheme="minorHAnsi"/>
                <w:sz w:val="18"/>
                <w:szCs w:val="18"/>
              </w:rPr>
              <w:t xml:space="preserve"> AC or Small Duct High Velocity HP</w:t>
            </w:r>
            <w:r>
              <w:rPr>
                <w:rFonts w:asciiTheme="minorHAnsi" w:hAnsiTheme="minorHAnsi"/>
                <w:sz w:val="18"/>
                <w:szCs w:val="18"/>
              </w:rPr>
              <w:t>, then value = 250</w:t>
            </w:r>
          </w:p>
          <w:p w14:paraId="172AF71C" w14:textId="77777777" w:rsidR="00235FD7" w:rsidRDefault="00235FD7" w:rsidP="00235FD7">
            <w:pPr>
              <w:keepNext/>
              <w:rPr>
                <w:rFonts w:asciiTheme="minorHAnsi" w:hAnsiTheme="minorHAnsi"/>
                <w:sz w:val="18"/>
                <w:szCs w:val="18"/>
              </w:rPr>
            </w:pPr>
          </w:p>
          <w:p w14:paraId="66569BA0" w14:textId="46D67906" w:rsidR="00235FD7" w:rsidRDefault="00235FD7" w:rsidP="00235FD7">
            <w:pPr>
              <w:keepNext/>
              <w:rPr>
                <w:rFonts w:asciiTheme="minorHAnsi" w:hAnsiTheme="minorHAnsi"/>
                <w:sz w:val="18"/>
                <w:szCs w:val="18"/>
              </w:rPr>
            </w:pPr>
            <w:r>
              <w:rPr>
                <w:rFonts w:asciiTheme="minorHAnsi" w:hAnsiTheme="minorHAnsi"/>
                <w:sz w:val="18"/>
                <w:szCs w:val="18"/>
              </w:rPr>
              <w:t>Elseif, A0</w:t>
            </w:r>
            <w:r w:rsidR="00D60C31">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2281BDF3"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4F6848">
        <w:tblPrEx>
          <w:tblCellMar>
            <w:top w:w="0" w:type="dxa"/>
            <w:left w:w="108" w:type="dxa"/>
            <w:bottom w:w="0" w:type="dxa"/>
            <w:right w:w="108" w:type="dxa"/>
          </w:tblCellMar>
        </w:tblPrEx>
        <w:trPr>
          <w:cantSplit/>
          <w:trHeight w:val="144"/>
        </w:trPr>
        <w:tc>
          <w:tcPr>
            <w:tcW w:w="215" w:type="pct"/>
            <w:gridSpan w:val="2"/>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6660E8EB"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D60C31">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4F6848">
        <w:tblPrEx>
          <w:tblCellMar>
            <w:top w:w="0" w:type="dxa"/>
            <w:left w:w="108" w:type="dxa"/>
            <w:bottom w:w="0" w:type="dxa"/>
            <w:right w:w="108" w:type="dxa"/>
          </w:tblCellMar>
        </w:tblPrEx>
        <w:trPr>
          <w:cantSplit/>
          <w:trHeight w:val="144"/>
        </w:trPr>
        <w:tc>
          <w:tcPr>
            <w:tcW w:w="5000" w:type="pct"/>
            <w:gridSpan w:val="6"/>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4F6848">
        <w:tblPrEx>
          <w:tblCellMar>
            <w:top w:w="0" w:type="dxa"/>
            <w:left w:w="108" w:type="dxa"/>
            <w:bottom w:w="0" w:type="dxa"/>
            <w:right w:w="108" w:type="dxa"/>
          </w:tblCellMar>
        </w:tblPrEx>
        <w:trPr>
          <w:cantSplit/>
          <w:trHeight w:val="144"/>
        </w:trPr>
        <w:tc>
          <w:tcPr>
            <w:tcW w:w="1260" w:type="pct"/>
            <w:gridSpan w:val="3"/>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4F6848">
        <w:tblPrEx>
          <w:tblCellMar>
            <w:top w:w="0" w:type="dxa"/>
            <w:left w:w="108" w:type="dxa"/>
            <w:bottom w:w="0" w:type="dxa"/>
            <w:right w:w="108" w:type="dxa"/>
          </w:tblCellMar>
        </w:tblPrEx>
        <w:trPr>
          <w:cantSplit/>
          <w:trHeight w:val="144"/>
        </w:trPr>
        <w:tc>
          <w:tcPr>
            <w:tcW w:w="1260" w:type="pct"/>
            <w:gridSpan w:val="3"/>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4F6848">
        <w:tblPrEx>
          <w:tblCellMar>
            <w:top w:w="0" w:type="dxa"/>
            <w:left w:w="115" w:type="dxa"/>
            <w:bottom w:w="0" w:type="dxa"/>
            <w:right w:w="115" w:type="dxa"/>
          </w:tblCellMar>
        </w:tblPrEx>
        <w:trPr>
          <w:cantSplit/>
          <w:trHeight w:val="144"/>
        </w:trPr>
        <w:tc>
          <w:tcPr>
            <w:tcW w:w="215" w:type="pct"/>
            <w:gridSpan w:val="2"/>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r w:rsidR="00C459A4" w:rsidRPr="00966F61" w14:paraId="55C313B1" w14:textId="77777777" w:rsidTr="00303198">
        <w:trPr>
          <w:trHeight w:val="144"/>
        </w:trPr>
        <w:tc>
          <w:tcPr>
            <w:tcW w:w="5000" w:type="pct"/>
            <w:gridSpan w:val="6"/>
          </w:tcPr>
          <w:p w14:paraId="54A384C1" w14:textId="37F618C3" w:rsidR="00C459A4" w:rsidRPr="00966F61" w:rsidRDefault="007F0E08" w:rsidP="00EE0068">
            <w:pPr>
              <w:keepNext/>
              <w:rPr>
                <w:rFonts w:asciiTheme="minorHAnsi" w:hAnsiTheme="minorHAnsi"/>
                <w:b/>
                <w:sz w:val="18"/>
                <w:szCs w:val="18"/>
              </w:rPr>
            </w:pPr>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p>
          <w:p w14:paraId="2028BC0D" w14:textId="77777777" w:rsidR="00C459A4" w:rsidRPr="00966F61" w:rsidRDefault="00C459A4" w:rsidP="00EE0068">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1D504E" w:rsidRPr="00966F61" w14:paraId="68EC7565" w14:textId="77777777" w:rsidTr="004F6848">
        <w:tblPrEx>
          <w:tblCellMar>
            <w:top w:w="0" w:type="dxa"/>
            <w:left w:w="108" w:type="dxa"/>
            <w:bottom w:w="0" w:type="dxa"/>
            <w:right w:w="108" w:type="dxa"/>
          </w:tblCellMar>
        </w:tblPrEx>
        <w:trPr>
          <w:cantSplit/>
          <w:trHeight w:val="144"/>
        </w:trPr>
        <w:tc>
          <w:tcPr>
            <w:tcW w:w="212" w:type="pct"/>
            <w:vAlign w:val="center"/>
          </w:tcPr>
          <w:p w14:paraId="37D74664" w14:textId="77777777" w:rsidR="001D504E" w:rsidRPr="00966F61" w:rsidRDefault="001D504E" w:rsidP="001D504E">
            <w:pPr>
              <w:keepNext/>
              <w:jc w:val="center"/>
              <w:rPr>
                <w:rFonts w:asciiTheme="minorHAnsi" w:hAnsiTheme="minorHAnsi"/>
                <w:sz w:val="18"/>
                <w:szCs w:val="18"/>
              </w:rPr>
            </w:pPr>
            <w:r w:rsidRPr="00966F61">
              <w:rPr>
                <w:rFonts w:asciiTheme="minorHAnsi" w:hAnsiTheme="minorHAnsi"/>
                <w:sz w:val="18"/>
                <w:szCs w:val="18"/>
              </w:rPr>
              <w:t>01</w:t>
            </w:r>
          </w:p>
        </w:tc>
        <w:tc>
          <w:tcPr>
            <w:tcW w:w="2248" w:type="pct"/>
            <w:gridSpan w:val="3"/>
            <w:vAlign w:val="center"/>
          </w:tcPr>
          <w:p w14:paraId="58B4430B" w14:textId="343D651F" w:rsidR="001D504E" w:rsidRPr="00966F61" w:rsidRDefault="001D504E" w:rsidP="0032082B">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0" w:type="pct"/>
            <w:gridSpan w:val="2"/>
            <w:vAlign w:val="center"/>
          </w:tcPr>
          <w:p w14:paraId="1C54DDD7" w14:textId="77777777" w:rsidR="001D504E" w:rsidRPr="00966F61" w:rsidRDefault="001D504E" w:rsidP="001D504E">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4EA69D46" w14:textId="7ECF5193" w:rsidR="001D504E" w:rsidRPr="00966F61" w:rsidRDefault="001D504E" w:rsidP="001D504E">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C459A4" w:rsidRPr="00966F61" w14:paraId="5457E816" w14:textId="77777777" w:rsidTr="004F6848">
        <w:tblPrEx>
          <w:tblCellMar>
            <w:top w:w="0" w:type="dxa"/>
            <w:left w:w="108" w:type="dxa"/>
            <w:bottom w:w="0" w:type="dxa"/>
            <w:right w:w="108" w:type="dxa"/>
          </w:tblCellMar>
        </w:tblPrEx>
        <w:trPr>
          <w:cantSplit/>
          <w:trHeight w:val="144"/>
        </w:trPr>
        <w:tc>
          <w:tcPr>
            <w:tcW w:w="212" w:type="pct"/>
            <w:vAlign w:val="center"/>
          </w:tcPr>
          <w:p w14:paraId="5260A444" w14:textId="77777777" w:rsidR="00C459A4" w:rsidRPr="00966F61" w:rsidRDefault="00C459A4" w:rsidP="00EE0068">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8" w:type="pct"/>
            <w:gridSpan w:val="3"/>
            <w:vAlign w:val="center"/>
          </w:tcPr>
          <w:p w14:paraId="608AB937" w14:textId="77777777" w:rsidR="00C459A4" w:rsidRPr="00966F61" w:rsidRDefault="00C459A4" w:rsidP="00EE0068">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0" w:type="pct"/>
            <w:gridSpan w:val="2"/>
            <w:vAlign w:val="center"/>
          </w:tcPr>
          <w:p w14:paraId="44F05E21" w14:textId="77777777" w:rsidR="00C459A4" w:rsidRPr="00966F61" w:rsidRDefault="00C459A4" w:rsidP="00EE0068">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1D504E" w:rsidRPr="00966F61" w14:paraId="053FAACF" w14:textId="77777777" w:rsidTr="004F6848">
        <w:tblPrEx>
          <w:tblCellMar>
            <w:top w:w="0" w:type="dxa"/>
            <w:left w:w="108" w:type="dxa"/>
            <w:bottom w:w="0" w:type="dxa"/>
            <w:right w:w="108" w:type="dxa"/>
          </w:tblCellMar>
        </w:tblPrEx>
        <w:trPr>
          <w:cantSplit/>
          <w:trHeight w:val="144"/>
        </w:trPr>
        <w:tc>
          <w:tcPr>
            <w:tcW w:w="212" w:type="pct"/>
            <w:vAlign w:val="center"/>
          </w:tcPr>
          <w:p w14:paraId="4B6F7480" w14:textId="77777777" w:rsidR="001D504E" w:rsidRPr="00966F61" w:rsidRDefault="001D504E" w:rsidP="001D504E">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8" w:type="pct"/>
            <w:gridSpan w:val="3"/>
            <w:vAlign w:val="center"/>
          </w:tcPr>
          <w:p w14:paraId="0DD52A8B" w14:textId="77777777" w:rsidR="001D504E" w:rsidRPr="00966F61" w:rsidRDefault="001D504E" w:rsidP="001D504E">
            <w:pPr>
              <w:keepNext/>
              <w:rPr>
                <w:rFonts w:asciiTheme="minorHAnsi" w:hAnsiTheme="minorHAnsi"/>
                <w:sz w:val="18"/>
                <w:szCs w:val="18"/>
              </w:rPr>
            </w:pPr>
            <w:r w:rsidRPr="00966F61">
              <w:rPr>
                <w:rFonts w:asciiTheme="minorHAnsi" w:hAnsiTheme="minorHAnsi"/>
                <w:sz w:val="18"/>
                <w:szCs w:val="18"/>
              </w:rPr>
              <w:t>Compliance Statement:</w:t>
            </w:r>
          </w:p>
        </w:tc>
        <w:tc>
          <w:tcPr>
            <w:tcW w:w="2540" w:type="pct"/>
            <w:gridSpan w:val="2"/>
            <w:vAlign w:val="center"/>
          </w:tcPr>
          <w:p w14:paraId="38190F5B" w14:textId="59F720BD" w:rsidR="001D504E" w:rsidRDefault="001D504E" w:rsidP="001D504E">
            <w:pPr>
              <w:keepNext/>
              <w:rPr>
                <w:rFonts w:asciiTheme="minorHAnsi" w:hAnsiTheme="minorHAnsi"/>
                <w:sz w:val="18"/>
                <w:szCs w:val="18"/>
              </w:rPr>
            </w:pPr>
            <w:r>
              <w:rPr>
                <w:rFonts w:asciiTheme="minorHAnsi" w:hAnsiTheme="minorHAnsi"/>
                <w:sz w:val="18"/>
                <w:szCs w:val="18"/>
              </w:rPr>
              <w:t xml:space="preserve"> &lt;&lt;If A1</w:t>
            </w:r>
            <w:r w:rsidR="00D60C31">
              <w:rPr>
                <w:rFonts w:asciiTheme="minorHAnsi" w:hAnsiTheme="minorHAnsi"/>
                <w:sz w:val="18"/>
                <w:szCs w:val="18"/>
              </w:rPr>
              <w:t>2</w:t>
            </w:r>
            <w:r>
              <w:rPr>
                <w:rFonts w:asciiTheme="minorHAnsi" w:hAnsiTheme="minorHAnsi"/>
                <w:sz w:val="18"/>
                <w:szCs w:val="18"/>
              </w:rPr>
              <w:t xml:space="preserve"> = ‘Fixed CFVCS’, then if </w:t>
            </w:r>
            <w:r w:rsidR="00303198">
              <w:rPr>
                <w:rFonts w:asciiTheme="minorHAnsi" w:hAnsiTheme="minorHAnsi"/>
                <w:sz w:val="18"/>
                <w:szCs w:val="18"/>
              </w:rPr>
              <w:t>F</w:t>
            </w:r>
            <w:r>
              <w:rPr>
                <w:rFonts w:asciiTheme="minorHAnsi" w:hAnsiTheme="minorHAnsi"/>
                <w:sz w:val="18"/>
                <w:szCs w:val="18"/>
              </w:rPr>
              <w:t>02≥</w:t>
            </w:r>
            <w:r w:rsidR="00303198">
              <w:rPr>
                <w:rFonts w:asciiTheme="minorHAnsi" w:hAnsiTheme="minorHAnsi"/>
                <w:sz w:val="18"/>
                <w:szCs w:val="18"/>
              </w:rPr>
              <w:t>F</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346EEB7A" w14:textId="77777777" w:rsidR="001D504E" w:rsidRDefault="001D504E" w:rsidP="001D504E">
            <w:pPr>
              <w:keepNext/>
              <w:rPr>
                <w:rFonts w:asciiTheme="minorHAnsi" w:hAnsiTheme="minorHAnsi"/>
                <w:sz w:val="18"/>
                <w:szCs w:val="18"/>
              </w:rPr>
            </w:pPr>
          </w:p>
          <w:p w14:paraId="1E4C83DC" w14:textId="0D5EB1A1" w:rsidR="001D504E" w:rsidRDefault="001D504E" w:rsidP="001D504E">
            <w:pPr>
              <w:keepNext/>
              <w:rPr>
                <w:rFonts w:asciiTheme="minorHAnsi" w:hAnsiTheme="minorHAnsi"/>
                <w:sz w:val="18"/>
                <w:szCs w:val="18"/>
              </w:rPr>
            </w:pPr>
            <w:r>
              <w:rPr>
                <w:rFonts w:asciiTheme="minorHAnsi" w:hAnsiTheme="minorHAnsi"/>
                <w:sz w:val="18"/>
                <w:szCs w:val="18"/>
              </w:rPr>
              <w:t>ElseIf A1</w:t>
            </w:r>
            <w:r w:rsidR="00D60C31">
              <w:rPr>
                <w:rFonts w:asciiTheme="minorHAnsi" w:hAnsiTheme="minorHAnsi"/>
                <w:sz w:val="18"/>
                <w:szCs w:val="18"/>
              </w:rPr>
              <w:t>2</w:t>
            </w:r>
            <w:r>
              <w:rPr>
                <w:rFonts w:asciiTheme="minorHAnsi" w:hAnsiTheme="minorHAnsi"/>
                <w:sz w:val="18"/>
                <w:szCs w:val="18"/>
              </w:rPr>
              <w:t xml:space="preserve"> = ‘Variable CFVCS’, then if </w:t>
            </w:r>
            <w:r w:rsidR="00303198">
              <w:rPr>
                <w:rFonts w:asciiTheme="minorHAnsi" w:hAnsiTheme="minorHAnsi"/>
                <w:sz w:val="18"/>
                <w:szCs w:val="18"/>
              </w:rPr>
              <w:t>F</w:t>
            </w:r>
            <w:r>
              <w:rPr>
                <w:rFonts w:asciiTheme="minorHAnsi" w:hAnsiTheme="minorHAnsi"/>
                <w:sz w:val="18"/>
                <w:szCs w:val="18"/>
              </w:rPr>
              <w:t>02</w:t>
            </w:r>
            <w:r>
              <w:rPr>
                <w:rFonts w:asciiTheme="minorHAnsi" w:hAnsiTheme="minorHAnsi" w:cstheme="minorHAnsi"/>
                <w:sz w:val="18"/>
                <w:szCs w:val="18"/>
              </w:rPr>
              <w:t>≤</w:t>
            </w:r>
            <w:r w:rsidR="00303198">
              <w:rPr>
                <w:rFonts w:asciiTheme="minorHAnsi" w:hAnsiTheme="minorHAnsi"/>
                <w:sz w:val="18"/>
                <w:szCs w:val="18"/>
              </w:rPr>
              <w:t>F</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786B4EE8" w14:textId="77777777" w:rsidR="001D504E" w:rsidRDefault="001D504E" w:rsidP="001D504E">
            <w:pPr>
              <w:keepNext/>
              <w:rPr>
                <w:rFonts w:asciiTheme="minorHAnsi" w:hAnsiTheme="minorHAnsi"/>
                <w:sz w:val="18"/>
                <w:szCs w:val="18"/>
              </w:rPr>
            </w:pPr>
          </w:p>
          <w:p w14:paraId="45CDDA62" w14:textId="2B42510C" w:rsidR="001D504E" w:rsidRPr="00966F61" w:rsidRDefault="001D504E" w:rsidP="0032082B">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B22990" w:rsidRPr="00D83E48" w14:paraId="1933EB2D" w14:textId="77777777" w:rsidTr="004A1875">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1933EB2C" w14:textId="2E59C1D5" w:rsidR="00B22990" w:rsidRPr="00FA0024" w:rsidRDefault="007F0E08"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7F0E08" w:rsidRPr="00D83E48" w14:paraId="1CF92D92" w14:textId="77777777" w:rsidTr="00303198">
        <w:trPr>
          <w:trHeight w:val="144"/>
        </w:trPr>
        <w:tc>
          <w:tcPr>
            <w:tcW w:w="468" w:type="dxa"/>
            <w:vAlign w:val="center"/>
          </w:tcPr>
          <w:p w14:paraId="13089BD8" w14:textId="0255A100" w:rsidR="007F0E08" w:rsidRPr="00837C51" w:rsidRDefault="007F0E08" w:rsidP="007F0E08">
            <w:pPr>
              <w:pStyle w:val="FootnoteText"/>
              <w:keepNext/>
              <w:jc w:val="center"/>
              <w:rPr>
                <w:rFonts w:asciiTheme="minorHAnsi" w:hAnsiTheme="minorHAnsi"/>
                <w:sz w:val="18"/>
                <w:szCs w:val="18"/>
              </w:rPr>
            </w:pPr>
            <w:r w:rsidRPr="00525196">
              <w:rPr>
                <w:rFonts w:asciiTheme="minorHAnsi" w:hAnsiTheme="minorHAnsi"/>
                <w:sz w:val="18"/>
                <w:szCs w:val="18"/>
              </w:rPr>
              <w:t>0</w:t>
            </w:r>
            <w:r>
              <w:rPr>
                <w:rFonts w:asciiTheme="minorHAnsi" w:hAnsiTheme="minorHAnsi"/>
                <w:sz w:val="18"/>
                <w:szCs w:val="18"/>
              </w:rPr>
              <w:t>9</w:t>
            </w:r>
          </w:p>
        </w:tc>
        <w:tc>
          <w:tcPr>
            <w:tcW w:w="2430" w:type="dxa"/>
            <w:vAlign w:val="center"/>
          </w:tcPr>
          <w:p w14:paraId="229C85BB" w14:textId="2A0E1D85" w:rsidR="007F0E08" w:rsidRPr="00837C51" w:rsidRDefault="007F0E08" w:rsidP="007F0E08">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00" w:type="dxa"/>
            <w:vAlign w:val="center"/>
          </w:tcPr>
          <w:p w14:paraId="7A8F4AB6" w14:textId="77777777" w:rsidR="007F0E08" w:rsidRDefault="007F0E08" w:rsidP="007F0E08">
            <w:pPr>
              <w:rPr>
                <w:sz w:val="24"/>
                <w:szCs w:val="24"/>
              </w:rPr>
            </w:pPr>
            <w:r>
              <w:rPr>
                <w:rFonts w:ascii="Calibri" w:hAnsi="Calibri"/>
                <w:sz w:val="18"/>
              </w:rPr>
              <w:t>&lt;&lt;user pick from list:</w:t>
            </w:r>
          </w:p>
          <w:p w14:paraId="66321F53" w14:textId="77777777" w:rsidR="007F0E08" w:rsidRDefault="007F0E08" w:rsidP="007F0E08">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2BE8B30E" w14:textId="77777777" w:rsidR="007F0E08" w:rsidRDefault="007F0E08" w:rsidP="007F0E08">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p>
          <w:p w14:paraId="4C4F6597" w14:textId="1929FC40" w:rsidR="007F0E08" w:rsidRPr="00837C51" w:rsidRDefault="007F0E08" w:rsidP="007F0E08">
            <w:pPr>
              <w:pStyle w:val="FootnoteText"/>
              <w:keepNext/>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7F0E08" w:rsidRPr="00D83E48" w14:paraId="6E1EEB25" w14:textId="77777777" w:rsidTr="00303198">
        <w:trPr>
          <w:trHeight w:val="144"/>
        </w:trPr>
        <w:tc>
          <w:tcPr>
            <w:tcW w:w="468" w:type="dxa"/>
            <w:vAlign w:val="center"/>
          </w:tcPr>
          <w:p w14:paraId="69B8ED20" w14:textId="7ABEE6C2" w:rsidR="007F0E08" w:rsidRPr="00837C51" w:rsidRDefault="007F0E08" w:rsidP="007F0E08">
            <w:pPr>
              <w:pStyle w:val="FootnoteText"/>
              <w:keepNext/>
              <w:jc w:val="center"/>
              <w:rPr>
                <w:rFonts w:asciiTheme="minorHAnsi" w:hAnsiTheme="minorHAnsi"/>
                <w:sz w:val="18"/>
                <w:szCs w:val="18"/>
              </w:rPr>
            </w:pPr>
            <w:r>
              <w:rPr>
                <w:rFonts w:asciiTheme="minorHAnsi" w:hAnsiTheme="minorHAnsi"/>
                <w:sz w:val="18"/>
                <w:szCs w:val="18"/>
              </w:rPr>
              <w:t>10</w:t>
            </w:r>
          </w:p>
        </w:tc>
        <w:tc>
          <w:tcPr>
            <w:tcW w:w="2430" w:type="dxa"/>
            <w:vAlign w:val="center"/>
          </w:tcPr>
          <w:p w14:paraId="62BB4239" w14:textId="08A79392" w:rsidR="007F0E08" w:rsidRPr="00837C51" w:rsidRDefault="007F0E08" w:rsidP="007F0E08">
            <w:pPr>
              <w:pStyle w:val="FootnoteText"/>
              <w:keepNext/>
              <w:rPr>
                <w:rFonts w:asciiTheme="minorHAnsi" w:hAnsiTheme="minorHAnsi"/>
                <w:sz w:val="18"/>
                <w:szCs w:val="18"/>
              </w:rPr>
            </w:pPr>
            <w:r>
              <w:rPr>
                <w:rFonts w:ascii="Calibri" w:hAnsi="Calibri"/>
                <w:sz w:val="18"/>
              </w:rPr>
              <w:t>Correction Notes:</w:t>
            </w:r>
          </w:p>
        </w:tc>
        <w:tc>
          <w:tcPr>
            <w:tcW w:w="8100" w:type="dxa"/>
            <w:vAlign w:val="center"/>
          </w:tcPr>
          <w:p w14:paraId="766DD204" w14:textId="1FD4FB84" w:rsidR="007F0E08" w:rsidRPr="00837C51" w:rsidRDefault="007F0E08" w:rsidP="007F0E08">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7F0E08" w:rsidRPr="00D83E48" w14:paraId="1933EB47" w14:textId="77777777" w:rsidTr="004A1875">
        <w:trPr>
          <w:trHeight w:val="144"/>
        </w:trPr>
        <w:tc>
          <w:tcPr>
            <w:tcW w:w="10998" w:type="dxa"/>
            <w:gridSpan w:val="3"/>
            <w:vAlign w:val="center"/>
          </w:tcPr>
          <w:p w14:paraId="1933EB46" w14:textId="446DD987" w:rsidR="007F0E08" w:rsidRPr="008D67CB" w:rsidRDefault="007F0E08" w:rsidP="007F0E08">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1933EB48" w14:textId="7AAEC5B6" w:rsidR="001868E8" w:rsidRDefault="001868E8"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7F0E08" w:rsidRPr="00DF3F73" w14:paraId="0F84C3DF" w14:textId="77777777" w:rsidTr="00EE0068">
        <w:trPr>
          <w:cantSplit/>
          <w:trHeight w:val="432"/>
        </w:trPr>
        <w:tc>
          <w:tcPr>
            <w:tcW w:w="5000" w:type="pct"/>
            <w:gridSpan w:val="2"/>
            <w:vAlign w:val="center"/>
          </w:tcPr>
          <w:p w14:paraId="4D0E7A86" w14:textId="114886BB" w:rsidR="007F0E08" w:rsidRPr="00DF3F73" w:rsidRDefault="007F0E08" w:rsidP="00EE0068">
            <w:pPr>
              <w:keepNext/>
              <w:rPr>
                <w:rFonts w:asciiTheme="minorHAnsi" w:hAnsiTheme="minorHAnsi"/>
                <w:b/>
                <w:sz w:val="18"/>
                <w:szCs w:val="18"/>
              </w:rPr>
            </w:pPr>
            <w:r>
              <w:rPr>
                <w:rFonts w:asciiTheme="minorHAnsi" w:hAnsiTheme="minorHAnsi"/>
                <w:b/>
                <w:sz w:val="18"/>
                <w:szCs w:val="18"/>
              </w:rPr>
              <w:t>H. Determination of HERS Verification Compliance</w:t>
            </w:r>
          </w:p>
          <w:p w14:paraId="3F7F3E45" w14:textId="77777777" w:rsidR="007F0E08" w:rsidRPr="00DF3F73" w:rsidRDefault="007F0E08" w:rsidP="00EE0068">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7F0E08" w:rsidRPr="00DF3F73" w14:paraId="2E74415C" w14:textId="77777777" w:rsidTr="00EE0068">
        <w:trPr>
          <w:cantSplit/>
          <w:trHeight w:val="432"/>
        </w:trPr>
        <w:tc>
          <w:tcPr>
            <w:tcW w:w="253" w:type="pct"/>
            <w:vAlign w:val="center"/>
          </w:tcPr>
          <w:p w14:paraId="735AFD94" w14:textId="77777777" w:rsidR="007F0E08" w:rsidRPr="00DF3F73" w:rsidDel="00C76C40" w:rsidRDefault="007F0E08" w:rsidP="00EE0068">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4BF001E" w14:textId="5101B0D0" w:rsidR="007F0E08" w:rsidRPr="00DF3F73" w:rsidRDefault="007F0E08" w:rsidP="00EE0068">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D04=system airflow rate complies; and E08= </w:t>
            </w:r>
            <w:r w:rsidRPr="00A43176">
              <w:rPr>
                <w:rFonts w:asciiTheme="minorHAnsi" w:hAnsiTheme="minorHAnsi"/>
                <w:sz w:val="18"/>
                <w:szCs w:val="18"/>
              </w:rPr>
              <w:t>system airflow rate complies</w:t>
            </w:r>
            <w:r>
              <w:rPr>
                <w:rFonts w:asciiTheme="minorHAnsi" w:hAnsiTheme="minorHAnsi"/>
                <w:sz w:val="18"/>
                <w:szCs w:val="18"/>
              </w:rPr>
              <w:t>; and F03 = system airflow rate complies; and G09</w:t>
            </w:r>
            <w:r>
              <w:rPr>
                <w:rFonts w:ascii="Cambria Math" w:hAnsi="Cambria Math"/>
                <w:sz w:val="18"/>
                <w:szCs w:val="18"/>
              </w:rPr>
              <w:t>≠</w:t>
            </w:r>
            <w:r>
              <w:rPr>
                <w:rFonts w:asciiTheme="minorHAnsi" w:hAnsiTheme="minorHAnsi"/>
                <w:sz w:val="18"/>
                <w:szCs w:val="18"/>
              </w:rPr>
              <w:t xml:space="preserve">Fail;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1DE3C976" w14:textId="77777777" w:rsidR="007F0E08" w:rsidRPr="00D83E48" w:rsidRDefault="007F0E08" w:rsidP="0009456E">
      <w:pPr>
        <w:rPr>
          <w:rFonts w:ascii="Calibri" w:hAnsi="Calibri"/>
        </w:rPr>
      </w:pPr>
    </w:p>
    <w:sectPr w:rsidR="007F0E0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487BD" w14:textId="77777777" w:rsidR="00C27CEF" w:rsidRDefault="00C27CEF">
      <w:r>
        <w:separator/>
      </w:r>
    </w:p>
  </w:endnote>
  <w:endnote w:type="continuationSeparator" w:id="0">
    <w:p w14:paraId="2636EFAE" w14:textId="77777777" w:rsidR="00C27CEF" w:rsidRDefault="00C27CEF">
      <w:r>
        <w:continuationSeparator/>
      </w:r>
    </w:p>
  </w:endnote>
  <w:endnote w:type="continuationNotice" w:id="1">
    <w:p w14:paraId="1DAB1EC8" w14:textId="77777777" w:rsidR="00C27CEF" w:rsidRDefault="00C27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C27CEF" w:rsidRPr="00CB64DD" w:rsidRDefault="00C27CEF" w:rsidP="007B33F2">
    <w:pPr>
      <w:pStyle w:val="Footer"/>
    </w:pPr>
    <w:r w:rsidRPr="00CB64DD">
      <w:t xml:space="preserve">Registration Number:                                                           Registration Date/Time:                                           HERS Provider:                       </w:t>
    </w:r>
  </w:p>
  <w:p w14:paraId="1933EB62" w14:textId="70E662F2" w:rsidR="00C27CEF" w:rsidRPr="00CB64DD" w:rsidRDefault="00C27CEF">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C27CEF" w:rsidRPr="00CB64DD" w:rsidRDefault="00C27CEF">
    <w:pPr>
      <w:pStyle w:val="Footer"/>
    </w:pPr>
    <w:r w:rsidRPr="00CB64DD">
      <w:t xml:space="preserve">Registration Number:                                                           Registration Date/Time:                                           HERS Provider:                       </w:t>
    </w:r>
  </w:p>
  <w:p w14:paraId="1933EB73" w14:textId="77777777" w:rsidR="00C27CEF" w:rsidRPr="00CB64DD" w:rsidRDefault="00C27CE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606A6293" w:rsidR="00C27CEF" w:rsidRPr="00CB64DD" w:rsidRDefault="00C27CEF"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C27CEF" w:rsidRPr="00CB64DD" w:rsidRDefault="00C27CE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45733" w14:textId="77777777" w:rsidR="00C27CEF" w:rsidRDefault="00C27CEF">
      <w:r>
        <w:separator/>
      </w:r>
    </w:p>
  </w:footnote>
  <w:footnote w:type="continuationSeparator" w:id="0">
    <w:p w14:paraId="16E4A4B6" w14:textId="77777777" w:rsidR="00C27CEF" w:rsidRDefault="00C27CEF">
      <w:r>
        <w:continuationSeparator/>
      </w:r>
    </w:p>
  </w:footnote>
  <w:footnote w:type="continuationNotice" w:id="1">
    <w:p w14:paraId="0D540E12" w14:textId="77777777" w:rsidR="00C27CEF" w:rsidRDefault="00C27CE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C27CEF" w:rsidRDefault="00CC200C">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C27CEF" w:rsidRPr="007770C5" w:rsidRDefault="00C27CEF"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CC200C">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C27CEF" w:rsidRPr="007770C5" w:rsidRDefault="00C27CEF"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1AA20F2D" w:rsidR="00C27CEF" w:rsidRPr="007770C5" w:rsidRDefault="00C27CEF"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C27CEF" w:rsidRPr="00F85124" w14:paraId="1933EB53" w14:textId="77777777" w:rsidTr="00986D7B">
      <w:trPr>
        <w:cantSplit/>
        <w:trHeight w:val="288"/>
      </w:trPr>
      <w:tc>
        <w:tcPr>
          <w:tcW w:w="4016" w:type="pct"/>
          <w:gridSpan w:val="3"/>
          <w:tcBorders>
            <w:right w:val="nil"/>
          </w:tcBorders>
          <w:vAlign w:val="center"/>
        </w:tcPr>
        <w:p w14:paraId="1933EB51" w14:textId="562CEF9D" w:rsidR="00C27CEF" w:rsidRPr="00F85124" w:rsidRDefault="00C27CEF" w:rsidP="007924C2">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1933EB52" w14:textId="14F131B4" w:rsidR="00C27CEF" w:rsidRPr="00F85124" w:rsidRDefault="00C27CEF">
          <w:pPr>
            <w:pStyle w:val="Heading1"/>
            <w:jc w:val="right"/>
            <w:rPr>
              <w:rFonts w:ascii="Calibri" w:hAnsi="Calibri"/>
              <w:b w:val="0"/>
              <w:bCs/>
              <w:sz w:val="20"/>
            </w:rPr>
          </w:pPr>
          <w:r>
            <w:rPr>
              <w:rFonts w:ascii="Calibri" w:hAnsi="Calibri"/>
              <w:b w:val="0"/>
              <w:bCs/>
              <w:sz w:val="20"/>
            </w:rPr>
            <w:t>CF3R-MCH-23-H</w:t>
          </w:r>
        </w:p>
      </w:tc>
    </w:tr>
    <w:tr w:rsidR="00C27CEF" w:rsidRPr="00F85124" w14:paraId="1933EB56" w14:textId="77777777" w:rsidTr="007924C2">
      <w:trPr>
        <w:cantSplit/>
        <w:trHeight w:val="288"/>
      </w:trPr>
      <w:tc>
        <w:tcPr>
          <w:tcW w:w="2500" w:type="pct"/>
          <w:gridSpan w:val="2"/>
          <w:tcBorders>
            <w:right w:val="nil"/>
          </w:tcBorders>
        </w:tcPr>
        <w:p w14:paraId="1933EB54" w14:textId="77777777" w:rsidR="00C27CEF" w:rsidRPr="002E105D" w:rsidRDefault="00C27CEF"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4123C2D7" w:rsidR="00C27CEF" w:rsidRPr="00F85124" w:rsidRDefault="00C27CE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C200C">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C200C">
            <w:rPr>
              <w:rFonts w:ascii="Calibri" w:hAnsi="Calibri"/>
              <w:bCs/>
              <w:noProof/>
            </w:rPr>
            <w:t>4</w:t>
          </w:r>
          <w:r>
            <w:rPr>
              <w:rFonts w:ascii="Calibri" w:hAnsi="Calibri"/>
              <w:bCs/>
              <w:noProof/>
            </w:rPr>
            <w:fldChar w:fldCharType="end"/>
          </w:r>
          <w:r w:rsidRPr="00F85124">
            <w:rPr>
              <w:rFonts w:ascii="Calibri" w:hAnsi="Calibri"/>
              <w:bCs/>
            </w:rPr>
            <w:t>)</w:t>
          </w:r>
        </w:p>
      </w:tc>
    </w:tr>
    <w:tr w:rsidR="00C27CEF" w:rsidRPr="00F85124" w14:paraId="1933EB5A" w14:textId="77777777" w:rsidTr="00986D7B">
      <w:trPr>
        <w:cantSplit/>
        <w:trHeight w:val="288"/>
      </w:trPr>
      <w:tc>
        <w:tcPr>
          <w:tcW w:w="0" w:type="auto"/>
        </w:tcPr>
        <w:p w14:paraId="1933EB57" w14:textId="77777777" w:rsidR="00C27CEF" w:rsidRPr="00F85124" w:rsidRDefault="00C27CEF"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C27CEF" w:rsidRPr="00F85124" w:rsidRDefault="00C27CEF"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C27CEF" w:rsidRPr="00F85124" w:rsidRDefault="00C27CEF" w:rsidP="007924C2">
          <w:pPr>
            <w:rPr>
              <w:rFonts w:ascii="Calibri" w:hAnsi="Calibri"/>
              <w:sz w:val="12"/>
              <w:szCs w:val="12"/>
            </w:rPr>
          </w:pPr>
          <w:r w:rsidRPr="00F85124">
            <w:rPr>
              <w:rFonts w:ascii="Calibri" w:hAnsi="Calibri"/>
              <w:sz w:val="12"/>
              <w:szCs w:val="12"/>
            </w:rPr>
            <w:t>Permit Number:</w:t>
          </w:r>
        </w:p>
      </w:tc>
    </w:tr>
    <w:tr w:rsidR="00C27CEF" w:rsidRPr="00F85124" w14:paraId="1933EB5E" w14:textId="77777777" w:rsidTr="00986D7B">
      <w:trPr>
        <w:cantSplit/>
        <w:trHeight w:val="288"/>
      </w:trPr>
      <w:tc>
        <w:tcPr>
          <w:tcW w:w="0" w:type="auto"/>
        </w:tcPr>
        <w:p w14:paraId="1933EB5B" w14:textId="77777777" w:rsidR="00C27CEF" w:rsidRPr="00F85124" w:rsidRDefault="00C27CEF"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C27CEF" w:rsidRPr="00F85124" w:rsidRDefault="00C27CEF"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C27CEF" w:rsidRPr="00F85124" w:rsidRDefault="00C27CEF"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C27CEF" w:rsidRDefault="00C27CEF"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C27CEF" w:rsidRPr="00F85124" w14:paraId="1933EB65" w14:textId="77777777" w:rsidTr="002E105D">
      <w:trPr>
        <w:cantSplit/>
        <w:trHeight w:val="288"/>
      </w:trPr>
      <w:tc>
        <w:tcPr>
          <w:tcW w:w="3738" w:type="pct"/>
          <w:gridSpan w:val="3"/>
          <w:tcBorders>
            <w:right w:val="nil"/>
          </w:tcBorders>
          <w:vAlign w:val="center"/>
        </w:tcPr>
        <w:p w14:paraId="1933EB63" w14:textId="75A4B5D0" w:rsidR="00C27CEF" w:rsidRPr="00F85124" w:rsidRDefault="00C27CEF"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C27CEF" w:rsidRPr="00F85124" w:rsidRDefault="00C27CEF" w:rsidP="002E105D">
          <w:pPr>
            <w:pStyle w:val="Heading1"/>
            <w:jc w:val="right"/>
            <w:rPr>
              <w:rFonts w:ascii="Calibri" w:hAnsi="Calibri"/>
              <w:b w:val="0"/>
              <w:bCs/>
              <w:sz w:val="20"/>
            </w:rPr>
          </w:pPr>
          <w:r>
            <w:rPr>
              <w:rFonts w:ascii="Calibri" w:hAnsi="Calibri"/>
              <w:b w:val="0"/>
              <w:bCs/>
              <w:sz w:val="20"/>
            </w:rPr>
            <w:t>CF2R-MCH-23-H</w:t>
          </w:r>
        </w:p>
      </w:tc>
    </w:tr>
    <w:tr w:rsidR="00C27CEF" w:rsidRPr="00F85124" w14:paraId="1933EB68" w14:textId="77777777" w:rsidTr="007924C2">
      <w:trPr>
        <w:cantSplit/>
        <w:trHeight w:val="288"/>
      </w:trPr>
      <w:tc>
        <w:tcPr>
          <w:tcW w:w="2500" w:type="pct"/>
          <w:gridSpan w:val="2"/>
          <w:tcBorders>
            <w:right w:val="nil"/>
          </w:tcBorders>
        </w:tcPr>
        <w:p w14:paraId="1933EB66" w14:textId="77777777" w:rsidR="00C27CEF" w:rsidRPr="002E105D" w:rsidRDefault="00C27CE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C27CEF" w:rsidRPr="00F85124" w:rsidRDefault="00C27CE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27CEF" w:rsidRPr="00F85124" w14:paraId="1933EB6C" w14:textId="77777777" w:rsidTr="002E105D">
      <w:trPr>
        <w:cantSplit/>
        <w:trHeight w:val="288"/>
      </w:trPr>
      <w:tc>
        <w:tcPr>
          <w:tcW w:w="0" w:type="auto"/>
        </w:tcPr>
        <w:p w14:paraId="1933EB69" w14:textId="77777777" w:rsidR="00C27CEF" w:rsidRPr="00F85124" w:rsidRDefault="00C27CEF"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C27CEF" w:rsidRPr="00F85124" w:rsidRDefault="00C27CEF"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C27CEF" w:rsidRPr="00F85124" w:rsidRDefault="00C27CEF" w:rsidP="007924C2">
          <w:pPr>
            <w:rPr>
              <w:rFonts w:ascii="Calibri" w:hAnsi="Calibri"/>
              <w:sz w:val="12"/>
              <w:szCs w:val="12"/>
            </w:rPr>
          </w:pPr>
          <w:r w:rsidRPr="00F85124">
            <w:rPr>
              <w:rFonts w:ascii="Calibri" w:hAnsi="Calibri"/>
              <w:sz w:val="12"/>
              <w:szCs w:val="12"/>
            </w:rPr>
            <w:t>Permit Number:</w:t>
          </w:r>
        </w:p>
      </w:tc>
    </w:tr>
    <w:tr w:rsidR="00C27CEF" w:rsidRPr="00F85124" w14:paraId="1933EB70" w14:textId="77777777" w:rsidTr="002E105D">
      <w:trPr>
        <w:cantSplit/>
        <w:trHeight w:val="288"/>
      </w:trPr>
      <w:tc>
        <w:tcPr>
          <w:tcW w:w="0" w:type="auto"/>
        </w:tcPr>
        <w:p w14:paraId="1933EB6D" w14:textId="77777777" w:rsidR="00C27CEF" w:rsidRPr="00F85124" w:rsidRDefault="00C27CEF"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C27CEF" w:rsidRPr="00F85124" w:rsidRDefault="00C27CEF"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C27CEF" w:rsidRPr="00F85124" w:rsidRDefault="00C27CEF" w:rsidP="007924C2">
          <w:pPr>
            <w:rPr>
              <w:rFonts w:ascii="Calibri" w:hAnsi="Calibri"/>
              <w:sz w:val="12"/>
              <w:szCs w:val="12"/>
              <w:vertAlign w:val="superscript"/>
            </w:rPr>
          </w:pPr>
          <w:r w:rsidRPr="00F85124">
            <w:rPr>
              <w:rFonts w:ascii="Calibri" w:hAnsi="Calibri"/>
              <w:sz w:val="12"/>
              <w:szCs w:val="12"/>
            </w:rPr>
            <w:t>Zip Code</w:t>
          </w:r>
        </w:p>
      </w:tc>
    </w:tr>
  </w:tbl>
  <w:p w14:paraId="1933EB71" w14:textId="4ADFF0D0" w:rsidR="00C27CEF" w:rsidRDefault="00CC200C">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C27CEF" w:rsidRDefault="00CC200C">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27CEF" w:rsidRPr="00F85124" w14:paraId="1933EB77" w14:textId="77777777" w:rsidTr="00CB64DD">
      <w:trPr>
        <w:cantSplit/>
        <w:trHeight w:val="288"/>
      </w:trPr>
      <w:tc>
        <w:tcPr>
          <w:tcW w:w="4016" w:type="pct"/>
          <w:gridSpan w:val="2"/>
          <w:tcBorders>
            <w:right w:val="nil"/>
          </w:tcBorders>
          <w:vAlign w:val="center"/>
        </w:tcPr>
        <w:p w14:paraId="1933EB75" w14:textId="77D6C57B" w:rsidR="00C27CEF" w:rsidRPr="00F85124" w:rsidRDefault="00C27CEF" w:rsidP="007924C2">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1933EB76" w14:textId="21D3BEAF" w:rsidR="00C27CEF" w:rsidRPr="00F85124" w:rsidRDefault="00C27CEF" w:rsidP="007924C2">
          <w:pPr>
            <w:pStyle w:val="Heading1"/>
            <w:jc w:val="right"/>
            <w:rPr>
              <w:rFonts w:ascii="Calibri" w:hAnsi="Calibri"/>
              <w:b w:val="0"/>
              <w:bCs/>
              <w:sz w:val="20"/>
            </w:rPr>
          </w:pPr>
          <w:r>
            <w:rPr>
              <w:rFonts w:ascii="Calibri" w:hAnsi="Calibri"/>
              <w:b w:val="0"/>
              <w:bCs/>
              <w:sz w:val="20"/>
            </w:rPr>
            <w:t>CF3R-MCH-23-H</w:t>
          </w:r>
        </w:p>
      </w:tc>
    </w:tr>
    <w:tr w:rsidR="00C27CEF" w:rsidRPr="00F85124" w14:paraId="1933EB7A" w14:textId="77777777" w:rsidTr="007924C2">
      <w:trPr>
        <w:cantSplit/>
        <w:trHeight w:val="288"/>
      </w:trPr>
      <w:tc>
        <w:tcPr>
          <w:tcW w:w="2500" w:type="pct"/>
          <w:tcBorders>
            <w:right w:val="nil"/>
          </w:tcBorders>
        </w:tcPr>
        <w:p w14:paraId="1933EB78" w14:textId="77777777" w:rsidR="00C27CEF" w:rsidRPr="002E105D" w:rsidRDefault="00C27CEF"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621CCBA2" w:rsidR="00C27CEF" w:rsidRPr="00F85124" w:rsidRDefault="00C27CE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C200C">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C200C">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0562EF2E" w:rsidR="00C27CEF" w:rsidRDefault="00CC200C"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27CEF" w:rsidRPr="00F85124" w14:paraId="1933EB7F" w14:textId="77777777" w:rsidTr="002E105D">
      <w:trPr>
        <w:cantSplit/>
        <w:trHeight w:val="288"/>
      </w:trPr>
      <w:tc>
        <w:tcPr>
          <w:tcW w:w="4016" w:type="pct"/>
          <w:gridSpan w:val="2"/>
          <w:tcBorders>
            <w:right w:val="nil"/>
          </w:tcBorders>
          <w:vAlign w:val="center"/>
        </w:tcPr>
        <w:p w14:paraId="1933EB7D" w14:textId="76AC2582" w:rsidR="00C27CEF" w:rsidRPr="00F85124" w:rsidRDefault="00C27CEF"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C27CEF" w:rsidRPr="00F85124" w:rsidRDefault="00C27CEF" w:rsidP="002E105D">
          <w:pPr>
            <w:pStyle w:val="Heading1"/>
            <w:jc w:val="right"/>
            <w:rPr>
              <w:rFonts w:ascii="Calibri" w:hAnsi="Calibri"/>
              <w:b w:val="0"/>
              <w:bCs/>
              <w:sz w:val="20"/>
            </w:rPr>
          </w:pPr>
          <w:r>
            <w:rPr>
              <w:rFonts w:ascii="Calibri" w:hAnsi="Calibri"/>
              <w:b w:val="0"/>
              <w:bCs/>
              <w:sz w:val="20"/>
            </w:rPr>
            <w:t>CF2R-MCH-23-H</w:t>
          </w:r>
        </w:p>
      </w:tc>
    </w:tr>
    <w:tr w:rsidR="00C27CEF" w:rsidRPr="00F85124" w14:paraId="1933EB82" w14:textId="77777777" w:rsidTr="007924C2">
      <w:trPr>
        <w:cantSplit/>
        <w:trHeight w:val="288"/>
      </w:trPr>
      <w:tc>
        <w:tcPr>
          <w:tcW w:w="2500" w:type="pct"/>
          <w:tcBorders>
            <w:right w:val="nil"/>
          </w:tcBorders>
        </w:tcPr>
        <w:p w14:paraId="1933EB80" w14:textId="77777777" w:rsidR="00C27CEF" w:rsidRPr="002E105D" w:rsidRDefault="00C27CEF"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C27CEF" w:rsidRPr="00F85124" w:rsidRDefault="00C27CE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4527F306" w:rsidR="00C27CEF" w:rsidRDefault="00CC200C">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C27CEF" w:rsidRDefault="00CC200C">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C27CEF" w:rsidRPr="00F85124" w14:paraId="1933EB88" w14:textId="77777777" w:rsidTr="00CB64DD">
      <w:trPr>
        <w:cantSplit/>
        <w:trHeight w:val="288"/>
      </w:trPr>
      <w:tc>
        <w:tcPr>
          <w:tcW w:w="4016" w:type="pct"/>
          <w:gridSpan w:val="2"/>
          <w:tcBorders>
            <w:right w:val="nil"/>
          </w:tcBorders>
          <w:vAlign w:val="center"/>
        </w:tcPr>
        <w:p w14:paraId="1933EB86" w14:textId="42DEA524" w:rsidR="00C27CEF" w:rsidRPr="00F85124" w:rsidRDefault="00C27CEF" w:rsidP="00CB64DD">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0275AF44" w:rsidR="00C27CEF" w:rsidRPr="00F85124" w:rsidRDefault="00C27CEF" w:rsidP="007924C2">
          <w:pPr>
            <w:pStyle w:val="Heading1"/>
            <w:jc w:val="right"/>
            <w:rPr>
              <w:rFonts w:ascii="Calibri" w:hAnsi="Calibri"/>
              <w:b w:val="0"/>
              <w:bCs/>
              <w:sz w:val="20"/>
            </w:rPr>
          </w:pPr>
          <w:r>
            <w:rPr>
              <w:rFonts w:ascii="Calibri" w:hAnsi="Calibri"/>
              <w:b w:val="0"/>
              <w:bCs/>
              <w:sz w:val="20"/>
            </w:rPr>
            <w:t>CF3R-MCH-23-H</w:t>
          </w:r>
        </w:p>
      </w:tc>
    </w:tr>
    <w:tr w:rsidR="00C27CEF" w:rsidRPr="00F85124" w14:paraId="1933EB8B" w14:textId="77777777" w:rsidTr="007924C2">
      <w:trPr>
        <w:cantSplit/>
        <w:trHeight w:val="288"/>
      </w:trPr>
      <w:tc>
        <w:tcPr>
          <w:tcW w:w="2500" w:type="pct"/>
          <w:tcBorders>
            <w:right w:val="nil"/>
          </w:tcBorders>
        </w:tcPr>
        <w:p w14:paraId="1933EB89" w14:textId="77777777" w:rsidR="00C27CEF" w:rsidRPr="002E105D" w:rsidRDefault="00C27CEF"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6E374890" w:rsidR="00C27CEF" w:rsidRPr="00F85124" w:rsidRDefault="00C27CEF"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CC200C">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C200C">
            <w:rPr>
              <w:rFonts w:ascii="Calibri" w:hAnsi="Calibri"/>
              <w:bCs/>
              <w:noProof/>
            </w:rPr>
            <w:t>6</w:t>
          </w:r>
          <w:r>
            <w:rPr>
              <w:rFonts w:ascii="Calibri" w:hAnsi="Calibri"/>
              <w:bCs/>
              <w:noProof/>
            </w:rPr>
            <w:fldChar w:fldCharType="end"/>
          </w:r>
          <w:r w:rsidRPr="00F85124">
            <w:rPr>
              <w:rFonts w:ascii="Calibri" w:hAnsi="Calibri"/>
              <w:bCs/>
            </w:rPr>
            <w:t>)</w:t>
          </w:r>
        </w:p>
      </w:tc>
    </w:tr>
  </w:tbl>
  <w:p w14:paraId="1933EB8C" w14:textId="727236BC" w:rsidR="00C27CEF" w:rsidRDefault="00CC200C"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C27CEF" w:rsidRDefault="00CC200C">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5"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0"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20"/>
  </w:num>
  <w:num w:numId="21">
    <w:abstractNumId w:val="17"/>
  </w:num>
  <w:num w:numId="22">
    <w:abstractNumId w:val="29"/>
  </w:num>
  <w:num w:numId="23">
    <w:abstractNumId w:val="19"/>
  </w:num>
  <w:num w:numId="24">
    <w:abstractNumId w:val="25"/>
  </w:num>
  <w:num w:numId="25">
    <w:abstractNumId w:val="24"/>
  </w:num>
  <w:num w:numId="26">
    <w:abstractNumId w:val="23"/>
  </w:num>
  <w:num w:numId="27">
    <w:abstractNumId w:val="7"/>
  </w:num>
  <w:num w:numId="28">
    <w:abstractNumId w:val="16"/>
  </w:num>
  <w:num w:numId="29">
    <w:abstractNumId w:val="26"/>
  </w:num>
  <w:num w:numId="30">
    <w:abstractNumId w:val="22"/>
  </w:num>
  <w:num w:numId="31">
    <w:abstractNumId w:val="18"/>
  </w:num>
  <w:num w:numId="32">
    <w:abstractNumId w:val="12"/>
  </w:num>
  <w:num w:numId="33">
    <w:abstractNumId w:val="28"/>
  </w:num>
  <w:num w:numId="34">
    <w:abstractNumId w:val="8"/>
  </w:num>
  <w:num w:numId="35">
    <w:abstractNumId w:val="15"/>
  </w:num>
  <w:num w:numId="36">
    <w:abstractNumId w:val="9"/>
  </w:num>
  <w:num w:numId="37">
    <w:abstractNumId w:val="21"/>
  </w:num>
  <w:num w:numId="38">
    <w:abstractNumId w:val="5"/>
  </w:num>
  <w:num w:numId="39">
    <w:abstractNumId w:val="4"/>
  </w:num>
  <w:num w:numId="40">
    <w:abstractNumId w:val="27"/>
  </w:num>
  <w:num w:numId="41">
    <w:abstractNumId w:val="2"/>
  </w:num>
  <w:num w:numId="42">
    <w:abstractNumId w:val="13"/>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4"/>
  </w:num>
  <w:num w:numId="47">
    <w:abstractNumId w:val="30"/>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5988"/>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4757"/>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D504E"/>
    <w:rsid w:val="001E0FFB"/>
    <w:rsid w:val="001E3C52"/>
    <w:rsid w:val="001F0E8D"/>
    <w:rsid w:val="001F20EE"/>
    <w:rsid w:val="00200E53"/>
    <w:rsid w:val="0020229C"/>
    <w:rsid w:val="00202608"/>
    <w:rsid w:val="00203852"/>
    <w:rsid w:val="00206039"/>
    <w:rsid w:val="0020619B"/>
    <w:rsid w:val="00213E8E"/>
    <w:rsid w:val="002155B9"/>
    <w:rsid w:val="00216C55"/>
    <w:rsid w:val="00220E67"/>
    <w:rsid w:val="00222F6D"/>
    <w:rsid w:val="00223A30"/>
    <w:rsid w:val="002241A5"/>
    <w:rsid w:val="00231FB7"/>
    <w:rsid w:val="0023378F"/>
    <w:rsid w:val="002349E0"/>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664D"/>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3198"/>
    <w:rsid w:val="003051D0"/>
    <w:rsid w:val="0030536C"/>
    <w:rsid w:val="00306026"/>
    <w:rsid w:val="00312673"/>
    <w:rsid w:val="00313178"/>
    <w:rsid w:val="0031378A"/>
    <w:rsid w:val="00314D52"/>
    <w:rsid w:val="00314EC3"/>
    <w:rsid w:val="00315792"/>
    <w:rsid w:val="0032018D"/>
    <w:rsid w:val="0032082B"/>
    <w:rsid w:val="00320F01"/>
    <w:rsid w:val="00323157"/>
    <w:rsid w:val="0032473C"/>
    <w:rsid w:val="003247CA"/>
    <w:rsid w:val="003325FC"/>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15"/>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1012"/>
    <w:rsid w:val="004B2092"/>
    <w:rsid w:val="004B432B"/>
    <w:rsid w:val="004B4582"/>
    <w:rsid w:val="004B7BD2"/>
    <w:rsid w:val="004C0E48"/>
    <w:rsid w:val="004C23D9"/>
    <w:rsid w:val="004C2C61"/>
    <w:rsid w:val="004C5BE2"/>
    <w:rsid w:val="004C6E7B"/>
    <w:rsid w:val="004D1CE3"/>
    <w:rsid w:val="004D287C"/>
    <w:rsid w:val="004D49F5"/>
    <w:rsid w:val="004D7DCD"/>
    <w:rsid w:val="004E112A"/>
    <w:rsid w:val="004E230B"/>
    <w:rsid w:val="004E4E00"/>
    <w:rsid w:val="004E73D1"/>
    <w:rsid w:val="004F0A7F"/>
    <w:rsid w:val="004F40C1"/>
    <w:rsid w:val="004F66DC"/>
    <w:rsid w:val="004F6848"/>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77FC"/>
    <w:rsid w:val="0059070E"/>
    <w:rsid w:val="00594C36"/>
    <w:rsid w:val="00595858"/>
    <w:rsid w:val="005A12D2"/>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6016EB"/>
    <w:rsid w:val="006019F9"/>
    <w:rsid w:val="00601C19"/>
    <w:rsid w:val="006040F5"/>
    <w:rsid w:val="00605944"/>
    <w:rsid w:val="00605FEF"/>
    <w:rsid w:val="00611910"/>
    <w:rsid w:val="00611CD2"/>
    <w:rsid w:val="006125E7"/>
    <w:rsid w:val="00613F4A"/>
    <w:rsid w:val="00614268"/>
    <w:rsid w:val="0061467B"/>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829"/>
    <w:rsid w:val="006A722E"/>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47BF"/>
    <w:rsid w:val="006F702A"/>
    <w:rsid w:val="0070354F"/>
    <w:rsid w:val="00703A31"/>
    <w:rsid w:val="00704B5A"/>
    <w:rsid w:val="007108CC"/>
    <w:rsid w:val="00710BD4"/>
    <w:rsid w:val="00714442"/>
    <w:rsid w:val="0071460A"/>
    <w:rsid w:val="00714A89"/>
    <w:rsid w:val="00714CBC"/>
    <w:rsid w:val="00714DAD"/>
    <w:rsid w:val="00716F11"/>
    <w:rsid w:val="0071761E"/>
    <w:rsid w:val="00717752"/>
    <w:rsid w:val="00717DEA"/>
    <w:rsid w:val="00720306"/>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E08"/>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D0F10"/>
    <w:rsid w:val="009D1A2A"/>
    <w:rsid w:val="009D3023"/>
    <w:rsid w:val="009D75A0"/>
    <w:rsid w:val="009E0B1A"/>
    <w:rsid w:val="009E2E57"/>
    <w:rsid w:val="009E3BB5"/>
    <w:rsid w:val="009E5099"/>
    <w:rsid w:val="009E61EC"/>
    <w:rsid w:val="009E6B59"/>
    <w:rsid w:val="009F1F1C"/>
    <w:rsid w:val="009F2090"/>
    <w:rsid w:val="009F3C44"/>
    <w:rsid w:val="009F5E57"/>
    <w:rsid w:val="009F6096"/>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AF7330"/>
    <w:rsid w:val="00B02BCF"/>
    <w:rsid w:val="00B02E79"/>
    <w:rsid w:val="00B04BC3"/>
    <w:rsid w:val="00B132B1"/>
    <w:rsid w:val="00B17F24"/>
    <w:rsid w:val="00B2256E"/>
    <w:rsid w:val="00B22990"/>
    <w:rsid w:val="00B23304"/>
    <w:rsid w:val="00B237DF"/>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27CEF"/>
    <w:rsid w:val="00C30BB9"/>
    <w:rsid w:val="00C30FB6"/>
    <w:rsid w:val="00C30FDD"/>
    <w:rsid w:val="00C35471"/>
    <w:rsid w:val="00C36596"/>
    <w:rsid w:val="00C367B7"/>
    <w:rsid w:val="00C36879"/>
    <w:rsid w:val="00C42E0D"/>
    <w:rsid w:val="00C459A4"/>
    <w:rsid w:val="00C477A7"/>
    <w:rsid w:val="00C47FF6"/>
    <w:rsid w:val="00C50B87"/>
    <w:rsid w:val="00C50E08"/>
    <w:rsid w:val="00C51617"/>
    <w:rsid w:val="00C520F6"/>
    <w:rsid w:val="00C557A8"/>
    <w:rsid w:val="00C5702B"/>
    <w:rsid w:val="00C60365"/>
    <w:rsid w:val="00C6068F"/>
    <w:rsid w:val="00C64E63"/>
    <w:rsid w:val="00C65399"/>
    <w:rsid w:val="00C65957"/>
    <w:rsid w:val="00C660BB"/>
    <w:rsid w:val="00C66B1F"/>
    <w:rsid w:val="00C66D9B"/>
    <w:rsid w:val="00C67305"/>
    <w:rsid w:val="00C679B6"/>
    <w:rsid w:val="00C71EA2"/>
    <w:rsid w:val="00C73E32"/>
    <w:rsid w:val="00C74B3C"/>
    <w:rsid w:val="00C74D2D"/>
    <w:rsid w:val="00C7510A"/>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00C"/>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62C2"/>
    <w:rsid w:val="00D4686B"/>
    <w:rsid w:val="00D47F2D"/>
    <w:rsid w:val="00D50B07"/>
    <w:rsid w:val="00D53350"/>
    <w:rsid w:val="00D53733"/>
    <w:rsid w:val="00D56CD8"/>
    <w:rsid w:val="00D57A73"/>
    <w:rsid w:val="00D60C31"/>
    <w:rsid w:val="00D60D69"/>
    <w:rsid w:val="00D61EC7"/>
    <w:rsid w:val="00D62DB5"/>
    <w:rsid w:val="00D6445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74BC"/>
    <w:rsid w:val="00E12FCC"/>
    <w:rsid w:val="00E1414A"/>
    <w:rsid w:val="00E147D6"/>
    <w:rsid w:val="00E161F8"/>
    <w:rsid w:val="00E224A4"/>
    <w:rsid w:val="00E23A7C"/>
    <w:rsid w:val="00E25456"/>
    <w:rsid w:val="00E25F01"/>
    <w:rsid w:val="00E26671"/>
    <w:rsid w:val="00E32371"/>
    <w:rsid w:val="00E32795"/>
    <w:rsid w:val="00E32A17"/>
    <w:rsid w:val="00E336A6"/>
    <w:rsid w:val="00E35F78"/>
    <w:rsid w:val="00E36AEC"/>
    <w:rsid w:val="00E40256"/>
    <w:rsid w:val="00E419F7"/>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1BB"/>
    <w:rsid w:val="00EC2629"/>
    <w:rsid w:val="00ED0C3C"/>
    <w:rsid w:val="00ED0EBB"/>
    <w:rsid w:val="00ED559B"/>
    <w:rsid w:val="00ED5A86"/>
    <w:rsid w:val="00EE0068"/>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07692"/>
    <w:rsid w:val="00F10646"/>
    <w:rsid w:val="00F149DD"/>
    <w:rsid w:val="00F14D4B"/>
    <w:rsid w:val="00F230AF"/>
    <w:rsid w:val="00F23B4A"/>
    <w:rsid w:val="00F25D56"/>
    <w:rsid w:val="00F36DEC"/>
    <w:rsid w:val="00F37192"/>
    <w:rsid w:val="00F42333"/>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07B21-6840-4FA7-9164-1AE50FB331B6}">
  <ds:schemaRefs>
    <ds:schemaRef ds:uri="http://schemas.openxmlformats.org/officeDocument/2006/bibliography"/>
  </ds:schemaRefs>
</ds:datastoreItem>
</file>

<file path=customXml/itemProps2.xml><?xml version="1.0" encoding="utf-8"?>
<ds:datastoreItem xmlns:ds="http://schemas.openxmlformats.org/officeDocument/2006/customXml" ds:itemID="{266C1696-7B54-4AD5-9223-22AAD599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4957</Words>
  <Characters>28260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Markstrum, Alexis@Energy</cp:lastModifiedBy>
  <cp:revision>2</cp:revision>
  <dcterms:created xsi:type="dcterms:W3CDTF">2019-11-27T21:21:00Z</dcterms:created>
  <dcterms:modified xsi:type="dcterms:W3CDTF">2019-11-27T21:21:00Z</dcterms:modified>
</cp:coreProperties>
</file>
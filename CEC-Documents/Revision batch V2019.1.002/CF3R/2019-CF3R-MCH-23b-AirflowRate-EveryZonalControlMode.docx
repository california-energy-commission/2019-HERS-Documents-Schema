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5B389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470F2B1A" w:rsidR="005B3895" w:rsidRPr="00BD6432" w:rsidRDefault="002D77F8" w:rsidP="00BD6432">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p>
        </w:tc>
        <w:tc>
          <w:tcPr>
            <w:tcW w:w="4615" w:type="dxa"/>
            <w:vAlign w:val="center"/>
          </w:tcPr>
          <w:p w14:paraId="1933E93E" w14:textId="77777777" w:rsidR="005B3895" w:rsidRPr="00BD6432" w:rsidRDefault="005B3895" w:rsidP="00BD6432">
            <w:pPr>
              <w:rPr>
                <w:rFonts w:asciiTheme="minorHAnsi" w:hAnsiTheme="minorHAnsi"/>
                <w:color w:val="000000"/>
                <w:sz w:val="18"/>
                <w:szCs w:val="18"/>
                <w:highlight w:val="yellow"/>
              </w:rPr>
            </w:pPr>
          </w:p>
        </w:tc>
      </w:tr>
      <w:tr w:rsidR="005B389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01179236" w:rsidR="005B3895" w:rsidRPr="00BD6432" w:rsidRDefault="002D77F8" w:rsidP="00BD6432">
            <w:pPr>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4615" w:type="dxa"/>
            <w:vAlign w:val="center"/>
          </w:tcPr>
          <w:p w14:paraId="1933E942" w14:textId="77777777" w:rsidR="005B3895" w:rsidRPr="00BD6432" w:rsidRDefault="005B3895" w:rsidP="00BD6432">
            <w:pPr>
              <w:rPr>
                <w:rFonts w:asciiTheme="minorHAnsi" w:hAnsiTheme="minorHAnsi"/>
                <w:sz w:val="18"/>
                <w:szCs w:val="18"/>
              </w:rPr>
            </w:pPr>
          </w:p>
        </w:tc>
      </w:tr>
      <w:tr w:rsidR="002D77F8" w:rsidRPr="00BD6432" w14:paraId="7FA7BBD9" w14:textId="77777777" w:rsidTr="002B0777">
        <w:tblPrEx>
          <w:tblBorders>
            <w:top w:val="none" w:sz="0" w:space="0" w:color="auto"/>
          </w:tblBorders>
        </w:tblPrEx>
        <w:trPr>
          <w:cantSplit/>
          <w:trHeight w:val="144"/>
        </w:trPr>
        <w:tc>
          <w:tcPr>
            <w:tcW w:w="475" w:type="dxa"/>
            <w:vAlign w:val="center"/>
          </w:tcPr>
          <w:p w14:paraId="3B08C9AA" w14:textId="468BEB0A" w:rsidR="002D77F8" w:rsidRPr="00BD6432" w:rsidRDefault="002D77F8" w:rsidP="002D77F8">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B2D6509" w14:textId="3AE375B1" w:rsidR="002D77F8" w:rsidRPr="00BD6432" w:rsidRDefault="002D77F8" w:rsidP="00BA1258">
            <w:pPr>
              <w:rPr>
                <w:rFonts w:asciiTheme="minorHAnsi" w:hAnsiTheme="minorHAnsi"/>
                <w:sz w:val="18"/>
                <w:szCs w:val="18"/>
              </w:rPr>
            </w:pPr>
            <w:r w:rsidRPr="00B2548D">
              <w:rPr>
                <w:rFonts w:asciiTheme="minorHAnsi" w:hAnsiTheme="minorHAnsi"/>
                <w:sz w:val="18"/>
                <w:szCs w:val="18"/>
              </w:rPr>
              <w:t>Indoor Unit Name</w:t>
            </w:r>
            <w:r w:rsidR="00FC765D">
              <w:rPr>
                <w:rFonts w:asciiTheme="minorHAnsi" w:hAnsiTheme="minorHAnsi"/>
                <w:sz w:val="18"/>
                <w:szCs w:val="18"/>
              </w:rPr>
              <w:t xml:space="preserve"> </w:t>
            </w:r>
          </w:p>
        </w:tc>
        <w:tc>
          <w:tcPr>
            <w:tcW w:w="4615" w:type="dxa"/>
            <w:vAlign w:val="center"/>
          </w:tcPr>
          <w:p w14:paraId="7789E1C8" w14:textId="77777777" w:rsidR="002D77F8" w:rsidRPr="00BD6432" w:rsidRDefault="002D77F8" w:rsidP="002D77F8">
            <w:pPr>
              <w:rPr>
                <w:rFonts w:asciiTheme="minorHAnsi" w:hAnsiTheme="minorHAnsi"/>
                <w:sz w:val="18"/>
                <w:szCs w:val="18"/>
              </w:rPr>
            </w:pPr>
          </w:p>
        </w:tc>
      </w:tr>
      <w:tr w:rsidR="002D77F8" w:rsidRPr="00BD6432" w14:paraId="1933E947" w14:textId="77777777" w:rsidTr="002B0777">
        <w:tblPrEx>
          <w:tblBorders>
            <w:top w:val="none" w:sz="0" w:space="0" w:color="auto"/>
          </w:tblBorders>
        </w:tblPrEx>
        <w:trPr>
          <w:cantSplit/>
          <w:trHeight w:val="144"/>
        </w:trPr>
        <w:tc>
          <w:tcPr>
            <w:tcW w:w="475" w:type="dxa"/>
            <w:vAlign w:val="center"/>
          </w:tcPr>
          <w:p w14:paraId="1933E944" w14:textId="0050CA9B"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4</w:t>
            </w:r>
          </w:p>
        </w:tc>
        <w:tc>
          <w:tcPr>
            <w:tcW w:w="5940" w:type="dxa"/>
            <w:vAlign w:val="center"/>
          </w:tcPr>
          <w:p w14:paraId="1933E945" w14:textId="42982E75" w:rsidR="002D77F8" w:rsidRPr="00BD6432" w:rsidRDefault="002D77F8" w:rsidP="002D77F8">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2D77F8" w:rsidRPr="00BD6432" w:rsidRDefault="002D77F8" w:rsidP="002D77F8">
            <w:pPr>
              <w:pStyle w:val="ListParagraph"/>
              <w:ind w:left="0"/>
              <w:rPr>
                <w:rFonts w:asciiTheme="minorHAnsi" w:hAnsiTheme="minorHAnsi"/>
                <w:sz w:val="18"/>
                <w:szCs w:val="18"/>
              </w:rPr>
            </w:pPr>
          </w:p>
        </w:tc>
      </w:tr>
      <w:tr w:rsidR="002D77F8" w:rsidRPr="00BD6432" w14:paraId="1933E94B" w14:textId="77777777" w:rsidTr="002B0777">
        <w:tblPrEx>
          <w:tblBorders>
            <w:top w:val="none" w:sz="0" w:space="0" w:color="auto"/>
          </w:tblBorders>
        </w:tblPrEx>
        <w:trPr>
          <w:cantSplit/>
          <w:trHeight w:val="144"/>
        </w:trPr>
        <w:tc>
          <w:tcPr>
            <w:tcW w:w="475" w:type="dxa"/>
            <w:vAlign w:val="center"/>
          </w:tcPr>
          <w:p w14:paraId="1933E948" w14:textId="36795D80"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5</w:t>
            </w:r>
          </w:p>
        </w:tc>
        <w:tc>
          <w:tcPr>
            <w:tcW w:w="5940" w:type="dxa"/>
          </w:tcPr>
          <w:p w14:paraId="1933E949" w14:textId="6904B786" w:rsidR="002D77F8" w:rsidRPr="00BD6432" w:rsidRDefault="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p>
        </w:tc>
        <w:tc>
          <w:tcPr>
            <w:tcW w:w="4615" w:type="dxa"/>
            <w:vAlign w:val="center"/>
          </w:tcPr>
          <w:p w14:paraId="1933E94A" w14:textId="77777777" w:rsidR="002D77F8" w:rsidRPr="00BD6432" w:rsidRDefault="002D77F8" w:rsidP="002D77F8">
            <w:pPr>
              <w:rPr>
                <w:rFonts w:asciiTheme="minorHAnsi" w:hAnsiTheme="minorHAnsi"/>
                <w:sz w:val="18"/>
                <w:szCs w:val="18"/>
              </w:rPr>
            </w:pPr>
          </w:p>
        </w:tc>
      </w:tr>
      <w:tr w:rsidR="002D77F8" w:rsidRPr="00BD6432" w14:paraId="1933E94F" w14:textId="77777777" w:rsidTr="002B0777">
        <w:tblPrEx>
          <w:tblBorders>
            <w:top w:val="none" w:sz="0" w:space="0" w:color="auto"/>
          </w:tblBorders>
        </w:tblPrEx>
        <w:trPr>
          <w:cantSplit/>
          <w:trHeight w:val="144"/>
        </w:trPr>
        <w:tc>
          <w:tcPr>
            <w:tcW w:w="475" w:type="dxa"/>
            <w:vAlign w:val="center"/>
          </w:tcPr>
          <w:p w14:paraId="1933E94C" w14:textId="750170B5"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6</w:t>
            </w:r>
          </w:p>
        </w:tc>
        <w:tc>
          <w:tcPr>
            <w:tcW w:w="5940" w:type="dxa"/>
            <w:vAlign w:val="center"/>
          </w:tcPr>
          <w:p w14:paraId="1933E94D" w14:textId="6B3ECF5D"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2D77F8" w:rsidRPr="00BD6432" w:rsidRDefault="002D77F8" w:rsidP="002D77F8">
            <w:pPr>
              <w:rPr>
                <w:rFonts w:asciiTheme="minorHAnsi" w:hAnsiTheme="minorHAnsi"/>
                <w:sz w:val="18"/>
                <w:szCs w:val="18"/>
              </w:rPr>
            </w:pPr>
          </w:p>
        </w:tc>
      </w:tr>
      <w:tr w:rsidR="002D77F8" w:rsidRPr="00BD6432" w14:paraId="1933E953" w14:textId="77777777" w:rsidTr="002B0777">
        <w:tblPrEx>
          <w:tblBorders>
            <w:top w:val="none" w:sz="0" w:space="0" w:color="auto"/>
          </w:tblBorders>
        </w:tblPrEx>
        <w:trPr>
          <w:cantSplit/>
          <w:trHeight w:val="144"/>
        </w:trPr>
        <w:tc>
          <w:tcPr>
            <w:tcW w:w="475" w:type="dxa"/>
            <w:vAlign w:val="center"/>
          </w:tcPr>
          <w:p w14:paraId="1933E950" w14:textId="534DD892" w:rsidR="002D77F8" w:rsidRPr="00BD6432" w:rsidRDefault="002D77F8" w:rsidP="002D77F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7</w:t>
            </w:r>
          </w:p>
        </w:tc>
        <w:tc>
          <w:tcPr>
            <w:tcW w:w="5940" w:type="dxa"/>
            <w:vAlign w:val="center"/>
          </w:tcPr>
          <w:p w14:paraId="1933E951" w14:textId="63A62456" w:rsidR="002D77F8" w:rsidRPr="00BD6432" w:rsidRDefault="002D77F8" w:rsidP="002D77F8">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2D77F8" w:rsidRPr="00BD6432" w:rsidRDefault="002D77F8" w:rsidP="002D77F8">
            <w:pPr>
              <w:rPr>
                <w:rFonts w:asciiTheme="minorHAnsi" w:hAnsiTheme="minorHAnsi"/>
                <w:sz w:val="18"/>
                <w:szCs w:val="18"/>
              </w:rPr>
            </w:pPr>
          </w:p>
        </w:tc>
      </w:tr>
      <w:tr w:rsidR="002D77F8" w:rsidRPr="00BD6432" w14:paraId="1933E957" w14:textId="77777777" w:rsidTr="002B0777">
        <w:tblPrEx>
          <w:tblBorders>
            <w:top w:val="none" w:sz="0" w:space="0" w:color="auto"/>
          </w:tblBorders>
        </w:tblPrEx>
        <w:trPr>
          <w:cantSplit/>
          <w:trHeight w:val="144"/>
        </w:trPr>
        <w:tc>
          <w:tcPr>
            <w:tcW w:w="475" w:type="dxa"/>
            <w:vAlign w:val="center"/>
          </w:tcPr>
          <w:p w14:paraId="1933E954" w14:textId="6C7A4CF3"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8</w:t>
            </w:r>
          </w:p>
        </w:tc>
        <w:tc>
          <w:tcPr>
            <w:tcW w:w="5940" w:type="dxa"/>
            <w:vAlign w:val="center"/>
          </w:tcPr>
          <w:p w14:paraId="1933E955" w14:textId="77CCD353"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2D77F8" w:rsidRPr="00BD6432" w:rsidRDefault="002D77F8" w:rsidP="002D77F8">
            <w:pPr>
              <w:rPr>
                <w:rFonts w:asciiTheme="minorHAnsi" w:hAnsiTheme="minorHAnsi"/>
                <w:sz w:val="18"/>
                <w:szCs w:val="18"/>
              </w:rPr>
            </w:pPr>
          </w:p>
        </w:tc>
      </w:tr>
      <w:tr w:rsidR="002D77F8" w:rsidRPr="00BD6432" w14:paraId="1933E95B" w14:textId="77777777" w:rsidTr="002B0777">
        <w:tblPrEx>
          <w:tblBorders>
            <w:top w:val="none" w:sz="0" w:space="0" w:color="auto"/>
          </w:tblBorders>
        </w:tblPrEx>
        <w:trPr>
          <w:cantSplit/>
          <w:trHeight w:val="144"/>
        </w:trPr>
        <w:tc>
          <w:tcPr>
            <w:tcW w:w="475" w:type="dxa"/>
            <w:vAlign w:val="center"/>
          </w:tcPr>
          <w:p w14:paraId="1933E958" w14:textId="2AE70668" w:rsidR="002D77F8" w:rsidRPr="00BD6432" w:rsidRDefault="002D77F8" w:rsidP="002D77F8">
            <w:pPr>
              <w:pStyle w:val="FootnoteText"/>
              <w:jc w:val="center"/>
              <w:rPr>
                <w:rFonts w:asciiTheme="minorHAnsi" w:hAnsiTheme="minorHAnsi"/>
                <w:sz w:val="18"/>
                <w:szCs w:val="18"/>
              </w:rPr>
            </w:pPr>
            <w:r w:rsidRPr="00BD6432">
              <w:rPr>
                <w:rFonts w:asciiTheme="minorHAnsi" w:hAnsiTheme="minorHAnsi"/>
                <w:sz w:val="18"/>
                <w:szCs w:val="18"/>
              </w:rPr>
              <w:t>0</w:t>
            </w:r>
            <w:r>
              <w:rPr>
                <w:rFonts w:asciiTheme="minorHAnsi" w:hAnsiTheme="minorHAnsi"/>
                <w:sz w:val="18"/>
                <w:szCs w:val="18"/>
              </w:rPr>
              <w:t>9</w:t>
            </w:r>
          </w:p>
        </w:tc>
        <w:tc>
          <w:tcPr>
            <w:tcW w:w="5940" w:type="dxa"/>
            <w:vAlign w:val="center"/>
          </w:tcPr>
          <w:p w14:paraId="1933E959" w14:textId="07D4206D"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2D77F8" w:rsidRPr="00BD6432" w:rsidRDefault="002D77F8" w:rsidP="002D77F8">
            <w:pPr>
              <w:pStyle w:val="ListParagraph"/>
              <w:keepNext/>
              <w:ind w:left="0"/>
              <w:rPr>
                <w:rFonts w:asciiTheme="minorHAnsi" w:hAnsiTheme="minorHAnsi"/>
                <w:sz w:val="18"/>
                <w:szCs w:val="18"/>
              </w:rPr>
            </w:pPr>
          </w:p>
        </w:tc>
      </w:tr>
      <w:tr w:rsidR="002D77F8" w:rsidRPr="00BD6432" w14:paraId="1933E95F" w14:textId="77777777" w:rsidTr="002B0777">
        <w:tblPrEx>
          <w:tblBorders>
            <w:top w:val="none" w:sz="0" w:space="0" w:color="auto"/>
          </w:tblBorders>
        </w:tblPrEx>
        <w:trPr>
          <w:cantSplit/>
          <w:trHeight w:val="144"/>
        </w:trPr>
        <w:tc>
          <w:tcPr>
            <w:tcW w:w="475" w:type="dxa"/>
            <w:vAlign w:val="center"/>
          </w:tcPr>
          <w:p w14:paraId="1933E95C" w14:textId="6385C84C" w:rsidR="002D77F8" w:rsidRPr="00BD6432" w:rsidRDefault="002D77F8" w:rsidP="002D77F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2D77F8" w:rsidRPr="00BD6432" w:rsidRDefault="002D77F8" w:rsidP="002D77F8">
            <w:pPr>
              <w:keepNext/>
              <w:rPr>
                <w:rFonts w:asciiTheme="minorHAnsi" w:hAnsiTheme="minorHAnsi"/>
                <w:sz w:val="18"/>
                <w:szCs w:val="18"/>
              </w:rPr>
            </w:pPr>
          </w:p>
        </w:tc>
      </w:tr>
      <w:tr w:rsidR="002D77F8" w:rsidRPr="00BD6432" w14:paraId="1933E963" w14:textId="77777777" w:rsidTr="002B0777">
        <w:tblPrEx>
          <w:tblBorders>
            <w:top w:val="none" w:sz="0" w:space="0" w:color="auto"/>
          </w:tblBorders>
        </w:tblPrEx>
        <w:trPr>
          <w:cantSplit/>
          <w:trHeight w:val="144"/>
        </w:trPr>
        <w:tc>
          <w:tcPr>
            <w:tcW w:w="475" w:type="dxa"/>
            <w:vAlign w:val="center"/>
          </w:tcPr>
          <w:p w14:paraId="1933E960" w14:textId="1E61F7BC" w:rsidR="002D77F8" w:rsidRPr="00BD6432" w:rsidDel="006E5AE2" w:rsidRDefault="002D77F8" w:rsidP="002D77F8">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1933E961" w14:textId="63C61F17" w:rsidR="002D77F8" w:rsidRPr="00BD6432" w:rsidRDefault="002D77F8" w:rsidP="002D77F8">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2D77F8" w:rsidRPr="00BD6432" w:rsidRDefault="002D77F8" w:rsidP="002D77F8">
            <w:pPr>
              <w:keepNext/>
              <w:rPr>
                <w:rFonts w:asciiTheme="minorHAnsi" w:hAnsiTheme="minorHAnsi"/>
                <w:sz w:val="18"/>
                <w:szCs w:val="18"/>
              </w:rPr>
            </w:pPr>
          </w:p>
        </w:tc>
      </w:tr>
      <w:tr w:rsidR="002D77F8" w:rsidRPr="00BD6432" w14:paraId="46D1E8B0" w14:textId="77777777" w:rsidTr="002B0777">
        <w:tblPrEx>
          <w:tblBorders>
            <w:top w:val="none" w:sz="0" w:space="0" w:color="auto"/>
          </w:tblBorders>
        </w:tblPrEx>
        <w:trPr>
          <w:cantSplit/>
          <w:trHeight w:val="144"/>
        </w:trPr>
        <w:tc>
          <w:tcPr>
            <w:tcW w:w="475" w:type="dxa"/>
            <w:vAlign w:val="center"/>
          </w:tcPr>
          <w:p w14:paraId="7F276F58" w14:textId="2F699EE5" w:rsidR="002D77F8" w:rsidRDefault="002D77F8" w:rsidP="002D77F8">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26E76E58" w14:textId="5F37A2C7" w:rsidR="002D77F8" w:rsidRPr="00BD6432" w:rsidRDefault="002D77F8" w:rsidP="002D77F8">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2D77F8" w:rsidRPr="00BD6432" w:rsidRDefault="002D77F8" w:rsidP="002D77F8">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15157D05" w14:textId="77777777" w:rsidTr="00BA7691">
        <w:trPr>
          <w:trHeight w:val="144"/>
        </w:trPr>
        <w:tc>
          <w:tcPr>
            <w:tcW w:w="468" w:type="dxa"/>
            <w:vAlign w:val="center"/>
          </w:tcPr>
          <w:p w14:paraId="43565641" w14:textId="517C06B5" w:rsidR="00084B48" w:rsidRPr="00837C51" w:rsidRDefault="00084B48" w:rsidP="00084B4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610" w:type="dxa"/>
            <w:vAlign w:val="center"/>
          </w:tcPr>
          <w:p w14:paraId="26ED4B70" w14:textId="1E1A231A" w:rsidR="00084B48" w:rsidRPr="00837C51" w:rsidRDefault="00084B48" w:rsidP="00084B4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6BC14BA6" w14:textId="77777777" w:rsidR="00084B48" w:rsidRDefault="00084B48" w:rsidP="00084B48">
            <w:pPr>
              <w:pStyle w:val="ListParagraph"/>
              <w:keepNext/>
              <w:numPr>
                <w:ilvl w:val="0"/>
                <w:numId w:val="46"/>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FF17A3B" w14:textId="77777777" w:rsidR="00084B48" w:rsidRPr="00BA7691" w:rsidRDefault="00084B48" w:rsidP="00BA7691">
            <w:pPr>
              <w:pStyle w:val="ListParagraph"/>
              <w:keepNext/>
              <w:numPr>
                <w:ilvl w:val="0"/>
                <w:numId w:val="46"/>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37E33D" w14:textId="5AD45C9B" w:rsidR="00084B48" w:rsidRPr="00837C51" w:rsidRDefault="00084B48" w:rsidP="00BA7691">
            <w:pPr>
              <w:pStyle w:val="ListParagraph"/>
              <w:keepNext/>
              <w:numPr>
                <w:ilvl w:val="0"/>
                <w:numId w:val="46"/>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084B48" w:rsidRPr="00D83E48" w14:paraId="6E99C3C4" w14:textId="77777777" w:rsidTr="00BA7691">
        <w:trPr>
          <w:trHeight w:val="144"/>
        </w:trPr>
        <w:tc>
          <w:tcPr>
            <w:tcW w:w="468" w:type="dxa"/>
            <w:vAlign w:val="center"/>
          </w:tcPr>
          <w:p w14:paraId="444D1C60" w14:textId="2AED2F99" w:rsidR="00084B48" w:rsidRPr="00837C51" w:rsidRDefault="00084B48" w:rsidP="00084B48">
            <w:pPr>
              <w:pStyle w:val="FootnoteText"/>
              <w:keepNext/>
              <w:jc w:val="center"/>
              <w:rPr>
                <w:rFonts w:asciiTheme="minorHAnsi" w:hAnsiTheme="minorHAnsi"/>
                <w:sz w:val="18"/>
                <w:szCs w:val="18"/>
              </w:rPr>
            </w:pPr>
            <w:r>
              <w:rPr>
                <w:rFonts w:asciiTheme="minorHAnsi" w:hAnsiTheme="minorHAnsi"/>
                <w:sz w:val="18"/>
                <w:szCs w:val="18"/>
              </w:rPr>
              <w:t>10</w:t>
            </w:r>
          </w:p>
        </w:tc>
        <w:tc>
          <w:tcPr>
            <w:tcW w:w="2610" w:type="dxa"/>
            <w:vAlign w:val="center"/>
          </w:tcPr>
          <w:p w14:paraId="3D0D7C3F" w14:textId="6847D819" w:rsidR="00084B48" w:rsidRPr="00837C51" w:rsidRDefault="00084B48" w:rsidP="00084B48">
            <w:pPr>
              <w:pStyle w:val="FootnoteText"/>
              <w:keepNext/>
              <w:rPr>
                <w:rFonts w:asciiTheme="minorHAnsi" w:hAnsiTheme="minorHAnsi"/>
                <w:sz w:val="18"/>
                <w:szCs w:val="18"/>
              </w:rPr>
            </w:pPr>
            <w:r>
              <w:rPr>
                <w:rFonts w:ascii="Calibri" w:hAnsi="Calibri"/>
                <w:sz w:val="18"/>
              </w:rPr>
              <w:t>Correction Notes:</w:t>
            </w:r>
          </w:p>
        </w:tc>
        <w:tc>
          <w:tcPr>
            <w:tcW w:w="7920" w:type="dxa"/>
            <w:vAlign w:val="center"/>
          </w:tcPr>
          <w:p w14:paraId="5D46578E" w14:textId="7031AED8" w:rsidR="00084B48" w:rsidRPr="00837C51" w:rsidRDefault="00084B48" w:rsidP="00084B48">
            <w:pPr>
              <w:pStyle w:val="FootnoteText"/>
              <w:keepNext/>
              <w:rPr>
                <w:rFonts w:asciiTheme="minorHAnsi" w:hAnsiTheme="minorHAnsi"/>
                <w:sz w:val="18"/>
                <w:szCs w:val="18"/>
              </w:rPr>
            </w:pPr>
          </w:p>
        </w:tc>
      </w:tr>
      <w:tr w:rsidR="00084B48" w:rsidRPr="00D83E48" w14:paraId="1933E9DE" w14:textId="77777777" w:rsidTr="004A1875">
        <w:trPr>
          <w:trHeight w:val="144"/>
        </w:trPr>
        <w:tc>
          <w:tcPr>
            <w:tcW w:w="10998" w:type="dxa"/>
            <w:gridSpan w:val="3"/>
            <w:vAlign w:val="center"/>
          </w:tcPr>
          <w:p w14:paraId="1933E9DD" w14:textId="0FDE0053" w:rsidR="00084B48" w:rsidRPr="008D67CB" w:rsidRDefault="00084B48" w:rsidP="00084B4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9DF" w14:textId="77777777" w:rsidR="00C74B3C" w:rsidRPr="00BB611D"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084B48" w:rsidRPr="00DF3F73" w14:paraId="13C0EAC2" w14:textId="77777777" w:rsidTr="00E72BA4">
        <w:trPr>
          <w:cantSplit/>
          <w:trHeight w:val="432"/>
        </w:trPr>
        <w:tc>
          <w:tcPr>
            <w:tcW w:w="5000" w:type="pct"/>
            <w:gridSpan w:val="2"/>
            <w:vAlign w:val="center"/>
          </w:tcPr>
          <w:p w14:paraId="462BDEFA" w14:textId="77777777" w:rsidR="00084B48" w:rsidRPr="00DF3F73" w:rsidRDefault="00084B48" w:rsidP="00E72BA4">
            <w:pPr>
              <w:keepNext/>
              <w:rPr>
                <w:rFonts w:asciiTheme="minorHAnsi" w:hAnsiTheme="minorHAnsi"/>
                <w:b/>
                <w:sz w:val="18"/>
                <w:szCs w:val="18"/>
              </w:rPr>
            </w:pPr>
            <w:r>
              <w:rPr>
                <w:rFonts w:asciiTheme="minorHAnsi" w:hAnsiTheme="minorHAnsi"/>
                <w:b/>
                <w:sz w:val="18"/>
                <w:szCs w:val="18"/>
              </w:rPr>
              <w:t>G. Determination of HERS Verification Compliance</w:t>
            </w:r>
          </w:p>
          <w:p w14:paraId="1C1604C0" w14:textId="77777777" w:rsidR="00084B48" w:rsidRPr="00DF3F73" w:rsidRDefault="00084B48" w:rsidP="00E72BA4">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84B48" w:rsidRPr="00DF3F73" w14:paraId="443ED70B" w14:textId="77777777" w:rsidTr="00E72BA4">
        <w:trPr>
          <w:cantSplit/>
          <w:trHeight w:val="432"/>
        </w:trPr>
        <w:tc>
          <w:tcPr>
            <w:tcW w:w="253" w:type="pct"/>
            <w:vAlign w:val="center"/>
          </w:tcPr>
          <w:p w14:paraId="6AFAC002" w14:textId="77777777" w:rsidR="00084B48" w:rsidRPr="00DF3F73" w:rsidDel="00C76C40" w:rsidRDefault="00084B48" w:rsidP="00E72BA4">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0A4FB06" w14:textId="77777777" w:rsidR="00084B48" w:rsidRPr="00DF3F73" w:rsidRDefault="00084B48" w:rsidP="00E72BA4">
            <w:pPr>
              <w:keepNext/>
              <w:rPr>
                <w:rFonts w:asciiTheme="minorHAnsi" w:hAnsiTheme="minorHAnsi"/>
                <w:sz w:val="18"/>
                <w:szCs w:val="18"/>
              </w:rPr>
            </w:pPr>
          </w:p>
        </w:tc>
      </w:tr>
    </w:tbl>
    <w:p w14:paraId="1933E9E0" w14:textId="763E3FDE" w:rsidR="001868E8" w:rsidRDefault="001868E8" w:rsidP="00DA2B2D">
      <w:pPr>
        <w:pStyle w:val="CommentText"/>
        <w:rPr>
          <w:rFonts w:asciiTheme="minorHAnsi" w:hAnsiTheme="minorHAnsi"/>
          <w:sz w:val="18"/>
          <w:szCs w:val="18"/>
        </w:rPr>
      </w:pPr>
    </w:p>
    <w:p w14:paraId="4D251D10" w14:textId="77777777" w:rsidR="00084B48" w:rsidRPr="00BB611D" w:rsidRDefault="00084B4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084B48" w:rsidRPr="005A1599" w14:paraId="42A2C832" w14:textId="77777777" w:rsidTr="00E72BA4">
        <w:trPr>
          <w:trHeight w:val="288"/>
        </w:trPr>
        <w:tc>
          <w:tcPr>
            <w:tcW w:w="10950" w:type="dxa"/>
            <w:gridSpan w:val="4"/>
            <w:vAlign w:val="center"/>
          </w:tcPr>
          <w:p w14:paraId="3F3DD861"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084B48" w:rsidRPr="005A1599" w14:paraId="2E0C1722" w14:textId="77777777" w:rsidTr="00E72BA4">
        <w:trPr>
          <w:trHeight w:val="360"/>
        </w:trPr>
        <w:tc>
          <w:tcPr>
            <w:tcW w:w="10950" w:type="dxa"/>
            <w:gridSpan w:val="4"/>
            <w:vAlign w:val="center"/>
          </w:tcPr>
          <w:p w14:paraId="79E70086" w14:textId="77777777" w:rsidR="00084B48" w:rsidRPr="005A1599" w:rsidRDefault="00084B48" w:rsidP="00084B48">
            <w:pPr>
              <w:numPr>
                <w:ilvl w:val="0"/>
                <w:numId w:val="37"/>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084B48" w:rsidRPr="005A1599" w14:paraId="4C3803FD" w14:textId="77777777" w:rsidTr="00E72BA4">
        <w:trPr>
          <w:trHeight w:val="360"/>
        </w:trPr>
        <w:tc>
          <w:tcPr>
            <w:tcW w:w="5434" w:type="dxa"/>
          </w:tcPr>
          <w:p w14:paraId="20E02FF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539D14E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Documentation Author Signature:</w:t>
            </w:r>
          </w:p>
        </w:tc>
      </w:tr>
      <w:tr w:rsidR="00084B48" w:rsidRPr="005A1599" w14:paraId="223779DC" w14:textId="77777777" w:rsidTr="00E72BA4">
        <w:trPr>
          <w:trHeight w:val="360"/>
        </w:trPr>
        <w:tc>
          <w:tcPr>
            <w:tcW w:w="5434" w:type="dxa"/>
          </w:tcPr>
          <w:p w14:paraId="1BFDD67B"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419F0CA"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Date Signed:</w:t>
            </w:r>
          </w:p>
        </w:tc>
      </w:tr>
      <w:tr w:rsidR="00084B48" w:rsidRPr="005A1599" w14:paraId="03BF9317" w14:textId="77777777" w:rsidTr="00E72BA4">
        <w:trPr>
          <w:trHeight w:val="360"/>
        </w:trPr>
        <w:tc>
          <w:tcPr>
            <w:tcW w:w="5434" w:type="dxa"/>
          </w:tcPr>
          <w:p w14:paraId="454AA5CB"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5BC7316A"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CEA/HERS Certification Information (if applicable):</w:t>
            </w:r>
          </w:p>
        </w:tc>
      </w:tr>
      <w:tr w:rsidR="00084B48" w:rsidRPr="005A1599" w14:paraId="19542CB3" w14:textId="77777777" w:rsidTr="00E72BA4">
        <w:trPr>
          <w:trHeight w:val="360"/>
        </w:trPr>
        <w:tc>
          <w:tcPr>
            <w:tcW w:w="5434" w:type="dxa"/>
          </w:tcPr>
          <w:p w14:paraId="677A9C30"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65C6DE89" w14:textId="77777777" w:rsidR="00084B48" w:rsidRPr="005A1599" w:rsidRDefault="00084B48" w:rsidP="00E72BA4">
            <w:pPr>
              <w:rPr>
                <w:rFonts w:asciiTheme="minorHAnsi" w:hAnsiTheme="minorHAnsi"/>
                <w:sz w:val="14"/>
                <w:szCs w:val="14"/>
              </w:rPr>
            </w:pPr>
            <w:r w:rsidRPr="005A1599">
              <w:rPr>
                <w:rFonts w:asciiTheme="minorHAnsi" w:hAnsiTheme="minorHAnsi"/>
                <w:sz w:val="14"/>
                <w:szCs w:val="14"/>
              </w:rPr>
              <w:t>Phone:</w:t>
            </w:r>
          </w:p>
        </w:tc>
      </w:tr>
      <w:tr w:rsidR="00084B48" w:rsidRPr="005A1599" w14:paraId="35F7723D" w14:textId="77777777" w:rsidTr="00E72BA4">
        <w:tblPrEx>
          <w:tblCellMar>
            <w:left w:w="115" w:type="dxa"/>
            <w:right w:w="115" w:type="dxa"/>
          </w:tblCellMar>
        </w:tblPrEx>
        <w:trPr>
          <w:trHeight w:val="296"/>
        </w:trPr>
        <w:tc>
          <w:tcPr>
            <w:tcW w:w="10950" w:type="dxa"/>
            <w:gridSpan w:val="4"/>
            <w:vAlign w:val="center"/>
          </w:tcPr>
          <w:p w14:paraId="4D439D54"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084B48" w:rsidRPr="005A1599" w14:paraId="18A0B9EB" w14:textId="77777777" w:rsidTr="00E72BA4">
        <w:tblPrEx>
          <w:tblCellMar>
            <w:left w:w="115" w:type="dxa"/>
            <w:right w:w="115" w:type="dxa"/>
          </w:tblCellMar>
        </w:tblPrEx>
        <w:trPr>
          <w:trHeight w:val="504"/>
        </w:trPr>
        <w:tc>
          <w:tcPr>
            <w:tcW w:w="10950" w:type="dxa"/>
            <w:gridSpan w:val="4"/>
            <w:shd w:val="clear" w:color="auto" w:fill="auto"/>
          </w:tcPr>
          <w:p w14:paraId="70E65604" w14:textId="77777777" w:rsidR="00084B48" w:rsidRPr="005A1599" w:rsidRDefault="00084B48" w:rsidP="00E72BA4">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4F7EB8B6"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B80EF44"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2C67D2AE"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60A21EC"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DC423DD" w14:textId="77777777" w:rsidR="00084B48" w:rsidRPr="005A1599" w:rsidRDefault="00084B48" w:rsidP="00084B48">
            <w:pPr>
              <w:keepNext/>
              <w:widowControl w:val="0"/>
              <w:numPr>
                <w:ilvl w:val="0"/>
                <w:numId w:val="47"/>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84B48" w:rsidRPr="005A1599" w14:paraId="1DC71D21" w14:textId="77777777" w:rsidTr="00E72BA4">
        <w:tblPrEx>
          <w:tblCellMar>
            <w:left w:w="115" w:type="dxa"/>
            <w:right w:w="115" w:type="dxa"/>
          </w:tblCellMar>
        </w:tblPrEx>
        <w:trPr>
          <w:trHeight w:val="278"/>
        </w:trPr>
        <w:tc>
          <w:tcPr>
            <w:tcW w:w="10950" w:type="dxa"/>
            <w:gridSpan w:val="4"/>
            <w:vAlign w:val="center"/>
          </w:tcPr>
          <w:p w14:paraId="69091DBF"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084B48" w:rsidRPr="005A1599" w14:paraId="13BE9D2A" w14:textId="77777777" w:rsidTr="00E72BA4">
        <w:tblPrEx>
          <w:tblCellMar>
            <w:left w:w="115" w:type="dxa"/>
            <w:right w:w="115" w:type="dxa"/>
          </w:tblCellMar>
        </w:tblPrEx>
        <w:trPr>
          <w:trHeight w:hRule="exact" w:val="360"/>
        </w:trPr>
        <w:tc>
          <w:tcPr>
            <w:tcW w:w="10950" w:type="dxa"/>
            <w:gridSpan w:val="4"/>
            <w:vAlign w:val="center"/>
          </w:tcPr>
          <w:p w14:paraId="7AB52E50"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084B48" w:rsidRPr="005A1599" w14:paraId="590F701C" w14:textId="77777777" w:rsidTr="00E72BA4">
        <w:tblPrEx>
          <w:tblCellMar>
            <w:left w:w="115" w:type="dxa"/>
            <w:right w:w="115" w:type="dxa"/>
          </w:tblCellMar>
        </w:tblPrEx>
        <w:trPr>
          <w:trHeight w:hRule="exact" w:val="360"/>
        </w:trPr>
        <w:tc>
          <w:tcPr>
            <w:tcW w:w="5475" w:type="dxa"/>
            <w:gridSpan w:val="2"/>
          </w:tcPr>
          <w:p w14:paraId="12A00F87"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21807B85" w14:textId="77777777" w:rsidR="00084B48" w:rsidRPr="005A1599" w:rsidRDefault="00084B48" w:rsidP="00E72BA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084B48" w:rsidRPr="005A1599" w14:paraId="5EEEC18E" w14:textId="77777777" w:rsidTr="00E72BA4">
        <w:tblPrEx>
          <w:tblCellMar>
            <w:left w:w="108" w:type="dxa"/>
            <w:right w:w="108" w:type="dxa"/>
          </w:tblCellMar>
        </w:tblPrEx>
        <w:trPr>
          <w:trHeight w:hRule="exact" w:val="288"/>
        </w:trPr>
        <w:tc>
          <w:tcPr>
            <w:tcW w:w="10950" w:type="dxa"/>
            <w:gridSpan w:val="4"/>
            <w:vAlign w:val="center"/>
          </w:tcPr>
          <w:p w14:paraId="404CD75C"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084B48" w:rsidRPr="005A1599" w14:paraId="3BD213D5" w14:textId="77777777" w:rsidTr="00E72BA4">
        <w:tblPrEx>
          <w:tblCellMar>
            <w:left w:w="108" w:type="dxa"/>
            <w:right w:w="108" w:type="dxa"/>
          </w:tblCellMar>
        </w:tblPrEx>
        <w:trPr>
          <w:trHeight w:hRule="exact" w:val="360"/>
        </w:trPr>
        <w:tc>
          <w:tcPr>
            <w:tcW w:w="5482" w:type="dxa"/>
            <w:gridSpan w:val="3"/>
          </w:tcPr>
          <w:p w14:paraId="08845C53"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58D699AB" w14:textId="77777777" w:rsidR="00084B48" w:rsidRPr="005A1599" w:rsidRDefault="00084B48" w:rsidP="00E72BA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084B48" w:rsidRPr="005A1599" w14:paraId="5A38CCEA" w14:textId="77777777" w:rsidTr="00E72BA4">
        <w:tblPrEx>
          <w:tblCellMar>
            <w:left w:w="108" w:type="dxa"/>
            <w:right w:w="108" w:type="dxa"/>
          </w:tblCellMar>
        </w:tblPrEx>
        <w:trPr>
          <w:trHeight w:val="288"/>
        </w:trPr>
        <w:tc>
          <w:tcPr>
            <w:tcW w:w="10950" w:type="dxa"/>
            <w:gridSpan w:val="4"/>
            <w:vAlign w:val="center"/>
          </w:tcPr>
          <w:p w14:paraId="054F9CA3"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084B48" w:rsidRPr="005A1599" w14:paraId="136E2E86" w14:textId="77777777" w:rsidTr="00E72BA4">
        <w:tblPrEx>
          <w:tblCellMar>
            <w:left w:w="108" w:type="dxa"/>
            <w:right w:w="108" w:type="dxa"/>
          </w:tblCellMar>
        </w:tblPrEx>
        <w:trPr>
          <w:trHeight w:hRule="exact" w:val="360"/>
        </w:trPr>
        <w:tc>
          <w:tcPr>
            <w:tcW w:w="10950" w:type="dxa"/>
            <w:gridSpan w:val="4"/>
          </w:tcPr>
          <w:p w14:paraId="501A1396" w14:textId="77777777" w:rsidR="00084B48" w:rsidRPr="005A1599" w:rsidRDefault="00084B48" w:rsidP="00E72BA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084B48" w:rsidRPr="005A1599" w14:paraId="04C43997" w14:textId="77777777" w:rsidTr="00E72BA4">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4FB73AB"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D91284F"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084B48" w:rsidRPr="005A1599" w14:paraId="7A188935" w14:textId="77777777" w:rsidTr="00E72BA4">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6E215FE"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A729DB2" w14:textId="77777777" w:rsidR="00084B48" w:rsidRPr="005A1599" w:rsidRDefault="00084B48" w:rsidP="00E72BA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7E3B96F0" w14:textId="77777777" w:rsidR="00084B48" w:rsidRPr="00D83E48" w:rsidRDefault="00084B48" w:rsidP="00DA2B2D">
      <w:pPr>
        <w:rPr>
          <w:rFonts w:ascii="Calibri" w:hAnsi="Calibri"/>
          <w:b/>
          <w:sz w:val="32"/>
          <w:szCs w:val="32"/>
        </w:rPr>
        <w:sectPr w:rsidR="00084B4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lastRenderedPageBreak/>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30148CD7"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1F6BEDF2" w14:textId="437A301F" w:rsidR="00213E3A" w:rsidRPr="00213E3A" w:rsidRDefault="00213E3A" w:rsidP="00213E3A">
      <w:pPr>
        <w:pStyle w:val="ListParagraph"/>
        <w:numPr>
          <w:ilvl w:val="0"/>
          <w:numId w:val="38"/>
        </w:numPr>
        <w:ind w:left="360" w:hanging="360"/>
        <w:rPr>
          <w:rFonts w:asciiTheme="minorHAnsi" w:hAnsiTheme="minorHAnsi"/>
        </w:rPr>
      </w:pPr>
      <w:r w:rsidRPr="00213E3A">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61919FFB" w14:textId="77777777" w:rsidR="00A60A9E" w:rsidRPr="0029461A" w:rsidRDefault="00A60A9E" w:rsidP="00A60A9E">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0FF9D92C" w14:textId="7F705FCD" w:rsidR="00C6285C" w:rsidRDefault="00C6285C" w:rsidP="007759B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2FD770" w:rsidR="001868E8" w:rsidRPr="00BA7691" w:rsidRDefault="0092178C" w:rsidP="008656BC">
      <w:pPr>
        <w:numPr>
          <w:ilvl w:val="0"/>
          <w:numId w:val="43"/>
        </w:numPr>
        <w:ind w:left="360" w:hanging="360"/>
        <w:rPr>
          <w:rFonts w:ascii="Calibri" w:hAnsi="Calibri"/>
        </w:rPr>
      </w:pPr>
      <w:r w:rsidRPr="0092178C">
        <w:rPr>
          <w:rFonts w:asciiTheme="minorHAnsi" w:hAnsiTheme="minorHAnsi"/>
        </w:rPr>
        <w:lastRenderedPageBreak/>
        <w:t>This field must be a true statement (or not applicable) for the system to comply.</w:t>
      </w:r>
    </w:p>
    <w:p w14:paraId="4C8E0F82" w14:textId="77777777" w:rsidR="00084B48" w:rsidRPr="00FA25A3" w:rsidRDefault="00084B48" w:rsidP="00084B48">
      <w:pPr>
        <w:numPr>
          <w:ilvl w:val="0"/>
          <w:numId w:val="43"/>
        </w:numPr>
        <w:ind w:left="360" w:hanging="360"/>
        <w:rPr>
          <w:rFonts w:asciiTheme="minorHAnsi" w:hAnsiTheme="minorHAnsi"/>
          <w:sz w:val="18"/>
          <w:szCs w:val="18"/>
        </w:rPr>
      </w:pPr>
      <w:r w:rsidRPr="00FA25A3">
        <w:rPr>
          <w:rFonts w:asciiTheme="minorHAnsi" w:hAnsiTheme="minorHAnsi"/>
          <w:i/>
          <w:sz w:val="18"/>
          <w:szCs w:val="18"/>
        </w:rPr>
        <w:t>Verification Status:</w:t>
      </w:r>
      <w:r w:rsidRPr="00FA25A3">
        <w:rPr>
          <w:rFonts w:asciiTheme="minorHAnsi" w:hAnsiTheme="minorHAnsi"/>
          <w:sz w:val="18"/>
          <w:szCs w:val="18"/>
        </w:rPr>
        <w:t xml:space="preserve"> If this Section does not apply, then select “All </w:t>
      </w:r>
      <w:r>
        <w:rPr>
          <w:rFonts w:asciiTheme="minorHAnsi" w:hAnsiTheme="minorHAnsi"/>
          <w:sz w:val="18"/>
          <w:szCs w:val="18"/>
        </w:rPr>
        <w:t>N/A</w:t>
      </w:r>
      <w:r w:rsidRPr="00FA25A3">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p>
    <w:p w14:paraId="46689CEF" w14:textId="6038548F" w:rsidR="00084B48" w:rsidRPr="00084B48" w:rsidRDefault="00084B48">
      <w:pPr>
        <w:numPr>
          <w:ilvl w:val="0"/>
          <w:numId w:val="43"/>
        </w:numPr>
        <w:ind w:left="360" w:hanging="360"/>
        <w:rPr>
          <w:rFonts w:ascii="Calibri" w:hAnsi="Calibri"/>
        </w:rPr>
      </w:pPr>
      <w:r w:rsidRPr="00084B48">
        <w:rPr>
          <w:rFonts w:asciiTheme="minorHAnsi" w:hAnsiTheme="minorHAnsi"/>
          <w:i/>
          <w:sz w:val="18"/>
          <w:szCs w:val="18"/>
        </w:rPr>
        <w:t>Correction Notes:</w:t>
      </w:r>
      <w:r w:rsidRPr="00084B48">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2D77F8" w:rsidRPr="00966F61" w14:paraId="1933EA56" w14:textId="77777777" w:rsidTr="000D7943">
        <w:trPr>
          <w:cantSplit/>
          <w:trHeight w:val="144"/>
        </w:trPr>
        <w:tc>
          <w:tcPr>
            <w:tcW w:w="475" w:type="dxa"/>
            <w:vAlign w:val="center"/>
          </w:tcPr>
          <w:p w14:paraId="1933EA53" w14:textId="77777777" w:rsidR="002D77F8" w:rsidRPr="00966F61" w:rsidRDefault="002D77F8" w:rsidP="002D77F8">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23F4EAC" w:rsidR="002D77F8" w:rsidRPr="00966F61" w:rsidRDefault="002D77F8" w:rsidP="002D77F8">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2D77F8" w:rsidRDefault="002D77F8" w:rsidP="002D77F8">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2D77F8" w:rsidRPr="00966F61" w14:paraId="1933EA5A" w14:textId="77777777" w:rsidTr="000D7943">
        <w:trPr>
          <w:cantSplit/>
          <w:trHeight w:val="144"/>
        </w:trPr>
        <w:tc>
          <w:tcPr>
            <w:tcW w:w="475" w:type="dxa"/>
            <w:vAlign w:val="center"/>
          </w:tcPr>
          <w:p w14:paraId="1933EA57" w14:textId="77777777" w:rsidR="002D77F8" w:rsidRPr="00966F61" w:rsidRDefault="002D77F8" w:rsidP="002D77F8">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51B9D042" w:rsidR="002D77F8" w:rsidRPr="00966F61" w:rsidRDefault="002D77F8" w:rsidP="002D77F8">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2D77F8"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D77F8" w:rsidRPr="00966F61" w14:paraId="62804444" w14:textId="77777777" w:rsidTr="000D7943">
        <w:trPr>
          <w:cantSplit/>
          <w:trHeight w:val="144"/>
        </w:trPr>
        <w:tc>
          <w:tcPr>
            <w:tcW w:w="475" w:type="dxa"/>
            <w:vAlign w:val="center"/>
          </w:tcPr>
          <w:p w14:paraId="64CD130A" w14:textId="21D6C23C" w:rsidR="002D77F8" w:rsidRPr="00966F61" w:rsidRDefault="002D77F8" w:rsidP="002D77F8">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2A605F0B" w14:textId="6A1D460F" w:rsidR="002D77F8" w:rsidRPr="00966F61" w:rsidRDefault="002D77F8" w:rsidP="00BA1258">
            <w:pPr>
              <w:rPr>
                <w:rFonts w:asciiTheme="minorHAnsi" w:hAnsiTheme="minorHAnsi"/>
                <w:sz w:val="18"/>
                <w:szCs w:val="18"/>
              </w:rPr>
            </w:pPr>
            <w:r w:rsidRPr="00B2548D">
              <w:rPr>
                <w:rFonts w:asciiTheme="minorHAnsi" w:hAnsiTheme="minorHAnsi"/>
                <w:sz w:val="18"/>
                <w:szCs w:val="18"/>
              </w:rPr>
              <w:t>Indoor Unit Name</w:t>
            </w:r>
            <w:r w:rsidR="00FC765D">
              <w:rPr>
                <w:rFonts w:asciiTheme="minorHAnsi" w:hAnsiTheme="minorHAnsi"/>
                <w:sz w:val="18"/>
                <w:szCs w:val="18"/>
              </w:rPr>
              <w:t xml:space="preserve"> </w:t>
            </w:r>
          </w:p>
        </w:tc>
        <w:tc>
          <w:tcPr>
            <w:tcW w:w="5605" w:type="dxa"/>
            <w:vAlign w:val="center"/>
          </w:tcPr>
          <w:p w14:paraId="4E2AFEDD" w14:textId="064717EA" w:rsidR="002D77F8" w:rsidRPr="00966F61" w:rsidRDefault="002D77F8" w:rsidP="002D77F8">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60776186"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2D77F8">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5EE53196"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2D77F8">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A60A9E" w:rsidRPr="00966F61" w14:paraId="1933EA65" w14:textId="77777777" w:rsidTr="000D7943">
        <w:trPr>
          <w:cantSplit/>
          <w:trHeight w:val="144"/>
        </w:trPr>
        <w:tc>
          <w:tcPr>
            <w:tcW w:w="475" w:type="dxa"/>
            <w:vAlign w:val="center"/>
          </w:tcPr>
          <w:p w14:paraId="1933EA5F" w14:textId="19AC3484"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7E676A71" w:rsidR="00A60A9E" w:rsidRPr="00966F61" w:rsidRDefault="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5E5D9B7"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&lt;&lt;calculated field: </w:t>
            </w:r>
          </w:p>
          <w:p w14:paraId="7DDDFF98"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8A35A50"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DCC7EB6" w14:textId="77777777" w:rsidR="00A60A9E" w:rsidRPr="00480A17" w:rsidRDefault="00A60A9E" w:rsidP="00A60A9E">
            <w:pPr>
              <w:rPr>
                <w:rFonts w:asciiTheme="minorHAnsi" w:hAnsiTheme="minorHAnsi"/>
                <w:sz w:val="16"/>
                <w:szCs w:val="16"/>
              </w:rPr>
            </w:pPr>
          </w:p>
          <w:p w14:paraId="6925E92D" w14:textId="77777777" w:rsidR="00A60A9E" w:rsidRPr="00480A17" w:rsidRDefault="00A60A9E" w:rsidP="00A60A9E">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6E6F541D" w14:textId="6E444E99" w:rsidR="00A60A9E" w:rsidRPr="00480A17" w:rsidRDefault="00A60A9E" w:rsidP="00A60A9E">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8:44:00Z">
              <w:r w:rsidR="00EC3DCD">
                <w:rPr>
                  <w:rFonts w:asciiTheme="minorHAnsi" w:hAnsiTheme="minorHAnsi"/>
                  <w:sz w:val="16"/>
                  <w:szCs w:val="16"/>
                </w:rPr>
                <w:t xml:space="preserve">and the system type in </w:t>
              </w:r>
              <w:r w:rsidR="00EC3DCD" w:rsidRPr="00EC3DCD">
                <w:rPr>
                  <w:rFonts w:asciiTheme="minorHAnsi" w:hAnsiTheme="minorHAnsi"/>
                  <w:sz w:val="16"/>
                  <w:szCs w:val="16"/>
                  <w:highlight w:val="yellow"/>
                </w:rPr>
                <w:t>MCH-01d fields D04 or D05</w:t>
              </w:r>
              <w:r w:rsidR="00EC3DCD">
                <w:rPr>
                  <w:rFonts w:asciiTheme="minorHAnsi" w:hAnsiTheme="minorHAnsi"/>
                  <w:sz w:val="16"/>
                  <w:szCs w:val="16"/>
                </w:rPr>
                <w:t xml:space="preserve"> are one of the following three types: 1:[VCHP-Ducted], 2:[VCHP-Ductless], 3:[VCHP-Ducted+Ductless],</w:t>
              </w:r>
            </w:ins>
          </w:p>
          <w:p w14:paraId="3FFAC489"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12529A1B" w14:textId="77777777" w:rsidR="00A60A9E" w:rsidRPr="00480A17" w:rsidRDefault="00A60A9E" w:rsidP="00A60A9E">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05EECB97" w14:textId="77777777" w:rsidR="00A60A9E" w:rsidRPr="00480A17" w:rsidRDefault="00A60A9E" w:rsidP="00A60A9E">
            <w:pPr>
              <w:ind w:left="160"/>
              <w:rPr>
                <w:rFonts w:asciiTheme="minorHAnsi" w:hAnsiTheme="minorHAnsi"/>
                <w:sz w:val="16"/>
                <w:szCs w:val="16"/>
              </w:rPr>
            </w:pPr>
          </w:p>
          <w:p w14:paraId="350501CD"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1C22D3D1"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7F24B132" w14:textId="77777777" w:rsidR="00A60A9E" w:rsidRPr="00480A17" w:rsidRDefault="00A60A9E" w:rsidP="00A60A9E">
            <w:pPr>
              <w:rPr>
                <w:rFonts w:asciiTheme="minorHAnsi" w:hAnsiTheme="minorHAnsi"/>
                <w:sz w:val="16"/>
                <w:szCs w:val="16"/>
              </w:rPr>
            </w:pPr>
          </w:p>
          <w:p w14:paraId="3DAEB4D0"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725B6DE5" w14:textId="5AB33BFB" w:rsidR="00A60A9E" w:rsidRPr="00480A17" w:rsidRDefault="00A60A9E" w:rsidP="00EC3DCD">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2" w:author="Shewmaker, Michael@Energy" w:date="2019-11-22T08:44:00Z">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MCH-01b fields C03 or C07</w:t>
              </w:r>
              <w:r w:rsidR="00EC3DCD">
                <w:rPr>
                  <w:rFonts w:asciiTheme="minorHAnsi" w:hAnsiTheme="minorHAnsi"/>
                  <w:sz w:val="16"/>
                  <w:szCs w:val="16"/>
                </w:rPr>
                <w:t xml:space="preserve"> are one of the following three types: 1:[VCHP-Ducted], 2:[</w:t>
              </w:r>
            </w:ins>
            <w:ins w:id="3" w:author="Shewmaker, Michael@Energy" w:date="2019-11-22T08:45:00Z">
              <w:r w:rsidR="00EC3DCD">
                <w:rPr>
                  <w:rFonts w:asciiTheme="minorHAnsi" w:hAnsiTheme="minorHAnsi"/>
                  <w:sz w:val="16"/>
                  <w:szCs w:val="16"/>
                </w:rPr>
                <w:t>VCHP-Ductless], 3:[VCHP-Ducted+Ductless],</w:t>
              </w:r>
            </w:ins>
          </w:p>
          <w:p w14:paraId="3893DE55"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1BC52B56" w14:textId="77777777" w:rsidR="00A60A9E" w:rsidRPr="00480A17" w:rsidRDefault="00A60A9E" w:rsidP="00A60A9E">
            <w:pPr>
              <w:ind w:firstLine="160"/>
              <w:rPr>
                <w:rFonts w:asciiTheme="minorHAnsi" w:hAnsiTheme="minorHAnsi"/>
                <w:sz w:val="16"/>
                <w:szCs w:val="16"/>
              </w:rPr>
            </w:pPr>
          </w:p>
          <w:p w14:paraId="761C4E84" w14:textId="77777777" w:rsidR="00A60A9E" w:rsidRPr="00480A17" w:rsidRDefault="00A60A9E" w:rsidP="00A60A9E">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36FD1AB6" w14:textId="77777777" w:rsidR="00A60A9E" w:rsidRPr="00480A17" w:rsidRDefault="00A60A9E" w:rsidP="00A60A9E">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26F67C3B" w14:textId="77777777" w:rsidR="00A60A9E" w:rsidRPr="00480A17" w:rsidRDefault="00A60A9E" w:rsidP="00A60A9E">
            <w:pPr>
              <w:ind w:left="154"/>
              <w:rPr>
                <w:rFonts w:asciiTheme="minorHAnsi" w:hAnsiTheme="minorHAnsi"/>
                <w:b/>
                <w:sz w:val="16"/>
                <w:szCs w:val="16"/>
              </w:rPr>
            </w:pPr>
          </w:p>
          <w:p w14:paraId="59089B2E"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3A3612F2" w14:textId="77777777" w:rsidR="00A60A9E" w:rsidRPr="00480A17" w:rsidRDefault="00A60A9E" w:rsidP="00A60A9E">
            <w:pPr>
              <w:rPr>
                <w:rFonts w:asciiTheme="minorHAnsi" w:hAnsiTheme="minorHAnsi"/>
                <w:sz w:val="16"/>
                <w:szCs w:val="16"/>
              </w:rPr>
            </w:pPr>
          </w:p>
          <w:p w14:paraId="4781A295"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34711B5" w14:textId="313811B8" w:rsidR="00A60A9E" w:rsidRPr="00480A17" w:rsidRDefault="00A60A9E" w:rsidP="00EC3DCD">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4" w:author="Shewmaker, Michael@Energy" w:date="2019-11-22T08:45:00Z">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MCH-01c fields C04 or C05</w:t>
              </w:r>
              <w:r w:rsidR="00EC3DCD">
                <w:rPr>
                  <w:rFonts w:asciiTheme="minorHAnsi" w:hAnsiTheme="minorHAnsi"/>
                  <w:sz w:val="16"/>
                  <w:szCs w:val="16"/>
                </w:rPr>
                <w:t xml:space="preserve"> are one of the following three types; 1:[VCHP-Ducted], 2:[VCHP-Ductless], 3:[VCHP-Ducted+Ductless],</w:t>
              </w:r>
            </w:ins>
          </w:p>
          <w:p w14:paraId="687F35F3"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7345AC60" w14:textId="77777777" w:rsidR="00A60A9E" w:rsidRPr="00480A17" w:rsidRDefault="00A60A9E" w:rsidP="00A60A9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52F2DDCD" w14:textId="77777777" w:rsidR="00A60A9E" w:rsidRPr="00480A17" w:rsidRDefault="00A60A9E" w:rsidP="00A60A9E">
            <w:pPr>
              <w:rPr>
                <w:rFonts w:asciiTheme="minorHAnsi" w:hAnsiTheme="minorHAnsi"/>
                <w:sz w:val="16"/>
                <w:szCs w:val="16"/>
              </w:rPr>
            </w:pPr>
          </w:p>
          <w:p w14:paraId="4A33F649"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467C2F2D"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252AB754" w14:textId="77777777" w:rsidR="00A60A9E" w:rsidRPr="00480A17" w:rsidRDefault="00A60A9E" w:rsidP="00A60A9E">
            <w:pPr>
              <w:rPr>
                <w:rFonts w:asciiTheme="minorHAnsi" w:hAnsiTheme="minorHAnsi"/>
                <w:sz w:val="16"/>
                <w:szCs w:val="16"/>
              </w:rPr>
            </w:pPr>
          </w:p>
          <w:p w14:paraId="72C7CD28" w14:textId="77777777" w:rsidR="00A60A9E" w:rsidRPr="00480A17" w:rsidRDefault="00A60A9E" w:rsidP="00A60A9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761667D9" w14:textId="4A749490" w:rsidR="00A60A9E" w:rsidRPr="00480A17" w:rsidRDefault="00A60A9E" w:rsidP="00EC3DCD">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5" w:author="Shewmaker, Michael@Energy" w:date="2019-11-22T08:46:00Z">
              <w:r w:rsidR="00EC3DCD">
                <w:rPr>
                  <w:rFonts w:asciiTheme="minorHAnsi" w:hAnsiTheme="minorHAnsi"/>
                  <w:sz w:val="16"/>
                  <w:szCs w:val="16"/>
                </w:rPr>
                <w:t xml:space="preserve">, and the system type in </w:t>
              </w:r>
              <w:r w:rsidR="00EC3DCD" w:rsidRPr="00EC3DCD">
                <w:rPr>
                  <w:rFonts w:asciiTheme="minorHAnsi" w:hAnsiTheme="minorHAnsi"/>
                  <w:sz w:val="16"/>
                  <w:szCs w:val="16"/>
                  <w:highlight w:val="yellow"/>
                </w:rPr>
                <w:t>MCH-01d fields D04 or D05</w:t>
              </w:r>
              <w:r w:rsidR="00EC3DCD">
                <w:rPr>
                  <w:rFonts w:asciiTheme="minorHAnsi" w:hAnsiTheme="minorHAnsi"/>
                  <w:sz w:val="16"/>
                  <w:szCs w:val="16"/>
                </w:rPr>
                <w:t xml:space="preserve"> are one of the following three types: 1:[VCHP-Ducted], 2:[VCHP-Ductless], 3:[VCHP-Ducted+Ductless],</w:t>
              </w:r>
            </w:ins>
          </w:p>
          <w:p w14:paraId="549AD476" w14:textId="77777777" w:rsidR="00A60A9E" w:rsidRPr="00480A17" w:rsidRDefault="00A60A9E" w:rsidP="00A60A9E">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52D58A9B" w14:textId="77777777" w:rsidR="00A60A9E" w:rsidRPr="00480A17" w:rsidRDefault="00A60A9E" w:rsidP="00A60A9E">
            <w:pPr>
              <w:ind w:left="153"/>
              <w:rPr>
                <w:rFonts w:asciiTheme="minorHAnsi" w:hAnsiTheme="minorHAnsi"/>
                <w:sz w:val="16"/>
                <w:szCs w:val="16"/>
              </w:rPr>
            </w:pPr>
          </w:p>
          <w:p w14:paraId="6533510C" w14:textId="77777777" w:rsidR="00A60A9E" w:rsidRPr="00480A17" w:rsidRDefault="00A60A9E" w:rsidP="00A60A9E">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7CB9130C" w14:textId="77777777" w:rsidR="00A60A9E" w:rsidRPr="00480A17" w:rsidRDefault="00A60A9E" w:rsidP="00A60A9E">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31C9D75" w14:textId="77777777" w:rsidR="00A60A9E" w:rsidRPr="00480A17" w:rsidRDefault="00A60A9E" w:rsidP="00A60A9E">
            <w:pPr>
              <w:ind w:left="153"/>
              <w:rPr>
                <w:rFonts w:asciiTheme="minorHAnsi" w:hAnsiTheme="minorHAnsi"/>
                <w:b/>
                <w:sz w:val="16"/>
                <w:szCs w:val="16"/>
              </w:rPr>
            </w:pPr>
          </w:p>
          <w:p w14:paraId="5BD17322" w14:textId="77777777" w:rsidR="00A60A9E" w:rsidRPr="00480A17" w:rsidRDefault="00A60A9E" w:rsidP="00A60A9E">
            <w:pPr>
              <w:ind w:left="153"/>
              <w:rPr>
                <w:rFonts w:asciiTheme="minorHAnsi" w:hAnsiTheme="minorHAnsi"/>
                <w:b/>
                <w:sz w:val="16"/>
                <w:szCs w:val="16"/>
              </w:rPr>
            </w:pPr>
          </w:p>
          <w:p w14:paraId="0D3AD332" w14:textId="77777777" w:rsidR="00A60A9E" w:rsidRPr="00480A17" w:rsidRDefault="00A60A9E" w:rsidP="00A60A9E">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24C4D199" w14:textId="77777777" w:rsidR="00A60A9E" w:rsidRPr="00480A17" w:rsidRDefault="00A60A9E" w:rsidP="00A60A9E">
            <w:pPr>
              <w:rPr>
                <w:rFonts w:asciiTheme="minorHAnsi" w:hAnsiTheme="minorHAnsi"/>
                <w:sz w:val="16"/>
                <w:szCs w:val="16"/>
              </w:rPr>
            </w:pPr>
          </w:p>
          <w:p w14:paraId="2DA9A968"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60D4D7EA" w14:textId="77777777" w:rsidR="00A60A9E" w:rsidRPr="00480A17" w:rsidRDefault="00A60A9E" w:rsidP="00A60A9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1933EA64" w14:textId="4076695B" w:rsidR="00A60A9E" w:rsidRPr="00966F61" w:rsidRDefault="00A60A9E" w:rsidP="00A60A9E">
            <w:pPr>
              <w:rPr>
                <w:rFonts w:asciiTheme="minorHAnsi" w:hAnsiTheme="minorHAnsi"/>
                <w:sz w:val="18"/>
                <w:szCs w:val="18"/>
              </w:rPr>
            </w:pPr>
            <w:r w:rsidRPr="00480A17">
              <w:rPr>
                <w:rFonts w:asciiTheme="minorHAnsi" w:hAnsiTheme="minorHAnsi"/>
                <w:sz w:val="16"/>
                <w:szCs w:val="16"/>
              </w:rPr>
              <w:t>&gt;&gt;</w:t>
            </w:r>
          </w:p>
        </w:tc>
      </w:tr>
      <w:tr w:rsidR="00A60A9E" w:rsidRPr="00966F61" w14:paraId="1933EA6E" w14:textId="77777777" w:rsidTr="000D7943">
        <w:trPr>
          <w:cantSplit/>
          <w:trHeight w:val="144"/>
        </w:trPr>
        <w:tc>
          <w:tcPr>
            <w:tcW w:w="475" w:type="dxa"/>
            <w:vAlign w:val="center"/>
          </w:tcPr>
          <w:p w14:paraId="1933EA66" w14:textId="19B4A559"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A60A9E" w:rsidRDefault="00A60A9E" w:rsidP="00A60A9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A60A9E" w:rsidRDefault="00A60A9E" w:rsidP="00A60A9E">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A60A9E" w:rsidRDefault="00A60A9E" w:rsidP="00A60A9E">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A60A9E" w:rsidRPr="00966F61" w14:paraId="1933EA77" w14:textId="77777777" w:rsidTr="000D7943">
        <w:trPr>
          <w:cantSplit/>
          <w:trHeight w:val="144"/>
        </w:trPr>
        <w:tc>
          <w:tcPr>
            <w:tcW w:w="475" w:type="dxa"/>
            <w:vAlign w:val="center"/>
          </w:tcPr>
          <w:p w14:paraId="1933EA6F" w14:textId="42380047" w:rsidR="00A60A9E" w:rsidRPr="00966F61" w:rsidRDefault="00A60A9E" w:rsidP="00A60A9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A60A9E" w:rsidRPr="00966F61" w:rsidRDefault="00A60A9E" w:rsidP="00A60A9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96F7F6D" w:rsidR="00A60A9E" w:rsidRDefault="00A60A9E" w:rsidP="00A60A9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A60A9E" w:rsidRDefault="00A60A9E" w:rsidP="00A60A9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A60A9E" w:rsidRDefault="00A60A9E" w:rsidP="00A60A9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A60A9E" w:rsidRDefault="00A60A9E" w:rsidP="00A60A9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A60A9E" w:rsidRDefault="00A60A9E" w:rsidP="00A60A9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A60A9E" w:rsidRPr="00966F61" w14:paraId="1933EA83" w14:textId="77777777" w:rsidTr="000D7943">
        <w:trPr>
          <w:cantSplit/>
          <w:trHeight w:val="144"/>
        </w:trPr>
        <w:tc>
          <w:tcPr>
            <w:tcW w:w="475" w:type="dxa"/>
            <w:vAlign w:val="center"/>
          </w:tcPr>
          <w:p w14:paraId="1933EA78" w14:textId="45787E6B"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A60A9E" w:rsidRDefault="00A60A9E" w:rsidP="00A60A9E">
            <w:pPr>
              <w:rPr>
                <w:rFonts w:asciiTheme="minorHAnsi" w:hAnsiTheme="minorHAnsi"/>
                <w:sz w:val="18"/>
                <w:szCs w:val="18"/>
              </w:rPr>
            </w:pPr>
            <w:r>
              <w:rPr>
                <w:rFonts w:asciiTheme="minorHAnsi" w:hAnsiTheme="minorHAnsi"/>
                <w:sz w:val="18"/>
                <w:szCs w:val="18"/>
              </w:rPr>
              <w:t>&lt;&lt;calculated field:</w:t>
            </w:r>
          </w:p>
          <w:p w14:paraId="1933EA7B" w14:textId="77777777" w:rsidR="00A60A9E" w:rsidRDefault="00A60A9E" w:rsidP="00A60A9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A60A9E" w:rsidRDefault="00A60A9E" w:rsidP="00A60A9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A60A9E" w:rsidRDefault="00A60A9E" w:rsidP="00A60A9E">
            <w:pPr>
              <w:keepNext/>
              <w:rPr>
                <w:rFonts w:ascii="Calibri" w:hAnsi="Calibri"/>
                <w:sz w:val="16"/>
                <w:szCs w:val="16"/>
              </w:rPr>
            </w:pPr>
            <w:r>
              <w:rPr>
                <w:rFonts w:ascii="Calibri" w:hAnsi="Calibri"/>
                <w:sz w:val="16"/>
                <w:szCs w:val="16"/>
              </w:rPr>
              <w:t>*CFI System</w:t>
            </w:r>
          </w:p>
          <w:p w14:paraId="1933EA7E" w14:textId="77777777" w:rsidR="00A60A9E" w:rsidRDefault="00A60A9E" w:rsidP="00A60A9E">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A60A9E" w:rsidRDefault="00A60A9E" w:rsidP="00A60A9E">
            <w:pPr>
              <w:rPr>
                <w:rFonts w:asciiTheme="minorHAnsi" w:hAnsiTheme="minorHAnsi"/>
                <w:sz w:val="18"/>
                <w:szCs w:val="18"/>
              </w:rPr>
            </w:pPr>
          </w:p>
        </w:tc>
      </w:tr>
      <w:tr w:rsidR="00A60A9E" w:rsidRPr="00966F61" w14:paraId="1933EA8B" w14:textId="77777777" w:rsidTr="000D7943">
        <w:trPr>
          <w:cantSplit/>
          <w:trHeight w:val="144"/>
        </w:trPr>
        <w:tc>
          <w:tcPr>
            <w:tcW w:w="475" w:type="dxa"/>
            <w:vAlign w:val="center"/>
          </w:tcPr>
          <w:p w14:paraId="1933EA84" w14:textId="3A96B898" w:rsidR="00A60A9E" w:rsidRPr="00966F61" w:rsidRDefault="00A60A9E" w:rsidP="00A60A9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A60A9E" w:rsidRDefault="00A60A9E" w:rsidP="00A60A9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1F1C6B43" w:rsidR="00A60A9E" w:rsidRDefault="00A60A9E" w:rsidP="00A60A9E">
            <w:pPr>
              <w:rPr>
                <w:rFonts w:asciiTheme="minorHAnsi" w:hAnsiTheme="minorHAnsi"/>
                <w:sz w:val="18"/>
                <w:szCs w:val="18"/>
              </w:rPr>
            </w:pPr>
            <w:r>
              <w:rPr>
                <w:rFonts w:asciiTheme="minorHAnsi" w:hAnsiTheme="minorHAnsi"/>
                <w:sz w:val="18"/>
                <w:szCs w:val="18"/>
              </w:rPr>
              <w:t>If parent is MCH-01b, MCh-01c, or MCH-01d, then value=N/A;</w:t>
            </w:r>
          </w:p>
          <w:p w14:paraId="1933EA8A" w14:textId="527E913C" w:rsidR="00A60A9E" w:rsidRPr="00966F61" w:rsidRDefault="00A60A9E" w:rsidP="00A60A9E">
            <w:pPr>
              <w:rPr>
                <w:rFonts w:asciiTheme="minorHAnsi" w:hAnsiTheme="minorHAnsi"/>
                <w:sz w:val="18"/>
                <w:szCs w:val="18"/>
              </w:rPr>
            </w:pPr>
            <w:r>
              <w:rPr>
                <w:rFonts w:asciiTheme="minorHAnsi" w:hAnsiTheme="minorHAnsi"/>
                <w:sz w:val="18"/>
                <w:szCs w:val="18"/>
              </w:rPr>
              <w:t>elseif parent is MCH-01a, reference value from MCH-01a section J10</w:t>
            </w:r>
            <w:r w:rsidDel="009E5DC7">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A60A9E" w:rsidRPr="00966F61" w14:paraId="1933EA8F" w14:textId="77777777" w:rsidTr="000D7943">
        <w:trPr>
          <w:cantSplit/>
          <w:trHeight w:val="144"/>
        </w:trPr>
        <w:tc>
          <w:tcPr>
            <w:tcW w:w="475" w:type="dxa"/>
            <w:vAlign w:val="center"/>
          </w:tcPr>
          <w:p w14:paraId="1933EA8C" w14:textId="5C968C94" w:rsidR="00A60A9E" w:rsidRPr="00966F61" w:rsidRDefault="00A60A9E" w:rsidP="00A60A9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A60A9E" w:rsidRPr="00966F61" w14:paraId="1933EA97" w14:textId="77777777" w:rsidTr="000D7943">
        <w:trPr>
          <w:cantSplit/>
          <w:trHeight w:val="144"/>
        </w:trPr>
        <w:tc>
          <w:tcPr>
            <w:tcW w:w="475" w:type="dxa"/>
            <w:vAlign w:val="center"/>
          </w:tcPr>
          <w:p w14:paraId="1933EA90" w14:textId="169BE52E" w:rsidR="00A60A9E" w:rsidRPr="00966F61" w:rsidDel="006E5AE2" w:rsidRDefault="00A60A9E" w:rsidP="00A60A9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A60A9E" w:rsidRPr="00966F61" w:rsidRDefault="00A60A9E" w:rsidP="00A60A9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75B3E043" w:rsidR="00A60A9E" w:rsidRDefault="00A60A9E" w:rsidP="00A60A9E">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10AF6048" w:rsidR="00A60A9E" w:rsidRDefault="00A60A9E" w:rsidP="00A60A9E">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A60A9E" w:rsidRDefault="00A60A9E" w:rsidP="00A60A9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A60A9E" w:rsidRDefault="00A60A9E" w:rsidP="00A60A9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60A9E" w:rsidRPr="00966F61" w14:paraId="3A1F0E8C" w14:textId="77777777" w:rsidTr="000D7943">
        <w:trPr>
          <w:cantSplit/>
          <w:trHeight w:val="144"/>
        </w:trPr>
        <w:tc>
          <w:tcPr>
            <w:tcW w:w="475" w:type="dxa"/>
            <w:vAlign w:val="center"/>
          </w:tcPr>
          <w:p w14:paraId="641E7BD6" w14:textId="330D5A09" w:rsidR="00A60A9E" w:rsidRDefault="00A60A9E" w:rsidP="00A60A9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A60A9E" w:rsidRPr="00966F61" w:rsidRDefault="00A60A9E" w:rsidP="00A60A9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A60A9E" w:rsidRDefault="00A60A9E" w:rsidP="00A60A9E">
            <w:pPr>
              <w:keepNext/>
              <w:rPr>
                <w:rFonts w:asciiTheme="minorHAnsi" w:hAnsiTheme="minorHAnsi"/>
                <w:sz w:val="18"/>
                <w:szCs w:val="18"/>
              </w:rPr>
            </w:pPr>
            <w:r>
              <w:rPr>
                <w:rFonts w:asciiTheme="minorHAnsi" w:hAnsiTheme="minorHAnsi"/>
                <w:sz w:val="18"/>
                <w:szCs w:val="18"/>
              </w:rPr>
              <w:t>&lt;&lt;Calculated Field:</w:t>
            </w:r>
          </w:p>
          <w:p w14:paraId="2449D2F9" w14:textId="77777777" w:rsidR="00A60A9E" w:rsidRDefault="00A60A9E" w:rsidP="00A60A9E">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63731855" w14:textId="540D7B8E" w:rsidR="00A60A9E" w:rsidRDefault="00A60A9E" w:rsidP="00A60A9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51796FFC" w14:textId="77777777" w:rsidR="00A60A9E" w:rsidRDefault="00A60A9E" w:rsidP="00A60A9E">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3ACA0118" w:rsidR="00A60A9E" w:rsidRPr="00966F61" w:rsidRDefault="00A60A9E" w:rsidP="00A60A9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B8572B"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C6285C" w:rsidRPr="00D83E48" w14:paraId="1933EADC" w14:textId="77777777" w:rsidTr="00E32A17">
        <w:trPr>
          <w:cantSplit/>
          <w:trHeight w:val="432"/>
        </w:trPr>
        <w:tc>
          <w:tcPr>
            <w:tcW w:w="181" w:type="pct"/>
            <w:vAlign w:val="center"/>
          </w:tcPr>
          <w:p w14:paraId="1933EAC4" w14:textId="77777777" w:rsidR="00C6285C" w:rsidRPr="002E17DB" w:rsidRDefault="00C6285C" w:rsidP="00C6285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C6285C" w:rsidRPr="002E17DB" w:rsidRDefault="00C6285C" w:rsidP="00C6285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C6285C" w:rsidRDefault="00C6285C" w:rsidP="00C6285C">
            <w:pPr>
              <w:keepNext/>
              <w:rPr>
                <w:rFonts w:asciiTheme="minorHAnsi" w:hAnsiTheme="minorHAnsi"/>
                <w:sz w:val="18"/>
                <w:szCs w:val="18"/>
              </w:rPr>
            </w:pPr>
            <w:r>
              <w:rPr>
                <w:rFonts w:asciiTheme="minorHAnsi" w:hAnsiTheme="minorHAnsi"/>
                <w:sz w:val="18"/>
                <w:szCs w:val="18"/>
              </w:rPr>
              <w:t xml:space="preserve">&lt;&lt;calculated field: </w:t>
            </w:r>
          </w:p>
          <w:p w14:paraId="7363AFFB" w14:textId="2243E7BC" w:rsidR="00C6285C" w:rsidRPr="00E00244" w:rsidRDefault="00C6285C" w:rsidP="00C6285C">
            <w:pPr>
              <w:keepNext/>
              <w:rPr>
                <w:rFonts w:asciiTheme="minorHAnsi" w:hAnsiTheme="minorHAnsi"/>
                <w:sz w:val="16"/>
                <w:szCs w:val="16"/>
              </w:rPr>
            </w:pPr>
            <w:r w:rsidRPr="00E00244">
              <w:rPr>
                <w:rFonts w:asciiTheme="minorHAnsi" w:hAnsiTheme="minorHAnsi"/>
                <w:sz w:val="16"/>
                <w:szCs w:val="16"/>
              </w:rPr>
              <w:t>If A1</w:t>
            </w:r>
            <w:r w:rsidR="002D77F8">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221DD052" w:rsidR="00C6285C" w:rsidRPr="00E00244" w:rsidRDefault="00C6285C" w:rsidP="00C6285C">
            <w:pPr>
              <w:keepNext/>
              <w:ind w:left="720"/>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3410C55" w14:textId="6CCD9607" w:rsidR="00C6285C" w:rsidRDefault="00C6285C" w:rsidP="00C6285C">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2D77F8">
              <w:rPr>
                <w:rFonts w:asciiTheme="minorHAnsi" w:hAnsiTheme="minorHAnsi"/>
                <w:sz w:val="16"/>
                <w:szCs w:val="16"/>
              </w:rPr>
              <w:t>1</w:t>
            </w:r>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467D68C" w14:textId="26018C3F" w:rsidR="00C6285C" w:rsidRDefault="00C6285C" w:rsidP="00C6285C">
            <w:pPr>
              <w:keepNext/>
              <w:ind w:left="720"/>
              <w:rPr>
                <w:rFonts w:asciiTheme="minorHAnsi" w:hAnsiTheme="minorHAnsi"/>
                <w:sz w:val="16"/>
                <w:szCs w:val="16"/>
              </w:rPr>
            </w:pPr>
            <w:r>
              <w:rPr>
                <w:rFonts w:asciiTheme="minorHAnsi" w:hAnsiTheme="minorHAnsi"/>
                <w:sz w:val="16"/>
                <w:szCs w:val="16"/>
              </w:rPr>
              <w:t>If A0</w:t>
            </w:r>
            <w:r w:rsidR="002D77F8">
              <w:rPr>
                <w:rFonts w:asciiTheme="minorHAnsi" w:hAnsiTheme="minorHAnsi"/>
                <w:sz w:val="16"/>
                <w:szCs w:val="16"/>
              </w:rPr>
              <w:t>4</w:t>
            </w:r>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p>
          <w:p w14:paraId="5E9E90E6" w14:textId="246E108D" w:rsidR="00C6285C" w:rsidRDefault="00C6285C" w:rsidP="00C6285C">
            <w:pPr>
              <w:keepNext/>
              <w:ind w:left="720"/>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429B1CF" w14:textId="77777777" w:rsidR="00C6285C" w:rsidRPr="00E00244" w:rsidRDefault="00C6285C" w:rsidP="00C6285C">
            <w:pPr>
              <w:keepNext/>
              <w:ind w:left="736"/>
              <w:rPr>
                <w:rFonts w:asciiTheme="minorHAnsi" w:hAnsiTheme="minorHAnsi"/>
                <w:sz w:val="16"/>
                <w:szCs w:val="16"/>
              </w:rPr>
            </w:pPr>
            <w:r>
              <w:rPr>
                <w:rFonts w:asciiTheme="minorHAnsi" w:hAnsiTheme="minorHAnsi"/>
                <w:sz w:val="16"/>
                <w:szCs w:val="16"/>
              </w:rPr>
              <w:t>Else use MCH-23a;</w:t>
            </w:r>
          </w:p>
          <w:p w14:paraId="4E96F50A" w14:textId="77777777" w:rsidR="00C6285C" w:rsidRDefault="00C6285C" w:rsidP="00C6285C">
            <w:pPr>
              <w:keepNext/>
              <w:rPr>
                <w:rFonts w:asciiTheme="minorHAnsi" w:hAnsiTheme="minorHAnsi"/>
                <w:sz w:val="16"/>
                <w:szCs w:val="16"/>
              </w:rPr>
            </w:pPr>
            <w:r>
              <w:rPr>
                <w:rFonts w:asciiTheme="minorHAnsi" w:hAnsiTheme="minorHAnsi"/>
                <w:sz w:val="16"/>
                <w:szCs w:val="16"/>
              </w:rPr>
              <w:t>End</w:t>
            </w:r>
            <w:r w:rsidRPr="00E00244">
              <w:rPr>
                <w:rFonts w:asciiTheme="minorHAnsi" w:hAnsiTheme="minorHAnsi"/>
                <w:sz w:val="16"/>
                <w:szCs w:val="16"/>
              </w:rPr>
              <w:t>E</w:t>
            </w:r>
            <w:r>
              <w:rPr>
                <w:rFonts w:asciiTheme="minorHAnsi" w:hAnsiTheme="minorHAnsi"/>
                <w:sz w:val="16"/>
                <w:szCs w:val="16"/>
              </w:rPr>
              <w:t>nd</w:t>
            </w:r>
          </w:p>
          <w:p w14:paraId="6ACA4BCA" w14:textId="77777777" w:rsidR="00C6285C" w:rsidRPr="00E00244" w:rsidRDefault="00C6285C" w:rsidP="00C6285C">
            <w:pPr>
              <w:keepNext/>
              <w:rPr>
                <w:rFonts w:asciiTheme="minorHAnsi" w:hAnsiTheme="minorHAnsi"/>
                <w:sz w:val="16"/>
                <w:szCs w:val="16"/>
              </w:rPr>
            </w:pPr>
          </w:p>
          <w:p w14:paraId="6DCA8269" w14:textId="2D7DA586" w:rsidR="00C6285C" w:rsidRPr="00E00244" w:rsidRDefault="00C6285C" w:rsidP="00C6285C">
            <w:pPr>
              <w:keepNext/>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7</w:t>
            </w:r>
            <w:r w:rsidRPr="00E00244">
              <w:rPr>
                <w:rFonts w:asciiTheme="minorHAnsi" w:hAnsiTheme="minorHAnsi"/>
                <w:sz w:val="16"/>
                <w:szCs w:val="16"/>
              </w:rPr>
              <w:t xml:space="preserve"> =  ZonallyControlled Then</w:t>
            </w:r>
          </w:p>
          <w:p w14:paraId="48F8F2F7" w14:textId="4843D747" w:rsidR="00C6285C" w:rsidRDefault="00C6285C" w:rsidP="00C6285C">
            <w:pPr>
              <w:keepNext/>
              <w:rPr>
                <w:rFonts w:asciiTheme="minorHAnsi" w:hAnsiTheme="minorHAnsi"/>
                <w:sz w:val="16"/>
                <w:szCs w:val="16"/>
              </w:rPr>
            </w:pPr>
            <w:r w:rsidRPr="00E00244">
              <w:rPr>
                <w:rFonts w:asciiTheme="minorHAnsi" w:hAnsiTheme="minorHAnsi"/>
                <w:sz w:val="16"/>
                <w:szCs w:val="16"/>
              </w:rPr>
              <w:t>If A0</w:t>
            </w:r>
            <w:r w:rsidR="002D77F8">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 xml:space="preserve">then </w:t>
            </w:r>
          </w:p>
          <w:p w14:paraId="118DC806" w14:textId="6DA69136"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3F3CF0" w14:textId="77777777" w:rsidR="00C6285C" w:rsidRPr="00E00244" w:rsidRDefault="00C6285C" w:rsidP="00C6285C">
            <w:pPr>
              <w:keepNext/>
              <w:ind w:left="646"/>
              <w:rPr>
                <w:rFonts w:asciiTheme="minorHAnsi" w:hAnsiTheme="minorHAnsi"/>
                <w:sz w:val="16"/>
                <w:szCs w:val="16"/>
              </w:rPr>
            </w:pPr>
            <w:r>
              <w:rPr>
                <w:rFonts w:asciiTheme="minorHAnsi" w:hAnsiTheme="minorHAnsi"/>
                <w:sz w:val="16"/>
                <w:szCs w:val="16"/>
              </w:rPr>
              <w:t>Else use variant MCH-23b;</w:t>
            </w:r>
          </w:p>
          <w:p w14:paraId="201183DA" w14:textId="2A1DBD54" w:rsidR="00C6285C" w:rsidRDefault="00C6285C" w:rsidP="00C6285C">
            <w:pPr>
              <w:keepNext/>
              <w:rPr>
                <w:rFonts w:asciiTheme="minorHAnsi" w:hAnsiTheme="minorHAnsi"/>
                <w:sz w:val="16"/>
                <w:szCs w:val="16"/>
              </w:rPr>
            </w:pPr>
            <w:r w:rsidRPr="00E00244">
              <w:rPr>
                <w:rFonts w:asciiTheme="minorHAnsi" w:hAnsiTheme="minorHAnsi"/>
                <w:sz w:val="16"/>
                <w:szCs w:val="16"/>
              </w:rPr>
              <w:t>ElseIf A0</w:t>
            </w:r>
            <w:r w:rsidR="002D77F8">
              <w:rPr>
                <w:rFonts w:asciiTheme="minorHAnsi" w:hAnsiTheme="minorHAnsi"/>
                <w:sz w:val="16"/>
                <w:szCs w:val="16"/>
              </w:rPr>
              <w:t>6</w:t>
            </w:r>
            <w:r w:rsidRPr="00E00244">
              <w:rPr>
                <w:rFonts w:asciiTheme="minorHAnsi" w:hAnsiTheme="minorHAnsi"/>
                <w:sz w:val="16"/>
                <w:szCs w:val="16"/>
              </w:rPr>
              <w:t xml:space="preserve"> = MultiSpeed </w:t>
            </w:r>
            <w:r>
              <w:rPr>
                <w:rFonts w:asciiTheme="minorHAnsi" w:hAnsiTheme="minorHAnsi"/>
                <w:sz w:val="16"/>
                <w:szCs w:val="16"/>
              </w:rPr>
              <w:t>then</w:t>
            </w:r>
          </w:p>
          <w:p w14:paraId="5AFC12AB" w14:textId="51F50AF8"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365071C" w14:textId="77777777" w:rsidR="00C6285C" w:rsidRDefault="00C6285C" w:rsidP="00C6285C">
            <w:pPr>
              <w:keepNext/>
              <w:ind w:left="646"/>
              <w:rPr>
                <w:rFonts w:asciiTheme="minorHAnsi" w:hAnsiTheme="minorHAnsi"/>
                <w:sz w:val="16"/>
                <w:szCs w:val="16"/>
              </w:rPr>
            </w:pPr>
            <w:r>
              <w:rPr>
                <w:rFonts w:asciiTheme="minorHAnsi" w:hAnsiTheme="minorHAnsi"/>
                <w:sz w:val="16"/>
                <w:szCs w:val="16"/>
              </w:rPr>
              <w:t>Else use variant MCH-23a;</w:t>
            </w:r>
          </w:p>
          <w:p w14:paraId="25CE809C" w14:textId="77777777" w:rsidR="00C6285C" w:rsidRPr="00E00244" w:rsidRDefault="00C6285C" w:rsidP="00C6285C">
            <w:pPr>
              <w:keepNext/>
              <w:ind w:left="646"/>
              <w:rPr>
                <w:rFonts w:asciiTheme="minorHAnsi" w:hAnsiTheme="minorHAnsi"/>
                <w:sz w:val="16"/>
                <w:szCs w:val="16"/>
              </w:rPr>
            </w:pPr>
          </w:p>
          <w:p w14:paraId="7E28A66D" w14:textId="40B2A290" w:rsidR="00C6285C" w:rsidRPr="00E00244" w:rsidRDefault="00C6285C" w:rsidP="00C6285C">
            <w:pPr>
              <w:keepNext/>
              <w:rPr>
                <w:rFonts w:asciiTheme="minorHAnsi" w:hAnsiTheme="minorHAnsi"/>
                <w:sz w:val="16"/>
                <w:szCs w:val="16"/>
              </w:rPr>
            </w:pPr>
            <w:r w:rsidRPr="00E00244">
              <w:rPr>
                <w:rFonts w:asciiTheme="minorHAnsi" w:hAnsiTheme="minorHAnsi"/>
                <w:sz w:val="16"/>
                <w:szCs w:val="16"/>
              </w:rPr>
              <w:t>ElseIf A0</w:t>
            </w:r>
            <w:r w:rsidR="002D77F8">
              <w:rPr>
                <w:rFonts w:asciiTheme="minorHAnsi" w:hAnsiTheme="minorHAnsi"/>
                <w:sz w:val="16"/>
                <w:szCs w:val="16"/>
              </w:rPr>
              <w:t>7</w:t>
            </w:r>
            <w:r w:rsidRPr="00E00244">
              <w:rPr>
                <w:rFonts w:asciiTheme="minorHAnsi" w:hAnsiTheme="minorHAnsi"/>
                <w:sz w:val="16"/>
                <w:szCs w:val="16"/>
              </w:rPr>
              <w:t xml:space="preserve"> = NotZonal Then</w:t>
            </w:r>
          </w:p>
          <w:p w14:paraId="7885A7EB" w14:textId="1C8AAB73" w:rsidR="00C6285C" w:rsidRPr="00E00244" w:rsidRDefault="00C6285C" w:rsidP="00C6285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2D77F8">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3A87DA2F" w14:textId="0EE01826" w:rsidR="00C6285C" w:rsidRDefault="00C6285C" w:rsidP="00C6285C">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2D77F8">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08CA01A3" w14:textId="460B1437" w:rsidR="00C6285C" w:rsidRDefault="00C6285C" w:rsidP="00C6285C">
            <w:pPr>
              <w:keepNext/>
              <w:ind w:left="646"/>
              <w:rPr>
                <w:rFonts w:asciiTheme="minorHAnsi" w:hAnsiTheme="minorHAnsi"/>
                <w:sz w:val="16"/>
                <w:szCs w:val="16"/>
              </w:rPr>
            </w:pPr>
            <w:r>
              <w:rPr>
                <w:rFonts w:asciiTheme="minorHAnsi" w:hAnsiTheme="minorHAnsi"/>
                <w:sz w:val="16"/>
                <w:szCs w:val="16"/>
              </w:rPr>
              <w:t>if A1</w:t>
            </w:r>
            <w:r w:rsidR="002D77F8">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48AD8568" w14:textId="77777777" w:rsidR="00C6285C" w:rsidRDefault="00C6285C" w:rsidP="00C6285C">
            <w:pPr>
              <w:keepNext/>
              <w:ind w:left="646"/>
              <w:rPr>
                <w:rFonts w:asciiTheme="minorHAnsi" w:hAnsiTheme="minorHAnsi"/>
                <w:sz w:val="16"/>
                <w:szCs w:val="16"/>
              </w:rPr>
            </w:pPr>
            <w:r>
              <w:rPr>
                <w:rFonts w:asciiTheme="minorHAnsi" w:hAnsiTheme="minorHAnsi"/>
                <w:sz w:val="16"/>
                <w:szCs w:val="16"/>
              </w:rPr>
              <w:t>else use variant MCH-23a;</w:t>
            </w:r>
          </w:p>
          <w:p w14:paraId="4D6FA215" w14:textId="77777777" w:rsidR="00C6285C" w:rsidRDefault="00C6285C" w:rsidP="00C6285C">
            <w:pPr>
              <w:keepNext/>
              <w:ind w:left="646"/>
              <w:rPr>
                <w:rFonts w:asciiTheme="minorHAnsi" w:hAnsiTheme="minorHAnsi"/>
                <w:sz w:val="16"/>
                <w:szCs w:val="16"/>
              </w:rPr>
            </w:pPr>
          </w:p>
          <w:p w14:paraId="4EA9D259" w14:textId="3213547A" w:rsidR="00C6285C" w:rsidRDefault="00C6285C" w:rsidP="00C6285C">
            <w:pPr>
              <w:keepNext/>
              <w:rPr>
                <w:rFonts w:ascii="Calibri" w:hAnsi="Calibri"/>
                <w:sz w:val="16"/>
                <w:szCs w:val="16"/>
              </w:rPr>
            </w:pPr>
            <w:r w:rsidRPr="00E00244">
              <w:rPr>
                <w:rFonts w:ascii="Calibri" w:hAnsi="Calibri"/>
                <w:sz w:val="16"/>
                <w:szCs w:val="16"/>
              </w:rPr>
              <w:t>ElseIf A0</w:t>
            </w:r>
            <w:r w:rsidR="002D77F8">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045A3CF2" w14:textId="2A9CA5A3" w:rsidR="00C6285C" w:rsidRDefault="00C6285C" w:rsidP="00C6285C">
            <w:pPr>
              <w:keepNext/>
              <w:ind w:left="646"/>
              <w:rPr>
                <w:rFonts w:ascii="Calibri" w:hAnsi="Calibri"/>
                <w:sz w:val="16"/>
                <w:szCs w:val="16"/>
              </w:rPr>
            </w:pPr>
            <w:r w:rsidRPr="00E00244">
              <w:rPr>
                <w:rFonts w:ascii="Calibri" w:hAnsi="Calibri"/>
                <w:sz w:val="16"/>
                <w:szCs w:val="16"/>
              </w:rPr>
              <w:t>if A0</w:t>
            </w:r>
            <w:r w:rsidR="002D77F8">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14E0CA36" w14:textId="332962D5" w:rsidR="00C6285C" w:rsidRDefault="00C6285C" w:rsidP="00C6285C">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2D77F8">
              <w:rPr>
                <w:rFonts w:ascii="Calibri" w:hAnsi="Calibri"/>
                <w:sz w:val="16"/>
                <w:szCs w:val="16"/>
              </w:rPr>
              <w:t>8</w:t>
            </w:r>
            <w:r>
              <w:rPr>
                <w:rFonts w:ascii="Calibri" w:hAnsi="Calibri"/>
                <w:sz w:val="16"/>
                <w:szCs w:val="16"/>
              </w:rPr>
              <w:t xml:space="preserve"> = CFI System or A1</w:t>
            </w:r>
            <w:r w:rsidR="002D77F8">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0EBA393C" w14:textId="55C150FB" w:rsidR="00C6285C" w:rsidRDefault="00C6285C" w:rsidP="00C6285C">
            <w:pPr>
              <w:keepNext/>
              <w:ind w:left="646"/>
              <w:rPr>
                <w:rFonts w:ascii="Calibri" w:hAnsi="Calibri"/>
                <w:sz w:val="16"/>
                <w:szCs w:val="16"/>
              </w:rPr>
            </w:pPr>
            <w:r>
              <w:rPr>
                <w:rFonts w:ascii="Calibri" w:hAnsi="Calibri"/>
                <w:sz w:val="16"/>
                <w:szCs w:val="16"/>
              </w:rPr>
              <w:t>if A1</w:t>
            </w:r>
            <w:r w:rsidR="002D77F8">
              <w:rPr>
                <w:rFonts w:ascii="Calibri" w:hAnsi="Calibri"/>
                <w:sz w:val="16"/>
                <w:szCs w:val="16"/>
              </w:rPr>
              <w:t>2</w:t>
            </w:r>
            <w:r>
              <w:rPr>
                <w:rFonts w:ascii="Calibri" w:hAnsi="Calibri"/>
                <w:sz w:val="16"/>
                <w:szCs w:val="16"/>
              </w:rPr>
              <w:t xml:space="preserve"> = </w:t>
            </w:r>
            <w:r>
              <w:rPr>
                <w:rFonts w:asciiTheme="minorHAnsi" w:hAnsiTheme="minorHAnsi"/>
                <w:sz w:val="16"/>
                <w:szCs w:val="16"/>
              </w:rPr>
              <w:t xml:space="preserve">Variable CFVCS or Fixed CFVCS </w:t>
            </w:r>
            <w:r>
              <w:rPr>
                <w:rFonts w:ascii="Calibri" w:hAnsi="Calibri"/>
                <w:sz w:val="16"/>
                <w:szCs w:val="16"/>
              </w:rPr>
              <w:t>use variant MCH-23e,</w:t>
            </w:r>
          </w:p>
          <w:p w14:paraId="64CE359C" w14:textId="77777777" w:rsidR="00C6285C" w:rsidRPr="00E00244" w:rsidRDefault="00C6285C" w:rsidP="00C6285C">
            <w:pPr>
              <w:keepNext/>
              <w:ind w:left="646"/>
              <w:rPr>
                <w:rFonts w:ascii="Calibri" w:hAnsi="Calibri"/>
                <w:sz w:val="16"/>
                <w:szCs w:val="16"/>
              </w:rPr>
            </w:pPr>
            <w:r>
              <w:rPr>
                <w:rFonts w:ascii="Calibri" w:hAnsi="Calibri"/>
                <w:sz w:val="16"/>
                <w:szCs w:val="16"/>
              </w:rPr>
              <w:t>Else use variant MCH-23-a</w:t>
            </w:r>
          </w:p>
          <w:p w14:paraId="55EB94FC" w14:textId="77777777" w:rsidR="00C6285C" w:rsidRDefault="00C6285C" w:rsidP="00C6285C">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C6285C" w:rsidRDefault="00C6285C" w:rsidP="00C6285C">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4910"/>
        <w:gridCol w:w="5555"/>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05D1ECB2" w:rsidR="00E32A17" w:rsidRDefault="00E32A17" w:rsidP="00E32A1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C6285C">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00F7E61C" w:rsidR="00E32A17" w:rsidRDefault="00E32A17" w:rsidP="00E32A17">
            <w:pPr>
              <w:keepNext/>
              <w:rPr>
                <w:rFonts w:asciiTheme="minorHAnsi" w:hAnsiTheme="minorHAnsi"/>
                <w:sz w:val="18"/>
                <w:szCs w:val="18"/>
              </w:rPr>
            </w:pPr>
            <w:r>
              <w:rPr>
                <w:rFonts w:asciiTheme="minorHAnsi" w:hAnsiTheme="minorHAnsi"/>
                <w:sz w:val="18"/>
                <w:szCs w:val="18"/>
              </w:rPr>
              <w:t>Elseif, A0</w:t>
            </w:r>
            <w:r w:rsidR="002D77F8">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41436D47"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r w:rsidR="00A60A9E">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0099F2B7"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2D00FB59"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2D77F8">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623"/>
        <w:gridCol w:w="2828"/>
        <w:gridCol w:w="2723"/>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682BB841"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C6285C">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19B746E6" w:rsidR="00235FD7" w:rsidRDefault="00235FD7" w:rsidP="00235FD7">
            <w:pPr>
              <w:keepNext/>
              <w:rPr>
                <w:rFonts w:asciiTheme="minorHAnsi" w:hAnsiTheme="minorHAnsi"/>
                <w:sz w:val="18"/>
                <w:szCs w:val="18"/>
              </w:rPr>
            </w:pPr>
            <w:r>
              <w:rPr>
                <w:rFonts w:asciiTheme="minorHAnsi" w:hAnsiTheme="minorHAnsi"/>
                <w:sz w:val="18"/>
                <w:szCs w:val="18"/>
              </w:rPr>
              <w:t>Elseif, A0</w:t>
            </w:r>
            <w:r w:rsidR="002D77F8">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765FCBA3"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54142CCA"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2D77F8">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084B48" w:rsidRPr="00D83E48" w14:paraId="35AF63AE" w14:textId="77777777" w:rsidTr="00BA7691">
        <w:trPr>
          <w:trHeight w:val="144"/>
        </w:trPr>
        <w:tc>
          <w:tcPr>
            <w:tcW w:w="468" w:type="dxa"/>
            <w:vAlign w:val="center"/>
          </w:tcPr>
          <w:p w14:paraId="30A85A63" w14:textId="4C9C40E5" w:rsidR="00084B48" w:rsidRPr="00837C51" w:rsidRDefault="00084B48" w:rsidP="00084B4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430" w:type="dxa"/>
            <w:vAlign w:val="center"/>
          </w:tcPr>
          <w:p w14:paraId="343D60A1" w14:textId="217261AB" w:rsidR="00084B48" w:rsidRPr="00837C51" w:rsidRDefault="00084B48" w:rsidP="00084B4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3C1993BF" w14:textId="77777777" w:rsidR="00084B48" w:rsidRDefault="00084B48" w:rsidP="00084B48">
            <w:pPr>
              <w:rPr>
                <w:sz w:val="24"/>
                <w:szCs w:val="24"/>
              </w:rPr>
            </w:pPr>
            <w:r>
              <w:rPr>
                <w:rFonts w:ascii="Calibri" w:hAnsi="Calibri"/>
                <w:sz w:val="18"/>
              </w:rPr>
              <w:t>&lt;&lt;user pick from list:</w:t>
            </w:r>
          </w:p>
          <w:p w14:paraId="3C45C9D3" w14:textId="77777777" w:rsidR="00084B48" w:rsidRDefault="00084B48" w:rsidP="00084B4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5C5C6969" w14:textId="77777777" w:rsidR="00084B48" w:rsidRDefault="00084B48" w:rsidP="00084B4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5A06780" w14:textId="6044BF1A" w:rsidR="00084B48" w:rsidRPr="00837C51" w:rsidRDefault="00084B48" w:rsidP="00084B48">
            <w:pPr>
              <w:pStyle w:val="FootnoteText"/>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084B48" w:rsidRPr="00D83E48" w14:paraId="0319DF64" w14:textId="77777777" w:rsidTr="00BA7691">
        <w:trPr>
          <w:trHeight w:val="144"/>
        </w:trPr>
        <w:tc>
          <w:tcPr>
            <w:tcW w:w="468" w:type="dxa"/>
            <w:vAlign w:val="center"/>
          </w:tcPr>
          <w:p w14:paraId="6F69C226" w14:textId="4864401B" w:rsidR="00084B48" w:rsidRPr="00837C51" w:rsidRDefault="00084B48" w:rsidP="00084B48">
            <w:pPr>
              <w:pStyle w:val="FootnoteText"/>
              <w:keepNext/>
              <w:jc w:val="center"/>
              <w:rPr>
                <w:rFonts w:asciiTheme="minorHAnsi" w:hAnsiTheme="minorHAnsi"/>
                <w:sz w:val="18"/>
                <w:szCs w:val="18"/>
              </w:rPr>
            </w:pPr>
            <w:r>
              <w:rPr>
                <w:rFonts w:asciiTheme="minorHAnsi" w:hAnsiTheme="minorHAnsi"/>
                <w:sz w:val="18"/>
                <w:szCs w:val="18"/>
              </w:rPr>
              <w:t>10</w:t>
            </w:r>
          </w:p>
        </w:tc>
        <w:tc>
          <w:tcPr>
            <w:tcW w:w="2430" w:type="dxa"/>
            <w:vAlign w:val="center"/>
          </w:tcPr>
          <w:p w14:paraId="0CEF6106" w14:textId="48FC28B8" w:rsidR="00084B48" w:rsidRPr="00837C51" w:rsidRDefault="00084B48" w:rsidP="00084B48">
            <w:pPr>
              <w:pStyle w:val="FootnoteText"/>
              <w:keepNext/>
              <w:rPr>
                <w:rFonts w:asciiTheme="minorHAnsi" w:hAnsiTheme="minorHAnsi"/>
                <w:sz w:val="18"/>
                <w:szCs w:val="18"/>
              </w:rPr>
            </w:pPr>
            <w:r>
              <w:rPr>
                <w:rFonts w:ascii="Calibri" w:hAnsi="Calibri"/>
                <w:sz w:val="18"/>
              </w:rPr>
              <w:t>Correction Notes:</w:t>
            </w:r>
          </w:p>
        </w:tc>
        <w:tc>
          <w:tcPr>
            <w:tcW w:w="8100" w:type="dxa"/>
            <w:vAlign w:val="center"/>
          </w:tcPr>
          <w:p w14:paraId="474A2929" w14:textId="0CB2FDAD" w:rsidR="00084B48" w:rsidRPr="00837C51" w:rsidRDefault="00084B48" w:rsidP="00084B48">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084B48" w:rsidRPr="00D83E48" w14:paraId="1933EB47" w14:textId="77777777" w:rsidTr="004A1875">
        <w:trPr>
          <w:trHeight w:val="144"/>
        </w:trPr>
        <w:tc>
          <w:tcPr>
            <w:tcW w:w="10998" w:type="dxa"/>
            <w:gridSpan w:val="3"/>
            <w:vAlign w:val="center"/>
          </w:tcPr>
          <w:p w14:paraId="1933EB46" w14:textId="250735E6" w:rsidR="00084B48" w:rsidRPr="008D67CB" w:rsidRDefault="00084B48" w:rsidP="00084B4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B48" w14:textId="4B000E4F" w:rsidR="001868E8" w:rsidRDefault="001868E8"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84B48" w:rsidRPr="00DF3F73" w14:paraId="38AC73C3" w14:textId="77777777" w:rsidTr="00E72BA4">
        <w:trPr>
          <w:cantSplit/>
          <w:trHeight w:val="432"/>
        </w:trPr>
        <w:tc>
          <w:tcPr>
            <w:tcW w:w="5000" w:type="pct"/>
            <w:gridSpan w:val="2"/>
            <w:vAlign w:val="center"/>
          </w:tcPr>
          <w:p w14:paraId="6581C432" w14:textId="77777777" w:rsidR="00084B48" w:rsidRPr="00DF3F73" w:rsidRDefault="00084B48" w:rsidP="00E72BA4">
            <w:pPr>
              <w:keepNext/>
              <w:rPr>
                <w:rFonts w:asciiTheme="minorHAnsi" w:hAnsiTheme="minorHAnsi"/>
                <w:b/>
                <w:sz w:val="18"/>
                <w:szCs w:val="18"/>
              </w:rPr>
            </w:pPr>
            <w:r>
              <w:rPr>
                <w:rFonts w:asciiTheme="minorHAnsi" w:hAnsiTheme="minorHAnsi"/>
                <w:b/>
                <w:sz w:val="18"/>
                <w:szCs w:val="18"/>
              </w:rPr>
              <w:t>G. Determination of HERS Verification Compliance</w:t>
            </w:r>
          </w:p>
          <w:p w14:paraId="3E50B13E" w14:textId="77777777" w:rsidR="00084B48" w:rsidRPr="00DF3F73" w:rsidRDefault="00084B48" w:rsidP="00E72BA4">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84B48" w:rsidRPr="00DF3F73" w14:paraId="5F4D20E7" w14:textId="77777777" w:rsidTr="00E72BA4">
        <w:trPr>
          <w:cantSplit/>
          <w:trHeight w:val="432"/>
        </w:trPr>
        <w:tc>
          <w:tcPr>
            <w:tcW w:w="253" w:type="pct"/>
            <w:vAlign w:val="center"/>
          </w:tcPr>
          <w:p w14:paraId="4AE1CA51" w14:textId="77777777" w:rsidR="00084B48" w:rsidRPr="00DF3F73" w:rsidDel="00C76C40" w:rsidRDefault="00084B48" w:rsidP="00E72BA4">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31B7465" w14:textId="2FD104FD" w:rsidR="00084B48" w:rsidRPr="00DF3F73" w:rsidRDefault="00084B4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xml:space="preserve"> and F09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5C31BC0C" w14:textId="77777777" w:rsidR="00084B48" w:rsidRPr="00D83E48" w:rsidRDefault="00084B48" w:rsidP="0009456E">
      <w:pPr>
        <w:rPr>
          <w:rFonts w:ascii="Calibri" w:hAnsi="Calibri"/>
        </w:rPr>
      </w:pPr>
    </w:p>
    <w:sectPr w:rsidR="00084B4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0D543" w14:textId="77777777" w:rsidR="0053284B" w:rsidRDefault="0053284B">
      <w:r>
        <w:separator/>
      </w:r>
    </w:p>
  </w:endnote>
  <w:endnote w:type="continuationSeparator" w:id="0">
    <w:p w14:paraId="45C2CFB7" w14:textId="77777777" w:rsidR="0053284B" w:rsidRDefault="0053284B">
      <w:r>
        <w:continuationSeparator/>
      </w:r>
    </w:p>
  </w:endnote>
  <w:endnote w:type="continuationNotice" w:id="1">
    <w:p w14:paraId="7ECBDA9A" w14:textId="77777777" w:rsidR="0053284B" w:rsidRDefault="00532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53284B" w:rsidRPr="00CB64DD" w:rsidRDefault="0053284B" w:rsidP="007B33F2">
    <w:pPr>
      <w:pStyle w:val="Footer"/>
    </w:pPr>
    <w:r w:rsidRPr="00CB64DD">
      <w:t xml:space="preserve">Registration Number:                                                           Registration Date/Time:                                           HERS Provider:                       </w:t>
    </w:r>
  </w:p>
  <w:p w14:paraId="1933EB62" w14:textId="757B8B4C" w:rsidR="0053284B" w:rsidRPr="00CB64DD" w:rsidRDefault="0053284B">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53284B" w:rsidRPr="00CB64DD" w:rsidRDefault="0053284B">
    <w:pPr>
      <w:pStyle w:val="Footer"/>
    </w:pPr>
    <w:r w:rsidRPr="00CB64DD">
      <w:t xml:space="preserve">Registration Number:                                                           Registration Date/Time:                                           HERS Provider:                       </w:t>
    </w:r>
  </w:p>
  <w:p w14:paraId="1933EB73" w14:textId="77777777" w:rsidR="0053284B" w:rsidRPr="00CB64DD" w:rsidRDefault="0053284B">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30907C94" w:rsidR="0053284B" w:rsidRPr="00CB64DD" w:rsidRDefault="0053284B"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53284B" w:rsidRPr="00CB64DD" w:rsidRDefault="0053284B">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2922B" w14:textId="77777777" w:rsidR="0053284B" w:rsidRDefault="0053284B">
      <w:r>
        <w:separator/>
      </w:r>
    </w:p>
  </w:footnote>
  <w:footnote w:type="continuationSeparator" w:id="0">
    <w:p w14:paraId="10377227" w14:textId="77777777" w:rsidR="0053284B" w:rsidRDefault="0053284B">
      <w:r>
        <w:continuationSeparator/>
      </w:r>
    </w:p>
  </w:footnote>
  <w:footnote w:type="continuationNotice" w:id="1">
    <w:p w14:paraId="6B645F08" w14:textId="77777777" w:rsidR="0053284B" w:rsidRDefault="0053284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53284B" w:rsidRDefault="00B8572B">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53284B" w:rsidRPr="007770C5" w:rsidRDefault="0053284B"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B8572B">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53284B" w:rsidRPr="007770C5" w:rsidRDefault="0053284B"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4EAFD3E6" w:rsidR="0053284B" w:rsidRPr="007770C5" w:rsidRDefault="0053284B"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53284B" w:rsidRPr="00F85124" w14:paraId="1933EB53" w14:textId="77777777" w:rsidTr="00986D7B">
      <w:trPr>
        <w:cantSplit/>
        <w:trHeight w:val="288"/>
      </w:trPr>
      <w:tc>
        <w:tcPr>
          <w:tcW w:w="4016" w:type="pct"/>
          <w:gridSpan w:val="3"/>
          <w:tcBorders>
            <w:right w:val="nil"/>
          </w:tcBorders>
          <w:vAlign w:val="center"/>
        </w:tcPr>
        <w:p w14:paraId="1933EB51" w14:textId="4A60F698" w:rsidR="0053284B" w:rsidRPr="00F85124" w:rsidRDefault="0053284B" w:rsidP="00E72BA4">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1933EB52" w14:textId="04E10F79" w:rsidR="0053284B" w:rsidRPr="00F85124" w:rsidRDefault="0053284B">
          <w:pPr>
            <w:pStyle w:val="Heading1"/>
            <w:jc w:val="right"/>
            <w:rPr>
              <w:rFonts w:ascii="Calibri" w:hAnsi="Calibri"/>
              <w:b w:val="0"/>
              <w:bCs/>
              <w:sz w:val="20"/>
            </w:rPr>
          </w:pPr>
          <w:r>
            <w:rPr>
              <w:rFonts w:ascii="Calibri" w:hAnsi="Calibri"/>
              <w:b w:val="0"/>
              <w:bCs/>
              <w:sz w:val="20"/>
            </w:rPr>
            <w:t>CF3R-MCH-23-H</w:t>
          </w:r>
        </w:p>
      </w:tc>
    </w:tr>
    <w:tr w:rsidR="0053284B" w:rsidRPr="00F85124" w14:paraId="1933EB56" w14:textId="77777777" w:rsidTr="007924C2">
      <w:trPr>
        <w:cantSplit/>
        <w:trHeight w:val="288"/>
      </w:trPr>
      <w:tc>
        <w:tcPr>
          <w:tcW w:w="2500" w:type="pct"/>
          <w:gridSpan w:val="2"/>
          <w:tcBorders>
            <w:right w:val="nil"/>
          </w:tcBorders>
        </w:tcPr>
        <w:p w14:paraId="1933EB54" w14:textId="77777777" w:rsidR="0053284B" w:rsidRPr="002E105D" w:rsidRDefault="0053284B"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5C906D2D" w:rsidR="0053284B" w:rsidRPr="00F85124" w:rsidRDefault="0053284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8572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8572B">
            <w:rPr>
              <w:rFonts w:ascii="Calibri" w:hAnsi="Calibri"/>
              <w:bCs/>
              <w:noProof/>
            </w:rPr>
            <w:t>3</w:t>
          </w:r>
          <w:r>
            <w:rPr>
              <w:rFonts w:ascii="Calibri" w:hAnsi="Calibri"/>
              <w:bCs/>
              <w:noProof/>
            </w:rPr>
            <w:fldChar w:fldCharType="end"/>
          </w:r>
          <w:r w:rsidRPr="00F85124">
            <w:rPr>
              <w:rFonts w:ascii="Calibri" w:hAnsi="Calibri"/>
              <w:bCs/>
            </w:rPr>
            <w:t>)</w:t>
          </w:r>
        </w:p>
      </w:tc>
    </w:tr>
    <w:tr w:rsidR="0053284B" w:rsidRPr="00F85124" w14:paraId="1933EB5A" w14:textId="77777777" w:rsidTr="00986D7B">
      <w:trPr>
        <w:cantSplit/>
        <w:trHeight w:val="288"/>
      </w:trPr>
      <w:tc>
        <w:tcPr>
          <w:tcW w:w="0" w:type="auto"/>
        </w:tcPr>
        <w:p w14:paraId="1933EB57" w14:textId="77777777" w:rsidR="0053284B" w:rsidRPr="00F85124" w:rsidRDefault="0053284B"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53284B" w:rsidRPr="00F85124" w:rsidRDefault="0053284B"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53284B" w:rsidRPr="00F85124" w:rsidRDefault="0053284B" w:rsidP="007924C2">
          <w:pPr>
            <w:rPr>
              <w:rFonts w:ascii="Calibri" w:hAnsi="Calibri"/>
              <w:sz w:val="12"/>
              <w:szCs w:val="12"/>
            </w:rPr>
          </w:pPr>
          <w:r w:rsidRPr="00F85124">
            <w:rPr>
              <w:rFonts w:ascii="Calibri" w:hAnsi="Calibri"/>
              <w:sz w:val="12"/>
              <w:szCs w:val="12"/>
            </w:rPr>
            <w:t>Permit Number:</w:t>
          </w:r>
        </w:p>
      </w:tc>
    </w:tr>
    <w:tr w:rsidR="0053284B" w:rsidRPr="00F85124" w14:paraId="1933EB5E" w14:textId="77777777" w:rsidTr="00986D7B">
      <w:trPr>
        <w:cantSplit/>
        <w:trHeight w:val="288"/>
      </w:trPr>
      <w:tc>
        <w:tcPr>
          <w:tcW w:w="0" w:type="auto"/>
        </w:tcPr>
        <w:p w14:paraId="1933EB5B" w14:textId="77777777" w:rsidR="0053284B" w:rsidRPr="00F85124" w:rsidRDefault="0053284B"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53284B" w:rsidRPr="00F85124" w:rsidRDefault="0053284B"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53284B" w:rsidRPr="00F85124" w:rsidRDefault="0053284B"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53284B" w:rsidRDefault="0053284B"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53284B" w:rsidRPr="00F85124" w14:paraId="1933EB65" w14:textId="77777777" w:rsidTr="002E105D">
      <w:trPr>
        <w:cantSplit/>
        <w:trHeight w:val="288"/>
      </w:trPr>
      <w:tc>
        <w:tcPr>
          <w:tcW w:w="3738" w:type="pct"/>
          <w:gridSpan w:val="3"/>
          <w:tcBorders>
            <w:right w:val="nil"/>
          </w:tcBorders>
          <w:vAlign w:val="center"/>
        </w:tcPr>
        <w:p w14:paraId="1933EB63" w14:textId="573224E1" w:rsidR="0053284B" w:rsidRPr="00F85124" w:rsidRDefault="0053284B"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53284B" w:rsidRPr="00F85124" w:rsidRDefault="0053284B" w:rsidP="002E105D">
          <w:pPr>
            <w:pStyle w:val="Heading1"/>
            <w:jc w:val="right"/>
            <w:rPr>
              <w:rFonts w:ascii="Calibri" w:hAnsi="Calibri"/>
              <w:b w:val="0"/>
              <w:bCs/>
              <w:sz w:val="20"/>
            </w:rPr>
          </w:pPr>
          <w:r>
            <w:rPr>
              <w:rFonts w:ascii="Calibri" w:hAnsi="Calibri"/>
              <w:b w:val="0"/>
              <w:bCs/>
              <w:sz w:val="20"/>
            </w:rPr>
            <w:t>CF2R-MCH-23-H</w:t>
          </w:r>
        </w:p>
      </w:tc>
    </w:tr>
    <w:tr w:rsidR="0053284B" w:rsidRPr="00F85124" w14:paraId="1933EB68" w14:textId="77777777" w:rsidTr="007924C2">
      <w:trPr>
        <w:cantSplit/>
        <w:trHeight w:val="288"/>
      </w:trPr>
      <w:tc>
        <w:tcPr>
          <w:tcW w:w="2500" w:type="pct"/>
          <w:gridSpan w:val="2"/>
          <w:tcBorders>
            <w:right w:val="nil"/>
          </w:tcBorders>
        </w:tcPr>
        <w:p w14:paraId="1933EB66" w14:textId="77777777" w:rsidR="0053284B" w:rsidRPr="002E105D" w:rsidRDefault="0053284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53284B" w:rsidRPr="00F85124" w:rsidRDefault="0053284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53284B" w:rsidRPr="00F85124" w14:paraId="1933EB6C" w14:textId="77777777" w:rsidTr="002E105D">
      <w:trPr>
        <w:cantSplit/>
        <w:trHeight w:val="288"/>
      </w:trPr>
      <w:tc>
        <w:tcPr>
          <w:tcW w:w="0" w:type="auto"/>
        </w:tcPr>
        <w:p w14:paraId="1933EB69" w14:textId="77777777" w:rsidR="0053284B" w:rsidRPr="00F85124" w:rsidRDefault="0053284B"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53284B" w:rsidRPr="00F85124" w:rsidRDefault="0053284B"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53284B" w:rsidRPr="00F85124" w:rsidRDefault="0053284B" w:rsidP="007924C2">
          <w:pPr>
            <w:rPr>
              <w:rFonts w:ascii="Calibri" w:hAnsi="Calibri"/>
              <w:sz w:val="12"/>
              <w:szCs w:val="12"/>
            </w:rPr>
          </w:pPr>
          <w:r w:rsidRPr="00F85124">
            <w:rPr>
              <w:rFonts w:ascii="Calibri" w:hAnsi="Calibri"/>
              <w:sz w:val="12"/>
              <w:szCs w:val="12"/>
            </w:rPr>
            <w:t>Permit Number:</w:t>
          </w:r>
        </w:p>
      </w:tc>
    </w:tr>
    <w:tr w:rsidR="0053284B" w:rsidRPr="00F85124" w14:paraId="1933EB70" w14:textId="77777777" w:rsidTr="002E105D">
      <w:trPr>
        <w:cantSplit/>
        <w:trHeight w:val="288"/>
      </w:trPr>
      <w:tc>
        <w:tcPr>
          <w:tcW w:w="0" w:type="auto"/>
        </w:tcPr>
        <w:p w14:paraId="1933EB6D" w14:textId="77777777" w:rsidR="0053284B" w:rsidRPr="00F85124" w:rsidRDefault="0053284B"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53284B" w:rsidRPr="00F85124" w:rsidRDefault="0053284B"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53284B" w:rsidRPr="00F85124" w:rsidRDefault="0053284B" w:rsidP="007924C2">
          <w:pPr>
            <w:rPr>
              <w:rFonts w:ascii="Calibri" w:hAnsi="Calibri"/>
              <w:sz w:val="12"/>
              <w:szCs w:val="12"/>
              <w:vertAlign w:val="superscript"/>
            </w:rPr>
          </w:pPr>
          <w:r w:rsidRPr="00F85124">
            <w:rPr>
              <w:rFonts w:ascii="Calibri" w:hAnsi="Calibri"/>
              <w:sz w:val="12"/>
              <w:szCs w:val="12"/>
            </w:rPr>
            <w:t>Zip Code</w:t>
          </w:r>
        </w:p>
      </w:tc>
    </w:tr>
  </w:tbl>
  <w:p w14:paraId="1933EB71" w14:textId="39BDAE7F" w:rsidR="0053284B" w:rsidRDefault="00B8572B">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53284B" w:rsidRDefault="00B8572B">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3284B" w:rsidRPr="00F85124" w14:paraId="1933EB77" w14:textId="77777777" w:rsidTr="00CB64DD">
      <w:trPr>
        <w:cantSplit/>
        <w:trHeight w:val="288"/>
      </w:trPr>
      <w:tc>
        <w:tcPr>
          <w:tcW w:w="4016" w:type="pct"/>
          <w:gridSpan w:val="2"/>
          <w:tcBorders>
            <w:right w:val="nil"/>
          </w:tcBorders>
          <w:vAlign w:val="center"/>
        </w:tcPr>
        <w:p w14:paraId="1933EB75" w14:textId="3A5E8503" w:rsidR="0053284B" w:rsidRPr="00F85124" w:rsidRDefault="0053284B" w:rsidP="00E72BA4">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1933EB76" w14:textId="77777777" w:rsidR="0053284B" w:rsidRPr="00F85124" w:rsidRDefault="0053284B" w:rsidP="007924C2">
          <w:pPr>
            <w:pStyle w:val="Heading1"/>
            <w:jc w:val="right"/>
            <w:rPr>
              <w:rFonts w:ascii="Calibri" w:hAnsi="Calibri"/>
              <w:b w:val="0"/>
              <w:bCs/>
              <w:sz w:val="20"/>
            </w:rPr>
          </w:pPr>
          <w:r>
            <w:rPr>
              <w:rFonts w:ascii="Calibri" w:hAnsi="Calibri"/>
              <w:b w:val="0"/>
              <w:bCs/>
              <w:sz w:val="20"/>
            </w:rPr>
            <w:t>CF2R-MCH-23-H</w:t>
          </w:r>
        </w:p>
      </w:tc>
    </w:tr>
    <w:tr w:rsidR="0053284B" w:rsidRPr="00F85124" w14:paraId="1933EB7A" w14:textId="77777777" w:rsidTr="007924C2">
      <w:trPr>
        <w:cantSplit/>
        <w:trHeight w:val="288"/>
      </w:trPr>
      <w:tc>
        <w:tcPr>
          <w:tcW w:w="2500" w:type="pct"/>
          <w:tcBorders>
            <w:right w:val="nil"/>
          </w:tcBorders>
        </w:tcPr>
        <w:p w14:paraId="1933EB78" w14:textId="77777777" w:rsidR="0053284B" w:rsidRPr="002E105D" w:rsidRDefault="0053284B"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368D0F1C" w:rsidR="0053284B" w:rsidRPr="00F85124" w:rsidRDefault="0053284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8572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8572B">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5721995B" w:rsidR="0053284B" w:rsidRDefault="00B8572B"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53284B" w:rsidRPr="00F85124" w14:paraId="1933EB7F" w14:textId="77777777" w:rsidTr="002E105D">
      <w:trPr>
        <w:cantSplit/>
        <w:trHeight w:val="288"/>
      </w:trPr>
      <w:tc>
        <w:tcPr>
          <w:tcW w:w="4016" w:type="pct"/>
          <w:gridSpan w:val="2"/>
          <w:tcBorders>
            <w:right w:val="nil"/>
          </w:tcBorders>
          <w:vAlign w:val="center"/>
        </w:tcPr>
        <w:p w14:paraId="1933EB7D" w14:textId="099D472C" w:rsidR="0053284B" w:rsidRPr="00F85124" w:rsidRDefault="0053284B"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53284B" w:rsidRPr="00F85124" w:rsidRDefault="0053284B" w:rsidP="002E105D">
          <w:pPr>
            <w:pStyle w:val="Heading1"/>
            <w:jc w:val="right"/>
            <w:rPr>
              <w:rFonts w:ascii="Calibri" w:hAnsi="Calibri"/>
              <w:b w:val="0"/>
              <w:bCs/>
              <w:sz w:val="20"/>
            </w:rPr>
          </w:pPr>
          <w:r>
            <w:rPr>
              <w:rFonts w:ascii="Calibri" w:hAnsi="Calibri"/>
              <w:b w:val="0"/>
              <w:bCs/>
              <w:sz w:val="20"/>
            </w:rPr>
            <w:t>CF2R-MCH-23-H</w:t>
          </w:r>
        </w:p>
      </w:tc>
    </w:tr>
    <w:tr w:rsidR="0053284B" w:rsidRPr="00F85124" w14:paraId="1933EB82" w14:textId="77777777" w:rsidTr="007924C2">
      <w:trPr>
        <w:cantSplit/>
        <w:trHeight w:val="288"/>
      </w:trPr>
      <w:tc>
        <w:tcPr>
          <w:tcW w:w="2500" w:type="pct"/>
          <w:tcBorders>
            <w:right w:val="nil"/>
          </w:tcBorders>
        </w:tcPr>
        <w:p w14:paraId="1933EB80" w14:textId="77777777" w:rsidR="0053284B" w:rsidRPr="002E105D" w:rsidRDefault="0053284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53284B" w:rsidRPr="00F85124" w:rsidRDefault="0053284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1C00E11" w:rsidR="0053284B" w:rsidRDefault="00B8572B">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53284B" w:rsidRDefault="00B8572B">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3284B" w:rsidRPr="00F85124" w14:paraId="1933EB88" w14:textId="77777777" w:rsidTr="00CB64DD">
      <w:trPr>
        <w:cantSplit/>
        <w:trHeight w:val="288"/>
      </w:trPr>
      <w:tc>
        <w:tcPr>
          <w:tcW w:w="4016" w:type="pct"/>
          <w:gridSpan w:val="2"/>
          <w:tcBorders>
            <w:right w:val="nil"/>
          </w:tcBorders>
          <w:vAlign w:val="center"/>
        </w:tcPr>
        <w:p w14:paraId="1933EB86" w14:textId="0FA2800C" w:rsidR="0053284B" w:rsidRPr="00F85124" w:rsidRDefault="0053284B" w:rsidP="00E72BA4">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53284B" w:rsidRPr="00F85124" w:rsidRDefault="0053284B" w:rsidP="007924C2">
          <w:pPr>
            <w:pStyle w:val="Heading1"/>
            <w:jc w:val="right"/>
            <w:rPr>
              <w:rFonts w:ascii="Calibri" w:hAnsi="Calibri"/>
              <w:b w:val="0"/>
              <w:bCs/>
              <w:sz w:val="20"/>
            </w:rPr>
          </w:pPr>
          <w:r>
            <w:rPr>
              <w:rFonts w:ascii="Calibri" w:hAnsi="Calibri"/>
              <w:b w:val="0"/>
              <w:bCs/>
              <w:sz w:val="20"/>
            </w:rPr>
            <w:t>CF2R-MCH-23-H</w:t>
          </w:r>
        </w:p>
      </w:tc>
    </w:tr>
    <w:tr w:rsidR="0053284B" w:rsidRPr="00F85124" w14:paraId="1933EB8B" w14:textId="77777777" w:rsidTr="007924C2">
      <w:trPr>
        <w:cantSplit/>
        <w:trHeight w:val="288"/>
      </w:trPr>
      <w:tc>
        <w:tcPr>
          <w:tcW w:w="2500" w:type="pct"/>
          <w:tcBorders>
            <w:right w:val="nil"/>
          </w:tcBorders>
        </w:tcPr>
        <w:p w14:paraId="1933EB89" w14:textId="77777777" w:rsidR="0053284B" w:rsidRPr="002E105D" w:rsidRDefault="0053284B"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29570F54" w:rsidR="0053284B" w:rsidRPr="00F85124" w:rsidRDefault="0053284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8572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8572B">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68170A53" w:rsidR="0053284B" w:rsidRDefault="00B8572B"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53284B" w:rsidRDefault="00B8572B">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2"/>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29"/>
  </w:num>
  <w:num w:numId="47">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1708"/>
    <w:rsid w:val="00076155"/>
    <w:rsid w:val="00076F08"/>
    <w:rsid w:val="00080A37"/>
    <w:rsid w:val="00080EEE"/>
    <w:rsid w:val="00081216"/>
    <w:rsid w:val="00081867"/>
    <w:rsid w:val="00083548"/>
    <w:rsid w:val="00084B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88A"/>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1C90"/>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3A"/>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712"/>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7F8"/>
    <w:rsid w:val="002D7AC0"/>
    <w:rsid w:val="002D7DB8"/>
    <w:rsid w:val="002E105D"/>
    <w:rsid w:val="002E16F8"/>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0E34"/>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282"/>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284B"/>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6487"/>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0D65"/>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0D76"/>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531"/>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5DC7"/>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0A9E"/>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0434"/>
    <w:rsid w:val="00B73F3D"/>
    <w:rsid w:val="00B7450E"/>
    <w:rsid w:val="00B767F7"/>
    <w:rsid w:val="00B778B9"/>
    <w:rsid w:val="00B816B4"/>
    <w:rsid w:val="00B82CAC"/>
    <w:rsid w:val="00B82F48"/>
    <w:rsid w:val="00B8572B"/>
    <w:rsid w:val="00B85CEC"/>
    <w:rsid w:val="00B867D6"/>
    <w:rsid w:val="00B90F8F"/>
    <w:rsid w:val="00B940F6"/>
    <w:rsid w:val="00B94F6B"/>
    <w:rsid w:val="00B971C0"/>
    <w:rsid w:val="00BA0A8C"/>
    <w:rsid w:val="00BA1258"/>
    <w:rsid w:val="00BA2927"/>
    <w:rsid w:val="00BA3419"/>
    <w:rsid w:val="00BA6B7B"/>
    <w:rsid w:val="00BA6FA0"/>
    <w:rsid w:val="00BA7691"/>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285C"/>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BA4"/>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C3DCD"/>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765D"/>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897B87-D42D-4E18-9469-7E1F84C53126}">
  <ds:schemaRefs>
    <ds:schemaRef ds:uri="http://schemas.openxmlformats.org/officeDocument/2006/bibliography"/>
  </ds:schemaRefs>
</ds:datastoreItem>
</file>

<file path=customXml/itemProps2.xml><?xml version="1.0" encoding="utf-8"?>
<ds:datastoreItem xmlns:ds="http://schemas.openxmlformats.org/officeDocument/2006/customXml" ds:itemID="{AF948E8A-FB39-4A2B-9FC3-DE471AC9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4860</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Markstrum, Alexis@Energy</cp:lastModifiedBy>
  <cp:revision>2</cp:revision>
  <dcterms:created xsi:type="dcterms:W3CDTF">2019-11-27T21:20:00Z</dcterms:created>
  <dcterms:modified xsi:type="dcterms:W3CDTF">2019-11-27T21:20:00Z</dcterms:modified>
</cp:coreProperties>
</file>
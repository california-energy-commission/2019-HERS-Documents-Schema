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4"/>
        <w:gridCol w:w="2321"/>
        <w:gridCol w:w="7915"/>
      </w:tblGrid>
      <w:tr w:rsidR="00A80D78" w14:paraId="1B56CFAB" w14:textId="77777777" w:rsidTr="00A932D7">
        <w:tc>
          <w:tcPr>
            <w:tcW w:w="10790" w:type="dxa"/>
            <w:gridSpan w:val="3"/>
          </w:tcPr>
          <w:p w14:paraId="57E5861C" w14:textId="27D94159" w:rsidR="00A80D78" w:rsidRPr="00A932D7" w:rsidRDefault="00A80D78" w:rsidP="00A80D78">
            <w:pPr>
              <w:rPr>
                <w:rFonts w:asciiTheme="minorHAnsi" w:hAnsiTheme="minorHAnsi"/>
                <w:b/>
                <w:sz w:val="18"/>
                <w:szCs w:val="18"/>
              </w:rPr>
            </w:pPr>
            <w:bookmarkStart w:id="0" w:name="_GoBack"/>
            <w:bookmarkEnd w:id="0"/>
            <w:r w:rsidRPr="00A932D7">
              <w:rPr>
                <w:rFonts w:asciiTheme="minorHAnsi" w:hAnsiTheme="minorHAnsi"/>
                <w:b/>
                <w:sz w:val="18"/>
                <w:szCs w:val="18"/>
              </w:rPr>
              <w:t>A. Air Barrier Materials</w:t>
            </w:r>
          </w:p>
        </w:tc>
      </w:tr>
      <w:tr w:rsidR="00A80D78" w14:paraId="06229713" w14:textId="77777777" w:rsidTr="00A932D7">
        <w:tc>
          <w:tcPr>
            <w:tcW w:w="554" w:type="dxa"/>
            <w:vAlign w:val="center"/>
          </w:tcPr>
          <w:p w14:paraId="6C699162" w14:textId="7C819B79" w:rsidR="00A80D78" w:rsidRDefault="00A80D78" w:rsidP="00A932D7">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23F736CD" w14:textId="7D77D0F8" w:rsidR="00A80D78" w:rsidRDefault="00A80D78">
            <w:pPr>
              <w:rPr>
                <w:rFonts w:asciiTheme="minorHAnsi" w:hAnsiTheme="minorHAnsi"/>
                <w:sz w:val="18"/>
                <w:szCs w:val="18"/>
              </w:rPr>
            </w:pPr>
            <w:r>
              <w:rPr>
                <w:rFonts w:asciiTheme="minorHAnsi" w:hAnsiTheme="minorHAnsi"/>
                <w:sz w:val="18"/>
                <w:szCs w:val="18"/>
              </w:rPr>
              <w:t xml:space="preserve">A continuous sealed exterior air barrier is required in all thermal envelope assemblies to limit air movement between unconditioned/outside spaces and conditioned/inside spaces, </w:t>
            </w:r>
            <w:r w:rsidR="00677C94">
              <w:rPr>
                <w:rFonts w:asciiTheme="minorHAnsi" w:hAnsiTheme="minorHAnsi"/>
                <w:sz w:val="18"/>
                <w:szCs w:val="18"/>
              </w:rPr>
              <w:t>and must comply using one of the following methods</w:t>
            </w:r>
            <w:r>
              <w:rPr>
                <w:rFonts w:asciiTheme="minorHAnsi" w:hAnsiTheme="minorHAnsi"/>
                <w:sz w:val="18"/>
                <w:szCs w:val="18"/>
              </w:rPr>
              <w:t>:</w:t>
            </w:r>
          </w:p>
          <w:p w14:paraId="063347C7" w14:textId="2AE9B7F7" w:rsidR="00A80D78" w:rsidRDefault="00C27F83" w:rsidP="00A932D7">
            <w:pPr>
              <w:pStyle w:val="ListParagraph"/>
              <w:numPr>
                <w:ilvl w:val="0"/>
                <w:numId w:val="52"/>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6558731" w14:textId="77777777" w:rsidR="00C27F83" w:rsidRDefault="00C27F83">
            <w:pPr>
              <w:pStyle w:val="ListParagraph"/>
              <w:numPr>
                <w:ilvl w:val="0"/>
                <w:numId w:val="52"/>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53A543B0" w14:textId="36413D8D" w:rsidR="00C27F83" w:rsidRPr="00DA0E66" w:rsidRDefault="00196B3D">
            <w:pPr>
              <w:pStyle w:val="ListParagraph"/>
              <w:numPr>
                <w:ilvl w:val="0"/>
                <w:numId w:val="52"/>
              </w:numPr>
              <w:rPr>
                <w:rFonts w:asciiTheme="minorHAnsi" w:hAnsiTheme="minorHAnsi"/>
                <w:sz w:val="18"/>
                <w:szCs w:val="18"/>
              </w:rPr>
            </w:pPr>
            <w:r>
              <w:rPr>
                <w:rFonts w:asciiTheme="minorHAnsi" w:hAnsiTheme="minorHAnsi"/>
                <w:sz w:val="18"/>
                <w:szCs w:val="18"/>
              </w:rPr>
              <w:t>Testing</w:t>
            </w:r>
            <w:r w:rsidR="00C27F83">
              <w:rPr>
                <w:rFonts w:asciiTheme="minorHAnsi" w:hAnsiTheme="minorHAnsi"/>
                <w:sz w:val="18"/>
                <w:szCs w:val="18"/>
              </w:rPr>
              <w:t xml:space="preserve"> the complete building and demonstrating that the air leakage rate of the building envelope does not exceed 0.40 cfm/ft</w:t>
            </w:r>
            <w:r w:rsidR="00C27F83">
              <w:rPr>
                <w:rFonts w:asciiTheme="minorHAnsi" w:hAnsiTheme="minorHAnsi"/>
                <w:sz w:val="18"/>
                <w:szCs w:val="18"/>
                <w:vertAlign w:val="superscript"/>
              </w:rPr>
              <w:t>2</w:t>
            </w:r>
            <w:r w:rsidR="00C27F83">
              <w:rPr>
                <w:rFonts w:asciiTheme="minorHAnsi" w:hAnsiTheme="minorHAnsi"/>
                <w:sz w:val="18"/>
                <w:szCs w:val="18"/>
              </w:rPr>
              <w:t xml:space="preserve"> at a pressure differential of 0.3 in. w.g.</w:t>
            </w:r>
            <w:r>
              <w:rPr>
                <w:rFonts w:asciiTheme="minorHAnsi" w:hAnsiTheme="minorHAnsi"/>
                <w:sz w:val="18"/>
                <w:szCs w:val="18"/>
              </w:rPr>
              <w:t xml:space="preserve">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A80D78" w14:paraId="4F9AA98F" w14:textId="77777777" w:rsidTr="003457E9">
        <w:tc>
          <w:tcPr>
            <w:tcW w:w="554" w:type="dxa"/>
            <w:vAlign w:val="center"/>
          </w:tcPr>
          <w:p w14:paraId="780A6919" w14:textId="12AAF530" w:rsidR="00A80D78" w:rsidRDefault="00A80D78" w:rsidP="00A932D7">
            <w:pPr>
              <w:jc w:val="center"/>
              <w:rPr>
                <w:rFonts w:asciiTheme="minorHAnsi" w:hAnsiTheme="minorHAnsi"/>
                <w:sz w:val="18"/>
                <w:szCs w:val="18"/>
              </w:rPr>
            </w:pPr>
            <w:r>
              <w:rPr>
                <w:rFonts w:asciiTheme="minorHAnsi" w:hAnsiTheme="minorHAnsi"/>
                <w:sz w:val="18"/>
                <w:szCs w:val="18"/>
              </w:rPr>
              <w:t>02</w:t>
            </w:r>
          </w:p>
        </w:tc>
        <w:tc>
          <w:tcPr>
            <w:tcW w:w="2321" w:type="dxa"/>
          </w:tcPr>
          <w:p w14:paraId="1B73F191" w14:textId="1CDC4EF7" w:rsidR="00A80D78" w:rsidRDefault="00196B3D">
            <w:pPr>
              <w:rPr>
                <w:rFonts w:asciiTheme="minorHAnsi" w:hAnsiTheme="minorHAnsi"/>
                <w:sz w:val="18"/>
                <w:szCs w:val="18"/>
              </w:rPr>
            </w:pPr>
            <w:r>
              <w:rPr>
                <w:rFonts w:asciiTheme="minorHAnsi" w:hAnsiTheme="minorHAnsi"/>
                <w:sz w:val="18"/>
                <w:szCs w:val="18"/>
              </w:rPr>
              <w:t>Method of Compliance</w:t>
            </w:r>
          </w:p>
        </w:tc>
        <w:tc>
          <w:tcPr>
            <w:tcW w:w="7915" w:type="dxa"/>
          </w:tcPr>
          <w:p w14:paraId="0F4E72E6" w14:textId="1D6DE196" w:rsidR="00A80D78" w:rsidRDefault="00A80D78">
            <w:pPr>
              <w:rPr>
                <w:rFonts w:asciiTheme="minorHAnsi" w:hAnsiTheme="minorHAnsi"/>
                <w:sz w:val="18"/>
                <w:szCs w:val="18"/>
              </w:rPr>
            </w:pPr>
          </w:p>
        </w:tc>
      </w:tr>
      <w:tr w:rsidR="003457E9" w14:paraId="02AD1191" w14:textId="77777777" w:rsidTr="00E44B7C">
        <w:tc>
          <w:tcPr>
            <w:tcW w:w="554" w:type="dxa"/>
            <w:vAlign w:val="center"/>
          </w:tcPr>
          <w:p w14:paraId="041DF808" w14:textId="1FFC1C74" w:rsidR="003457E9" w:rsidRDefault="003457E9" w:rsidP="00A932D7">
            <w:pPr>
              <w:jc w:val="center"/>
              <w:rPr>
                <w:rFonts w:asciiTheme="minorHAnsi" w:hAnsiTheme="minorHAnsi"/>
                <w:sz w:val="18"/>
                <w:szCs w:val="18"/>
              </w:rPr>
            </w:pPr>
            <w:r>
              <w:rPr>
                <w:rFonts w:asciiTheme="minorHAnsi" w:hAnsiTheme="minorHAnsi"/>
                <w:sz w:val="18"/>
                <w:szCs w:val="18"/>
              </w:rPr>
              <w:t>03</w:t>
            </w:r>
          </w:p>
        </w:tc>
        <w:tc>
          <w:tcPr>
            <w:tcW w:w="2321" w:type="dxa"/>
            <w:vAlign w:val="center"/>
          </w:tcPr>
          <w:p w14:paraId="0CC0F399" w14:textId="4C02253A" w:rsidR="003457E9" w:rsidRDefault="003457E9">
            <w:pPr>
              <w:rPr>
                <w:rFonts w:asciiTheme="minorHAnsi" w:hAnsiTheme="minorHAnsi"/>
                <w:sz w:val="18"/>
                <w:szCs w:val="18"/>
              </w:rPr>
            </w:pPr>
            <w:r>
              <w:rPr>
                <w:rFonts w:asciiTheme="minorHAnsi" w:hAnsiTheme="minorHAnsi"/>
                <w:sz w:val="18"/>
                <w:szCs w:val="18"/>
              </w:rPr>
              <w:t>Verification Status</w:t>
            </w:r>
          </w:p>
        </w:tc>
        <w:tc>
          <w:tcPr>
            <w:tcW w:w="7915" w:type="dxa"/>
          </w:tcPr>
          <w:p w14:paraId="39E4E1A0"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CB0880D"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14DD9E5" w14:textId="3B6014CB" w:rsidR="003457E9" w:rsidRPr="00E44B7C" w:rsidRDefault="003457E9" w:rsidP="00E44B7C">
            <w:pPr>
              <w:pStyle w:val="ListParagraph"/>
              <w:numPr>
                <w:ilvl w:val="0"/>
                <w:numId w:val="55"/>
              </w:numPr>
              <w:rPr>
                <w:rFonts w:asciiTheme="minorHAnsi" w:hAnsiTheme="minorHAnsi"/>
                <w:sz w:val="18"/>
                <w:szCs w:val="18"/>
              </w:rPr>
            </w:pPr>
            <w:r w:rsidRPr="00E44B7C">
              <w:rPr>
                <w:rFonts w:ascii="Calibri" w:hAnsi="Calibri"/>
                <w:sz w:val="18"/>
                <w:szCs w:val="18"/>
                <w:u w:val="single"/>
              </w:rPr>
              <w:t>All N/A - This entire table is not applicable.</w:t>
            </w:r>
          </w:p>
        </w:tc>
      </w:tr>
      <w:tr w:rsidR="003457E9" w14:paraId="45475B5A" w14:textId="77777777" w:rsidTr="003457E9">
        <w:tc>
          <w:tcPr>
            <w:tcW w:w="554" w:type="dxa"/>
            <w:vAlign w:val="center"/>
          </w:tcPr>
          <w:p w14:paraId="36D71A6B" w14:textId="4694282B" w:rsidR="003457E9" w:rsidRDefault="003457E9" w:rsidP="00A932D7">
            <w:pPr>
              <w:jc w:val="center"/>
              <w:rPr>
                <w:rFonts w:asciiTheme="minorHAnsi" w:hAnsiTheme="minorHAnsi"/>
                <w:sz w:val="18"/>
                <w:szCs w:val="18"/>
              </w:rPr>
            </w:pPr>
            <w:r>
              <w:rPr>
                <w:rFonts w:asciiTheme="minorHAnsi" w:hAnsiTheme="minorHAnsi"/>
                <w:sz w:val="18"/>
                <w:szCs w:val="18"/>
              </w:rPr>
              <w:t>04</w:t>
            </w:r>
          </w:p>
        </w:tc>
        <w:tc>
          <w:tcPr>
            <w:tcW w:w="2321" w:type="dxa"/>
          </w:tcPr>
          <w:p w14:paraId="751D4605" w14:textId="1934D60E" w:rsidR="003457E9" w:rsidRDefault="003457E9">
            <w:pPr>
              <w:rPr>
                <w:rFonts w:asciiTheme="minorHAnsi" w:hAnsiTheme="minorHAnsi"/>
                <w:sz w:val="18"/>
                <w:szCs w:val="18"/>
              </w:rPr>
            </w:pPr>
            <w:r>
              <w:rPr>
                <w:rFonts w:asciiTheme="minorHAnsi" w:hAnsiTheme="minorHAnsi"/>
                <w:sz w:val="18"/>
                <w:szCs w:val="18"/>
              </w:rPr>
              <w:t>Correction Notes</w:t>
            </w:r>
          </w:p>
        </w:tc>
        <w:tc>
          <w:tcPr>
            <w:tcW w:w="7915" w:type="dxa"/>
          </w:tcPr>
          <w:p w14:paraId="7F143522" w14:textId="77777777" w:rsidR="003457E9" w:rsidRDefault="003457E9">
            <w:pPr>
              <w:rPr>
                <w:rFonts w:asciiTheme="minorHAnsi" w:hAnsiTheme="minorHAnsi"/>
                <w:sz w:val="18"/>
                <w:szCs w:val="18"/>
              </w:rPr>
            </w:pPr>
          </w:p>
        </w:tc>
      </w:tr>
      <w:tr w:rsidR="00A80D78" w14:paraId="1DA3E43D" w14:textId="77777777" w:rsidTr="00A932D7">
        <w:tc>
          <w:tcPr>
            <w:tcW w:w="10790" w:type="dxa"/>
            <w:gridSpan w:val="3"/>
          </w:tcPr>
          <w:p w14:paraId="5B9F5D68" w14:textId="77777777" w:rsidR="00A80D78" w:rsidRDefault="00A80D78">
            <w:pPr>
              <w:rPr>
                <w:rFonts w:asciiTheme="minorHAnsi" w:hAnsiTheme="minorHAnsi"/>
                <w:sz w:val="18"/>
                <w:szCs w:val="18"/>
              </w:rPr>
            </w:pPr>
            <w:r>
              <w:rPr>
                <w:rFonts w:asciiTheme="minorHAnsi" w:hAnsiTheme="minorHAnsi"/>
                <w:sz w:val="18"/>
                <w:szCs w:val="18"/>
              </w:rPr>
              <w:t>Note:</w:t>
            </w:r>
          </w:p>
          <w:p w14:paraId="3345F3BA" w14:textId="34C2A9AB" w:rsidR="00A80D78" w:rsidRPr="00642262" w:rsidRDefault="00A80D78" w:rsidP="00642262">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2E596F" w14:paraId="676BA506" w14:textId="77777777" w:rsidTr="00A932D7">
        <w:tc>
          <w:tcPr>
            <w:tcW w:w="10790" w:type="dxa"/>
            <w:gridSpan w:val="3"/>
          </w:tcPr>
          <w:p w14:paraId="0D113003" w14:textId="64DD6E1D" w:rsidR="002E596F" w:rsidRPr="00E44B7C" w:rsidRDefault="002E596F">
            <w:pPr>
              <w:rPr>
                <w:rFonts w:asciiTheme="minorHAnsi" w:hAnsiTheme="minorHAnsi"/>
                <w:b/>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F52B819" w14:textId="2722C55C" w:rsidR="003C6964" w:rsidRPr="003D714A" w:rsidRDefault="003C6964">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2321"/>
        <w:gridCol w:w="7915"/>
      </w:tblGrid>
      <w:tr w:rsidR="00642262" w14:paraId="7ED3249D" w14:textId="77777777" w:rsidTr="00DA0E66">
        <w:tc>
          <w:tcPr>
            <w:tcW w:w="10790" w:type="dxa"/>
            <w:gridSpan w:val="3"/>
          </w:tcPr>
          <w:p w14:paraId="359DB91C" w14:textId="4B5FD5D8" w:rsidR="00642262" w:rsidRPr="00A932D7" w:rsidRDefault="00642262">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642262" w14:paraId="7D363487" w14:textId="77777777" w:rsidTr="00DA0E66">
        <w:tc>
          <w:tcPr>
            <w:tcW w:w="554" w:type="dxa"/>
            <w:vAlign w:val="center"/>
          </w:tcPr>
          <w:p w14:paraId="053089C8" w14:textId="45F3F7FD"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17784D32" w14:textId="7EE80A69" w:rsidR="00642262" w:rsidRPr="00A932D7" w:rsidRDefault="00642262">
            <w:pPr>
              <w:rPr>
                <w:rFonts w:asciiTheme="minorHAnsi" w:hAnsiTheme="minorHAnsi" w:cstheme="minorHAnsi"/>
                <w:sz w:val="18"/>
              </w:rPr>
            </w:pPr>
            <w:r>
              <w:rPr>
                <w:rFonts w:asciiTheme="minorHAnsi" w:hAnsiTheme="minorHAnsi" w:cstheme="minorHAnsi"/>
                <w:sz w:val="18"/>
              </w:rPr>
              <w:t>All gaps in the raised floor are sealed.</w:t>
            </w:r>
          </w:p>
        </w:tc>
      </w:tr>
      <w:tr w:rsidR="00642262" w14:paraId="62CD6FE2" w14:textId="77777777" w:rsidTr="00DA0E66">
        <w:tc>
          <w:tcPr>
            <w:tcW w:w="554" w:type="dxa"/>
            <w:vAlign w:val="center"/>
          </w:tcPr>
          <w:p w14:paraId="238A162E" w14:textId="37A097D9"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16E82483" w14:textId="5B3338BA" w:rsidR="00642262" w:rsidRPr="00A932D7" w:rsidRDefault="00642262">
            <w:pPr>
              <w:rPr>
                <w:rFonts w:asciiTheme="minorHAnsi" w:hAnsiTheme="minorHAnsi" w:cstheme="minorHAnsi"/>
                <w:sz w:val="18"/>
              </w:rPr>
            </w:pPr>
            <w:r>
              <w:rPr>
                <w:rFonts w:asciiTheme="minorHAnsi" w:hAnsiTheme="minorHAnsi" w:cstheme="minorHAnsi"/>
                <w:sz w:val="18"/>
              </w:rPr>
              <w:t>A</w:t>
            </w:r>
            <w:r w:rsidR="00677C94">
              <w:rPr>
                <w:rFonts w:asciiTheme="minorHAnsi" w:hAnsiTheme="minorHAnsi" w:cstheme="minorHAnsi"/>
                <w:sz w:val="18"/>
              </w:rPr>
              <w:t>l</w:t>
            </w:r>
            <w:r>
              <w:rPr>
                <w:rFonts w:asciiTheme="minorHAnsi" w:hAnsiTheme="minorHAnsi" w:cstheme="minorHAnsi"/>
                <w:sz w:val="18"/>
              </w:rPr>
              <w:t xml:space="preserve">l chases </w:t>
            </w:r>
            <w:r w:rsidR="00677C94">
              <w:rPr>
                <w:rFonts w:asciiTheme="minorHAnsi" w:hAnsiTheme="minorHAnsi" w:cstheme="minorHAnsi"/>
                <w:sz w:val="18"/>
              </w:rPr>
              <w:t xml:space="preserve">are </w:t>
            </w:r>
            <w:r>
              <w:rPr>
                <w:rFonts w:asciiTheme="minorHAnsi" w:hAnsiTheme="minorHAnsi" w:cstheme="minorHAnsi"/>
                <w:sz w:val="18"/>
              </w:rPr>
              <w:t>sealed at floor level using a sealed hard cover.</w:t>
            </w:r>
          </w:p>
        </w:tc>
      </w:tr>
      <w:tr w:rsidR="00642262" w14:paraId="510A8A9A" w14:textId="77777777" w:rsidTr="00DA0E66">
        <w:tc>
          <w:tcPr>
            <w:tcW w:w="554" w:type="dxa"/>
            <w:vAlign w:val="center"/>
          </w:tcPr>
          <w:p w14:paraId="7E4A1713" w14:textId="76777B3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510BE986" w14:textId="6BDBAF4E" w:rsidR="00642262" w:rsidRPr="00A932D7" w:rsidRDefault="00642262">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642262" w14:paraId="3B3827F8" w14:textId="77777777" w:rsidTr="00DA0E66">
        <w:tc>
          <w:tcPr>
            <w:tcW w:w="554" w:type="dxa"/>
            <w:vAlign w:val="center"/>
          </w:tcPr>
          <w:p w14:paraId="1C741661" w14:textId="58547F6A"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151AABA9" w14:textId="7B14BF8B" w:rsidR="00642262" w:rsidRPr="00A932D7" w:rsidRDefault="00642262">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3457E9" w14:paraId="21DB5FE4" w14:textId="77777777" w:rsidTr="00E44B7C">
        <w:tc>
          <w:tcPr>
            <w:tcW w:w="554" w:type="dxa"/>
            <w:vAlign w:val="center"/>
          </w:tcPr>
          <w:p w14:paraId="71380139" w14:textId="26EE0439" w:rsidR="003457E9" w:rsidRDefault="003457E9" w:rsidP="00A932D7">
            <w:pPr>
              <w:jc w:val="center"/>
              <w:rPr>
                <w:rFonts w:asciiTheme="minorHAnsi" w:hAnsiTheme="minorHAnsi" w:cstheme="minorHAnsi"/>
                <w:sz w:val="18"/>
              </w:rPr>
            </w:pPr>
            <w:r>
              <w:rPr>
                <w:rFonts w:asciiTheme="minorHAnsi" w:hAnsiTheme="minorHAnsi" w:cstheme="minorHAnsi"/>
                <w:sz w:val="18"/>
              </w:rPr>
              <w:t>05</w:t>
            </w:r>
          </w:p>
        </w:tc>
        <w:tc>
          <w:tcPr>
            <w:tcW w:w="2321" w:type="dxa"/>
            <w:vAlign w:val="center"/>
          </w:tcPr>
          <w:p w14:paraId="0E10A1AE"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8BBA58F"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21CB0191"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C93EC42" w14:textId="0407EE5F"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56FDF9D3" w14:textId="77777777" w:rsidTr="00E44B7C">
        <w:tc>
          <w:tcPr>
            <w:tcW w:w="554" w:type="dxa"/>
            <w:vAlign w:val="center"/>
          </w:tcPr>
          <w:p w14:paraId="662348F6" w14:textId="160179ED" w:rsidR="003457E9" w:rsidRDefault="003457E9" w:rsidP="00A932D7">
            <w:pPr>
              <w:jc w:val="center"/>
              <w:rPr>
                <w:rFonts w:asciiTheme="minorHAnsi" w:hAnsiTheme="minorHAnsi" w:cstheme="minorHAnsi"/>
                <w:sz w:val="18"/>
              </w:rPr>
            </w:pPr>
            <w:r>
              <w:rPr>
                <w:rFonts w:asciiTheme="minorHAnsi" w:hAnsiTheme="minorHAnsi" w:cstheme="minorHAnsi"/>
                <w:sz w:val="18"/>
              </w:rPr>
              <w:t>06</w:t>
            </w:r>
          </w:p>
        </w:tc>
        <w:tc>
          <w:tcPr>
            <w:tcW w:w="2321" w:type="dxa"/>
          </w:tcPr>
          <w:p w14:paraId="76FC83F2"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72B2F8C1" w14:textId="57050779" w:rsidR="003457E9" w:rsidRDefault="003457E9">
            <w:pPr>
              <w:rPr>
                <w:rFonts w:asciiTheme="minorHAnsi" w:hAnsiTheme="minorHAnsi" w:cstheme="minorHAnsi"/>
                <w:sz w:val="18"/>
              </w:rPr>
            </w:pPr>
          </w:p>
        </w:tc>
      </w:tr>
      <w:tr w:rsidR="00604667" w14:paraId="299390B5" w14:textId="77777777" w:rsidTr="00E44B7C">
        <w:tc>
          <w:tcPr>
            <w:tcW w:w="10790" w:type="dxa"/>
            <w:gridSpan w:val="3"/>
          </w:tcPr>
          <w:p w14:paraId="3064E435" w14:textId="001813D9"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6096B40" w14:textId="58E64B32" w:rsidR="00A943E1" w:rsidRDefault="00A943E1"/>
    <w:p w14:paraId="40A2AAAA" w14:textId="77777777" w:rsidR="00A478C4" w:rsidRDefault="00A478C4">
      <w:r>
        <w:br w:type="page"/>
      </w:r>
    </w:p>
    <w:tbl>
      <w:tblPr>
        <w:tblStyle w:val="TableGrid"/>
        <w:tblW w:w="0" w:type="auto"/>
        <w:tblLook w:val="04A0" w:firstRow="1" w:lastRow="0" w:firstColumn="1" w:lastColumn="0" w:noHBand="0" w:noVBand="1"/>
      </w:tblPr>
      <w:tblGrid>
        <w:gridCol w:w="554"/>
        <w:gridCol w:w="2321"/>
        <w:gridCol w:w="7915"/>
      </w:tblGrid>
      <w:tr w:rsidR="00642262" w14:paraId="2BCE7033" w14:textId="77777777" w:rsidTr="003457E9">
        <w:tc>
          <w:tcPr>
            <w:tcW w:w="10790" w:type="dxa"/>
            <w:gridSpan w:val="3"/>
          </w:tcPr>
          <w:p w14:paraId="21C2088B" w14:textId="143073A7" w:rsidR="00642262" w:rsidRPr="00A932D7" w:rsidRDefault="00642262">
            <w:pPr>
              <w:rPr>
                <w:rFonts w:asciiTheme="minorHAnsi" w:hAnsiTheme="minorHAnsi" w:cstheme="minorHAnsi"/>
                <w:b/>
                <w:sz w:val="18"/>
              </w:rPr>
            </w:pPr>
            <w:r>
              <w:rPr>
                <w:rFonts w:asciiTheme="minorHAnsi" w:hAnsiTheme="minorHAnsi" w:cstheme="minorHAnsi"/>
                <w:b/>
                <w:sz w:val="18"/>
              </w:rPr>
              <w:lastRenderedPageBreak/>
              <w:t>C. Walls Adjacent to Unconditioned Space</w:t>
            </w:r>
          </w:p>
        </w:tc>
      </w:tr>
      <w:tr w:rsidR="00642262" w14:paraId="5D852199" w14:textId="77777777" w:rsidTr="003457E9">
        <w:tc>
          <w:tcPr>
            <w:tcW w:w="554" w:type="dxa"/>
            <w:vAlign w:val="center"/>
          </w:tcPr>
          <w:p w14:paraId="29B314BE" w14:textId="593CCBD4"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49D723CC" w14:textId="71B91BA6" w:rsidR="00642262" w:rsidRPr="00A932D7" w:rsidRDefault="005B42B0">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642262" w14:paraId="2A8381C3" w14:textId="77777777" w:rsidTr="003457E9">
        <w:tc>
          <w:tcPr>
            <w:tcW w:w="554" w:type="dxa"/>
            <w:vAlign w:val="center"/>
          </w:tcPr>
          <w:p w14:paraId="5766D847" w14:textId="47011448"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4C170765" w14:textId="7BA49EB6" w:rsidR="00642262" w:rsidRPr="00A932D7" w:rsidRDefault="005B42B0">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642262" w14:paraId="7814B93D" w14:textId="77777777" w:rsidTr="003457E9">
        <w:tc>
          <w:tcPr>
            <w:tcW w:w="554" w:type="dxa"/>
            <w:vAlign w:val="center"/>
          </w:tcPr>
          <w:p w14:paraId="1215E80A" w14:textId="2ADB49E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079EF474" w14:textId="23829EBE" w:rsidR="00642262" w:rsidRPr="00A932D7" w:rsidRDefault="005B42B0">
            <w:pPr>
              <w:rPr>
                <w:rFonts w:asciiTheme="minorHAnsi" w:hAnsiTheme="minorHAnsi" w:cstheme="minorHAnsi"/>
                <w:sz w:val="18"/>
              </w:rPr>
            </w:pPr>
            <w:r>
              <w:rPr>
                <w:rFonts w:asciiTheme="minorHAnsi" w:hAnsiTheme="minorHAnsi" w:cstheme="minorHAnsi"/>
                <w:sz w:val="18"/>
              </w:rPr>
              <w:t>All electrical boxes</w:t>
            </w:r>
            <w:r w:rsidR="005F667E">
              <w:rPr>
                <w:rFonts w:asciiTheme="minorHAnsi" w:hAnsiTheme="minorHAnsi" w:cstheme="minorHAnsi"/>
                <w:sz w:val="18"/>
              </w:rPr>
              <w:t>,</w:t>
            </w:r>
            <w:r>
              <w:rPr>
                <w:rFonts w:asciiTheme="minorHAnsi" w:hAnsiTheme="minorHAnsi" w:cstheme="minorHAnsi"/>
                <w:sz w:val="18"/>
              </w:rPr>
              <w:t xml:space="preserve"> including knockouts</w:t>
            </w:r>
            <w:r w:rsidR="005F667E">
              <w:rPr>
                <w:rFonts w:asciiTheme="minorHAnsi" w:hAnsiTheme="minorHAnsi" w:cstheme="minorHAnsi"/>
                <w:sz w:val="18"/>
              </w:rPr>
              <w:t>,</w:t>
            </w:r>
            <w:r>
              <w:rPr>
                <w:rFonts w:asciiTheme="minorHAnsi" w:hAnsiTheme="minorHAnsi" w:cstheme="minorHAnsi"/>
                <w:sz w:val="18"/>
              </w:rPr>
              <w:t xml:space="preserve"> that penetrate the air barrier to unconditioned space are sealed.</w:t>
            </w:r>
          </w:p>
        </w:tc>
      </w:tr>
      <w:tr w:rsidR="00642262" w14:paraId="700A7713" w14:textId="77777777" w:rsidTr="003457E9">
        <w:tc>
          <w:tcPr>
            <w:tcW w:w="554" w:type="dxa"/>
            <w:vAlign w:val="center"/>
          </w:tcPr>
          <w:p w14:paraId="4E1354B7" w14:textId="236E67A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45808F69" w14:textId="797CFE13" w:rsidR="00642262" w:rsidRPr="00A932D7" w:rsidRDefault="005B42B0">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642262" w14:paraId="4B4C359D" w14:textId="77777777" w:rsidTr="003457E9">
        <w:tc>
          <w:tcPr>
            <w:tcW w:w="554" w:type="dxa"/>
            <w:vAlign w:val="center"/>
          </w:tcPr>
          <w:p w14:paraId="4079017B" w14:textId="14FCEE5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7D3A93FC" w14:textId="758B830C" w:rsidR="00642262" w:rsidRPr="00671E4D" w:rsidRDefault="005B42B0">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642262" w14:paraId="55D6481D" w14:textId="77777777" w:rsidTr="003457E9">
        <w:tc>
          <w:tcPr>
            <w:tcW w:w="554" w:type="dxa"/>
            <w:vAlign w:val="center"/>
          </w:tcPr>
          <w:p w14:paraId="723CAF13" w14:textId="60E56E03"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D155122" w14:textId="3130BCD0" w:rsidR="00642262" w:rsidRPr="00671E4D" w:rsidRDefault="005B42B0">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642262" w14:paraId="40CDA3F0" w14:textId="77777777" w:rsidTr="003457E9">
        <w:tc>
          <w:tcPr>
            <w:tcW w:w="554" w:type="dxa"/>
            <w:vAlign w:val="center"/>
          </w:tcPr>
          <w:p w14:paraId="30F36E78" w14:textId="4EB929E0"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05E1C19F" w14:textId="5DD0CEE4" w:rsidR="00642262" w:rsidRPr="00671E4D" w:rsidRDefault="005B42B0" w:rsidP="002B7CCE">
            <w:pPr>
              <w:rPr>
                <w:rFonts w:asciiTheme="minorHAnsi" w:hAnsiTheme="minorHAnsi" w:cstheme="minorHAnsi"/>
                <w:sz w:val="18"/>
              </w:rPr>
            </w:pPr>
            <w:r>
              <w:rPr>
                <w:rFonts w:asciiTheme="minorHAnsi" w:hAnsiTheme="minorHAnsi" w:cstheme="minorHAnsi"/>
                <w:sz w:val="18"/>
              </w:rPr>
              <w:t>Rim joist gaps</w:t>
            </w:r>
            <w:r w:rsidR="002B7CCE">
              <w:rPr>
                <w:rFonts w:asciiTheme="minorHAnsi" w:hAnsiTheme="minorHAnsi" w:cstheme="minorHAnsi"/>
                <w:sz w:val="18"/>
              </w:rPr>
              <w:t xml:space="preserve"> and </w:t>
            </w:r>
            <w:r>
              <w:rPr>
                <w:rFonts w:asciiTheme="minorHAnsi" w:hAnsiTheme="minorHAnsi" w:cstheme="minorHAnsi"/>
                <w:sz w:val="18"/>
              </w:rPr>
              <w:t>openings a</w:t>
            </w:r>
            <w:r w:rsidR="005F667E">
              <w:rPr>
                <w:rFonts w:asciiTheme="minorHAnsi" w:hAnsiTheme="minorHAnsi" w:cstheme="minorHAnsi"/>
                <w:sz w:val="18"/>
              </w:rPr>
              <w:t>r</w:t>
            </w:r>
            <w:r>
              <w:rPr>
                <w:rFonts w:asciiTheme="minorHAnsi" w:hAnsiTheme="minorHAnsi" w:cstheme="minorHAnsi"/>
                <w:sz w:val="18"/>
              </w:rPr>
              <w:t>e fully sealed.</w:t>
            </w:r>
          </w:p>
        </w:tc>
      </w:tr>
      <w:tr w:rsidR="00642262" w14:paraId="7B769A87" w14:textId="77777777" w:rsidTr="003457E9">
        <w:tc>
          <w:tcPr>
            <w:tcW w:w="554" w:type="dxa"/>
            <w:vAlign w:val="center"/>
          </w:tcPr>
          <w:p w14:paraId="10315C27" w14:textId="43B84C24"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50A8EC1B" w14:textId="42C718BC" w:rsidR="00642262" w:rsidRPr="00671E4D" w:rsidRDefault="005B42B0">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642262" w14:paraId="748519D7" w14:textId="77777777" w:rsidTr="003457E9">
        <w:tc>
          <w:tcPr>
            <w:tcW w:w="554" w:type="dxa"/>
            <w:vAlign w:val="center"/>
          </w:tcPr>
          <w:p w14:paraId="512532A2" w14:textId="42F49CB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1B144AC5" w14:textId="5CBAC547" w:rsidR="00642262" w:rsidRPr="00671E4D" w:rsidRDefault="005B42B0">
            <w:pPr>
              <w:rPr>
                <w:rFonts w:asciiTheme="minorHAnsi" w:hAnsiTheme="minorHAnsi" w:cstheme="minorHAnsi"/>
                <w:sz w:val="18"/>
              </w:rPr>
            </w:pPr>
            <w:r>
              <w:rPr>
                <w:rFonts w:asciiTheme="minorHAnsi" w:hAnsiTheme="minorHAnsi" w:cstheme="minorHAnsi"/>
                <w:sz w:val="18"/>
              </w:rPr>
              <w:t xml:space="preserve">Knee walls have solid and sealed blocking at the bottom, top, left and right </w:t>
            </w:r>
            <w:r w:rsidR="005F667E">
              <w:rPr>
                <w:rFonts w:asciiTheme="minorHAnsi" w:hAnsiTheme="minorHAnsi" w:cstheme="minorHAnsi"/>
                <w:sz w:val="18"/>
              </w:rPr>
              <w:t>s</w:t>
            </w:r>
            <w:r>
              <w:rPr>
                <w:rFonts w:asciiTheme="minorHAnsi" w:hAnsiTheme="minorHAnsi" w:cstheme="minorHAnsi"/>
                <w:sz w:val="18"/>
              </w:rPr>
              <w:t>ides to prevent air movement into insulation.</w:t>
            </w:r>
          </w:p>
        </w:tc>
      </w:tr>
      <w:tr w:rsidR="003457E9" w14:paraId="1FF8F4AD" w14:textId="77777777" w:rsidTr="00E44B7C">
        <w:tc>
          <w:tcPr>
            <w:tcW w:w="554" w:type="dxa"/>
            <w:vAlign w:val="center"/>
          </w:tcPr>
          <w:p w14:paraId="01C8279E" w14:textId="03D5E61F" w:rsidR="003457E9" w:rsidRDefault="003457E9" w:rsidP="00A932D7">
            <w:pPr>
              <w:jc w:val="center"/>
              <w:rPr>
                <w:rFonts w:asciiTheme="minorHAnsi" w:hAnsiTheme="minorHAnsi" w:cstheme="minorHAnsi"/>
                <w:sz w:val="18"/>
              </w:rPr>
            </w:pPr>
            <w:r>
              <w:rPr>
                <w:rFonts w:asciiTheme="minorHAnsi" w:hAnsiTheme="minorHAnsi" w:cstheme="minorHAnsi"/>
                <w:sz w:val="18"/>
              </w:rPr>
              <w:t>10</w:t>
            </w:r>
          </w:p>
        </w:tc>
        <w:tc>
          <w:tcPr>
            <w:tcW w:w="2321" w:type="dxa"/>
            <w:vAlign w:val="center"/>
          </w:tcPr>
          <w:p w14:paraId="6BFF9380"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5596BB01"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290FC18"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6A48115" w14:textId="5F23D951"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719448C6" w14:textId="77777777" w:rsidTr="00E44B7C">
        <w:tc>
          <w:tcPr>
            <w:tcW w:w="554" w:type="dxa"/>
            <w:vAlign w:val="center"/>
          </w:tcPr>
          <w:p w14:paraId="03A4B932" w14:textId="7ABDC80E" w:rsidR="003457E9" w:rsidRDefault="003457E9" w:rsidP="00A932D7">
            <w:pPr>
              <w:jc w:val="center"/>
              <w:rPr>
                <w:rFonts w:asciiTheme="minorHAnsi" w:hAnsiTheme="minorHAnsi" w:cstheme="minorHAnsi"/>
                <w:sz w:val="18"/>
              </w:rPr>
            </w:pPr>
            <w:r>
              <w:rPr>
                <w:rFonts w:asciiTheme="minorHAnsi" w:hAnsiTheme="minorHAnsi" w:cstheme="minorHAnsi"/>
                <w:sz w:val="18"/>
              </w:rPr>
              <w:t>11</w:t>
            </w:r>
          </w:p>
        </w:tc>
        <w:tc>
          <w:tcPr>
            <w:tcW w:w="2321" w:type="dxa"/>
          </w:tcPr>
          <w:p w14:paraId="6B33F405"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61616CB5" w14:textId="1C7C64CE" w:rsidR="003457E9" w:rsidRDefault="003457E9">
            <w:pPr>
              <w:rPr>
                <w:rFonts w:asciiTheme="minorHAnsi" w:hAnsiTheme="minorHAnsi" w:cstheme="minorHAnsi"/>
                <w:sz w:val="18"/>
              </w:rPr>
            </w:pPr>
          </w:p>
        </w:tc>
      </w:tr>
      <w:tr w:rsidR="00604667" w14:paraId="57F075C8" w14:textId="77777777" w:rsidTr="00E44B7C">
        <w:tc>
          <w:tcPr>
            <w:tcW w:w="10790" w:type="dxa"/>
            <w:gridSpan w:val="3"/>
          </w:tcPr>
          <w:p w14:paraId="455B3AED" w14:textId="4A1627AE"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402466B" w14:textId="575EE9DB" w:rsidR="003457E9" w:rsidRDefault="003457E9"/>
    <w:tbl>
      <w:tblPr>
        <w:tblStyle w:val="TableGrid"/>
        <w:tblW w:w="0" w:type="auto"/>
        <w:tblLook w:val="04A0" w:firstRow="1" w:lastRow="0" w:firstColumn="1" w:lastColumn="0" w:noHBand="0" w:noVBand="1"/>
      </w:tblPr>
      <w:tblGrid>
        <w:gridCol w:w="554"/>
        <w:gridCol w:w="2321"/>
        <w:gridCol w:w="7915"/>
      </w:tblGrid>
      <w:tr w:rsidR="00642262" w14:paraId="21A0DB35" w14:textId="77777777" w:rsidTr="00E44B7C">
        <w:tc>
          <w:tcPr>
            <w:tcW w:w="10790" w:type="dxa"/>
            <w:gridSpan w:val="3"/>
          </w:tcPr>
          <w:p w14:paraId="320FC261" w14:textId="0C69DAF9" w:rsidR="00642262" w:rsidRPr="00A932D7" w:rsidRDefault="005B42B0">
            <w:pPr>
              <w:rPr>
                <w:rFonts w:asciiTheme="minorHAnsi" w:hAnsiTheme="minorHAnsi" w:cstheme="minorHAnsi"/>
                <w:b/>
                <w:sz w:val="18"/>
              </w:rPr>
            </w:pPr>
            <w:r>
              <w:rPr>
                <w:rFonts w:asciiTheme="minorHAnsi" w:hAnsiTheme="minorHAnsi" w:cstheme="minorHAnsi"/>
                <w:b/>
                <w:sz w:val="18"/>
              </w:rPr>
              <w:t>D. Ceiling Air Barrier Adjacent to Unconditioned Space</w:t>
            </w:r>
          </w:p>
        </w:tc>
      </w:tr>
      <w:tr w:rsidR="005B42B0" w14:paraId="5896B37C" w14:textId="77777777" w:rsidTr="00E44B7C">
        <w:tc>
          <w:tcPr>
            <w:tcW w:w="554" w:type="dxa"/>
            <w:vAlign w:val="center"/>
          </w:tcPr>
          <w:p w14:paraId="33063D2C" w14:textId="193AF55A"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39F3C9EF" w14:textId="49EE428C" w:rsidR="005B42B0" w:rsidRPr="00A932D7" w:rsidRDefault="005B42B0">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5B42B0" w14:paraId="3CB8D51A" w14:textId="77777777" w:rsidTr="00E44B7C">
        <w:tc>
          <w:tcPr>
            <w:tcW w:w="554" w:type="dxa"/>
            <w:vAlign w:val="center"/>
          </w:tcPr>
          <w:p w14:paraId="287077D6" w14:textId="66D7BCDC"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586F3108" w14:textId="7B39C82F" w:rsidR="005B42B0" w:rsidRPr="00A932D7" w:rsidRDefault="005B42B0">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5B42B0" w14:paraId="516F8660" w14:textId="77777777" w:rsidTr="00E44B7C">
        <w:tc>
          <w:tcPr>
            <w:tcW w:w="554" w:type="dxa"/>
            <w:vAlign w:val="center"/>
          </w:tcPr>
          <w:p w14:paraId="55A0FC5E" w14:textId="463199A4"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6DDCF9FE" w14:textId="28C3B9EB" w:rsidR="005B42B0" w:rsidRPr="00671E4D" w:rsidRDefault="005B42B0">
            <w:pPr>
              <w:rPr>
                <w:rFonts w:asciiTheme="minorHAnsi" w:hAnsiTheme="minorHAnsi" w:cstheme="minorHAnsi"/>
                <w:sz w:val="18"/>
              </w:rPr>
            </w:pPr>
            <w:r>
              <w:rPr>
                <w:rFonts w:asciiTheme="minorHAnsi" w:hAnsiTheme="minorHAnsi" w:cstheme="minorHAnsi"/>
                <w:sz w:val="18"/>
              </w:rPr>
              <w:t>Fire sprinklers penetrating a ceiling air barrier shall be sealed to prevent air movement according to</w:t>
            </w:r>
            <w:r w:rsidR="002B7CCE">
              <w:rPr>
                <w:rFonts w:asciiTheme="minorHAnsi" w:hAnsiTheme="minorHAnsi" w:cstheme="minorHAnsi"/>
                <w:sz w:val="18"/>
              </w:rPr>
              <w:t xml:space="preserve"> the</w:t>
            </w:r>
            <w:r>
              <w:rPr>
                <w:rFonts w:asciiTheme="minorHAnsi" w:hAnsiTheme="minorHAnsi" w:cstheme="minorHAnsi"/>
                <w:sz w:val="18"/>
              </w:rPr>
              <w:t xml:space="preserve"> manufacturer’s instructions. </w:t>
            </w:r>
          </w:p>
        </w:tc>
      </w:tr>
      <w:tr w:rsidR="005B42B0" w14:paraId="45CFBDCF" w14:textId="77777777" w:rsidTr="00E44B7C">
        <w:tc>
          <w:tcPr>
            <w:tcW w:w="554" w:type="dxa"/>
            <w:vAlign w:val="center"/>
          </w:tcPr>
          <w:p w14:paraId="616228AE" w14:textId="0589044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46124437" w14:textId="4F234699" w:rsidR="005B42B0" w:rsidRPr="00671E4D" w:rsidRDefault="005B42B0">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5B42B0" w14:paraId="560CF905" w14:textId="77777777" w:rsidTr="00E44B7C">
        <w:tc>
          <w:tcPr>
            <w:tcW w:w="554" w:type="dxa"/>
            <w:vAlign w:val="center"/>
          </w:tcPr>
          <w:p w14:paraId="0682B540" w14:textId="4238608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30916CF0" w14:textId="7C3F95B5" w:rsidR="005B42B0" w:rsidRPr="00671E4D" w:rsidRDefault="005B42B0">
            <w:pPr>
              <w:rPr>
                <w:rFonts w:asciiTheme="minorHAnsi" w:hAnsiTheme="minorHAnsi" w:cstheme="minorHAnsi"/>
                <w:sz w:val="18"/>
              </w:rPr>
            </w:pPr>
            <w:r>
              <w:rPr>
                <w:rFonts w:asciiTheme="minorHAnsi" w:hAnsiTheme="minorHAnsi" w:cstheme="minorHAnsi"/>
                <w:sz w:val="18"/>
              </w:rPr>
              <w:t xml:space="preserve">All installed recessed lighting fixtures </w:t>
            </w:r>
            <w:r w:rsidR="00D27F7F">
              <w:rPr>
                <w:rFonts w:asciiTheme="minorHAnsi" w:hAnsiTheme="minorHAnsi" w:cstheme="minorHAnsi"/>
                <w:sz w:val="18"/>
              </w:rPr>
              <w:t>that penetrate the ceiling to unconditioned space are rated to be Insulation Contact and Airtight (IC and AT) which allow direct contact with insulation.</w:t>
            </w:r>
          </w:p>
        </w:tc>
      </w:tr>
      <w:tr w:rsidR="005B42B0" w14:paraId="1AD036F2" w14:textId="77777777" w:rsidTr="00E44B7C">
        <w:tc>
          <w:tcPr>
            <w:tcW w:w="554" w:type="dxa"/>
            <w:vAlign w:val="center"/>
          </w:tcPr>
          <w:p w14:paraId="19D40E14" w14:textId="218B5994"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28887D8" w14:textId="40D893E5" w:rsidR="005B42B0" w:rsidRPr="00A932D7" w:rsidRDefault="00D27F7F">
            <w:pPr>
              <w:rPr>
                <w:rFonts w:asciiTheme="minorHAnsi" w:hAnsiTheme="minorHAnsi" w:cstheme="minorHAnsi"/>
                <w:sz w:val="18"/>
              </w:rPr>
            </w:pPr>
            <w:r>
              <w:rPr>
                <w:rFonts w:asciiTheme="minorHAnsi" w:hAnsiTheme="minorHAnsi" w:cstheme="minorHAnsi"/>
                <w:sz w:val="18"/>
              </w:rPr>
              <w:t>All dropped ceiling areas are covered with hard covers that are sealed to</w:t>
            </w:r>
            <w:r w:rsidR="002B7CCE">
              <w:rPr>
                <w:rFonts w:asciiTheme="minorHAnsi" w:hAnsiTheme="minorHAnsi" w:cstheme="minorHAnsi"/>
                <w:sz w:val="18"/>
              </w:rPr>
              <w:t xml:space="preserve"> the</w:t>
            </w:r>
            <w:r>
              <w:rPr>
                <w:rFonts w:asciiTheme="minorHAnsi" w:hAnsiTheme="minorHAnsi" w:cstheme="minorHAnsi"/>
                <w:sz w:val="18"/>
              </w:rPr>
              <w:t xml:space="preserve"> framing, or </w:t>
            </w:r>
            <w:r w:rsidR="002B7CCE">
              <w:rPr>
                <w:rFonts w:asciiTheme="minorHAnsi" w:hAnsiTheme="minorHAnsi" w:cstheme="minorHAnsi"/>
                <w:sz w:val="18"/>
              </w:rPr>
              <w:t xml:space="preserve">else the </w:t>
            </w:r>
            <w:r>
              <w:rPr>
                <w:rFonts w:asciiTheme="minorHAnsi" w:hAnsiTheme="minorHAnsi" w:cstheme="minorHAnsi"/>
                <w:sz w:val="18"/>
              </w:rPr>
              <w:t xml:space="preserve">bottom and sides of dropped </w:t>
            </w:r>
            <w:r w:rsidR="00CB03B8">
              <w:rPr>
                <w:rFonts w:asciiTheme="minorHAnsi" w:hAnsiTheme="minorHAnsi" w:cstheme="minorHAnsi"/>
                <w:sz w:val="18"/>
              </w:rPr>
              <w:t xml:space="preserve">ceiling </w:t>
            </w:r>
            <w:r>
              <w:rPr>
                <w:rFonts w:asciiTheme="minorHAnsi" w:hAnsiTheme="minorHAnsi" w:cstheme="minorHAnsi"/>
                <w:sz w:val="18"/>
              </w:rPr>
              <w:t>area</w:t>
            </w:r>
            <w:r w:rsidR="00CB03B8">
              <w:rPr>
                <w:rFonts w:asciiTheme="minorHAnsi" w:hAnsiTheme="minorHAnsi" w:cstheme="minorHAnsi"/>
                <w:sz w:val="18"/>
              </w:rPr>
              <w:t>s</w:t>
            </w:r>
            <w:r>
              <w:rPr>
                <w:rFonts w:asciiTheme="minorHAnsi" w:hAnsiTheme="minorHAnsi" w:cstheme="minorHAnsi"/>
                <w:sz w:val="18"/>
              </w:rPr>
              <w:t xml:space="preserve">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00583A3D" w:rsidRPr="00FD311D">
              <w:rPr>
                <w:rFonts w:asciiTheme="minorHAnsi" w:hAnsiTheme="minorHAnsi" w:cstheme="minorHAnsi"/>
                <w:sz w:val="18"/>
              </w:rPr>
              <w:t>on the Certificate of Compliance</w:t>
            </w:r>
            <w:r w:rsidRPr="00FD311D">
              <w:rPr>
                <w:rFonts w:asciiTheme="minorHAnsi" w:hAnsiTheme="minorHAnsi" w:cstheme="minorHAnsi"/>
                <w:sz w:val="18"/>
              </w:rPr>
              <w:t>.</w:t>
            </w:r>
          </w:p>
        </w:tc>
      </w:tr>
      <w:tr w:rsidR="005B42B0" w14:paraId="60A514C8" w14:textId="77777777" w:rsidTr="00E44B7C">
        <w:tc>
          <w:tcPr>
            <w:tcW w:w="554" w:type="dxa"/>
            <w:vAlign w:val="center"/>
          </w:tcPr>
          <w:p w14:paraId="0F295D95" w14:textId="71EE120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1D870A5B" w14:textId="0C0277CF" w:rsidR="005B42B0" w:rsidRPr="00671E4D" w:rsidRDefault="00D27F7F">
            <w:pPr>
              <w:rPr>
                <w:rFonts w:asciiTheme="minorHAnsi" w:hAnsiTheme="minorHAnsi" w:cstheme="minorHAnsi"/>
                <w:sz w:val="18"/>
              </w:rPr>
            </w:pPr>
            <w:r>
              <w:rPr>
                <w:rFonts w:asciiTheme="minorHAnsi" w:hAnsiTheme="minorHAnsi" w:cstheme="minorHAnsi"/>
                <w:sz w:val="18"/>
              </w:rPr>
              <w:t xml:space="preserve">All vertical chases (e.g., HVAC ducts and plumbing) </w:t>
            </w:r>
            <w:r w:rsidR="00196B3D">
              <w:rPr>
                <w:rFonts w:asciiTheme="minorHAnsi" w:hAnsiTheme="minorHAnsi" w:cstheme="minorHAnsi"/>
                <w:sz w:val="18"/>
              </w:rPr>
              <w:t xml:space="preserve">and soffits </w:t>
            </w:r>
            <w:r>
              <w:rPr>
                <w:rFonts w:asciiTheme="minorHAnsi" w:hAnsiTheme="minorHAnsi" w:cstheme="minorHAnsi"/>
                <w:sz w:val="18"/>
              </w:rPr>
              <w:t>are sealed at the ceiling level.</w:t>
            </w:r>
          </w:p>
        </w:tc>
      </w:tr>
      <w:tr w:rsidR="005B42B0" w14:paraId="749B58A1" w14:textId="77777777" w:rsidTr="00E44B7C">
        <w:tc>
          <w:tcPr>
            <w:tcW w:w="554" w:type="dxa"/>
            <w:vAlign w:val="center"/>
          </w:tcPr>
          <w:p w14:paraId="07600366" w14:textId="29916109"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4C0EF35F" w14:textId="335AE19E" w:rsidR="005B42B0" w:rsidRPr="00671E4D" w:rsidRDefault="00D27F7F">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5B42B0" w14:paraId="2F6017B4" w14:textId="77777777" w:rsidTr="00E44B7C">
        <w:tc>
          <w:tcPr>
            <w:tcW w:w="554" w:type="dxa"/>
            <w:vAlign w:val="center"/>
          </w:tcPr>
          <w:p w14:paraId="40D8B4B6" w14:textId="3BE13260"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2C46B37A" w14:textId="42A88689" w:rsidR="005B42B0" w:rsidRPr="00A932D7" w:rsidRDefault="00D27F7F">
            <w:pPr>
              <w:rPr>
                <w:rFonts w:asciiTheme="minorHAnsi" w:hAnsiTheme="minorHAnsi" w:cstheme="minorHAnsi"/>
                <w:sz w:val="18"/>
              </w:rPr>
            </w:pPr>
            <w:r>
              <w:rPr>
                <w:rFonts w:asciiTheme="minorHAnsi" w:hAnsiTheme="minorHAnsi" w:cstheme="minorHAnsi"/>
                <w:sz w:val="18"/>
              </w:rPr>
              <w:t xml:space="preserve">Framing locations where air may move down into </w:t>
            </w:r>
            <w:r w:rsidR="002B7CCE">
              <w:rPr>
                <w:rFonts w:asciiTheme="minorHAnsi" w:hAnsiTheme="minorHAnsi" w:cstheme="minorHAnsi"/>
                <w:sz w:val="18"/>
              </w:rPr>
              <w:t xml:space="preserve">the </w:t>
            </w:r>
            <w:r>
              <w:rPr>
                <w:rFonts w:asciiTheme="minorHAnsi" w:hAnsiTheme="minorHAnsi" w:cstheme="minorHAnsi"/>
                <w:sz w:val="18"/>
              </w:rPr>
              <w:t xml:space="preserve">walls from </w:t>
            </w:r>
            <w:r w:rsidR="002B7CCE">
              <w:rPr>
                <w:rFonts w:asciiTheme="minorHAnsi" w:hAnsiTheme="minorHAnsi" w:cstheme="minorHAnsi"/>
                <w:sz w:val="18"/>
              </w:rPr>
              <w:t xml:space="preserve">the </w:t>
            </w:r>
            <w:r>
              <w:rPr>
                <w:rFonts w:asciiTheme="minorHAnsi" w:hAnsiTheme="minorHAnsi" w:cstheme="minorHAnsi"/>
                <w:sz w:val="18"/>
              </w:rPr>
              <w:t xml:space="preserve">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w:t>
            </w:r>
            <w:r w:rsidR="005F667E">
              <w:rPr>
                <w:rFonts w:asciiTheme="minorHAnsi" w:hAnsiTheme="minorHAnsi" w:cstheme="minorHAnsi"/>
                <w:sz w:val="18"/>
              </w:rPr>
              <w:t>, etc.</w:t>
            </w:r>
            <w:r>
              <w:rPr>
                <w:rFonts w:asciiTheme="minorHAnsi" w:hAnsiTheme="minorHAnsi" w:cstheme="minorHAnsi"/>
                <w:sz w:val="18"/>
              </w:rPr>
              <w:t>) have a sealed hard cover to prevent air movement.</w:t>
            </w:r>
          </w:p>
        </w:tc>
      </w:tr>
      <w:tr w:rsidR="005B42B0" w14:paraId="25ED2EC2" w14:textId="77777777" w:rsidTr="00E44B7C">
        <w:tc>
          <w:tcPr>
            <w:tcW w:w="554" w:type="dxa"/>
            <w:vAlign w:val="center"/>
          </w:tcPr>
          <w:p w14:paraId="51344719" w14:textId="5508D7F7"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10</w:t>
            </w:r>
          </w:p>
        </w:tc>
        <w:tc>
          <w:tcPr>
            <w:tcW w:w="10236" w:type="dxa"/>
            <w:gridSpan w:val="2"/>
          </w:tcPr>
          <w:p w14:paraId="72619DBC" w14:textId="507BA438" w:rsidR="005B42B0" w:rsidRPr="00671E4D" w:rsidRDefault="00D27F7F">
            <w:pPr>
              <w:rPr>
                <w:rFonts w:asciiTheme="minorHAnsi" w:hAnsiTheme="minorHAnsi" w:cstheme="minorHAnsi"/>
                <w:sz w:val="18"/>
              </w:rPr>
            </w:pPr>
            <w:r>
              <w:rPr>
                <w:rFonts w:asciiTheme="minorHAnsi" w:hAnsiTheme="minorHAnsi" w:cstheme="minorHAnsi"/>
                <w:sz w:val="18"/>
              </w:rPr>
              <w:t>Attic access forms an airtight seal between</w:t>
            </w:r>
            <w:r w:rsidR="002B7CCE">
              <w:rPr>
                <w:rFonts w:asciiTheme="minorHAnsi" w:hAnsiTheme="minorHAnsi" w:cstheme="minorHAnsi"/>
                <w:sz w:val="18"/>
              </w:rPr>
              <w:t xml:space="preserve"> the</w:t>
            </w:r>
            <w:r>
              <w:rPr>
                <w:rFonts w:asciiTheme="minorHAnsi" w:hAnsiTheme="minorHAnsi" w:cstheme="minorHAnsi"/>
                <w:sz w:val="18"/>
              </w:rPr>
              <w:t xml:space="preserve"> conditioned space and unconditioned space. Vertical attic access requires mechanical compression using screws or latches.</w:t>
            </w:r>
          </w:p>
        </w:tc>
      </w:tr>
      <w:tr w:rsidR="003457E9" w14:paraId="0913C2B7" w14:textId="77777777" w:rsidTr="00E44B7C">
        <w:tc>
          <w:tcPr>
            <w:tcW w:w="554" w:type="dxa"/>
            <w:vAlign w:val="center"/>
          </w:tcPr>
          <w:p w14:paraId="5C2F98D4" w14:textId="0551901C" w:rsidR="003457E9" w:rsidRDefault="003457E9" w:rsidP="00A932D7">
            <w:pPr>
              <w:jc w:val="center"/>
              <w:rPr>
                <w:rFonts w:asciiTheme="minorHAnsi" w:hAnsiTheme="minorHAnsi" w:cstheme="minorHAnsi"/>
                <w:sz w:val="18"/>
              </w:rPr>
            </w:pPr>
            <w:r>
              <w:rPr>
                <w:rFonts w:asciiTheme="minorHAnsi" w:hAnsiTheme="minorHAnsi" w:cstheme="minorHAnsi"/>
                <w:sz w:val="18"/>
              </w:rPr>
              <w:t>11</w:t>
            </w:r>
          </w:p>
        </w:tc>
        <w:tc>
          <w:tcPr>
            <w:tcW w:w="2321" w:type="dxa"/>
            <w:vAlign w:val="center"/>
          </w:tcPr>
          <w:p w14:paraId="70671065" w14:textId="77777777" w:rsidR="003457E9" w:rsidRDefault="003457E9">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006524F"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D904796"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906E88A" w14:textId="031729C0" w:rsidR="003457E9" w:rsidRPr="00E44B7C" w:rsidRDefault="003457E9"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3457E9" w14:paraId="0BFC2BBD" w14:textId="77777777" w:rsidTr="00E44B7C">
        <w:tc>
          <w:tcPr>
            <w:tcW w:w="554" w:type="dxa"/>
            <w:vAlign w:val="center"/>
          </w:tcPr>
          <w:p w14:paraId="013E3F66" w14:textId="3DA17FBB" w:rsidR="003457E9" w:rsidRDefault="003457E9" w:rsidP="00A932D7">
            <w:pPr>
              <w:jc w:val="center"/>
              <w:rPr>
                <w:rFonts w:asciiTheme="minorHAnsi" w:hAnsiTheme="minorHAnsi" w:cstheme="minorHAnsi"/>
                <w:sz w:val="18"/>
              </w:rPr>
            </w:pPr>
            <w:r>
              <w:rPr>
                <w:rFonts w:asciiTheme="minorHAnsi" w:hAnsiTheme="minorHAnsi" w:cstheme="minorHAnsi"/>
                <w:sz w:val="18"/>
              </w:rPr>
              <w:t>12</w:t>
            </w:r>
          </w:p>
        </w:tc>
        <w:tc>
          <w:tcPr>
            <w:tcW w:w="2321" w:type="dxa"/>
          </w:tcPr>
          <w:p w14:paraId="40E5F868" w14:textId="77777777" w:rsidR="003457E9" w:rsidRDefault="003457E9">
            <w:pPr>
              <w:rPr>
                <w:rFonts w:asciiTheme="minorHAnsi" w:hAnsiTheme="minorHAnsi" w:cstheme="minorHAnsi"/>
                <w:sz w:val="18"/>
              </w:rPr>
            </w:pPr>
            <w:r>
              <w:rPr>
                <w:rFonts w:asciiTheme="minorHAnsi" w:hAnsiTheme="minorHAnsi" w:cstheme="minorHAnsi"/>
                <w:sz w:val="18"/>
              </w:rPr>
              <w:t>Correction Notes</w:t>
            </w:r>
          </w:p>
        </w:tc>
        <w:tc>
          <w:tcPr>
            <w:tcW w:w="7915" w:type="dxa"/>
          </w:tcPr>
          <w:p w14:paraId="4C12E586" w14:textId="501E9925" w:rsidR="003457E9" w:rsidRDefault="003457E9">
            <w:pPr>
              <w:rPr>
                <w:rFonts w:asciiTheme="minorHAnsi" w:hAnsiTheme="minorHAnsi" w:cstheme="minorHAnsi"/>
                <w:sz w:val="18"/>
              </w:rPr>
            </w:pPr>
          </w:p>
        </w:tc>
      </w:tr>
      <w:tr w:rsidR="00604667" w14:paraId="62BB1859" w14:textId="77777777" w:rsidTr="00E44B7C">
        <w:tc>
          <w:tcPr>
            <w:tcW w:w="10790" w:type="dxa"/>
            <w:gridSpan w:val="3"/>
          </w:tcPr>
          <w:p w14:paraId="6066CC5E" w14:textId="4EF0E789"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22F96FB5" w14:textId="7EF55D1C" w:rsidR="00D27F7F" w:rsidRDefault="00D27F7F"/>
    <w:p w14:paraId="7BDCD249" w14:textId="77777777" w:rsidR="00A478C4" w:rsidRDefault="00A478C4">
      <w:r>
        <w:br w:type="page"/>
      </w:r>
    </w:p>
    <w:tbl>
      <w:tblPr>
        <w:tblStyle w:val="TableGrid"/>
        <w:tblW w:w="0" w:type="auto"/>
        <w:tblLook w:val="04A0" w:firstRow="1" w:lastRow="0" w:firstColumn="1" w:lastColumn="0" w:noHBand="0" w:noVBand="1"/>
      </w:tblPr>
      <w:tblGrid>
        <w:gridCol w:w="554"/>
        <w:gridCol w:w="2321"/>
        <w:gridCol w:w="7915"/>
      </w:tblGrid>
      <w:tr w:rsidR="00642262" w14:paraId="784D7596" w14:textId="77777777" w:rsidTr="003457E9">
        <w:tc>
          <w:tcPr>
            <w:tcW w:w="10790" w:type="dxa"/>
            <w:gridSpan w:val="3"/>
          </w:tcPr>
          <w:p w14:paraId="2E8D283D" w14:textId="27AEE222" w:rsidR="00642262" w:rsidRPr="00A932D7" w:rsidRDefault="00D27F7F">
            <w:pPr>
              <w:rPr>
                <w:rFonts w:asciiTheme="minorHAnsi" w:hAnsiTheme="minorHAnsi" w:cstheme="minorHAnsi"/>
                <w:b/>
                <w:sz w:val="18"/>
                <w:szCs w:val="18"/>
              </w:rPr>
            </w:pPr>
            <w:r>
              <w:rPr>
                <w:rFonts w:asciiTheme="minorHAnsi" w:hAnsiTheme="minorHAnsi" w:cstheme="minorHAnsi"/>
                <w:b/>
                <w:sz w:val="18"/>
                <w:szCs w:val="18"/>
              </w:rPr>
              <w:lastRenderedPageBreak/>
              <w:t>E. Roof Air Barrier – Unvented Attics Adjacent to Unconditioned Space</w:t>
            </w:r>
          </w:p>
        </w:tc>
      </w:tr>
      <w:tr w:rsidR="00D27F7F" w14:paraId="2991AD59" w14:textId="77777777" w:rsidTr="003457E9">
        <w:tc>
          <w:tcPr>
            <w:tcW w:w="554" w:type="dxa"/>
            <w:vAlign w:val="center"/>
          </w:tcPr>
          <w:p w14:paraId="4EA4FBFE" w14:textId="3C8DD024"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6A110249" w14:textId="79756CAD" w:rsidR="00D27F7F" w:rsidRPr="00A932D7" w:rsidRDefault="00D27F7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D27F7F" w14:paraId="30025D20" w14:textId="77777777" w:rsidTr="003457E9">
        <w:tc>
          <w:tcPr>
            <w:tcW w:w="554" w:type="dxa"/>
            <w:vAlign w:val="center"/>
          </w:tcPr>
          <w:p w14:paraId="54B3E85A" w14:textId="688029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2752D6AC" w14:textId="27955FC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D27F7F" w14:paraId="50D01903" w14:textId="77777777" w:rsidTr="003457E9">
        <w:tc>
          <w:tcPr>
            <w:tcW w:w="554" w:type="dxa"/>
            <w:vAlign w:val="center"/>
          </w:tcPr>
          <w:p w14:paraId="65BB69E4" w14:textId="106C5F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303733EF" w14:textId="2E9DD6EC"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All penetrations </w:t>
            </w:r>
            <w:r w:rsidR="00B20575">
              <w:rPr>
                <w:rFonts w:asciiTheme="minorHAnsi" w:hAnsiTheme="minorHAnsi" w:cstheme="minorHAnsi"/>
                <w:sz w:val="18"/>
                <w:szCs w:val="18"/>
              </w:rPr>
              <w:t xml:space="preserve">in the roof deck and gable ends </w:t>
            </w:r>
            <w:r>
              <w:rPr>
                <w:rFonts w:asciiTheme="minorHAnsi" w:hAnsiTheme="minorHAnsi" w:cstheme="minorHAnsi"/>
                <w:sz w:val="18"/>
                <w:szCs w:val="18"/>
              </w:rPr>
              <w:t>for plumbing, electrical, etc. are sealed.</w:t>
            </w:r>
          </w:p>
        </w:tc>
      </w:tr>
      <w:tr w:rsidR="003457E9" w14:paraId="63F8CBE3" w14:textId="77777777" w:rsidTr="00E44B7C">
        <w:tc>
          <w:tcPr>
            <w:tcW w:w="554" w:type="dxa"/>
            <w:vAlign w:val="center"/>
          </w:tcPr>
          <w:p w14:paraId="74BF015E" w14:textId="3DE1CFC6" w:rsidR="003457E9" w:rsidRDefault="003457E9"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2321" w:type="dxa"/>
            <w:vAlign w:val="center"/>
          </w:tcPr>
          <w:p w14:paraId="3C25F3AC" w14:textId="77777777" w:rsidR="003457E9" w:rsidRDefault="003457E9">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63A320B2"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042A4108" w14:textId="77777777" w:rsidR="003457E9" w:rsidRPr="00CC67D9" w:rsidRDefault="003457E9" w:rsidP="003457E9">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EA46663" w14:textId="640D86C0" w:rsidR="003457E9" w:rsidRPr="00E44B7C" w:rsidRDefault="003457E9" w:rsidP="00E44B7C">
            <w:pPr>
              <w:pStyle w:val="ListParagraph"/>
              <w:numPr>
                <w:ilvl w:val="0"/>
                <w:numId w:val="55"/>
              </w:numPr>
              <w:rPr>
                <w:rFonts w:asciiTheme="minorHAnsi" w:hAnsiTheme="minorHAnsi" w:cstheme="minorHAnsi"/>
                <w:sz w:val="18"/>
                <w:szCs w:val="18"/>
              </w:rPr>
            </w:pPr>
            <w:r w:rsidRPr="00E44B7C">
              <w:rPr>
                <w:rFonts w:ascii="Calibri" w:hAnsi="Calibri"/>
                <w:sz w:val="18"/>
                <w:szCs w:val="18"/>
                <w:u w:val="single"/>
              </w:rPr>
              <w:t>All N/A - This entire table is not applicable.</w:t>
            </w:r>
          </w:p>
        </w:tc>
      </w:tr>
      <w:tr w:rsidR="003457E9" w14:paraId="3FA6FA41" w14:textId="77777777" w:rsidTr="00E44B7C">
        <w:tc>
          <w:tcPr>
            <w:tcW w:w="554" w:type="dxa"/>
            <w:vAlign w:val="center"/>
          </w:tcPr>
          <w:p w14:paraId="53336939" w14:textId="617D376D" w:rsidR="003457E9" w:rsidRDefault="003457E9"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2321" w:type="dxa"/>
          </w:tcPr>
          <w:p w14:paraId="38946598" w14:textId="77777777" w:rsidR="003457E9" w:rsidRDefault="003457E9" w:rsidP="00B20575">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76589708" w14:textId="37F12139" w:rsidR="003457E9" w:rsidRDefault="003457E9" w:rsidP="00B20575">
            <w:pPr>
              <w:rPr>
                <w:rFonts w:asciiTheme="minorHAnsi" w:hAnsiTheme="minorHAnsi" w:cstheme="minorHAnsi"/>
                <w:sz w:val="18"/>
                <w:szCs w:val="18"/>
              </w:rPr>
            </w:pPr>
          </w:p>
        </w:tc>
      </w:tr>
      <w:tr w:rsidR="00604667" w14:paraId="40C157FD" w14:textId="77777777" w:rsidTr="00E44B7C">
        <w:tc>
          <w:tcPr>
            <w:tcW w:w="10790" w:type="dxa"/>
            <w:gridSpan w:val="3"/>
          </w:tcPr>
          <w:p w14:paraId="3187C5F0" w14:textId="1F7A25A7" w:rsidR="00604667" w:rsidRDefault="00604667" w:rsidP="00604667">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0466F3F" w14:textId="679F5953" w:rsidR="00642262" w:rsidRDefault="00642262"/>
    <w:tbl>
      <w:tblPr>
        <w:tblStyle w:val="TableGrid"/>
        <w:tblW w:w="0" w:type="auto"/>
        <w:tblLook w:val="04A0" w:firstRow="1" w:lastRow="0" w:firstColumn="1" w:lastColumn="0" w:noHBand="0" w:noVBand="1"/>
      </w:tblPr>
      <w:tblGrid>
        <w:gridCol w:w="535"/>
        <w:gridCol w:w="2340"/>
        <w:gridCol w:w="7915"/>
      </w:tblGrid>
      <w:tr w:rsidR="00503A62" w14:paraId="2F69B214" w14:textId="77777777" w:rsidTr="00545ECF">
        <w:tc>
          <w:tcPr>
            <w:tcW w:w="10790" w:type="dxa"/>
            <w:gridSpan w:val="3"/>
          </w:tcPr>
          <w:p w14:paraId="715D9D55" w14:textId="1C9C2927" w:rsidR="00503A62" w:rsidRPr="00DA0E66" w:rsidRDefault="00503A62">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503A62" w14:paraId="5FF19BEB" w14:textId="77777777" w:rsidTr="00FD311D">
        <w:tc>
          <w:tcPr>
            <w:tcW w:w="535" w:type="dxa"/>
            <w:vAlign w:val="center"/>
          </w:tcPr>
          <w:p w14:paraId="4D3727A0" w14:textId="6D188A78" w:rsidR="00503A62" w:rsidRDefault="00503A62" w:rsidP="00FD311D">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57F7FEAA" w14:textId="7898BD11" w:rsidR="00503A62" w:rsidRDefault="00503A62">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503A62" w14:paraId="34B5DBDF" w14:textId="77777777" w:rsidTr="00DA0E66">
        <w:tc>
          <w:tcPr>
            <w:tcW w:w="535" w:type="dxa"/>
            <w:vAlign w:val="center"/>
          </w:tcPr>
          <w:p w14:paraId="04E167D6" w14:textId="4A15F7AC"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726AA79C" w14:textId="5BB7B33E" w:rsidR="00503A62" w:rsidRDefault="00503A62">
            <w:pPr>
              <w:rPr>
                <w:rFonts w:asciiTheme="minorHAnsi" w:hAnsiTheme="minorHAnsi" w:cstheme="minorHAnsi"/>
                <w:sz w:val="18"/>
              </w:rPr>
            </w:pPr>
            <w:r>
              <w:rPr>
                <w:rFonts w:asciiTheme="minorHAnsi" w:hAnsiTheme="minorHAnsi" w:cstheme="minorHAnsi"/>
                <w:sz w:val="18"/>
              </w:rPr>
              <w:t xml:space="preserve">Infiltration between the space above the garage and </w:t>
            </w:r>
            <w:r w:rsidR="00B20575">
              <w:rPr>
                <w:rFonts w:asciiTheme="minorHAnsi" w:hAnsiTheme="minorHAnsi" w:cstheme="minorHAnsi"/>
                <w:sz w:val="18"/>
              </w:rPr>
              <w:t xml:space="preserve">the </w:t>
            </w:r>
            <w:r>
              <w:rPr>
                <w:rFonts w:asciiTheme="minorHAnsi" w:hAnsiTheme="minorHAnsi" w:cstheme="minorHAnsi"/>
                <w:sz w:val="18"/>
              </w:rPr>
              <w:t>subfloor is prevented by one of the following methods:</w:t>
            </w:r>
          </w:p>
          <w:p w14:paraId="74F32C48" w14:textId="69D1C1D1" w:rsidR="00503A62"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w:t>
            </w:r>
            <w:r w:rsidR="00B20575">
              <w:rPr>
                <w:rFonts w:asciiTheme="minorHAnsi" w:hAnsiTheme="minorHAnsi" w:cstheme="minorHAnsi"/>
                <w:sz w:val="18"/>
              </w:rPr>
              <w:t xml:space="preserve">all </w:t>
            </w:r>
            <w:r>
              <w:rPr>
                <w:rFonts w:asciiTheme="minorHAnsi" w:hAnsiTheme="minorHAnsi" w:cstheme="minorHAnsi"/>
                <w:sz w:val="18"/>
              </w:rPr>
              <w:t>four sides of the garage perimeter. Insulation can be placed on the garage ceiling.</w:t>
            </w:r>
          </w:p>
          <w:p w14:paraId="5659238E" w14:textId="5B95D397" w:rsidR="00503A62" w:rsidRPr="00DA0E66"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125148" w14:paraId="0DC91928" w14:textId="77777777" w:rsidTr="00E44B7C">
        <w:tc>
          <w:tcPr>
            <w:tcW w:w="535" w:type="dxa"/>
            <w:vAlign w:val="center"/>
          </w:tcPr>
          <w:p w14:paraId="5A5698F2" w14:textId="5E07067E" w:rsidR="00125148" w:rsidRDefault="00125148" w:rsidP="00DA0E66">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7887F41F"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CA38DCB"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49836629"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7366B8F" w14:textId="50F2FC53"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14:paraId="10183CED" w14:textId="77777777" w:rsidTr="00E44B7C">
        <w:tc>
          <w:tcPr>
            <w:tcW w:w="535" w:type="dxa"/>
            <w:vAlign w:val="center"/>
          </w:tcPr>
          <w:p w14:paraId="441DAA86" w14:textId="07DCCF52" w:rsidR="00125148" w:rsidRDefault="00125148" w:rsidP="00DA0E66">
            <w:pPr>
              <w:jc w:val="center"/>
              <w:rPr>
                <w:rFonts w:asciiTheme="minorHAnsi" w:hAnsiTheme="minorHAnsi" w:cstheme="minorHAnsi"/>
                <w:sz w:val="18"/>
              </w:rPr>
            </w:pPr>
            <w:r>
              <w:rPr>
                <w:rFonts w:asciiTheme="minorHAnsi" w:hAnsiTheme="minorHAnsi" w:cstheme="minorHAnsi"/>
                <w:sz w:val="18"/>
              </w:rPr>
              <w:t>04</w:t>
            </w:r>
          </w:p>
        </w:tc>
        <w:tc>
          <w:tcPr>
            <w:tcW w:w="2340" w:type="dxa"/>
          </w:tcPr>
          <w:p w14:paraId="265640F1" w14:textId="77777777" w:rsidR="00125148" w:rsidRDefault="00125148">
            <w:pPr>
              <w:rPr>
                <w:rFonts w:asciiTheme="minorHAnsi" w:hAnsiTheme="minorHAnsi" w:cstheme="minorHAnsi"/>
                <w:sz w:val="18"/>
              </w:rPr>
            </w:pPr>
            <w:r>
              <w:rPr>
                <w:rFonts w:asciiTheme="minorHAnsi" w:hAnsiTheme="minorHAnsi" w:cstheme="minorHAnsi"/>
                <w:sz w:val="18"/>
              </w:rPr>
              <w:t>Correction Notes</w:t>
            </w:r>
          </w:p>
        </w:tc>
        <w:tc>
          <w:tcPr>
            <w:tcW w:w="7915" w:type="dxa"/>
          </w:tcPr>
          <w:p w14:paraId="4123A907" w14:textId="5A8B1FF8" w:rsidR="00125148" w:rsidRDefault="00125148">
            <w:pPr>
              <w:rPr>
                <w:rFonts w:asciiTheme="minorHAnsi" w:hAnsiTheme="minorHAnsi" w:cstheme="minorHAnsi"/>
                <w:sz w:val="18"/>
              </w:rPr>
            </w:pPr>
          </w:p>
        </w:tc>
      </w:tr>
      <w:tr w:rsidR="00604667" w14:paraId="35D49F8C" w14:textId="77777777" w:rsidTr="00E44B7C">
        <w:tc>
          <w:tcPr>
            <w:tcW w:w="10790" w:type="dxa"/>
            <w:gridSpan w:val="3"/>
          </w:tcPr>
          <w:p w14:paraId="7922599C" w14:textId="2611DA74"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C9C5E49" w14:textId="6F3E6693" w:rsidR="00125148" w:rsidRDefault="00125148"/>
    <w:tbl>
      <w:tblPr>
        <w:tblStyle w:val="TableGrid"/>
        <w:tblW w:w="0" w:type="auto"/>
        <w:tblLook w:val="04A0" w:firstRow="1" w:lastRow="0" w:firstColumn="1" w:lastColumn="0" w:noHBand="0" w:noVBand="1"/>
      </w:tblPr>
      <w:tblGrid>
        <w:gridCol w:w="535"/>
        <w:gridCol w:w="2340"/>
        <w:gridCol w:w="7915"/>
      </w:tblGrid>
      <w:tr w:rsidR="00DA0E66" w:rsidRPr="00DA0E66" w14:paraId="6072F02F" w14:textId="77777777" w:rsidTr="00545ECF">
        <w:tc>
          <w:tcPr>
            <w:tcW w:w="10790" w:type="dxa"/>
            <w:gridSpan w:val="3"/>
          </w:tcPr>
          <w:p w14:paraId="4655B0F8" w14:textId="377C74DF" w:rsidR="00DA0E66" w:rsidRPr="00DA0E66" w:rsidRDefault="00DA0E66" w:rsidP="00545ECF">
            <w:pPr>
              <w:rPr>
                <w:rFonts w:asciiTheme="minorHAnsi" w:hAnsiTheme="minorHAnsi" w:cstheme="minorHAnsi"/>
                <w:b/>
                <w:sz w:val="18"/>
              </w:rPr>
            </w:pPr>
            <w:r>
              <w:rPr>
                <w:rFonts w:asciiTheme="minorHAnsi" w:hAnsiTheme="minorHAnsi" w:cstheme="minorHAnsi"/>
                <w:b/>
                <w:sz w:val="18"/>
              </w:rPr>
              <w:t>G. Cantilevered Floor Air Barrier</w:t>
            </w:r>
          </w:p>
        </w:tc>
      </w:tr>
      <w:tr w:rsidR="00DA0E66" w:rsidRPr="00DA0E66" w14:paraId="24140D22" w14:textId="77777777" w:rsidTr="00545ECF">
        <w:tc>
          <w:tcPr>
            <w:tcW w:w="535" w:type="dxa"/>
            <w:vAlign w:val="center"/>
          </w:tcPr>
          <w:p w14:paraId="34752FF7"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0EBDD7FF"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DA0E66" w:rsidRPr="00DA0E66" w14:paraId="225C82DD" w14:textId="77777777" w:rsidTr="00545ECF">
        <w:tc>
          <w:tcPr>
            <w:tcW w:w="535" w:type="dxa"/>
            <w:vAlign w:val="center"/>
          </w:tcPr>
          <w:p w14:paraId="30488D5F"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6A643BF1"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DA0E66" w:rsidRPr="00DA0E66" w14:paraId="2BAC689B" w14:textId="77777777" w:rsidTr="00545ECF">
        <w:tc>
          <w:tcPr>
            <w:tcW w:w="535" w:type="dxa"/>
            <w:vAlign w:val="center"/>
          </w:tcPr>
          <w:p w14:paraId="52152ADB" w14:textId="77777777" w:rsidR="00DA0E66" w:rsidRPr="00DA0E66" w:rsidRDefault="00DA0E66" w:rsidP="00545ECF">
            <w:pPr>
              <w:jc w:val="center"/>
              <w:rPr>
                <w:rFonts w:asciiTheme="minorHAnsi" w:hAnsiTheme="minorHAnsi" w:cstheme="minorHAnsi"/>
                <w:sz w:val="18"/>
              </w:rPr>
            </w:pPr>
            <w:r>
              <w:rPr>
                <w:rFonts w:asciiTheme="minorHAnsi" w:hAnsiTheme="minorHAnsi" w:cstheme="minorHAnsi"/>
                <w:sz w:val="18"/>
              </w:rPr>
              <w:t>03</w:t>
            </w:r>
          </w:p>
        </w:tc>
        <w:tc>
          <w:tcPr>
            <w:tcW w:w="10255" w:type="dxa"/>
            <w:gridSpan w:val="2"/>
          </w:tcPr>
          <w:p w14:paraId="1119F3D8" w14:textId="77777777" w:rsidR="00DA0E66" w:rsidRPr="00DA0E66" w:rsidRDefault="00DA0E66" w:rsidP="00545ECF">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125148" w:rsidRPr="00DA0E66" w14:paraId="47BC9BB5" w14:textId="77777777" w:rsidTr="00E44B7C">
        <w:tc>
          <w:tcPr>
            <w:tcW w:w="535" w:type="dxa"/>
            <w:vAlign w:val="center"/>
          </w:tcPr>
          <w:p w14:paraId="0460A7B5" w14:textId="06CAC8A7" w:rsidR="00125148" w:rsidRDefault="00125148" w:rsidP="00545ECF">
            <w:pPr>
              <w:jc w:val="center"/>
              <w:rPr>
                <w:rFonts w:asciiTheme="minorHAnsi" w:hAnsiTheme="minorHAnsi" w:cstheme="minorHAnsi"/>
                <w:sz w:val="18"/>
              </w:rPr>
            </w:pPr>
            <w:r>
              <w:rPr>
                <w:rFonts w:asciiTheme="minorHAnsi" w:hAnsiTheme="minorHAnsi" w:cstheme="minorHAnsi"/>
                <w:sz w:val="18"/>
              </w:rPr>
              <w:t>04</w:t>
            </w:r>
          </w:p>
        </w:tc>
        <w:tc>
          <w:tcPr>
            <w:tcW w:w="2340" w:type="dxa"/>
            <w:vAlign w:val="center"/>
          </w:tcPr>
          <w:p w14:paraId="3F2FA01A"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C658005"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CED01D3"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B0E8979" w14:textId="2B6BFCD5"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rsidRPr="00DA0E66" w14:paraId="7B01609D" w14:textId="77777777" w:rsidTr="00E44B7C">
        <w:tc>
          <w:tcPr>
            <w:tcW w:w="535" w:type="dxa"/>
            <w:vAlign w:val="center"/>
          </w:tcPr>
          <w:p w14:paraId="75DA8144" w14:textId="4FDFC4C6" w:rsidR="00125148" w:rsidRDefault="00125148" w:rsidP="00545ECF">
            <w:pPr>
              <w:jc w:val="center"/>
              <w:rPr>
                <w:rFonts w:asciiTheme="minorHAnsi" w:hAnsiTheme="minorHAnsi" w:cstheme="minorHAnsi"/>
                <w:sz w:val="18"/>
              </w:rPr>
            </w:pPr>
            <w:r>
              <w:rPr>
                <w:rFonts w:asciiTheme="minorHAnsi" w:hAnsiTheme="minorHAnsi" w:cstheme="minorHAnsi"/>
                <w:sz w:val="18"/>
              </w:rPr>
              <w:t>05</w:t>
            </w:r>
          </w:p>
        </w:tc>
        <w:tc>
          <w:tcPr>
            <w:tcW w:w="2340" w:type="dxa"/>
          </w:tcPr>
          <w:p w14:paraId="55303EA2" w14:textId="77777777" w:rsidR="00125148" w:rsidRDefault="00125148"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5A9E03B7" w14:textId="28AB783B" w:rsidR="00125148" w:rsidRDefault="00125148" w:rsidP="00545ECF">
            <w:pPr>
              <w:rPr>
                <w:rFonts w:asciiTheme="minorHAnsi" w:hAnsiTheme="minorHAnsi" w:cstheme="minorHAnsi"/>
                <w:sz w:val="18"/>
              </w:rPr>
            </w:pPr>
          </w:p>
        </w:tc>
      </w:tr>
      <w:tr w:rsidR="00604667" w:rsidRPr="00DA0E66" w14:paraId="4F08ECBF" w14:textId="77777777" w:rsidTr="00E44B7C">
        <w:tc>
          <w:tcPr>
            <w:tcW w:w="10790" w:type="dxa"/>
            <w:gridSpan w:val="3"/>
          </w:tcPr>
          <w:p w14:paraId="0D96034A" w14:textId="4E1F8CEB"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732BDEF" w14:textId="70A56656" w:rsidR="00503A62" w:rsidRDefault="00503A62"/>
    <w:p w14:paraId="636E9348" w14:textId="77777777" w:rsidR="00A478C4" w:rsidRDefault="00A478C4">
      <w:r>
        <w:br w:type="page"/>
      </w:r>
    </w:p>
    <w:tbl>
      <w:tblPr>
        <w:tblStyle w:val="TableGrid"/>
        <w:tblW w:w="0" w:type="auto"/>
        <w:tblLook w:val="04A0" w:firstRow="1" w:lastRow="0" w:firstColumn="1" w:lastColumn="0" w:noHBand="0" w:noVBand="1"/>
      </w:tblPr>
      <w:tblGrid>
        <w:gridCol w:w="535"/>
        <w:gridCol w:w="2340"/>
        <w:gridCol w:w="7915"/>
      </w:tblGrid>
      <w:tr w:rsidR="00503A62" w14:paraId="06D52CFE" w14:textId="77777777" w:rsidTr="00545ECF">
        <w:tc>
          <w:tcPr>
            <w:tcW w:w="10790" w:type="dxa"/>
            <w:gridSpan w:val="3"/>
          </w:tcPr>
          <w:p w14:paraId="637E7ED9" w14:textId="4D22CFBB" w:rsidR="00503A62" w:rsidRPr="00DA0E66" w:rsidRDefault="00DA0E66">
            <w:pPr>
              <w:rPr>
                <w:rFonts w:asciiTheme="minorHAnsi" w:hAnsiTheme="minorHAnsi" w:cstheme="minorHAnsi"/>
                <w:b/>
                <w:sz w:val="18"/>
              </w:rPr>
            </w:pPr>
            <w:r>
              <w:rPr>
                <w:rFonts w:asciiTheme="minorHAnsi" w:hAnsiTheme="minorHAnsi" w:cstheme="minorHAnsi"/>
                <w:b/>
                <w:sz w:val="18"/>
              </w:rPr>
              <w:lastRenderedPageBreak/>
              <w:t>H</w:t>
            </w:r>
            <w:r w:rsidR="00503A62">
              <w:rPr>
                <w:rFonts w:asciiTheme="minorHAnsi" w:hAnsiTheme="minorHAnsi" w:cstheme="minorHAnsi"/>
                <w:b/>
                <w:sz w:val="18"/>
              </w:rPr>
              <w:t>. Walls for Attached Porch, Attic, Double Wall Air Barrier</w:t>
            </w:r>
          </w:p>
        </w:tc>
      </w:tr>
      <w:tr w:rsidR="00503A62" w14:paraId="34D81978" w14:textId="77777777" w:rsidTr="00DA0E66">
        <w:tc>
          <w:tcPr>
            <w:tcW w:w="535" w:type="dxa"/>
            <w:vAlign w:val="center"/>
          </w:tcPr>
          <w:p w14:paraId="3B2BBDCD" w14:textId="2CA674B2"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181D3DC9" w14:textId="35B59481" w:rsidR="00503A62" w:rsidRPr="00DA0E66" w:rsidRDefault="00FD311D">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503A62" w14:paraId="7FCAAE2F" w14:textId="77777777" w:rsidTr="00DA0E66">
        <w:tc>
          <w:tcPr>
            <w:tcW w:w="535" w:type="dxa"/>
            <w:vAlign w:val="center"/>
          </w:tcPr>
          <w:p w14:paraId="6155D514" w14:textId="74844EF7"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34DC3ADB" w14:textId="4EFA49AD" w:rsidR="00503A62" w:rsidRPr="00DA0E66" w:rsidRDefault="00FD311D">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125148" w14:paraId="6CC8959C" w14:textId="77777777" w:rsidTr="00E44B7C">
        <w:tc>
          <w:tcPr>
            <w:tcW w:w="535" w:type="dxa"/>
            <w:vAlign w:val="center"/>
          </w:tcPr>
          <w:p w14:paraId="334283B2" w14:textId="084CE48B" w:rsidR="00125148" w:rsidRDefault="00125148" w:rsidP="00DA0E66">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206A2FB3" w14:textId="77777777" w:rsidR="00125148" w:rsidRDefault="00125148">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735070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85C3386"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9C319FC" w14:textId="24315F31" w:rsidR="00125148" w:rsidRPr="00E44B7C" w:rsidRDefault="00125148" w:rsidP="00E44B7C">
            <w:pPr>
              <w:pStyle w:val="ListParagraph"/>
              <w:numPr>
                <w:ilvl w:val="0"/>
                <w:numId w:val="55"/>
              </w:numPr>
              <w:rPr>
                <w:rFonts w:asciiTheme="minorHAnsi" w:hAnsiTheme="minorHAnsi" w:cstheme="minorHAnsi"/>
                <w:sz w:val="18"/>
              </w:rPr>
            </w:pPr>
            <w:r w:rsidRPr="00E44B7C">
              <w:rPr>
                <w:rFonts w:ascii="Calibri" w:hAnsi="Calibri"/>
                <w:sz w:val="18"/>
                <w:szCs w:val="18"/>
                <w:u w:val="single"/>
              </w:rPr>
              <w:t>All N/A - This entire table is not applicable.</w:t>
            </w:r>
          </w:p>
        </w:tc>
      </w:tr>
      <w:tr w:rsidR="00125148" w14:paraId="1E34EC19" w14:textId="77777777" w:rsidTr="00E44B7C">
        <w:tc>
          <w:tcPr>
            <w:tcW w:w="535" w:type="dxa"/>
            <w:vAlign w:val="center"/>
          </w:tcPr>
          <w:p w14:paraId="42D94728" w14:textId="3DCA2FDE" w:rsidR="00125148" w:rsidRDefault="00125148" w:rsidP="00DA0E66">
            <w:pPr>
              <w:jc w:val="center"/>
              <w:rPr>
                <w:rFonts w:asciiTheme="minorHAnsi" w:hAnsiTheme="minorHAnsi" w:cstheme="minorHAnsi"/>
                <w:sz w:val="18"/>
              </w:rPr>
            </w:pPr>
            <w:r>
              <w:rPr>
                <w:rFonts w:asciiTheme="minorHAnsi" w:hAnsiTheme="minorHAnsi" w:cstheme="minorHAnsi"/>
                <w:sz w:val="18"/>
              </w:rPr>
              <w:t>04</w:t>
            </w:r>
          </w:p>
        </w:tc>
        <w:tc>
          <w:tcPr>
            <w:tcW w:w="2340" w:type="dxa"/>
          </w:tcPr>
          <w:p w14:paraId="0C71E2C8" w14:textId="77777777" w:rsidR="00125148" w:rsidRDefault="00125148">
            <w:pPr>
              <w:rPr>
                <w:rFonts w:asciiTheme="minorHAnsi" w:hAnsiTheme="minorHAnsi" w:cstheme="minorHAnsi"/>
                <w:sz w:val="18"/>
              </w:rPr>
            </w:pPr>
            <w:r>
              <w:rPr>
                <w:rFonts w:asciiTheme="minorHAnsi" w:hAnsiTheme="minorHAnsi" w:cstheme="minorHAnsi"/>
                <w:sz w:val="18"/>
              </w:rPr>
              <w:t>Correction Notes</w:t>
            </w:r>
          </w:p>
        </w:tc>
        <w:tc>
          <w:tcPr>
            <w:tcW w:w="7915" w:type="dxa"/>
          </w:tcPr>
          <w:p w14:paraId="248BB1E9" w14:textId="052F8E47" w:rsidR="00125148" w:rsidRDefault="00125148">
            <w:pPr>
              <w:rPr>
                <w:rFonts w:asciiTheme="minorHAnsi" w:hAnsiTheme="minorHAnsi" w:cstheme="minorHAnsi"/>
                <w:sz w:val="18"/>
              </w:rPr>
            </w:pPr>
          </w:p>
        </w:tc>
      </w:tr>
      <w:tr w:rsidR="00604667" w14:paraId="5471C014" w14:textId="77777777" w:rsidTr="00E44B7C">
        <w:tc>
          <w:tcPr>
            <w:tcW w:w="10790" w:type="dxa"/>
            <w:gridSpan w:val="3"/>
          </w:tcPr>
          <w:p w14:paraId="2A7B3A21" w14:textId="711F9711" w:rsidR="00604667" w:rsidRDefault="00604667" w:rsidP="00604667">
            <w:pPr>
              <w:rPr>
                <w:rFonts w:asciiTheme="minorHAnsi" w:hAnsiTheme="minorHAnsi" w:cstheme="minorHAnsi"/>
                <w:sz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1606C08" w14:textId="77777777" w:rsidR="00FD311D" w:rsidRPr="00AC143E" w:rsidRDefault="00FD311D">
      <w:pPr>
        <w:rPr>
          <w:sz w:val="16"/>
        </w:rPr>
      </w:pPr>
    </w:p>
    <w:tbl>
      <w:tblPr>
        <w:tblStyle w:val="TableGrid"/>
        <w:tblW w:w="0" w:type="auto"/>
        <w:tblLook w:val="04A0" w:firstRow="1" w:lastRow="0" w:firstColumn="1" w:lastColumn="0" w:noHBand="0" w:noVBand="1"/>
      </w:tblPr>
      <w:tblGrid>
        <w:gridCol w:w="554"/>
        <w:gridCol w:w="2321"/>
        <w:gridCol w:w="7915"/>
      </w:tblGrid>
      <w:tr w:rsidR="00642262" w14:paraId="176B2211" w14:textId="77777777" w:rsidTr="00B50B36">
        <w:tc>
          <w:tcPr>
            <w:tcW w:w="10790" w:type="dxa"/>
            <w:gridSpan w:val="3"/>
          </w:tcPr>
          <w:p w14:paraId="748E6FFD" w14:textId="2BC0A993" w:rsidR="00642262" w:rsidRPr="00A932D7" w:rsidRDefault="00DA0E66" w:rsidP="00105E07">
            <w:pPr>
              <w:rPr>
                <w:rFonts w:asciiTheme="minorHAnsi" w:hAnsiTheme="minorHAnsi" w:cstheme="minorHAnsi"/>
                <w:b/>
                <w:sz w:val="18"/>
                <w:szCs w:val="18"/>
              </w:rPr>
            </w:pPr>
            <w:r>
              <w:rPr>
                <w:rFonts w:asciiTheme="minorHAnsi" w:hAnsiTheme="minorHAnsi" w:cstheme="minorHAnsi"/>
                <w:b/>
                <w:sz w:val="18"/>
                <w:szCs w:val="18"/>
              </w:rPr>
              <w:t>I</w:t>
            </w:r>
            <w:r w:rsidR="00D27F7F">
              <w:rPr>
                <w:rFonts w:asciiTheme="minorHAnsi" w:hAnsiTheme="minorHAnsi" w:cstheme="minorHAnsi"/>
                <w:b/>
                <w:sz w:val="18"/>
                <w:szCs w:val="18"/>
              </w:rPr>
              <w:t>. Air Barriers in Multifamily Dwellings</w:t>
            </w:r>
          </w:p>
        </w:tc>
      </w:tr>
      <w:tr w:rsidR="00D27F7F" w14:paraId="58CFA955" w14:textId="77777777" w:rsidTr="00B50B36">
        <w:tc>
          <w:tcPr>
            <w:tcW w:w="554" w:type="dxa"/>
            <w:vAlign w:val="center"/>
          </w:tcPr>
          <w:p w14:paraId="0406A20C" w14:textId="330E5FD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2A56A39E" w14:textId="169A2280"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D27F7F" w14:paraId="26F8F9DB" w14:textId="77777777" w:rsidTr="00B50B36">
        <w:tc>
          <w:tcPr>
            <w:tcW w:w="554" w:type="dxa"/>
            <w:vAlign w:val="center"/>
          </w:tcPr>
          <w:p w14:paraId="319FFFEA" w14:textId="5FF3A0AD"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3FF4A209" w14:textId="6A31489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D27F7F" w14:paraId="5DCE96F0" w14:textId="77777777" w:rsidTr="00B50B36">
        <w:tc>
          <w:tcPr>
            <w:tcW w:w="554" w:type="dxa"/>
            <w:vAlign w:val="center"/>
          </w:tcPr>
          <w:p w14:paraId="3895FE15" w14:textId="2A1646FB"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75C9E7CD" w14:textId="40A9834F"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D27F7F" w14:paraId="694B0838" w14:textId="77777777" w:rsidTr="00B50B36">
        <w:tc>
          <w:tcPr>
            <w:tcW w:w="554" w:type="dxa"/>
            <w:vAlign w:val="center"/>
          </w:tcPr>
          <w:p w14:paraId="59814B94" w14:textId="1586A239"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gridSpan w:val="2"/>
          </w:tcPr>
          <w:p w14:paraId="77E00C76" w14:textId="784AEA42"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Vertical chases for garbage chutes, elevator shafts, HVAC ducting and plumbing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D27F7F" w14:paraId="2ED1DBB2" w14:textId="77777777" w:rsidTr="00B50B36">
        <w:tc>
          <w:tcPr>
            <w:tcW w:w="554" w:type="dxa"/>
            <w:vAlign w:val="center"/>
          </w:tcPr>
          <w:p w14:paraId="605422BC" w14:textId="4983C31F" w:rsidR="00D27F7F" w:rsidRDefault="00D27F7F"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gridSpan w:val="2"/>
          </w:tcPr>
          <w:p w14:paraId="16C56C21" w14:textId="6D09CD9A" w:rsidR="00D27F7F" w:rsidRPr="00671E4D"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Common hallways </w:t>
            </w:r>
            <w:r w:rsidR="00B20575">
              <w:rPr>
                <w:rFonts w:asciiTheme="minorHAnsi" w:hAnsiTheme="minorHAnsi" w:cstheme="minorHAnsi"/>
                <w:sz w:val="18"/>
                <w:szCs w:val="18"/>
              </w:rPr>
              <w:t xml:space="preserve">shall </w:t>
            </w:r>
            <w:r>
              <w:rPr>
                <w:rFonts w:asciiTheme="minorHAnsi" w:hAnsiTheme="minorHAnsi" w:cstheme="minorHAnsi"/>
                <w:sz w:val="18"/>
                <w:szCs w:val="18"/>
              </w:rPr>
              <w:t>be treated as unconditioned space for sealing.</w:t>
            </w:r>
          </w:p>
        </w:tc>
      </w:tr>
      <w:tr w:rsidR="00125148" w14:paraId="30DE2924" w14:textId="77777777" w:rsidTr="00E44B7C">
        <w:tc>
          <w:tcPr>
            <w:tcW w:w="554" w:type="dxa"/>
            <w:vAlign w:val="center"/>
          </w:tcPr>
          <w:p w14:paraId="68ABD4B8" w14:textId="1EAE5937" w:rsidR="00125148" w:rsidRDefault="00125148" w:rsidP="00A932D7">
            <w:pPr>
              <w:jc w:val="center"/>
              <w:rPr>
                <w:rFonts w:asciiTheme="minorHAnsi" w:hAnsiTheme="minorHAnsi" w:cstheme="minorHAnsi"/>
                <w:sz w:val="18"/>
                <w:szCs w:val="18"/>
              </w:rPr>
            </w:pPr>
            <w:r>
              <w:rPr>
                <w:rFonts w:asciiTheme="minorHAnsi" w:hAnsiTheme="minorHAnsi" w:cstheme="minorHAnsi"/>
                <w:sz w:val="18"/>
                <w:szCs w:val="18"/>
              </w:rPr>
              <w:t>06</w:t>
            </w:r>
          </w:p>
        </w:tc>
        <w:tc>
          <w:tcPr>
            <w:tcW w:w="2321" w:type="dxa"/>
            <w:vAlign w:val="center"/>
          </w:tcPr>
          <w:p w14:paraId="7F04B4A0" w14:textId="77777777" w:rsidR="00125148" w:rsidRDefault="00125148">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48788166"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208F1E2"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30C7B2D" w14:textId="3C343E0C" w:rsidR="00125148" w:rsidRPr="00E44B7C" w:rsidRDefault="00125148" w:rsidP="00E44B7C">
            <w:pPr>
              <w:pStyle w:val="ListParagraph"/>
              <w:numPr>
                <w:ilvl w:val="0"/>
                <w:numId w:val="55"/>
              </w:numPr>
              <w:rPr>
                <w:rFonts w:asciiTheme="minorHAnsi" w:hAnsiTheme="minorHAnsi" w:cstheme="minorHAnsi"/>
                <w:sz w:val="18"/>
                <w:szCs w:val="18"/>
              </w:rPr>
            </w:pPr>
            <w:r w:rsidRPr="00E44B7C">
              <w:rPr>
                <w:rFonts w:ascii="Calibri" w:hAnsi="Calibri"/>
                <w:sz w:val="18"/>
                <w:szCs w:val="18"/>
                <w:u w:val="single"/>
              </w:rPr>
              <w:t>All N/A - This entire table is not applicable.</w:t>
            </w:r>
          </w:p>
        </w:tc>
      </w:tr>
      <w:tr w:rsidR="00125148" w14:paraId="5C9A8918" w14:textId="77777777" w:rsidTr="00E44B7C">
        <w:tc>
          <w:tcPr>
            <w:tcW w:w="554" w:type="dxa"/>
            <w:vAlign w:val="center"/>
          </w:tcPr>
          <w:p w14:paraId="598E3F77" w14:textId="476FD8D9" w:rsidR="00125148" w:rsidRDefault="00125148" w:rsidP="00A932D7">
            <w:pPr>
              <w:jc w:val="center"/>
              <w:rPr>
                <w:rFonts w:asciiTheme="minorHAnsi" w:hAnsiTheme="minorHAnsi" w:cstheme="minorHAnsi"/>
                <w:sz w:val="18"/>
                <w:szCs w:val="18"/>
              </w:rPr>
            </w:pPr>
            <w:r>
              <w:rPr>
                <w:rFonts w:asciiTheme="minorHAnsi" w:hAnsiTheme="minorHAnsi" w:cstheme="minorHAnsi"/>
                <w:sz w:val="18"/>
                <w:szCs w:val="18"/>
              </w:rPr>
              <w:t>07</w:t>
            </w:r>
          </w:p>
        </w:tc>
        <w:tc>
          <w:tcPr>
            <w:tcW w:w="2321" w:type="dxa"/>
          </w:tcPr>
          <w:p w14:paraId="33771BFD" w14:textId="77777777" w:rsidR="00125148" w:rsidRDefault="00125148" w:rsidP="00B20575">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4125A793" w14:textId="66B11B74" w:rsidR="00125148" w:rsidRDefault="00125148" w:rsidP="00B20575">
            <w:pPr>
              <w:rPr>
                <w:rFonts w:asciiTheme="minorHAnsi" w:hAnsiTheme="minorHAnsi" w:cstheme="minorHAnsi"/>
                <w:sz w:val="18"/>
                <w:szCs w:val="18"/>
              </w:rPr>
            </w:pPr>
          </w:p>
        </w:tc>
      </w:tr>
      <w:tr w:rsidR="00604667" w14:paraId="55A2D98F" w14:textId="77777777" w:rsidTr="00E44B7C">
        <w:tc>
          <w:tcPr>
            <w:tcW w:w="10790" w:type="dxa"/>
            <w:gridSpan w:val="3"/>
          </w:tcPr>
          <w:p w14:paraId="4128CF3B" w14:textId="298535B8" w:rsidR="00604667" w:rsidRDefault="00604667" w:rsidP="00604667">
            <w:pPr>
              <w:rPr>
                <w:rFonts w:asciiTheme="minorHAnsi" w:hAnsiTheme="minorHAnsi" w:cs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043D7C1" w14:textId="77777777" w:rsidR="00B50B36" w:rsidRPr="00AC143E" w:rsidRDefault="00B50B36">
      <w:pPr>
        <w:rPr>
          <w:sz w:val="16"/>
        </w:rPr>
      </w:pPr>
    </w:p>
    <w:tbl>
      <w:tblPr>
        <w:tblStyle w:val="TableGrid"/>
        <w:tblW w:w="0" w:type="auto"/>
        <w:tblLook w:val="04A0" w:firstRow="1" w:lastRow="0" w:firstColumn="1" w:lastColumn="0" w:noHBand="0" w:noVBand="1"/>
      </w:tblPr>
      <w:tblGrid>
        <w:gridCol w:w="554"/>
        <w:gridCol w:w="2321"/>
        <w:gridCol w:w="7915"/>
      </w:tblGrid>
      <w:tr w:rsidR="00B50B36" w:rsidRPr="00E93981" w14:paraId="7772A14F" w14:textId="77777777" w:rsidTr="00B50B36">
        <w:tc>
          <w:tcPr>
            <w:tcW w:w="10790" w:type="dxa"/>
            <w:gridSpan w:val="3"/>
          </w:tcPr>
          <w:p w14:paraId="2311A84F" w14:textId="4BBDD713" w:rsidR="00B50B36" w:rsidRPr="00E93981" w:rsidRDefault="00B50B36" w:rsidP="00545ECF">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B50B36" w:rsidRPr="00E93981" w14:paraId="5EEB8770" w14:textId="77777777" w:rsidTr="00B50B36">
        <w:tc>
          <w:tcPr>
            <w:tcW w:w="554" w:type="dxa"/>
            <w:vAlign w:val="center"/>
          </w:tcPr>
          <w:p w14:paraId="03A33FE6" w14:textId="77777777" w:rsidR="00B50B36" w:rsidRPr="00E93981" w:rsidRDefault="00B50B36"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28D7191F" w14:textId="77777777" w:rsidR="00B50B36" w:rsidRPr="00E93981" w:rsidRDefault="00B50B36" w:rsidP="00545ECF">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B50B36" w:rsidRPr="00E93981" w14:paraId="58887DD7" w14:textId="77777777" w:rsidTr="00B50B36">
        <w:tc>
          <w:tcPr>
            <w:tcW w:w="554" w:type="dxa"/>
            <w:vAlign w:val="center"/>
          </w:tcPr>
          <w:p w14:paraId="0CB7B0FA" w14:textId="77777777" w:rsidR="00B50B36" w:rsidRPr="00E93981" w:rsidRDefault="00B50B36"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7E0D1FC3" w14:textId="77777777" w:rsidR="00B50B36" w:rsidRPr="00E93981" w:rsidRDefault="00B50B36" w:rsidP="00545ECF">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125148" w:rsidRPr="00E93981" w14:paraId="68CCFBA5" w14:textId="77777777" w:rsidTr="00E44B7C">
        <w:tc>
          <w:tcPr>
            <w:tcW w:w="554" w:type="dxa"/>
            <w:vAlign w:val="center"/>
          </w:tcPr>
          <w:p w14:paraId="08DFE40A" w14:textId="201421F2" w:rsidR="00125148" w:rsidRPr="00E93981" w:rsidRDefault="00125148" w:rsidP="00545ECF">
            <w:pPr>
              <w:jc w:val="center"/>
              <w:rPr>
                <w:rFonts w:ascii="Calibri" w:hAnsi="Calibri"/>
                <w:sz w:val="18"/>
                <w:szCs w:val="16"/>
              </w:rPr>
            </w:pPr>
            <w:r>
              <w:rPr>
                <w:rFonts w:ascii="Calibri" w:hAnsi="Calibri"/>
                <w:sz w:val="18"/>
                <w:szCs w:val="16"/>
              </w:rPr>
              <w:t>03</w:t>
            </w:r>
          </w:p>
        </w:tc>
        <w:tc>
          <w:tcPr>
            <w:tcW w:w="2321" w:type="dxa"/>
            <w:vAlign w:val="center"/>
          </w:tcPr>
          <w:p w14:paraId="7308A7DE" w14:textId="77777777" w:rsidR="00125148" w:rsidRPr="00E93981" w:rsidRDefault="00125148">
            <w:pPr>
              <w:rPr>
                <w:rFonts w:ascii="Calibri" w:hAnsi="Calibri"/>
                <w:sz w:val="18"/>
                <w:szCs w:val="16"/>
              </w:rPr>
            </w:pPr>
            <w:r>
              <w:rPr>
                <w:rFonts w:ascii="Calibri" w:hAnsi="Calibri"/>
                <w:sz w:val="18"/>
                <w:szCs w:val="16"/>
              </w:rPr>
              <w:t>Verification Status</w:t>
            </w:r>
          </w:p>
        </w:tc>
        <w:tc>
          <w:tcPr>
            <w:tcW w:w="7915" w:type="dxa"/>
          </w:tcPr>
          <w:p w14:paraId="4710699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BB097C8"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03BFFB2" w14:textId="20BBB524" w:rsidR="00125148" w:rsidRPr="00E44B7C" w:rsidRDefault="00125148" w:rsidP="00E44B7C">
            <w:pPr>
              <w:pStyle w:val="ListParagraph"/>
              <w:numPr>
                <w:ilvl w:val="0"/>
                <w:numId w:val="55"/>
              </w:numPr>
              <w:rPr>
                <w:rFonts w:ascii="Calibri" w:hAnsi="Calibri"/>
                <w:sz w:val="18"/>
                <w:szCs w:val="16"/>
              </w:rPr>
            </w:pPr>
            <w:r w:rsidRPr="00E44B7C">
              <w:rPr>
                <w:rFonts w:ascii="Calibri" w:hAnsi="Calibri"/>
                <w:sz w:val="18"/>
                <w:szCs w:val="18"/>
                <w:u w:val="single"/>
              </w:rPr>
              <w:t>All N/A - This entire table is not applicable.</w:t>
            </w:r>
          </w:p>
        </w:tc>
      </w:tr>
      <w:tr w:rsidR="00125148" w:rsidRPr="00E93981" w14:paraId="1200CFA4" w14:textId="77777777" w:rsidTr="00E44B7C">
        <w:tc>
          <w:tcPr>
            <w:tcW w:w="554" w:type="dxa"/>
            <w:vAlign w:val="center"/>
          </w:tcPr>
          <w:p w14:paraId="3FEFF3B6" w14:textId="0BAC40BC" w:rsidR="00125148" w:rsidRPr="00E93981" w:rsidRDefault="00125148" w:rsidP="00545ECF">
            <w:pPr>
              <w:jc w:val="center"/>
              <w:rPr>
                <w:rFonts w:ascii="Calibri" w:hAnsi="Calibri"/>
                <w:sz w:val="18"/>
                <w:szCs w:val="16"/>
              </w:rPr>
            </w:pPr>
            <w:r>
              <w:rPr>
                <w:rFonts w:ascii="Calibri" w:hAnsi="Calibri"/>
                <w:sz w:val="18"/>
                <w:szCs w:val="16"/>
              </w:rPr>
              <w:t>04</w:t>
            </w:r>
          </w:p>
        </w:tc>
        <w:tc>
          <w:tcPr>
            <w:tcW w:w="2321" w:type="dxa"/>
          </w:tcPr>
          <w:p w14:paraId="39865AAD" w14:textId="77777777" w:rsidR="00125148" w:rsidRPr="00E93981" w:rsidRDefault="00125148" w:rsidP="00545ECF">
            <w:pPr>
              <w:rPr>
                <w:rFonts w:ascii="Calibri" w:hAnsi="Calibri"/>
                <w:sz w:val="18"/>
                <w:szCs w:val="16"/>
              </w:rPr>
            </w:pPr>
            <w:r>
              <w:rPr>
                <w:rFonts w:ascii="Calibri" w:hAnsi="Calibri"/>
                <w:sz w:val="18"/>
                <w:szCs w:val="16"/>
              </w:rPr>
              <w:t>Correction Notes</w:t>
            </w:r>
          </w:p>
        </w:tc>
        <w:tc>
          <w:tcPr>
            <w:tcW w:w="7915" w:type="dxa"/>
          </w:tcPr>
          <w:p w14:paraId="7365587E" w14:textId="758990D6" w:rsidR="00125148" w:rsidRPr="00E93981" w:rsidRDefault="00125148" w:rsidP="00545ECF">
            <w:pPr>
              <w:rPr>
                <w:rFonts w:ascii="Calibri" w:hAnsi="Calibri"/>
                <w:sz w:val="18"/>
                <w:szCs w:val="16"/>
              </w:rPr>
            </w:pPr>
          </w:p>
        </w:tc>
      </w:tr>
      <w:tr w:rsidR="00604667" w:rsidRPr="00E93981" w14:paraId="39A07483" w14:textId="77777777" w:rsidTr="00E44B7C">
        <w:tc>
          <w:tcPr>
            <w:tcW w:w="10790" w:type="dxa"/>
            <w:gridSpan w:val="3"/>
          </w:tcPr>
          <w:p w14:paraId="56DB6437" w14:textId="1CBEBD3F" w:rsidR="00604667" w:rsidRPr="00E93981" w:rsidRDefault="00604667" w:rsidP="00604667">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75080A5" w14:textId="77777777" w:rsidR="00B50B36" w:rsidRPr="00E93981" w:rsidRDefault="00B50B36" w:rsidP="00B50B36">
      <w:pPr>
        <w:rPr>
          <w:rFonts w:ascii="Calibri" w:hAnsi="Calibri"/>
          <w:sz w:val="16"/>
          <w:szCs w:val="16"/>
        </w:rPr>
      </w:pPr>
    </w:p>
    <w:tbl>
      <w:tblPr>
        <w:tblStyle w:val="TableGrid"/>
        <w:tblW w:w="0" w:type="auto"/>
        <w:tblLook w:val="04A0" w:firstRow="1" w:lastRow="0" w:firstColumn="1" w:lastColumn="0" w:noHBand="0" w:noVBand="1"/>
      </w:tblPr>
      <w:tblGrid>
        <w:gridCol w:w="554"/>
        <w:gridCol w:w="2321"/>
        <w:gridCol w:w="7915"/>
      </w:tblGrid>
      <w:tr w:rsidR="00B50B36" w:rsidRPr="00E93981" w14:paraId="303F2E93" w14:textId="77777777" w:rsidTr="00125148">
        <w:tc>
          <w:tcPr>
            <w:tcW w:w="10790" w:type="dxa"/>
            <w:gridSpan w:val="3"/>
          </w:tcPr>
          <w:p w14:paraId="3663DDC2" w14:textId="1342F5C0" w:rsidR="00B50B36" w:rsidRPr="00E93981" w:rsidRDefault="00B50B36" w:rsidP="00545ECF">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B50B36" w:rsidRPr="00E93981" w14:paraId="3DFF5BF0" w14:textId="77777777" w:rsidTr="00125148">
        <w:tc>
          <w:tcPr>
            <w:tcW w:w="554" w:type="dxa"/>
            <w:vAlign w:val="center"/>
          </w:tcPr>
          <w:p w14:paraId="02EA81BE" w14:textId="77777777" w:rsidR="00B50B36" w:rsidRPr="00E93981" w:rsidRDefault="00B50B36"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797FFC4F" w14:textId="77777777" w:rsidR="00B50B36" w:rsidRPr="00E93981" w:rsidRDefault="00B50B36" w:rsidP="00545ECF">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B50B36" w:rsidRPr="00E93981" w14:paraId="63D1E594" w14:textId="77777777" w:rsidTr="00125148">
        <w:tc>
          <w:tcPr>
            <w:tcW w:w="554" w:type="dxa"/>
            <w:vAlign w:val="center"/>
          </w:tcPr>
          <w:p w14:paraId="0876CCB3" w14:textId="77777777" w:rsidR="00B50B36" w:rsidRPr="00E93981" w:rsidRDefault="00B50B36"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50979F95" w14:textId="77777777" w:rsidR="00B50B36" w:rsidRPr="00E93981" w:rsidRDefault="00B50B36" w:rsidP="00545ECF">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125148" w:rsidRPr="00E93981" w14:paraId="671CE4F2" w14:textId="77777777" w:rsidTr="00E44B7C">
        <w:tc>
          <w:tcPr>
            <w:tcW w:w="554" w:type="dxa"/>
            <w:vAlign w:val="center"/>
          </w:tcPr>
          <w:p w14:paraId="79EF37A3" w14:textId="576936C5" w:rsidR="00125148" w:rsidRPr="00E93981" w:rsidRDefault="00125148" w:rsidP="00545ECF">
            <w:pPr>
              <w:jc w:val="center"/>
              <w:rPr>
                <w:rFonts w:ascii="Calibri" w:hAnsi="Calibri"/>
                <w:sz w:val="18"/>
                <w:szCs w:val="16"/>
              </w:rPr>
            </w:pPr>
            <w:r>
              <w:rPr>
                <w:rFonts w:ascii="Calibri" w:hAnsi="Calibri"/>
                <w:sz w:val="18"/>
                <w:szCs w:val="16"/>
              </w:rPr>
              <w:t>03</w:t>
            </w:r>
          </w:p>
        </w:tc>
        <w:tc>
          <w:tcPr>
            <w:tcW w:w="2321" w:type="dxa"/>
            <w:vAlign w:val="center"/>
          </w:tcPr>
          <w:p w14:paraId="5D0CA1B8" w14:textId="77777777" w:rsidR="00125148" w:rsidRPr="00E93981" w:rsidRDefault="00125148">
            <w:pPr>
              <w:rPr>
                <w:rFonts w:ascii="Calibri" w:hAnsi="Calibri"/>
                <w:sz w:val="18"/>
                <w:szCs w:val="16"/>
              </w:rPr>
            </w:pPr>
            <w:r>
              <w:rPr>
                <w:rFonts w:ascii="Calibri" w:hAnsi="Calibri"/>
                <w:sz w:val="18"/>
                <w:szCs w:val="16"/>
              </w:rPr>
              <w:t>Verification Status</w:t>
            </w:r>
          </w:p>
        </w:tc>
        <w:tc>
          <w:tcPr>
            <w:tcW w:w="7915" w:type="dxa"/>
          </w:tcPr>
          <w:p w14:paraId="08CB14AD"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1E4E5D2" w14:textId="77777777" w:rsidR="00125148" w:rsidRPr="00CC67D9" w:rsidRDefault="00125148" w:rsidP="00125148">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69366711" w14:textId="7551933C" w:rsidR="00125148" w:rsidRPr="00E44B7C" w:rsidRDefault="00125148" w:rsidP="00E44B7C">
            <w:pPr>
              <w:pStyle w:val="ListParagraph"/>
              <w:numPr>
                <w:ilvl w:val="0"/>
                <w:numId w:val="55"/>
              </w:numPr>
              <w:rPr>
                <w:rFonts w:ascii="Calibri" w:hAnsi="Calibri"/>
                <w:sz w:val="18"/>
                <w:szCs w:val="16"/>
              </w:rPr>
            </w:pPr>
            <w:r w:rsidRPr="00E44B7C">
              <w:rPr>
                <w:rFonts w:ascii="Calibri" w:hAnsi="Calibri"/>
                <w:sz w:val="18"/>
                <w:szCs w:val="18"/>
                <w:u w:val="single"/>
              </w:rPr>
              <w:t>All N/A - This entire table is not applicable.</w:t>
            </w:r>
          </w:p>
        </w:tc>
      </w:tr>
      <w:tr w:rsidR="00125148" w:rsidRPr="00E93981" w14:paraId="55C618E4" w14:textId="77777777" w:rsidTr="00E44B7C">
        <w:tc>
          <w:tcPr>
            <w:tcW w:w="554" w:type="dxa"/>
            <w:vAlign w:val="center"/>
          </w:tcPr>
          <w:p w14:paraId="74DFDBB4" w14:textId="3C6AEC8B" w:rsidR="00125148" w:rsidRPr="00E93981" w:rsidRDefault="00125148" w:rsidP="00545ECF">
            <w:pPr>
              <w:jc w:val="center"/>
              <w:rPr>
                <w:rFonts w:ascii="Calibri" w:hAnsi="Calibri"/>
                <w:sz w:val="18"/>
                <w:szCs w:val="16"/>
              </w:rPr>
            </w:pPr>
            <w:r>
              <w:rPr>
                <w:rFonts w:ascii="Calibri" w:hAnsi="Calibri"/>
                <w:sz w:val="18"/>
                <w:szCs w:val="16"/>
              </w:rPr>
              <w:t>04</w:t>
            </w:r>
          </w:p>
        </w:tc>
        <w:tc>
          <w:tcPr>
            <w:tcW w:w="2321" w:type="dxa"/>
          </w:tcPr>
          <w:p w14:paraId="6E6D437A" w14:textId="77777777" w:rsidR="00125148" w:rsidRPr="00E93981" w:rsidRDefault="00125148" w:rsidP="00545ECF">
            <w:pPr>
              <w:rPr>
                <w:rFonts w:ascii="Calibri" w:hAnsi="Calibri"/>
                <w:sz w:val="18"/>
                <w:szCs w:val="16"/>
              </w:rPr>
            </w:pPr>
            <w:r>
              <w:rPr>
                <w:rFonts w:ascii="Calibri" w:hAnsi="Calibri"/>
                <w:sz w:val="18"/>
                <w:szCs w:val="16"/>
              </w:rPr>
              <w:t>Correction Notes</w:t>
            </w:r>
          </w:p>
        </w:tc>
        <w:tc>
          <w:tcPr>
            <w:tcW w:w="7915" w:type="dxa"/>
          </w:tcPr>
          <w:p w14:paraId="4AFC8D50" w14:textId="5C100A70" w:rsidR="00125148" w:rsidRPr="00E93981" w:rsidRDefault="00125148" w:rsidP="00545ECF">
            <w:pPr>
              <w:rPr>
                <w:rFonts w:ascii="Calibri" w:hAnsi="Calibri"/>
                <w:sz w:val="18"/>
                <w:szCs w:val="16"/>
              </w:rPr>
            </w:pPr>
          </w:p>
        </w:tc>
      </w:tr>
      <w:tr w:rsidR="00604667" w:rsidRPr="00E93981" w14:paraId="617EFD2A" w14:textId="77777777" w:rsidTr="00E44B7C">
        <w:tc>
          <w:tcPr>
            <w:tcW w:w="10790" w:type="dxa"/>
            <w:gridSpan w:val="3"/>
          </w:tcPr>
          <w:p w14:paraId="51B680FB" w14:textId="1C324A25" w:rsidR="00604667" w:rsidRPr="00E93981" w:rsidRDefault="00604667" w:rsidP="00604667">
            <w:pPr>
              <w:rPr>
                <w:rFonts w:ascii="Calibri" w:hAnsi="Calibri"/>
                <w:sz w:val="18"/>
                <w:szCs w:val="16"/>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01E34C9" w14:textId="11C41008" w:rsidR="00671E4D" w:rsidRPr="00AC143E" w:rsidRDefault="00671E4D">
      <w:pPr>
        <w:rPr>
          <w:sz w:val="16"/>
        </w:rPr>
      </w:pPr>
    </w:p>
    <w:tbl>
      <w:tblPr>
        <w:tblStyle w:val="TableGrid"/>
        <w:tblW w:w="0" w:type="auto"/>
        <w:tblLook w:val="04A0" w:firstRow="1" w:lastRow="0" w:firstColumn="1" w:lastColumn="0" w:noHBand="0" w:noVBand="1"/>
      </w:tblPr>
      <w:tblGrid>
        <w:gridCol w:w="535"/>
        <w:gridCol w:w="10255"/>
      </w:tblGrid>
      <w:tr w:rsidR="003457E9" w14:paraId="685E89DB" w14:textId="77777777" w:rsidTr="00545ECF">
        <w:tc>
          <w:tcPr>
            <w:tcW w:w="10790" w:type="dxa"/>
            <w:gridSpan w:val="2"/>
          </w:tcPr>
          <w:p w14:paraId="6CDCA979" w14:textId="58B4F6F3" w:rsidR="003457E9" w:rsidRPr="00E44B7C" w:rsidRDefault="003457E9">
            <w:pPr>
              <w:rPr>
                <w:rFonts w:ascii="Calibri" w:hAnsi="Calibri" w:cs="Calibri"/>
                <w:b/>
                <w:sz w:val="18"/>
              </w:rPr>
            </w:pPr>
            <w:r>
              <w:rPr>
                <w:rFonts w:ascii="Calibri" w:hAnsi="Calibri" w:cs="Calibri"/>
                <w:b/>
                <w:sz w:val="18"/>
              </w:rPr>
              <w:t>L. Determination of HERS Verification Compliance</w:t>
            </w:r>
          </w:p>
        </w:tc>
      </w:tr>
      <w:tr w:rsidR="003457E9" w14:paraId="716A9897" w14:textId="77777777" w:rsidTr="00545ECF">
        <w:tc>
          <w:tcPr>
            <w:tcW w:w="10790" w:type="dxa"/>
            <w:gridSpan w:val="2"/>
          </w:tcPr>
          <w:p w14:paraId="3856B500" w14:textId="0FC00DA3" w:rsidR="003457E9" w:rsidRPr="00E44B7C" w:rsidRDefault="003457E9">
            <w:pPr>
              <w:rPr>
                <w:rFonts w:ascii="Calibri" w:hAnsi="Calibri" w:cs="Calibri"/>
                <w:sz w:val="18"/>
              </w:rPr>
            </w:pPr>
            <w:r>
              <w:rPr>
                <w:rFonts w:ascii="Calibri" w:hAnsi="Calibri" w:cs="Calibri"/>
                <w:sz w:val="18"/>
              </w:rPr>
              <w:t>All applicable sections of this document shall indicate compliance with the specified verification protocol requirements in order for this Certificate of Verification as a whole to be determined to be in compliance.</w:t>
            </w:r>
          </w:p>
        </w:tc>
      </w:tr>
      <w:tr w:rsidR="003457E9" w14:paraId="267DD3B8" w14:textId="77777777" w:rsidTr="00E44B7C">
        <w:tc>
          <w:tcPr>
            <w:tcW w:w="535" w:type="dxa"/>
            <w:vAlign w:val="center"/>
          </w:tcPr>
          <w:p w14:paraId="216CBFA9" w14:textId="43A79427" w:rsidR="003457E9" w:rsidRPr="00E44B7C" w:rsidRDefault="003457E9" w:rsidP="00E44B7C">
            <w:pPr>
              <w:jc w:val="center"/>
              <w:rPr>
                <w:rFonts w:ascii="Calibri" w:hAnsi="Calibri" w:cs="Calibri"/>
                <w:sz w:val="18"/>
              </w:rPr>
            </w:pPr>
            <w:r>
              <w:rPr>
                <w:rFonts w:ascii="Calibri" w:hAnsi="Calibri" w:cs="Calibri"/>
                <w:sz w:val="18"/>
              </w:rPr>
              <w:t>01</w:t>
            </w:r>
          </w:p>
        </w:tc>
        <w:tc>
          <w:tcPr>
            <w:tcW w:w="10255" w:type="dxa"/>
          </w:tcPr>
          <w:p w14:paraId="640171F6" w14:textId="77777777" w:rsidR="003457E9" w:rsidRPr="00E44B7C" w:rsidRDefault="003457E9">
            <w:pPr>
              <w:rPr>
                <w:rFonts w:ascii="Calibri" w:hAnsi="Calibri" w:cs="Calibri"/>
                <w:sz w:val="18"/>
              </w:rPr>
            </w:pPr>
          </w:p>
        </w:tc>
      </w:tr>
    </w:tbl>
    <w:tbl>
      <w:tblPr>
        <w:tblW w:w="5000" w:type="pct"/>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52"/>
        <w:gridCol w:w="41"/>
        <w:gridCol w:w="7"/>
        <w:gridCol w:w="5390"/>
      </w:tblGrid>
      <w:tr w:rsidR="00604667" w:rsidRPr="00CF0AFB" w14:paraId="779AA0AC" w14:textId="77777777" w:rsidTr="00E44B7C">
        <w:trPr>
          <w:trHeight w:val="206"/>
        </w:trPr>
        <w:tc>
          <w:tcPr>
            <w:tcW w:w="10790" w:type="dxa"/>
            <w:gridSpan w:val="4"/>
            <w:tcBorders>
              <w:top w:val="single" w:sz="4" w:space="0" w:color="auto"/>
              <w:left w:val="single" w:sz="4" w:space="0" w:color="auto"/>
              <w:bottom w:val="single" w:sz="4" w:space="0" w:color="auto"/>
              <w:right w:val="single" w:sz="4" w:space="0" w:color="auto"/>
            </w:tcBorders>
            <w:vAlign w:val="center"/>
          </w:tcPr>
          <w:p w14:paraId="0CDF8FC1" w14:textId="77777777" w:rsidR="00604667" w:rsidRPr="00604667" w:rsidRDefault="00604667" w:rsidP="00E44B7C">
            <w:pPr>
              <w:ind w:left="677" w:hanging="677"/>
              <w:rPr>
                <w:rFonts w:asciiTheme="minorHAnsi" w:hAnsiTheme="minorHAnsi" w:cs="Arial"/>
                <w:b/>
                <w:caps/>
                <w:sz w:val="18"/>
                <w:szCs w:val="18"/>
              </w:rPr>
            </w:pPr>
            <w:r w:rsidRPr="00CF0AFB">
              <w:rPr>
                <w:rFonts w:asciiTheme="minorHAnsi" w:hAnsiTheme="minorHAnsi" w:cs="Arial"/>
                <w:b/>
                <w:caps/>
                <w:sz w:val="18"/>
                <w:szCs w:val="18"/>
              </w:rPr>
              <w:lastRenderedPageBreak/>
              <w:t>Documentation Author's Declaration Statement</w:t>
            </w:r>
          </w:p>
        </w:tc>
      </w:tr>
      <w:tr w:rsidR="00604667" w:rsidRPr="00CF0AFB" w14:paraId="29C9E407" w14:textId="77777777" w:rsidTr="00E44B7C">
        <w:trPr>
          <w:trHeight w:val="206"/>
        </w:trPr>
        <w:tc>
          <w:tcPr>
            <w:tcW w:w="10790" w:type="dxa"/>
            <w:gridSpan w:val="4"/>
            <w:tcBorders>
              <w:top w:val="single" w:sz="4" w:space="0" w:color="auto"/>
              <w:left w:val="single" w:sz="4" w:space="0" w:color="auto"/>
              <w:bottom w:val="single" w:sz="4" w:space="0" w:color="auto"/>
              <w:right w:val="single" w:sz="4" w:space="0" w:color="auto"/>
            </w:tcBorders>
            <w:vAlign w:val="center"/>
          </w:tcPr>
          <w:p w14:paraId="0212E438" w14:textId="1A7538BA" w:rsidR="00604667" w:rsidRPr="00E44B7C" w:rsidRDefault="00604667" w:rsidP="00604667">
            <w:pPr>
              <w:numPr>
                <w:ilvl w:val="0"/>
                <w:numId w:val="31"/>
              </w:numPr>
              <w:ind w:left="271" w:hanging="270"/>
              <w:rPr>
                <w:rFonts w:asciiTheme="minorHAnsi" w:hAnsiTheme="minorHAnsi" w:cs="Arial"/>
                <w:caps/>
                <w:sz w:val="18"/>
                <w:szCs w:val="18"/>
              </w:rPr>
            </w:pPr>
            <w:r w:rsidRPr="00604667">
              <w:rPr>
                <w:rFonts w:asciiTheme="minorHAnsi" w:hAnsiTheme="minorHAnsi" w:cs="Arial"/>
                <w:sz w:val="18"/>
                <w:szCs w:val="18"/>
              </w:rPr>
              <w:t>I certify that this certificate of verification documentation is accurate and complete.</w:t>
            </w:r>
          </w:p>
        </w:tc>
      </w:tr>
      <w:tr w:rsidR="00604667" w:rsidRPr="0094751C" w14:paraId="49E2C9E9" w14:textId="77777777" w:rsidTr="00E44B7C">
        <w:trPr>
          <w:trHeight w:val="360"/>
        </w:trPr>
        <w:tc>
          <w:tcPr>
            <w:tcW w:w="5352" w:type="dxa"/>
          </w:tcPr>
          <w:p w14:paraId="413DB66A" w14:textId="77777777" w:rsidR="00604667" w:rsidRPr="00604667" w:rsidRDefault="00604667" w:rsidP="00A478C4">
            <w:pPr>
              <w:rPr>
                <w:rFonts w:asciiTheme="minorHAnsi" w:hAnsiTheme="minorHAnsi"/>
                <w:sz w:val="14"/>
                <w:szCs w:val="18"/>
              </w:rPr>
            </w:pPr>
            <w:r w:rsidRPr="00604667">
              <w:rPr>
                <w:rFonts w:asciiTheme="minorHAnsi" w:hAnsiTheme="minorHAnsi"/>
                <w:sz w:val="14"/>
                <w:szCs w:val="18"/>
              </w:rPr>
              <w:t>Documentation Author Name:</w:t>
            </w:r>
          </w:p>
        </w:tc>
        <w:tc>
          <w:tcPr>
            <w:tcW w:w="5438" w:type="dxa"/>
            <w:gridSpan w:val="3"/>
          </w:tcPr>
          <w:p w14:paraId="778BD121"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Documentation Author Signature:</w:t>
            </w:r>
          </w:p>
        </w:tc>
      </w:tr>
      <w:tr w:rsidR="00604667" w:rsidRPr="0094751C" w14:paraId="0CFA4FDE" w14:textId="77777777" w:rsidTr="00E44B7C">
        <w:trPr>
          <w:trHeight w:val="360"/>
        </w:trPr>
        <w:tc>
          <w:tcPr>
            <w:tcW w:w="5352" w:type="dxa"/>
          </w:tcPr>
          <w:p w14:paraId="1C68D147"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Company:</w:t>
            </w:r>
          </w:p>
        </w:tc>
        <w:tc>
          <w:tcPr>
            <w:tcW w:w="5438" w:type="dxa"/>
            <w:gridSpan w:val="3"/>
          </w:tcPr>
          <w:p w14:paraId="7C315E44"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Date Signed:</w:t>
            </w:r>
          </w:p>
        </w:tc>
      </w:tr>
      <w:tr w:rsidR="00604667" w:rsidRPr="0094751C" w14:paraId="646F24F6" w14:textId="77777777" w:rsidTr="00E44B7C">
        <w:trPr>
          <w:trHeight w:val="360"/>
        </w:trPr>
        <w:tc>
          <w:tcPr>
            <w:tcW w:w="5352" w:type="dxa"/>
          </w:tcPr>
          <w:p w14:paraId="79D6A02E"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Address:</w:t>
            </w:r>
          </w:p>
        </w:tc>
        <w:tc>
          <w:tcPr>
            <w:tcW w:w="5438" w:type="dxa"/>
            <w:gridSpan w:val="3"/>
          </w:tcPr>
          <w:p w14:paraId="39CC0F2E"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CEA/HERS Certification Information (if applicable):</w:t>
            </w:r>
          </w:p>
        </w:tc>
      </w:tr>
      <w:tr w:rsidR="00604667" w:rsidRPr="0094751C" w14:paraId="7431B949" w14:textId="77777777" w:rsidTr="00E44B7C">
        <w:trPr>
          <w:trHeight w:val="360"/>
        </w:trPr>
        <w:tc>
          <w:tcPr>
            <w:tcW w:w="5352" w:type="dxa"/>
          </w:tcPr>
          <w:p w14:paraId="16E9D5A0"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City/State/Zip:</w:t>
            </w:r>
          </w:p>
        </w:tc>
        <w:tc>
          <w:tcPr>
            <w:tcW w:w="5438" w:type="dxa"/>
            <w:gridSpan w:val="3"/>
          </w:tcPr>
          <w:p w14:paraId="23B50FF4" w14:textId="77777777" w:rsidR="00604667" w:rsidRPr="0094751C" w:rsidRDefault="00604667" w:rsidP="00A478C4">
            <w:pPr>
              <w:rPr>
                <w:rFonts w:asciiTheme="minorHAnsi" w:hAnsiTheme="minorHAnsi"/>
                <w:sz w:val="14"/>
                <w:szCs w:val="18"/>
              </w:rPr>
            </w:pPr>
            <w:r w:rsidRPr="0094751C">
              <w:rPr>
                <w:rFonts w:asciiTheme="minorHAnsi" w:hAnsiTheme="minorHAnsi"/>
                <w:sz w:val="14"/>
                <w:szCs w:val="18"/>
              </w:rPr>
              <w:t>Phone:</w:t>
            </w:r>
          </w:p>
        </w:tc>
      </w:tr>
      <w:tr w:rsidR="00604667" w:rsidRPr="00CF0AFB" w14:paraId="786A7854" w14:textId="77777777" w:rsidTr="00E44B7C">
        <w:tblPrEx>
          <w:tblCellMar>
            <w:left w:w="115" w:type="dxa"/>
            <w:right w:w="115" w:type="dxa"/>
          </w:tblCellMar>
        </w:tblPrEx>
        <w:trPr>
          <w:trHeight w:val="296"/>
        </w:trPr>
        <w:tc>
          <w:tcPr>
            <w:tcW w:w="10790" w:type="dxa"/>
            <w:gridSpan w:val="4"/>
            <w:vAlign w:val="center"/>
          </w:tcPr>
          <w:p w14:paraId="329E27D2" w14:textId="77777777" w:rsidR="00604667" w:rsidRPr="00CF0AFB"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CF0AFB">
              <w:rPr>
                <w:rFonts w:asciiTheme="minorHAnsi" w:hAnsiTheme="minorHAnsi" w:cs="Arial"/>
                <w:b/>
                <w:caps/>
                <w:sz w:val="18"/>
                <w:szCs w:val="18"/>
              </w:rPr>
              <w:t xml:space="preserve">Responsible Person's Declaration statement </w:t>
            </w:r>
          </w:p>
        </w:tc>
      </w:tr>
      <w:tr w:rsidR="00604667" w:rsidRPr="00CF0AFB" w14:paraId="44438B41" w14:textId="77777777" w:rsidTr="00E44B7C">
        <w:tblPrEx>
          <w:tblCellMar>
            <w:left w:w="115" w:type="dxa"/>
            <w:right w:w="115" w:type="dxa"/>
          </w:tblCellMar>
        </w:tblPrEx>
        <w:trPr>
          <w:trHeight w:val="504"/>
        </w:trPr>
        <w:tc>
          <w:tcPr>
            <w:tcW w:w="10790" w:type="dxa"/>
            <w:gridSpan w:val="4"/>
            <w:shd w:val="clear" w:color="auto" w:fill="auto"/>
          </w:tcPr>
          <w:p w14:paraId="279734F0" w14:textId="77777777" w:rsidR="00604667" w:rsidRPr="00CF0AFB" w:rsidRDefault="00604667" w:rsidP="00A478C4">
            <w:pPr>
              <w:pStyle w:val="p2"/>
              <w:keepNext/>
              <w:tabs>
                <w:tab w:val="clear" w:pos="357"/>
              </w:tabs>
              <w:spacing w:line="240" w:lineRule="auto"/>
              <w:ind w:left="0" w:right="90" w:firstLine="0"/>
              <w:rPr>
                <w:rFonts w:asciiTheme="minorHAnsi" w:hAnsiTheme="minorHAnsi"/>
                <w:sz w:val="18"/>
                <w:szCs w:val="18"/>
              </w:rPr>
            </w:pPr>
            <w:r w:rsidRPr="00CF0AFB">
              <w:rPr>
                <w:rFonts w:asciiTheme="minorHAnsi" w:hAnsiTheme="minorHAnsi"/>
                <w:sz w:val="18"/>
                <w:szCs w:val="18"/>
              </w:rPr>
              <w:t xml:space="preserve">I certify the following under penalty of perjury, under the laws of the State of California: </w:t>
            </w:r>
          </w:p>
          <w:p w14:paraId="6ED6AFEE"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information provided on this Certificate of Verification is true and correct.</w:t>
            </w:r>
          </w:p>
          <w:p w14:paraId="3D282802"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I am the certified HERS Rater who performed the verification identified and reported on this Certificate of Verification (responsible rater).</w:t>
            </w:r>
          </w:p>
          <w:p w14:paraId="4893B9F4"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651AEB0"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6A7891A" w14:textId="77777777" w:rsidR="00604667" w:rsidRPr="00CF0AFB" w:rsidRDefault="00604667" w:rsidP="00604667">
            <w:pPr>
              <w:pStyle w:val="p2"/>
              <w:keepNext/>
              <w:numPr>
                <w:ilvl w:val="0"/>
                <w:numId w:val="57"/>
              </w:numPr>
              <w:tabs>
                <w:tab w:val="clear" w:pos="357"/>
              </w:tabs>
              <w:spacing w:line="240" w:lineRule="auto"/>
              <w:ind w:right="90"/>
              <w:rPr>
                <w:rFonts w:asciiTheme="minorHAnsi" w:hAnsiTheme="minorHAnsi"/>
                <w:sz w:val="18"/>
                <w:szCs w:val="18"/>
              </w:rPr>
            </w:pPr>
            <w:r w:rsidRPr="00CF0AFB">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604667" w:rsidRPr="00CF0AFB" w14:paraId="768CC705" w14:textId="77777777" w:rsidTr="00E44B7C">
        <w:tblPrEx>
          <w:tblCellMar>
            <w:left w:w="115" w:type="dxa"/>
            <w:right w:w="115" w:type="dxa"/>
          </w:tblCellMar>
        </w:tblPrEx>
        <w:trPr>
          <w:trHeight w:val="278"/>
        </w:trPr>
        <w:tc>
          <w:tcPr>
            <w:tcW w:w="10790" w:type="dxa"/>
            <w:gridSpan w:val="4"/>
            <w:vAlign w:val="center"/>
          </w:tcPr>
          <w:p w14:paraId="6E420A29" w14:textId="77777777" w:rsidR="00604667" w:rsidRPr="00CF0AFB"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CF0AFB">
              <w:rPr>
                <w:rFonts w:asciiTheme="minorHAnsi" w:hAnsiTheme="minorHAnsi" w:cs="Arial"/>
                <w:b/>
                <w:caps/>
                <w:sz w:val="18"/>
                <w:szCs w:val="18"/>
              </w:rPr>
              <w:t>BUILDER OR INSTALLER INFORMATION AS SHOWN ON THE CERTIFICATE OF INSTALLATION</w:t>
            </w:r>
          </w:p>
        </w:tc>
      </w:tr>
      <w:tr w:rsidR="00604667" w:rsidRPr="0094751C" w14:paraId="73C0AA6D" w14:textId="77777777" w:rsidTr="00E44B7C">
        <w:tblPrEx>
          <w:tblCellMar>
            <w:left w:w="115" w:type="dxa"/>
            <w:right w:w="115" w:type="dxa"/>
          </w:tblCellMar>
        </w:tblPrEx>
        <w:trPr>
          <w:trHeight w:hRule="exact" w:val="360"/>
        </w:trPr>
        <w:tc>
          <w:tcPr>
            <w:tcW w:w="10790" w:type="dxa"/>
            <w:gridSpan w:val="4"/>
            <w:vAlign w:val="center"/>
          </w:tcPr>
          <w:p w14:paraId="11BBFC09"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Company Name (Installing Subcontractor, General Contractor, or Builder/Owner):</w:t>
            </w:r>
          </w:p>
        </w:tc>
      </w:tr>
      <w:tr w:rsidR="00604667" w:rsidRPr="0094751C" w14:paraId="74121EEC" w14:textId="77777777" w:rsidTr="00E44B7C">
        <w:tblPrEx>
          <w:tblCellMar>
            <w:left w:w="115" w:type="dxa"/>
            <w:right w:w="115" w:type="dxa"/>
          </w:tblCellMar>
        </w:tblPrEx>
        <w:trPr>
          <w:trHeight w:hRule="exact" w:val="360"/>
        </w:trPr>
        <w:tc>
          <w:tcPr>
            <w:tcW w:w="5393" w:type="dxa"/>
            <w:gridSpan w:val="2"/>
          </w:tcPr>
          <w:p w14:paraId="41570A8A" w14:textId="77777777" w:rsidR="00604667" w:rsidRPr="0094751C" w:rsidRDefault="00604667" w:rsidP="00A478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Responsible Builder or Installer Name:</w:t>
            </w:r>
          </w:p>
        </w:tc>
        <w:tc>
          <w:tcPr>
            <w:tcW w:w="5397" w:type="dxa"/>
            <w:gridSpan w:val="2"/>
          </w:tcPr>
          <w:p w14:paraId="433C1C2F" w14:textId="77777777" w:rsidR="00604667" w:rsidRPr="0094751C" w:rsidRDefault="00604667" w:rsidP="00A478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CSLB License:</w:t>
            </w:r>
          </w:p>
        </w:tc>
      </w:tr>
      <w:tr w:rsidR="00604667" w:rsidRPr="00CF0AFB" w14:paraId="0C85F03C" w14:textId="77777777" w:rsidTr="00E44B7C">
        <w:tblPrEx>
          <w:tblCellMar>
            <w:left w:w="108" w:type="dxa"/>
            <w:right w:w="108" w:type="dxa"/>
          </w:tblCellMar>
        </w:tblPrEx>
        <w:trPr>
          <w:trHeight w:hRule="exact" w:val="288"/>
        </w:trPr>
        <w:tc>
          <w:tcPr>
            <w:tcW w:w="10790" w:type="dxa"/>
            <w:gridSpan w:val="4"/>
            <w:vAlign w:val="center"/>
          </w:tcPr>
          <w:p w14:paraId="76393A7E" w14:textId="77777777" w:rsidR="00604667" w:rsidRPr="00CF0AFB"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PROVIDER DATA REGISTRY INFORMATION</w:t>
            </w:r>
          </w:p>
        </w:tc>
      </w:tr>
      <w:tr w:rsidR="00604667" w:rsidRPr="0094751C" w14:paraId="53D30F3C" w14:textId="77777777" w:rsidTr="00E44B7C">
        <w:tblPrEx>
          <w:tblCellMar>
            <w:left w:w="108" w:type="dxa"/>
            <w:right w:w="108" w:type="dxa"/>
          </w:tblCellMar>
        </w:tblPrEx>
        <w:trPr>
          <w:trHeight w:hRule="exact" w:val="360"/>
        </w:trPr>
        <w:tc>
          <w:tcPr>
            <w:tcW w:w="5400" w:type="dxa"/>
            <w:gridSpan w:val="3"/>
          </w:tcPr>
          <w:p w14:paraId="095DD609"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Sample Group Number (if applicable):</w:t>
            </w:r>
          </w:p>
        </w:tc>
        <w:tc>
          <w:tcPr>
            <w:tcW w:w="5390" w:type="dxa"/>
          </w:tcPr>
          <w:p w14:paraId="6FE8DF7F" w14:textId="77777777" w:rsidR="00604667" w:rsidRPr="0094751C" w:rsidRDefault="00604667" w:rsidP="00A478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94751C">
              <w:rPr>
                <w:rFonts w:asciiTheme="minorHAnsi" w:hAnsiTheme="minorHAnsi"/>
                <w:sz w:val="14"/>
                <w:szCs w:val="18"/>
              </w:rPr>
              <w:t>Dwelling Test Status in Sample Group (if applicable):</w:t>
            </w:r>
          </w:p>
        </w:tc>
      </w:tr>
      <w:tr w:rsidR="00604667" w:rsidRPr="00CF0AFB" w14:paraId="0521115F" w14:textId="77777777" w:rsidTr="00E44B7C">
        <w:tblPrEx>
          <w:tblCellMar>
            <w:left w:w="108" w:type="dxa"/>
            <w:right w:w="108" w:type="dxa"/>
          </w:tblCellMar>
        </w:tblPrEx>
        <w:trPr>
          <w:trHeight w:val="288"/>
        </w:trPr>
        <w:tc>
          <w:tcPr>
            <w:tcW w:w="10790" w:type="dxa"/>
            <w:gridSpan w:val="4"/>
            <w:vAlign w:val="center"/>
          </w:tcPr>
          <w:p w14:paraId="62FC53A0" w14:textId="77777777" w:rsidR="00604667" w:rsidRPr="00CF0AFB"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CF0AFB">
              <w:rPr>
                <w:rFonts w:asciiTheme="minorHAnsi" w:hAnsiTheme="minorHAnsi" w:cs="Arial"/>
                <w:b/>
                <w:caps/>
                <w:sz w:val="18"/>
                <w:szCs w:val="18"/>
              </w:rPr>
              <w:t>HERS RATER INFORMATION</w:t>
            </w:r>
          </w:p>
        </w:tc>
      </w:tr>
      <w:tr w:rsidR="00604667" w:rsidRPr="0094751C" w14:paraId="1388A11E" w14:textId="77777777" w:rsidTr="00E44B7C">
        <w:tblPrEx>
          <w:tblCellMar>
            <w:left w:w="108" w:type="dxa"/>
            <w:right w:w="108" w:type="dxa"/>
          </w:tblCellMar>
        </w:tblPrEx>
        <w:trPr>
          <w:trHeight w:hRule="exact" w:val="360"/>
        </w:trPr>
        <w:tc>
          <w:tcPr>
            <w:tcW w:w="10790" w:type="dxa"/>
            <w:gridSpan w:val="4"/>
          </w:tcPr>
          <w:p w14:paraId="60A420BB" w14:textId="77777777" w:rsidR="00604667" w:rsidRPr="0094751C" w:rsidRDefault="00604667" w:rsidP="00A478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HERS Rater Company Name:</w:t>
            </w:r>
          </w:p>
        </w:tc>
      </w:tr>
      <w:tr w:rsidR="00604667" w:rsidRPr="0094751C" w14:paraId="2F83D4D9" w14:textId="77777777" w:rsidTr="00E44B7C">
        <w:tblPrEx>
          <w:tblCellMar>
            <w:left w:w="108" w:type="dxa"/>
            <w:right w:w="108" w:type="dxa"/>
          </w:tblCellMar>
        </w:tblPrEx>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Pr>
          <w:p w14:paraId="7B99C70C"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Name:</w:t>
            </w:r>
          </w:p>
        </w:tc>
        <w:tc>
          <w:tcPr>
            <w:tcW w:w="5390" w:type="dxa"/>
            <w:tcBorders>
              <w:top w:val="single" w:sz="4" w:space="0" w:color="auto"/>
              <w:left w:val="single" w:sz="4" w:space="0" w:color="auto"/>
              <w:bottom w:val="single" w:sz="4" w:space="0" w:color="auto"/>
              <w:right w:val="single" w:sz="4" w:space="0" w:color="auto"/>
            </w:tcBorders>
          </w:tcPr>
          <w:p w14:paraId="55761EAE"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Signature:</w:t>
            </w:r>
          </w:p>
        </w:tc>
      </w:tr>
      <w:tr w:rsidR="00604667" w:rsidRPr="0094751C" w14:paraId="1F8107CC" w14:textId="77777777" w:rsidTr="00E44B7C">
        <w:tblPrEx>
          <w:tblCellMar>
            <w:left w:w="108" w:type="dxa"/>
            <w:right w:w="108" w:type="dxa"/>
          </w:tblCellMar>
        </w:tblPrEx>
        <w:trPr>
          <w:trHeight w:hRule="exact" w:val="360"/>
        </w:trPr>
        <w:tc>
          <w:tcPr>
            <w:tcW w:w="5400" w:type="dxa"/>
            <w:gridSpan w:val="3"/>
            <w:tcBorders>
              <w:top w:val="single" w:sz="4" w:space="0" w:color="auto"/>
              <w:left w:val="single" w:sz="4" w:space="0" w:color="auto"/>
              <w:bottom w:val="single" w:sz="4" w:space="0" w:color="auto"/>
              <w:right w:val="single" w:sz="4" w:space="0" w:color="auto"/>
            </w:tcBorders>
          </w:tcPr>
          <w:p w14:paraId="6F89684A"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Responsible Rater Certification Number w/ this HERS Provider:</w:t>
            </w:r>
          </w:p>
        </w:tc>
        <w:tc>
          <w:tcPr>
            <w:tcW w:w="5390" w:type="dxa"/>
            <w:tcBorders>
              <w:top w:val="single" w:sz="4" w:space="0" w:color="auto"/>
              <w:left w:val="single" w:sz="4" w:space="0" w:color="auto"/>
              <w:bottom w:val="single" w:sz="4" w:space="0" w:color="auto"/>
              <w:right w:val="single" w:sz="4" w:space="0" w:color="auto"/>
            </w:tcBorders>
          </w:tcPr>
          <w:p w14:paraId="0572C876" w14:textId="77777777" w:rsidR="00604667" w:rsidRPr="0094751C" w:rsidRDefault="00604667" w:rsidP="00A478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8"/>
              </w:rPr>
            </w:pPr>
            <w:r w:rsidRPr="0094751C">
              <w:rPr>
                <w:rFonts w:asciiTheme="minorHAnsi" w:hAnsiTheme="minorHAnsi"/>
                <w:sz w:val="14"/>
                <w:szCs w:val="18"/>
              </w:rPr>
              <w:t>Date Signed:</w:t>
            </w:r>
          </w:p>
        </w:tc>
      </w:tr>
    </w:tbl>
    <w:p w14:paraId="5F52B844" w14:textId="77777777" w:rsidR="003E0D24" w:rsidRPr="003D714A" w:rsidRDefault="003E0D24" w:rsidP="003E0D24">
      <w:pPr>
        <w:ind w:hanging="677"/>
        <w:rPr>
          <w:rFonts w:asciiTheme="minorHAnsi" w:hAnsiTheme="minorHAnsi"/>
          <w:sz w:val="18"/>
          <w:szCs w:val="18"/>
        </w:rPr>
      </w:pPr>
    </w:p>
    <w:p w14:paraId="5F52B845" w14:textId="77777777" w:rsidR="00811831" w:rsidRPr="003D714A" w:rsidRDefault="00811831" w:rsidP="00136442">
      <w:pPr>
        <w:pStyle w:val="ListParagraph"/>
        <w:autoSpaceDE w:val="0"/>
        <w:autoSpaceDN w:val="0"/>
        <w:adjustRightInd w:val="0"/>
        <w:spacing w:after="120"/>
        <w:ind w:left="270"/>
        <w:contextualSpacing/>
        <w:rPr>
          <w:rFonts w:asciiTheme="minorHAnsi" w:hAnsiTheme="minorHAnsi"/>
          <w:b/>
          <w:sz w:val="18"/>
          <w:szCs w:val="18"/>
        </w:rPr>
      </w:pPr>
    </w:p>
    <w:p w14:paraId="5F52B846"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7"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8"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C604D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3CB14EAA" w14:textId="55805176" w:rsidR="00D507F0" w:rsidRPr="00151E46" w:rsidRDefault="00D507F0" w:rsidP="00D507F0">
      <w:pPr>
        <w:jc w:val="center"/>
        <w:rPr>
          <w:rFonts w:ascii="Calibri" w:hAnsi="Calibri" w:cs="Calibri"/>
          <w:b/>
        </w:rPr>
      </w:pPr>
      <w:r>
        <w:rPr>
          <w:rFonts w:ascii="Calibri" w:hAnsi="Calibri" w:cs="Calibri"/>
          <w:b/>
        </w:rPr>
        <w:lastRenderedPageBreak/>
        <w:t>CF3</w:t>
      </w:r>
      <w:r w:rsidRPr="00151E46">
        <w:rPr>
          <w:rFonts w:ascii="Calibri" w:hAnsi="Calibri" w:cs="Calibri"/>
          <w:b/>
        </w:rPr>
        <w:t>R-ENV-21 User Instructions</w:t>
      </w:r>
    </w:p>
    <w:p w14:paraId="7923A04D" w14:textId="77777777" w:rsidR="00D507F0" w:rsidRDefault="00D507F0" w:rsidP="00D507F0">
      <w:pPr>
        <w:jc w:val="center"/>
        <w:rPr>
          <w:rFonts w:ascii="Calibri" w:hAnsi="Calibri" w:cs="Calibri"/>
        </w:rPr>
      </w:pPr>
    </w:p>
    <w:p w14:paraId="66C9B44A" w14:textId="77777777" w:rsidR="00D507F0" w:rsidRDefault="00D507F0" w:rsidP="00D507F0">
      <w:pPr>
        <w:rPr>
          <w:rFonts w:ascii="Calibri" w:hAnsi="Calibri" w:cs="Calibri"/>
        </w:rPr>
      </w:pPr>
      <w:r>
        <w:rPr>
          <w:rFonts w:ascii="Calibri" w:hAnsi="Calibri" w:cs="Calibri"/>
        </w:rPr>
        <w:t>Quality Insulation Installation (QII) applies to the entire building (roof/ceiling, walls, and floor) for new construction and requires field verification by a third-party HERS Rater. For Alterations to existing buildings, compliance credit can only be taken when the “existing, plus addition, plus alteration” approach is used, but credit will only apply to the new surfaces in the new zone.</w:t>
      </w:r>
    </w:p>
    <w:p w14:paraId="631660B5" w14:textId="77777777" w:rsidR="00D507F0" w:rsidRDefault="00D507F0" w:rsidP="00D507F0">
      <w:pPr>
        <w:jc w:val="center"/>
        <w:rPr>
          <w:rFonts w:ascii="Calibri" w:hAnsi="Calibri" w:cs="Calibri"/>
        </w:rPr>
      </w:pPr>
    </w:p>
    <w:p w14:paraId="6C88FA2F" w14:textId="77777777" w:rsidR="00D507F0" w:rsidRPr="00151E46" w:rsidRDefault="00D507F0" w:rsidP="00D507F0">
      <w:pPr>
        <w:rPr>
          <w:rFonts w:ascii="Calibri" w:hAnsi="Calibri" w:cs="Calibri"/>
          <w:b/>
        </w:rPr>
      </w:pPr>
      <w:r w:rsidRPr="00151E46">
        <w:rPr>
          <w:rFonts w:ascii="Calibri" w:hAnsi="Calibri" w:cs="Calibri"/>
          <w:b/>
        </w:rPr>
        <w:t>A. Air Barrier Materials</w:t>
      </w:r>
    </w:p>
    <w:p w14:paraId="5DF2D5A2" w14:textId="08401908" w:rsidR="00D507F0" w:rsidRDefault="00E971D9" w:rsidP="00D507F0">
      <w:pPr>
        <w:pStyle w:val="ListParagraph"/>
        <w:numPr>
          <w:ilvl w:val="0"/>
          <w:numId w:val="58"/>
        </w:numPr>
        <w:rPr>
          <w:rFonts w:ascii="Calibri" w:hAnsi="Calibri" w:cs="Calibri"/>
        </w:rPr>
      </w:pPr>
      <w:r>
        <w:rPr>
          <w:rFonts w:ascii="Calibri" w:hAnsi="Calibri" w:cs="Calibri"/>
        </w:rPr>
        <w:t xml:space="preserve">Method of Compliance: </w:t>
      </w:r>
      <w:r w:rsidR="00D507F0">
        <w:rPr>
          <w:rFonts w:ascii="Calibri" w:hAnsi="Calibri" w:cs="Calibri"/>
        </w:rPr>
        <w:t>Using the drop down menu, indicate which method is being used to comply with the continuous air barrier requirements [e.g., Method 1 (Individual Materials), Method 2 (Assemblies of Materials), Method 3 (Complete Building)].</w:t>
      </w:r>
    </w:p>
    <w:p w14:paraId="2412F97E" w14:textId="0FE22028" w:rsidR="00E971D9" w:rsidRDefault="00E971D9" w:rsidP="00D507F0">
      <w:pPr>
        <w:pStyle w:val="ListParagraph"/>
        <w:numPr>
          <w:ilvl w:val="0"/>
          <w:numId w:val="58"/>
        </w:numPr>
        <w:rPr>
          <w:rFonts w:ascii="Calibri" w:hAnsi="Calibri" w:cs="Calibri"/>
        </w:rPr>
      </w:pPr>
      <w:r>
        <w:rPr>
          <w:rFonts w:ascii="Calibri" w:hAnsi="Calibri" w:cs="Calibri"/>
        </w:rPr>
        <w:t>Verification Status: HERS Rater to select from list:</w:t>
      </w:r>
    </w:p>
    <w:p w14:paraId="70F8620A" w14:textId="5C5E2B55" w:rsidR="00E971D9" w:rsidRDefault="00E971D9" w:rsidP="00A6090E">
      <w:pPr>
        <w:pStyle w:val="ListParagraph"/>
        <w:numPr>
          <w:ilvl w:val="1"/>
          <w:numId w:val="58"/>
        </w:numPr>
        <w:rPr>
          <w:rFonts w:ascii="Calibri" w:hAnsi="Calibri" w:cs="Calibri"/>
        </w:rPr>
      </w:pPr>
      <w:r>
        <w:rPr>
          <w:rFonts w:ascii="Calibri" w:hAnsi="Calibri" w:cs="Calibri"/>
        </w:rPr>
        <w:t>Pass – all applicable requirements are met.</w:t>
      </w:r>
    </w:p>
    <w:p w14:paraId="23B13A11" w14:textId="7C2B2600" w:rsidR="00E971D9" w:rsidRDefault="00E971D9" w:rsidP="00A6090E">
      <w:pPr>
        <w:pStyle w:val="ListParagraph"/>
        <w:numPr>
          <w:ilvl w:val="1"/>
          <w:numId w:val="58"/>
        </w:numPr>
        <w:rPr>
          <w:rFonts w:ascii="Calibri" w:hAnsi="Calibri" w:cs="Calibri"/>
        </w:rPr>
      </w:pPr>
      <w:r>
        <w:rPr>
          <w:rFonts w:ascii="Calibri" w:hAnsi="Calibri" w:cs="Calibri"/>
        </w:rPr>
        <w:t>Fail – one or more applicable requirements are not met. Rater must enter reason for failure in correction notes field below.</w:t>
      </w:r>
    </w:p>
    <w:p w14:paraId="1E5DB9D3" w14:textId="58B5BEA0" w:rsidR="00E971D9" w:rsidRDefault="00E971D9" w:rsidP="00A6090E">
      <w:pPr>
        <w:pStyle w:val="ListParagraph"/>
        <w:numPr>
          <w:ilvl w:val="1"/>
          <w:numId w:val="58"/>
        </w:numPr>
        <w:rPr>
          <w:rFonts w:ascii="Calibri" w:hAnsi="Calibri" w:cs="Calibri"/>
        </w:rPr>
      </w:pPr>
      <w:r>
        <w:rPr>
          <w:rFonts w:ascii="Calibri" w:hAnsi="Calibri" w:cs="Calibri"/>
        </w:rPr>
        <w:t>All N/A – This entire table is not applicable.</w:t>
      </w:r>
    </w:p>
    <w:p w14:paraId="4F5EDBFD" w14:textId="51C5CCC2" w:rsidR="00E971D9" w:rsidRPr="00151E46" w:rsidRDefault="00E971D9" w:rsidP="00E971D9">
      <w:pPr>
        <w:pStyle w:val="ListParagraph"/>
        <w:numPr>
          <w:ilvl w:val="0"/>
          <w:numId w:val="58"/>
        </w:numPr>
        <w:rPr>
          <w:rFonts w:ascii="Calibri" w:hAnsi="Calibri" w:cs="Calibri"/>
        </w:rPr>
      </w:pPr>
      <w:r>
        <w:rPr>
          <w:rFonts w:ascii="Calibri" w:hAnsi="Calibri" w:cs="Calibri"/>
        </w:rPr>
        <w:t>Correction Notes: Rater must enter the reason for failure.</w:t>
      </w:r>
    </w:p>
    <w:p w14:paraId="47FA8BBB" w14:textId="77777777" w:rsidR="00D507F0" w:rsidRDefault="00D507F0" w:rsidP="00D507F0">
      <w:pPr>
        <w:rPr>
          <w:rFonts w:ascii="Calibri" w:hAnsi="Calibri" w:cs="Calibri"/>
        </w:rPr>
      </w:pPr>
    </w:p>
    <w:p w14:paraId="71CF63A4" w14:textId="77777777" w:rsidR="00D507F0" w:rsidRPr="00151E46" w:rsidRDefault="00D507F0" w:rsidP="00D507F0">
      <w:pPr>
        <w:rPr>
          <w:rFonts w:ascii="Calibri" w:hAnsi="Calibri" w:cs="Calibri"/>
          <w:b/>
        </w:rPr>
      </w:pPr>
      <w:r w:rsidRPr="00151E46">
        <w:rPr>
          <w:rFonts w:ascii="Calibri" w:hAnsi="Calibri" w:cs="Calibri"/>
          <w:b/>
        </w:rPr>
        <w:t>B. Raised Floor Adjacent to Unconditioned Space or Separate Dwelling Unit</w:t>
      </w:r>
    </w:p>
    <w:p w14:paraId="361B4E54" w14:textId="77777777" w:rsidR="00E971D9" w:rsidRDefault="00E971D9" w:rsidP="00A6090E">
      <w:pPr>
        <w:pStyle w:val="ListParagraph"/>
        <w:numPr>
          <w:ilvl w:val="0"/>
          <w:numId w:val="58"/>
        </w:numPr>
        <w:rPr>
          <w:rFonts w:ascii="Calibri" w:hAnsi="Calibri" w:cs="Calibri"/>
        </w:rPr>
      </w:pPr>
      <w:r>
        <w:rPr>
          <w:rFonts w:ascii="Calibri" w:hAnsi="Calibri" w:cs="Calibri"/>
        </w:rPr>
        <w:t>Verification Status: HERS Rater to select from list:</w:t>
      </w:r>
    </w:p>
    <w:p w14:paraId="5098B1AC" w14:textId="77777777" w:rsidR="00E971D9" w:rsidRDefault="00E971D9" w:rsidP="00E971D9">
      <w:pPr>
        <w:pStyle w:val="ListParagraph"/>
        <w:numPr>
          <w:ilvl w:val="1"/>
          <w:numId w:val="59"/>
        </w:numPr>
        <w:rPr>
          <w:rFonts w:ascii="Calibri" w:hAnsi="Calibri" w:cs="Calibri"/>
        </w:rPr>
      </w:pPr>
      <w:r>
        <w:rPr>
          <w:rFonts w:ascii="Calibri" w:hAnsi="Calibri" w:cs="Calibri"/>
        </w:rPr>
        <w:t>Pass – all applicable requirements are met.</w:t>
      </w:r>
    </w:p>
    <w:p w14:paraId="0CE5066E" w14:textId="77777777" w:rsidR="00E971D9" w:rsidRDefault="00E971D9" w:rsidP="00E971D9">
      <w:pPr>
        <w:pStyle w:val="ListParagraph"/>
        <w:numPr>
          <w:ilvl w:val="1"/>
          <w:numId w:val="59"/>
        </w:numPr>
        <w:rPr>
          <w:rFonts w:ascii="Calibri" w:hAnsi="Calibri" w:cs="Calibri"/>
        </w:rPr>
      </w:pPr>
      <w:r>
        <w:rPr>
          <w:rFonts w:ascii="Calibri" w:hAnsi="Calibri" w:cs="Calibri"/>
        </w:rPr>
        <w:t>Fail – one or more applicable requirements are not met. Rater must enter reason for failure in correction notes field below.</w:t>
      </w:r>
    </w:p>
    <w:p w14:paraId="49344F80" w14:textId="77777777" w:rsidR="00E971D9" w:rsidRDefault="00E971D9" w:rsidP="00E971D9">
      <w:pPr>
        <w:pStyle w:val="ListParagraph"/>
        <w:numPr>
          <w:ilvl w:val="1"/>
          <w:numId w:val="59"/>
        </w:numPr>
        <w:rPr>
          <w:rFonts w:ascii="Calibri" w:hAnsi="Calibri" w:cs="Calibri"/>
        </w:rPr>
      </w:pPr>
      <w:r>
        <w:rPr>
          <w:rFonts w:ascii="Calibri" w:hAnsi="Calibri" w:cs="Calibri"/>
        </w:rPr>
        <w:t>All N/A – This entire table is not applicable.</w:t>
      </w:r>
    </w:p>
    <w:p w14:paraId="76DABB69" w14:textId="77777777" w:rsidR="00E971D9" w:rsidRPr="00151E46" w:rsidRDefault="00E971D9" w:rsidP="00A6090E">
      <w:pPr>
        <w:pStyle w:val="ListParagraph"/>
        <w:numPr>
          <w:ilvl w:val="0"/>
          <w:numId w:val="58"/>
        </w:numPr>
        <w:rPr>
          <w:rFonts w:ascii="Calibri" w:hAnsi="Calibri" w:cs="Calibri"/>
        </w:rPr>
      </w:pPr>
      <w:r>
        <w:rPr>
          <w:rFonts w:ascii="Calibri" w:hAnsi="Calibri" w:cs="Calibri"/>
        </w:rPr>
        <w:t>Correction Notes: Rater must enter the reason for failure.</w:t>
      </w:r>
    </w:p>
    <w:p w14:paraId="5E39074D" w14:textId="77777777" w:rsidR="00D507F0" w:rsidRDefault="00D507F0" w:rsidP="00D507F0">
      <w:pPr>
        <w:rPr>
          <w:rFonts w:ascii="Calibri" w:hAnsi="Calibri" w:cs="Calibri"/>
        </w:rPr>
      </w:pPr>
    </w:p>
    <w:p w14:paraId="4CDA0284" w14:textId="77777777" w:rsidR="00D507F0" w:rsidRPr="00151E46" w:rsidRDefault="00D507F0" w:rsidP="00D507F0">
      <w:pPr>
        <w:rPr>
          <w:rFonts w:ascii="Calibri" w:hAnsi="Calibri" w:cs="Calibri"/>
          <w:b/>
        </w:rPr>
      </w:pPr>
      <w:r w:rsidRPr="00151E46">
        <w:rPr>
          <w:rFonts w:ascii="Calibri" w:hAnsi="Calibri" w:cs="Calibri"/>
          <w:b/>
        </w:rPr>
        <w:t>C. Walls Adjacent to Unconditioned Space</w:t>
      </w:r>
    </w:p>
    <w:p w14:paraId="65E6E9E1" w14:textId="77777777" w:rsidR="00E971D9" w:rsidRDefault="00E971D9" w:rsidP="00A6090E">
      <w:pPr>
        <w:pStyle w:val="ListParagraph"/>
        <w:numPr>
          <w:ilvl w:val="0"/>
          <w:numId w:val="61"/>
        </w:numPr>
        <w:rPr>
          <w:rFonts w:ascii="Calibri" w:hAnsi="Calibri" w:cs="Calibri"/>
        </w:rPr>
      </w:pPr>
      <w:r>
        <w:rPr>
          <w:rFonts w:ascii="Calibri" w:hAnsi="Calibri" w:cs="Calibri"/>
        </w:rPr>
        <w:t>Verification Status: HERS Rater to select from list:</w:t>
      </w:r>
    </w:p>
    <w:p w14:paraId="66A73899" w14:textId="77777777" w:rsidR="00E971D9" w:rsidRDefault="00E971D9" w:rsidP="00A6090E">
      <w:pPr>
        <w:pStyle w:val="ListParagraph"/>
        <w:numPr>
          <w:ilvl w:val="1"/>
          <w:numId w:val="61"/>
        </w:numPr>
        <w:rPr>
          <w:rFonts w:ascii="Calibri" w:hAnsi="Calibri" w:cs="Calibri"/>
        </w:rPr>
      </w:pPr>
      <w:r>
        <w:rPr>
          <w:rFonts w:ascii="Calibri" w:hAnsi="Calibri" w:cs="Calibri"/>
        </w:rPr>
        <w:t>Pass – all applicable requirements are met.</w:t>
      </w:r>
    </w:p>
    <w:p w14:paraId="383339F2" w14:textId="77777777" w:rsidR="00E971D9" w:rsidRDefault="00E971D9" w:rsidP="00A6090E">
      <w:pPr>
        <w:pStyle w:val="ListParagraph"/>
        <w:numPr>
          <w:ilvl w:val="1"/>
          <w:numId w:val="61"/>
        </w:numPr>
        <w:rPr>
          <w:rFonts w:ascii="Calibri" w:hAnsi="Calibri" w:cs="Calibri"/>
        </w:rPr>
      </w:pPr>
      <w:r>
        <w:rPr>
          <w:rFonts w:ascii="Calibri" w:hAnsi="Calibri" w:cs="Calibri"/>
        </w:rPr>
        <w:t>Fail – one or more applicable requirements are not met. Rater must enter reason for failure in correction notes field below.</w:t>
      </w:r>
    </w:p>
    <w:p w14:paraId="2042D621" w14:textId="77777777" w:rsidR="00E971D9" w:rsidRDefault="00E971D9" w:rsidP="00A6090E">
      <w:pPr>
        <w:pStyle w:val="ListParagraph"/>
        <w:numPr>
          <w:ilvl w:val="1"/>
          <w:numId w:val="61"/>
        </w:numPr>
        <w:rPr>
          <w:rFonts w:ascii="Calibri" w:hAnsi="Calibri" w:cs="Calibri"/>
        </w:rPr>
      </w:pPr>
      <w:r>
        <w:rPr>
          <w:rFonts w:ascii="Calibri" w:hAnsi="Calibri" w:cs="Calibri"/>
        </w:rPr>
        <w:t>All N/A – This entire table is not applicable.</w:t>
      </w:r>
    </w:p>
    <w:p w14:paraId="3F1D61F7" w14:textId="77777777" w:rsidR="00E971D9" w:rsidRPr="00151E46" w:rsidRDefault="00E971D9" w:rsidP="00A6090E">
      <w:pPr>
        <w:pStyle w:val="ListParagraph"/>
        <w:numPr>
          <w:ilvl w:val="0"/>
          <w:numId w:val="61"/>
        </w:numPr>
        <w:rPr>
          <w:rFonts w:ascii="Calibri" w:hAnsi="Calibri" w:cs="Calibri"/>
        </w:rPr>
      </w:pPr>
      <w:r>
        <w:rPr>
          <w:rFonts w:ascii="Calibri" w:hAnsi="Calibri" w:cs="Calibri"/>
        </w:rPr>
        <w:t>Correction Notes: Rater must enter the reason for failure.</w:t>
      </w:r>
    </w:p>
    <w:p w14:paraId="19C7676F" w14:textId="77777777" w:rsidR="00D507F0" w:rsidRDefault="00D507F0" w:rsidP="00D507F0">
      <w:pPr>
        <w:rPr>
          <w:rFonts w:ascii="Calibri" w:hAnsi="Calibri" w:cs="Calibri"/>
        </w:rPr>
      </w:pPr>
    </w:p>
    <w:p w14:paraId="1861AD2A" w14:textId="3235A6C0" w:rsidR="00E971D9" w:rsidRPr="00151E46" w:rsidRDefault="00D507F0" w:rsidP="00D507F0">
      <w:pPr>
        <w:rPr>
          <w:rFonts w:ascii="Calibri" w:hAnsi="Calibri" w:cs="Calibri"/>
          <w:b/>
        </w:rPr>
      </w:pPr>
      <w:r w:rsidRPr="00151E46">
        <w:rPr>
          <w:rFonts w:ascii="Calibri" w:hAnsi="Calibri" w:cs="Calibri"/>
          <w:b/>
        </w:rPr>
        <w:t>D. Ceiling Air Barrier Adjacent to Unconditioned Space</w:t>
      </w:r>
    </w:p>
    <w:p w14:paraId="61ED2DAE" w14:textId="77777777" w:rsidR="00E971D9" w:rsidRDefault="00E971D9" w:rsidP="00A6090E">
      <w:pPr>
        <w:pStyle w:val="ListParagraph"/>
        <w:numPr>
          <w:ilvl w:val="0"/>
          <w:numId w:val="63"/>
        </w:numPr>
        <w:rPr>
          <w:rFonts w:ascii="Calibri" w:hAnsi="Calibri" w:cs="Calibri"/>
        </w:rPr>
      </w:pPr>
      <w:r>
        <w:rPr>
          <w:rFonts w:ascii="Calibri" w:hAnsi="Calibri" w:cs="Calibri"/>
        </w:rPr>
        <w:t>Verification Status: HERS Rater to select from list:</w:t>
      </w:r>
    </w:p>
    <w:p w14:paraId="62FE6512" w14:textId="77777777" w:rsidR="00E971D9" w:rsidRDefault="00E971D9" w:rsidP="00A6090E">
      <w:pPr>
        <w:pStyle w:val="ListParagraph"/>
        <w:numPr>
          <w:ilvl w:val="1"/>
          <w:numId w:val="63"/>
        </w:numPr>
        <w:rPr>
          <w:rFonts w:ascii="Calibri" w:hAnsi="Calibri" w:cs="Calibri"/>
        </w:rPr>
      </w:pPr>
      <w:r>
        <w:rPr>
          <w:rFonts w:ascii="Calibri" w:hAnsi="Calibri" w:cs="Calibri"/>
        </w:rPr>
        <w:t>Pass – all applicable requirements are met.</w:t>
      </w:r>
    </w:p>
    <w:p w14:paraId="54783CDA" w14:textId="77777777" w:rsidR="00E971D9" w:rsidRDefault="00E971D9" w:rsidP="00A6090E">
      <w:pPr>
        <w:pStyle w:val="ListParagraph"/>
        <w:numPr>
          <w:ilvl w:val="1"/>
          <w:numId w:val="63"/>
        </w:numPr>
        <w:rPr>
          <w:rFonts w:ascii="Calibri" w:hAnsi="Calibri" w:cs="Calibri"/>
        </w:rPr>
      </w:pPr>
      <w:r>
        <w:rPr>
          <w:rFonts w:ascii="Calibri" w:hAnsi="Calibri" w:cs="Calibri"/>
        </w:rPr>
        <w:t>Fail – one or more applicable requirements are not met. Rater must enter reason for failure in correction notes field below.</w:t>
      </w:r>
    </w:p>
    <w:p w14:paraId="23C364D1" w14:textId="77777777" w:rsidR="00E971D9" w:rsidRDefault="00E971D9" w:rsidP="00A6090E">
      <w:pPr>
        <w:pStyle w:val="ListParagraph"/>
        <w:numPr>
          <w:ilvl w:val="1"/>
          <w:numId w:val="63"/>
        </w:numPr>
        <w:rPr>
          <w:rFonts w:ascii="Calibri" w:hAnsi="Calibri" w:cs="Calibri"/>
        </w:rPr>
      </w:pPr>
      <w:r>
        <w:rPr>
          <w:rFonts w:ascii="Calibri" w:hAnsi="Calibri" w:cs="Calibri"/>
        </w:rPr>
        <w:t>All N/A – This entire table is not applicable.</w:t>
      </w:r>
    </w:p>
    <w:p w14:paraId="19FF75CD" w14:textId="77777777" w:rsidR="00E971D9" w:rsidRPr="00151E46" w:rsidRDefault="00E971D9" w:rsidP="00A6090E">
      <w:pPr>
        <w:pStyle w:val="ListParagraph"/>
        <w:numPr>
          <w:ilvl w:val="0"/>
          <w:numId w:val="63"/>
        </w:numPr>
        <w:rPr>
          <w:rFonts w:ascii="Calibri" w:hAnsi="Calibri" w:cs="Calibri"/>
        </w:rPr>
      </w:pPr>
      <w:r>
        <w:rPr>
          <w:rFonts w:ascii="Calibri" w:hAnsi="Calibri" w:cs="Calibri"/>
        </w:rPr>
        <w:t>Correction Notes: Rater must enter the reason for failure.</w:t>
      </w:r>
    </w:p>
    <w:p w14:paraId="10ED87F7" w14:textId="77777777" w:rsidR="00D507F0" w:rsidRDefault="00D507F0" w:rsidP="00D507F0">
      <w:pPr>
        <w:rPr>
          <w:rFonts w:ascii="Calibri" w:hAnsi="Calibri" w:cs="Calibri"/>
        </w:rPr>
      </w:pPr>
    </w:p>
    <w:p w14:paraId="0385C32F" w14:textId="77777777" w:rsidR="00D507F0" w:rsidRPr="00151E46" w:rsidRDefault="00D507F0" w:rsidP="00D507F0">
      <w:pPr>
        <w:rPr>
          <w:rFonts w:ascii="Calibri" w:hAnsi="Calibri" w:cs="Calibri"/>
          <w:b/>
        </w:rPr>
      </w:pPr>
      <w:r w:rsidRPr="00151E46">
        <w:rPr>
          <w:rFonts w:ascii="Calibri" w:hAnsi="Calibri" w:cs="Calibri"/>
          <w:b/>
        </w:rPr>
        <w:t>E. Roof Air Barrier – Unvented Attics Adjacent to Unconditioned Space</w:t>
      </w:r>
    </w:p>
    <w:p w14:paraId="76782692" w14:textId="77777777" w:rsidR="00E971D9" w:rsidRDefault="00E971D9" w:rsidP="00A6090E">
      <w:pPr>
        <w:pStyle w:val="ListParagraph"/>
        <w:numPr>
          <w:ilvl w:val="0"/>
          <w:numId w:val="65"/>
        </w:numPr>
        <w:rPr>
          <w:rFonts w:ascii="Calibri" w:hAnsi="Calibri" w:cs="Calibri"/>
        </w:rPr>
      </w:pPr>
      <w:r>
        <w:rPr>
          <w:rFonts w:ascii="Calibri" w:hAnsi="Calibri" w:cs="Calibri"/>
        </w:rPr>
        <w:t>Verification Status: HERS Rater to select from list:</w:t>
      </w:r>
    </w:p>
    <w:p w14:paraId="7A6CAF2A" w14:textId="77777777" w:rsidR="00E971D9" w:rsidRDefault="00E971D9" w:rsidP="00A6090E">
      <w:pPr>
        <w:pStyle w:val="ListParagraph"/>
        <w:numPr>
          <w:ilvl w:val="1"/>
          <w:numId w:val="65"/>
        </w:numPr>
        <w:rPr>
          <w:rFonts w:ascii="Calibri" w:hAnsi="Calibri" w:cs="Calibri"/>
        </w:rPr>
      </w:pPr>
      <w:r>
        <w:rPr>
          <w:rFonts w:ascii="Calibri" w:hAnsi="Calibri" w:cs="Calibri"/>
        </w:rPr>
        <w:t>Pass – all applicable requirements are met.</w:t>
      </w:r>
    </w:p>
    <w:p w14:paraId="3688CF7A" w14:textId="77777777" w:rsidR="00E971D9" w:rsidRDefault="00E971D9" w:rsidP="00A6090E">
      <w:pPr>
        <w:pStyle w:val="ListParagraph"/>
        <w:numPr>
          <w:ilvl w:val="1"/>
          <w:numId w:val="65"/>
        </w:numPr>
        <w:rPr>
          <w:rFonts w:ascii="Calibri" w:hAnsi="Calibri" w:cs="Calibri"/>
        </w:rPr>
      </w:pPr>
      <w:r>
        <w:rPr>
          <w:rFonts w:ascii="Calibri" w:hAnsi="Calibri" w:cs="Calibri"/>
        </w:rPr>
        <w:t>Fail – one or more applicable requirements are not met. Rater must enter reason for failure in correction notes field below.</w:t>
      </w:r>
    </w:p>
    <w:p w14:paraId="398C407B" w14:textId="77777777" w:rsidR="00E971D9" w:rsidRDefault="00E971D9" w:rsidP="00A6090E">
      <w:pPr>
        <w:pStyle w:val="ListParagraph"/>
        <w:numPr>
          <w:ilvl w:val="1"/>
          <w:numId w:val="65"/>
        </w:numPr>
        <w:rPr>
          <w:rFonts w:ascii="Calibri" w:hAnsi="Calibri" w:cs="Calibri"/>
        </w:rPr>
      </w:pPr>
      <w:r>
        <w:rPr>
          <w:rFonts w:ascii="Calibri" w:hAnsi="Calibri" w:cs="Calibri"/>
        </w:rPr>
        <w:t>All N/A – This entire table is not applicable.</w:t>
      </w:r>
    </w:p>
    <w:p w14:paraId="54927B42" w14:textId="77777777" w:rsidR="00E971D9" w:rsidRPr="00151E46" w:rsidRDefault="00E971D9" w:rsidP="00A6090E">
      <w:pPr>
        <w:pStyle w:val="ListParagraph"/>
        <w:numPr>
          <w:ilvl w:val="0"/>
          <w:numId w:val="65"/>
        </w:numPr>
        <w:rPr>
          <w:rFonts w:ascii="Calibri" w:hAnsi="Calibri" w:cs="Calibri"/>
        </w:rPr>
      </w:pPr>
      <w:r>
        <w:rPr>
          <w:rFonts w:ascii="Calibri" w:hAnsi="Calibri" w:cs="Calibri"/>
        </w:rPr>
        <w:t>Correction Notes: Rater must enter the reason for failure.</w:t>
      </w:r>
    </w:p>
    <w:p w14:paraId="62598A10" w14:textId="77777777" w:rsidR="00D507F0" w:rsidRDefault="00D507F0" w:rsidP="00D507F0">
      <w:pPr>
        <w:rPr>
          <w:rFonts w:ascii="Calibri" w:hAnsi="Calibri" w:cs="Calibri"/>
        </w:rPr>
      </w:pPr>
    </w:p>
    <w:p w14:paraId="20128146" w14:textId="77777777" w:rsidR="00D507F0" w:rsidRPr="00151E46" w:rsidRDefault="00D507F0" w:rsidP="00D507F0">
      <w:pPr>
        <w:rPr>
          <w:rFonts w:ascii="Calibri" w:hAnsi="Calibri" w:cs="Calibri"/>
          <w:b/>
        </w:rPr>
      </w:pPr>
      <w:r w:rsidRPr="00151E46">
        <w:rPr>
          <w:rFonts w:ascii="Calibri" w:hAnsi="Calibri" w:cs="Calibri"/>
          <w:b/>
        </w:rPr>
        <w:t>F. Conditioned Space Above or Adjacent to Garage Air Barrier</w:t>
      </w:r>
    </w:p>
    <w:p w14:paraId="640335AA" w14:textId="77777777" w:rsidR="00E971D9" w:rsidRDefault="00E971D9" w:rsidP="00A6090E">
      <w:pPr>
        <w:pStyle w:val="ListParagraph"/>
        <w:numPr>
          <w:ilvl w:val="0"/>
          <w:numId w:val="67"/>
        </w:numPr>
        <w:rPr>
          <w:rFonts w:ascii="Calibri" w:hAnsi="Calibri" w:cs="Calibri"/>
        </w:rPr>
      </w:pPr>
      <w:r>
        <w:rPr>
          <w:rFonts w:ascii="Calibri" w:hAnsi="Calibri" w:cs="Calibri"/>
        </w:rPr>
        <w:t>Verification Status: HERS Rater to select from list:</w:t>
      </w:r>
    </w:p>
    <w:p w14:paraId="6A2EA96D" w14:textId="77777777" w:rsidR="00E971D9" w:rsidRDefault="00E971D9" w:rsidP="00A6090E">
      <w:pPr>
        <w:pStyle w:val="ListParagraph"/>
        <w:numPr>
          <w:ilvl w:val="1"/>
          <w:numId w:val="67"/>
        </w:numPr>
        <w:rPr>
          <w:rFonts w:ascii="Calibri" w:hAnsi="Calibri" w:cs="Calibri"/>
        </w:rPr>
      </w:pPr>
      <w:r>
        <w:rPr>
          <w:rFonts w:ascii="Calibri" w:hAnsi="Calibri" w:cs="Calibri"/>
        </w:rPr>
        <w:t>Pass – all applicable requirements are met.</w:t>
      </w:r>
    </w:p>
    <w:p w14:paraId="1B269F4E" w14:textId="77777777" w:rsidR="00E971D9" w:rsidRDefault="00E971D9" w:rsidP="00A6090E">
      <w:pPr>
        <w:pStyle w:val="ListParagraph"/>
        <w:numPr>
          <w:ilvl w:val="1"/>
          <w:numId w:val="67"/>
        </w:numPr>
        <w:rPr>
          <w:rFonts w:ascii="Calibri" w:hAnsi="Calibri" w:cs="Calibri"/>
        </w:rPr>
      </w:pPr>
      <w:r>
        <w:rPr>
          <w:rFonts w:ascii="Calibri" w:hAnsi="Calibri" w:cs="Calibri"/>
        </w:rPr>
        <w:t>Fail – one or more applicable requirements are not met. Rater must enter reason for failure in correction notes field below.</w:t>
      </w:r>
    </w:p>
    <w:p w14:paraId="33BA2B9C" w14:textId="77777777" w:rsidR="00E971D9" w:rsidRDefault="00E971D9" w:rsidP="00A6090E">
      <w:pPr>
        <w:pStyle w:val="ListParagraph"/>
        <w:numPr>
          <w:ilvl w:val="1"/>
          <w:numId w:val="67"/>
        </w:numPr>
        <w:rPr>
          <w:rFonts w:ascii="Calibri" w:hAnsi="Calibri" w:cs="Calibri"/>
        </w:rPr>
      </w:pPr>
      <w:r>
        <w:rPr>
          <w:rFonts w:ascii="Calibri" w:hAnsi="Calibri" w:cs="Calibri"/>
        </w:rPr>
        <w:t>All N/A – This entire table is not applicable.</w:t>
      </w:r>
    </w:p>
    <w:p w14:paraId="0827C2F6" w14:textId="77777777" w:rsidR="00E971D9" w:rsidRPr="00151E46" w:rsidRDefault="00E971D9" w:rsidP="00A6090E">
      <w:pPr>
        <w:pStyle w:val="ListParagraph"/>
        <w:numPr>
          <w:ilvl w:val="0"/>
          <w:numId w:val="67"/>
        </w:numPr>
        <w:rPr>
          <w:rFonts w:ascii="Calibri" w:hAnsi="Calibri" w:cs="Calibri"/>
        </w:rPr>
      </w:pPr>
      <w:r>
        <w:rPr>
          <w:rFonts w:ascii="Calibri" w:hAnsi="Calibri" w:cs="Calibri"/>
        </w:rPr>
        <w:t>Correction Notes: Rater must enter the reason for failure.</w:t>
      </w:r>
    </w:p>
    <w:p w14:paraId="7D0711DA" w14:textId="77777777" w:rsidR="00D507F0" w:rsidRDefault="00D507F0" w:rsidP="00D507F0">
      <w:pPr>
        <w:rPr>
          <w:rFonts w:ascii="Calibri" w:hAnsi="Calibri" w:cs="Calibri"/>
        </w:rPr>
      </w:pPr>
    </w:p>
    <w:p w14:paraId="1344D16F" w14:textId="77777777" w:rsidR="00D507F0" w:rsidRPr="00151E46" w:rsidRDefault="00D507F0" w:rsidP="00D507F0">
      <w:pPr>
        <w:rPr>
          <w:rFonts w:ascii="Calibri" w:hAnsi="Calibri" w:cs="Calibri"/>
          <w:b/>
        </w:rPr>
      </w:pPr>
      <w:r w:rsidRPr="00151E46">
        <w:rPr>
          <w:rFonts w:ascii="Calibri" w:hAnsi="Calibri" w:cs="Calibri"/>
          <w:b/>
        </w:rPr>
        <w:t>G. Cantilevered Floor Air Barrier</w:t>
      </w:r>
    </w:p>
    <w:p w14:paraId="182545EA" w14:textId="77777777" w:rsidR="00E971D9" w:rsidRDefault="00E971D9" w:rsidP="00A6090E">
      <w:pPr>
        <w:pStyle w:val="ListParagraph"/>
        <w:numPr>
          <w:ilvl w:val="0"/>
          <w:numId w:val="69"/>
        </w:numPr>
        <w:rPr>
          <w:rFonts w:ascii="Calibri" w:hAnsi="Calibri" w:cs="Calibri"/>
        </w:rPr>
      </w:pPr>
      <w:r>
        <w:rPr>
          <w:rFonts w:ascii="Calibri" w:hAnsi="Calibri" w:cs="Calibri"/>
        </w:rPr>
        <w:t>Verification Status: HERS Rater to select from list:</w:t>
      </w:r>
    </w:p>
    <w:p w14:paraId="68F7D389" w14:textId="77777777" w:rsidR="00E971D9" w:rsidRDefault="00E971D9" w:rsidP="00A6090E">
      <w:pPr>
        <w:pStyle w:val="ListParagraph"/>
        <w:numPr>
          <w:ilvl w:val="1"/>
          <w:numId w:val="69"/>
        </w:numPr>
        <w:rPr>
          <w:rFonts w:ascii="Calibri" w:hAnsi="Calibri" w:cs="Calibri"/>
        </w:rPr>
      </w:pPr>
      <w:r>
        <w:rPr>
          <w:rFonts w:ascii="Calibri" w:hAnsi="Calibri" w:cs="Calibri"/>
        </w:rPr>
        <w:t>Pass – all applicable requirements are met.</w:t>
      </w:r>
    </w:p>
    <w:p w14:paraId="067B0B16" w14:textId="77777777" w:rsidR="00E971D9" w:rsidRDefault="00E971D9" w:rsidP="00A6090E">
      <w:pPr>
        <w:pStyle w:val="ListParagraph"/>
        <w:numPr>
          <w:ilvl w:val="1"/>
          <w:numId w:val="69"/>
        </w:numPr>
        <w:rPr>
          <w:rFonts w:ascii="Calibri" w:hAnsi="Calibri" w:cs="Calibri"/>
        </w:rPr>
      </w:pPr>
      <w:r>
        <w:rPr>
          <w:rFonts w:ascii="Calibri" w:hAnsi="Calibri" w:cs="Calibri"/>
        </w:rPr>
        <w:t>Fail – one or more applicable requirements are not met. Rater must enter reason for failure in correction notes field below.</w:t>
      </w:r>
    </w:p>
    <w:p w14:paraId="3964F614" w14:textId="77777777" w:rsidR="00E971D9" w:rsidRDefault="00E971D9" w:rsidP="00A6090E">
      <w:pPr>
        <w:pStyle w:val="ListParagraph"/>
        <w:numPr>
          <w:ilvl w:val="1"/>
          <w:numId w:val="69"/>
        </w:numPr>
        <w:rPr>
          <w:rFonts w:ascii="Calibri" w:hAnsi="Calibri" w:cs="Calibri"/>
        </w:rPr>
      </w:pPr>
      <w:r>
        <w:rPr>
          <w:rFonts w:ascii="Calibri" w:hAnsi="Calibri" w:cs="Calibri"/>
        </w:rPr>
        <w:t>All N/A – This entire table is not applicable.</w:t>
      </w:r>
    </w:p>
    <w:p w14:paraId="714121BF" w14:textId="77777777" w:rsidR="00E971D9" w:rsidRPr="00151E46" w:rsidRDefault="00E971D9" w:rsidP="00A6090E">
      <w:pPr>
        <w:pStyle w:val="ListParagraph"/>
        <w:numPr>
          <w:ilvl w:val="0"/>
          <w:numId w:val="69"/>
        </w:numPr>
        <w:rPr>
          <w:rFonts w:ascii="Calibri" w:hAnsi="Calibri" w:cs="Calibri"/>
        </w:rPr>
      </w:pPr>
      <w:r>
        <w:rPr>
          <w:rFonts w:ascii="Calibri" w:hAnsi="Calibri" w:cs="Calibri"/>
        </w:rPr>
        <w:t>Correction Notes: Rater must enter the reason for failure.</w:t>
      </w:r>
    </w:p>
    <w:p w14:paraId="2EE5F737" w14:textId="77777777" w:rsidR="00D507F0" w:rsidRDefault="00D507F0" w:rsidP="00D507F0">
      <w:pPr>
        <w:rPr>
          <w:rFonts w:ascii="Calibri" w:hAnsi="Calibri" w:cs="Calibri"/>
        </w:rPr>
      </w:pPr>
    </w:p>
    <w:p w14:paraId="4749B5E6" w14:textId="77777777" w:rsidR="00D507F0" w:rsidRPr="00151E46" w:rsidRDefault="00D507F0" w:rsidP="00D507F0">
      <w:pPr>
        <w:rPr>
          <w:rFonts w:ascii="Calibri" w:hAnsi="Calibri" w:cs="Calibri"/>
          <w:b/>
        </w:rPr>
      </w:pPr>
      <w:r w:rsidRPr="00151E46">
        <w:rPr>
          <w:rFonts w:ascii="Calibri" w:hAnsi="Calibri" w:cs="Calibri"/>
          <w:b/>
        </w:rPr>
        <w:t>H. Walls for Attached Porch, Attic, Double Wall Air Barrier</w:t>
      </w:r>
    </w:p>
    <w:p w14:paraId="09781636" w14:textId="77777777" w:rsidR="00E971D9" w:rsidRDefault="00E971D9" w:rsidP="00A6090E">
      <w:pPr>
        <w:pStyle w:val="ListParagraph"/>
        <w:numPr>
          <w:ilvl w:val="0"/>
          <w:numId w:val="71"/>
        </w:numPr>
        <w:rPr>
          <w:rFonts w:ascii="Calibri" w:hAnsi="Calibri" w:cs="Calibri"/>
        </w:rPr>
      </w:pPr>
      <w:r>
        <w:rPr>
          <w:rFonts w:ascii="Calibri" w:hAnsi="Calibri" w:cs="Calibri"/>
        </w:rPr>
        <w:t>Verification Status: HERS Rater to select from list:</w:t>
      </w:r>
    </w:p>
    <w:p w14:paraId="5EF8C62B" w14:textId="77777777" w:rsidR="00E971D9" w:rsidRDefault="00E971D9" w:rsidP="00A6090E">
      <w:pPr>
        <w:pStyle w:val="ListParagraph"/>
        <w:numPr>
          <w:ilvl w:val="1"/>
          <w:numId w:val="71"/>
        </w:numPr>
        <w:rPr>
          <w:rFonts w:ascii="Calibri" w:hAnsi="Calibri" w:cs="Calibri"/>
        </w:rPr>
      </w:pPr>
      <w:r>
        <w:rPr>
          <w:rFonts w:ascii="Calibri" w:hAnsi="Calibri" w:cs="Calibri"/>
        </w:rPr>
        <w:t>Pass – all applicable requirements are met.</w:t>
      </w:r>
    </w:p>
    <w:p w14:paraId="08D75470" w14:textId="77777777" w:rsidR="00E971D9" w:rsidRDefault="00E971D9" w:rsidP="00A6090E">
      <w:pPr>
        <w:pStyle w:val="ListParagraph"/>
        <w:numPr>
          <w:ilvl w:val="1"/>
          <w:numId w:val="71"/>
        </w:numPr>
        <w:rPr>
          <w:rFonts w:ascii="Calibri" w:hAnsi="Calibri" w:cs="Calibri"/>
        </w:rPr>
      </w:pPr>
      <w:r>
        <w:rPr>
          <w:rFonts w:ascii="Calibri" w:hAnsi="Calibri" w:cs="Calibri"/>
        </w:rPr>
        <w:t>Fail – one or more applicable requirements are not met. Rater must enter reason for failure in correction notes field below.</w:t>
      </w:r>
    </w:p>
    <w:p w14:paraId="47CF06FB" w14:textId="77777777" w:rsidR="00E971D9" w:rsidRDefault="00E971D9" w:rsidP="00A6090E">
      <w:pPr>
        <w:pStyle w:val="ListParagraph"/>
        <w:numPr>
          <w:ilvl w:val="1"/>
          <w:numId w:val="71"/>
        </w:numPr>
        <w:rPr>
          <w:rFonts w:ascii="Calibri" w:hAnsi="Calibri" w:cs="Calibri"/>
        </w:rPr>
      </w:pPr>
      <w:r>
        <w:rPr>
          <w:rFonts w:ascii="Calibri" w:hAnsi="Calibri" w:cs="Calibri"/>
        </w:rPr>
        <w:t>All N/A – This entire table is not applicable.</w:t>
      </w:r>
    </w:p>
    <w:p w14:paraId="6C4BB129" w14:textId="77777777" w:rsidR="00E971D9" w:rsidRPr="00151E46" w:rsidRDefault="00E971D9" w:rsidP="00A6090E">
      <w:pPr>
        <w:pStyle w:val="ListParagraph"/>
        <w:numPr>
          <w:ilvl w:val="0"/>
          <w:numId w:val="71"/>
        </w:numPr>
        <w:rPr>
          <w:rFonts w:ascii="Calibri" w:hAnsi="Calibri" w:cs="Calibri"/>
        </w:rPr>
      </w:pPr>
      <w:r>
        <w:rPr>
          <w:rFonts w:ascii="Calibri" w:hAnsi="Calibri" w:cs="Calibri"/>
        </w:rPr>
        <w:t>Correction Notes: Rater must enter the reason for failure.</w:t>
      </w:r>
    </w:p>
    <w:p w14:paraId="6DF273F5" w14:textId="77777777" w:rsidR="00D507F0" w:rsidRDefault="00D507F0" w:rsidP="00D507F0">
      <w:pPr>
        <w:rPr>
          <w:rFonts w:ascii="Calibri" w:hAnsi="Calibri" w:cs="Calibri"/>
        </w:rPr>
      </w:pPr>
    </w:p>
    <w:p w14:paraId="09577B83" w14:textId="77777777" w:rsidR="00D507F0" w:rsidRPr="00151E46" w:rsidRDefault="00D507F0" w:rsidP="00D507F0">
      <w:pPr>
        <w:rPr>
          <w:rFonts w:ascii="Calibri" w:hAnsi="Calibri" w:cs="Calibri"/>
          <w:b/>
        </w:rPr>
      </w:pPr>
      <w:r w:rsidRPr="00151E46">
        <w:rPr>
          <w:rFonts w:ascii="Calibri" w:hAnsi="Calibri" w:cs="Calibri"/>
          <w:b/>
        </w:rPr>
        <w:t>I. Air Barrier in Multifamily Dwellings</w:t>
      </w:r>
    </w:p>
    <w:p w14:paraId="43DF3A64" w14:textId="77777777" w:rsidR="00E971D9" w:rsidRDefault="00E971D9" w:rsidP="00A6090E">
      <w:pPr>
        <w:pStyle w:val="ListParagraph"/>
        <w:numPr>
          <w:ilvl w:val="0"/>
          <w:numId w:val="73"/>
        </w:numPr>
        <w:rPr>
          <w:rFonts w:ascii="Calibri" w:hAnsi="Calibri" w:cs="Calibri"/>
        </w:rPr>
      </w:pPr>
      <w:r>
        <w:rPr>
          <w:rFonts w:ascii="Calibri" w:hAnsi="Calibri" w:cs="Calibri"/>
        </w:rPr>
        <w:t>Verification Status: HERS Rater to select from list:</w:t>
      </w:r>
    </w:p>
    <w:p w14:paraId="65CFF487" w14:textId="77777777" w:rsidR="00E971D9" w:rsidRDefault="00E971D9" w:rsidP="00A6090E">
      <w:pPr>
        <w:pStyle w:val="ListParagraph"/>
        <w:numPr>
          <w:ilvl w:val="1"/>
          <w:numId w:val="73"/>
        </w:numPr>
        <w:rPr>
          <w:rFonts w:ascii="Calibri" w:hAnsi="Calibri" w:cs="Calibri"/>
        </w:rPr>
      </w:pPr>
      <w:r>
        <w:rPr>
          <w:rFonts w:ascii="Calibri" w:hAnsi="Calibri" w:cs="Calibri"/>
        </w:rPr>
        <w:t>Pass – all applicable requirements are met.</w:t>
      </w:r>
    </w:p>
    <w:p w14:paraId="75E4D5F4" w14:textId="77777777" w:rsidR="00E971D9" w:rsidRDefault="00E971D9" w:rsidP="00A6090E">
      <w:pPr>
        <w:pStyle w:val="ListParagraph"/>
        <w:numPr>
          <w:ilvl w:val="1"/>
          <w:numId w:val="73"/>
        </w:numPr>
        <w:rPr>
          <w:rFonts w:ascii="Calibri" w:hAnsi="Calibri" w:cs="Calibri"/>
        </w:rPr>
      </w:pPr>
      <w:r>
        <w:rPr>
          <w:rFonts w:ascii="Calibri" w:hAnsi="Calibri" w:cs="Calibri"/>
        </w:rPr>
        <w:t>Fail – one or more applicable requirements are not met. Rater must enter reason for failure in correction notes field below.</w:t>
      </w:r>
    </w:p>
    <w:p w14:paraId="66F0D598" w14:textId="77777777" w:rsidR="00E971D9" w:rsidRDefault="00E971D9" w:rsidP="00A6090E">
      <w:pPr>
        <w:pStyle w:val="ListParagraph"/>
        <w:numPr>
          <w:ilvl w:val="1"/>
          <w:numId w:val="73"/>
        </w:numPr>
        <w:rPr>
          <w:rFonts w:ascii="Calibri" w:hAnsi="Calibri" w:cs="Calibri"/>
        </w:rPr>
      </w:pPr>
      <w:r>
        <w:rPr>
          <w:rFonts w:ascii="Calibri" w:hAnsi="Calibri" w:cs="Calibri"/>
        </w:rPr>
        <w:t>All N/A – This entire table is not applicable.</w:t>
      </w:r>
    </w:p>
    <w:p w14:paraId="403F0E0C" w14:textId="77777777" w:rsidR="00E971D9" w:rsidRPr="00151E46" w:rsidRDefault="00E971D9" w:rsidP="00A6090E">
      <w:pPr>
        <w:pStyle w:val="ListParagraph"/>
        <w:numPr>
          <w:ilvl w:val="0"/>
          <w:numId w:val="73"/>
        </w:numPr>
        <w:rPr>
          <w:rFonts w:ascii="Calibri" w:hAnsi="Calibri" w:cs="Calibri"/>
        </w:rPr>
      </w:pPr>
      <w:r>
        <w:rPr>
          <w:rFonts w:ascii="Calibri" w:hAnsi="Calibri" w:cs="Calibri"/>
        </w:rPr>
        <w:t>Correction Notes: Rater must enter the reason for failure.</w:t>
      </w:r>
    </w:p>
    <w:p w14:paraId="745AC14B" w14:textId="77777777" w:rsidR="00D507F0" w:rsidRDefault="00D507F0" w:rsidP="00D507F0">
      <w:pPr>
        <w:rPr>
          <w:rFonts w:ascii="Calibri" w:hAnsi="Calibri" w:cs="Calibri"/>
        </w:rPr>
      </w:pPr>
    </w:p>
    <w:p w14:paraId="58B63D60" w14:textId="77777777" w:rsidR="00D507F0" w:rsidRPr="00151E46" w:rsidRDefault="00D507F0" w:rsidP="00D507F0">
      <w:pPr>
        <w:rPr>
          <w:rFonts w:ascii="Calibri" w:hAnsi="Calibri" w:cs="Calibri"/>
          <w:b/>
        </w:rPr>
      </w:pPr>
      <w:r w:rsidRPr="00151E46">
        <w:rPr>
          <w:rFonts w:ascii="Calibri" w:hAnsi="Calibri" w:cs="Calibri"/>
          <w:b/>
        </w:rPr>
        <w:t>J. Special Requirements for SIPs</w:t>
      </w:r>
    </w:p>
    <w:p w14:paraId="2A4C0D91" w14:textId="77777777" w:rsidR="00E971D9" w:rsidRDefault="00E971D9" w:rsidP="00A6090E">
      <w:pPr>
        <w:pStyle w:val="ListParagraph"/>
        <w:numPr>
          <w:ilvl w:val="0"/>
          <w:numId w:val="75"/>
        </w:numPr>
        <w:rPr>
          <w:rFonts w:ascii="Calibri" w:hAnsi="Calibri" w:cs="Calibri"/>
        </w:rPr>
      </w:pPr>
      <w:r>
        <w:rPr>
          <w:rFonts w:ascii="Calibri" w:hAnsi="Calibri" w:cs="Calibri"/>
        </w:rPr>
        <w:t>Verification Status: HERS Rater to select from list:</w:t>
      </w:r>
    </w:p>
    <w:p w14:paraId="42B14174" w14:textId="77777777" w:rsidR="00E971D9" w:rsidRDefault="00E971D9" w:rsidP="00A6090E">
      <w:pPr>
        <w:pStyle w:val="ListParagraph"/>
        <w:numPr>
          <w:ilvl w:val="1"/>
          <w:numId w:val="75"/>
        </w:numPr>
        <w:rPr>
          <w:rFonts w:ascii="Calibri" w:hAnsi="Calibri" w:cs="Calibri"/>
        </w:rPr>
      </w:pPr>
      <w:r>
        <w:rPr>
          <w:rFonts w:ascii="Calibri" w:hAnsi="Calibri" w:cs="Calibri"/>
        </w:rPr>
        <w:t>Pass – all applicable requirements are met.</w:t>
      </w:r>
    </w:p>
    <w:p w14:paraId="2528C773" w14:textId="77777777" w:rsidR="00E971D9" w:rsidRDefault="00E971D9" w:rsidP="00A6090E">
      <w:pPr>
        <w:pStyle w:val="ListParagraph"/>
        <w:numPr>
          <w:ilvl w:val="1"/>
          <w:numId w:val="75"/>
        </w:numPr>
        <w:rPr>
          <w:rFonts w:ascii="Calibri" w:hAnsi="Calibri" w:cs="Calibri"/>
        </w:rPr>
      </w:pPr>
      <w:r>
        <w:rPr>
          <w:rFonts w:ascii="Calibri" w:hAnsi="Calibri" w:cs="Calibri"/>
        </w:rPr>
        <w:t>Fail – one or more applicable requirements are not met. Rater must enter reason for failure in correction notes field below.</w:t>
      </w:r>
    </w:p>
    <w:p w14:paraId="2878451F" w14:textId="77777777" w:rsidR="00E971D9" w:rsidRDefault="00E971D9" w:rsidP="00A6090E">
      <w:pPr>
        <w:pStyle w:val="ListParagraph"/>
        <w:numPr>
          <w:ilvl w:val="1"/>
          <w:numId w:val="75"/>
        </w:numPr>
        <w:rPr>
          <w:rFonts w:ascii="Calibri" w:hAnsi="Calibri" w:cs="Calibri"/>
        </w:rPr>
      </w:pPr>
      <w:r>
        <w:rPr>
          <w:rFonts w:ascii="Calibri" w:hAnsi="Calibri" w:cs="Calibri"/>
        </w:rPr>
        <w:t>All N/A – This entire table is not applicable.</w:t>
      </w:r>
    </w:p>
    <w:p w14:paraId="29006E89" w14:textId="77777777" w:rsidR="00E971D9" w:rsidRPr="00151E46" w:rsidRDefault="00E971D9" w:rsidP="00A6090E">
      <w:pPr>
        <w:pStyle w:val="ListParagraph"/>
        <w:numPr>
          <w:ilvl w:val="0"/>
          <w:numId w:val="75"/>
        </w:numPr>
        <w:rPr>
          <w:rFonts w:ascii="Calibri" w:hAnsi="Calibri" w:cs="Calibri"/>
        </w:rPr>
      </w:pPr>
      <w:r>
        <w:rPr>
          <w:rFonts w:ascii="Calibri" w:hAnsi="Calibri" w:cs="Calibri"/>
        </w:rPr>
        <w:t>Correction Notes: Rater must enter the reason for failure.</w:t>
      </w:r>
    </w:p>
    <w:p w14:paraId="35DFDA76" w14:textId="77777777" w:rsidR="00D507F0" w:rsidRDefault="00D507F0" w:rsidP="00D507F0">
      <w:pPr>
        <w:rPr>
          <w:rFonts w:ascii="Calibri" w:hAnsi="Calibri" w:cs="Calibri"/>
        </w:rPr>
      </w:pPr>
    </w:p>
    <w:p w14:paraId="67CCB310" w14:textId="77777777" w:rsidR="00D507F0" w:rsidRPr="00151E46" w:rsidRDefault="00D507F0" w:rsidP="00D507F0">
      <w:pPr>
        <w:rPr>
          <w:rFonts w:ascii="Calibri" w:hAnsi="Calibri" w:cs="Calibri"/>
          <w:b/>
        </w:rPr>
      </w:pPr>
      <w:r w:rsidRPr="00151E46">
        <w:rPr>
          <w:rFonts w:ascii="Calibri" w:hAnsi="Calibri" w:cs="Calibri"/>
          <w:b/>
        </w:rPr>
        <w:t>K. Special Requirements for ICF</w:t>
      </w:r>
    </w:p>
    <w:p w14:paraId="51EC23A6" w14:textId="77777777" w:rsidR="00E971D9" w:rsidRDefault="00E971D9" w:rsidP="00A6090E">
      <w:pPr>
        <w:pStyle w:val="ListParagraph"/>
        <w:numPr>
          <w:ilvl w:val="0"/>
          <w:numId w:val="77"/>
        </w:numPr>
        <w:rPr>
          <w:rFonts w:ascii="Calibri" w:hAnsi="Calibri" w:cs="Calibri"/>
        </w:rPr>
      </w:pPr>
      <w:r>
        <w:rPr>
          <w:rFonts w:ascii="Calibri" w:hAnsi="Calibri" w:cs="Calibri"/>
        </w:rPr>
        <w:t>Verification Status: HERS Rater to select from list:</w:t>
      </w:r>
    </w:p>
    <w:p w14:paraId="6B207C4E" w14:textId="77777777" w:rsidR="00E971D9" w:rsidRDefault="00E971D9" w:rsidP="00A6090E">
      <w:pPr>
        <w:pStyle w:val="ListParagraph"/>
        <w:numPr>
          <w:ilvl w:val="1"/>
          <w:numId w:val="77"/>
        </w:numPr>
        <w:rPr>
          <w:rFonts w:ascii="Calibri" w:hAnsi="Calibri" w:cs="Calibri"/>
        </w:rPr>
      </w:pPr>
      <w:r>
        <w:rPr>
          <w:rFonts w:ascii="Calibri" w:hAnsi="Calibri" w:cs="Calibri"/>
        </w:rPr>
        <w:t>Pass – all applicable requirements are met.</w:t>
      </w:r>
    </w:p>
    <w:p w14:paraId="584DB6D8" w14:textId="77777777" w:rsidR="00E971D9" w:rsidRDefault="00E971D9" w:rsidP="00A6090E">
      <w:pPr>
        <w:pStyle w:val="ListParagraph"/>
        <w:numPr>
          <w:ilvl w:val="1"/>
          <w:numId w:val="77"/>
        </w:numPr>
        <w:rPr>
          <w:rFonts w:ascii="Calibri" w:hAnsi="Calibri" w:cs="Calibri"/>
        </w:rPr>
      </w:pPr>
      <w:r>
        <w:rPr>
          <w:rFonts w:ascii="Calibri" w:hAnsi="Calibri" w:cs="Calibri"/>
        </w:rPr>
        <w:t>Fail – one or more applicable requirements are not met. Rater must enter reason for failure in correction notes field below.</w:t>
      </w:r>
    </w:p>
    <w:p w14:paraId="386C55B6" w14:textId="77777777" w:rsidR="00E971D9" w:rsidRDefault="00E971D9" w:rsidP="00A6090E">
      <w:pPr>
        <w:pStyle w:val="ListParagraph"/>
        <w:numPr>
          <w:ilvl w:val="1"/>
          <w:numId w:val="77"/>
        </w:numPr>
        <w:rPr>
          <w:rFonts w:ascii="Calibri" w:hAnsi="Calibri" w:cs="Calibri"/>
        </w:rPr>
      </w:pPr>
      <w:r>
        <w:rPr>
          <w:rFonts w:ascii="Calibri" w:hAnsi="Calibri" w:cs="Calibri"/>
        </w:rPr>
        <w:t>All N/A – This entire table is not applicable.</w:t>
      </w:r>
    </w:p>
    <w:p w14:paraId="2F20E768" w14:textId="77777777" w:rsidR="00E971D9" w:rsidRPr="00151E46" w:rsidRDefault="00E971D9" w:rsidP="00A6090E">
      <w:pPr>
        <w:pStyle w:val="ListParagraph"/>
        <w:numPr>
          <w:ilvl w:val="0"/>
          <w:numId w:val="77"/>
        </w:numPr>
        <w:rPr>
          <w:rFonts w:ascii="Calibri" w:hAnsi="Calibri" w:cs="Calibri"/>
        </w:rPr>
      </w:pPr>
      <w:r>
        <w:rPr>
          <w:rFonts w:ascii="Calibri" w:hAnsi="Calibri" w:cs="Calibri"/>
        </w:rPr>
        <w:t>Correction Notes: Rater must enter the reason for failure.</w:t>
      </w:r>
    </w:p>
    <w:p w14:paraId="750E17EF" w14:textId="77777777" w:rsidR="00131923" w:rsidRDefault="00131923" w:rsidP="00131923"/>
    <w:p w14:paraId="2B0314EA" w14:textId="77777777" w:rsidR="0035122F" w:rsidRPr="00B60FF2" w:rsidRDefault="0035122F" w:rsidP="00131923"/>
    <w:p w14:paraId="5F52B849"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9F5631">
          <w:headerReference w:type="default" r:id="rId15"/>
          <w:footerReference w:type="default" r:id="rId16"/>
          <w:pgSz w:w="12240" w:h="15840" w:code="1"/>
          <w:pgMar w:top="720" w:right="720" w:bottom="720" w:left="720" w:header="180" w:footer="576" w:gutter="0"/>
          <w:pgNumType w:start="1"/>
          <w:cols w:space="720"/>
          <w:docGrid w:linePitch="272"/>
        </w:sectPr>
      </w:pPr>
    </w:p>
    <w:tbl>
      <w:tblPr>
        <w:tblStyle w:val="TableGrid"/>
        <w:tblW w:w="0" w:type="auto"/>
        <w:tblLook w:val="04A0" w:firstRow="1" w:lastRow="0" w:firstColumn="1" w:lastColumn="0" w:noHBand="0" w:noVBand="1"/>
      </w:tblPr>
      <w:tblGrid>
        <w:gridCol w:w="554"/>
        <w:gridCol w:w="2321"/>
        <w:gridCol w:w="7915"/>
      </w:tblGrid>
      <w:tr w:rsidR="009C32B3" w14:paraId="1F65335D" w14:textId="77777777" w:rsidTr="00545ECF">
        <w:tc>
          <w:tcPr>
            <w:tcW w:w="10790" w:type="dxa"/>
            <w:gridSpan w:val="3"/>
          </w:tcPr>
          <w:p w14:paraId="26EE4F4E" w14:textId="77777777" w:rsidR="009C32B3" w:rsidRPr="00A932D7" w:rsidRDefault="009C32B3" w:rsidP="00545ECF">
            <w:pPr>
              <w:rPr>
                <w:rFonts w:asciiTheme="minorHAnsi" w:hAnsiTheme="minorHAnsi"/>
                <w:b/>
                <w:sz w:val="18"/>
                <w:szCs w:val="18"/>
              </w:rPr>
            </w:pPr>
            <w:r w:rsidRPr="00A932D7">
              <w:rPr>
                <w:rFonts w:asciiTheme="minorHAnsi" w:hAnsiTheme="minorHAnsi"/>
                <w:b/>
                <w:sz w:val="18"/>
                <w:szCs w:val="18"/>
              </w:rPr>
              <w:t>A. Air Barrier Materials</w:t>
            </w:r>
          </w:p>
        </w:tc>
      </w:tr>
      <w:tr w:rsidR="009C32B3" w14:paraId="272D3D68" w14:textId="77777777" w:rsidTr="00545ECF">
        <w:tc>
          <w:tcPr>
            <w:tcW w:w="554" w:type="dxa"/>
            <w:vAlign w:val="center"/>
          </w:tcPr>
          <w:p w14:paraId="087029F7" w14:textId="77777777" w:rsidR="009C32B3" w:rsidRDefault="009C32B3" w:rsidP="00545ECF">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52069E87" w14:textId="77777777" w:rsidR="009C32B3" w:rsidRDefault="009C32B3" w:rsidP="00545ECF">
            <w:pPr>
              <w:rPr>
                <w:rFonts w:asciiTheme="minorHAnsi" w:hAnsiTheme="minorHAnsi"/>
                <w:sz w:val="18"/>
                <w:szCs w:val="18"/>
              </w:rPr>
            </w:pPr>
            <w:r>
              <w:rPr>
                <w:rFonts w:asciiTheme="minorHAnsi" w:hAnsiTheme="minorHAnsi"/>
                <w:sz w:val="18"/>
                <w:szCs w:val="18"/>
              </w:rPr>
              <w:t>A continuous sealed exterior air barrier is required in all thermal envelope assemblies to limit air movement between unconditioned/outside spaces and conditioned/inside spaces, and must comply using one of the following methods:</w:t>
            </w:r>
          </w:p>
          <w:p w14:paraId="62FC8AEA" w14:textId="77777777" w:rsidR="009C32B3"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Using individual materials that have an air permeance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D6A261A" w14:textId="77777777" w:rsidR="009C32B3"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w.g. (1.57 pcf)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3C4466EC" w14:textId="77777777" w:rsidR="009C32B3" w:rsidRPr="00DA0E66" w:rsidRDefault="009C32B3" w:rsidP="00E44B7C">
            <w:pPr>
              <w:pStyle w:val="ListParagraph"/>
              <w:numPr>
                <w:ilvl w:val="0"/>
                <w:numId w:val="56"/>
              </w:numPr>
              <w:rPr>
                <w:rFonts w:asciiTheme="minorHAnsi" w:hAnsiTheme="minorHAnsi"/>
                <w:sz w:val="18"/>
                <w:szCs w:val="18"/>
              </w:rPr>
            </w:pPr>
            <w:r>
              <w:rPr>
                <w:rFonts w:asciiTheme="minorHAnsi" w:hAnsiTheme="minorHAnsi"/>
                <w:sz w:val="18"/>
                <w:szCs w:val="18"/>
              </w:rPr>
              <w:t>Testing the complete building and demonstrating that the air leakage rate of the building envelope does not exceed 0.40 cfm/ft</w:t>
            </w:r>
            <w:r>
              <w:rPr>
                <w:rFonts w:asciiTheme="minorHAnsi" w:hAnsiTheme="minorHAnsi"/>
                <w:sz w:val="18"/>
                <w:szCs w:val="18"/>
                <w:vertAlign w:val="superscript"/>
              </w:rPr>
              <w:t>2</w:t>
            </w:r>
            <w:r>
              <w:rPr>
                <w:rFonts w:asciiTheme="minorHAnsi" w:hAnsiTheme="minorHAnsi"/>
                <w:sz w:val="18"/>
                <w:szCs w:val="18"/>
              </w:rPr>
              <w:t xml:space="preserve"> at a pressure differential of 0.3 in. w.g. (1.57 pcf)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9C32B3" w14:paraId="44AC8D7D" w14:textId="77777777" w:rsidTr="00545ECF">
        <w:tc>
          <w:tcPr>
            <w:tcW w:w="554" w:type="dxa"/>
            <w:vAlign w:val="center"/>
          </w:tcPr>
          <w:p w14:paraId="0D99982D" w14:textId="77777777" w:rsidR="009C32B3" w:rsidRDefault="009C32B3" w:rsidP="00545ECF">
            <w:pPr>
              <w:jc w:val="center"/>
              <w:rPr>
                <w:rFonts w:asciiTheme="minorHAnsi" w:hAnsiTheme="minorHAnsi"/>
                <w:sz w:val="18"/>
                <w:szCs w:val="18"/>
              </w:rPr>
            </w:pPr>
            <w:r>
              <w:rPr>
                <w:rFonts w:asciiTheme="minorHAnsi" w:hAnsiTheme="minorHAnsi"/>
                <w:sz w:val="18"/>
                <w:szCs w:val="18"/>
              </w:rPr>
              <w:t>02</w:t>
            </w:r>
          </w:p>
        </w:tc>
        <w:tc>
          <w:tcPr>
            <w:tcW w:w="2321" w:type="dxa"/>
          </w:tcPr>
          <w:p w14:paraId="586F9E35" w14:textId="77777777" w:rsidR="009C32B3" w:rsidRDefault="009C32B3" w:rsidP="00545ECF">
            <w:pPr>
              <w:rPr>
                <w:rFonts w:asciiTheme="minorHAnsi" w:hAnsiTheme="minorHAnsi"/>
                <w:sz w:val="18"/>
                <w:szCs w:val="18"/>
              </w:rPr>
            </w:pPr>
            <w:r>
              <w:rPr>
                <w:rFonts w:asciiTheme="minorHAnsi" w:hAnsiTheme="minorHAnsi"/>
                <w:sz w:val="18"/>
                <w:szCs w:val="18"/>
              </w:rPr>
              <w:t>Method of Compliance</w:t>
            </w:r>
          </w:p>
        </w:tc>
        <w:tc>
          <w:tcPr>
            <w:tcW w:w="7915" w:type="dxa"/>
          </w:tcPr>
          <w:p w14:paraId="41318CE1" w14:textId="77777777" w:rsidR="00BD2123" w:rsidRDefault="00BD2123" w:rsidP="00BD2123">
            <w:pPr>
              <w:rPr>
                <w:rFonts w:asciiTheme="minorHAnsi" w:hAnsiTheme="minorHAnsi"/>
                <w:sz w:val="18"/>
                <w:szCs w:val="18"/>
              </w:rPr>
            </w:pPr>
            <w:r>
              <w:rPr>
                <w:rFonts w:asciiTheme="minorHAnsi" w:hAnsiTheme="minorHAnsi"/>
                <w:sz w:val="18"/>
                <w:szCs w:val="18"/>
              </w:rPr>
              <w:t>&lt;&lt;user select one from list:</w:t>
            </w:r>
          </w:p>
          <w:p w14:paraId="24F65E5E" w14:textId="77777777" w:rsidR="00BD2123" w:rsidRDefault="00BD2123" w:rsidP="00BD2123">
            <w:pPr>
              <w:rPr>
                <w:rFonts w:asciiTheme="minorHAnsi" w:hAnsiTheme="minorHAnsi"/>
                <w:sz w:val="18"/>
                <w:szCs w:val="18"/>
              </w:rPr>
            </w:pPr>
            <w:r>
              <w:rPr>
                <w:rFonts w:asciiTheme="minorHAnsi" w:hAnsiTheme="minorHAnsi"/>
                <w:sz w:val="18"/>
                <w:szCs w:val="18"/>
              </w:rPr>
              <w:t>*Method 1 (Individual Materials);</w:t>
            </w:r>
          </w:p>
          <w:p w14:paraId="1A8F12B1" w14:textId="77777777" w:rsidR="00BD2123" w:rsidRDefault="00BD2123" w:rsidP="00BD2123">
            <w:pPr>
              <w:rPr>
                <w:rFonts w:asciiTheme="minorHAnsi" w:hAnsiTheme="minorHAnsi"/>
                <w:sz w:val="18"/>
                <w:szCs w:val="18"/>
              </w:rPr>
            </w:pPr>
            <w:r>
              <w:rPr>
                <w:rFonts w:asciiTheme="minorHAnsi" w:hAnsiTheme="minorHAnsi"/>
                <w:sz w:val="18"/>
                <w:szCs w:val="18"/>
              </w:rPr>
              <w:t>*Method 2 (Assemblies of Materials); or</w:t>
            </w:r>
          </w:p>
          <w:p w14:paraId="4D15495F" w14:textId="59152C58" w:rsidR="009C32B3" w:rsidRDefault="00BD2123" w:rsidP="00BD2123">
            <w:pPr>
              <w:rPr>
                <w:rFonts w:asciiTheme="minorHAnsi" w:hAnsiTheme="minorHAnsi"/>
                <w:sz w:val="18"/>
                <w:szCs w:val="18"/>
              </w:rPr>
            </w:pPr>
            <w:r>
              <w:rPr>
                <w:rFonts w:asciiTheme="minorHAnsi" w:hAnsiTheme="minorHAnsi"/>
                <w:sz w:val="18"/>
                <w:szCs w:val="18"/>
              </w:rPr>
              <w:t>*Method 3 (Complete Building)&gt;&gt;</w:t>
            </w:r>
          </w:p>
        </w:tc>
      </w:tr>
      <w:tr w:rsidR="009C32B3" w14:paraId="1AAA7776" w14:textId="77777777" w:rsidTr="00545ECF">
        <w:tc>
          <w:tcPr>
            <w:tcW w:w="554" w:type="dxa"/>
            <w:vAlign w:val="center"/>
          </w:tcPr>
          <w:p w14:paraId="2ABCD54B" w14:textId="77777777" w:rsidR="009C32B3" w:rsidRDefault="009C32B3" w:rsidP="00545ECF">
            <w:pPr>
              <w:jc w:val="center"/>
              <w:rPr>
                <w:rFonts w:asciiTheme="minorHAnsi" w:hAnsiTheme="minorHAnsi"/>
                <w:sz w:val="18"/>
                <w:szCs w:val="18"/>
              </w:rPr>
            </w:pPr>
            <w:r>
              <w:rPr>
                <w:rFonts w:asciiTheme="minorHAnsi" w:hAnsiTheme="minorHAnsi"/>
                <w:sz w:val="18"/>
                <w:szCs w:val="18"/>
              </w:rPr>
              <w:t>03</w:t>
            </w:r>
          </w:p>
        </w:tc>
        <w:tc>
          <w:tcPr>
            <w:tcW w:w="2321" w:type="dxa"/>
            <w:vAlign w:val="center"/>
          </w:tcPr>
          <w:p w14:paraId="294F72C4" w14:textId="77777777" w:rsidR="009C32B3" w:rsidRDefault="009C32B3" w:rsidP="00545ECF">
            <w:pPr>
              <w:rPr>
                <w:rFonts w:asciiTheme="minorHAnsi" w:hAnsiTheme="minorHAnsi"/>
                <w:sz w:val="18"/>
                <w:szCs w:val="18"/>
              </w:rPr>
            </w:pPr>
            <w:r>
              <w:rPr>
                <w:rFonts w:asciiTheme="minorHAnsi" w:hAnsiTheme="minorHAnsi"/>
                <w:sz w:val="18"/>
                <w:szCs w:val="18"/>
              </w:rPr>
              <w:t>Verification Status</w:t>
            </w:r>
          </w:p>
        </w:tc>
        <w:tc>
          <w:tcPr>
            <w:tcW w:w="7915" w:type="dxa"/>
          </w:tcPr>
          <w:p w14:paraId="67F29ED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1C4B5E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28385A2" w14:textId="77777777" w:rsidR="009C32B3" w:rsidRPr="002A0987" w:rsidRDefault="009C32B3" w:rsidP="00545ECF">
            <w:pPr>
              <w:pStyle w:val="ListParagraph"/>
              <w:numPr>
                <w:ilvl w:val="0"/>
                <w:numId w:val="55"/>
              </w:numPr>
              <w:rPr>
                <w:rFonts w:asciiTheme="minorHAnsi" w:hAnsiTheme="minorHAnsi"/>
                <w:sz w:val="18"/>
                <w:szCs w:val="18"/>
              </w:rPr>
            </w:pPr>
            <w:r w:rsidRPr="002A0987">
              <w:rPr>
                <w:rFonts w:ascii="Calibri" w:hAnsi="Calibri"/>
                <w:sz w:val="18"/>
                <w:szCs w:val="18"/>
                <w:u w:val="single"/>
              </w:rPr>
              <w:t>All N/A - This entire table is not applicable.</w:t>
            </w:r>
          </w:p>
        </w:tc>
      </w:tr>
      <w:tr w:rsidR="009C32B3" w14:paraId="1E3A1E9E" w14:textId="77777777" w:rsidTr="00545ECF">
        <w:tc>
          <w:tcPr>
            <w:tcW w:w="554" w:type="dxa"/>
            <w:vAlign w:val="center"/>
          </w:tcPr>
          <w:p w14:paraId="18B5BB04" w14:textId="77777777" w:rsidR="009C32B3" w:rsidRDefault="009C32B3" w:rsidP="00545ECF">
            <w:pPr>
              <w:jc w:val="center"/>
              <w:rPr>
                <w:rFonts w:asciiTheme="minorHAnsi" w:hAnsiTheme="minorHAnsi"/>
                <w:sz w:val="18"/>
                <w:szCs w:val="18"/>
              </w:rPr>
            </w:pPr>
            <w:r>
              <w:rPr>
                <w:rFonts w:asciiTheme="minorHAnsi" w:hAnsiTheme="minorHAnsi"/>
                <w:sz w:val="18"/>
                <w:szCs w:val="18"/>
              </w:rPr>
              <w:t>04</w:t>
            </w:r>
          </w:p>
        </w:tc>
        <w:tc>
          <w:tcPr>
            <w:tcW w:w="2321" w:type="dxa"/>
          </w:tcPr>
          <w:p w14:paraId="0ED4576E" w14:textId="77777777" w:rsidR="009C32B3" w:rsidRDefault="009C32B3" w:rsidP="00545ECF">
            <w:pPr>
              <w:rPr>
                <w:rFonts w:asciiTheme="minorHAnsi" w:hAnsiTheme="minorHAnsi"/>
                <w:sz w:val="18"/>
                <w:szCs w:val="18"/>
              </w:rPr>
            </w:pPr>
            <w:r>
              <w:rPr>
                <w:rFonts w:asciiTheme="minorHAnsi" w:hAnsiTheme="minorHAnsi"/>
                <w:sz w:val="18"/>
                <w:szCs w:val="18"/>
              </w:rPr>
              <w:t>Correction Notes</w:t>
            </w:r>
          </w:p>
        </w:tc>
        <w:tc>
          <w:tcPr>
            <w:tcW w:w="7915" w:type="dxa"/>
          </w:tcPr>
          <w:p w14:paraId="032ADBAD" w14:textId="06089094" w:rsidR="009C32B3" w:rsidRDefault="00545ECF" w:rsidP="00545ECF">
            <w:pPr>
              <w:rPr>
                <w:rFonts w:asciiTheme="minorHAnsi" w:hAnsi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9C32B3" w14:paraId="6BAA9B4D" w14:textId="77777777" w:rsidTr="00545ECF">
        <w:tc>
          <w:tcPr>
            <w:tcW w:w="10790" w:type="dxa"/>
            <w:gridSpan w:val="3"/>
          </w:tcPr>
          <w:p w14:paraId="36B551AB" w14:textId="77777777" w:rsidR="009C32B3" w:rsidRDefault="009C32B3" w:rsidP="00545ECF">
            <w:pPr>
              <w:rPr>
                <w:rFonts w:asciiTheme="minorHAnsi" w:hAnsiTheme="minorHAnsi"/>
                <w:sz w:val="18"/>
                <w:szCs w:val="18"/>
              </w:rPr>
            </w:pPr>
            <w:r>
              <w:rPr>
                <w:rFonts w:asciiTheme="minorHAnsi" w:hAnsiTheme="minorHAnsi"/>
                <w:sz w:val="18"/>
                <w:szCs w:val="18"/>
              </w:rPr>
              <w:t>Note:</w:t>
            </w:r>
          </w:p>
          <w:p w14:paraId="650AD56D" w14:textId="77777777" w:rsidR="009C32B3" w:rsidRPr="00642262" w:rsidRDefault="009C32B3" w:rsidP="00545ECF">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092BA9" w14:paraId="52A1621A" w14:textId="77777777" w:rsidTr="00545ECF">
        <w:tc>
          <w:tcPr>
            <w:tcW w:w="10790" w:type="dxa"/>
            <w:gridSpan w:val="3"/>
          </w:tcPr>
          <w:p w14:paraId="0DA01DBC" w14:textId="0280D4DA" w:rsidR="00092BA9"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14B79C" w14:textId="77777777" w:rsidR="009C32B3" w:rsidRPr="003D714A" w:rsidRDefault="009C32B3" w:rsidP="009C32B3">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2321"/>
        <w:gridCol w:w="7915"/>
      </w:tblGrid>
      <w:tr w:rsidR="009C32B3" w14:paraId="5BE5DB0F" w14:textId="77777777" w:rsidTr="00545ECF">
        <w:tc>
          <w:tcPr>
            <w:tcW w:w="10790" w:type="dxa"/>
            <w:gridSpan w:val="3"/>
          </w:tcPr>
          <w:p w14:paraId="34D49F09"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9C32B3" w14:paraId="4C67D0F3" w14:textId="77777777" w:rsidTr="00545ECF">
        <w:tc>
          <w:tcPr>
            <w:tcW w:w="554" w:type="dxa"/>
            <w:vAlign w:val="center"/>
          </w:tcPr>
          <w:p w14:paraId="1C11B088"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6DAE2254"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gaps in the raised floor are sealed.</w:t>
            </w:r>
          </w:p>
        </w:tc>
      </w:tr>
      <w:tr w:rsidR="009C32B3" w14:paraId="07CE431E" w14:textId="77777777" w:rsidTr="00545ECF">
        <w:tc>
          <w:tcPr>
            <w:tcW w:w="554" w:type="dxa"/>
            <w:vAlign w:val="center"/>
          </w:tcPr>
          <w:p w14:paraId="45C7CB6D"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1CD3E39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chases are sealed at floor level using a sealed hard cover.</w:t>
            </w:r>
          </w:p>
        </w:tc>
      </w:tr>
      <w:tr w:rsidR="009C32B3" w14:paraId="332F0BA2" w14:textId="77777777" w:rsidTr="00545ECF">
        <w:tc>
          <w:tcPr>
            <w:tcW w:w="554" w:type="dxa"/>
            <w:vAlign w:val="center"/>
          </w:tcPr>
          <w:p w14:paraId="0EF178AB"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60AEF66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9C32B3" w14:paraId="42065ABE" w14:textId="77777777" w:rsidTr="00545ECF">
        <w:tc>
          <w:tcPr>
            <w:tcW w:w="554" w:type="dxa"/>
            <w:vAlign w:val="center"/>
          </w:tcPr>
          <w:p w14:paraId="2EDE0D42"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17AF7ACA"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Subfloor sheathing is glued or sealed at all panel edges to create a continuous air tight subfloor air barrier.</w:t>
            </w:r>
          </w:p>
        </w:tc>
      </w:tr>
      <w:tr w:rsidR="009C32B3" w14:paraId="5CBE38A0" w14:textId="77777777" w:rsidTr="00545ECF">
        <w:tc>
          <w:tcPr>
            <w:tcW w:w="554" w:type="dxa"/>
            <w:vAlign w:val="center"/>
          </w:tcPr>
          <w:p w14:paraId="08D4102E"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2321" w:type="dxa"/>
            <w:vAlign w:val="center"/>
          </w:tcPr>
          <w:p w14:paraId="4A7D706E"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494EFCE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6484A8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E603AD7"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24AE371D" w14:textId="77777777" w:rsidTr="00545ECF">
        <w:tc>
          <w:tcPr>
            <w:tcW w:w="554" w:type="dxa"/>
            <w:vAlign w:val="center"/>
          </w:tcPr>
          <w:p w14:paraId="088F28E5"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2321" w:type="dxa"/>
          </w:tcPr>
          <w:p w14:paraId="772099B4"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8B5774A" w14:textId="6C56479E"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283EDC4E" w14:textId="77777777" w:rsidTr="00A478C4">
        <w:tc>
          <w:tcPr>
            <w:tcW w:w="10790" w:type="dxa"/>
            <w:gridSpan w:val="3"/>
            <w:vAlign w:val="center"/>
          </w:tcPr>
          <w:p w14:paraId="152ADBCC" w14:textId="2B7580E5"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A851639"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4A873D09" w14:textId="77777777" w:rsidTr="00545ECF">
        <w:tc>
          <w:tcPr>
            <w:tcW w:w="10790" w:type="dxa"/>
            <w:gridSpan w:val="3"/>
          </w:tcPr>
          <w:p w14:paraId="6EB25582"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t>C. Walls Adjacent to Unconditioned Space</w:t>
            </w:r>
          </w:p>
        </w:tc>
      </w:tr>
      <w:tr w:rsidR="009C32B3" w14:paraId="7BCAB4C9" w14:textId="77777777" w:rsidTr="00545ECF">
        <w:tc>
          <w:tcPr>
            <w:tcW w:w="554" w:type="dxa"/>
            <w:vAlign w:val="center"/>
          </w:tcPr>
          <w:p w14:paraId="413D4FD2"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682C050D"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penetrations through the exterior wall air barrier are sealed to provide an air tight envelope to unconditioned spaces such as the outdoors, attic, garage, and crawlspace.</w:t>
            </w:r>
          </w:p>
        </w:tc>
      </w:tr>
      <w:tr w:rsidR="009C32B3" w14:paraId="2853EE46" w14:textId="77777777" w:rsidTr="00545ECF">
        <w:tc>
          <w:tcPr>
            <w:tcW w:w="554" w:type="dxa"/>
            <w:vAlign w:val="center"/>
          </w:tcPr>
          <w:p w14:paraId="2A8686E5"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05F1CD0C"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Exterior wall air barrier is sealed to the top plate and bottom plate in each stud bay.</w:t>
            </w:r>
          </w:p>
        </w:tc>
      </w:tr>
      <w:tr w:rsidR="009C32B3" w14:paraId="09921B32" w14:textId="77777777" w:rsidTr="00545ECF">
        <w:tc>
          <w:tcPr>
            <w:tcW w:w="554" w:type="dxa"/>
            <w:vAlign w:val="center"/>
          </w:tcPr>
          <w:p w14:paraId="36E8ADA6"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175A9851"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electrical boxes, including knockouts, that penetrate the air barrier to unconditioned space are sealed.</w:t>
            </w:r>
          </w:p>
        </w:tc>
      </w:tr>
      <w:tr w:rsidR="009C32B3" w14:paraId="5AF45F5D" w14:textId="77777777" w:rsidTr="00545ECF">
        <w:tc>
          <w:tcPr>
            <w:tcW w:w="554" w:type="dxa"/>
            <w:vAlign w:val="center"/>
          </w:tcPr>
          <w:p w14:paraId="4529F061"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74F7A150"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openings in the top and bottom plate, including all interior and exterior walls, to unconditioned space are sealed; such as holes drilled for electrical and plumbing.</w:t>
            </w:r>
          </w:p>
        </w:tc>
      </w:tr>
      <w:tr w:rsidR="009C32B3" w14:paraId="72804648" w14:textId="77777777" w:rsidTr="00545ECF">
        <w:tc>
          <w:tcPr>
            <w:tcW w:w="554" w:type="dxa"/>
            <w:vAlign w:val="center"/>
          </w:tcPr>
          <w:p w14:paraId="6BFB62CD"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260A4185"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Exterior bottom plates (all stories) are sealed to the floor.</w:t>
            </w:r>
          </w:p>
        </w:tc>
      </w:tr>
      <w:tr w:rsidR="009C32B3" w14:paraId="52E32195" w14:textId="77777777" w:rsidTr="00545ECF">
        <w:tc>
          <w:tcPr>
            <w:tcW w:w="554" w:type="dxa"/>
            <w:vAlign w:val="center"/>
          </w:tcPr>
          <w:p w14:paraId="3E15367C"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4ED8167A"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9C32B3" w14:paraId="1231D842" w14:textId="77777777" w:rsidTr="00545ECF">
        <w:tc>
          <w:tcPr>
            <w:tcW w:w="554" w:type="dxa"/>
            <w:vAlign w:val="center"/>
          </w:tcPr>
          <w:p w14:paraId="6E8C341B"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13B7EDFE"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Rim joist gaps and openings are fully sealed.</w:t>
            </w:r>
          </w:p>
        </w:tc>
      </w:tr>
      <w:tr w:rsidR="009C32B3" w14:paraId="51F9BF2F" w14:textId="77777777" w:rsidTr="00545ECF">
        <w:tc>
          <w:tcPr>
            <w:tcW w:w="554" w:type="dxa"/>
            <w:vAlign w:val="center"/>
          </w:tcPr>
          <w:p w14:paraId="1D420B2F"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09B3CE30"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9C32B3" w14:paraId="4CF08DE1" w14:textId="77777777" w:rsidTr="00545ECF">
        <w:tc>
          <w:tcPr>
            <w:tcW w:w="554" w:type="dxa"/>
            <w:vAlign w:val="center"/>
          </w:tcPr>
          <w:p w14:paraId="75284D4E"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262AA45F"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Knee walls have solid and sealed blocking at the bottom, top, left and right sides to prevent air movement into insulation.</w:t>
            </w:r>
          </w:p>
        </w:tc>
      </w:tr>
      <w:tr w:rsidR="009C32B3" w14:paraId="3FB19057" w14:textId="77777777" w:rsidTr="00545ECF">
        <w:tc>
          <w:tcPr>
            <w:tcW w:w="554" w:type="dxa"/>
            <w:vAlign w:val="center"/>
          </w:tcPr>
          <w:p w14:paraId="437FC183"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10</w:t>
            </w:r>
          </w:p>
        </w:tc>
        <w:tc>
          <w:tcPr>
            <w:tcW w:w="2321" w:type="dxa"/>
            <w:vAlign w:val="center"/>
          </w:tcPr>
          <w:p w14:paraId="172F9117"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6DDD24F"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6D9E7F4"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00A471E2"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1059C2B1" w14:textId="77777777" w:rsidTr="00545ECF">
        <w:tc>
          <w:tcPr>
            <w:tcW w:w="554" w:type="dxa"/>
            <w:vAlign w:val="center"/>
          </w:tcPr>
          <w:p w14:paraId="19FB3E03"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11</w:t>
            </w:r>
          </w:p>
        </w:tc>
        <w:tc>
          <w:tcPr>
            <w:tcW w:w="2321" w:type="dxa"/>
          </w:tcPr>
          <w:p w14:paraId="5686C750"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0B993A2F" w14:textId="459B4239"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01EC837F" w14:textId="77777777" w:rsidTr="00A478C4">
        <w:tc>
          <w:tcPr>
            <w:tcW w:w="10790" w:type="dxa"/>
            <w:gridSpan w:val="3"/>
            <w:vAlign w:val="center"/>
          </w:tcPr>
          <w:p w14:paraId="730E2D4B" w14:textId="673E12B9"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E8EBAD1" w14:textId="77777777" w:rsidR="009C32B3" w:rsidRDefault="009C32B3" w:rsidP="009C32B3"/>
    <w:p w14:paraId="24A1DECF" w14:textId="77777777" w:rsidR="009C32B3" w:rsidRDefault="009C32B3" w:rsidP="009C32B3">
      <w:r>
        <w:br w:type="page"/>
      </w:r>
    </w:p>
    <w:tbl>
      <w:tblPr>
        <w:tblStyle w:val="TableGrid"/>
        <w:tblW w:w="0" w:type="auto"/>
        <w:tblLook w:val="04A0" w:firstRow="1" w:lastRow="0" w:firstColumn="1" w:lastColumn="0" w:noHBand="0" w:noVBand="1"/>
      </w:tblPr>
      <w:tblGrid>
        <w:gridCol w:w="554"/>
        <w:gridCol w:w="2321"/>
        <w:gridCol w:w="7915"/>
      </w:tblGrid>
      <w:tr w:rsidR="009C32B3" w14:paraId="6274A98C" w14:textId="77777777" w:rsidTr="00545ECF">
        <w:tc>
          <w:tcPr>
            <w:tcW w:w="10790" w:type="dxa"/>
            <w:gridSpan w:val="3"/>
          </w:tcPr>
          <w:p w14:paraId="70ED80D7" w14:textId="77777777" w:rsidR="009C32B3" w:rsidRPr="00A932D7" w:rsidRDefault="009C32B3" w:rsidP="00545ECF">
            <w:pPr>
              <w:rPr>
                <w:rFonts w:asciiTheme="minorHAnsi" w:hAnsiTheme="minorHAnsi" w:cstheme="minorHAnsi"/>
                <w:b/>
                <w:sz w:val="18"/>
              </w:rPr>
            </w:pPr>
            <w:r>
              <w:rPr>
                <w:rFonts w:asciiTheme="minorHAnsi" w:hAnsiTheme="minorHAnsi" w:cstheme="minorHAnsi"/>
                <w:b/>
                <w:sz w:val="18"/>
              </w:rPr>
              <w:t>D. Ceiling Air Barrier Adjacent to Unconditioned Space</w:t>
            </w:r>
          </w:p>
        </w:tc>
      </w:tr>
      <w:tr w:rsidR="009C32B3" w14:paraId="6262A8FA" w14:textId="77777777" w:rsidTr="00545ECF">
        <w:tc>
          <w:tcPr>
            <w:tcW w:w="554" w:type="dxa"/>
            <w:vAlign w:val="center"/>
          </w:tcPr>
          <w:p w14:paraId="30993A00"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36" w:type="dxa"/>
            <w:gridSpan w:val="2"/>
          </w:tcPr>
          <w:p w14:paraId="0152D930"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9C32B3" w14:paraId="2F90AB8F" w14:textId="77777777" w:rsidTr="00545ECF">
        <w:tc>
          <w:tcPr>
            <w:tcW w:w="554" w:type="dxa"/>
            <w:vAlign w:val="center"/>
          </w:tcPr>
          <w:p w14:paraId="7DF974E8"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36" w:type="dxa"/>
            <w:gridSpan w:val="2"/>
          </w:tcPr>
          <w:p w14:paraId="6606D7C6"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9C32B3" w14:paraId="5AE664A5" w14:textId="77777777" w:rsidTr="00545ECF">
        <w:tc>
          <w:tcPr>
            <w:tcW w:w="554" w:type="dxa"/>
            <w:vAlign w:val="center"/>
          </w:tcPr>
          <w:p w14:paraId="5C12649D"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36" w:type="dxa"/>
            <w:gridSpan w:val="2"/>
          </w:tcPr>
          <w:p w14:paraId="48AAC8CE"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 xml:space="preserve">Fire sprinklers penetrating a ceiling air barrier shall be sealed to prevent air movement according to the manufacturer’s instructions. </w:t>
            </w:r>
          </w:p>
        </w:tc>
      </w:tr>
      <w:tr w:rsidR="009C32B3" w14:paraId="1197E1BB" w14:textId="77777777" w:rsidTr="00545ECF">
        <w:tc>
          <w:tcPr>
            <w:tcW w:w="554" w:type="dxa"/>
            <w:vAlign w:val="center"/>
          </w:tcPr>
          <w:p w14:paraId="53AFF7AA"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10236" w:type="dxa"/>
            <w:gridSpan w:val="2"/>
          </w:tcPr>
          <w:p w14:paraId="20BD19EA"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fixtures cut into ceiling air barrier (e.g., HVAC registers, electrical boxes, fire alarm boxes, exhaust fan housing, and recessed lighting fixtures) are sealed to the surrounding dry wall. If it is not possible to seal the fixture directly, a secondary air barrier shall be created around the fixture.</w:t>
            </w:r>
          </w:p>
        </w:tc>
      </w:tr>
      <w:tr w:rsidR="009C32B3" w14:paraId="4C0BD153" w14:textId="77777777" w:rsidTr="00545ECF">
        <w:tc>
          <w:tcPr>
            <w:tcW w:w="554" w:type="dxa"/>
            <w:vAlign w:val="center"/>
          </w:tcPr>
          <w:p w14:paraId="0ABB6D7F"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10236" w:type="dxa"/>
            <w:gridSpan w:val="2"/>
          </w:tcPr>
          <w:p w14:paraId="53645B35"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installed recessed lighting fixtures that penetrate the ceiling to unconditioned space are rated to be Insulation Contact and Airtight (IC and AT) which allow direct contact with insulation.</w:t>
            </w:r>
          </w:p>
        </w:tc>
      </w:tr>
      <w:tr w:rsidR="009C32B3" w14:paraId="74B29658" w14:textId="77777777" w:rsidTr="00545ECF">
        <w:tc>
          <w:tcPr>
            <w:tcW w:w="554" w:type="dxa"/>
            <w:vAlign w:val="center"/>
          </w:tcPr>
          <w:p w14:paraId="7C6A4B85"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06</w:t>
            </w:r>
          </w:p>
        </w:tc>
        <w:tc>
          <w:tcPr>
            <w:tcW w:w="10236" w:type="dxa"/>
            <w:gridSpan w:val="2"/>
          </w:tcPr>
          <w:p w14:paraId="14E01C83"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All dropped ceiling areas are covered with hard covers that are sealed to the framing, or else the bottom and sides of dropped ceiling areas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Pr="00FD311D">
              <w:rPr>
                <w:rFonts w:asciiTheme="minorHAnsi" w:hAnsiTheme="minorHAnsi" w:cstheme="minorHAnsi"/>
                <w:sz w:val="18"/>
              </w:rPr>
              <w:t>on the Certificate of Compliance.</w:t>
            </w:r>
          </w:p>
        </w:tc>
      </w:tr>
      <w:tr w:rsidR="009C32B3" w14:paraId="6830C242" w14:textId="77777777" w:rsidTr="00545ECF">
        <w:tc>
          <w:tcPr>
            <w:tcW w:w="554" w:type="dxa"/>
            <w:vAlign w:val="center"/>
          </w:tcPr>
          <w:p w14:paraId="023E9620"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07</w:t>
            </w:r>
          </w:p>
        </w:tc>
        <w:tc>
          <w:tcPr>
            <w:tcW w:w="10236" w:type="dxa"/>
            <w:gridSpan w:val="2"/>
          </w:tcPr>
          <w:p w14:paraId="3611E952"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All vertical chases (e.g., HVAC ducts and plumbing) and soffits are sealed at the ceiling level.</w:t>
            </w:r>
          </w:p>
        </w:tc>
      </w:tr>
      <w:tr w:rsidR="009C32B3" w14:paraId="0AAC49F2" w14:textId="77777777" w:rsidTr="00545ECF">
        <w:tc>
          <w:tcPr>
            <w:tcW w:w="554" w:type="dxa"/>
            <w:vAlign w:val="center"/>
          </w:tcPr>
          <w:p w14:paraId="31995C28"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08</w:t>
            </w:r>
          </w:p>
        </w:tc>
        <w:tc>
          <w:tcPr>
            <w:tcW w:w="10236" w:type="dxa"/>
            <w:gridSpan w:val="2"/>
          </w:tcPr>
          <w:p w14:paraId="63713FDF"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Chimneys and flues require sheet metal flashing at the ceiling level. The flashing shall be sealed to the chimney/flue with fire rated caulk. The flashing shall be sealed to the surrounding framing.</w:t>
            </w:r>
          </w:p>
        </w:tc>
      </w:tr>
      <w:tr w:rsidR="009C32B3" w14:paraId="77FCDF1D" w14:textId="77777777" w:rsidTr="00545ECF">
        <w:tc>
          <w:tcPr>
            <w:tcW w:w="554" w:type="dxa"/>
            <w:vAlign w:val="center"/>
          </w:tcPr>
          <w:p w14:paraId="0E9D8D07" w14:textId="77777777" w:rsidR="009C32B3" w:rsidRPr="00A932D7" w:rsidRDefault="009C32B3" w:rsidP="00545ECF">
            <w:pPr>
              <w:jc w:val="center"/>
              <w:rPr>
                <w:rFonts w:asciiTheme="minorHAnsi" w:hAnsiTheme="minorHAnsi" w:cstheme="minorHAnsi"/>
                <w:sz w:val="18"/>
              </w:rPr>
            </w:pPr>
            <w:r>
              <w:rPr>
                <w:rFonts w:asciiTheme="minorHAnsi" w:hAnsiTheme="minorHAnsi" w:cstheme="minorHAnsi"/>
                <w:sz w:val="18"/>
              </w:rPr>
              <w:t>09</w:t>
            </w:r>
          </w:p>
        </w:tc>
        <w:tc>
          <w:tcPr>
            <w:tcW w:w="10236" w:type="dxa"/>
            <w:gridSpan w:val="2"/>
          </w:tcPr>
          <w:p w14:paraId="4D37FD4A" w14:textId="77777777" w:rsidR="009C32B3" w:rsidRPr="00A932D7" w:rsidRDefault="009C32B3" w:rsidP="00545ECF">
            <w:pPr>
              <w:rPr>
                <w:rFonts w:asciiTheme="minorHAnsi" w:hAnsiTheme="minorHAnsi" w:cstheme="minorHAnsi"/>
                <w:sz w:val="18"/>
              </w:rPr>
            </w:pPr>
            <w:r>
              <w:rPr>
                <w:rFonts w:asciiTheme="minorHAnsi" w:hAnsiTheme="minorHAnsi" w:cstheme="minorHAnsi"/>
                <w:sz w:val="18"/>
              </w:rPr>
              <w:t xml:space="preserve">Framing locations where air may move down into the walls from the 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 etc.) have a sealed hard cover to prevent air movement.</w:t>
            </w:r>
          </w:p>
        </w:tc>
      </w:tr>
      <w:tr w:rsidR="009C32B3" w14:paraId="452D528E" w14:textId="77777777" w:rsidTr="00545ECF">
        <w:tc>
          <w:tcPr>
            <w:tcW w:w="554" w:type="dxa"/>
            <w:vAlign w:val="center"/>
          </w:tcPr>
          <w:p w14:paraId="3B085691" w14:textId="77777777" w:rsidR="009C32B3" w:rsidRPr="00671E4D" w:rsidRDefault="009C32B3" w:rsidP="00545ECF">
            <w:pPr>
              <w:jc w:val="center"/>
              <w:rPr>
                <w:rFonts w:asciiTheme="minorHAnsi" w:hAnsiTheme="minorHAnsi" w:cstheme="minorHAnsi"/>
                <w:sz w:val="18"/>
              </w:rPr>
            </w:pPr>
            <w:r>
              <w:rPr>
                <w:rFonts w:asciiTheme="minorHAnsi" w:hAnsiTheme="minorHAnsi" w:cstheme="minorHAnsi"/>
                <w:sz w:val="18"/>
              </w:rPr>
              <w:t>10</w:t>
            </w:r>
          </w:p>
        </w:tc>
        <w:tc>
          <w:tcPr>
            <w:tcW w:w="10236" w:type="dxa"/>
            <w:gridSpan w:val="2"/>
          </w:tcPr>
          <w:p w14:paraId="49EDDC68" w14:textId="77777777" w:rsidR="009C32B3" w:rsidRPr="00671E4D" w:rsidRDefault="009C32B3" w:rsidP="00545ECF">
            <w:pPr>
              <w:rPr>
                <w:rFonts w:asciiTheme="minorHAnsi" w:hAnsiTheme="minorHAnsi" w:cstheme="minorHAnsi"/>
                <w:sz w:val="18"/>
              </w:rPr>
            </w:pPr>
            <w:r>
              <w:rPr>
                <w:rFonts w:asciiTheme="minorHAnsi" w:hAnsiTheme="minorHAnsi" w:cstheme="minorHAnsi"/>
                <w:sz w:val="18"/>
              </w:rPr>
              <w:t>Attic access forms an airtight seal between the conditioned space and unconditioned space. Vertical attic access requires mechanical compression using screws or latches.</w:t>
            </w:r>
          </w:p>
        </w:tc>
      </w:tr>
      <w:tr w:rsidR="009C32B3" w14:paraId="56C4C1F9" w14:textId="77777777" w:rsidTr="00545ECF">
        <w:tc>
          <w:tcPr>
            <w:tcW w:w="554" w:type="dxa"/>
            <w:vAlign w:val="center"/>
          </w:tcPr>
          <w:p w14:paraId="76C4E414"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11</w:t>
            </w:r>
          </w:p>
        </w:tc>
        <w:tc>
          <w:tcPr>
            <w:tcW w:w="2321" w:type="dxa"/>
            <w:vAlign w:val="center"/>
          </w:tcPr>
          <w:p w14:paraId="7A6ED2F1"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089F552D"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39348EE"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2461CB66"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4D6D7A76" w14:textId="77777777" w:rsidTr="00545ECF">
        <w:tc>
          <w:tcPr>
            <w:tcW w:w="554" w:type="dxa"/>
            <w:vAlign w:val="center"/>
          </w:tcPr>
          <w:p w14:paraId="555256F5"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12</w:t>
            </w:r>
          </w:p>
        </w:tc>
        <w:tc>
          <w:tcPr>
            <w:tcW w:w="2321" w:type="dxa"/>
          </w:tcPr>
          <w:p w14:paraId="52DEC540"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474216B2" w14:textId="7A611981"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14B3C2AF" w14:textId="77777777" w:rsidTr="00A478C4">
        <w:tc>
          <w:tcPr>
            <w:tcW w:w="10790" w:type="dxa"/>
            <w:gridSpan w:val="3"/>
            <w:vAlign w:val="center"/>
          </w:tcPr>
          <w:p w14:paraId="141F6D60" w14:textId="378EECF6"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BFFEBDD"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71369F05" w14:textId="77777777" w:rsidTr="00545ECF">
        <w:tc>
          <w:tcPr>
            <w:tcW w:w="10790" w:type="dxa"/>
            <w:gridSpan w:val="3"/>
          </w:tcPr>
          <w:p w14:paraId="240865D0" w14:textId="77777777" w:rsidR="009C32B3" w:rsidRPr="00A932D7" w:rsidRDefault="009C32B3" w:rsidP="00545ECF">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9C32B3" w14:paraId="70A84416" w14:textId="77777777" w:rsidTr="00545ECF">
        <w:tc>
          <w:tcPr>
            <w:tcW w:w="554" w:type="dxa"/>
            <w:vAlign w:val="center"/>
          </w:tcPr>
          <w:p w14:paraId="577F8770"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527BC102"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9C32B3" w14:paraId="11DBE6BA" w14:textId="77777777" w:rsidTr="00545ECF">
        <w:tc>
          <w:tcPr>
            <w:tcW w:w="554" w:type="dxa"/>
            <w:vAlign w:val="center"/>
          </w:tcPr>
          <w:p w14:paraId="02490272"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45EF8C08"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Chimneys and flues require sheet metal flashing at the roof deck. The flashing is sealed to the chimney/flue with fire rated caulk. The flashing is sealed to the surrounding framing.</w:t>
            </w:r>
          </w:p>
        </w:tc>
      </w:tr>
      <w:tr w:rsidR="009C32B3" w14:paraId="2C1F864B" w14:textId="77777777" w:rsidTr="00545ECF">
        <w:tc>
          <w:tcPr>
            <w:tcW w:w="554" w:type="dxa"/>
            <w:vAlign w:val="center"/>
          </w:tcPr>
          <w:p w14:paraId="3C2F338E"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79D99B16"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All penetrations in the roof deck and gable ends for plumbing, electrical, etc. are sealed.</w:t>
            </w:r>
          </w:p>
        </w:tc>
      </w:tr>
      <w:tr w:rsidR="009C32B3" w14:paraId="7E5E6508" w14:textId="77777777" w:rsidTr="00545ECF">
        <w:tc>
          <w:tcPr>
            <w:tcW w:w="554" w:type="dxa"/>
            <w:vAlign w:val="center"/>
          </w:tcPr>
          <w:p w14:paraId="506FA2EB"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04</w:t>
            </w:r>
          </w:p>
        </w:tc>
        <w:tc>
          <w:tcPr>
            <w:tcW w:w="2321" w:type="dxa"/>
            <w:vAlign w:val="center"/>
          </w:tcPr>
          <w:p w14:paraId="65C9E9A2"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0E14EB0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53886891"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33206F66" w14:textId="77777777" w:rsidR="009C32B3" w:rsidRPr="002A0987" w:rsidRDefault="009C32B3" w:rsidP="00545ECF">
            <w:pPr>
              <w:pStyle w:val="ListParagraph"/>
              <w:numPr>
                <w:ilvl w:val="0"/>
                <w:numId w:val="55"/>
              </w:numPr>
              <w:rPr>
                <w:rFonts w:asciiTheme="minorHAnsi" w:hAnsiTheme="minorHAnsi" w:cstheme="minorHAnsi"/>
                <w:sz w:val="18"/>
                <w:szCs w:val="18"/>
              </w:rPr>
            </w:pPr>
            <w:r w:rsidRPr="002A0987">
              <w:rPr>
                <w:rFonts w:ascii="Calibri" w:hAnsi="Calibri"/>
                <w:sz w:val="18"/>
                <w:szCs w:val="18"/>
                <w:u w:val="single"/>
              </w:rPr>
              <w:t>All N/A - This entire table is not applicable.</w:t>
            </w:r>
          </w:p>
        </w:tc>
      </w:tr>
      <w:tr w:rsidR="009C32B3" w14:paraId="0EEAD186" w14:textId="77777777" w:rsidTr="00545ECF">
        <w:tc>
          <w:tcPr>
            <w:tcW w:w="554" w:type="dxa"/>
            <w:vAlign w:val="center"/>
          </w:tcPr>
          <w:p w14:paraId="0656E0F7"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05</w:t>
            </w:r>
          </w:p>
        </w:tc>
        <w:tc>
          <w:tcPr>
            <w:tcW w:w="2321" w:type="dxa"/>
          </w:tcPr>
          <w:p w14:paraId="4E011D5A"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1BCFD353" w14:textId="14DA9B14" w:rsidR="009C32B3" w:rsidRDefault="00545ECF" w:rsidP="00545ECF">
            <w:pPr>
              <w:rPr>
                <w:rFonts w:asciiTheme="minorHAnsi" w:hAnsiTheme="minorHAnsi" w:cs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4237367C" w14:textId="77777777" w:rsidTr="00A478C4">
        <w:tc>
          <w:tcPr>
            <w:tcW w:w="10790" w:type="dxa"/>
            <w:gridSpan w:val="3"/>
            <w:vAlign w:val="center"/>
          </w:tcPr>
          <w:p w14:paraId="4532A02A" w14:textId="36A8B143"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6174C843" w14:textId="77777777" w:rsidR="009C32B3" w:rsidRDefault="009C32B3" w:rsidP="009C32B3"/>
    <w:tbl>
      <w:tblPr>
        <w:tblStyle w:val="TableGrid"/>
        <w:tblW w:w="0" w:type="auto"/>
        <w:tblLook w:val="04A0" w:firstRow="1" w:lastRow="0" w:firstColumn="1" w:lastColumn="0" w:noHBand="0" w:noVBand="1"/>
      </w:tblPr>
      <w:tblGrid>
        <w:gridCol w:w="535"/>
        <w:gridCol w:w="2340"/>
        <w:gridCol w:w="7915"/>
      </w:tblGrid>
      <w:tr w:rsidR="009C32B3" w14:paraId="4D30CB66" w14:textId="77777777" w:rsidTr="00545ECF">
        <w:tc>
          <w:tcPr>
            <w:tcW w:w="10790" w:type="dxa"/>
            <w:gridSpan w:val="3"/>
          </w:tcPr>
          <w:p w14:paraId="58339039" w14:textId="77777777" w:rsidR="009C32B3" w:rsidRPr="00DA0E66" w:rsidRDefault="009C32B3" w:rsidP="00545ECF">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9C32B3" w14:paraId="327DB02E" w14:textId="77777777" w:rsidTr="00545ECF">
        <w:tc>
          <w:tcPr>
            <w:tcW w:w="535" w:type="dxa"/>
            <w:vAlign w:val="center"/>
          </w:tcPr>
          <w:p w14:paraId="63F7E916"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38B5D373" w14:textId="77777777" w:rsidR="009C32B3" w:rsidRDefault="009C32B3" w:rsidP="00545ECF">
            <w:pPr>
              <w:rPr>
                <w:rFonts w:asciiTheme="minorHAnsi" w:hAnsiTheme="minorHAnsi" w:cstheme="minorHAnsi"/>
                <w:sz w:val="18"/>
              </w:rPr>
            </w:pPr>
            <w:r>
              <w:rPr>
                <w:rFonts w:asciiTheme="minorHAnsi" w:hAnsiTheme="minorHAnsi" w:cstheme="minorHAnsi"/>
                <w:sz w:val="18"/>
              </w:rPr>
              <w:t>All penetrations in the subfloor above the garage into conditioned space must follow the raised floor air barrier requirements.</w:t>
            </w:r>
          </w:p>
        </w:tc>
      </w:tr>
      <w:tr w:rsidR="009C32B3" w14:paraId="515C38CF" w14:textId="77777777" w:rsidTr="00545ECF">
        <w:tc>
          <w:tcPr>
            <w:tcW w:w="535" w:type="dxa"/>
            <w:vAlign w:val="center"/>
          </w:tcPr>
          <w:p w14:paraId="1ADCA08A"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1D07A115" w14:textId="77777777" w:rsidR="009C32B3" w:rsidRDefault="009C32B3" w:rsidP="00545ECF">
            <w:pPr>
              <w:rPr>
                <w:rFonts w:asciiTheme="minorHAnsi" w:hAnsiTheme="minorHAnsi" w:cstheme="minorHAnsi"/>
                <w:sz w:val="18"/>
              </w:rPr>
            </w:pPr>
            <w:r>
              <w:rPr>
                <w:rFonts w:asciiTheme="minorHAnsi" w:hAnsiTheme="minorHAnsi" w:cstheme="minorHAnsi"/>
                <w:sz w:val="18"/>
              </w:rPr>
              <w:t>Infiltration between the space above the garage and the subfloor is prevented by one of the following methods:</w:t>
            </w:r>
          </w:p>
          <w:p w14:paraId="48BB5907" w14:textId="77777777" w:rsidR="009C32B3" w:rsidRDefault="009C32B3" w:rsidP="00545ECF">
            <w:pPr>
              <w:pStyle w:val="ListParagraph"/>
              <w:numPr>
                <w:ilvl w:val="0"/>
                <w:numId w:val="53"/>
              </w:numPr>
              <w:rPr>
                <w:rFonts w:asciiTheme="minorHAnsi" w:hAnsiTheme="minorHAnsi" w:cstheme="minorHAnsi"/>
                <w:sz w:val="18"/>
              </w:rPr>
            </w:pPr>
            <w:r>
              <w:rPr>
                <w:rFonts w:asciiTheme="minorHAnsi" w:hAnsiTheme="minorHAnsi" w:cstheme="minorHAnsi"/>
                <w:sz w:val="18"/>
              </w:rPr>
              <w:t>Seal all edges of the garage ceiling (typically drywall) at the perimeter of the garage to create a continuous air tight surface between the garage and adjacent conditioned envelope. Seal all plumbing, electrical, and mechanical penetrations between the garage and adjacent conditioned space. For an open-web truss, airtight blocking is added on all four sides of the garage perimeter. Insulation can be placed on the garage ceiling.</w:t>
            </w:r>
          </w:p>
          <w:p w14:paraId="56533670" w14:textId="77777777" w:rsidR="009C32B3" w:rsidRPr="00DA0E66" w:rsidRDefault="009C32B3" w:rsidP="00545ECF">
            <w:pPr>
              <w:pStyle w:val="ListParagraph"/>
              <w:numPr>
                <w:ilvl w:val="0"/>
                <w:numId w:val="53"/>
              </w:numPr>
              <w:rPr>
                <w:rFonts w:asciiTheme="minorHAnsi" w:hAnsiTheme="minorHAnsi" w:cstheme="minorHAnsi"/>
                <w:sz w:val="18"/>
              </w:rPr>
            </w:pPr>
            <w:r>
              <w:rPr>
                <w:rFonts w:asciiTheme="minorHAnsi" w:hAnsiTheme="minorHAnsi" w:cstheme="minorHAnsi"/>
                <w:sz w:val="18"/>
              </w:rPr>
              <w:t>Seal the band joist above the wall at the garage to conditioned space transition. Seal all subfloor seams and penetrations between the garage and adjacent conditioned space. Insulation must be placed in contact with the subfloor below the conditioned space.</w:t>
            </w:r>
          </w:p>
        </w:tc>
      </w:tr>
      <w:tr w:rsidR="009C32B3" w14:paraId="270CB599" w14:textId="77777777" w:rsidTr="00545ECF">
        <w:tc>
          <w:tcPr>
            <w:tcW w:w="535" w:type="dxa"/>
            <w:vAlign w:val="center"/>
          </w:tcPr>
          <w:p w14:paraId="59FC3A09"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3C4B4722"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2EF4B15A"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C44A6E7"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70C3EA9E"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62263F25" w14:textId="77777777" w:rsidTr="00545ECF">
        <w:tc>
          <w:tcPr>
            <w:tcW w:w="535" w:type="dxa"/>
            <w:vAlign w:val="center"/>
          </w:tcPr>
          <w:p w14:paraId="2D9F6E59"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tcPr>
          <w:p w14:paraId="585915E9"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6CAA73B8" w14:textId="352E6FA9"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78102072" w14:textId="77777777" w:rsidTr="00A478C4">
        <w:tc>
          <w:tcPr>
            <w:tcW w:w="10790" w:type="dxa"/>
            <w:gridSpan w:val="3"/>
            <w:vAlign w:val="center"/>
          </w:tcPr>
          <w:p w14:paraId="2B33AA11" w14:textId="052A4BE4"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0515E75" w14:textId="77777777" w:rsidR="009C32B3" w:rsidRDefault="009C32B3" w:rsidP="009C32B3"/>
    <w:p w14:paraId="7CA19D8B" w14:textId="77777777" w:rsidR="009C32B3" w:rsidRDefault="009C32B3" w:rsidP="009C32B3">
      <w:r>
        <w:br w:type="page"/>
      </w:r>
    </w:p>
    <w:tbl>
      <w:tblPr>
        <w:tblStyle w:val="TableGrid"/>
        <w:tblW w:w="0" w:type="auto"/>
        <w:tblLook w:val="04A0" w:firstRow="1" w:lastRow="0" w:firstColumn="1" w:lastColumn="0" w:noHBand="0" w:noVBand="1"/>
      </w:tblPr>
      <w:tblGrid>
        <w:gridCol w:w="535"/>
        <w:gridCol w:w="2340"/>
        <w:gridCol w:w="7915"/>
      </w:tblGrid>
      <w:tr w:rsidR="009C32B3" w:rsidRPr="00DA0E66" w14:paraId="4BD660D7" w14:textId="77777777" w:rsidTr="00545ECF">
        <w:tc>
          <w:tcPr>
            <w:tcW w:w="10790" w:type="dxa"/>
            <w:gridSpan w:val="3"/>
          </w:tcPr>
          <w:p w14:paraId="5F25E531" w14:textId="77777777" w:rsidR="009C32B3" w:rsidRPr="00DA0E66" w:rsidRDefault="009C32B3" w:rsidP="00545ECF">
            <w:pPr>
              <w:rPr>
                <w:rFonts w:asciiTheme="minorHAnsi" w:hAnsiTheme="minorHAnsi" w:cstheme="minorHAnsi"/>
                <w:b/>
                <w:sz w:val="18"/>
              </w:rPr>
            </w:pPr>
            <w:r>
              <w:rPr>
                <w:rFonts w:asciiTheme="minorHAnsi" w:hAnsiTheme="minorHAnsi" w:cstheme="minorHAnsi"/>
                <w:b/>
                <w:sz w:val="18"/>
              </w:rPr>
              <w:t>G. Cantilevered Floor Air Barrier</w:t>
            </w:r>
          </w:p>
        </w:tc>
      </w:tr>
      <w:tr w:rsidR="009C32B3" w:rsidRPr="00DA0E66" w14:paraId="7C71C402" w14:textId="77777777" w:rsidTr="00545ECF">
        <w:tc>
          <w:tcPr>
            <w:tcW w:w="535" w:type="dxa"/>
            <w:vAlign w:val="center"/>
          </w:tcPr>
          <w:p w14:paraId="7A4E025A"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1DBD2644"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Airtight blocking is installed between joists where the wall rim joist would have been located in the absence of a cantilever.</w:t>
            </w:r>
          </w:p>
        </w:tc>
      </w:tr>
      <w:tr w:rsidR="009C32B3" w:rsidRPr="00DA0E66" w14:paraId="2C7636C2" w14:textId="77777777" w:rsidTr="00545ECF">
        <w:tc>
          <w:tcPr>
            <w:tcW w:w="535" w:type="dxa"/>
            <w:vAlign w:val="center"/>
          </w:tcPr>
          <w:p w14:paraId="3379819B"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576DDAF8"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Exterior sheathing is installed to the bottom of the cantilever so that there is a continuous air and weather barrier for the cantilever. The cantilevered joist must be insulated to the same R-value as would be required for the subfloor prior to closing.</w:t>
            </w:r>
          </w:p>
        </w:tc>
      </w:tr>
      <w:tr w:rsidR="009C32B3" w:rsidRPr="00DA0E66" w14:paraId="5AE3737F" w14:textId="77777777" w:rsidTr="00545ECF">
        <w:tc>
          <w:tcPr>
            <w:tcW w:w="535" w:type="dxa"/>
            <w:vAlign w:val="center"/>
          </w:tcPr>
          <w:p w14:paraId="4E1F8213"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10255" w:type="dxa"/>
            <w:gridSpan w:val="2"/>
          </w:tcPr>
          <w:p w14:paraId="29CDE553"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9C32B3" w:rsidRPr="00DA0E66" w14:paraId="19D35BC2" w14:textId="77777777" w:rsidTr="00545ECF">
        <w:tc>
          <w:tcPr>
            <w:tcW w:w="535" w:type="dxa"/>
            <w:vAlign w:val="center"/>
          </w:tcPr>
          <w:p w14:paraId="62D2C0E0"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vAlign w:val="center"/>
          </w:tcPr>
          <w:p w14:paraId="4A3E473D"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523FBE4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273C92A"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EF93782"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rsidRPr="00DA0E66" w14:paraId="67B2C123" w14:textId="77777777" w:rsidTr="00545ECF">
        <w:tc>
          <w:tcPr>
            <w:tcW w:w="535" w:type="dxa"/>
            <w:vAlign w:val="center"/>
          </w:tcPr>
          <w:p w14:paraId="5C73D9AC"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05</w:t>
            </w:r>
          </w:p>
        </w:tc>
        <w:tc>
          <w:tcPr>
            <w:tcW w:w="2340" w:type="dxa"/>
          </w:tcPr>
          <w:p w14:paraId="63727E2A"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A5EF390" w14:textId="5B1D77EC"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DA0E66" w14:paraId="1F8F9A57" w14:textId="77777777" w:rsidTr="00A478C4">
        <w:tc>
          <w:tcPr>
            <w:tcW w:w="10790" w:type="dxa"/>
            <w:gridSpan w:val="3"/>
            <w:vAlign w:val="center"/>
          </w:tcPr>
          <w:p w14:paraId="24139D8B" w14:textId="39FC761A"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4FA85626" w14:textId="77777777" w:rsidR="009C32B3" w:rsidRDefault="009C32B3" w:rsidP="009C32B3"/>
    <w:tbl>
      <w:tblPr>
        <w:tblStyle w:val="TableGrid"/>
        <w:tblW w:w="0" w:type="auto"/>
        <w:tblLook w:val="04A0" w:firstRow="1" w:lastRow="0" w:firstColumn="1" w:lastColumn="0" w:noHBand="0" w:noVBand="1"/>
      </w:tblPr>
      <w:tblGrid>
        <w:gridCol w:w="535"/>
        <w:gridCol w:w="2340"/>
        <w:gridCol w:w="7915"/>
      </w:tblGrid>
      <w:tr w:rsidR="009C32B3" w14:paraId="2D085DCE" w14:textId="77777777" w:rsidTr="00545ECF">
        <w:tc>
          <w:tcPr>
            <w:tcW w:w="10790" w:type="dxa"/>
            <w:gridSpan w:val="3"/>
          </w:tcPr>
          <w:p w14:paraId="07FDC201" w14:textId="77777777" w:rsidR="009C32B3" w:rsidRPr="00DA0E66" w:rsidRDefault="009C32B3" w:rsidP="00545ECF">
            <w:pPr>
              <w:rPr>
                <w:rFonts w:asciiTheme="minorHAnsi" w:hAnsiTheme="minorHAnsi" w:cstheme="minorHAnsi"/>
                <w:b/>
                <w:sz w:val="18"/>
              </w:rPr>
            </w:pPr>
            <w:r>
              <w:rPr>
                <w:rFonts w:asciiTheme="minorHAnsi" w:hAnsiTheme="minorHAnsi" w:cstheme="minorHAnsi"/>
                <w:b/>
                <w:sz w:val="18"/>
              </w:rPr>
              <w:t>H. Walls for Attached Porch, Attic, Double Wall Air Barrier</w:t>
            </w:r>
          </w:p>
        </w:tc>
      </w:tr>
      <w:tr w:rsidR="009C32B3" w14:paraId="1DB181C5" w14:textId="77777777" w:rsidTr="00545ECF">
        <w:tc>
          <w:tcPr>
            <w:tcW w:w="535" w:type="dxa"/>
            <w:vAlign w:val="center"/>
          </w:tcPr>
          <w:p w14:paraId="35037F94"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01</w:t>
            </w:r>
          </w:p>
        </w:tc>
        <w:tc>
          <w:tcPr>
            <w:tcW w:w="10255" w:type="dxa"/>
            <w:gridSpan w:val="2"/>
          </w:tcPr>
          <w:p w14:paraId="62421F24"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9C32B3" w14:paraId="2A3CBCC9" w14:textId="77777777" w:rsidTr="00545ECF">
        <w:tc>
          <w:tcPr>
            <w:tcW w:w="535" w:type="dxa"/>
            <w:vAlign w:val="center"/>
          </w:tcPr>
          <w:p w14:paraId="3DCC264D" w14:textId="77777777" w:rsidR="009C32B3" w:rsidRPr="00DA0E66" w:rsidRDefault="009C32B3" w:rsidP="00545ECF">
            <w:pPr>
              <w:jc w:val="center"/>
              <w:rPr>
                <w:rFonts w:asciiTheme="minorHAnsi" w:hAnsiTheme="minorHAnsi" w:cstheme="minorHAnsi"/>
                <w:sz w:val="18"/>
              </w:rPr>
            </w:pPr>
            <w:r>
              <w:rPr>
                <w:rFonts w:asciiTheme="minorHAnsi" w:hAnsiTheme="minorHAnsi" w:cstheme="minorHAnsi"/>
                <w:sz w:val="18"/>
              </w:rPr>
              <w:t>02</w:t>
            </w:r>
          </w:p>
        </w:tc>
        <w:tc>
          <w:tcPr>
            <w:tcW w:w="10255" w:type="dxa"/>
            <w:gridSpan w:val="2"/>
          </w:tcPr>
          <w:p w14:paraId="5BE6399A" w14:textId="77777777" w:rsidR="009C32B3" w:rsidRPr="00DA0E66" w:rsidRDefault="009C32B3" w:rsidP="00545ECF">
            <w:pPr>
              <w:rPr>
                <w:rFonts w:asciiTheme="minorHAnsi" w:hAnsiTheme="minorHAnsi" w:cstheme="minorHAnsi"/>
                <w:sz w:val="18"/>
              </w:rPr>
            </w:pPr>
            <w:r>
              <w:rPr>
                <w:rFonts w:asciiTheme="minorHAnsi" w:hAnsiTheme="minorHAnsi" w:cstheme="minorHAnsi"/>
                <w:sz w:val="18"/>
              </w:rPr>
              <w:t>Truss framing blocking is used at the top and bottom of each wall/roof section.</w:t>
            </w:r>
          </w:p>
        </w:tc>
      </w:tr>
      <w:tr w:rsidR="009C32B3" w14:paraId="238FB379" w14:textId="77777777" w:rsidTr="00545ECF">
        <w:tc>
          <w:tcPr>
            <w:tcW w:w="535" w:type="dxa"/>
            <w:vAlign w:val="center"/>
          </w:tcPr>
          <w:p w14:paraId="77233DD0"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03</w:t>
            </w:r>
          </w:p>
        </w:tc>
        <w:tc>
          <w:tcPr>
            <w:tcW w:w="2340" w:type="dxa"/>
            <w:vAlign w:val="center"/>
          </w:tcPr>
          <w:p w14:paraId="1E0749C1" w14:textId="77777777" w:rsidR="009C32B3" w:rsidRDefault="009C32B3" w:rsidP="00545ECF">
            <w:pPr>
              <w:rPr>
                <w:rFonts w:asciiTheme="minorHAnsi" w:hAnsiTheme="minorHAnsi" w:cstheme="minorHAnsi"/>
                <w:sz w:val="18"/>
              </w:rPr>
            </w:pPr>
            <w:r>
              <w:rPr>
                <w:rFonts w:asciiTheme="minorHAnsi" w:hAnsiTheme="minorHAnsi" w:cstheme="minorHAnsi"/>
                <w:sz w:val="18"/>
              </w:rPr>
              <w:t>Verification Status</w:t>
            </w:r>
          </w:p>
        </w:tc>
        <w:tc>
          <w:tcPr>
            <w:tcW w:w="7915" w:type="dxa"/>
          </w:tcPr>
          <w:p w14:paraId="18A527E3"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12F800D7"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4F44F59F" w14:textId="77777777" w:rsidR="009C32B3" w:rsidRPr="002A0987" w:rsidRDefault="009C32B3" w:rsidP="00545ECF">
            <w:pPr>
              <w:pStyle w:val="ListParagraph"/>
              <w:numPr>
                <w:ilvl w:val="0"/>
                <w:numId w:val="55"/>
              </w:numPr>
              <w:rPr>
                <w:rFonts w:asciiTheme="minorHAnsi" w:hAnsiTheme="minorHAnsi" w:cstheme="minorHAnsi"/>
                <w:sz w:val="18"/>
              </w:rPr>
            </w:pPr>
            <w:r w:rsidRPr="002A0987">
              <w:rPr>
                <w:rFonts w:ascii="Calibri" w:hAnsi="Calibri"/>
                <w:sz w:val="18"/>
                <w:szCs w:val="18"/>
                <w:u w:val="single"/>
              </w:rPr>
              <w:t>All N/A - This entire table is not applicable.</w:t>
            </w:r>
          </w:p>
        </w:tc>
      </w:tr>
      <w:tr w:rsidR="009C32B3" w14:paraId="36F87F69" w14:textId="77777777" w:rsidTr="00545ECF">
        <w:tc>
          <w:tcPr>
            <w:tcW w:w="535" w:type="dxa"/>
            <w:vAlign w:val="center"/>
          </w:tcPr>
          <w:p w14:paraId="5AE4F336" w14:textId="77777777" w:rsidR="009C32B3" w:rsidRDefault="009C32B3" w:rsidP="00545ECF">
            <w:pPr>
              <w:jc w:val="center"/>
              <w:rPr>
                <w:rFonts w:asciiTheme="minorHAnsi" w:hAnsiTheme="minorHAnsi" w:cstheme="minorHAnsi"/>
                <w:sz w:val="18"/>
              </w:rPr>
            </w:pPr>
            <w:r>
              <w:rPr>
                <w:rFonts w:asciiTheme="minorHAnsi" w:hAnsiTheme="minorHAnsi" w:cstheme="minorHAnsi"/>
                <w:sz w:val="18"/>
              </w:rPr>
              <w:t>04</w:t>
            </w:r>
          </w:p>
        </w:tc>
        <w:tc>
          <w:tcPr>
            <w:tcW w:w="2340" w:type="dxa"/>
          </w:tcPr>
          <w:p w14:paraId="1C5338AF" w14:textId="77777777" w:rsidR="009C32B3" w:rsidRDefault="009C32B3" w:rsidP="00545ECF">
            <w:pPr>
              <w:rPr>
                <w:rFonts w:asciiTheme="minorHAnsi" w:hAnsiTheme="minorHAnsi" w:cstheme="minorHAnsi"/>
                <w:sz w:val="18"/>
              </w:rPr>
            </w:pPr>
            <w:r>
              <w:rPr>
                <w:rFonts w:asciiTheme="minorHAnsi" w:hAnsiTheme="minorHAnsi" w:cstheme="minorHAnsi"/>
                <w:sz w:val="18"/>
              </w:rPr>
              <w:t>Correction Notes</w:t>
            </w:r>
          </w:p>
        </w:tc>
        <w:tc>
          <w:tcPr>
            <w:tcW w:w="7915" w:type="dxa"/>
          </w:tcPr>
          <w:p w14:paraId="3FB251CA" w14:textId="7ACF1CD5" w:rsidR="009C32B3" w:rsidRDefault="00545ECF" w:rsidP="00545ECF">
            <w:pPr>
              <w:rPr>
                <w:rFonts w:asciiTheme="minorHAnsi" w:hAnsiTheme="minorHAnsi" w:cstheme="minorHAnsi"/>
                <w:sz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56486712" w14:textId="77777777" w:rsidTr="00A478C4">
        <w:tc>
          <w:tcPr>
            <w:tcW w:w="10790" w:type="dxa"/>
            <w:gridSpan w:val="3"/>
            <w:vAlign w:val="center"/>
          </w:tcPr>
          <w:p w14:paraId="008DAD92" w14:textId="1C086268"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763CAE7E"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14:paraId="2195EE31" w14:textId="77777777" w:rsidTr="00545ECF">
        <w:tc>
          <w:tcPr>
            <w:tcW w:w="10790" w:type="dxa"/>
            <w:gridSpan w:val="3"/>
          </w:tcPr>
          <w:p w14:paraId="10FEFF54" w14:textId="77777777" w:rsidR="009C32B3" w:rsidRPr="00A932D7" w:rsidRDefault="009C32B3" w:rsidP="00545ECF">
            <w:pPr>
              <w:rPr>
                <w:rFonts w:asciiTheme="minorHAnsi" w:hAnsiTheme="minorHAnsi" w:cstheme="minorHAnsi"/>
                <w:b/>
                <w:sz w:val="18"/>
                <w:szCs w:val="18"/>
              </w:rPr>
            </w:pPr>
            <w:r>
              <w:rPr>
                <w:rFonts w:asciiTheme="minorHAnsi" w:hAnsiTheme="minorHAnsi" w:cstheme="minorHAnsi"/>
                <w:b/>
                <w:sz w:val="18"/>
                <w:szCs w:val="18"/>
              </w:rPr>
              <w:t>I. Air Barriers in Multifamily Dwellings</w:t>
            </w:r>
          </w:p>
        </w:tc>
      </w:tr>
      <w:tr w:rsidR="009C32B3" w14:paraId="11604FCF" w14:textId="77777777" w:rsidTr="00545ECF">
        <w:tc>
          <w:tcPr>
            <w:tcW w:w="554" w:type="dxa"/>
            <w:vAlign w:val="center"/>
          </w:tcPr>
          <w:p w14:paraId="0FDF9BE1"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gridSpan w:val="2"/>
          </w:tcPr>
          <w:p w14:paraId="106BC48F"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Each dwelling unit must be sealed to stop air movement between dwelling units. Treat adjacent dwelling units as unconditioned space for air sealing.</w:t>
            </w:r>
          </w:p>
        </w:tc>
      </w:tr>
      <w:tr w:rsidR="009C32B3" w14:paraId="7D478F85" w14:textId="77777777" w:rsidTr="00545ECF">
        <w:tc>
          <w:tcPr>
            <w:tcW w:w="554" w:type="dxa"/>
            <w:vAlign w:val="center"/>
          </w:tcPr>
          <w:p w14:paraId="36E271F8"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gridSpan w:val="2"/>
          </w:tcPr>
          <w:p w14:paraId="283B12A8"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All penetrations through the floor and ceiling of each dwelling unit are sealed, including electric and gas utilities, water pipes, drain pipes, fire protection service pipes, and communication wiring.</w:t>
            </w:r>
          </w:p>
        </w:tc>
      </w:tr>
      <w:tr w:rsidR="009C32B3" w14:paraId="5230A44E" w14:textId="77777777" w:rsidTr="00545ECF">
        <w:tc>
          <w:tcPr>
            <w:tcW w:w="554" w:type="dxa"/>
            <w:vAlign w:val="center"/>
          </w:tcPr>
          <w:p w14:paraId="3D59CF03"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gridSpan w:val="2"/>
          </w:tcPr>
          <w:p w14:paraId="39677CEF"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9C32B3" w14:paraId="5DEADB3E" w14:textId="77777777" w:rsidTr="00545ECF">
        <w:tc>
          <w:tcPr>
            <w:tcW w:w="554" w:type="dxa"/>
            <w:vAlign w:val="center"/>
          </w:tcPr>
          <w:p w14:paraId="2F1C291E" w14:textId="77777777" w:rsidR="009C32B3" w:rsidRPr="00A932D7" w:rsidRDefault="009C32B3" w:rsidP="00545ECF">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gridSpan w:val="2"/>
          </w:tcPr>
          <w:p w14:paraId="66622323" w14:textId="77777777" w:rsidR="009C32B3" w:rsidRPr="00A932D7" w:rsidRDefault="009C32B3" w:rsidP="00545ECF">
            <w:pPr>
              <w:rPr>
                <w:rFonts w:asciiTheme="minorHAnsi" w:hAnsiTheme="minorHAnsi" w:cstheme="minorHAnsi"/>
                <w:sz w:val="18"/>
                <w:szCs w:val="18"/>
              </w:rPr>
            </w:pPr>
            <w:r>
              <w:rPr>
                <w:rFonts w:asciiTheme="minorHAnsi" w:hAnsiTheme="minorHAnsi" w:cstheme="minorHAnsi"/>
                <w:sz w:val="18"/>
                <w:szCs w:val="18"/>
              </w:rPr>
              <w:t>Vertical chases for garbage chutes, elevator shafts, HVAC ducting and plumbing shall be treated as unconditioned space for sealing.</w:t>
            </w:r>
          </w:p>
        </w:tc>
      </w:tr>
      <w:tr w:rsidR="009C32B3" w14:paraId="5A751901" w14:textId="77777777" w:rsidTr="00545ECF">
        <w:tc>
          <w:tcPr>
            <w:tcW w:w="554" w:type="dxa"/>
            <w:vAlign w:val="center"/>
          </w:tcPr>
          <w:p w14:paraId="15E9B816"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gridSpan w:val="2"/>
          </w:tcPr>
          <w:p w14:paraId="4247E04F" w14:textId="77777777" w:rsidR="009C32B3" w:rsidRPr="00671E4D" w:rsidRDefault="009C32B3" w:rsidP="00545ECF">
            <w:pPr>
              <w:rPr>
                <w:rFonts w:asciiTheme="minorHAnsi" w:hAnsiTheme="minorHAnsi" w:cstheme="minorHAnsi"/>
                <w:sz w:val="18"/>
                <w:szCs w:val="18"/>
              </w:rPr>
            </w:pPr>
            <w:r>
              <w:rPr>
                <w:rFonts w:asciiTheme="minorHAnsi" w:hAnsiTheme="minorHAnsi" w:cstheme="minorHAnsi"/>
                <w:sz w:val="18"/>
                <w:szCs w:val="18"/>
              </w:rPr>
              <w:t>Common hallways shall be treated as unconditioned space for sealing.</w:t>
            </w:r>
          </w:p>
        </w:tc>
      </w:tr>
      <w:tr w:rsidR="009C32B3" w14:paraId="70D30110" w14:textId="77777777" w:rsidTr="00545ECF">
        <w:tc>
          <w:tcPr>
            <w:tcW w:w="554" w:type="dxa"/>
            <w:vAlign w:val="center"/>
          </w:tcPr>
          <w:p w14:paraId="594D2131"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06</w:t>
            </w:r>
          </w:p>
        </w:tc>
        <w:tc>
          <w:tcPr>
            <w:tcW w:w="2321" w:type="dxa"/>
            <w:vAlign w:val="center"/>
          </w:tcPr>
          <w:p w14:paraId="7EFF28DE"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Verification Status</w:t>
            </w:r>
          </w:p>
        </w:tc>
        <w:tc>
          <w:tcPr>
            <w:tcW w:w="7915" w:type="dxa"/>
          </w:tcPr>
          <w:p w14:paraId="1DCFC536"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46CD662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50D4050F" w14:textId="77777777" w:rsidR="009C32B3" w:rsidRPr="002A0987" w:rsidRDefault="009C32B3" w:rsidP="00545ECF">
            <w:pPr>
              <w:pStyle w:val="ListParagraph"/>
              <w:numPr>
                <w:ilvl w:val="0"/>
                <w:numId w:val="55"/>
              </w:numPr>
              <w:rPr>
                <w:rFonts w:asciiTheme="minorHAnsi" w:hAnsiTheme="minorHAnsi" w:cstheme="minorHAnsi"/>
                <w:sz w:val="18"/>
                <w:szCs w:val="18"/>
              </w:rPr>
            </w:pPr>
            <w:r w:rsidRPr="002A0987">
              <w:rPr>
                <w:rFonts w:ascii="Calibri" w:hAnsi="Calibri"/>
                <w:sz w:val="18"/>
                <w:szCs w:val="18"/>
                <w:u w:val="single"/>
              </w:rPr>
              <w:t>All N/A - This entire table is not applicable.</w:t>
            </w:r>
          </w:p>
        </w:tc>
      </w:tr>
      <w:tr w:rsidR="009C32B3" w14:paraId="3295EF12" w14:textId="77777777" w:rsidTr="00545ECF">
        <w:tc>
          <w:tcPr>
            <w:tcW w:w="554" w:type="dxa"/>
            <w:vAlign w:val="center"/>
          </w:tcPr>
          <w:p w14:paraId="69DCC33D" w14:textId="77777777" w:rsidR="009C32B3" w:rsidRDefault="009C32B3" w:rsidP="00545ECF">
            <w:pPr>
              <w:jc w:val="center"/>
              <w:rPr>
                <w:rFonts w:asciiTheme="minorHAnsi" w:hAnsiTheme="minorHAnsi" w:cstheme="minorHAnsi"/>
                <w:sz w:val="18"/>
                <w:szCs w:val="18"/>
              </w:rPr>
            </w:pPr>
            <w:r>
              <w:rPr>
                <w:rFonts w:asciiTheme="minorHAnsi" w:hAnsiTheme="minorHAnsi" w:cstheme="minorHAnsi"/>
                <w:sz w:val="18"/>
                <w:szCs w:val="18"/>
              </w:rPr>
              <w:t>07</w:t>
            </w:r>
          </w:p>
        </w:tc>
        <w:tc>
          <w:tcPr>
            <w:tcW w:w="2321" w:type="dxa"/>
          </w:tcPr>
          <w:p w14:paraId="553AE1E3" w14:textId="77777777" w:rsidR="009C32B3" w:rsidRDefault="009C32B3" w:rsidP="00545ECF">
            <w:pPr>
              <w:rPr>
                <w:rFonts w:asciiTheme="minorHAnsi" w:hAnsiTheme="minorHAnsi" w:cstheme="minorHAnsi"/>
                <w:sz w:val="18"/>
                <w:szCs w:val="18"/>
              </w:rPr>
            </w:pPr>
            <w:r>
              <w:rPr>
                <w:rFonts w:asciiTheme="minorHAnsi" w:hAnsiTheme="minorHAnsi" w:cstheme="minorHAnsi"/>
                <w:sz w:val="18"/>
                <w:szCs w:val="18"/>
              </w:rPr>
              <w:t>Correction Notes</w:t>
            </w:r>
          </w:p>
        </w:tc>
        <w:tc>
          <w:tcPr>
            <w:tcW w:w="7915" w:type="dxa"/>
          </w:tcPr>
          <w:p w14:paraId="4EF89C6D" w14:textId="09669D83" w:rsidR="009C32B3" w:rsidRDefault="00545ECF" w:rsidP="00545ECF">
            <w:pPr>
              <w:rPr>
                <w:rFonts w:asciiTheme="minorHAnsi" w:hAnsiTheme="minorHAnsi" w:cstheme="minorHAnsi"/>
                <w:sz w:val="18"/>
                <w:szCs w:val="18"/>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14:paraId="4661F84B" w14:textId="77777777" w:rsidTr="00A478C4">
        <w:tc>
          <w:tcPr>
            <w:tcW w:w="10790" w:type="dxa"/>
            <w:gridSpan w:val="3"/>
            <w:vAlign w:val="center"/>
          </w:tcPr>
          <w:p w14:paraId="38DB0BD7" w14:textId="08852D8A"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3D01477A" w14:textId="77777777" w:rsidR="009C32B3" w:rsidRDefault="009C32B3" w:rsidP="009C32B3"/>
    <w:tbl>
      <w:tblPr>
        <w:tblStyle w:val="TableGrid"/>
        <w:tblW w:w="0" w:type="auto"/>
        <w:tblLook w:val="04A0" w:firstRow="1" w:lastRow="0" w:firstColumn="1" w:lastColumn="0" w:noHBand="0" w:noVBand="1"/>
      </w:tblPr>
      <w:tblGrid>
        <w:gridCol w:w="554"/>
        <w:gridCol w:w="2321"/>
        <w:gridCol w:w="7915"/>
      </w:tblGrid>
      <w:tr w:rsidR="009C32B3" w:rsidRPr="00E93981" w14:paraId="63F419E9" w14:textId="77777777" w:rsidTr="00545ECF">
        <w:tc>
          <w:tcPr>
            <w:tcW w:w="10790" w:type="dxa"/>
            <w:gridSpan w:val="3"/>
          </w:tcPr>
          <w:p w14:paraId="751FE72A" w14:textId="77777777" w:rsidR="009C32B3" w:rsidRPr="00E93981" w:rsidRDefault="009C32B3" w:rsidP="00545ECF">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9C32B3" w:rsidRPr="00E93981" w14:paraId="73B9F26E" w14:textId="77777777" w:rsidTr="00545ECF">
        <w:tc>
          <w:tcPr>
            <w:tcW w:w="554" w:type="dxa"/>
            <w:vAlign w:val="center"/>
          </w:tcPr>
          <w:p w14:paraId="2692EFF7" w14:textId="77777777" w:rsidR="009C32B3" w:rsidRPr="00E93981" w:rsidRDefault="009C32B3"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6E0C94EB" w14:textId="77777777" w:rsidR="009C32B3" w:rsidRPr="00E93981" w:rsidRDefault="009C32B3" w:rsidP="00545ECF">
            <w:pPr>
              <w:rPr>
                <w:rFonts w:ascii="Calibri" w:hAnsi="Calibri"/>
                <w:sz w:val="18"/>
                <w:szCs w:val="16"/>
              </w:rPr>
            </w:pPr>
            <w:r w:rsidRPr="00E93981">
              <w:rPr>
                <w:rFonts w:ascii="Calibri" w:hAnsi="Calibri"/>
                <w:sz w:val="18"/>
                <w:szCs w:val="16"/>
              </w:rPr>
              <w:t>SIPs are considered an air barrier when properly sealed at top, bottom, sides and all penetrations.</w:t>
            </w:r>
          </w:p>
        </w:tc>
      </w:tr>
      <w:tr w:rsidR="009C32B3" w:rsidRPr="00E93981" w14:paraId="7F6E0E7E" w14:textId="77777777" w:rsidTr="00545ECF">
        <w:tc>
          <w:tcPr>
            <w:tcW w:w="554" w:type="dxa"/>
            <w:vAlign w:val="center"/>
          </w:tcPr>
          <w:p w14:paraId="3F9657ED" w14:textId="77777777" w:rsidR="009C32B3" w:rsidRPr="00E93981" w:rsidRDefault="009C32B3"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05B80395" w14:textId="77777777" w:rsidR="009C32B3" w:rsidRPr="00E93981" w:rsidRDefault="009C32B3" w:rsidP="00545ECF">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9C32B3" w:rsidRPr="00E93981" w14:paraId="05B93F7A" w14:textId="77777777" w:rsidTr="00545ECF">
        <w:tc>
          <w:tcPr>
            <w:tcW w:w="554" w:type="dxa"/>
            <w:vAlign w:val="center"/>
          </w:tcPr>
          <w:p w14:paraId="3C2EEDC9" w14:textId="77777777" w:rsidR="009C32B3" w:rsidRPr="00E93981" w:rsidRDefault="009C32B3" w:rsidP="00545ECF">
            <w:pPr>
              <w:jc w:val="center"/>
              <w:rPr>
                <w:rFonts w:ascii="Calibri" w:hAnsi="Calibri"/>
                <w:sz w:val="18"/>
                <w:szCs w:val="16"/>
              </w:rPr>
            </w:pPr>
            <w:r>
              <w:rPr>
                <w:rFonts w:ascii="Calibri" w:hAnsi="Calibri"/>
                <w:sz w:val="18"/>
                <w:szCs w:val="16"/>
              </w:rPr>
              <w:t>03</w:t>
            </w:r>
          </w:p>
        </w:tc>
        <w:tc>
          <w:tcPr>
            <w:tcW w:w="2321" w:type="dxa"/>
            <w:vAlign w:val="center"/>
          </w:tcPr>
          <w:p w14:paraId="6F651527" w14:textId="77777777" w:rsidR="009C32B3" w:rsidRPr="00E93981" w:rsidRDefault="009C32B3" w:rsidP="00545ECF">
            <w:pPr>
              <w:rPr>
                <w:rFonts w:ascii="Calibri" w:hAnsi="Calibri"/>
                <w:sz w:val="18"/>
                <w:szCs w:val="16"/>
              </w:rPr>
            </w:pPr>
            <w:r>
              <w:rPr>
                <w:rFonts w:ascii="Calibri" w:hAnsi="Calibri"/>
                <w:sz w:val="18"/>
                <w:szCs w:val="16"/>
              </w:rPr>
              <w:t>Verification Status</w:t>
            </w:r>
          </w:p>
        </w:tc>
        <w:tc>
          <w:tcPr>
            <w:tcW w:w="7915" w:type="dxa"/>
          </w:tcPr>
          <w:p w14:paraId="13E970E8"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7D9D31F2"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291FD90" w14:textId="77777777" w:rsidR="009C32B3" w:rsidRPr="002A0987" w:rsidRDefault="009C32B3" w:rsidP="00545ECF">
            <w:pPr>
              <w:pStyle w:val="ListParagraph"/>
              <w:numPr>
                <w:ilvl w:val="0"/>
                <w:numId w:val="55"/>
              </w:numPr>
              <w:rPr>
                <w:rFonts w:ascii="Calibri" w:hAnsi="Calibri"/>
                <w:sz w:val="18"/>
                <w:szCs w:val="16"/>
              </w:rPr>
            </w:pPr>
            <w:r w:rsidRPr="002A0987">
              <w:rPr>
                <w:rFonts w:ascii="Calibri" w:hAnsi="Calibri"/>
                <w:sz w:val="18"/>
                <w:szCs w:val="18"/>
                <w:u w:val="single"/>
              </w:rPr>
              <w:t>All N/A - This entire table is not applicable.</w:t>
            </w:r>
          </w:p>
        </w:tc>
      </w:tr>
      <w:tr w:rsidR="009C32B3" w:rsidRPr="00E93981" w14:paraId="508B4DEF" w14:textId="77777777" w:rsidTr="00545ECF">
        <w:tc>
          <w:tcPr>
            <w:tcW w:w="554" w:type="dxa"/>
            <w:vAlign w:val="center"/>
          </w:tcPr>
          <w:p w14:paraId="2EC4EDB5" w14:textId="77777777" w:rsidR="009C32B3" w:rsidRPr="00E93981" w:rsidRDefault="009C32B3" w:rsidP="00545ECF">
            <w:pPr>
              <w:jc w:val="center"/>
              <w:rPr>
                <w:rFonts w:ascii="Calibri" w:hAnsi="Calibri"/>
                <w:sz w:val="18"/>
                <w:szCs w:val="16"/>
              </w:rPr>
            </w:pPr>
            <w:r>
              <w:rPr>
                <w:rFonts w:ascii="Calibri" w:hAnsi="Calibri"/>
                <w:sz w:val="18"/>
                <w:szCs w:val="16"/>
              </w:rPr>
              <w:t>04</w:t>
            </w:r>
          </w:p>
        </w:tc>
        <w:tc>
          <w:tcPr>
            <w:tcW w:w="2321" w:type="dxa"/>
          </w:tcPr>
          <w:p w14:paraId="53E0100B" w14:textId="77777777" w:rsidR="009C32B3" w:rsidRPr="00E93981" w:rsidRDefault="009C32B3" w:rsidP="00545ECF">
            <w:pPr>
              <w:rPr>
                <w:rFonts w:ascii="Calibri" w:hAnsi="Calibri"/>
                <w:sz w:val="18"/>
                <w:szCs w:val="16"/>
              </w:rPr>
            </w:pPr>
            <w:r>
              <w:rPr>
                <w:rFonts w:ascii="Calibri" w:hAnsi="Calibri"/>
                <w:sz w:val="18"/>
                <w:szCs w:val="16"/>
              </w:rPr>
              <w:t>Correction Notes</w:t>
            </w:r>
          </w:p>
        </w:tc>
        <w:tc>
          <w:tcPr>
            <w:tcW w:w="7915" w:type="dxa"/>
          </w:tcPr>
          <w:p w14:paraId="55D46749" w14:textId="181C19D1" w:rsidR="009C32B3" w:rsidRPr="00E93981" w:rsidRDefault="00545ECF" w:rsidP="00545ECF">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E93981" w14:paraId="3F6B7B90" w14:textId="77777777" w:rsidTr="00A478C4">
        <w:tc>
          <w:tcPr>
            <w:tcW w:w="10790" w:type="dxa"/>
            <w:gridSpan w:val="3"/>
            <w:vAlign w:val="center"/>
          </w:tcPr>
          <w:p w14:paraId="6A6F004D" w14:textId="48DA2ABE"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0B39B1AE" w14:textId="77777777" w:rsidR="009C32B3" w:rsidRPr="00E93981" w:rsidRDefault="009C32B3" w:rsidP="009C32B3">
      <w:pPr>
        <w:rPr>
          <w:rFonts w:ascii="Calibri" w:hAnsi="Calibri"/>
          <w:sz w:val="16"/>
          <w:szCs w:val="16"/>
        </w:rPr>
      </w:pPr>
    </w:p>
    <w:p w14:paraId="17BF82F5" w14:textId="77777777" w:rsidR="00141D4C" w:rsidRDefault="00141D4C">
      <w:r>
        <w:br w:type="page"/>
      </w:r>
    </w:p>
    <w:tbl>
      <w:tblPr>
        <w:tblStyle w:val="TableGrid"/>
        <w:tblW w:w="0" w:type="auto"/>
        <w:tblLook w:val="04A0" w:firstRow="1" w:lastRow="0" w:firstColumn="1" w:lastColumn="0" w:noHBand="0" w:noVBand="1"/>
      </w:tblPr>
      <w:tblGrid>
        <w:gridCol w:w="554"/>
        <w:gridCol w:w="2321"/>
        <w:gridCol w:w="7915"/>
      </w:tblGrid>
      <w:tr w:rsidR="009C32B3" w:rsidRPr="00E93981" w14:paraId="2F2FE8E8" w14:textId="77777777" w:rsidTr="00545ECF">
        <w:tc>
          <w:tcPr>
            <w:tcW w:w="10790" w:type="dxa"/>
            <w:gridSpan w:val="3"/>
          </w:tcPr>
          <w:p w14:paraId="3F620A3F" w14:textId="7C1A4B16" w:rsidR="009C32B3" w:rsidRPr="00E93981" w:rsidRDefault="009C32B3" w:rsidP="00545ECF">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9C32B3" w:rsidRPr="00E93981" w14:paraId="602830E4" w14:textId="77777777" w:rsidTr="00545ECF">
        <w:tc>
          <w:tcPr>
            <w:tcW w:w="554" w:type="dxa"/>
            <w:vAlign w:val="center"/>
          </w:tcPr>
          <w:p w14:paraId="5C06D3D6" w14:textId="77777777" w:rsidR="009C32B3" w:rsidRPr="00E93981" w:rsidRDefault="009C32B3" w:rsidP="00545ECF">
            <w:pPr>
              <w:jc w:val="center"/>
              <w:rPr>
                <w:rFonts w:ascii="Calibri" w:hAnsi="Calibri"/>
                <w:sz w:val="18"/>
                <w:szCs w:val="16"/>
              </w:rPr>
            </w:pPr>
            <w:r w:rsidRPr="00E93981">
              <w:rPr>
                <w:rFonts w:ascii="Calibri" w:hAnsi="Calibri"/>
                <w:sz w:val="18"/>
                <w:szCs w:val="16"/>
              </w:rPr>
              <w:t>01</w:t>
            </w:r>
          </w:p>
        </w:tc>
        <w:tc>
          <w:tcPr>
            <w:tcW w:w="10236" w:type="dxa"/>
            <w:gridSpan w:val="2"/>
          </w:tcPr>
          <w:p w14:paraId="0CF9A47E" w14:textId="77777777" w:rsidR="009C32B3" w:rsidRPr="00E93981" w:rsidRDefault="009C32B3" w:rsidP="00545ECF">
            <w:pPr>
              <w:rPr>
                <w:rFonts w:ascii="Calibri" w:hAnsi="Calibri"/>
                <w:sz w:val="18"/>
                <w:szCs w:val="16"/>
              </w:rPr>
            </w:pPr>
            <w:r w:rsidRPr="00E93981">
              <w:rPr>
                <w:rFonts w:ascii="Calibri" w:hAnsi="Calibri"/>
                <w:sz w:val="18"/>
                <w:szCs w:val="16"/>
              </w:rPr>
              <w:t>ICF sections are considered an air barrier when properly sealed at top, bottom, sides and all penetrations.</w:t>
            </w:r>
          </w:p>
        </w:tc>
      </w:tr>
      <w:tr w:rsidR="009C32B3" w:rsidRPr="00E93981" w14:paraId="6757FE88" w14:textId="77777777" w:rsidTr="00545ECF">
        <w:tc>
          <w:tcPr>
            <w:tcW w:w="554" w:type="dxa"/>
            <w:vAlign w:val="center"/>
          </w:tcPr>
          <w:p w14:paraId="00E880BC" w14:textId="77777777" w:rsidR="009C32B3" w:rsidRPr="00E93981" w:rsidRDefault="009C32B3" w:rsidP="00545ECF">
            <w:pPr>
              <w:jc w:val="center"/>
              <w:rPr>
                <w:rFonts w:ascii="Calibri" w:hAnsi="Calibri"/>
                <w:sz w:val="18"/>
                <w:szCs w:val="16"/>
              </w:rPr>
            </w:pPr>
            <w:r w:rsidRPr="00E93981">
              <w:rPr>
                <w:rFonts w:ascii="Calibri" w:hAnsi="Calibri"/>
                <w:sz w:val="18"/>
                <w:szCs w:val="16"/>
              </w:rPr>
              <w:t>02</w:t>
            </w:r>
          </w:p>
        </w:tc>
        <w:tc>
          <w:tcPr>
            <w:tcW w:w="10236" w:type="dxa"/>
            <w:gridSpan w:val="2"/>
          </w:tcPr>
          <w:p w14:paraId="729F60F8" w14:textId="77777777" w:rsidR="009C32B3" w:rsidRPr="00E93981" w:rsidRDefault="009C32B3" w:rsidP="00545ECF">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9C32B3" w:rsidRPr="00E93981" w14:paraId="47103F65" w14:textId="77777777" w:rsidTr="00545ECF">
        <w:tc>
          <w:tcPr>
            <w:tcW w:w="554" w:type="dxa"/>
            <w:vAlign w:val="center"/>
          </w:tcPr>
          <w:p w14:paraId="35CC9720" w14:textId="77777777" w:rsidR="009C32B3" w:rsidRPr="00E93981" w:rsidRDefault="009C32B3" w:rsidP="00545ECF">
            <w:pPr>
              <w:jc w:val="center"/>
              <w:rPr>
                <w:rFonts w:ascii="Calibri" w:hAnsi="Calibri"/>
                <w:sz w:val="18"/>
                <w:szCs w:val="16"/>
              </w:rPr>
            </w:pPr>
            <w:r>
              <w:rPr>
                <w:rFonts w:ascii="Calibri" w:hAnsi="Calibri"/>
                <w:sz w:val="18"/>
                <w:szCs w:val="16"/>
              </w:rPr>
              <w:t>03</w:t>
            </w:r>
          </w:p>
        </w:tc>
        <w:tc>
          <w:tcPr>
            <w:tcW w:w="2321" w:type="dxa"/>
            <w:vAlign w:val="center"/>
          </w:tcPr>
          <w:p w14:paraId="04CE79CD" w14:textId="77777777" w:rsidR="009C32B3" w:rsidRPr="00E93981" w:rsidRDefault="009C32B3" w:rsidP="00545ECF">
            <w:pPr>
              <w:rPr>
                <w:rFonts w:ascii="Calibri" w:hAnsi="Calibri"/>
                <w:sz w:val="18"/>
                <w:szCs w:val="16"/>
              </w:rPr>
            </w:pPr>
            <w:r>
              <w:rPr>
                <w:rFonts w:ascii="Calibri" w:hAnsi="Calibri"/>
                <w:sz w:val="18"/>
                <w:szCs w:val="16"/>
              </w:rPr>
              <w:t>Verification Status</w:t>
            </w:r>
          </w:p>
        </w:tc>
        <w:tc>
          <w:tcPr>
            <w:tcW w:w="7915" w:type="dxa"/>
          </w:tcPr>
          <w:p w14:paraId="0023526B"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Pass - all applicable requirements are met; or</w:t>
            </w:r>
          </w:p>
          <w:p w14:paraId="661D7509" w14:textId="77777777" w:rsidR="009C32B3" w:rsidRPr="00CC67D9" w:rsidRDefault="009C32B3" w:rsidP="00545ECF">
            <w:pPr>
              <w:pStyle w:val="ListParagraph"/>
              <w:keepNext/>
              <w:numPr>
                <w:ilvl w:val="0"/>
                <w:numId w:val="55"/>
              </w:numPr>
              <w:rPr>
                <w:rFonts w:ascii="Calibri" w:hAnsi="Calibri"/>
                <w:sz w:val="18"/>
                <w:szCs w:val="18"/>
                <w:u w:val="single"/>
              </w:rPr>
            </w:pPr>
            <w:r w:rsidRPr="00CC67D9">
              <w:rPr>
                <w:rFonts w:ascii="Calibri" w:hAnsi="Calibri"/>
                <w:sz w:val="18"/>
                <w:szCs w:val="18"/>
                <w:u w:val="single"/>
              </w:rPr>
              <w:t>Fail - one or more applicable requirements are not met. Enter reason for failure in corrections notes field below; or</w:t>
            </w:r>
          </w:p>
          <w:p w14:paraId="131FD3E2" w14:textId="77777777" w:rsidR="009C32B3" w:rsidRPr="002A0987" w:rsidRDefault="009C32B3" w:rsidP="00545ECF">
            <w:pPr>
              <w:pStyle w:val="ListParagraph"/>
              <w:numPr>
                <w:ilvl w:val="0"/>
                <w:numId w:val="55"/>
              </w:numPr>
              <w:rPr>
                <w:rFonts w:ascii="Calibri" w:hAnsi="Calibri"/>
                <w:sz w:val="18"/>
                <w:szCs w:val="16"/>
              </w:rPr>
            </w:pPr>
            <w:r w:rsidRPr="002A0987">
              <w:rPr>
                <w:rFonts w:ascii="Calibri" w:hAnsi="Calibri"/>
                <w:sz w:val="18"/>
                <w:szCs w:val="18"/>
                <w:u w:val="single"/>
              </w:rPr>
              <w:t>All N/A - This entire table is not applicable.</w:t>
            </w:r>
          </w:p>
        </w:tc>
      </w:tr>
      <w:tr w:rsidR="009C32B3" w:rsidRPr="00E93981" w14:paraId="43029A1B" w14:textId="77777777" w:rsidTr="00545ECF">
        <w:tc>
          <w:tcPr>
            <w:tcW w:w="554" w:type="dxa"/>
            <w:vAlign w:val="center"/>
          </w:tcPr>
          <w:p w14:paraId="555CEBAB" w14:textId="77777777" w:rsidR="009C32B3" w:rsidRPr="00E93981" w:rsidRDefault="009C32B3" w:rsidP="00545ECF">
            <w:pPr>
              <w:jc w:val="center"/>
              <w:rPr>
                <w:rFonts w:ascii="Calibri" w:hAnsi="Calibri"/>
                <w:sz w:val="18"/>
                <w:szCs w:val="16"/>
              </w:rPr>
            </w:pPr>
            <w:r>
              <w:rPr>
                <w:rFonts w:ascii="Calibri" w:hAnsi="Calibri"/>
                <w:sz w:val="18"/>
                <w:szCs w:val="16"/>
              </w:rPr>
              <w:t>04</w:t>
            </w:r>
          </w:p>
        </w:tc>
        <w:tc>
          <w:tcPr>
            <w:tcW w:w="2321" w:type="dxa"/>
          </w:tcPr>
          <w:p w14:paraId="68C9E120" w14:textId="77777777" w:rsidR="009C32B3" w:rsidRPr="00E93981" w:rsidRDefault="009C32B3" w:rsidP="00545ECF">
            <w:pPr>
              <w:rPr>
                <w:rFonts w:ascii="Calibri" w:hAnsi="Calibri"/>
                <w:sz w:val="18"/>
                <w:szCs w:val="16"/>
              </w:rPr>
            </w:pPr>
            <w:r>
              <w:rPr>
                <w:rFonts w:ascii="Calibri" w:hAnsi="Calibri"/>
                <w:sz w:val="18"/>
                <w:szCs w:val="16"/>
              </w:rPr>
              <w:t>Correction Notes</w:t>
            </w:r>
          </w:p>
        </w:tc>
        <w:tc>
          <w:tcPr>
            <w:tcW w:w="7915" w:type="dxa"/>
          </w:tcPr>
          <w:p w14:paraId="23CE78F2" w14:textId="7ECE033E" w:rsidR="009C32B3" w:rsidRPr="00E93981" w:rsidRDefault="00545ECF" w:rsidP="00545ECF">
            <w:pPr>
              <w:rPr>
                <w:rFonts w:ascii="Calibri" w:hAnsi="Calibri"/>
                <w:sz w:val="18"/>
                <w:szCs w:val="16"/>
              </w:rPr>
            </w:pPr>
            <w:r w:rsidRPr="007E6D92">
              <w:rPr>
                <w:rFonts w:asciiTheme="minorHAnsi" w:hAnsiTheme="minorHAnsi"/>
                <w:sz w:val="18"/>
                <w:szCs w:val="18"/>
              </w:rPr>
              <w:t xml:space="preserve">&lt;&lt;if </w:t>
            </w:r>
            <w:r w:rsidRPr="007E6D92">
              <w:rPr>
                <w:rFonts w:asciiTheme="minorHAnsi" w:hAnsiTheme="minorHAnsi"/>
                <w:sz w:val="18"/>
                <w:szCs w:val="18"/>
                <w:u w:val="single"/>
              </w:rPr>
              <w:t>Verification Status</w:t>
            </w:r>
            <w:r w:rsidRPr="007E6D92">
              <w:rPr>
                <w:rFonts w:asciiTheme="minorHAnsi" w:hAnsiTheme="minorHAnsi"/>
                <w:sz w:val="18"/>
                <w:szCs w:val="18"/>
              </w:rPr>
              <w:t xml:space="preserve">= </w:t>
            </w:r>
            <w:r w:rsidRPr="007E6D92">
              <w:rPr>
                <w:rFonts w:asciiTheme="minorHAnsi" w:hAnsiTheme="minorHAnsi"/>
                <w:sz w:val="18"/>
                <w:szCs w:val="18"/>
                <w:u w:val="single"/>
              </w:rPr>
              <w:t>Fail</w:t>
            </w:r>
            <w:r w:rsidRPr="007E6D92">
              <w:rPr>
                <w:rFonts w:asciiTheme="minorHAnsi" w:hAnsiTheme="minorHAnsi"/>
                <w:sz w:val="18"/>
                <w:szCs w:val="18"/>
              </w:rPr>
              <w:t>, then text entry in this Corrections Notes field is required; user input text&gt;&gt;</w:t>
            </w:r>
          </w:p>
        </w:tc>
      </w:tr>
      <w:tr w:rsidR="00092BA9" w:rsidRPr="00E93981" w14:paraId="142EB15C" w14:textId="77777777" w:rsidTr="00A478C4">
        <w:tc>
          <w:tcPr>
            <w:tcW w:w="10790" w:type="dxa"/>
            <w:gridSpan w:val="3"/>
            <w:vAlign w:val="center"/>
          </w:tcPr>
          <w:p w14:paraId="329834CF" w14:textId="7258A646" w:rsidR="00092BA9" w:rsidRPr="007E6D92" w:rsidRDefault="00092BA9" w:rsidP="00545ECF">
            <w:pPr>
              <w:rPr>
                <w:rFonts w:asciiTheme="minorHAnsi" w:hAnsiTheme="minorHAnsi"/>
                <w:sz w:val="18"/>
                <w:szCs w:val="18"/>
              </w:rPr>
            </w:pPr>
            <w:r>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 Notes.</w:t>
            </w:r>
          </w:p>
        </w:tc>
      </w:tr>
    </w:tbl>
    <w:p w14:paraId="55DECE81" w14:textId="77777777" w:rsidR="009C32B3" w:rsidRDefault="009C32B3" w:rsidP="009C32B3"/>
    <w:tbl>
      <w:tblPr>
        <w:tblStyle w:val="TableGrid"/>
        <w:tblW w:w="0" w:type="auto"/>
        <w:tblLook w:val="04A0" w:firstRow="1" w:lastRow="0" w:firstColumn="1" w:lastColumn="0" w:noHBand="0" w:noVBand="1"/>
      </w:tblPr>
      <w:tblGrid>
        <w:gridCol w:w="535"/>
        <w:gridCol w:w="10255"/>
      </w:tblGrid>
      <w:tr w:rsidR="009C32B3" w14:paraId="5C4CF58C" w14:textId="77777777" w:rsidTr="00545ECF">
        <w:tc>
          <w:tcPr>
            <w:tcW w:w="10790" w:type="dxa"/>
            <w:gridSpan w:val="2"/>
          </w:tcPr>
          <w:p w14:paraId="5FA51CC1" w14:textId="77777777" w:rsidR="009C32B3" w:rsidRPr="002A0987" w:rsidRDefault="009C32B3" w:rsidP="00545ECF">
            <w:pPr>
              <w:rPr>
                <w:rFonts w:ascii="Calibri" w:hAnsi="Calibri" w:cs="Calibri"/>
                <w:b/>
                <w:sz w:val="18"/>
              </w:rPr>
            </w:pPr>
            <w:r>
              <w:rPr>
                <w:rFonts w:ascii="Calibri" w:hAnsi="Calibri" w:cs="Calibri"/>
                <w:b/>
                <w:sz w:val="18"/>
              </w:rPr>
              <w:t>L. Determination of HERS Verification Compliance</w:t>
            </w:r>
          </w:p>
        </w:tc>
      </w:tr>
      <w:tr w:rsidR="009C32B3" w14:paraId="131F8435" w14:textId="77777777" w:rsidTr="00545ECF">
        <w:tc>
          <w:tcPr>
            <w:tcW w:w="10790" w:type="dxa"/>
            <w:gridSpan w:val="2"/>
          </w:tcPr>
          <w:p w14:paraId="0F74E91C" w14:textId="77777777" w:rsidR="009C32B3" w:rsidRPr="002A0987" w:rsidRDefault="009C32B3" w:rsidP="00545ECF">
            <w:pPr>
              <w:rPr>
                <w:rFonts w:ascii="Calibri" w:hAnsi="Calibri" w:cs="Calibri"/>
                <w:sz w:val="18"/>
              </w:rPr>
            </w:pPr>
            <w:r>
              <w:rPr>
                <w:rFonts w:ascii="Calibri" w:hAnsi="Calibri" w:cs="Calibri"/>
                <w:sz w:val="18"/>
              </w:rPr>
              <w:t>All applicable sections of this document shall indicate compliance with the specified verification protocol requirements in order for this Certificate of Verification as a whole to be determined to be in compliance.</w:t>
            </w:r>
          </w:p>
        </w:tc>
      </w:tr>
      <w:tr w:rsidR="009C32B3" w14:paraId="4D4BAF67" w14:textId="77777777" w:rsidTr="00545ECF">
        <w:tc>
          <w:tcPr>
            <w:tcW w:w="535" w:type="dxa"/>
            <w:vAlign w:val="center"/>
          </w:tcPr>
          <w:p w14:paraId="3B1F9F19" w14:textId="77777777" w:rsidR="009C32B3" w:rsidRPr="002A0987" w:rsidRDefault="009C32B3" w:rsidP="00545ECF">
            <w:pPr>
              <w:jc w:val="center"/>
              <w:rPr>
                <w:rFonts w:ascii="Calibri" w:hAnsi="Calibri" w:cs="Calibri"/>
                <w:sz w:val="18"/>
              </w:rPr>
            </w:pPr>
            <w:r>
              <w:rPr>
                <w:rFonts w:ascii="Calibri" w:hAnsi="Calibri" w:cs="Calibri"/>
                <w:sz w:val="18"/>
              </w:rPr>
              <w:t>01</w:t>
            </w:r>
          </w:p>
        </w:tc>
        <w:tc>
          <w:tcPr>
            <w:tcW w:w="10255" w:type="dxa"/>
          </w:tcPr>
          <w:p w14:paraId="4727649D" w14:textId="119F367D" w:rsidR="009C32B3" w:rsidRPr="002A0987" w:rsidRDefault="00930E9A" w:rsidP="00545ECF">
            <w:pPr>
              <w:rPr>
                <w:rFonts w:ascii="Calibri" w:hAnsi="Calibri" w:cs="Calibri"/>
                <w:sz w:val="18"/>
              </w:rPr>
            </w:pPr>
            <w:r>
              <w:rPr>
                <w:rFonts w:asciiTheme="minorHAnsi" w:hAnsiTheme="minorHAnsi"/>
                <w:sz w:val="18"/>
                <w:szCs w:val="18"/>
              </w:rPr>
              <w:t>&lt;&lt;if A03, B05, C10, D11, E04, F03, G04, H03, I06, J03 or K03</w:t>
            </w:r>
            <w:r w:rsidR="00545ECF">
              <w:rPr>
                <w:rFonts w:asciiTheme="minorHAnsi" w:hAnsiTheme="minorHAnsi"/>
                <w:sz w:val="18"/>
                <w:szCs w:val="18"/>
              </w:rPr>
              <w:t xml:space="preserve"> = Fail, then display: Does not comply: One or more specified verification protocol requirements on this document are not met; else display: Complies: All specified verification protocol requirements on this document are met&gt;&gt;</w:t>
            </w:r>
          </w:p>
        </w:tc>
      </w:tr>
    </w:tbl>
    <w:p w14:paraId="5F52B84D" w14:textId="77777777" w:rsidR="00447C24" w:rsidRPr="003D714A" w:rsidRDefault="00447C24" w:rsidP="00E44B7C"/>
    <w:sectPr w:rsidR="00447C24" w:rsidRPr="003D714A" w:rsidSect="009F5631">
      <w:headerReference w:type="default" r:id="rId17"/>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F8F8F" w14:textId="77777777" w:rsidR="00071814" w:rsidRDefault="00071814" w:rsidP="000C31FB">
      <w:pPr>
        <w:pStyle w:val="FootnoteText"/>
      </w:pPr>
      <w:r>
        <w:separator/>
      </w:r>
    </w:p>
  </w:endnote>
  <w:endnote w:type="continuationSeparator" w:id="0">
    <w:p w14:paraId="152B251B" w14:textId="77777777" w:rsidR="00071814" w:rsidRDefault="00071814" w:rsidP="000C31FB">
      <w:pPr>
        <w:pStyle w:val="FootnoteText"/>
      </w:pPr>
      <w:r>
        <w:continuationSeparator/>
      </w:r>
    </w:p>
  </w:endnote>
  <w:endnote w:type="continuationNotice" w:id="1">
    <w:p w14:paraId="048C6618" w14:textId="77777777" w:rsidR="00071814" w:rsidRDefault="00071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951F0" w14:textId="77777777" w:rsidR="00071814" w:rsidRDefault="0007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4" w14:textId="77777777" w:rsidR="00071814" w:rsidRPr="009D5B35" w:rsidRDefault="00071814" w:rsidP="009F5631">
    <w:pPr>
      <w:pStyle w:val="Style7"/>
    </w:pPr>
    <w:r w:rsidRPr="009D5B35">
      <w:t xml:space="preserve">Registration Number:                                                           Registration Date/Time:                                           HERS Provider:                       </w:t>
    </w:r>
  </w:p>
  <w:p w14:paraId="5F52B865" w14:textId="31264181" w:rsidR="00071814" w:rsidRPr="009F5631" w:rsidRDefault="00071814" w:rsidP="009F5631">
    <w:pPr>
      <w:pStyle w:val="Style7"/>
    </w:pPr>
    <w:r w:rsidRPr="009D5B35">
      <w:t xml:space="preserve">CA Building Energy Efficiency Standards - </w:t>
    </w:r>
    <w:r>
      <w:t>2019</w:t>
    </w:r>
    <w:r w:rsidRPr="009D5B35">
      <w:t xml:space="preserve"> Residential Compliance</w:t>
    </w:r>
    <w:r w:rsidRPr="009D5B35">
      <w:tab/>
    </w:r>
    <w:r>
      <w:t xml:space="preserve">January </w:t>
    </w:r>
    <w:del w:id="4" w:author="Author" w:date="2019-10-10T13:42:00Z">
      <w:r w:rsidDel="009B3224">
        <w:delText>2019</w:delText>
      </w:r>
    </w:del>
    <w:ins w:id="5" w:author="Author" w:date="2019-10-10T13:42:00Z">
      <w:r w:rsidR="009B3224">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77F1D" w14:textId="77777777" w:rsidR="00071814" w:rsidRDefault="000718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D" w14:textId="20BCB4E8" w:rsidR="00071814" w:rsidRPr="009F5631" w:rsidRDefault="00071814" w:rsidP="009F5631">
    <w:pPr>
      <w:pStyle w:val="Style7"/>
    </w:pPr>
    <w:r w:rsidRPr="009D5B35">
      <w:t xml:space="preserve">CA Building Energy Efficiency Standards - </w:t>
    </w:r>
    <w:r>
      <w:t>2019</w:t>
    </w:r>
    <w:r w:rsidRPr="009D5B35">
      <w:t xml:space="preserve"> Residential Compliance</w:t>
    </w:r>
    <w:r w:rsidRPr="009D5B35">
      <w:tab/>
    </w:r>
    <w:r>
      <w:t xml:space="preserve">January </w:t>
    </w:r>
    <w:del w:id="6" w:author="Author" w:date="2019-10-10T13:42:00Z">
      <w:r w:rsidDel="009B3224">
        <w:delText>2019</w:delText>
      </w:r>
    </w:del>
    <w:ins w:id="7" w:author="Author" w:date="2019-10-10T13:42:00Z">
      <w:r w:rsidR="009B3224">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C293D" w14:textId="77777777" w:rsidR="00071814" w:rsidRDefault="00071814" w:rsidP="000C31FB">
      <w:pPr>
        <w:pStyle w:val="FootnoteText"/>
      </w:pPr>
      <w:r>
        <w:separator/>
      </w:r>
    </w:p>
  </w:footnote>
  <w:footnote w:type="continuationSeparator" w:id="0">
    <w:p w14:paraId="5EA9215B" w14:textId="77777777" w:rsidR="00071814" w:rsidRDefault="00071814" w:rsidP="000C31FB">
      <w:pPr>
        <w:pStyle w:val="FootnoteText"/>
      </w:pPr>
      <w:r>
        <w:continuationSeparator/>
      </w:r>
    </w:p>
  </w:footnote>
  <w:footnote w:type="continuationNotice" w:id="1">
    <w:p w14:paraId="3346E83E" w14:textId="77777777" w:rsidR="00071814" w:rsidRDefault="000718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2" w14:textId="77777777" w:rsidR="00071814" w:rsidRDefault="00F16A4C">
    <w:pPr>
      <w:pStyle w:val="Header"/>
    </w:pPr>
    <w:r>
      <w:rPr>
        <w:noProof/>
      </w:rPr>
      <w:pict w14:anchorId="5F52B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2" o:spid="_x0000_s2050"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3" w14:textId="353ED6C7" w:rsidR="00071814" w:rsidRPr="007770C5" w:rsidRDefault="00071814" w:rsidP="00D46447">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0" locked="0" layoutInCell="1" allowOverlap="1" wp14:anchorId="5F52B875" wp14:editId="557E02C0">
          <wp:simplePos x="0" y="0"/>
          <wp:positionH relativeFrom="margin">
            <wp:posOffset>6633210</wp:posOffset>
          </wp:positionH>
          <wp:positionV relativeFrom="margin">
            <wp:posOffset>-1248410</wp:posOffset>
          </wp:positionV>
          <wp:extent cx="314960" cy="276225"/>
          <wp:effectExtent l="0" t="0" r="0" b="0"/>
          <wp:wrapSquare wrapText="bothSides"/>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5F52B854" w14:textId="723C6840" w:rsidR="00071814" w:rsidRPr="007770C5" w:rsidRDefault="00071814" w:rsidP="00D46447">
    <w:pPr>
      <w:suppressAutoHyphens/>
      <w:ind w:left="-90"/>
      <w:rPr>
        <w:rFonts w:ascii="Arial" w:hAnsi="Arial" w:cs="Arial"/>
        <w:b/>
        <w:sz w:val="24"/>
        <w:szCs w:val="24"/>
      </w:rPr>
    </w:pPr>
    <w:r>
      <w:rPr>
        <w:rFonts w:ascii="Arial" w:hAnsi="Arial" w:cs="Arial"/>
        <w:b/>
        <w:sz w:val="24"/>
        <w:szCs w:val="24"/>
      </w:rPr>
      <w:t>QII - AIR INFILTRATION SEALING – FRAMING STAGE</w:t>
    </w:r>
  </w:p>
  <w:p w14:paraId="5F52B855" w14:textId="50EBC1AB" w:rsidR="00071814" w:rsidRPr="007770C5" w:rsidRDefault="00071814" w:rsidP="00D46447">
    <w:pPr>
      <w:suppressAutoHyphens/>
      <w:ind w:left="-90"/>
      <w:rPr>
        <w:rFonts w:ascii="Arial" w:hAnsi="Arial" w:cs="Arial"/>
        <w:sz w:val="14"/>
        <w:szCs w:val="14"/>
      </w:rPr>
    </w:pPr>
    <w:r>
      <w:rPr>
        <w:rFonts w:ascii="Arial" w:hAnsi="Arial" w:cs="Arial"/>
        <w:sz w:val="14"/>
        <w:szCs w:val="14"/>
      </w:rPr>
      <w:t>CEC-CF3R-ENV-21-H</w:t>
    </w:r>
    <w:r w:rsidRPr="007770C5">
      <w:rPr>
        <w:rFonts w:ascii="Arial" w:hAnsi="Arial" w:cs="Arial"/>
        <w:sz w:val="14"/>
        <w:szCs w:val="14"/>
      </w:rPr>
      <w:t xml:space="preserve"> (Revised </w:t>
    </w:r>
    <w:r>
      <w:rPr>
        <w:rFonts w:ascii="Arial" w:hAnsi="Arial" w:cs="Arial"/>
        <w:sz w:val="14"/>
        <w:szCs w:val="14"/>
      </w:rPr>
      <w:t>01/</w:t>
    </w:r>
    <w:del w:id="1" w:author="Author" w:date="2019-10-10T13:42:00Z">
      <w:r w:rsidDel="009B3224">
        <w:rPr>
          <w:rFonts w:ascii="Arial" w:hAnsi="Arial" w:cs="Arial"/>
          <w:sz w:val="14"/>
          <w:szCs w:val="14"/>
        </w:rPr>
        <w:delText>19</w:delText>
      </w:r>
    </w:del>
    <w:ins w:id="2" w:author="Author" w:date="2019-10-10T13:42:00Z">
      <w:r w:rsidR="009B3224">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071814" w:rsidRPr="00F85124" w14:paraId="5F52B858" w14:textId="77777777" w:rsidTr="00981D8D">
      <w:trPr>
        <w:cantSplit/>
        <w:trHeight w:val="288"/>
      </w:trPr>
      <w:tc>
        <w:tcPr>
          <w:tcW w:w="3738" w:type="pct"/>
          <w:gridSpan w:val="2"/>
          <w:tcBorders>
            <w:bottom w:val="single" w:sz="4" w:space="0" w:color="auto"/>
            <w:right w:val="nil"/>
          </w:tcBorders>
          <w:vAlign w:val="center"/>
        </w:tcPr>
        <w:p w14:paraId="5F52B856" w14:textId="4DAFF0E6" w:rsidR="00071814" w:rsidRPr="00F85124" w:rsidRDefault="00071814">
          <w:pPr>
            <w:pStyle w:val="Style17"/>
            <w:rPr>
              <w:b/>
            </w:rPr>
          </w:pPr>
          <w:r>
            <w:t xml:space="preserve">CERTIFICATE OF VERIFICATION </w:t>
          </w:r>
        </w:p>
      </w:tc>
      <w:tc>
        <w:tcPr>
          <w:tcW w:w="1262" w:type="pct"/>
          <w:tcBorders>
            <w:left w:val="nil"/>
            <w:bottom w:val="single" w:sz="4" w:space="0" w:color="auto"/>
          </w:tcBorders>
          <w:tcMar>
            <w:left w:w="115" w:type="dxa"/>
            <w:right w:w="115" w:type="dxa"/>
          </w:tcMar>
          <w:vAlign w:val="center"/>
        </w:tcPr>
        <w:p w14:paraId="5F52B857" w14:textId="71B99001" w:rsidR="00071814" w:rsidRPr="00F85124" w:rsidRDefault="00071814" w:rsidP="00981D8D">
          <w:pPr>
            <w:pStyle w:val="Style18"/>
            <w:rPr>
              <w:b/>
            </w:rPr>
          </w:pPr>
          <w:r>
            <w:t>CF3R-ENV-21-H</w:t>
          </w:r>
        </w:p>
      </w:tc>
    </w:tr>
    <w:tr w:rsidR="00071814" w:rsidRPr="00F85124" w14:paraId="5F52B85A" w14:textId="77777777" w:rsidTr="00981D8D">
      <w:trPr>
        <w:cantSplit/>
        <w:trHeight w:val="288"/>
      </w:trPr>
      <w:tc>
        <w:tcPr>
          <w:tcW w:w="5000" w:type="pct"/>
          <w:gridSpan w:val="3"/>
        </w:tcPr>
        <w:p w14:paraId="5F52B859" w14:textId="60C5736F" w:rsidR="00071814" w:rsidRPr="00F85124" w:rsidRDefault="00071814" w:rsidP="00A932D7">
          <w:pPr>
            <w:pStyle w:val="Style19"/>
            <w:tabs>
              <w:tab w:val="clear" w:pos="10543"/>
              <w:tab w:val="right" w:pos="10809"/>
            </w:tabs>
            <w:rPr>
              <w:sz w:val="12"/>
              <w:szCs w:val="12"/>
            </w:rPr>
          </w:pPr>
          <w:bookmarkStart w:id="3" w:name="OLE_LINK2"/>
          <w:r w:rsidRPr="0081650A">
            <w:t xml:space="preserve">Quality Insulation Installation (QII) </w:t>
          </w:r>
          <w:r>
            <w:t>–Air Infiltration Sealing - Framing Stage</w:t>
          </w:r>
          <w:bookmarkEnd w:id="3"/>
          <w:r>
            <w:tab/>
          </w:r>
          <w:r w:rsidRPr="00F85124">
            <w:t xml:space="preserve">(Page </w:t>
          </w:r>
          <w:r>
            <w:fldChar w:fldCharType="begin"/>
          </w:r>
          <w:r>
            <w:instrText xml:space="preserve"> PAGE   \* MERGEFORMAT </w:instrText>
          </w:r>
          <w:r>
            <w:fldChar w:fldCharType="separate"/>
          </w:r>
          <w:r w:rsidR="00F16A4C" w:rsidRPr="00F16A4C">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F16A4C">
            <w:rPr>
              <w:noProof/>
            </w:rPr>
            <w:t>5</w:t>
          </w:r>
          <w:r>
            <w:rPr>
              <w:noProof/>
            </w:rPr>
            <w:fldChar w:fldCharType="end"/>
          </w:r>
          <w:r w:rsidRPr="00F85124">
            <w:t>)</w:t>
          </w:r>
        </w:p>
      </w:tc>
    </w:tr>
    <w:tr w:rsidR="00071814" w:rsidRPr="00F85124" w14:paraId="5F52B85E" w14:textId="77777777" w:rsidTr="00981D8D">
      <w:trPr>
        <w:cantSplit/>
        <w:trHeight w:val="288"/>
      </w:trPr>
      <w:tc>
        <w:tcPr>
          <w:tcW w:w="0" w:type="auto"/>
        </w:tcPr>
        <w:p w14:paraId="5F52B85B" w14:textId="77777777" w:rsidR="00071814" w:rsidRPr="00F85124" w:rsidRDefault="00071814" w:rsidP="00981D8D">
          <w:pPr>
            <w:pStyle w:val="Style20"/>
          </w:pPr>
          <w:r w:rsidRPr="00F85124">
            <w:t>Project Name:</w:t>
          </w:r>
        </w:p>
      </w:tc>
      <w:tc>
        <w:tcPr>
          <w:tcW w:w="1377" w:type="pct"/>
        </w:tcPr>
        <w:p w14:paraId="5F52B85C" w14:textId="77777777" w:rsidR="00071814" w:rsidRPr="00F85124" w:rsidRDefault="00071814" w:rsidP="00981D8D">
          <w:pPr>
            <w:pStyle w:val="Style20"/>
          </w:pPr>
          <w:r w:rsidRPr="00F85124">
            <w:t>Enforcement Agency:</w:t>
          </w:r>
        </w:p>
      </w:tc>
      <w:tc>
        <w:tcPr>
          <w:tcW w:w="1262" w:type="pct"/>
        </w:tcPr>
        <w:p w14:paraId="5F52B85D" w14:textId="77777777" w:rsidR="00071814" w:rsidRPr="00F85124" w:rsidRDefault="00071814" w:rsidP="00981D8D">
          <w:pPr>
            <w:pStyle w:val="Style20"/>
          </w:pPr>
          <w:r w:rsidRPr="00F85124">
            <w:t>Permit Number:</w:t>
          </w:r>
        </w:p>
      </w:tc>
    </w:tr>
    <w:tr w:rsidR="00071814" w:rsidRPr="00F85124" w14:paraId="5F52B862" w14:textId="77777777" w:rsidTr="00981D8D">
      <w:trPr>
        <w:cantSplit/>
        <w:trHeight w:val="288"/>
      </w:trPr>
      <w:tc>
        <w:tcPr>
          <w:tcW w:w="0" w:type="auto"/>
        </w:tcPr>
        <w:p w14:paraId="5F52B85F" w14:textId="77777777" w:rsidR="00071814" w:rsidRPr="00F85124" w:rsidRDefault="00071814" w:rsidP="00981D8D">
          <w:pPr>
            <w:pStyle w:val="Style20"/>
            <w:rPr>
              <w:vertAlign w:val="superscript"/>
            </w:rPr>
          </w:pPr>
          <w:r w:rsidRPr="00F85124">
            <w:t>Dwelling Address:</w:t>
          </w:r>
        </w:p>
      </w:tc>
      <w:tc>
        <w:tcPr>
          <w:tcW w:w="1377" w:type="pct"/>
        </w:tcPr>
        <w:p w14:paraId="5F52B860" w14:textId="77777777" w:rsidR="00071814" w:rsidRPr="00F85124" w:rsidRDefault="00071814" w:rsidP="00981D8D">
          <w:pPr>
            <w:pStyle w:val="Style20"/>
            <w:rPr>
              <w:vertAlign w:val="superscript"/>
            </w:rPr>
          </w:pPr>
          <w:r w:rsidRPr="00F85124">
            <w:t>City</w:t>
          </w:r>
        </w:p>
      </w:tc>
      <w:tc>
        <w:tcPr>
          <w:tcW w:w="1262" w:type="pct"/>
        </w:tcPr>
        <w:p w14:paraId="5F52B861" w14:textId="77777777" w:rsidR="00071814" w:rsidRPr="00F85124" w:rsidRDefault="00071814" w:rsidP="00981D8D">
          <w:pPr>
            <w:pStyle w:val="Style20"/>
            <w:rPr>
              <w:vertAlign w:val="superscript"/>
            </w:rPr>
          </w:pPr>
          <w:r w:rsidRPr="00F85124">
            <w:t>Zip Code</w:t>
          </w:r>
        </w:p>
      </w:tc>
    </w:tr>
  </w:tbl>
  <w:p w14:paraId="5F52B863" w14:textId="305B9DF6" w:rsidR="00071814" w:rsidRDefault="00F16A4C" w:rsidP="003E0D24">
    <w:pPr>
      <w:pStyle w:val="Header"/>
    </w:pPr>
    <w:r>
      <w:rPr>
        <w:noProof/>
      </w:rPr>
      <w:pict w14:anchorId="5F52B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3" o:spid="_x0000_s2052" type="#_x0000_t75" style="position:absolute;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6" w14:textId="77777777" w:rsidR="00071814" w:rsidRDefault="00F16A4C">
    <w:pPr>
      <w:pStyle w:val="Header"/>
    </w:pPr>
    <w:r>
      <w:rPr>
        <w:noProof/>
      </w:rPr>
      <w:pict w14:anchorId="5F52B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1" o:spid="_x0000_s2049"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071814" w:rsidRPr="009F5631" w14:paraId="5F52B869" w14:textId="77777777" w:rsidTr="007C038F">
      <w:trPr>
        <w:cantSplit/>
        <w:trHeight w:val="288"/>
      </w:trPr>
      <w:tc>
        <w:tcPr>
          <w:tcW w:w="3738" w:type="pct"/>
          <w:tcBorders>
            <w:bottom w:val="single" w:sz="4" w:space="0" w:color="auto"/>
            <w:right w:val="nil"/>
          </w:tcBorders>
          <w:vAlign w:val="center"/>
        </w:tcPr>
        <w:p w14:paraId="5F52B867" w14:textId="76D65824" w:rsidR="00071814" w:rsidRPr="009F5631" w:rsidRDefault="00071814">
          <w:pPr>
            <w:keepNext/>
            <w:outlineLvl w:val="0"/>
            <w:rPr>
              <w:rFonts w:asciiTheme="minorHAnsi" w:hAnsiTheme="minorHAnsi"/>
              <w:bCs/>
            </w:rPr>
          </w:pPr>
          <w:r w:rsidRPr="009F5631">
            <w:rPr>
              <w:rFonts w:asciiTheme="minorHAnsi" w:hAnsiTheme="minorHAnsi"/>
              <w:bCs/>
            </w:rPr>
            <w:t xml:space="preserve">CERTIFICATE OF </w:t>
          </w:r>
          <w:r>
            <w:rPr>
              <w:rFonts w:asciiTheme="minorHAnsi" w:hAnsiTheme="minorHAnsi"/>
              <w:bCs/>
            </w:rPr>
            <w:t>VERIFICATION</w:t>
          </w:r>
          <w:r w:rsidRPr="009F5631">
            <w:rPr>
              <w:rFonts w:asciiTheme="minorHAnsi" w:hAnsiTheme="minorHAnsi"/>
              <w:bCs/>
            </w:rPr>
            <w:t xml:space="preserve"> - USER INSTRUCTIONS</w:t>
          </w:r>
        </w:p>
      </w:tc>
      <w:tc>
        <w:tcPr>
          <w:tcW w:w="1262" w:type="pct"/>
          <w:tcBorders>
            <w:left w:val="nil"/>
            <w:bottom w:val="single" w:sz="4" w:space="0" w:color="auto"/>
          </w:tcBorders>
          <w:tcMar>
            <w:left w:w="115" w:type="dxa"/>
            <w:right w:w="115" w:type="dxa"/>
          </w:tcMar>
          <w:vAlign w:val="center"/>
        </w:tcPr>
        <w:p w14:paraId="5F52B868" w14:textId="18005EEE" w:rsidR="00071814" w:rsidRPr="009F5631" w:rsidRDefault="00071814">
          <w:pPr>
            <w:keepNext/>
            <w:jc w:val="right"/>
            <w:outlineLvl w:val="0"/>
            <w:rPr>
              <w:rFonts w:asciiTheme="minorHAnsi" w:hAnsiTheme="minorHAnsi"/>
              <w:bCs/>
            </w:rPr>
          </w:pPr>
          <w:r w:rsidRPr="009F5631">
            <w:rPr>
              <w:rFonts w:asciiTheme="minorHAnsi" w:hAnsiTheme="minorHAnsi"/>
              <w:bCs/>
            </w:rPr>
            <w:t>CF</w:t>
          </w:r>
          <w:r>
            <w:rPr>
              <w:rFonts w:asciiTheme="minorHAnsi" w:hAnsiTheme="minorHAnsi"/>
              <w:bCs/>
            </w:rPr>
            <w:t>3</w:t>
          </w:r>
          <w:r w:rsidRPr="009F5631">
            <w:rPr>
              <w:rFonts w:asciiTheme="minorHAnsi" w:hAnsiTheme="minorHAnsi"/>
              <w:bCs/>
            </w:rPr>
            <w:t>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071814" w:rsidRPr="009F5631" w14:paraId="5F52B86B" w14:textId="77777777" w:rsidTr="009F5631">
      <w:trPr>
        <w:cantSplit/>
        <w:trHeight w:val="288"/>
      </w:trPr>
      <w:tc>
        <w:tcPr>
          <w:tcW w:w="5000" w:type="pct"/>
          <w:gridSpan w:val="2"/>
        </w:tcPr>
        <w:p w14:paraId="5F52B86A" w14:textId="24145577" w:rsidR="00071814" w:rsidRPr="009F5631" w:rsidRDefault="00071814"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F16A4C">
            <w:rPr>
              <w:rFonts w:asciiTheme="minorHAnsi" w:hAnsiTheme="minorHAnsi"/>
              <w:bCs/>
              <w:noProof/>
            </w:rPr>
            <w:t>2</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16A4C">
            <w:rPr>
              <w:rFonts w:asciiTheme="minorHAnsi" w:hAnsiTheme="minorHAnsi"/>
              <w:bCs/>
              <w:noProof/>
            </w:rPr>
            <w:t>2</w:t>
          </w:r>
          <w:r>
            <w:rPr>
              <w:rFonts w:asciiTheme="minorHAnsi" w:hAnsiTheme="minorHAnsi"/>
              <w:bCs/>
              <w:noProof/>
            </w:rPr>
            <w:fldChar w:fldCharType="end"/>
          </w:r>
          <w:r w:rsidRPr="009F5631">
            <w:rPr>
              <w:rFonts w:asciiTheme="minorHAnsi" w:hAnsiTheme="minorHAnsi"/>
              <w:bCs/>
            </w:rPr>
            <w:t>)</w:t>
          </w:r>
        </w:p>
      </w:tc>
    </w:tr>
  </w:tbl>
  <w:p w14:paraId="5F52B86C" w14:textId="77777777" w:rsidR="00071814" w:rsidRDefault="00071814" w:rsidP="003E0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071814" w:rsidRPr="009F5631" w14:paraId="5F52B870" w14:textId="77777777" w:rsidTr="007C038F">
      <w:trPr>
        <w:cantSplit/>
        <w:trHeight w:val="288"/>
      </w:trPr>
      <w:tc>
        <w:tcPr>
          <w:tcW w:w="3738" w:type="pct"/>
          <w:tcBorders>
            <w:bottom w:val="single" w:sz="4" w:space="0" w:color="auto"/>
            <w:right w:val="nil"/>
          </w:tcBorders>
          <w:vAlign w:val="center"/>
        </w:tcPr>
        <w:p w14:paraId="5F52B86E" w14:textId="6146A20E" w:rsidR="00071814" w:rsidRPr="009F5631" w:rsidRDefault="00071814">
          <w:pPr>
            <w:keepNext/>
            <w:outlineLvl w:val="0"/>
            <w:rPr>
              <w:rFonts w:asciiTheme="minorHAnsi" w:hAnsiTheme="minorHAnsi"/>
              <w:bCs/>
            </w:rPr>
          </w:pPr>
          <w:r w:rsidRPr="009F5631">
            <w:rPr>
              <w:rFonts w:asciiTheme="minorHAnsi" w:hAnsiTheme="minorHAnsi"/>
              <w:bCs/>
            </w:rPr>
            <w:t xml:space="preserve">CERTIFICATE OF </w:t>
          </w:r>
          <w:r>
            <w:rPr>
              <w:rFonts w:asciiTheme="minorHAnsi" w:hAnsiTheme="minorHAnsi"/>
              <w:bCs/>
            </w:rPr>
            <w:t>VERIFICATION</w:t>
          </w:r>
          <w:r w:rsidRPr="009F5631">
            <w:rPr>
              <w:rFonts w:asciiTheme="minorHAnsi" w:hAnsiTheme="minorHAnsi"/>
              <w:bCs/>
            </w:rPr>
            <w:t xml:space="preserve"> </w:t>
          </w:r>
          <w:r>
            <w:rPr>
              <w:rFonts w:asciiTheme="minorHAnsi" w:hAnsiTheme="minorHAnsi"/>
              <w:bCs/>
            </w:rPr>
            <w:t>–</w:t>
          </w:r>
          <w:r w:rsidRPr="009F5631">
            <w:rPr>
              <w:rFonts w:asciiTheme="minorHAnsi" w:hAnsiTheme="minorHAnsi"/>
              <w:bCs/>
            </w:rPr>
            <w:t xml:space="preserve"> </w:t>
          </w:r>
          <w:r>
            <w:rPr>
              <w:rFonts w:asciiTheme="minorHAnsi" w:hAnsiTheme="minorHAnsi"/>
              <w:bCs/>
            </w:rPr>
            <w:t>DATA FIELD DEFINITIONS AND CALCULATIONS</w:t>
          </w:r>
        </w:p>
      </w:tc>
      <w:tc>
        <w:tcPr>
          <w:tcW w:w="1262" w:type="pct"/>
          <w:tcBorders>
            <w:left w:val="nil"/>
            <w:bottom w:val="single" w:sz="4" w:space="0" w:color="auto"/>
          </w:tcBorders>
          <w:tcMar>
            <w:left w:w="115" w:type="dxa"/>
            <w:right w:w="115" w:type="dxa"/>
          </w:tcMar>
          <w:vAlign w:val="center"/>
        </w:tcPr>
        <w:p w14:paraId="5F52B86F" w14:textId="6DC3EBDE" w:rsidR="00071814" w:rsidRPr="009F5631" w:rsidRDefault="00071814">
          <w:pPr>
            <w:keepNext/>
            <w:jc w:val="right"/>
            <w:outlineLvl w:val="0"/>
            <w:rPr>
              <w:rFonts w:asciiTheme="minorHAnsi" w:hAnsiTheme="minorHAnsi"/>
              <w:bCs/>
            </w:rPr>
          </w:pPr>
          <w:r w:rsidRPr="009F5631">
            <w:rPr>
              <w:rFonts w:asciiTheme="minorHAnsi" w:hAnsiTheme="minorHAnsi"/>
              <w:bCs/>
            </w:rPr>
            <w:t>CF</w:t>
          </w:r>
          <w:r>
            <w:rPr>
              <w:rFonts w:asciiTheme="minorHAnsi" w:hAnsiTheme="minorHAnsi"/>
              <w:bCs/>
            </w:rPr>
            <w:t>3</w:t>
          </w:r>
          <w:r w:rsidRPr="009F5631">
            <w:rPr>
              <w:rFonts w:asciiTheme="minorHAnsi" w:hAnsiTheme="minorHAnsi"/>
              <w:bCs/>
            </w:rPr>
            <w:t>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071814" w:rsidRPr="009F5631" w14:paraId="5F52B872" w14:textId="77777777" w:rsidTr="007C038F">
      <w:trPr>
        <w:cantSplit/>
        <w:trHeight w:val="288"/>
      </w:trPr>
      <w:tc>
        <w:tcPr>
          <w:tcW w:w="5000" w:type="pct"/>
          <w:gridSpan w:val="2"/>
        </w:tcPr>
        <w:p w14:paraId="5F52B871" w14:textId="3B367815" w:rsidR="00071814" w:rsidRPr="009F5631" w:rsidRDefault="00071814"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F16A4C">
            <w:rPr>
              <w:rFonts w:asciiTheme="minorHAnsi" w:hAnsiTheme="minorHAnsi"/>
              <w:bCs/>
              <w:noProof/>
            </w:rPr>
            <w:t>4</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F16A4C">
            <w:rPr>
              <w:rFonts w:asciiTheme="minorHAnsi" w:hAnsiTheme="minorHAnsi"/>
              <w:bCs/>
              <w:noProof/>
            </w:rPr>
            <w:t>4</w:t>
          </w:r>
          <w:r>
            <w:rPr>
              <w:rFonts w:asciiTheme="minorHAnsi" w:hAnsiTheme="minorHAnsi"/>
              <w:bCs/>
              <w:noProof/>
            </w:rPr>
            <w:fldChar w:fldCharType="end"/>
          </w:r>
          <w:r w:rsidRPr="009F5631">
            <w:rPr>
              <w:rFonts w:asciiTheme="minorHAnsi" w:hAnsiTheme="minorHAnsi"/>
              <w:bCs/>
            </w:rPr>
            <w:t>)</w:t>
          </w:r>
        </w:p>
      </w:tc>
    </w:tr>
  </w:tbl>
  <w:p w14:paraId="5F52B873" w14:textId="77777777" w:rsidR="00071814" w:rsidRDefault="00071814" w:rsidP="003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04203C0"/>
    <w:multiLevelType w:val="hybridMultilevel"/>
    <w:tmpl w:val="3DE03D16"/>
    <w:lvl w:ilvl="0" w:tplc="CD62AF4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87CE4"/>
    <w:multiLevelType w:val="hybridMultilevel"/>
    <w:tmpl w:val="EF507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53741"/>
    <w:multiLevelType w:val="hybridMultilevel"/>
    <w:tmpl w:val="9D9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E7AC0"/>
    <w:multiLevelType w:val="hybridMultilevel"/>
    <w:tmpl w:val="BAD89B58"/>
    <w:lvl w:ilvl="0" w:tplc="724C4EF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7" w15:restartNumberingAfterBreak="0">
    <w:nsid w:val="0AD25D8D"/>
    <w:multiLevelType w:val="hybridMultilevel"/>
    <w:tmpl w:val="1F1A9762"/>
    <w:lvl w:ilvl="0" w:tplc="21F2B21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D49D1"/>
    <w:multiLevelType w:val="hybridMultilevel"/>
    <w:tmpl w:val="16984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3C7002"/>
    <w:multiLevelType w:val="hybridMultilevel"/>
    <w:tmpl w:val="6D6AF812"/>
    <w:lvl w:ilvl="0" w:tplc="85DCE6DE">
      <w:start w:val="1"/>
      <w:numFmt w:val="upperLetter"/>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109D7BD4"/>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F26F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103D0"/>
    <w:multiLevelType w:val="hybridMultilevel"/>
    <w:tmpl w:val="CCC2B5F0"/>
    <w:lvl w:ilvl="0" w:tplc="7B107DE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C17FF"/>
    <w:multiLevelType w:val="hybridMultilevel"/>
    <w:tmpl w:val="9E60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A5072"/>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697E2C"/>
    <w:multiLevelType w:val="hybridMultilevel"/>
    <w:tmpl w:val="7CBA6164"/>
    <w:lvl w:ilvl="0" w:tplc="6C50954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4236E"/>
    <w:multiLevelType w:val="hybridMultilevel"/>
    <w:tmpl w:val="C836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E2748E"/>
    <w:multiLevelType w:val="hybridMultilevel"/>
    <w:tmpl w:val="76BA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15:restartNumberingAfterBreak="0">
    <w:nsid w:val="23D72DE3"/>
    <w:multiLevelType w:val="hybridMultilevel"/>
    <w:tmpl w:val="90D245EE"/>
    <w:lvl w:ilvl="0" w:tplc="0FCA3122">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D75E9C"/>
    <w:multiLevelType w:val="hybridMultilevel"/>
    <w:tmpl w:val="BBE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22" w15:restartNumberingAfterBreak="0">
    <w:nsid w:val="28174350"/>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ED73C17"/>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655B1"/>
    <w:multiLevelType w:val="hybridMultilevel"/>
    <w:tmpl w:val="72E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DC230B"/>
    <w:multiLevelType w:val="hybridMultilevel"/>
    <w:tmpl w:val="3AE0329C"/>
    <w:lvl w:ilvl="0" w:tplc="8266130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A93A4A"/>
    <w:multiLevelType w:val="hybridMultilevel"/>
    <w:tmpl w:val="EE8641E2"/>
    <w:lvl w:ilvl="0" w:tplc="5748C7AA">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AA1BAF"/>
    <w:multiLevelType w:val="hybridMultilevel"/>
    <w:tmpl w:val="95DC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11E6E50"/>
    <w:multiLevelType w:val="hybridMultilevel"/>
    <w:tmpl w:val="A2540FB0"/>
    <w:lvl w:ilvl="0" w:tplc="B874CA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784AE6"/>
    <w:multiLevelType w:val="hybridMultilevel"/>
    <w:tmpl w:val="26E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EC1796"/>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FF6405"/>
    <w:multiLevelType w:val="multilevel"/>
    <w:tmpl w:val="91D896B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5"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BD2C1B"/>
    <w:multiLevelType w:val="multilevel"/>
    <w:tmpl w:val="B4B2978A"/>
    <w:lvl w:ilvl="0">
      <w:start w:val="1"/>
      <w:numFmt w:val="lowerLetter"/>
      <w:lvlText w:val="(%1)"/>
      <w:lvlJc w:val="left"/>
      <w:pPr>
        <w:tabs>
          <w:tab w:val="num" w:pos="360"/>
        </w:tabs>
        <w:ind w:left="360" w:hanging="360"/>
      </w:pPr>
      <w:rPr>
        <w:rFonts w:cs="Times New Roman" w:hint="default"/>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7" w15:restartNumberingAfterBreak="0">
    <w:nsid w:val="4E0A0C0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25277F"/>
    <w:multiLevelType w:val="hybridMultilevel"/>
    <w:tmpl w:val="D7D8F5F6"/>
    <w:lvl w:ilvl="0" w:tplc="68D2C9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847546"/>
    <w:multiLevelType w:val="hybridMultilevel"/>
    <w:tmpl w:val="83BA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B3090A"/>
    <w:multiLevelType w:val="hybridMultilevel"/>
    <w:tmpl w:val="0BE4717E"/>
    <w:lvl w:ilvl="0" w:tplc="548CEEB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533022FB"/>
    <w:multiLevelType w:val="hybridMultilevel"/>
    <w:tmpl w:val="75D855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9E39E7"/>
    <w:multiLevelType w:val="hybridMultilevel"/>
    <w:tmpl w:val="C2A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0A238E"/>
    <w:multiLevelType w:val="hybridMultilevel"/>
    <w:tmpl w:val="288E3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92E77D7"/>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D26FF3"/>
    <w:multiLevelType w:val="hybridMultilevel"/>
    <w:tmpl w:val="718A1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481319"/>
    <w:multiLevelType w:val="hybridMultilevel"/>
    <w:tmpl w:val="40624098"/>
    <w:lvl w:ilvl="0" w:tplc="842C0D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43019F"/>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B74778"/>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2" w15:restartNumberingAfterBreak="0">
    <w:nsid w:val="6EA6148F"/>
    <w:multiLevelType w:val="hybridMultilevel"/>
    <w:tmpl w:val="80F23DEE"/>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71AD540E"/>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F91881"/>
    <w:multiLevelType w:val="hybridMultilevel"/>
    <w:tmpl w:val="1A4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D21971"/>
    <w:multiLevelType w:val="hybridMultilevel"/>
    <w:tmpl w:val="6BB68A18"/>
    <w:lvl w:ilvl="0" w:tplc="3298481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D839EA"/>
    <w:multiLevelType w:val="hybridMultilevel"/>
    <w:tmpl w:val="0A42F0C6"/>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0B684D"/>
    <w:multiLevelType w:val="hybridMultilevel"/>
    <w:tmpl w:val="28C227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76E32E65"/>
    <w:multiLevelType w:val="hybridMultilevel"/>
    <w:tmpl w:val="1D4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EA2B8C"/>
    <w:multiLevelType w:val="hybridMultilevel"/>
    <w:tmpl w:val="A282FB7A"/>
    <w:lvl w:ilvl="0" w:tplc="937ED892">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563D6A"/>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6E57A5"/>
    <w:multiLevelType w:val="hybridMultilevel"/>
    <w:tmpl w:val="18167168"/>
    <w:lvl w:ilvl="0" w:tplc="3B8234C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D26C49"/>
    <w:multiLevelType w:val="hybridMultilevel"/>
    <w:tmpl w:val="01FCA3D6"/>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A380989"/>
    <w:multiLevelType w:val="hybridMultilevel"/>
    <w:tmpl w:val="BD7A9340"/>
    <w:lvl w:ilvl="0" w:tplc="58182B8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F5B1166"/>
    <w:multiLevelType w:val="hybridMultilevel"/>
    <w:tmpl w:val="5CFEFA8A"/>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6"/>
  </w:num>
  <w:num w:numId="6">
    <w:abstractNumId w:val="21"/>
  </w:num>
  <w:num w:numId="7">
    <w:abstractNumId w:val="21"/>
  </w:num>
  <w:num w:numId="8">
    <w:abstractNumId w:val="21"/>
  </w:num>
  <w:num w:numId="9">
    <w:abstractNumId w:val="6"/>
  </w:num>
  <w:num w:numId="10">
    <w:abstractNumId w:val="6"/>
  </w:num>
  <w:num w:numId="11">
    <w:abstractNumId w:val="6"/>
  </w:num>
  <w:num w:numId="12">
    <w:abstractNumId w:val="30"/>
  </w:num>
  <w:num w:numId="13">
    <w:abstractNumId w:val="40"/>
  </w:num>
  <w:num w:numId="14">
    <w:abstractNumId w:val="40"/>
  </w:num>
  <w:num w:numId="15">
    <w:abstractNumId w:val="30"/>
  </w:num>
  <w:num w:numId="16">
    <w:abstractNumId w:val="30"/>
  </w:num>
  <w:num w:numId="17">
    <w:abstractNumId w:val="0"/>
  </w:num>
  <w:num w:numId="18">
    <w:abstractNumId w:val="1"/>
  </w:num>
  <w:num w:numId="19">
    <w:abstractNumId w:val="51"/>
  </w:num>
  <w:num w:numId="20">
    <w:abstractNumId w:val="18"/>
  </w:num>
  <w:num w:numId="21">
    <w:abstractNumId w:val="35"/>
  </w:num>
  <w:num w:numId="22">
    <w:abstractNumId w:val="29"/>
  </w:num>
  <w:num w:numId="23">
    <w:abstractNumId w:val="17"/>
  </w:num>
  <w:num w:numId="24">
    <w:abstractNumId w:val="50"/>
  </w:num>
  <w:num w:numId="25">
    <w:abstractNumId w:val="24"/>
  </w:num>
  <w:num w:numId="26">
    <w:abstractNumId w:val="62"/>
  </w:num>
  <w:num w:numId="27">
    <w:abstractNumId w:val="52"/>
  </w:num>
  <w:num w:numId="28">
    <w:abstractNumId w:val="34"/>
  </w:num>
  <w:num w:numId="29">
    <w:abstractNumId w:val="36"/>
  </w:num>
  <w:num w:numId="30">
    <w:abstractNumId w:val="19"/>
  </w:num>
  <w:num w:numId="31">
    <w:abstractNumId w:val="41"/>
  </w:num>
  <w:num w:numId="32">
    <w:abstractNumId w:val="42"/>
  </w:num>
  <w:num w:numId="33">
    <w:abstractNumId w:val="63"/>
  </w:num>
  <w:num w:numId="34">
    <w:abstractNumId w:val="56"/>
  </w:num>
  <w:num w:numId="35">
    <w:abstractNumId w:val="9"/>
  </w:num>
  <w:num w:numId="36">
    <w:abstractNumId w:val="32"/>
  </w:num>
  <w:num w:numId="37">
    <w:abstractNumId w:val="31"/>
  </w:num>
  <w:num w:numId="38">
    <w:abstractNumId w:val="47"/>
  </w:num>
  <w:num w:numId="39">
    <w:abstractNumId w:val="4"/>
  </w:num>
  <w:num w:numId="40">
    <w:abstractNumId w:val="54"/>
  </w:num>
  <w:num w:numId="41">
    <w:abstractNumId w:val="3"/>
  </w:num>
  <w:num w:numId="42">
    <w:abstractNumId w:val="8"/>
  </w:num>
  <w:num w:numId="43">
    <w:abstractNumId w:val="13"/>
  </w:num>
  <w:num w:numId="44">
    <w:abstractNumId w:val="44"/>
  </w:num>
  <w:num w:numId="45">
    <w:abstractNumId w:val="39"/>
  </w:num>
  <w:num w:numId="46">
    <w:abstractNumId w:val="43"/>
  </w:num>
  <w:num w:numId="47">
    <w:abstractNumId w:val="57"/>
  </w:num>
  <w:num w:numId="48">
    <w:abstractNumId w:val="20"/>
  </w:num>
  <w:num w:numId="49">
    <w:abstractNumId w:val="58"/>
  </w:num>
  <w:num w:numId="50">
    <w:abstractNumId w:val="16"/>
  </w:num>
  <w:num w:numId="51">
    <w:abstractNumId w:val="46"/>
  </w:num>
  <w:num w:numId="52">
    <w:abstractNumId w:val="22"/>
  </w:num>
  <w:num w:numId="53">
    <w:abstractNumId w:val="26"/>
  </w:num>
  <w:num w:numId="54">
    <w:abstractNumId w:val="45"/>
  </w:num>
  <w:num w:numId="55">
    <w:abstractNumId w:val="64"/>
  </w:num>
  <w:num w:numId="56">
    <w:abstractNumId w:val="53"/>
  </w:num>
  <w:num w:numId="57">
    <w:abstractNumId w:val="23"/>
  </w:num>
  <w:num w:numId="58">
    <w:abstractNumId w:val="33"/>
  </w:num>
  <w:num w:numId="59">
    <w:abstractNumId w:val="7"/>
  </w:num>
  <w:num w:numId="60">
    <w:abstractNumId w:val="48"/>
  </w:num>
  <w:num w:numId="61">
    <w:abstractNumId w:val="38"/>
  </w:num>
  <w:num w:numId="62">
    <w:abstractNumId w:val="60"/>
  </w:num>
  <w:num w:numId="63">
    <w:abstractNumId w:val="28"/>
  </w:num>
  <w:num w:numId="64">
    <w:abstractNumId w:val="11"/>
  </w:num>
  <w:num w:numId="65">
    <w:abstractNumId w:val="2"/>
  </w:num>
  <w:num w:numId="66">
    <w:abstractNumId w:val="61"/>
  </w:num>
  <w:num w:numId="67">
    <w:abstractNumId w:val="55"/>
  </w:num>
  <w:num w:numId="68">
    <w:abstractNumId w:val="49"/>
  </w:num>
  <w:num w:numId="69">
    <w:abstractNumId w:val="59"/>
  </w:num>
  <w:num w:numId="70">
    <w:abstractNumId w:val="25"/>
  </w:num>
  <w:num w:numId="71">
    <w:abstractNumId w:val="27"/>
  </w:num>
  <w:num w:numId="72">
    <w:abstractNumId w:val="37"/>
  </w:num>
  <w:num w:numId="73">
    <w:abstractNumId w:val="15"/>
  </w:num>
  <w:num w:numId="74">
    <w:abstractNumId w:val="10"/>
  </w:num>
  <w:num w:numId="75">
    <w:abstractNumId w:val="5"/>
  </w:num>
  <w:num w:numId="76">
    <w:abstractNumId w:val="14"/>
  </w:num>
  <w:num w:numId="77">
    <w:abstractNumId w:val="1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5948"/>
    <w:rsid w:val="00005AC0"/>
    <w:rsid w:val="0001185D"/>
    <w:rsid w:val="00011F7D"/>
    <w:rsid w:val="00020148"/>
    <w:rsid w:val="00026C33"/>
    <w:rsid w:val="00026E5B"/>
    <w:rsid w:val="00034CAB"/>
    <w:rsid w:val="00041DE3"/>
    <w:rsid w:val="00051A12"/>
    <w:rsid w:val="000660B9"/>
    <w:rsid w:val="000662B5"/>
    <w:rsid w:val="00071814"/>
    <w:rsid w:val="000736F5"/>
    <w:rsid w:val="000764EA"/>
    <w:rsid w:val="00076986"/>
    <w:rsid w:val="000842FA"/>
    <w:rsid w:val="00084F41"/>
    <w:rsid w:val="0008620E"/>
    <w:rsid w:val="000905D3"/>
    <w:rsid w:val="00092BA9"/>
    <w:rsid w:val="000947BB"/>
    <w:rsid w:val="00094E45"/>
    <w:rsid w:val="000966DA"/>
    <w:rsid w:val="000A0105"/>
    <w:rsid w:val="000A065F"/>
    <w:rsid w:val="000A0AF8"/>
    <w:rsid w:val="000A1F02"/>
    <w:rsid w:val="000A5896"/>
    <w:rsid w:val="000A7683"/>
    <w:rsid w:val="000C1CC7"/>
    <w:rsid w:val="000C31FB"/>
    <w:rsid w:val="000C3AF6"/>
    <w:rsid w:val="000C46BB"/>
    <w:rsid w:val="000C59D0"/>
    <w:rsid w:val="000D1370"/>
    <w:rsid w:val="000D385C"/>
    <w:rsid w:val="000D49A2"/>
    <w:rsid w:val="000D75C3"/>
    <w:rsid w:val="000D7866"/>
    <w:rsid w:val="000E0760"/>
    <w:rsid w:val="000E1A7B"/>
    <w:rsid w:val="000E72AB"/>
    <w:rsid w:val="000E7420"/>
    <w:rsid w:val="000F014C"/>
    <w:rsid w:val="000F0BEA"/>
    <w:rsid w:val="000F2DE1"/>
    <w:rsid w:val="000F3F77"/>
    <w:rsid w:val="00102AFD"/>
    <w:rsid w:val="00102D5B"/>
    <w:rsid w:val="00104458"/>
    <w:rsid w:val="00104D18"/>
    <w:rsid w:val="001050AC"/>
    <w:rsid w:val="00105E07"/>
    <w:rsid w:val="00107879"/>
    <w:rsid w:val="001078C2"/>
    <w:rsid w:val="00114CA6"/>
    <w:rsid w:val="00117A2E"/>
    <w:rsid w:val="001221EB"/>
    <w:rsid w:val="00123C66"/>
    <w:rsid w:val="00125148"/>
    <w:rsid w:val="001276C2"/>
    <w:rsid w:val="00127AE3"/>
    <w:rsid w:val="00131923"/>
    <w:rsid w:val="001323B0"/>
    <w:rsid w:val="00132D06"/>
    <w:rsid w:val="001355F8"/>
    <w:rsid w:val="00136442"/>
    <w:rsid w:val="00136832"/>
    <w:rsid w:val="00141D4C"/>
    <w:rsid w:val="0014456F"/>
    <w:rsid w:val="00146030"/>
    <w:rsid w:val="0014789B"/>
    <w:rsid w:val="001551DF"/>
    <w:rsid w:val="00161F23"/>
    <w:rsid w:val="0016687B"/>
    <w:rsid w:val="001675BB"/>
    <w:rsid w:val="0016780F"/>
    <w:rsid w:val="001700EE"/>
    <w:rsid w:val="001721D9"/>
    <w:rsid w:val="00175749"/>
    <w:rsid w:val="00176F47"/>
    <w:rsid w:val="0018012C"/>
    <w:rsid w:val="001855AC"/>
    <w:rsid w:val="00186FA6"/>
    <w:rsid w:val="0019159B"/>
    <w:rsid w:val="00195357"/>
    <w:rsid w:val="00196B3D"/>
    <w:rsid w:val="001A1947"/>
    <w:rsid w:val="001A4BBA"/>
    <w:rsid w:val="001A54D0"/>
    <w:rsid w:val="001A662D"/>
    <w:rsid w:val="001A7B49"/>
    <w:rsid w:val="001B14D6"/>
    <w:rsid w:val="001B52D7"/>
    <w:rsid w:val="001B7F15"/>
    <w:rsid w:val="001C49F7"/>
    <w:rsid w:val="001C5BB5"/>
    <w:rsid w:val="001C5F5B"/>
    <w:rsid w:val="001D439E"/>
    <w:rsid w:val="001D4DFE"/>
    <w:rsid w:val="001D734D"/>
    <w:rsid w:val="001E3649"/>
    <w:rsid w:val="001E6B58"/>
    <w:rsid w:val="001E7B17"/>
    <w:rsid w:val="001F1F0C"/>
    <w:rsid w:val="001F6F4A"/>
    <w:rsid w:val="002034B7"/>
    <w:rsid w:val="00207273"/>
    <w:rsid w:val="0021206B"/>
    <w:rsid w:val="00212FDC"/>
    <w:rsid w:val="00216A20"/>
    <w:rsid w:val="00221150"/>
    <w:rsid w:val="0022476D"/>
    <w:rsid w:val="00225776"/>
    <w:rsid w:val="002274B2"/>
    <w:rsid w:val="00227B1F"/>
    <w:rsid w:val="00237D35"/>
    <w:rsid w:val="00237F8B"/>
    <w:rsid w:val="00244ED1"/>
    <w:rsid w:val="002464FB"/>
    <w:rsid w:val="002511BE"/>
    <w:rsid w:val="00252439"/>
    <w:rsid w:val="00252999"/>
    <w:rsid w:val="00253B8A"/>
    <w:rsid w:val="0025574F"/>
    <w:rsid w:val="002610EF"/>
    <w:rsid w:val="002664B7"/>
    <w:rsid w:val="0027235F"/>
    <w:rsid w:val="002725BF"/>
    <w:rsid w:val="00274D69"/>
    <w:rsid w:val="00277489"/>
    <w:rsid w:val="00277872"/>
    <w:rsid w:val="002821A5"/>
    <w:rsid w:val="00284A3D"/>
    <w:rsid w:val="002A2C32"/>
    <w:rsid w:val="002A6691"/>
    <w:rsid w:val="002B0B83"/>
    <w:rsid w:val="002B47EE"/>
    <w:rsid w:val="002B5609"/>
    <w:rsid w:val="002B66B2"/>
    <w:rsid w:val="002B7CCE"/>
    <w:rsid w:val="002C6C15"/>
    <w:rsid w:val="002C753C"/>
    <w:rsid w:val="002C7973"/>
    <w:rsid w:val="002D11C9"/>
    <w:rsid w:val="002D7E7C"/>
    <w:rsid w:val="002E0AF1"/>
    <w:rsid w:val="002E1951"/>
    <w:rsid w:val="002E596F"/>
    <w:rsid w:val="002E685F"/>
    <w:rsid w:val="002F2BFC"/>
    <w:rsid w:val="002F659B"/>
    <w:rsid w:val="00301937"/>
    <w:rsid w:val="003117ED"/>
    <w:rsid w:val="003150BB"/>
    <w:rsid w:val="00317E09"/>
    <w:rsid w:val="003239C0"/>
    <w:rsid w:val="00326D20"/>
    <w:rsid w:val="003301B6"/>
    <w:rsid w:val="00333BE1"/>
    <w:rsid w:val="003419A5"/>
    <w:rsid w:val="003457E9"/>
    <w:rsid w:val="00345EA7"/>
    <w:rsid w:val="00347A58"/>
    <w:rsid w:val="00347E25"/>
    <w:rsid w:val="0035122F"/>
    <w:rsid w:val="003529C5"/>
    <w:rsid w:val="003530DF"/>
    <w:rsid w:val="003570BA"/>
    <w:rsid w:val="003608EB"/>
    <w:rsid w:val="0036198C"/>
    <w:rsid w:val="0036257D"/>
    <w:rsid w:val="003677C0"/>
    <w:rsid w:val="00367A02"/>
    <w:rsid w:val="0037105E"/>
    <w:rsid w:val="00375436"/>
    <w:rsid w:val="00375867"/>
    <w:rsid w:val="00375D57"/>
    <w:rsid w:val="0038302B"/>
    <w:rsid w:val="00383773"/>
    <w:rsid w:val="0038502C"/>
    <w:rsid w:val="003870E3"/>
    <w:rsid w:val="003904F1"/>
    <w:rsid w:val="00392624"/>
    <w:rsid w:val="003936A5"/>
    <w:rsid w:val="003965B7"/>
    <w:rsid w:val="00396F70"/>
    <w:rsid w:val="003A25CD"/>
    <w:rsid w:val="003A4D35"/>
    <w:rsid w:val="003B1E5D"/>
    <w:rsid w:val="003B3995"/>
    <w:rsid w:val="003B57AB"/>
    <w:rsid w:val="003B5ACE"/>
    <w:rsid w:val="003B5B20"/>
    <w:rsid w:val="003B61DF"/>
    <w:rsid w:val="003B7E9A"/>
    <w:rsid w:val="003C60FC"/>
    <w:rsid w:val="003C6964"/>
    <w:rsid w:val="003C6D4A"/>
    <w:rsid w:val="003C7F15"/>
    <w:rsid w:val="003D00DC"/>
    <w:rsid w:val="003D714A"/>
    <w:rsid w:val="003E09F0"/>
    <w:rsid w:val="003E0D24"/>
    <w:rsid w:val="003E17BB"/>
    <w:rsid w:val="003E1BF4"/>
    <w:rsid w:val="003E1D40"/>
    <w:rsid w:val="003E1DE2"/>
    <w:rsid w:val="003E59A1"/>
    <w:rsid w:val="003E77E0"/>
    <w:rsid w:val="003F008D"/>
    <w:rsid w:val="003F2102"/>
    <w:rsid w:val="003F2C7D"/>
    <w:rsid w:val="003F30BD"/>
    <w:rsid w:val="003F3F27"/>
    <w:rsid w:val="003F6003"/>
    <w:rsid w:val="00401545"/>
    <w:rsid w:val="00401ECB"/>
    <w:rsid w:val="004055B2"/>
    <w:rsid w:val="00405DE0"/>
    <w:rsid w:val="00406031"/>
    <w:rsid w:val="00406A74"/>
    <w:rsid w:val="0041569E"/>
    <w:rsid w:val="00425E58"/>
    <w:rsid w:val="004351BB"/>
    <w:rsid w:val="00437B6C"/>
    <w:rsid w:val="00447427"/>
    <w:rsid w:val="00447C24"/>
    <w:rsid w:val="00456581"/>
    <w:rsid w:val="00460C96"/>
    <w:rsid w:val="004661F8"/>
    <w:rsid w:val="00467C43"/>
    <w:rsid w:val="00467D3C"/>
    <w:rsid w:val="00470223"/>
    <w:rsid w:val="00473C99"/>
    <w:rsid w:val="00473FEE"/>
    <w:rsid w:val="00474189"/>
    <w:rsid w:val="00474580"/>
    <w:rsid w:val="00475A71"/>
    <w:rsid w:val="00477D31"/>
    <w:rsid w:val="00480BC8"/>
    <w:rsid w:val="00481BCC"/>
    <w:rsid w:val="00483B0E"/>
    <w:rsid w:val="00486C5C"/>
    <w:rsid w:val="00493030"/>
    <w:rsid w:val="004931E1"/>
    <w:rsid w:val="00495299"/>
    <w:rsid w:val="0049575F"/>
    <w:rsid w:val="0049685A"/>
    <w:rsid w:val="004A0512"/>
    <w:rsid w:val="004A13D2"/>
    <w:rsid w:val="004A202C"/>
    <w:rsid w:val="004B0433"/>
    <w:rsid w:val="004B0B8A"/>
    <w:rsid w:val="004B1FF1"/>
    <w:rsid w:val="004C206F"/>
    <w:rsid w:val="004C289C"/>
    <w:rsid w:val="004D2923"/>
    <w:rsid w:val="004D3606"/>
    <w:rsid w:val="004D6EEA"/>
    <w:rsid w:val="004D70E0"/>
    <w:rsid w:val="004E0BDA"/>
    <w:rsid w:val="004F1DBB"/>
    <w:rsid w:val="004F5F16"/>
    <w:rsid w:val="00501973"/>
    <w:rsid w:val="005020E0"/>
    <w:rsid w:val="00503A62"/>
    <w:rsid w:val="00503CFD"/>
    <w:rsid w:val="00512D29"/>
    <w:rsid w:val="00514A91"/>
    <w:rsid w:val="00523976"/>
    <w:rsid w:val="00534562"/>
    <w:rsid w:val="0054344D"/>
    <w:rsid w:val="00545779"/>
    <w:rsid w:val="00545ECF"/>
    <w:rsid w:val="00547BCB"/>
    <w:rsid w:val="0055079A"/>
    <w:rsid w:val="005607D9"/>
    <w:rsid w:val="00561ADF"/>
    <w:rsid w:val="00565DA4"/>
    <w:rsid w:val="005714C0"/>
    <w:rsid w:val="005764CB"/>
    <w:rsid w:val="00582C7A"/>
    <w:rsid w:val="0058399E"/>
    <w:rsid w:val="00583A3D"/>
    <w:rsid w:val="00584840"/>
    <w:rsid w:val="00593A9D"/>
    <w:rsid w:val="005945DB"/>
    <w:rsid w:val="005953A1"/>
    <w:rsid w:val="005958F4"/>
    <w:rsid w:val="005A3736"/>
    <w:rsid w:val="005A67EF"/>
    <w:rsid w:val="005A7FB3"/>
    <w:rsid w:val="005B07E1"/>
    <w:rsid w:val="005B42B0"/>
    <w:rsid w:val="005C1E7C"/>
    <w:rsid w:val="005C20F3"/>
    <w:rsid w:val="005C2501"/>
    <w:rsid w:val="005C3644"/>
    <w:rsid w:val="005C3715"/>
    <w:rsid w:val="005C4DB4"/>
    <w:rsid w:val="005D72B5"/>
    <w:rsid w:val="005E1566"/>
    <w:rsid w:val="005F0BFD"/>
    <w:rsid w:val="005F5F60"/>
    <w:rsid w:val="005F667E"/>
    <w:rsid w:val="005F7A9E"/>
    <w:rsid w:val="006039CC"/>
    <w:rsid w:val="00604622"/>
    <w:rsid w:val="00604667"/>
    <w:rsid w:val="00605609"/>
    <w:rsid w:val="00610329"/>
    <w:rsid w:val="006103D3"/>
    <w:rsid w:val="0062058E"/>
    <w:rsid w:val="0062677F"/>
    <w:rsid w:val="006317DA"/>
    <w:rsid w:val="00633F05"/>
    <w:rsid w:val="00634515"/>
    <w:rsid w:val="00642262"/>
    <w:rsid w:val="00643429"/>
    <w:rsid w:val="00644D5D"/>
    <w:rsid w:val="00652CE9"/>
    <w:rsid w:val="00660040"/>
    <w:rsid w:val="006621ED"/>
    <w:rsid w:val="00662DC3"/>
    <w:rsid w:val="006654E6"/>
    <w:rsid w:val="006717D8"/>
    <w:rsid w:val="0067188C"/>
    <w:rsid w:val="00671E4D"/>
    <w:rsid w:val="0067374E"/>
    <w:rsid w:val="00675F1C"/>
    <w:rsid w:val="00677C94"/>
    <w:rsid w:val="00684D12"/>
    <w:rsid w:val="0068558B"/>
    <w:rsid w:val="006921D3"/>
    <w:rsid w:val="006966C9"/>
    <w:rsid w:val="006A29C9"/>
    <w:rsid w:val="006A559E"/>
    <w:rsid w:val="006B090D"/>
    <w:rsid w:val="006B256C"/>
    <w:rsid w:val="006B2624"/>
    <w:rsid w:val="006B5925"/>
    <w:rsid w:val="006B63FD"/>
    <w:rsid w:val="006B69A3"/>
    <w:rsid w:val="006B6E93"/>
    <w:rsid w:val="006C07FF"/>
    <w:rsid w:val="006C5986"/>
    <w:rsid w:val="006C797A"/>
    <w:rsid w:val="006D46D2"/>
    <w:rsid w:val="006D612D"/>
    <w:rsid w:val="006D6508"/>
    <w:rsid w:val="006E0B0D"/>
    <w:rsid w:val="006E3968"/>
    <w:rsid w:val="006E792D"/>
    <w:rsid w:val="006F1521"/>
    <w:rsid w:val="006F2B2B"/>
    <w:rsid w:val="006F3706"/>
    <w:rsid w:val="006F7A6E"/>
    <w:rsid w:val="00702AA3"/>
    <w:rsid w:val="00702D22"/>
    <w:rsid w:val="0070531C"/>
    <w:rsid w:val="00707370"/>
    <w:rsid w:val="0070737C"/>
    <w:rsid w:val="0071386D"/>
    <w:rsid w:val="00717787"/>
    <w:rsid w:val="00720C04"/>
    <w:rsid w:val="00723959"/>
    <w:rsid w:val="00730103"/>
    <w:rsid w:val="00733FA3"/>
    <w:rsid w:val="007347AB"/>
    <w:rsid w:val="00736228"/>
    <w:rsid w:val="00737140"/>
    <w:rsid w:val="00740697"/>
    <w:rsid w:val="00740A9B"/>
    <w:rsid w:val="00740C64"/>
    <w:rsid w:val="00740D06"/>
    <w:rsid w:val="007415B9"/>
    <w:rsid w:val="0074161E"/>
    <w:rsid w:val="00742CC3"/>
    <w:rsid w:val="00743547"/>
    <w:rsid w:val="00752CF1"/>
    <w:rsid w:val="007530D5"/>
    <w:rsid w:val="0075353D"/>
    <w:rsid w:val="00754631"/>
    <w:rsid w:val="007563D8"/>
    <w:rsid w:val="00762A3E"/>
    <w:rsid w:val="00762C21"/>
    <w:rsid w:val="00765712"/>
    <w:rsid w:val="0076725B"/>
    <w:rsid w:val="00774795"/>
    <w:rsid w:val="0077716F"/>
    <w:rsid w:val="00792022"/>
    <w:rsid w:val="00794565"/>
    <w:rsid w:val="00796889"/>
    <w:rsid w:val="007A3B16"/>
    <w:rsid w:val="007A3F3B"/>
    <w:rsid w:val="007A533F"/>
    <w:rsid w:val="007B00E4"/>
    <w:rsid w:val="007B0832"/>
    <w:rsid w:val="007B09EF"/>
    <w:rsid w:val="007C038F"/>
    <w:rsid w:val="007C07E6"/>
    <w:rsid w:val="007C0C5F"/>
    <w:rsid w:val="007C22E6"/>
    <w:rsid w:val="007C4584"/>
    <w:rsid w:val="007C7783"/>
    <w:rsid w:val="007D228D"/>
    <w:rsid w:val="007D3BFC"/>
    <w:rsid w:val="007E0349"/>
    <w:rsid w:val="007E1D12"/>
    <w:rsid w:val="007E26E9"/>
    <w:rsid w:val="007E2781"/>
    <w:rsid w:val="007E3A15"/>
    <w:rsid w:val="007E480B"/>
    <w:rsid w:val="007E480C"/>
    <w:rsid w:val="007F0979"/>
    <w:rsid w:val="007F11A6"/>
    <w:rsid w:val="007F2983"/>
    <w:rsid w:val="007F30D2"/>
    <w:rsid w:val="007F6C33"/>
    <w:rsid w:val="007F7169"/>
    <w:rsid w:val="0080376A"/>
    <w:rsid w:val="00804187"/>
    <w:rsid w:val="00804200"/>
    <w:rsid w:val="008108AA"/>
    <w:rsid w:val="00811831"/>
    <w:rsid w:val="00812257"/>
    <w:rsid w:val="008122F2"/>
    <w:rsid w:val="00812DBA"/>
    <w:rsid w:val="0081650A"/>
    <w:rsid w:val="00826FD6"/>
    <w:rsid w:val="00827B38"/>
    <w:rsid w:val="00830002"/>
    <w:rsid w:val="00830849"/>
    <w:rsid w:val="00830DE6"/>
    <w:rsid w:val="00833EF8"/>
    <w:rsid w:val="0083456E"/>
    <w:rsid w:val="008350D9"/>
    <w:rsid w:val="00836606"/>
    <w:rsid w:val="00837B52"/>
    <w:rsid w:val="00837FBC"/>
    <w:rsid w:val="008420A8"/>
    <w:rsid w:val="00842831"/>
    <w:rsid w:val="00851024"/>
    <w:rsid w:val="008518C9"/>
    <w:rsid w:val="008528F5"/>
    <w:rsid w:val="0085484B"/>
    <w:rsid w:val="00860835"/>
    <w:rsid w:val="00864739"/>
    <w:rsid w:val="00873261"/>
    <w:rsid w:val="0087677E"/>
    <w:rsid w:val="00880C50"/>
    <w:rsid w:val="008820D2"/>
    <w:rsid w:val="008848E7"/>
    <w:rsid w:val="00896AA1"/>
    <w:rsid w:val="00897216"/>
    <w:rsid w:val="00897AC5"/>
    <w:rsid w:val="008A1438"/>
    <w:rsid w:val="008A2903"/>
    <w:rsid w:val="008A5A82"/>
    <w:rsid w:val="008B12B7"/>
    <w:rsid w:val="008C0C8A"/>
    <w:rsid w:val="008C1E17"/>
    <w:rsid w:val="008D17F5"/>
    <w:rsid w:val="008D30E4"/>
    <w:rsid w:val="008D37BE"/>
    <w:rsid w:val="008D57FB"/>
    <w:rsid w:val="008E0684"/>
    <w:rsid w:val="008E3C23"/>
    <w:rsid w:val="008E4D94"/>
    <w:rsid w:val="008E6C57"/>
    <w:rsid w:val="008F1644"/>
    <w:rsid w:val="0090152A"/>
    <w:rsid w:val="00901F00"/>
    <w:rsid w:val="00902360"/>
    <w:rsid w:val="00903468"/>
    <w:rsid w:val="009078FC"/>
    <w:rsid w:val="00913B38"/>
    <w:rsid w:val="0091692F"/>
    <w:rsid w:val="0092024C"/>
    <w:rsid w:val="009209BA"/>
    <w:rsid w:val="00920D4C"/>
    <w:rsid w:val="00924A63"/>
    <w:rsid w:val="009250DE"/>
    <w:rsid w:val="00930E9A"/>
    <w:rsid w:val="009347D7"/>
    <w:rsid w:val="009351D2"/>
    <w:rsid w:val="00950E09"/>
    <w:rsid w:val="00954F03"/>
    <w:rsid w:val="0095503F"/>
    <w:rsid w:val="009600B4"/>
    <w:rsid w:val="00975296"/>
    <w:rsid w:val="00976AD7"/>
    <w:rsid w:val="00981D8D"/>
    <w:rsid w:val="00986557"/>
    <w:rsid w:val="00990864"/>
    <w:rsid w:val="009944D9"/>
    <w:rsid w:val="00995B77"/>
    <w:rsid w:val="009A0526"/>
    <w:rsid w:val="009A0FAA"/>
    <w:rsid w:val="009A5784"/>
    <w:rsid w:val="009B3224"/>
    <w:rsid w:val="009B3813"/>
    <w:rsid w:val="009B3F53"/>
    <w:rsid w:val="009B449F"/>
    <w:rsid w:val="009B53A9"/>
    <w:rsid w:val="009B5530"/>
    <w:rsid w:val="009B638F"/>
    <w:rsid w:val="009B6FC8"/>
    <w:rsid w:val="009B7DC3"/>
    <w:rsid w:val="009C0556"/>
    <w:rsid w:val="009C145C"/>
    <w:rsid w:val="009C32B3"/>
    <w:rsid w:val="009C6C5A"/>
    <w:rsid w:val="009D1D10"/>
    <w:rsid w:val="009D24DC"/>
    <w:rsid w:val="009D2DD6"/>
    <w:rsid w:val="009D505B"/>
    <w:rsid w:val="009E2015"/>
    <w:rsid w:val="009E2C1C"/>
    <w:rsid w:val="009E7F61"/>
    <w:rsid w:val="009F05B3"/>
    <w:rsid w:val="009F5631"/>
    <w:rsid w:val="009F72BF"/>
    <w:rsid w:val="00A00D76"/>
    <w:rsid w:val="00A0399D"/>
    <w:rsid w:val="00A049C5"/>
    <w:rsid w:val="00A04E10"/>
    <w:rsid w:val="00A06EEA"/>
    <w:rsid w:val="00A153F2"/>
    <w:rsid w:val="00A2097E"/>
    <w:rsid w:val="00A23A1D"/>
    <w:rsid w:val="00A26FD8"/>
    <w:rsid w:val="00A270E6"/>
    <w:rsid w:val="00A31513"/>
    <w:rsid w:val="00A31842"/>
    <w:rsid w:val="00A40F83"/>
    <w:rsid w:val="00A4137E"/>
    <w:rsid w:val="00A43AFF"/>
    <w:rsid w:val="00A44E2C"/>
    <w:rsid w:val="00A478C4"/>
    <w:rsid w:val="00A539BE"/>
    <w:rsid w:val="00A541A6"/>
    <w:rsid w:val="00A6090E"/>
    <w:rsid w:val="00A75F72"/>
    <w:rsid w:val="00A80D78"/>
    <w:rsid w:val="00A81BAE"/>
    <w:rsid w:val="00A86E86"/>
    <w:rsid w:val="00A925F2"/>
    <w:rsid w:val="00A930CE"/>
    <w:rsid w:val="00A932D7"/>
    <w:rsid w:val="00A943E1"/>
    <w:rsid w:val="00A950F3"/>
    <w:rsid w:val="00A955B0"/>
    <w:rsid w:val="00A957DC"/>
    <w:rsid w:val="00A9734F"/>
    <w:rsid w:val="00AA0FE6"/>
    <w:rsid w:val="00AA28DD"/>
    <w:rsid w:val="00AA5A53"/>
    <w:rsid w:val="00AB027B"/>
    <w:rsid w:val="00AB2724"/>
    <w:rsid w:val="00AC143E"/>
    <w:rsid w:val="00AC33DD"/>
    <w:rsid w:val="00AC4734"/>
    <w:rsid w:val="00AD0F29"/>
    <w:rsid w:val="00AD160D"/>
    <w:rsid w:val="00AD4B11"/>
    <w:rsid w:val="00AD7977"/>
    <w:rsid w:val="00AE1DDD"/>
    <w:rsid w:val="00AE407B"/>
    <w:rsid w:val="00AE4522"/>
    <w:rsid w:val="00AE71FC"/>
    <w:rsid w:val="00AE7828"/>
    <w:rsid w:val="00AF4DFF"/>
    <w:rsid w:val="00AF62A8"/>
    <w:rsid w:val="00B01548"/>
    <w:rsid w:val="00B04E3E"/>
    <w:rsid w:val="00B05BD7"/>
    <w:rsid w:val="00B1520B"/>
    <w:rsid w:val="00B176F3"/>
    <w:rsid w:val="00B20575"/>
    <w:rsid w:val="00B210AA"/>
    <w:rsid w:val="00B24895"/>
    <w:rsid w:val="00B25237"/>
    <w:rsid w:val="00B25D63"/>
    <w:rsid w:val="00B301C8"/>
    <w:rsid w:val="00B314E8"/>
    <w:rsid w:val="00B35277"/>
    <w:rsid w:val="00B36356"/>
    <w:rsid w:val="00B4024A"/>
    <w:rsid w:val="00B42BC5"/>
    <w:rsid w:val="00B4316D"/>
    <w:rsid w:val="00B44541"/>
    <w:rsid w:val="00B50B36"/>
    <w:rsid w:val="00B537B1"/>
    <w:rsid w:val="00B54F2D"/>
    <w:rsid w:val="00B56B9A"/>
    <w:rsid w:val="00B57780"/>
    <w:rsid w:val="00B63FC1"/>
    <w:rsid w:val="00B73148"/>
    <w:rsid w:val="00B74299"/>
    <w:rsid w:val="00B75468"/>
    <w:rsid w:val="00B75711"/>
    <w:rsid w:val="00B75AB0"/>
    <w:rsid w:val="00B81443"/>
    <w:rsid w:val="00B81596"/>
    <w:rsid w:val="00B8293A"/>
    <w:rsid w:val="00B8554D"/>
    <w:rsid w:val="00B87A00"/>
    <w:rsid w:val="00B94A57"/>
    <w:rsid w:val="00BA041B"/>
    <w:rsid w:val="00BA2A6D"/>
    <w:rsid w:val="00BA32E5"/>
    <w:rsid w:val="00BA3D5B"/>
    <w:rsid w:val="00BA78B0"/>
    <w:rsid w:val="00BB7BC2"/>
    <w:rsid w:val="00BC277F"/>
    <w:rsid w:val="00BC4E02"/>
    <w:rsid w:val="00BC7FBB"/>
    <w:rsid w:val="00BD2123"/>
    <w:rsid w:val="00BD237B"/>
    <w:rsid w:val="00BD308F"/>
    <w:rsid w:val="00BD58AE"/>
    <w:rsid w:val="00BE1134"/>
    <w:rsid w:val="00BE45D4"/>
    <w:rsid w:val="00BF1C64"/>
    <w:rsid w:val="00BF31DC"/>
    <w:rsid w:val="00BF4F96"/>
    <w:rsid w:val="00BF54FA"/>
    <w:rsid w:val="00BF7BE5"/>
    <w:rsid w:val="00C023B1"/>
    <w:rsid w:val="00C041A1"/>
    <w:rsid w:val="00C055D4"/>
    <w:rsid w:val="00C07D0C"/>
    <w:rsid w:val="00C10D96"/>
    <w:rsid w:val="00C213E4"/>
    <w:rsid w:val="00C23E63"/>
    <w:rsid w:val="00C25739"/>
    <w:rsid w:val="00C27F83"/>
    <w:rsid w:val="00C31A99"/>
    <w:rsid w:val="00C31DF4"/>
    <w:rsid w:val="00C3468A"/>
    <w:rsid w:val="00C46525"/>
    <w:rsid w:val="00C604D1"/>
    <w:rsid w:val="00C60686"/>
    <w:rsid w:val="00C61D78"/>
    <w:rsid w:val="00C633AE"/>
    <w:rsid w:val="00C73EF1"/>
    <w:rsid w:val="00C74B7F"/>
    <w:rsid w:val="00C75C88"/>
    <w:rsid w:val="00C77EC0"/>
    <w:rsid w:val="00C85A60"/>
    <w:rsid w:val="00C87110"/>
    <w:rsid w:val="00C93CAB"/>
    <w:rsid w:val="00C96D84"/>
    <w:rsid w:val="00C97BF2"/>
    <w:rsid w:val="00CA6E89"/>
    <w:rsid w:val="00CB03B8"/>
    <w:rsid w:val="00CB0A11"/>
    <w:rsid w:val="00CB7853"/>
    <w:rsid w:val="00CC4276"/>
    <w:rsid w:val="00CC66D9"/>
    <w:rsid w:val="00CC7723"/>
    <w:rsid w:val="00CD0B0A"/>
    <w:rsid w:val="00CD1750"/>
    <w:rsid w:val="00CD181C"/>
    <w:rsid w:val="00CD4981"/>
    <w:rsid w:val="00CE072D"/>
    <w:rsid w:val="00CE689B"/>
    <w:rsid w:val="00CF4A1D"/>
    <w:rsid w:val="00D00E0D"/>
    <w:rsid w:val="00D0154C"/>
    <w:rsid w:val="00D02292"/>
    <w:rsid w:val="00D03B01"/>
    <w:rsid w:val="00D04290"/>
    <w:rsid w:val="00D07664"/>
    <w:rsid w:val="00D12E0E"/>
    <w:rsid w:val="00D175B1"/>
    <w:rsid w:val="00D17A34"/>
    <w:rsid w:val="00D20CA0"/>
    <w:rsid w:val="00D21D1A"/>
    <w:rsid w:val="00D22906"/>
    <w:rsid w:val="00D2370D"/>
    <w:rsid w:val="00D27AF1"/>
    <w:rsid w:val="00D27F7F"/>
    <w:rsid w:val="00D3037D"/>
    <w:rsid w:val="00D30965"/>
    <w:rsid w:val="00D34B6C"/>
    <w:rsid w:val="00D404C4"/>
    <w:rsid w:val="00D405BF"/>
    <w:rsid w:val="00D45DF1"/>
    <w:rsid w:val="00D46447"/>
    <w:rsid w:val="00D46449"/>
    <w:rsid w:val="00D506D1"/>
    <w:rsid w:val="00D507F0"/>
    <w:rsid w:val="00D55F4E"/>
    <w:rsid w:val="00D63361"/>
    <w:rsid w:val="00D71462"/>
    <w:rsid w:val="00D806DD"/>
    <w:rsid w:val="00D8455C"/>
    <w:rsid w:val="00D96F77"/>
    <w:rsid w:val="00DA0E66"/>
    <w:rsid w:val="00DA32F6"/>
    <w:rsid w:val="00DA71A3"/>
    <w:rsid w:val="00DB1048"/>
    <w:rsid w:val="00DB5084"/>
    <w:rsid w:val="00DC1D9C"/>
    <w:rsid w:val="00DC2170"/>
    <w:rsid w:val="00DC2A1F"/>
    <w:rsid w:val="00DC520A"/>
    <w:rsid w:val="00DD4C83"/>
    <w:rsid w:val="00DD6B31"/>
    <w:rsid w:val="00DE2053"/>
    <w:rsid w:val="00DF0E2B"/>
    <w:rsid w:val="00DF16DE"/>
    <w:rsid w:val="00E00F5A"/>
    <w:rsid w:val="00E01F11"/>
    <w:rsid w:val="00E021EE"/>
    <w:rsid w:val="00E04B87"/>
    <w:rsid w:val="00E07890"/>
    <w:rsid w:val="00E107C9"/>
    <w:rsid w:val="00E136A4"/>
    <w:rsid w:val="00E13F58"/>
    <w:rsid w:val="00E15E4D"/>
    <w:rsid w:val="00E2401B"/>
    <w:rsid w:val="00E248AE"/>
    <w:rsid w:val="00E248D9"/>
    <w:rsid w:val="00E2624E"/>
    <w:rsid w:val="00E274C9"/>
    <w:rsid w:val="00E32776"/>
    <w:rsid w:val="00E402DC"/>
    <w:rsid w:val="00E41F89"/>
    <w:rsid w:val="00E44733"/>
    <w:rsid w:val="00E44B7C"/>
    <w:rsid w:val="00E5132F"/>
    <w:rsid w:val="00E531B6"/>
    <w:rsid w:val="00E55F8A"/>
    <w:rsid w:val="00E56732"/>
    <w:rsid w:val="00E5765E"/>
    <w:rsid w:val="00E64CE2"/>
    <w:rsid w:val="00E70E16"/>
    <w:rsid w:val="00E75FB8"/>
    <w:rsid w:val="00E819D4"/>
    <w:rsid w:val="00E8234D"/>
    <w:rsid w:val="00E8552E"/>
    <w:rsid w:val="00E8785A"/>
    <w:rsid w:val="00E90AC9"/>
    <w:rsid w:val="00E90B36"/>
    <w:rsid w:val="00E94442"/>
    <w:rsid w:val="00E9655F"/>
    <w:rsid w:val="00E96684"/>
    <w:rsid w:val="00E971D9"/>
    <w:rsid w:val="00EA49C9"/>
    <w:rsid w:val="00EA7224"/>
    <w:rsid w:val="00EB2A55"/>
    <w:rsid w:val="00EB2FA5"/>
    <w:rsid w:val="00EC248E"/>
    <w:rsid w:val="00EC3E92"/>
    <w:rsid w:val="00EC5BE0"/>
    <w:rsid w:val="00EC7C50"/>
    <w:rsid w:val="00ED64B7"/>
    <w:rsid w:val="00EE3C92"/>
    <w:rsid w:val="00EE5181"/>
    <w:rsid w:val="00EE708A"/>
    <w:rsid w:val="00EE7CC6"/>
    <w:rsid w:val="00EF2B66"/>
    <w:rsid w:val="00EF3265"/>
    <w:rsid w:val="00EF7443"/>
    <w:rsid w:val="00F0090B"/>
    <w:rsid w:val="00F00CF5"/>
    <w:rsid w:val="00F01ED5"/>
    <w:rsid w:val="00F036C6"/>
    <w:rsid w:val="00F05FC1"/>
    <w:rsid w:val="00F07F14"/>
    <w:rsid w:val="00F11625"/>
    <w:rsid w:val="00F14660"/>
    <w:rsid w:val="00F16A4C"/>
    <w:rsid w:val="00F1790B"/>
    <w:rsid w:val="00F17E1D"/>
    <w:rsid w:val="00F20B12"/>
    <w:rsid w:val="00F22401"/>
    <w:rsid w:val="00F23484"/>
    <w:rsid w:val="00F239C8"/>
    <w:rsid w:val="00F23B30"/>
    <w:rsid w:val="00F245A1"/>
    <w:rsid w:val="00F330F2"/>
    <w:rsid w:val="00F35372"/>
    <w:rsid w:val="00F362AF"/>
    <w:rsid w:val="00F43B9A"/>
    <w:rsid w:val="00F461D7"/>
    <w:rsid w:val="00F47B3C"/>
    <w:rsid w:val="00F529E8"/>
    <w:rsid w:val="00F541D5"/>
    <w:rsid w:val="00F54A3B"/>
    <w:rsid w:val="00F558A4"/>
    <w:rsid w:val="00F5775D"/>
    <w:rsid w:val="00F61B2B"/>
    <w:rsid w:val="00F67A82"/>
    <w:rsid w:val="00F70D50"/>
    <w:rsid w:val="00F77443"/>
    <w:rsid w:val="00F80B77"/>
    <w:rsid w:val="00F82BFF"/>
    <w:rsid w:val="00F85E8A"/>
    <w:rsid w:val="00F872E5"/>
    <w:rsid w:val="00F90C91"/>
    <w:rsid w:val="00F914CB"/>
    <w:rsid w:val="00F96ABA"/>
    <w:rsid w:val="00F96C8C"/>
    <w:rsid w:val="00F96F4F"/>
    <w:rsid w:val="00F97691"/>
    <w:rsid w:val="00FA0363"/>
    <w:rsid w:val="00FA4DC3"/>
    <w:rsid w:val="00FA7FAC"/>
    <w:rsid w:val="00FB0230"/>
    <w:rsid w:val="00FB1660"/>
    <w:rsid w:val="00FB16F5"/>
    <w:rsid w:val="00FB6A5E"/>
    <w:rsid w:val="00FB6FC9"/>
    <w:rsid w:val="00FC5D73"/>
    <w:rsid w:val="00FD1052"/>
    <w:rsid w:val="00FD1AA4"/>
    <w:rsid w:val="00FD1FD8"/>
    <w:rsid w:val="00FD311D"/>
    <w:rsid w:val="00FD71CE"/>
    <w:rsid w:val="00FD7A7F"/>
    <w:rsid w:val="00FE1C0E"/>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F5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F330F2"/>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F330F2"/>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7C009C"/>
    <w:rPr>
      <w:rFonts w:ascii="Arial" w:hAnsi="Arial"/>
      <w:b/>
      <w:i/>
      <w:szCs w:val="20"/>
    </w:rPr>
  </w:style>
  <w:style w:type="character" w:customStyle="1" w:styleId="Heading3Char">
    <w:name w:val="Heading 3 Char"/>
    <w:aliases w:val="h3 Char,h31 Char,h32 Char"/>
    <w:basedOn w:val="DefaultParagraphFont"/>
    <w:link w:val="Heading3"/>
    <w:uiPriority w:val="99"/>
    <w:rsid w:val="003150BB"/>
    <w:rPr>
      <w:rFonts w:ascii="Arial Black" w:hAnsi="Arial Black" w:cs="Times New Roman"/>
      <w:sz w:val="22"/>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semiHidden/>
    <w:rsid w:val="007C009C"/>
    <w:rPr>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7C009C"/>
    <w:rPr>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numPr>
        <w:numId w:val="15"/>
      </w:numPr>
      <w:tabs>
        <w:tab w:val="num" w:pos="1080"/>
      </w:tabs>
      <w:ind w:left="108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7C009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7C009C"/>
    <w:rPr>
      <w:sz w:val="0"/>
      <w:szCs w:val="0"/>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425E58"/>
    <w:rPr>
      <w:rFonts w:ascii="Calibri" w:hAnsi="Calibri"/>
    </w:rPr>
  </w:style>
  <w:style w:type="paragraph" w:customStyle="1" w:styleId="NormalBullet">
    <w:name w:val="Normal Bullet"/>
    <w:basedOn w:val="Normal"/>
    <w:uiPriority w:val="99"/>
    <w:rsid w:val="00D02292"/>
    <w:pPr>
      <w:numPr>
        <w:numId w:val="24"/>
      </w:numPr>
      <w:spacing w:before="120"/>
    </w:pPr>
    <w:rPr>
      <w:rFonts w:ascii="Arial" w:hAnsi="Arial"/>
    </w:rPr>
  </w:style>
  <w:style w:type="paragraph" w:customStyle="1" w:styleId="BulletB1Number">
    <w:name w:val="Bullet B (1. Number)"/>
    <w:basedOn w:val="Normal"/>
    <w:uiPriority w:val="99"/>
    <w:rsid w:val="00D02292"/>
    <w:pPr>
      <w:suppressAutoHyphens/>
      <w:spacing w:before="120"/>
      <w:ind w:left="720" w:hanging="360"/>
    </w:pPr>
  </w:style>
  <w:style w:type="paragraph" w:customStyle="1" w:styleId="Style17">
    <w:name w:val="Style17"/>
    <w:basedOn w:val="Heading1"/>
    <w:link w:val="Style17Char"/>
    <w:qFormat/>
    <w:rsid w:val="003E0D24"/>
    <w:rPr>
      <w:rFonts w:asciiTheme="minorHAnsi" w:hAnsiTheme="minorHAnsi"/>
      <w:b w:val="0"/>
      <w:bCs/>
      <w:sz w:val="20"/>
    </w:rPr>
  </w:style>
  <w:style w:type="paragraph" w:customStyle="1" w:styleId="Style18">
    <w:name w:val="Style18"/>
    <w:basedOn w:val="Heading1"/>
    <w:link w:val="Style18Char"/>
    <w:qFormat/>
    <w:rsid w:val="003E0D24"/>
    <w:pPr>
      <w:jc w:val="right"/>
    </w:pPr>
    <w:rPr>
      <w:rFonts w:asciiTheme="minorHAnsi" w:hAnsiTheme="minorHAnsi"/>
      <w:b w:val="0"/>
      <w:bCs/>
      <w:sz w:val="20"/>
    </w:rPr>
  </w:style>
  <w:style w:type="character" w:customStyle="1" w:styleId="Style17Char">
    <w:name w:val="Style17 Char"/>
    <w:basedOn w:val="Heading1Char"/>
    <w:link w:val="Style17"/>
    <w:rsid w:val="003E0D24"/>
    <w:rPr>
      <w:rFonts w:asciiTheme="minorHAnsi" w:hAnsiTheme="minorHAnsi" w:cs="Times New Roman"/>
      <w:b w:val="0"/>
      <w:bCs/>
      <w:sz w:val="20"/>
      <w:szCs w:val="20"/>
    </w:rPr>
  </w:style>
  <w:style w:type="paragraph" w:customStyle="1" w:styleId="Style19">
    <w:name w:val="Style19"/>
    <w:basedOn w:val="Normal"/>
    <w:link w:val="Style19Char"/>
    <w:qFormat/>
    <w:rsid w:val="003E0D24"/>
    <w:pPr>
      <w:tabs>
        <w:tab w:val="right" w:pos="10543"/>
      </w:tabs>
    </w:pPr>
    <w:rPr>
      <w:rFonts w:asciiTheme="minorHAnsi" w:hAnsiTheme="minorHAnsi"/>
      <w:bCs/>
    </w:rPr>
  </w:style>
  <w:style w:type="character" w:customStyle="1" w:styleId="Style18Char">
    <w:name w:val="Style18 Char"/>
    <w:basedOn w:val="Heading1Char"/>
    <w:link w:val="Style18"/>
    <w:rsid w:val="003E0D24"/>
    <w:rPr>
      <w:rFonts w:asciiTheme="minorHAnsi" w:hAnsiTheme="minorHAnsi" w:cs="Times New Roman"/>
      <w:b w:val="0"/>
      <w:bCs/>
      <w:sz w:val="20"/>
      <w:szCs w:val="20"/>
    </w:rPr>
  </w:style>
  <w:style w:type="paragraph" w:customStyle="1" w:styleId="Style20">
    <w:name w:val="Style20"/>
    <w:basedOn w:val="Normal"/>
    <w:link w:val="Style20Char"/>
    <w:qFormat/>
    <w:rsid w:val="003E0D24"/>
    <w:rPr>
      <w:rFonts w:asciiTheme="minorHAnsi" w:hAnsiTheme="minorHAnsi"/>
      <w:sz w:val="12"/>
      <w:szCs w:val="12"/>
    </w:rPr>
  </w:style>
  <w:style w:type="character" w:customStyle="1" w:styleId="Style19Char">
    <w:name w:val="Style19 Char"/>
    <w:basedOn w:val="DefaultParagraphFont"/>
    <w:link w:val="Style19"/>
    <w:rsid w:val="003E0D24"/>
    <w:rPr>
      <w:rFonts w:asciiTheme="minorHAnsi" w:hAnsiTheme="minorHAnsi"/>
      <w:bCs/>
      <w:sz w:val="20"/>
      <w:szCs w:val="20"/>
    </w:rPr>
  </w:style>
  <w:style w:type="character" w:customStyle="1" w:styleId="Style20Char">
    <w:name w:val="Style20 Char"/>
    <w:basedOn w:val="DefaultParagraphFont"/>
    <w:link w:val="Style20"/>
    <w:rsid w:val="003E0D24"/>
    <w:rPr>
      <w:rFonts w:asciiTheme="minorHAnsi" w:hAnsiTheme="minorHAnsi"/>
      <w:sz w:val="12"/>
      <w:szCs w:val="12"/>
    </w:rPr>
  </w:style>
  <w:style w:type="paragraph" w:customStyle="1" w:styleId="Style7">
    <w:name w:val="Style7"/>
    <w:basedOn w:val="Footer"/>
    <w:link w:val="Style7Char"/>
    <w:qFormat/>
    <w:rsid w:val="009F5631"/>
    <w:pPr>
      <w:tabs>
        <w:tab w:val="right" w:pos="10800"/>
      </w:tabs>
    </w:pPr>
    <w:rPr>
      <w:rFonts w:asciiTheme="minorHAnsi" w:hAnsiTheme="minorHAnsi"/>
      <w:i w:val="0"/>
    </w:rPr>
  </w:style>
  <w:style w:type="character" w:customStyle="1" w:styleId="Style7Char">
    <w:name w:val="Style7 Char"/>
    <w:basedOn w:val="FooterChar"/>
    <w:link w:val="Style7"/>
    <w:rsid w:val="009F5631"/>
    <w:rPr>
      <w:rFonts w:asciiTheme="minorHAnsi" w:hAnsiTheme="minorHAnsi" w:cs="Times New Roman"/>
      <w:i/>
      <w:sz w:val="20"/>
      <w:szCs w:val="20"/>
    </w:rPr>
  </w:style>
  <w:style w:type="character" w:styleId="Hyperlink">
    <w:name w:val="Hyperlink"/>
    <w:basedOn w:val="DefaultParagraphFont"/>
    <w:uiPriority w:val="99"/>
    <w:semiHidden/>
    <w:unhideWhenUsed/>
    <w:rsid w:val="00131923"/>
    <w:rPr>
      <w:color w:val="0000FF" w:themeColor="hyperlink"/>
      <w:u w:val="single"/>
    </w:rPr>
  </w:style>
  <w:style w:type="paragraph" w:styleId="PlainText">
    <w:name w:val="Plain Text"/>
    <w:basedOn w:val="Normal"/>
    <w:link w:val="PlainTextChar"/>
    <w:uiPriority w:val="99"/>
    <w:semiHidden/>
    <w:unhideWhenUsed/>
    <w:rsid w:val="00131923"/>
    <w:rPr>
      <w:rFonts w:ascii="Calibri" w:eastAsiaTheme="minorEastAsia" w:hAnsi="Calibri" w:cs="Consolas"/>
      <w:sz w:val="22"/>
      <w:szCs w:val="21"/>
    </w:rPr>
  </w:style>
  <w:style w:type="character" w:customStyle="1" w:styleId="PlainTextChar">
    <w:name w:val="Plain Text Char"/>
    <w:basedOn w:val="DefaultParagraphFont"/>
    <w:link w:val="PlainText"/>
    <w:uiPriority w:val="99"/>
    <w:semiHidden/>
    <w:rsid w:val="00131923"/>
    <w:rPr>
      <w:rFonts w:ascii="Calibri" w:eastAsiaTheme="minorEastAsia" w:hAnsi="Calibri" w:cs="Consolas"/>
      <w:szCs w:val="21"/>
    </w:rPr>
  </w:style>
  <w:style w:type="character" w:customStyle="1" w:styleId="apple-converted-space">
    <w:name w:val="apple-converted-space"/>
    <w:basedOn w:val="DefaultParagraphFont"/>
    <w:rsid w:val="0013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75483">
      <w:bodyDiv w:val="1"/>
      <w:marLeft w:val="0"/>
      <w:marRight w:val="0"/>
      <w:marTop w:val="0"/>
      <w:marBottom w:val="0"/>
      <w:divBdr>
        <w:top w:val="none" w:sz="0" w:space="0" w:color="auto"/>
        <w:left w:val="none" w:sz="0" w:space="0" w:color="auto"/>
        <w:bottom w:val="none" w:sz="0" w:space="0" w:color="auto"/>
        <w:right w:val="none" w:sz="0" w:space="0" w:color="auto"/>
      </w:divBdr>
    </w:div>
    <w:div w:id="302201336">
      <w:bodyDiv w:val="1"/>
      <w:marLeft w:val="0"/>
      <w:marRight w:val="0"/>
      <w:marTop w:val="0"/>
      <w:marBottom w:val="0"/>
      <w:divBdr>
        <w:top w:val="none" w:sz="0" w:space="0" w:color="auto"/>
        <w:left w:val="none" w:sz="0" w:space="0" w:color="auto"/>
        <w:bottom w:val="none" w:sz="0" w:space="0" w:color="auto"/>
        <w:right w:val="none" w:sz="0" w:space="0" w:color="auto"/>
      </w:divBdr>
    </w:div>
    <w:div w:id="494879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E06D45-F26F-4C0C-9A11-C36DB254022F}">
  <ds:schemaRefs>
    <ds:schemaRef ds:uri="http://schemas.openxmlformats.org/officeDocument/2006/bibliography"/>
  </ds:schemaRefs>
</ds:datastoreItem>
</file>

<file path=customXml/itemProps2.xml><?xml version="1.0" encoding="utf-8"?>
<ds:datastoreItem xmlns:ds="http://schemas.openxmlformats.org/officeDocument/2006/customXml" ds:itemID="{2DD1FCDA-29FF-47D0-B925-1C4B7051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5749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2019-11-20T18:07:00Z</dcterms:created>
  <dcterms:modified xsi:type="dcterms:W3CDTF">2019-11-20T18:07:00Z</dcterms:modified>
</cp:coreProperties>
</file>
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7"/>
        <w:gridCol w:w="906"/>
        <w:gridCol w:w="1049"/>
        <w:gridCol w:w="1131"/>
        <w:gridCol w:w="807"/>
        <w:gridCol w:w="647"/>
        <w:gridCol w:w="807"/>
        <w:gridCol w:w="727"/>
        <w:gridCol w:w="1049"/>
        <w:gridCol w:w="1049"/>
        <w:gridCol w:w="887"/>
        <w:gridCol w:w="824"/>
      </w:tblGrid>
      <w:tr w:rsidR="007568C3" w:rsidRPr="009E01FE" w14:paraId="230DD579" w14:textId="390F5C85" w:rsidTr="007568C3">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435556A6" w14:textId="1795B786" w:rsidR="007568C3" w:rsidRPr="008733ED"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7568C3"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7568C3" w:rsidRPr="009E01FE" w14:paraId="73A56B1E" w14:textId="199B8BBE" w:rsidTr="007568C3">
        <w:trPr>
          <w:cantSplit/>
          <w:trHeight w:val="277"/>
          <w:jc w:val="center"/>
        </w:trPr>
        <w:tc>
          <w:tcPr>
            <w:tcW w:w="420" w:type="pct"/>
            <w:tcBorders>
              <w:top w:val="single" w:sz="4" w:space="0" w:color="auto"/>
              <w:left w:val="single" w:sz="4" w:space="0" w:color="auto"/>
              <w:bottom w:val="single" w:sz="4" w:space="0" w:color="auto"/>
              <w:right w:val="single" w:sz="4" w:space="0" w:color="auto"/>
            </w:tcBorders>
          </w:tcPr>
          <w:p w14:paraId="2DDCAD7E" w14:textId="11031C8B"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420" w:type="pct"/>
            <w:tcBorders>
              <w:top w:val="single" w:sz="4" w:space="0" w:color="auto"/>
              <w:left w:val="single" w:sz="4" w:space="0" w:color="auto"/>
              <w:bottom w:val="single" w:sz="4" w:space="0" w:color="auto"/>
              <w:right w:val="single" w:sz="4" w:space="0" w:color="auto"/>
            </w:tcBorders>
            <w:vAlign w:val="center"/>
          </w:tcPr>
          <w:p w14:paraId="64C34BDC" w14:textId="4E4E278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2</w:t>
            </w:r>
          </w:p>
        </w:tc>
        <w:tc>
          <w:tcPr>
            <w:tcW w:w="486" w:type="pct"/>
            <w:tcBorders>
              <w:top w:val="single" w:sz="4" w:space="0" w:color="auto"/>
              <w:left w:val="single" w:sz="4" w:space="0" w:color="auto"/>
              <w:bottom w:val="single" w:sz="4" w:space="0" w:color="auto"/>
              <w:right w:val="single" w:sz="4" w:space="0" w:color="auto"/>
            </w:tcBorders>
            <w:vAlign w:val="center"/>
          </w:tcPr>
          <w:p w14:paraId="33422D03" w14:textId="274EE465"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3</w:t>
            </w:r>
          </w:p>
        </w:tc>
        <w:tc>
          <w:tcPr>
            <w:tcW w:w="524" w:type="pct"/>
            <w:tcBorders>
              <w:top w:val="single" w:sz="4" w:space="0" w:color="auto"/>
              <w:left w:val="single" w:sz="4" w:space="0" w:color="auto"/>
              <w:bottom w:val="single" w:sz="4" w:space="0" w:color="auto"/>
              <w:right w:val="single" w:sz="4" w:space="0" w:color="auto"/>
            </w:tcBorders>
            <w:vAlign w:val="center"/>
          </w:tcPr>
          <w:p w14:paraId="0CC589C2" w14:textId="189CD0AF"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4</w:t>
            </w:r>
          </w:p>
        </w:tc>
        <w:tc>
          <w:tcPr>
            <w:tcW w:w="374" w:type="pct"/>
            <w:tcBorders>
              <w:top w:val="single" w:sz="4" w:space="0" w:color="auto"/>
              <w:left w:val="single" w:sz="4" w:space="0" w:color="auto"/>
              <w:bottom w:val="single" w:sz="4" w:space="0" w:color="auto"/>
              <w:right w:val="single" w:sz="4" w:space="0" w:color="auto"/>
            </w:tcBorders>
            <w:vAlign w:val="center"/>
          </w:tcPr>
          <w:p w14:paraId="11429DC3" w14:textId="52FE82D2"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300" w:type="pct"/>
            <w:tcBorders>
              <w:top w:val="single" w:sz="4" w:space="0" w:color="auto"/>
              <w:left w:val="single" w:sz="4" w:space="0" w:color="auto"/>
              <w:bottom w:val="single" w:sz="4" w:space="0" w:color="auto"/>
              <w:right w:val="single" w:sz="4" w:space="0" w:color="auto"/>
            </w:tcBorders>
            <w:vAlign w:val="center"/>
          </w:tcPr>
          <w:p w14:paraId="43AB03DA" w14:textId="08ED8371"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74" w:type="pct"/>
            <w:tcBorders>
              <w:top w:val="single" w:sz="4" w:space="0" w:color="auto"/>
              <w:left w:val="single" w:sz="4" w:space="0" w:color="auto"/>
              <w:bottom w:val="single" w:sz="4" w:space="0" w:color="auto"/>
              <w:right w:val="single" w:sz="4" w:space="0" w:color="auto"/>
            </w:tcBorders>
            <w:vAlign w:val="center"/>
          </w:tcPr>
          <w:p w14:paraId="12BF9D03" w14:textId="1AD82EAA"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337" w:type="pct"/>
            <w:tcBorders>
              <w:top w:val="single" w:sz="4" w:space="0" w:color="auto"/>
              <w:left w:val="single" w:sz="4" w:space="0" w:color="auto"/>
              <w:bottom w:val="single" w:sz="4" w:space="0" w:color="auto"/>
              <w:right w:val="single" w:sz="4" w:space="0" w:color="auto"/>
            </w:tcBorders>
            <w:vAlign w:val="center"/>
          </w:tcPr>
          <w:p w14:paraId="5BF73542" w14:textId="7282F4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8</w:t>
            </w:r>
          </w:p>
        </w:tc>
        <w:tc>
          <w:tcPr>
            <w:tcW w:w="486" w:type="pct"/>
            <w:tcBorders>
              <w:top w:val="single" w:sz="4" w:space="0" w:color="auto"/>
              <w:left w:val="single" w:sz="4" w:space="0" w:color="auto"/>
              <w:bottom w:val="single" w:sz="4" w:space="0" w:color="auto"/>
              <w:right w:val="single" w:sz="4" w:space="0" w:color="auto"/>
            </w:tcBorders>
          </w:tcPr>
          <w:p w14:paraId="35C31585" w14:textId="24E968BA"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09</w:t>
            </w:r>
          </w:p>
        </w:tc>
        <w:tc>
          <w:tcPr>
            <w:tcW w:w="486" w:type="pct"/>
            <w:tcBorders>
              <w:top w:val="single" w:sz="4" w:space="0" w:color="auto"/>
              <w:left w:val="single" w:sz="4" w:space="0" w:color="auto"/>
              <w:bottom w:val="single" w:sz="4" w:space="0" w:color="auto"/>
              <w:right w:val="single" w:sz="4" w:space="0" w:color="auto"/>
            </w:tcBorders>
          </w:tcPr>
          <w:p w14:paraId="181D626A" w14:textId="296365D6"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1" w:type="pct"/>
            <w:tcBorders>
              <w:top w:val="single" w:sz="4" w:space="0" w:color="auto"/>
              <w:left w:val="single" w:sz="4" w:space="0" w:color="auto"/>
              <w:bottom w:val="single" w:sz="4" w:space="0" w:color="auto"/>
              <w:right w:val="single" w:sz="4" w:space="0" w:color="auto"/>
            </w:tcBorders>
          </w:tcPr>
          <w:p w14:paraId="3A5540D8" w14:textId="65469A68"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382" w:type="pct"/>
            <w:tcBorders>
              <w:top w:val="single" w:sz="4" w:space="0" w:color="auto"/>
              <w:left w:val="single" w:sz="4" w:space="0" w:color="auto"/>
              <w:bottom w:val="single" w:sz="4" w:space="0" w:color="auto"/>
              <w:right w:val="single" w:sz="4" w:space="0" w:color="auto"/>
            </w:tcBorders>
          </w:tcPr>
          <w:p w14:paraId="7F4CC02D" w14:textId="609E758D" w:rsidR="007568C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r w:rsidR="007568C3" w:rsidRPr="009E01FE" w14:paraId="26464F8A" w14:textId="3E757B7A" w:rsidTr="007568C3">
        <w:trPr>
          <w:cantSplit/>
          <w:trHeight w:val="288"/>
          <w:jc w:val="center"/>
        </w:trPr>
        <w:tc>
          <w:tcPr>
            <w:tcW w:w="420" w:type="pct"/>
            <w:tcBorders>
              <w:top w:val="single" w:sz="4" w:space="0" w:color="auto"/>
              <w:left w:val="single" w:sz="4" w:space="0" w:color="auto"/>
              <w:bottom w:val="single" w:sz="4" w:space="0" w:color="auto"/>
              <w:right w:val="single" w:sz="4" w:space="0" w:color="auto"/>
            </w:tcBorders>
            <w:vAlign w:val="bottom"/>
          </w:tcPr>
          <w:p w14:paraId="295C3FE3" w14:textId="3F6AC38F"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20" w:type="pct"/>
            <w:tcBorders>
              <w:top w:val="single" w:sz="4" w:space="0" w:color="auto"/>
              <w:left w:val="single" w:sz="4" w:space="0" w:color="auto"/>
              <w:bottom w:val="single" w:sz="4" w:space="0" w:color="auto"/>
              <w:right w:val="single" w:sz="4" w:space="0" w:color="auto"/>
            </w:tcBorders>
            <w:vAlign w:val="bottom"/>
          </w:tcPr>
          <w:p w14:paraId="2C0B5722" w14:textId="05F8803C"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486" w:type="pct"/>
            <w:tcBorders>
              <w:top w:val="single" w:sz="4" w:space="0" w:color="auto"/>
              <w:left w:val="single" w:sz="4" w:space="0" w:color="auto"/>
              <w:bottom w:val="single" w:sz="4" w:space="0" w:color="auto"/>
              <w:right w:val="single" w:sz="4" w:space="0" w:color="auto"/>
            </w:tcBorders>
            <w:vAlign w:val="bottom"/>
          </w:tcPr>
          <w:p w14:paraId="4A1A894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524" w:type="pct"/>
            <w:tcBorders>
              <w:top w:val="single" w:sz="4" w:space="0" w:color="auto"/>
              <w:left w:val="single" w:sz="4" w:space="0" w:color="auto"/>
              <w:bottom w:val="single" w:sz="4" w:space="0" w:color="auto"/>
              <w:right w:val="single" w:sz="4" w:space="0" w:color="auto"/>
            </w:tcBorders>
            <w:vAlign w:val="bottom"/>
          </w:tcPr>
          <w:p w14:paraId="7711E932"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374" w:type="pct"/>
            <w:tcBorders>
              <w:top w:val="single" w:sz="4" w:space="0" w:color="auto"/>
              <w:left w:val="single" w:sz="4" w:space="0" w:color="auto"/>
              <w:bottom w:val="single" w:sz="4" w:space="0" w:color="auto"/>
              <w:right w:val="single" w:sz="4" w:space="0" w:color="auto"/>
            </w:tcBorders>
            <w:vAlign w:val="bottom"/>
          </w:tcPr>
          <w:p w14:paraId="052C130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300" w:type="pct"/>
            <w:tcBorders>
              <w:top w:val="single" w:sz="4" w:space="0" w:color="auto"/>
              <w:left w:val="single" w:sz="4" w:space="0" w:color="auto"/>
              <w:bottom w:val="single" w:sz="4" w:space="0" w:color="auto"/>
              <w:right w:val="single" w:sz="4" w:space="0" w:color="auto"/>
            </w:tcBorders>
            <w:vAlign w:val="bottom"/>
          </w:tcPr>
          <w:p w14:paraId="06E2FB18"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374" w:type="pct"/>
            <w:tcBorders>
              <w:top w:val="single" w:sz="4" w:space="0" w:color="auto"/>
              <w:left w:val="single" w:sz="4" w:space="0" w:color="auto"/>
              <w:bottom w:val="single" w:sz="4" w:space="0" w:color="auto"/>
              <w:right w:val="single" w:sz="4" w:space="0" w:color="auto"/>
            </w:tcBorders>
            <w:vAlign w:val="bottom"/>
          </w:tcPr>
          <w:p w14:paraId="4CC76B62"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37" w:type="pct"/>
            <w:tcBorders>
              <w:top w:val="single" w:sz="4" w:space="0" w:color="auto"/>
              <w:left w:val="single" w:sz="4" w:space="0" w:color="auto"/>
              <w:bottom w:val="single" w:sz="4" w:space="0" w:color="auto"/>
              <w:right w:val="single" w:sz="4" w:space="0" w:color="auto"/>
            </w:tcBorders>
            <w:vAlign w:val="bottom"/>
          </w:tcPr>
          <w:p w14:paraId="196F7A20"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486" w:type="pct"/>
            <w:tcBorders>
              <w:top w:val="single" w:sz="4" w:space="0" w:color="auto"/>
              <w:left w:val="single" w:sz="4" w:space="0" w:color="auto"/>
              <w:bottom w:val="single" w:sz="4" w:space="0" w:color="auto"/>
              <w:right w:val="single" w:sz="4" w:space="0" w:color="auto"/>
            </w:tcBorders>
            <w:vAlign w:val="bottom"/>
          </w:tcPr>
          <w:p w14:paraId="64ACEA3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486" w:type="pct"/>
            <w:tcBorders>
              <w:top w:val="single" w:sz="4" w:space="0" w:color="auto"/>
              <w:left w:val="single" w:sz="4" w:space="0" w:color="auto"/>
              <w:bottom w:val="single" w:sz="4" w:space="0" w:color="auto"/>
              <w:right w:val="single" w:sz="4" w:space="0" w:color="auto"/>
            </w:tcBorders>
            <w:vAlign w:val="bottom"/>
          </w:tcPr>
          <w:p w14:paraId="58A198C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4A6F7DA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11" w:type="pct"/>
            <w:tcBorders>
              <w:top w:val="single" w:sz="4" w:space="0" w:color="auto"/>
              <w:left w:val="single" w:sz="4" w:space="0" w:color="auto"/>
              <w:bottom w:val="single" w:sz="4" w:space="0" w:color="auto"/>
              <w:right w:val="single" w:sz="4" w:space="0" w:color="auto"/>
            </w:tcBorders>
            <w:vAlign w:val="bottom"/>
          </w:tcPr>
          <w:p w14:paraId="32349509" w14:textId="6B416834"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382" w:type="pct"/>
            <w:tcBorders>
              <w:top w:val="single" w:sz="4" w:space="0" w:color="auto"/>
              <w:left w:val="single" w:sz="4" w:space="0" w:color="auto"/>
              <w:bottom w:val="single" w:sz="4" w:space="0" w:color="auto"/>
              <w:right w:val="single" w:sz="4" w:space="0" w:color="auto"/>
            </w:tcBorders>
            <w:vAlign w:val="bottom"/>
          </w:tcPr>
          <w:p w14:paraId="3C0EDE59" w14:textId="717B4841"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7568C3" w:rsidRPr="009E01FE" w14:paraId="5D4DAF0C" w14:textId="2174CCCF" w:rsidTr="007568C3">
        <w:trPr>
          <w:cantSplit/>
          <w:trHeight w:val="246"/>
          <w:jc w:val="center"/>
        </w:trPr>
        <w:tc>
          <w:tcPr>
            <w:tcW w:w="420" w:type="pct"/>
            <w:tcBorders>
              <w:top w:val="single" w:sz="4" w:space="0" w:color="auto"/>
              <w:left w:val="single" w:sz="4" w:space="0" w:color="auto"/>
              <w:bottom w:val="single" w:sz="4" w:space="0" w:color="auto"/>
              <w:right w:val="single" w:sz="4" w:space="0" w:color="auto"/>
            </w:tcBorders>
          </w:tcPr>
          <w:p w14:paraId="00749385"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2662FBB" w14:textId="530BA2E2"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55420787"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6127A3C7"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48C2EC0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0" w:type="pct"/>
            <w:tcBorders>
              <w:top w:val="single" w:sz="4" w:space="0" w:color="auto"/>
              <w:left w:val="single" w:sz="4" w:space="0" w:color="auto"/>
              <w:bottom w:val="single" w:sz="4" w:space="0" w:color="auto"/>
              <w:right w:val="single" w:sz="4" w:space="0" w:color="auto"/>
            </w:tcBorders>
            <w:vAlign w:val="center"/>
          </w:tcPr>
          <w:p w14:paraId="78E671A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BA2358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58ED836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2AD6885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033A4D5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6EB628F2"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2" w:type="pct"/>
            <w:tcBorders>
              <w:top w:val="single" w:sz="4" w:space="0" w:color="auto"/>
              <w:left w:val="single" w:sz="4" w:space="0" w:color="auto"/>
              <w:bottom w:val="single" w:sz="4" w:space="0" w:color="auto"/>
              <w:right w:val="single" w:sz="4" w:space="0" w:color="auto"/>
            </w:tcBorders>
          </w:tcPr>
          <w:p w14:paraId="18E1D7D3"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568C3" w:rsidRPr="009E01FE" w14:paraId="08C00B59" w14:textId="2B217D17" w:rsidTr="007568C3">
        <w:trPr>
          <w:cantSplit/>
          <w:trHeight w:val="255"/>
          <w:jc w:val="center"/>
        </w:trPr>
        <w:tc>
          <w:tcPr>
            <w:tcW w:w="420" w:type="pct"/>
            <w:tcBorders>
              <w:top w:val="single" w:sz="4" w:space="0" w:color="auto"/>
              <w:left w:val="single" w:sz="4" w:space="0" w:color="auto"/>
              <w:bottom w:val="single" w:sz="4" w:space="0" w:color="auto"/>
              <w:right w:val="single" w:sz="4" w:space="0" w:color="auto"/>
            </w:tcBorders>
          </w:tcPr>
          <w:p w14:paraId="64AFBFCD"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084135C1" w14:textId="134BF983"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vAlign w:val="center"/>
          </w:tcPr>
          <w:p w14:paraId="48B7F12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vAlign w:val="center"/>
          </w:tcPr>
          <w:p w14:paraId="53AB15F2"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6575C84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00" w:type="pct"/>
            <w:tcBorders>
              <w:top w:val="single" w:sz="4" w:space="0" w:color="auto"/>
              <w:left w:val="single" w:sz="4" w:space="0" w:color="auto"/>
              <w:bottom w:val="single" w:sz="4" w:space="0" w:color="auto"/>
              <w:right w:val="single" w:sz="4" w:space="0" w:color="auto"/>
            </w:tcBorders>
            <w:vAlign w:val="center"/>
          </w:tcPr>
          <w:p w14:paraId="7290D35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4" w:type="pct"/>
            <w:tcBorders>
              <w:top w:val="single" w:sz="4" w:space="0" w:color="auto"/>
              <w:left w:val="single" w:sz="4" w:space="0" w:color="auto"/>
              <w:bottom w:val="single" w:sz="4" w:space="0" w:color="auto"/>
              <w:right w:val="single" w:sz="4" w:space="0" w:color="auto"/>
            </w:tcBorders>
            <w:vAlign w:val="center"/>
          </w:tcPr>
          <w:p w14:paraId="3909578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7" w:type="pct"/>
            <w:tcBorders>
              <w:top w:val="single" w:sz="4" w:space="0" w:color="auto"/>
              <w:left w:val="single" w:sz="4" w:space="0" w:color="auto"/>
              <w:bottom w:val="single" w:sz="4" w:space="0" w:color="auto"/>
              <w:right w:val="single" w:sz="4" w:space="0" w:color="auto"/>
            </w:tcBorders>
            <w:vAlign w:val="center"/>
          </w:tcPr>
          <w:p w14:paraId="366F871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6F9F8920"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6" w:type="pct"/>
            <w:tcBorders>
              <w:top w:val="single" w:sz="4" w:space="0" w:color="auto"/>
              <w:left w:val="single" w:sz="4" w:space="0" w:color="auto"/>
              <w:bottom w:val="single" w:sz="4" w:space="0" w:color="auto"/>
              <w:right w:val="single" w:sz="4" w:space="0" w:color="auto"/>
            </w:tcBorders>
          </w:tcPr>
          <w:p w14:paraId="565C7AC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1" w:type="pct"/>
            <w:tcBorders>
              <w:top w:val="single" w:sz="4" w:space="0" w:color="auto"/>
              <w:left w:val="single" w:sz="4" w:space="0" w:color="auto"/>
              <w:bottom w:val="single" w:sz="4" w:space="0" w:color="auto"/>
              <w:right w:val="single" w:sz="4" w:space="0" w:color="auto"/>
            </w:tcBorders>
          </w:tcPr>
          <w:p w14:paraId="34DFCCC9"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82" w:type="pct"/>
            <w:tcBorders>
              <w:top w:val="single" w:sz="4" w:space="0" w:color="auto"/>
              <w:left w:val="single" w:sz="4" w:space="0" w:color="auto"/>
              <w:bottom w:val="single" w:sz="4" w:space="0" w:color="auto"/>
              <w:right w:val="single" w:sz="4" w:space="0" w:color="auto"/>
            </w:tcBorders>
          </w:tcPr>
          <w:p w14:paraId="3EC8A11D"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2"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2"/>
        <w:gridCol w:w="801"/>
        <w:gridCol w:w="810"/>
        <w:gridCol w:w="900"/>
        <w:gridCol w:w="989"/>
        <w:gridCol w:w="633"/>
        <w:gridCol w:w="812"/>
        <w:gridCol w:w="719"/>
        <w:gridCol w:w="1079"/>
        <w:gridCol w:w="1168"/>
        <w:gridCol w:w="900"/>
        <w:gridCol w:w="991"/>
      </w:tblGrid>
      <w:tr w:rsidR="007568C3" w:rsidRPr="009E01FE" w14:paraId="47428C92" w14:textId="13539CC9" w:rsidTr="007568C3">
        <w:trPr>
          <w:cantSplit/>
          <w:trHeight w:val="402"/>
          <w:jc w:val="center"/>
        </w:trPr>
        <w:tc>
          <w:tcPr>
            <w:tcW w:w="5000" w:type="pct"/>
            <w:gridSpan w:val="12"/>
            <w:tcBorders>
              <w:top w:val="single" w:sz="4" w:space="0" w:color="auto"/>
              <w:left w:val="single" w:sz="4" w:space="0" w:color="auto"/>
              <w:bottom w:val="single" w:sz="4" w:space="0" w:color="auto"/>
              <w:right w:val="single" w:sz="4" w:space="0" w:color="auto"/>
            </w:tcBorders>
          </w:tcPr>
          <w:p w14:paraId="7C3CB381" w14:textId="4C47DFB0" w:rsidR="007568C3" w:rsidRPr="00B33DFF"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7568C3" w:rsidRDefault="007568C3"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 features installed in this project.</w:t>
            </w:r>
          </w:p>
        </w:tc>
      </w:tr>
      <w:tr w:rsidR="007568C3" w:rsidRPr="009E01FE" w14:paraId="5E10FB82" w14:textId="1F2D2580" w:rsidTr="007568C3">
        <w:trPr>
          <w:cantSplit/>
          <w:trHeight w:val="277"/>
          <w:jc w:val="center"/>
        </w:trPr>
        <w:tc>
          <w:tcPr>
            <w:tcW w:w="460" w:type="pct"/>
            <w:tcBorders>
              <w:top w:val="single" w:sz="4" w:space="0" w:color="auto"/>
              <w:left w:val="single" w:sz="4" w:space="0" w:color="auto"/>
              <w:bottom w:val="single" w:sz="4" w:space="0" w:color="auto"/>
              <w:right w:val="single" w:sz="4" w:space="0" w:color="auto"/>
            </w:tcBorders>
          </w:tcPr>
          <w:p w14:paraId="78A198D6" w14:textId="5366599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18"/>
                <w:szCs w:val="20"/>
              </w:rPr>
              <w:t>01</w:t>
            </w:r>
          </w:p>
        </w:tc>
        <w:tc>
          <w:tcPr>
            <w:tcW w:w="371" w:type="pct"/>
            <w:tcBorders>
              <w:top w:val="single" w:sz="4" w:space="0" w:color="auto"/>
              <w:left w:val="single" w:sz="4" w:space="0" w:color="auto"/>
              <w:bottom w:val="single" w:sz="4" w:space="0" w:color="auto"/>
              <w:right w:val="single" w:sz="4" w:space="0" w:color="auto"/>
            </w:tcBorders>
            <w:vAlign w:val="center"/>
          </w:tcPr>
          <w:p w14:paraId="5F178F62" w14:textId="2047AC16"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375" w:type="pct"/>
            <w:tcBorders>
              <w:top w:val="single" w:sz="4" w:space="0" w:color="auto"/>
              <w:left w:val="single" w:sz="4" w:space="0" w:color="auto"/>
              <w:bottom w:val="single" w:sz="4" w:space="0" w:color="auto"/>
              <w:right w:val="single" w:sz="4" w:space="0" w:color="auto"/>
            </w:tcBorders>
            <w:vAlign w:val="center"/>
          </w:tcPr>
          <w:p w14:paraId="25E4945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417" w:type="pct"/>
            <w:tcBorders>
              <w:top w:val="single" w:sz="4" w:space="0" w:color="auto"/>
              <w:left w:val="single" w:sz="4" w:space="0" w:color="auto"/>
              <w:bottom w:val="single" w:sz="4" w:space="0" w:color="auto"/>
              <w:right w:val="single" w:sz="4" w:space="0" w:color="auto"/>
            </w:tcBorders>
            <w:vAlign w:val="center"/>
          </w:tcPr>
          <w:p w14:paraId="4D1BC37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58" w:type="pct"/>
            <w:tcBorders>
              <w:top w:val="single" w:sz="4" w:space="0" w:color="auto"/>
              <w:left w:val="single" w:sz="4" w:space="0" w:color="auto"/>
              <w:bottom w:val="single" w:sz="4" w:space="0" w:color="auto"/>
              <w:right w:val="single" w:sz="4" w:space="0" w:color="auto"/>
            </w:tcBorders>
            <w:vAlign w:val="center"/>
          </w:tcPr>
          <w:p w14:paraId="3D26A1B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293" w:type="pct"/>
            <w:tcBorders>
              <w:top w:val="single" w:sz="4" w:space="0" w:color="auto"/>
              <w:left w:val="single" w:sz="4" w:space="0" w:color="auto"/>
              <w:bottom w:val="single" w:sz="4" w:space="0" w:color="auto"/>
              <w:right w:val="single" w:sz="4" w:space="0" w:color="auto"/>
            </w:tcBorders>
            <w:vAlign w:val="center"/>
          </w:tcPr>
          <w:p w14:paraId="0E16E27E"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376" w:type="pct"/>
            <w:tcBorders>
              <w:top w:val="single" w:sz="4" w:space="0" w:color="auto"/>
              <w:left w:val="single" w:sz="4" w:space="0" w:color="auto"/>
              <w:bottom w:val="single" w:sz="4" w:space="0" w:color="auto"/>
              <w:right w:val="single" w:sz="4" w:space="0" w:color="auto"/>
            </w:tcBorders>
            <w:vAlign w:val="center"/>
          </w:tcPr>
          <w:p w14:paraId="1EFBBCA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33" w:type="pct"/>
            <w:tcBorders>
              <w:top w:val="single" w:sz="4" w:space="0" w:color="auto"/>
              <w:left w:val="single" w:sz="4" w:space="0" w:color="auto"/>
              <w:bottom w:val="single" w:sz="4" w:space="0" w:color="auto"/>
              <w:right w:val="single" w:sz="4" w:space="0" w:color="auto"/>
            </w:tcBorders>
            <w:vAlign w:val="center"/>
          </w:tcPr>
          <w:p w14:paraId="3A8184C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00" w:type="pct"/>
            <w:tcBorders>
              <w:top w:val="single" w:sz="4" w:space="0" w:color="auto"/>
              <w:left w:val="single" w:sz="4" w:space="0" w:color="auto"/>
              <w:bottom w:val="single" w:sz="4" w:space="0" w:color="auto"/>
              <w:right w:val="single" w:sz="4" w:space="0" w:color="auto"/>
            </w:tcBorders>
          </w:tcPr>
          <w:p w14:paraId="15CF708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41" w:type="pct"/>
            <w:tcBorders>
              <w:top w:val="single" w:sz="4" w:space="0" w:color="auto"/>
              <w:left w:val="single" w:sz="4" w:space="0" w:color="auto"/>
              <w:bottom w:val="single" w:sz="4" w:space="0" w:color="auto"/>
              <w:right w:val="single" w:sz="4" w:space="0" w:color="auto"/>
            </w:tcBorders>
          </w:tcPr>
          <w:p w14:paraId="521DBC25"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17" w:type="pct"/>
            <w:tcBorders>
              <w:top w:val="single" w:sz="4" w:space="0" w:color="auto"/>
              <w:left w:val="single" w:sz="4" w:space="0" w:color="auto"/>
              <w:bottom w:val="single" w:sz="4" w:space="0" w:color="auto"/>
              <w:right w:val="single" w:sz="4" w:space="0" w:color="auto"/>
            </w:tcBorders>
          </w:tcPr>
          <w:p w14:paraId="59C7B8FF"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58" w:type="pct"/>
            <w:tcBorders>
              <w:top w:val="single" w:sz="4" w:space="0" w:color="auto"/>
              <w:left w:val="single" w:sz="4" w:space="0" w:color="auto"/>
              <w:bottom w:val="single" w:sz="4" w:space="0" w:color="auto"/>
              <w:right w:val="single" w:sz="4" w:space="0" w:color="auto"/>
            </w:tcBorders>
          </w:tcPr>
          <w:p w14:paraId="22046E67" w14:textId="1B320B2E" w:rsidR="007568C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568C3" w:rsidRPr="009E01FE" w14:paraId="285571F4" w14:textId="1F0C2329" w:rsidTr="007568C3">
        <w:trPr>
          <w:cantSplit/>
          <w:trHeight w:val="288"/>
          <w:jc w:val="center"/>
        </w:trPr>
        <w:tc>
          <w:tcPr>
            <w:tcW w:w="460" w:type="pct"/>
            <w:tcBorders>
              <w:top w:val="single" w:sz="4" w:space="0" w:color="auto"/>
              <w:left w:val="single" w:sz="4" w:space="0" w:color="auto"/>
              <w:bottom w:val="single" w:sz="4" w:space="0" w:color="auto"/>
              <w:right w:val="single" w:sz="4" w:space="0" w:color="auto"/>
            </w:tcBorders>
            <w:vAlign w:val="bottom"/>
          </w:tcPr>
          <w:p w14:paraId="17203B63" w14:textId="18875F9B"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371" w:type="pct"/>
            <w:tcBorders>
              <w:top w:val="single" w:sz="4" w:space="0" w:color="auto"/>
              <w:left w:val="single" w:sz="4" w:space="0" w:color="auto"/>
              <w:bottom w:val="single" w:sz="4" w:space="0" w:color="auto"/>
              <w:right w:val="single" w:sz="4" w:space="0" w:color="auto"/>
            </w:tcBorders>
            <w:vAlign w:val="bottom"/>
          </w:tcPr>
          <w:p w14:paraId="4C8D8125" w14:textId="6A714991"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375" w:type="pct"/>
            <w:tcBorders>
              <w:top w:val="single" w:sz="4" w:space="0" w:color="auto"/>
              <w:left w:val="single" w:sz="4" w:space="0" w:color="auto"/>
              <w:bottom w:val="single" w:sz="4" w:space="0" w:color="auto"/>
              <w:right w:val="single" w:sz="4" w:space="0" w:color="auto"/>
            </w:tcBorders>
            <w:vAlign w:val="bottom"/>
          </w:tcPr>
          <w:p w14:paraId="6BA036E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417" w:type="pct"/>
            <w:tcBorders>
              <w:top w:val="single" w:sz="4" w:space="0" w:color="auto"/>
              <w:left w:val="single" w:sz="4" w:space="0" w:color="auto"/>
              <w:bottom w:val="single" w:sz="4" w:space="0" w:color="auto"/>
              <w:right w:val="single" w:sz="4" w:space="0" w:color="auto"/>
            </w:tcBorders>
            <w:vAlign w:val="bottom"/>
          </w:tcPr>
          <w:p w14:paraId="7C66A97B"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458" w:type="pct"/>
            <w:tcBorders>
              <w:top w:val="single" w:sz="4" w:space="0" w:color="auto"/>
              <w:left w:val="single" w:sz="4" w:space="0" w:color="auto"/>
              <w:bottom w:val="single" w:sz="4" w:space="0" w:color="auto"/>
              <w:right w:val="single" w:sz="4" w:space="0" w:color="auto"/>
            </w:tcBorders>
            <w:vAlign w:val="bottom"/>
          </w:tcPr>
          <w:p w14:paraId="0980E02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293" w:type="pct"/>
            <w:tcBorders>
              <w:top w:val="single" w:sz="4" w:space="0" w:color="auto"/>
              <w:left w:val="single" w:sz="4" w:space="0" w:color="auto"/>
              <w:bottom w:val="single" w:sz="4" w:space="0" w:color="auto"/>
              <w:right w:val="single" w:sz="4" w:space="0" w:color="auto"/>
            </w:tcBorders>
            <w:vAlign w:val="bottom"/>
          </w:tcPr>
          <w:p w14:paraId="3024E801"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376" w:type="pct"/>
            <w:tcBorders>
              <w:top w:val="single" w:sz="4" w:space="0" w:color="auto"/>
              <w:left w:val="single" w:sz="4" w:space="0" w:color="auto"/>
              <w:bottom w:val="single" w:sz="4" w:space="0" w:color="auto"/>
              <w:right w:val="single" w:sz="4" w:space="0" w:color="auto"/>
            </w:tcBorders>
            <w:vAlign w:val="bottom"/>
          </w:tcPr>
          <w:p w14:paraId="12E5370C"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33" w:type="pct"/>
            <w:tcBorders>
              <w:top w:val="single" w:sz="4" w:space="0" w:color="auto"/>
              <w:left w:val="single" w:sz="4" w:space="0" w:color="auto"/>
              <w:bottom w:val="single" w:sz="4" w:space="0" w:color="auto"/>
              <w:right w:val="single" w:sz="4" w:space="0" w:color="auto"/>
            </w:tcBorders>
            <w:vAlign w:val="bottom"/>
          </w:tcPr>
          <w:p w14:paraId="7E7D822D"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500" w:type="pct"/>
            <w:tcBorders>
              <w:top w:val="single" w:sz="4" w:space="0" w:color="auto"/>
              <w:left w:val="single" w:sz="4" w:space="0" w:color="auto"/>
              <w:bottom w:val="single" w:sz="4" w:space="0" w:color="auto"/>
              <w:right w:val="single" w:sz="4" w:space="0" w:color="auto"/>
            </w:tcBorders>
            <w:vAlign w:val="bottom"/>
          </w:tcPr>
          <w:p w14:paraId="2FF7E8B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541" w:type="pct"/>
            <w:tcBorders>
              <w:top w:val="single" w:sz="4" w:space="0" w:color="auto"/>
              <w:left w:val="single" w:sz="4" w:space="0" w:color="auto"/>
              <w:bottom w:val="single" w:sz="4" w:space="0" w:color="auto"/>
              <w:right w:val="single" w:sz="4" w:space="0" w:color="auto"/>
            </w:tcBorders>
            <w:vAlign w:val="bottom"/>
          </w:tcPr>
          <w:p w14:paraId="54A8862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603085A6"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40842392" w14:textId="143E47FD"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Compact Dist</w:t>
            </w:r>
            <w:r>
              <w:rPr>
                <w:rFonts w:asciiTheme="minorHAnsi" w:eastAsia="Times New Roman" w:hAnsiTheme="minorHAnsi" w:cstheme="minorHAnsi"/>
                <w:sz w:val="18"/>
                <w:szCs w:val="20"/>
              </w:rPr>
              <w:t>rib.</w:t>
            </w:r>
          </w:p>
        </w:tc>
        <w:tc>
          <w:tcPr>
            <w:tcW w:w="458" w:type="pct"/>
            <w:tcBorders>
              <w:top w:val="single" w:sz="4" w:space="0" w:color="auto"/>
              <w:left w:val="single" w:sz="4" w:space="0" w:color="auto"/>
              <w:bottom w:val="single" w:sz="4" w:space="0" w:color="auto"/>
              <w:right w:val="single" w:sz="4" w:space="0" w:color="auto"/>
            </w:tcBorders>
            <w:vAlign w:val="bottom"/>
          </w:tcPr>
          <w:p w14:paraId="2FADA926" w14:textId="05845C62" w:rsidR="007568C3" w:rsidRPr="00A05A69"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bookmarkStart w:id="0" w:name="_GoBack"/>
        <w:bookmarkEnd w:id="0"/>
      </w:tr>
      <w:tr w:rsidR="007568C3" w:rsidRPr="009E01FE" w14:paraId="6B02B3CA" w14:textId="343ED4B2" w:rsidTr="007568C3">
        <w:trPr>
          <w:cantSplit/>
          <w:trHeight w:val="246"/>
          <w:jc w:val="center"/>
        </w:trPr>
        <w:tc>
          <w:tcPr>
            <w:tcW w:w="460" w:type="pct"/>
            <w:tcBorders>
              <w:top w:val="single" w:sz="4" w:space="0" w:color="auto"/>
              <w:left w:val="single" w:sz="4" w:space="0" w:color="auto"/>
              <w:bottom w:val="single" w:sz="4" w:space="0" w:color="auto"/>
              <w:right w:val="single" w:sz="4" w:space="0" w:color="auto"/>
            </w:tcBorders>
          </w:tcPr>
          <w:p w14:paraId="02AE0019"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1" w:type="pct"/>
            <w:tcBorders>
              <w:top w:val="single" w:sz="4" w:space="0" w:color="auto"/>
              <w:left w:val="single" w:sz="4" w:space="0" w:color="auto"/>
              <w:bottom w:val="single" w:sz="4" w:space="0" w:color="auto"/>
              <w:right w:val="single" w:sz="4" w:space="0" w:color="auto"/>
            </w:tcBorders>
            <w:vAlign w:val="center"/>
          </w:tcPr>
          <w:p w14:paraId="71017647" w14:textId="4A92F42B"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5" w:type="pct"/>
            <w:tcBorders>
              <w:top w:val="single" w:sz="4" w:space="0" w:color="auto"/>
              <w:left w:val="single" w:sz="4" w:space="0" w:color="auto"/>
              <w:bottom w:val="single" w:sz="4" w:space="0" w:color="auto"/>
              <w:right w:val="single" w:sz="4" w:space="0" w:color="auto"/>
            </w:tcBorders>
            <w:vAlign w:val="center"/>
          </w:tcPr>
          <w:p w14:paraId="60237D6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4C8F8D59"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vAlign w:val="center"/>
          </w:tcPr>
          <w:p w14:paraId="3A2E6580"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3" w:type="pct"/>
            <w:tcBorders>
              <w:top w:val="single" w:sz="4" w:space="0" w:color="auto"/>
              <w:left w:val="single" w:sz="4" w:space="0" w:color="auto"/>
              <w:bottom w:val="single" w:sz="4" w:space="0" w:color="auto"/>
              <w:right w:val="single" w:sz="4" w:space="0" w:color="auto"/>
            </w:tcBorders>
            <w:vAlign w:val="center"/>
          </w:tcPr>
          <w:p w14:paraId="20F8B4FF"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004457C8"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3" w:type="pct"/>
            <w:tcBorders>
              <w:top w:val="single" w:sz="4" w:space="0" w:color="auto"/>
              <w:left w:val="single" w:sz="4" w:space="0" w:color="auto"/>
              <w:bottom w:val="single" w:sz="4" w:space="0" w:color="auto"/>
              <w:right w:val="single" w:sz="4" w:space="0" w:color="auto"/>
            </w:tcBorders>
            <w:vAlign w:val="center"/>
          </w:tcPr>
          <w:p w14:paraId="58E84F8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0" w:type="pct"/>
            <w:tcBorders>
              <w:top w:val="single" w:sz="4" w:space="0" w:color="auto"/>
              <w:left w:val="single" w:sz="4" w:space="0" w:color="auto"/>
              <w:bottom w:val="single" w:sz="4" w:space="0" w:color="auto"/>
              <w:right w:val="single" w:sz="4" w:space="0" w:color="auto"/>
            </w:tcBorders>
          </w:tcPr>
          <w:p w14:paraId="633FA68A"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1BE4E2B6"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36DA2D25"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tcPr>
          <w:p w14:paraId="69728BD9"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568C3" w:rsidRPr="009E01FE" w14:paraId="066E83F2" w14:textId="6A6C0634" w:rsidTr="007568C3">
        <w:trPr>
          <w:cantSplit/>
          <w:trHeight w:val="255"/>
          <w:jc w:val="center"/>
        </w:trPr>
        <w:tc>
          <w:tcPr>
            <w:tcW w:w="460" w:type="pct"/>
            <w:tcBorders>
              <w:top w:val="single" w:sz="4" w:space="0" w:color="auto"/>
              <w:left w:val="single" w:sz="4" w:space="0" w:color="auto"/>
              <w:bottom w:val="single" w:sz="4" w:space="0" w:color="auto"/>
              <w:right w:val="single" w:sz="4" w:space="0" w:color="auto"/>
            </w:tcBorders>
          </w:tcPr>
          <w:p w14:paraId="72498240"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1" w:type="pct"/>
            <w:tcBorders>
              <w:top w:val="single" w:sz="4" w:space="0" w:color="auto"/>
              <w:left w:val="single" w:sz="4" w:space="0" w:color="auto"/>
              <w:bottom w:val="single" w:sz="4" w:space="0" w:color="auto"/>
              <w:right w:val="single" w:sz="4" w:space="0" w:color="auto"/>
            </w:tcBorders>
            <w:vAlign w:val="center"/>
          </w:tcPr>
          <w:p w14:paraId="61B833EF" w14:textId="684676D4"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5" w:type="pct"/>
            <w:tcBorders>
              <w:top w:val="single" w:sz="4" w:space="0" w:color="auto"/>
              <w:left w:val="single" w:sz="4" w:space="0" w:color="auto"/>
              <w:bottom w:val="single" w:sz="4" w:space="0" w:color="auto"/>
              <w:right w:val="single" w:sz="4" w:space="0" w:color="auto"/>
            </w:tcBorders>
            <w:vAlign w:val="center"/>
          </w:tcPr>
          <w:p w14:paraId="72AD32D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vAlign w:val="center"/>
          </w:tcPr>
          <w:p w14:paraId="7985165B"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vAlign w:val="center"/>
          </w:tcPr>
          <w:p w14:paraId="01B7ABC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93" w:type="pct"/>
            <w:tcBorders>
              <w:top w:val="single" w:sz="4" w:space="0" w:color="auto"/>
              <w:left w:val="single" w:sz="4" w:space="0" w:color="auto"/>
              <w:bottom w:val="single" w:sz="4" w:space="0" w:color="auto"/>
              <w:right w:val="single" w:sz="4" w:space="0" w:color="auto"/>
            </w:tcBorders>
            <w:vAlign w:val="center"/>
          </w:tcPr>
          <w:p w14:paraId="7E44C6FA"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2F926A0C"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3" w:type="pct"/>
            <w:tcBorders>
              <w:top w:val="single" w:sz="4" w:space="0" w:color="auto"/>
              <w:left w:val="single" w:sz="4" w:space="0" w:color="auto"/>
              <w:bottom w:val="single" w:sz="4" w:space="0" w:color="auto"/>
              <w:right w:val="single" w:sz="4" w:space="0" w:color="auto"/>
            </w:tcBorders>
            <w:vAlign w:val="center"/>
          </w:tcPr>
          <w:p w14:paraId="1EFB1744"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00" w:type="pct"/>
            <w:tcBorders>
              <w:top w:val="single" w:sz="4" w:space="0" w:color="auto"/>
              <w:left w:val="single" w:sz="4" w:space="0" w:color="auto"/>
              <w:bottom w:val="single" w:sz="4" w:space="0" w:color="auto"/>
              <w:right w:val="single" w:sz="4" w:space="0" w:color="auto"/>
            </w:tcBorders>
          </w:tcPr>
          <w:p w14:paraId="21B85B6E" w14:textId="77777777" w:rsidR="007568C3" w:rsidRPr="008C7B33"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1" w:type="pct"/>
            <w:tcBorders>
              <w:top w:val="single" w:sz="4" w:space="0" w:color="auto"/>
              <w:left w:val="single" w:sz="4" w:space="0" w:color="auto"/>
              <w:bottom w:val="single" w:sz="4" w:space="0" w:color="auto"/>
              <w:right w:val="single" w:sz="4" w:space="0" w:color="auto"/>
            </w:tcBorders>
          </w:tcPr>
          <w:p w14:paraId="389848A1" w14:textId="77777777" w:rsidR="007568C3" w:rsidRPr="00095904"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45270EC5"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8" w:type="pct"/>
            <w:tcBorders>
              <w:top w:val="single" w:sz="4" w:space="0" w:color="auto"/>
              <w:left w:val="single" w:sz="4" w:space="0" w:color="auto"/>
              <w:bottom w:val="single" w:sz="4" w:space="0" w:color="auto"/>
              <w:right w:val="single" w:sz="4" w:space="0" w:color="auto"/>
            </w:tcBorders>
          </w:tcPr>
          <w:p w14:paraId="4D36FB31" w14:textId="77777777" w:rsidR="007568C3" w:rsidRPr="00C10172" w:rsidRDefault="007568C3" w:rsidP="007568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A05A6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A9EA95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552BEFC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169DC5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A05A69"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14"/>
        <w:gridCol w:w="32"/>
        <w:gridCol w:w="1146"/>
        <w:gridCol w:w="1232"/>
        <w:gridCol w:w="1411"/>
        <w:gridCol w:w="3103"/>
      </w:tblGrid>
      <w:tr w:rsidR="007A73AF" w:rsidRPr="008733ED" w14:paraId="7B74D56E" w14:textId="77777777" w:rsidTr="007A73AF">
        <w:trPr>
          <w:cantSplit/>
          <w:trHeight w:val="144"/>
        </w:trPr>
        <w:tc>
          <w:tcPr>
            <w:tcW w:w="5000" w:type="pct"/>
            <w:gridSpan w:val="8"/>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019CAD32" w:rsidR="007A73AF" w:rsidRPr="008733ED" w:rsidRDefault="007A73AF" w:rsidP="00EB768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 xml:space="preserve">This table reports the water heater(s) efficiency features </w:t>
            </w:r>
            <w:r w:rsidR="00EB7683">
              <w:rPr>
                <w:rFonts w:asciiTheme="minorHAnsi" w:eastAsia="Times New Roman" w:hAnsiTheme="minorHAnsi" w:cstheme="minorHAnsi"/>
                <w:sz w:val="18"/>
                <w:szCs w:val="20"/>
              </w:rPr>
              <w:t>installed in</w:t>
            </w:r>
            <w:r w:rsidRPr="00A05A69">
              <w:rPr>
                <w:rFonts w:asciiTheme="minorHAnsi" w:eastAsia="Times New Roman" w:hAnsiTheme="minorHAnsi" w:cstheme="minorHAnsi"/>
                <w:sz w:val="18"/>
                <w:szCs w:val="20"/>
              </w:rPr>
              <w:t xml:space="preserve"> this project.</w:t>
            </w:r>
            <w:r w:rsidRPr="00A05A69">
              <w:rPr>
                <w:sz w:val="20"/>
              </w:rPr>
              <w:t xml:space="preserve"> </w:t>
            </w:r>
            <w:r w:rsidRPr="00A05A69">
              <w:rPr>
                <w:rFonts w:asciiTheme="minorHAnsi" w:eastAsia="Times New Roman" w:hAnsiTheme="minorHAnsi" w:cstheme="minorHAnsi"/>
                <w:sz w:val="18"/>
                <w:szCs w:val="20"/>
              </w:rPr>
              <w:t>(Not needed for central systems)</w:t>
            </w:r>
          </w:p>
        </w:tc>
      </w:tr>
      <w:tr w:rsidR="007A73AF" w:rsidRPr="00095904" w14:paraId="7D819574"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D15B2F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095904" w14:paraId="58AAB9AA"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31" w:type="pct"/>
            <w:gridSpan w:val="2"/>
            <w:tcBorders>
              <w:top w:val="single" w:sz="4" w:space="0" w:color="auto"/>
              <w:left w:val="single" w:sz="4" w:space="0" w:color="auto"/>
              <w:bottom w:val="single" w:sz="4" w:space="0" w:color="auto"/>
              <w:right w:val="single" w:sz="4" w:space="0" w:color="auto"/>
            </w:tcBorders>
            <w:vAlign w:val="bottom"/>
          </w:tcPr>
          <w:p w14:paraId="3D72E45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D0D01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0277DC7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20250F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095904" w14:paraId="1F458609"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D85E3F" w:rsidRPr="00095904" w14:paraId="210CD562" w14:textId="77777777" w:rsidTr="00D85E3F">
        <w:trPr>
          <w:cantSplit/>
          <w:trHeight w:val="144"/>
        </w:trPr>
        <w:tc>
          <w:tcPr>
            <w:tcW w:w="703" w:type="pct"/>
            <w:tcBorders>
              <w:top w:val="single" w:sz="4" w:space="0" w:color="auto"/>
              <w:left w:val="single" w:sz="4" w:space="0" w:color="auto"/>
              <w:bottom w:val="single" w:sz="4" w:space="0" w:color="auto"/>
              <w:right w:val="single" w:sz="4" w:space="0" w:color="auto"/>
            </w:tcBorders>
          </w:tcPr>
          <w:p w14:paraId="5D8D2089" w14:textId="34FB6BED"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hAnsiTheme="minorHAnsi" w:cstheme="minorHAnsi"/>
                <w:sz w:val="18"/>
                <w:szCs w:val="18"/>
              </w:rPr>
              <w:t>08</w:t>
            </w:r>
          </w:p>
        </w:tc>
        <w:tc>
          <w:tcPr>
            <w:tcW w:w="1088" w:type="pct"/>
            <w:gridSpan w:val="2"/>
            <w:tcBorders>
              <w:top w:val="single" w:sz="4" w:space="0" w:color="auto"/>
              <w:left w:val="single" w:sz="4" w:space="0" w:color="auto"/>
              <w:bottom w:val="single" w:sz="4" w:space="0" w:color="auto"/>
              <w:right w:val="single" w:sz="4" w:space="0" w:color="auto"/>
            </w:tcBorders>
            <w:vAlign w:val="center"/>
          </w:tcPr>
          <w:p w14:paraId="56CFAD1D" w14:textId="2C68428F" w:rsidR="00D85E3F" w:rsidRPr="00095904"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eastAsia="Times New Roman"/>
                <w:sz w:val="18"/>
                <w:szCs w:val="18"/>
              </w:rPr>
              <w:t>Compliance Statement</w:t>
            </w:r>
          </w:p>
        </w:tc>
        <w:tc>
          <w:tcPr>
            <w:tcW w:w="3209" w:type="pct"/>
            <w:gridSpan w:val="5"/>
            <w:tcBorders>
              <w:top w:val="single" w:sz="4" w:space="0" w:color="auto"/>
              <w:left w:val="single" w:sz="4" w:space="0" w:color="auto"/>
              <w:bottom w:val="single" w:sz="4" w:space="0" w:color="auto"/>
              <w:right w:val="single" w:sz="4" w:space="0" w:color="auto"/>
            </w:tcBorders>
          </w:tcPr>
          <w:p w14:paraId="338F71C8" w14:textId="4D0DF202"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A05A69"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80"/>
        <w:gridCol w:w="3697"/>
        <w:gridCol w:w="5296"/>
      </w:tblGrid>
      <w:tr w:rsidR="0094138E" w:rsidRPr="002F18C2" w14:paraId="0F7F442B" w14:textId="77777777" w:rsidTr="00A05A69">
        <w:trPr>
          <w:trHeight w:val="144"/>
        </w:trPr>
        <w:tc>
          <w:tcPr>
            <w:tcW w:w="10998" w:type="dxa"/>
            <w:gridSpan w:val="3"/>
            <w:tcBorders>
              <w:top w:val="single" w:sz="4" w:space="0" w:color="auto"/>
              <w:bottom w:val="single" w:sz="4" w:space="0" w:color="auto"/>
            </w:tcBorders>
            <w:vAlign w:val="center"/>
          </w:tcPr>
          <w:p w14:paraId="0F7F442A" w14:textId="3F9298E9" w:rsidR="0094138E" w:rsidRPr="00A05A69"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A05A69">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03</w:t>
            </w:r>
          </w:p>
        </w:tc>
      </w:tr>
      <w:tr w:rsidR="0094138E" w:rsidRPr="002F18C2" w14:paraId="0F7F4433"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Model Number</w:t>
            </w:r>
          </w:p>
        </w:tc>
      </w:tr>
      <w:tr w:rsidR="0094138E" w:rsidRPr="002F18C2" w14:paraId="0F7F4437"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2265"/>
        <w:gridCol w:w="7915"/>
      </w:tblGrid>
      <w:tr w:rsidR="006C36EE" w:rsidRPr="002F18C2" w14:paraId="06394A1D" w14:textId="77777777" w:rsidTr="003C0EF4">
        <w:trPr>
          <w:trHeight w:val="144"/>
        </w:trPr>
        <w:tc>
          <w:tcPr>
            <w:tcW w:w="10790" w:type="dxa"/>
            <w:gridSpan w:val="3"/>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3C0EF4">
        <w:trPr>
          <w:trHeight w:val="144"/>
          <w:tblHeader/>
        </w:trPr>
        <w:tc>
          <w:tcPr>
            <w:tcW w:w="610"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180" w:type="dxa"/>
            <w:gridSpan w:val="2"/>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3C0EF4">
        <w:trPr>
          <w:trHeight w:val="144"/>
          <w:tblHeader/>
        </w:trPr>
        <w:tc>
          <w:tcPr>
            <w:tcW w:w="610"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180" w:type="dxa"/>
            <w:gridSpan w:val="2"/>
            <w:vAlign w:val="center"/>
          </w:tcPr>
          <w:p w14:paraId="2F088E1D"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6C36EE" w:rsidRPr="002F18C2" w14:paraId="60043560" w14:textId="77777777" w:rsidTr="003C0EF4">
        <w:trPr>
          <w:trHeight w:val="144"/>
        </w:trPr>
        <w:tc>
          <w:tcPr>
            <w:tcW w:w="610"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180" w:type="dxa"/>
            <w:gridSpan w:val="2"/>
            <w:vAlign w:val="center"/>
          </w:tcPr>
          <w:p w14:paraId="2F583975" w14:textId="5A5FBC10"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2BE42BB5" w:rsidR="006C36EE" w:rsidRPr="00450E94"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5A0DF7BD" w14:textId="77777777" w:rsidR="00845B3C" w:rsidRPr="00542719" w:rsidRDefault="00845B3C"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p>
          <w:p w14:paraId="66454EDC" w14:textId="77777777" w:rsidR="00845B3C" w:rsidRPr="00542719" w:rsidRDefault="00845B3C"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77777777" w:rsidR="006C36EE" w:rsidRPr="00542719" w:rsidRDefault="006C36EE" w:rsidP="00845B3C">
            <w:pPr>
              <w:keepNext/>
              <w:numPr>
                <w:ilvl w:val="1"/>
                <w:numId w:val="44"/>
              </w:numPr>
              <w:autoSpaceDE w:val="0"/>
              <w:autoSpaceDN w:val="0"/>
              <w:adjustRightInd w:val="0"/>
              <w:spacing w:after="0" w:line="240" w:lineRule="auto"/>
              <w:ind w:left="451"/>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 proof and non-crushable casing or sleeve.</w:t>
            </w:r>
          </w:p>
          <w:p w14:paraId="6307F6D8"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395B4CE" w14:textId="790E40D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w:t>
            </w:r>
            <w:r w:rsidR="007771B8">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insulation.</w:t>
            </w:r>
          </w:p>
          <w:p w14:paraId="614611BC" w14:textId="62C9716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r w:rsidR="007771B8">
              <w:rPr>
                <w:rFonts w:asciiTheme="minorHAnsi" w:eastAsia="Times New Roman" w:hAnsiTheme="minorHAnsi" w:cstheme="minorHAnsi"/>
                <w:bCs/>
                <w:sz w:val="18"/>
                <w:szCs w:val="18"/>
              </w:rPr>
              <w:t>2.</w:t>
            </w:r>
            <w:r w:rsidRPr="00542719">
              <w:rPr>
                <w:rFonts w:asciiTheme="minorHAnsi" w:eastAsia="Times New Roman" w:hAnsiTheme="minorHAnsi" w:cstheme="minorHAnsi"/>
                <w:bCs/>
                <w:sz w:val="18"/>
                <w:szCs w:val="18"/>
              </w:rPr>
              <w:t>5 cm) of crawlspace insulation above and below.</w:t>
            </w:r>
          </w:p>
          <w:p w14:paraId="58233D66"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p>
          <w:p w14:paraId="5AF765AB"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3C0EF4">
        <w:trPr>
          <w:trHeight w:val="144"/>
          <w:tblHeader/>
        </w:trPr>
        <w:tc>
          <w:tcPr>
            <w:tcW w:w="610"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180" w:type="dxa"/>
            <w:gridSpan w:val="2"/>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4282DA30"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r w:rsidR="001416A8">
              <w:rPr>
                <w:rFonts w:asciiTheme="minorHAnsi" w:eastAsia="Times New Roman" w:hAnsiTheme="minorHAnsi" w:cstheme="minorHAnsi"/>
                <w:sz w:val="18"/>
                <w:szCs w:val="18"/>
              </w:rPr>
              <w:t xml:space="preserve">is </w:t>
            </w:r>
            <w:r w:rsidRPr="00542719">
              <w:rPr>
                <w:rFonts w:asciiTheme="minorHAnsi" w:eastAsia="Times New Roman" w:hAnsiTheme="minorHAnsi" w:cstheme="minorHAnsi"/>
                <w:sz w:val="18"/>
                <w:szCs w:val="18"/>
              </w:rPr>
              <w:t>accessible with no obstructions;</w:t>
            </w:r>
          </w:p>
          <w:p w14:paraId="34194BD3" w14:textId="70DD6583"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The conductor shall be labeled with the wor</w:t>
            </w:r>
            <w:r w:rsidR="001416A8">
              <w:rPr>
                <w:rFonts w:asciiTheme="minorHAnsi" w:eastAsia="Times New Roman" w:hAnsiTheme="minorHAnsi" w:cstheme="minorHAnsi"/>
                <w:sz w:val="18"/>
                <w:szCs w:val="18"/>
              </w:rPr>
              <w:t>d</w:t>
            </w:r>
            <w:r w:rsidRPr="00542719">
              <w:rPr>
                <w:rFonts w:asciiTheme="minorHAnsi" w:eastAsia="Times New Roman" w:hAnsiTheme="minorHAnsi" w:cstheme="minorHAnsi"/>
                <w:sz w:val="18"/>
                <w:szCs w:val="18"/>
              </w:rPr>
              <w:t xml:space="preserve"> “Spare” on both ends; and</w:t>
            </w:r>
          </w:p>
          <w:p w14:paraId="497EB6BE" w14:textId="788C3CC3"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D356FBE"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p>
          <w:p w14:paraId="260C81E6"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p>
          <w:p w14:paraId="48E01F08"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p>
        </w:tc>
      </w:tr>
      <w:tr w:rsidR="00FF2686" w:rsidRPr="002F18C2" w14:paraId="56C6574F" w14:textId="77777777" w:rsidTr="00FF2686">
        <w:trPr>
          <w:trHeight w:val="144"/>
          <w:tblHeader/>
          <w:ins w:id="1" w:author="Markstrum, Alexis@Energy" w:date="2019-10-21T15:08:00Z"/>
        </w:trPr>
        <w:tc>
          <w:tcPr>
            <w:tcW w:w="610" w:type="dxa"/>
            <w:vAlign w:val="center"/>
          </w:tcPr>
          <w:p w14:paraId="0D57666C" w14:textId="1113D868" w:rsidR="00FF2686" w:rsidRPr="00583B52"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 w:author="Markstrum, Alexis@Energy" w:date="2019-10-21T15:08:00Z"/>
                <w:rFonts w:asciiTheme="minorHAnsi" w:eastAsiaTheme="minorEastAsia" w:hAnsiTheme="minorHAnsi" w:cstheme="minorHAnsi"/>
                <w:sz w:val="20"/>
                <w:szCs w:val="18"/>
              </w:rPr>
            </w:pPr>
            <w:ins w:id="3" w:author="Markstrum, Alexis@Energy" w:date="2019-10-21T15:09:00Z">
              <w:r>
                <w:rPr>
                  <w:rFonts w:cstheme="minorHAnsi"/>
                  <w:sz w:val="18"/>
                  <w:szCs w:val="18"/>
                </w:rPr>
                <w:t>05</w:t>
              </w:r>
            </w:ins>
          </w:p>
        </w:tc>
        <w:tc>
          <w:tcPr>
            <w:tcW w:w="2265" w:type="dxa"/>
            <w:vAlign w:val="center"/>
          </w:tcPr>
          <w:p w14:paraId="497F94A9" w14:textId="4161BA97" w:rsidR="00FF2686" w:rsidRPr="00542719"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 w:author="Markstrum, Alexis@Energy" w:date="2019-10-21T15:08:00Z"/>
                <w:rFonts w:asciiTheme="minorHAnsi" w:eastAsia="Times New Roman" w:hAnsiTheme="minorHAnsi" w:cstheme="minorHAnsi"/>
                <w:sz w:val="18"/>
                <w:szCs w:val="18"/>
              </w:rPr>
            </w:pPr>
            <w:ins w:id="5" w:author="Markstrum, Alexis@Energy" w:date="2019-10-21T15:09:00Z">
              <w:r w:rsidRPr="00450E94">
                <w:rPr>
                  <w:sz w:val="18"/>
                  <w:szCs w:val="18"/>
                </w:rPr>
                <w:t>Verification Status:</w:t>
              </w:r>
            </w:ins>
          </w:p>
        </w:tc>
        <w:tc>
          <w:tcPr>
            <w:tcW w:w="7915" w:type="dxa"/>
            <w:vAlign w:val="center"/>
          </w:tcPr>
          <w:p w14:paraId="5D3FFE28" w14:textId="77777777" w:rsidR="00FF2686" w:rsidRPr="00B71192" w:rsidRDefault="00FF2686" w:rsidP="00FF2686">
            <w:pPr>
              <w:pStyle w:val="ListParagraph"/>
              <w:keepNext/>
              <w:numPr>
                <w:ilvl w:val="0"/>
                <w:numId w:val="48"/>
              </w:numPr>
              <w:tabs>
                <w:tab w:val="left" w:pos="356"/>
              </w:tabs>
              <w:spacing w:after="0" w:line="240" w:lineRule="auto"/>
              <w:rPr>
                <w:ins w:id="6" w:author="Markstrum, Alexis@Energy" w:date="2019-10-21T15:09:00Z"/>
                <w:sz w:val="18"/>
                <w:szCs w:val="18"/>
              </w:rPr>
            </w:pPr>
            <w:ins w:id="7" w:author="Markstrum, Alexis@Energy" w:date="2019-10-21T15:09:00Z">
              <w:r w:rsidRPr="00B71192">
                <w:rPr>
                  <w:sz w:val="18"/>
                  <w:szCs w:val="18"/>
                  <w:u w:val="single"/>
                </w:rPr>
                <w:t>Pass</w:t>
              </w:r>
              <w:r w:rsidRPr="00B71192">
                <w:rPr>
                  <w:sz w:val="18"/>
                  <w:szCs w:val="18"/>
                </w:rPr>
                <w:t xml:space="preserve"> - all applicable requirements are met; or</w:t>
              </w:r>
            </w:ins>
          </w:p>
          <w:p w14:paraId="7B06336C" w14:textId="77777777" w:rsidR="00FF2686" w:rsidRPr="00B71192" w:rsidRDefault="00FF2686" w:rsidP="00FF2686">
            <w:pPr>
              <w:pStyle w:val="ListParagraph"/>
              <w:keepNext/>
              <w:numPr>
                <w:ilvl w:val="0"/>
                <w:numId w:val="48"/>
              </w:numPr>
              <w:tabs>
                <w:tab w:val="left" w:pos="356"/>
              </w:tabs>
              <w:spacing w:after="0" w:line="240" w:lineRule="auto"/>
              <w:rPr>
                <w:ins w:id="8" w:author="Markstrum, Alexis@Energy" w:date="2019-10-21T15:09:00Z"/>
                <w:sz w:val="18"/>
                <w:szCs w:val="18"/>
              </w:rPr>
            </w:pPr>
            <w:ins w:id="9" w:author="Markstrum, Alexis@Energy" w:date="2019-10-21T15:09: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6D00E7B7" w14:textId="37EFAFD8" w:rsidR="00FF2686" w:rsidRPr="007C41E1" w:rsidRDefault="00FF2686" w:rsidP="007C41E1">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 w:author="Markstrum, Alexis@Energy" w:date="2019-10-21T15:08:00Z"/>
                <w:rFonts w:asciiTheme="minorHAnsi" w:eastAsia="Times New Roman" w:hAnsiTheme="minorHAnsi" w:cstheme="minorHAnsi"/>
                <w:sz w:val="18"/>
                <w:szCs w:val="18"/>
              </w:rPr>
            </w:pPr>
            <w:ins w:id="11" w:author="Markstrum, Alexis@Energy" w:date="2019-10-21T15:09:00Z">
              <w:r w:rsidRPr="007C41E1">
                <w:rPr>
                  <w:sz w:val="18"/>
                  <w:szCs w:val="18"/>
                  <w:u w:val="single"/>
                </w:rPr>
                <w:t>All N/A</w:t>
              </w:r>
              <w:r w:rsidRPr="007C41E1">
                <w:rPr>
                  <w:sz w:val="18"/>
                  <w:szCs w:val="18"/>
                </w:rPr>
                <w:t xml:space="preserve"> - This entire table is not applicable</w:t>
              </w:r>
            </w:ins>
          </w:p>
        </w:tc>
      </w:tr>
      <w:tr w:rsidR="00FF2686" w:rsidRPr="002F18C2" w14:paraId="2DDFBD6D" w14:textId="77777777" w:rsidTr="00FF2686">
        <w:trPr>
          <w:trHeight w:val="144"/>
          <w:tblHeader/>
          <w:ins w:id="12" w:author="Markstrum, Alexis@Energy" w:date="2019-10-21T15:08:00Z"/>
        </w:trPr>
        <w:tc>
          <w:tcPr>
            <w:tcW w:w="610" w:type="dxa"/>
          </w:tcPr>
          <w:p w14:paraId="08B39F39" w14:textId="0139C3D2" w:rsidR="00FF2686" w:rsidRPr="00583B52"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 w:author="Markstrum, Alexis@Energy" w:date="2019-10-21T15:08:00Z"/>
                <w:rFonts w:asciiTheme="minorHAnsi" w:eastAsiaTheme="minorEastAsia" w:hAnsiTheme="minorHAnsi" w:cstheme="minorHAnsi"/>
                <w:sz w:val="20"/>
                <w:szCs w:val="18"/>
              </w:rPr>
            </w:pPr>
            <w:ins w:id="14" w:author="Markstrum, Alexis@Energy" w:date="2019-10-21T15:09:00Z">
              <w:r>
                <w:rPr>
                  <w:rFonts w:cstheme="minorHAnsi"/>
                  <w:sz w:val="18"/>
                  <w:szCs w:val="18"/>
                </w:rPr>
                <w:t>06</w:t>
              </w:r>
            </w:ins>
          </w:p>
        </w:tc>
        <w:tc>
          <w:tcPr>
            <w:tcW w:w="10180" w:type="dxa"/>
            <w:gridSpan w:val="2"/>
            <w:vAlign w:val="center"/>
          </w:tcPr>
          <w:p w14:paraId="6DF01197" w14:textId="4A911E0A" w:rsidR="00FF2686" w:rsidRPr="00542719" w:rsidRDefault="00FF2686" w:rsidP="007C41E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 w:author="Markstrum, Alexis@Energy" w:date="2019-10-21T15:08:00Z"/>
                <w:rFonts w:asciiTheme="minorHAnsi" w:eastAsia="Times New Roman" w:hAnsiTheme="minorHAnsi" w:cstheme="minorHAnsi"/>
                <w:sz w:val="18"/>
                <w:szCs w:val="18"/>
              </w:rPr>
            </w:pPr>
            <w:ins w:id="16" w:author="Markstrum, Alexis@Energy" w:date="2019-10-21T15:09:00Z">
              <w:r w:rsidRPr="00450E94">
                <w:rPr>
                  <w:sz w:val="18"/>
                  <w:szCs w:val="18"/>
                </w:rPr>
                <w:t xml:space="preserve">Correction Notes: </w:t>
              </w:r>
            </w:ins>
          </w:p>
        </w:tc>
      </w:tr>
      <w:tr w:rsidR="00FF2686" w:rsidRPr="002F18C2" w14:paraId="3BEFD202" w14:textId="77777777" w:rsidTr="00FF2686">
        <w:trPr>
          <w:trHeight w:val="144"/>
          <w:tblHeader/>
        </w:trPr>
        <w:tc>
          <w:tcPr>
            <w:tcW w:w="10790" w:type="dxa"/>
            <w:gridSpan w:val="3"/>
          </w:tcPr>
          <w:p w14:paraId="5811BF96" w14:textId="45952E71" w:rsidR="00FF2686" w:rsidRPr="00935470" w:rsidRDefault="00FF2686" w:rsidP="00FF26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ins w:id="17" w:author="Markstrum, Alexis@Energy" w:date="2019-10-21T15:09: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18" w:author="Markstrum, Alexis@Energy" w:date="2019-10-21T15:09:00Z">
              <w:r w:rsidRPr="00A05A69" w:rsidDel="00EB2A4A">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del>
          </w:p>
        </w:tc>
      </w:tr>
    </w:tbl>
    <w:p w14:paraId="1C1E4D6C" w14:textId="6C759E29" w:rsidR="005D11BC" w:rsidRDefault="005D11BC" w:rsidP="00A05A69">
      <w:pPr>
        <w:spacing w:after="0" w:line="240" w:lineRule="auto"/>
      </w:pPr>
    </w:p>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0807DE" w:rsidRPr="008D6F63" w14:paraId="65B6E4B0" w14:textId="77777777" w:rsidTr="00DF413D">
        <w:tc>
          <w:tcPr>
            <w:tcW w:w="10795" w:type="dxa"/>
            <w:gridSpan w:val="9"/>
          </w:tcPr>
          <w:p w14:paraId="6C3FFD48" w14:textId="77777777" w:rsidR="000807DE" w:rsidRPr="008D6F63" w:rsidRDefault="000807DE" w:rsidP="00DF413D">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769FA62C" w14:textId="4CE1B1A4" w:rsidR="000807DE" w:rsidRPr="008D6F63" w:rsidRDefault="00D372D8" w:rsidP="00D372D8">
            <w:pPr>
              <w:spacing w:after="0" w:line="240" w:lineRule="auto"/>
              <w:rPr>
                <w:rFonts w:cstheme="minorHAnsi"/>
                <w:sz w:val="18"/>
                <w:szCs w:val="18"/>
              </w:rPr>
            </w:pPr>
            <w:r w:rsidRPr="00D372D8">
              <w:rPr>
                <w:rFonts w:cstheme="minorHAnsi"/>
                <w:sz w:val="18"/>
                <w:szCs w:val="20"/>
              </w:rPr>
              <w:t>For dwelling units with multiple systems, enter the master bath distance and kitchen distance to the closest water heater, and enter the average of the furthest fixture to each water heater.</w:t>
            </w:r>
          </w:p>
        </w:tc>
      </w:tr>
      <w:tr w:rsidR="000807DE" w:rsidRPr="00AC2387" w14:paraId="72C7C193" w14:textId="77777777" w:rsidTr="00DF413D">
        <w:tc>
          <w:tcPr>
            <w:tcW w:w="980" w:type="dxa"/>
            <w:gridSpan w:val="2"/>
          </w:tcPr>
          <w:p w14:paraId="347013C6" w14:textId="77777777" w:rsidR="000807DE" w:rsidRDefault="000807DE" w:rsidP="00DF413D">
            <w:pPr>
              <w:spacing w:after="0"/>
              <w:jc w:val="center"/>
              <w:rPr>
                <w:rFonts w:cstheme="minorHAnsi"/>
                <w:sz w:val="20"/>
                <w:szCs w:val="20"/>
              </w:rPr>
            </w:pPr>
            <w:r>
              <w:rPr>
                <w:rFonts w:cstheme="minorHAnsi"/>
                <w:sz w:val="20"/>
                <w:szCs w:val="20"/>
              </w:rPr>
              <w:t>01</w:t>
            </w:r>
          </w:p>
        </w:tc>
        <w:tc>
          <w:tcPr>
            <w:tcW w:w="1445" w:type="dxa"/>
            <w:gridSpan w:val="2"/>
          </w:tcPr>
          <w:p w14:paraId="4AB3529E" w14:textId="77777777" w:rsidR="000807DE" w:rsidRDefault="000807DE" w:rsidP="00DF413D">
            <w:pPr>
              <w:spacing w:after="0"/>
              <w:jc w:val="center"/>
              <w:rPr>
                <w:rFonts w:cstheme="minorHAnsi"/>
                <w:sz w:val="20"/>
                <w:szCs w:val="20"/>
              </w:rPr>
            </w:pPr>
            <w:r>
              <w:rPr>
                <w:rFonts w:cstheme="minorHAnsi"/>
                <w:sz w:val="20"/>
                <w:szCs w:val="20"/>
              </w:rPr>
              <w:t>02</w:t>
            </w:r>
          </w:p>
        </w:tc>
        <w:tc>
          <w:tcPr>
            <w:tcW w:w="1343" w:type="dxa"/>
            <w:vAlign w:val="bottom"/>
          </w:tcPr>
          <w:p w14:paraId="5C75605F" w14:textId="77777777" w:rsidR="000807DE" w:rsidRDefault="000807DE" w:rsidP="00DF413D">
            <w:pPr>
              <w:spacing w:after="0"/>
              <w:jc w:val="center"/>
              <w:rPr>
                <w:rFonts w:cstheme="minorHAnsi"/>
                <w:sz w:val="20"/>
                <w:szCs w:val="20"/>
              </w:rPr>
            </w:pPr>
            <w:r>
              <w:rPr>
                <w:rFonts w:cstheme="minorHAnsi"/>
                <w:sz w:val="20"/>
                <w:szCs w:val="20"/>
              </w:rPr>
              <w:t>03</w:t>
            </w:r>
          </w:p>
        </w:tc>
        <w:tc>
          <w:tcPr>
            <w:tcW w:w="1447" w:type="dxa"/>
          </w:tcPr>
          <w:p w14:paraId="1DFF08B6" w14:textId="77777777" w:rsidR="000807DE" w:rsidRDefault="000807DE" w:rsidP="00DF413D">
            <w:pPr>
              <w:spacing w:after="0"/>
              <w:jc w:val="center"/>
              <w:rPr>
                <w:rFonts w:cstheme="minorHAnsi"/>
                <w:sz w:val="20"/>
                <w:szCs w:val="20"/>
              </w:rPr>
            </w:pPr>
            <w:r>
              <w:rPr>
                <w:rFonts w:cstheme="minorHAnsi"/>
                <w:sz w:val="20"/>
                <w:szCs w:val="20"/>
              </w:rPr>
              <w:t>04</w:t>
            </w:r>
          </w:p>
        </w:tc>
        <w:tc>
          <w:tcPr>
            <w:tcW w:w="1620" w:type="dxa"/>
          </w:tcPr>
          <w:p w14:paraId="5BFDECAE" w14:textId="77777777" w:rsidR="000807DE" w:rsidRDefault="000807DE" w:rsidP="00DF413D">
            <w:pPr>
              <w:spacing w:after="0"/>
              <w:jc w:val="center"/>
              <w:rPr>
                <w:rFonts w:cstheme="minorHAnsi"/>
                <w:sz w:val="20"/>
                <w:szCs w:val="20"/>
              </w:rPr>
            </w:pPr>
            <w:r>
              <w:rPr>
                <w:rFonts w:cstheme="minorHAnsi"/>
                <w:sz w:val="20"/>
                <w:szCs w:val="20"/>
              </w:rPr>
              <w:t>05</w:t>
            </w:r>
          </w:p>
        </w:tc>
        <w:tc>
          <w:tcPr>
            <w:tcW w:w="2610" w:type="dxa"/>
          </w:tcPr>
          <w:p w14:paraId="376DC2C0" w14:textId="77777777" w:rsidR="000807DE" w:rsidRDefault="000807DE" w:rsidP="00DF413D">
            <w:pPr>
              <w:spacing w:after="0"/>
              <w:jc w:val="center"/>
              <w:rPr>
                <w:rFonts w:cstheme="minorHAnsi"/>
                <w:sz w:val="20"/>
                <w:szCs w:val="20"/>
              </w:rPr>
            </w:pPr>
            <w:r>
              <w:rPr>
                <w:rFonts w:cstheme="minorHAnsi"/>
                <w:sz w:val="20"/>
                <w:szCs w:val="20"/>
              </w:rPr>
              <w:t>06</w:t>
            </w:r>
          </w:p>
        </w:tc>
        <w:tc>
          <w:tcPr>
            <w:tcW w:w="1350" w:type="dxa"/>
          </w:tcPr>
          <w:p w14:paraId="08D51D0A" w14:textId="77777777" w:rsidR="000807DE" w:rsidRDefault="000807DE" w:rsidP="00DF413D">
            <w:pPr>
              <w:spacing w:after="0"/>
              <w:jc w:val="center"/>
              <w:rPr>
                <w:rFonts w:cstheme="minorHAnsi"/>
                <w:sz w:val="20"/>
                <w:szCs w:val="20"/>
              </w:rPr>
            </w:pPr>
            <w:r>
              <w:rPr>
                <w:rFonts w:cstheme="minorHAnsi"/>
                <w:sz w:val="20"/>
                <w:szCs w:val="20"/>
              </w:rPr>
              <w:t>07</w:t>
            </w:r>
          </w:p>
        </w:tc>
      </w:tr>
      <w:tr w:rsidR="000807DE" w:rsidRPr="00AB4500" w14:paraId="2AACDCBE" w14:textId="77777777" w:rsidTr="00DF413D">
        <w:tc>
          <w:tcPr>
            <w:tcW w:w="980" w:type="dxa"/>
            <w:gridSpan w:val="2"/>
            <w:vAlign w:val="bottom"/>
          </w:tcPr>
          <w:p w14:paraId="745A2666" w14:textId="0968C2AA" w:rsidR="000807DE" w:rsidRPr="00AB4500" w:rsidRDefault="00D372D8" w:rsidP="00DF413D">
            <w:pPr>
              <w:spacing w:after="0" w:line="240" w:lineRule="auto"/>
              <w:jc w:val="center"/>
              <w:rPr>
                <w:rFonts w:cstheme="minorHAnsi"/>
                <w:sz w:val="18"/>
                <w:szCs w:val="20"/>
              </w:rPr>
            </w:pPr>
            <w:r>
              <w:rPr>
                <w:rFonts w:cstheme="minorHAnsi"/>
                <w:sz w:val="18"/>
                <w:szCs w:val="20"/>
              </w:rPr>
              <w:t>Dwelling</w:t>
            </w:r>
            <w:r w:rsidRPr="00AB4500">
              <w:rPr>
                <w:rFonts w:cstheme="minorHAnsi"/>
                <w:sz w:val="18"/>
                <w:szCs w:val="20"/>
              </w:rPr>
              <w:t xml:space="preserve"> </w:t>
            </w:r>
            <w:r w:rsidR="000807DE" w:rsidRPr="00AB4500">
              <w:rPr>
                <w:rFonts w:cstheme="minorHAnsi"/>
                <w:sz w:val="18"/>
                <w:szCs w:val="20"/>
              </w:rPr>
              <w:t>Name</w:t>
            </w:r>
          </w:p>
        </w:tc>
        <w:tc>
          <w:tcPr>
            <w:tcW w:w="1445" w:type="dxa"/>
            <w:gridSpan w:val="2"/>
            <w:vAlign w:val="bottom"/>
          </w:tcPr>
          <w:p w14:paraId="41801CF4" w14:textId="77777777" w:rsidR="000807DE" w:rsidRPr="00AB4500" w:rsidRDefault="000807DE" w:rsidP="00DF413D">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AE386E4" w14:textId="77777777" w:rsidR="000807DE" w:rsidRPr="00AB4500" w:rsidRDefault="000807DE" w:rsidP="00DF413D">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35BAD942" w14:textId="77777777" w:rsidR="000807DE" w:rsidRPr="00AB4500" w:rsidRDefault="000807DE" w:rsidP="00DF413D">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5C2D7957" w14:textId="58B63223" w:rsidR="000807DE" w:rsidRPr="00AB4500" w:rsidRDefault="000807DE" w:rsidP="00DF413D">
            <w:pPr>
              <w:spacing w:after="0" w:line="240" w:lineRule="auto"/>
              <w:jc w:val="center"/>
              <w:rPr>
                <w:sz w:val="18"/>
              </w:rPr>
            </w:pPr>
            <w:r w:rsidRPr="00AB4500">
              <w:rPr>
                <w:rFonts w:cstheme="minorHAnsi"/>
                <w:sz w:val="18"/>
                <w:szCs w:val="20"/>
              </w:rPr>
              <w:t>Furthest Third furthest fixture to Water Heater in feet</w:t>
            </w:r>
            <w:r w:rsidR="00D372D8">
              <w:rPr>
                <w:rFonts w:cstheme="minorHAnsi"/>
                <w:sz w:val="18"/>
                <w:szCs w:val="20"/>
              </w:rPr>
              <w:t xml:space="preserve"> (Avg for multiple water heaters)</w:t>
            </w:r>
          </w:p>
        </w:tc>
        <w:tc>
          <w:tcPr>
            <w:tcW w:w="2610" w:type="dxa"/>
            <w:vAlign w:val="bottom"/>
          </w:tcPr>
          <w:p w14:paraId="5794D991" w14:textId="77777777" w:rsidR="000807DE" w:rsidRPr="00AB4500" w:rsidRDefault="000807DE" w:rsidP="00DF413D">
            <w:pPr>
              <w:spacing w:after="0" w:line="240" w:lineRule="auto"/>
              <w:jc w:val="center"/>
              <w:rPr>
                <w:sz w:val="18"/>
              </w:rPr>
            </w:pPr>
            <w:r w:rsidRPr="00AB4500">
              <w:rPr>
                <w:rFonts w:cstheme="minorHAnsi"/>
                <w:sz w:val="18"/>
                <w:szCs w:val="20"/>
              </w:rPr>
              <w:t>Weighted Distance</w:t>
            </w:r>
          </w:p>
        </w:tc>
        <w:tc>
          <w:tcPr>
            <w:tcW w:w="1350" w:type="dxa"/>
            <w:vAlign w:val="bottom"/>
          </w:tcPr>
          <w:p w14:paraId="046B7D26" w14:textId="77777777" w:rsidR="000807DE" w:rsidRPr="00AB4500" w:rsidRDefault="000807DE" w:rsidP="00DF413D">
            <w:pPr>
              <w:spacing w:after="0" w:line="240" w:lineRule="auto"/>
              <w:jc w:val="center"/>
              <w:rPr>
                <w:sz w:val="18"/>
              </w:rPr>
            </w:pPr>
            <w:r w:rsidRPr="00AB4500">
              <w:rPr>
                <w:rFonts w:cstheme="minorHAnsi"/>
                <w:sz w:val="18"/>
                <w:szCs w:val="20"/>
              </w:rPr>
              <w:t>Qualification Distance</w:t>
            </w:r>
          </w:p>
        </w:tc>
      </w:tr>
      <w:tr w:rsidR="000807DE" w:rsidRPr="00AB4500" w14:paraId="2A538DCE" w14:textId="77777777" w:rsidTr="00DF413D">
        <w:trPr>
          <w:trHeight w:val="305"/>
        </w:trPr>
        <w:tc>
          <w:tcPr>
            <w:tcW w:w="980" w:type="dxa"/>
            <w:gridSpan w:val="2"/>
          </w:tcPr>
          <w:p w14:paraId="449D38DE" w14:textId="4ECF15F4" w:rsidR="000807DE" w:rsidRPr="00AB4500" w:rsidRDefault="000807DE" w:rsidP="00DF413D">
            <w:pPr>
              <w:spacing w:after="0" w:line="240" w:lineRule="auto"/>
              <w:rPr>
                <w:sz w:val="18"/>
                <w:szCs w:val="18"/>
              </w:rPr>
            </w:pPr>
          </w:p>
        </w:tc>
        <w:tc>
          <w:tcPr>
            <w:tcW w:w="1445" w:type="dxa"/>
            <w:gridSpan w:val="2"/>
          </w:tcPr>
          <w:p w14:paraId="0E95FA25" w14:textId="26CBF855" w:rsidR="000807DE" w:rsidRPr="00AB4500" w:rsidRDefault="000807DE" w:rsidP="00DF413D">
            <w:pPr>
              <w:spacing w:after="0" w:line="240" w:lineRule="auto"/>
              <w:rPr>
                <w:sz w:val="18"/>
                <w:szCs w:val="18"/>
              </w:rPr>
            </w:pPr>
          </w:p>
        </w:tc>
        <w:tc>
          <w:tcPr>
            <w:tcW w:w="1343" w:type="dxa"/>
          </w:tcPr>
          <w:p w14:paraId="58DC3E9A" w14:textId="75CCA142" w:rsidR="000807DE" w:rsidRPr="00AB4500" w:rsidRDefault="000807DE" w:rsidP="00DF413D">
            <w:pPr>
              <w:spacing w:after="0" w:line="240" w:lineRule="auto"/>
              <w:rPr>
                <w:sz w:val="18"/>
                <w:szCs w:val="18"/>
              </w:rPr>
            </w:pPr>
          </w:p>
        </w:tc>
        <w:tc>
          <w:tcPr>
            <w:tcW w:w="1447" w:type="dxa"/>
          </w:tcPr>
          <w:p w14:paraId="7096AF78" w14:textId="3C6DA900" w:rsidR="000807DE" w:rsidRPr="00AB4500" w:rsidRDefault="000807DE" w:rsidP="00DF413D">
            <w:pPr>
              <w:spacing w:after="0" w:line="240" w:lineRule="auto"/>
              <w:rPr>
                <w:sz w:val="18"/>
                <w:szCs w:val="18"/>
              </w:rPr>
            </w:pPr>
          </w:p>
        </w:tc>
        <w:tc>
          <w:tcPr>
            <w:tcW w:w="1620" w:type="dxa"/>
          </w:tcPr>
          <w:p w14:paraId="42C6F596" w14:textId="4FC5B11F" w:rsidR="000807DE" w:rsidRPr="00AB4500" w:rsidRDefault="000807DE" w:rsidP="00DF413D">
            <w:pPr>
              <w:spacing w:after="0" w:line="240" w:lineRule="auto"/>
              <w:rPr>
                <w:sz w:val="18"/>
                <w:szCs w:val="18"/>
              </w:rPr>
            </w:pPr>
          </w:p>
        </w:tc>
        <w:tc>
          <w:tcPr>
            <w:tcW w:w="2610" w:type="dxa"/>
          </w:tcPr>
          <w:p w14:paraId="005E16EA" w14:textId="4E59AA85" w:rsidR="000807DE" w:rsidRPr="00AB4500" w:rsidRDefault="000807DE" w:rsidP="00DF413D">
            <w:pPr>
              <w:spacing w:after="0" w:line="240" w:lineRule="auto"/>
              <w:rPr>
                <w:sz w:val="18"/>
                <w:szCs w:val="18"/>
              </w:rPr>
            </w:pPr>
          </w:p>
        </w:tc>
        <w:tc>
          <w:tcPr>
            <w:tcW w:w="1350" w:type="dxa"/>
          </w:tcPr>
          <w:p w14:paraId="14981B14" w14:textId="0ACD75AC" w:rsidR="000807DE" w:rsidRPr="00AB4500" w:rsidRDefault="000807DE" w:rsidP="00DF413D">
            <w:pPr>
              <w:spacing w:after="0" w:line="240" w:lineRule="auto"/>
              <w:rPr>
                <w:sz w:val="18"/>
                <w:szCs w:val="18"/>
              </w:rPr>
            </w:pPr>
          </w:p>
        </w:tc>
      </w:tr>
      <w:tr w:rsidR="000807DE" w:rsidRPr="00D37C06" w14:paraId="7182325D" w14:textId="77777777" w:rsidTr="00DF413D">
        <w:tc>
          <w:tcPr>
            <w:tcW w:w="980" w:type="dxa"/>
            <w:gridSpan w:val="2"/>
            <w:tcBorders>
              <w:bottom w:val="single" w:sz="4" w:space="0" w:color="000000"/>
            </w:tcBorders>
          </w:tcPr>
          <w:p w14:paraId="6273F2DF" w14:textId="77777777" w:rsidR="000807DE" w:rsidRPr="00D37C06" w:rsidRDefault="000807DE" w:rsidP="00DF413D">
            <w:pPr>
              <w:spacing w:after="0"/>
              <w:rPr>
                <w:sz w:val="20"/>
                <w:szCs w:val="20"/>
              </w:rPr>
            </w:pPr>
          </w:p>
        </w:tc>
        <w:tc>
          <w:tcPr>
            <w:tcW w:w="1445" w:type="dxa"/>
            <w:gridSpan w:val="2"/>
            <w:tcBorders>
              <w:bottom w:val="single" w:sz="4" w:space="0" w:color="000000"/>
            </w:tcBorders>
          </w:tcPr>
          <w:p w14:paraId="15394974" w14:textId="77777777" w:rsidR="000807DE" w:rsidRPr="00D37C06" w:rsidRDefault="000807DE" w:rsidP="00DF413D">
            <w:pPr>
              <w:spacing w:after="0"/>
              <w:rPr>
                <w:sz w:val="20"/>
                <w:szCs w:val="20"/>
              </w:rPr>
            </w:pPr>
          </w:p>
        </w:tc>
        <w:tc>
          <w:tcPr>
            <w:tcW w:w="1343" w:type="dxa"/>
            <w:tcBorders>
              <w:bottom w:val="single" w:sz="4" w:space="0" w:color="000000"/>
            </w:tcBorders>
          </w:tcPr>
          <w:p w14:paraId="51C3A4F5" w14:textId="77777777" w:rsidR="000807DE" w:rsidRPr="00D37C06" w:rsidRDefault="000807DE" w:rsidP="00DF413D">
            <w:pPr>
              <w:spacing w:after="0"/>
              <w:rPr>
                <w:sz w:val="20"/>
                <w:szCs w:val="20"/>
              </w:rPr>
            </w:pPr>
          </w:p>
        </w:tc>
        <w:tc>
          <w:tcPr>
            <w:tcW w:w="1447" w:type="dxa"/>
            <w:tcBorders>
              <w:bottom w:val="single" w:sz="4" w:space="0" w:color="000000"/>
            </w:tcBorders>
          </w:tcPr>
          <w:p w14:paraId="599C1F39" w14:textId="77777777" w:rsidR="000807DE" w:rsidRPr="00D37C06" w:rsidRDefault="000807DE" w:rsidP="00DF413D">
            <w:pPr>
              <w:spacing w:after="0"/>
              <w:rPr>
                <w:sz w:val="20"/>
                <w:szCs w:val="20"/>
              </w:rPr>
            </w:pPr>
          </w:p>
        </w:tc>
        <w:tc>
          <w:tcPr>
            <w:tcW w:w="1620" w:type="dxa"/>
            <w:tcBorders>
              <w:bottom w:val="single" w:sz="4" w:space="0" w:color="000000"/>
            </w:tcBorders>
          </w:tcPr>
          <w:p w14:paraId="5566ADD7" w14:textId="77777777" w:rsidR="000807DE" w:rsidRPr="00D37C06" w:rsidRDefault="000807DE" w:rsidP="00DF413D">
            <w:pPr>
              <w:spacing w:after="0"/>
              <w:rPr>
                <w:sz w:val="20"/>
                <w:szCs w:val="20"/>
              </w:rPr>
            </w:pPr>
          </w:p>
        </w:tc>
        <w:tc>
          <w:tcPr>
            <w:tcW w:w="2610" w:type="dxa"/>
            <w:tcBorders>
              <w:bottom w:val="single" w:sz="4" w:space="0" w:color="000000"/>
            </w:tcBorders>
          </w:tcPr>
          <w:p w14:paraId="5F27ECAB" w14:textId="77777777" w:rsidR="000807DE" w:rsidRPr="00D37C06" w:rsidRDefault="000807DE" w:rsidP="00DF413D">
            <w:pPr>
              <w:spacing w:after="0"/>
              <w:rPr>
                <w:sz w:val="20"/>
                <w:szCs w:val="20"/>
              </w:rPr>
            </w:pPr>
          </w:p>
        </w:tc>
        <w:tc>
          <w:tcPr>
            <w:tcW w:w="1350" w:type="dxa"/>
            <w:tcBorders>
              <w:bottom w:val="single" w:sz="4" w:space="0" w:color="000000"/>
            </w:tcBorders>
          </w:tcPr>
          <w:p w14:paraId="19AF349D" w14:textId="77777777" w:rsidR="000807DE" w:rsidRPr="00D37C06" w:rsidRDefault="000807DE" w:rsidP="00DF413D">
            <w:pPr>
              <w:spacing w:after="0"/>
              <w:rPr>
                <w:sz w:val="20"/>
                <w:szCs w:val="20"/>
              </w:rPr>
            </w:pPr>
          </w:p>
        </w:tc>
      </w:tr>
      <w:tr w:rsidR="000807DE" w14:paraId="698911C3" w14:textId="77777777" w:rsidTr="00DF413D">
        <w:trPr>
          <w:trHeight w:val="291"/>
        </w:trPr>
        <w:tc>
          <w:tcPr>
            <w:tcW w:w="445" w:type="dxa"/>
            <w:tcBorders>
              <w:top w:val="single" w:sz="4" w:space="0" w:color="auto"/>
            </w:tcBorders>
          </w:tcPr>
          <w:p w14:paraId="2AD316FE" w14:textId="77777777" w:rsidR="000807DE" w:rsidRPr="00AC2387" w:rsidRDefault="000807DE" w:rsidP="00DF413D">
            <w:pPr>
              <w:spacing w:after="0"/>
              <w:rPr>
                <w:rFonts w:cstheme="minorHAnsi"/>
                <w:b/>
                <w:sz w:val="20"/>
                <w:szCs w:val="20"/>
              </w:rPr>
            </w:pPr>
            <w:r>
              <w:rPr>
                <w:rFonts w:cstheme="minorHAnsi"/>
                <w:sz w:val="20"/>
                <w:szCs w:val="18"/>
              </w:rPr>
              <w:t>08</w:t>
            </w:r>
          </w:p>
        </w:tc>
        <w:tc>
          <w:tcPr>
            <w:tcW w:w="10350" w:type="dxa"/>
            <w:gridSpan w:val="8"/>
            <w:tcBorders>
              <w:top w:val="single" w:sz="4" w:space="0" w:color="auto"/>
            </w:tcBorders>
          </w:tcPr>
          <w:p w14:paraId="7F25D5D4" w14:textId="77777777" w:rsidR="000807DE" w:rsidRPr="00AC2387" w:rsidRDefault="000807DE" w:rsidP="00DF413D">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0807DE" w14:paraId="040A0720" w14:textId="77777777" w:rsidTr="00DF413D">
        <w:trPr>
          <w:trHeight w:val="288"/>
        </w:trPr>
        <w:tc>
          <w:tcPr>
            <w:tcW w:w="445" w:type="dxa"/>
          </w:tcPr>
          <w:p w14:paraId="4A7B4779" w14:textId="77777777" w:rsidR="000807DE" w:rsidRPr="00AC2387" w:rsidRDefault="000807DE" w:rsidP="00DF413D">
            <w:pPr>
              <w:spacing w:after="0"/>
              <w:rPr>
                <w:rFonts w:cstheme="minorHAnsi"/>
                <w:b/>
                <w:sz w:val="20"/>
                <w:szCs w:val="20"/>
              </w:rPr>
            </w:pPr>
            <w:r>
              <w:rPr>
                <w:rFonts w:cstheme="minorHAnsi"/>
                <w:sz w:val="20"/>
                <w:szCs w:val="18"/>
              </w:rPr>
              <w:lastRenderedPageBreak/>
              <w:t>09</w:t>
            </w:r>
          </w:p>
        </w:tc>
        <w:tc>
          <w:tcPr>
            <w:tcW w:w="10350" w:type="dxa"/>
            <w:gridSpan w:val="8"/>
          </w:tcPr>
          <w:p w14:paraId="7671BA6E" w14:textId="77777777" w:rsidR="000807DE" w:rsidRPr="00AC2387" w:rsidRDefault="000807DE" w:rsidP="00DF413D">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0807DE" w14:paraId="224F4941" w14:textId="77777777" w:rsidTr="00DF413D">
        <w:trPr>
          <w:trHeight w:val="288"/>
        </w:trPr>
        <w:tc>
          <w:tcPr>
            <w:tcW w:w="445" w:type="dxa"/>
          </w:tcPr>
          <w:p w14:paraId="0FBFFF2A" w14:textId="77777777" w:rsidR="000807DE" w:rsidRPr="00AC2387" w:rsidRDefault="000807DE" w:rsidP="00DF413D">
            <w:pPr>
              <w:spacing w:after="0"/>
              <w:rPr>
                <w:rFonts w:cstheme="minorHAnsi"/>
                <w:b/>
                <w:sz w:val="20"/>
                <w:szCs w:val="20"/>
              </w:rPr>
            </w:pPr>
            <w:r>
              <w:rPr>
                <w:rFonts w:cstheme="minorHAnsi"/>
                <w:sz w:val="20"/>
                <w:szCs w:val="18"/>
              </w:rPr>
              <w:t>10</w:t>
            </w:r>
          </w:p>
        </w:tc>
        <w:tc>
          <w:tcPr>
            <w:tcW w:w="10350" w:type="dxa"/>
            <w:gridSpan w:val="8"/>
          </w:tcPr>
          <w:p w14:paraId="53ACABFF" w14:textId="77777777" w:rsidR="000807DE" w:rsidRPr="00AC2387" w:rsidRDefault="000807DE" w:rsidP="00DF413D">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0807DE" w14:paraId="26EA3EBD" w14:textId="77777777" w:rsidTr="00DF413D">
        <w:trPr>
          <w:trHeight w:val="288"/>
        </w:trPr>
        <w:tc>
          <w:tcPr>
            <w:tcW w:w="445" w:type="dxa"/>
          </w:tcPr>
          <w:p w14:paraId="56BA0081" w14:textId="77777777" w:rsidR="000807DE" w:rsidRPr="00AC2387" w:rsidRDefault="000807DE" w:rsidP="00DF413D">
            <w:pPr>
              <w:spacing w:after="0"/>
              <w:rPr>
                <w:rFonts w:cstheme="minorHAnsi"/>
                <w:b/>
                <w:sz w:val="20"/>
                <w:szCs w:val="20"/>
              </w:rPr>
            </w:pPr>
            <w:r>
              <w:rPr>
                <w:rFonts w:cstheme="minorHAnsi"/>
                <w:sz w:val="20"/>
                <w:szCs w:val="18"/>
              </w:rPr>
              <w:t>11</w:t>
            </w:r>
          </w:p>
        </w:tc>
        <w:tc>
          <w:tcPr>
            <w:tcW w:w="10350" w:type="dxa"/>
            <w:gridSpan w:val="8"/>
          </w:tcPr>
          <w:p w14:paraId="38B2300D" w14:textId="77777777" w:rsidR="000807DE" w:rsidRPr="00AC2387" w:rsidRDefault="000807DE" w:rsidP="00DF413D">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0807DE" w14:paraId="7211B6C9" w14:textId="77777777" w:rsidTr="00DF413D">
        <w:tc>
          <w:tcPr>
            <w:tcW w:w="445" w:type="dxa"/>
            <w:vAlign w:val="center"/>
          </w:tcPr>
          <w:p w14:paraId="03758E3D" w14:textId="0F0C97DE" w:rsidR="000807DE" w:rsidRPr="00236F4B" w:rsidRDefault="0056485C" w:rsidP="00DF413D">
            <w:pPr>
              <w:spacing w:after="0"/>
              <w:rPr>
                <w:rFonts w:cstheme="minorHAnsi"/>
                <w:b/>
                <w:sz w:val="18"/>
                <w:szCs w:val="20"/>
              </w:rPr>
            </w:pPr>
            <w:r>
              <w:rPr>
                <w:rFonts w:cstheme="minorHAnsi"/>
                <w:sz w:val="18"/>
                <w:szCs w:val="18"/>
              </w:rPr>
              <w:t>12</w:t>
            </w:r>
          </w:p>
        </w:tc>
        <w:tc>
          <w:tcPr>
            <w:tcW w:w="1800" w:type="dxa"/>
            <w:gridSpan w:val="2"/>
            <w:vAlign w:val="center"/>
          </w:tcPr>
          <w:p w14:paraId="4FDE68C4" w14:textId="77777777" w:rsidR="000807DE" w:rsidRPr="00236F4B" w:rsidRDefault="000807DE" w:rsidP="00DF413D">
            <w:pPr>
              <w:spacing w:after="0"/>
              <w:rPr>
                <w:rFonts w:cstheme="minorHAnsi"/>
                <w:b/>
                <w:sz w:val="18"/>
                <w:szCs w:val="20"/>
              </w:rPr>
            </w:pPr>
            <w:r w:rsidRPr="00450E94">
              <w:rPr>
                <w:sz w:val="18"/>
                <w:szCs w:val="18"/>
              </w:rPr>
              <w:t>Verification Status:</w:t>
            </w:r>
          </w:p>
        </w:tc>
        <w:tc>
          <w:tcPr>
            <w:tcW w:w="8550" w:type="dxa"/>
            <w:gridSpan w:val="6"/>
            <w:vAlign w:val="center"/>
          </w:tcPr>
          <w:p w14:paraId="2266004C" w14:textId="77777777" w:rsidR="000807DE" w:rsidRPr="00B71192" w:rsidRDefault="000807DE" w:rsidP="00DF413D">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E2615F6" w14:textId="77777777" w:rsidR="000807DE" w:rsidRPr="00B71192" w:rsidRDefault="000807DE" w:rsidP="00DF413D">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56255A9A" w14:textId="77777777" w:rsidR="000807DE" w:rsidRPr="00132963" w:rsidRDefault="000807DE" w:rsidP="00132963">
            <w:pPr>
              <w:pStyle w:val="ListParagraph"/>
              <w:numPr>
                <w:ilvl w:val="0"/>
                <w:numId w:val="48"/>
              </w:numPr>
              <w:spacing w:after="0"/>
              <w:rPr>
                <w:rFonts w:cstheme="minorHAnsi"/>
                <w:b/>
                <w:sz w:val="18"/>
                <w:szCs w:val="20"/>
              </w:rPr>
            </w:pPr>
            <w:r w:rsidRPr="00132963">
              <w:rPr>
                <w:sz w:val="18"/>
                <w:szCs w:val="18"/>
                <w:u w:val="single"/>
              </w:rPr>
              <w:t>All N/A</w:t>
            </w:r>
            <w:r w:rsidRPr="00132963">
              <w:rPr>
                <w:sz w:val="18"/>
                <w:szCs w:val="18"/>
              </w:rPr>
              <w:t xml:space="preserve"> - This entire table is not applicable</w:t>
            </w:r>
          </w:p>
        </w:tc>
      </w:tr>
      <w:tr w:rsidR="000807DE" w14:paraId="688C70A5" w14:textId="77777777" w:rsidTr="00DF413D">
        <w:tc>
          <w:tcPr>
            <w:tcW w:w="445" w:type="dxa"/>
          </w:tcPr>
          <w:p w14:paraId="2C9E2BFD" w14:textId="4BAE8EBF" w:rsidR="000807DE" w:rsidRPr="00236F4B" w:rsidRDefault="0056485C" w:rsidP="00DF413D">
            <w:pPr>
              <w:spacing w:after="0"/>
              <w:rPr>
                <w:rFonts w:cstheme="minorHAnsi"/>
                <w:b/>
                <w:sz w:val="18"/>
                <w:szCs w:val="20"/>
              </w:rPr>
            </w:pPr>
            <w:r>
              <w:rPr>
                <w:rFonts w:cstheme="minorHAnsi"/>
                <w:sz w:val="18"/>
                <w:szCs w:val="18"/>
              </w:rPr>
              <w:t>13</w:t>
            </w:r>
          </w:p>
        </w:tc>
        <w:tc>
          <w:tcPr>
            <w:tcW w:w="10350" w:type="dxa"/>
            <w:gridSpan w:val="8"/>
            <w:vAlign w:val="center"/>
          </w:tcPr>
          <w:p w14:paraId="4B0A6333" w14:textId="47C1740A" w:rsidR="000807DE" w:rsidRPr="00236F4B" w:rsidRDefault="000807DE">
            <w:pPr>
              <w:spacing w:after="0"/>
              <w:rPr>
                <w:rFonts w:cstheme="minorHAnsi"/>
                <w:b/>
                <w:sz w:val="18"/>
                <w:szCs w:val="20"/>
              </w:rPr>
            </w:pPr>
            <w:r w:rsidRPr="00450E94">
              <w:rPr>
                <w:sz w:val="18"/>
                <w:szCs w:val="18"/>
              </w:rPr>
              <w:t xml:space="preserve">Correction Notes: </w:t>
            </w:r>
          </w:p>
        </w:tc>
      </w:tr>
      <w:tr w:rsidR="000807DE" w14:paraId="62910A91" w14:textId="77777777" w:rsidTr="00DF413D">
        <w:tc>
          <w:tcPr>
            <w:tcW w:w="10795" w:type="dxa"/>
            <w:gridSpan w:val="9"/>
          </w:tcPr>
          <w:p w14:paraId="6ECA50F7" w14:textId="77777777" w:rsidR="000807DE" w:rsidRPr="00236F4B" w:rsidRDefault="000807DE" w:rsidP="00DF413D">
            <w:pPr>
              <w:spacing w:after="0"/>
              <w:rPr>
                <w:rFonts w:cstheme="minorHAnsi"/>
                <w:b/>
                <w:sz w:val="18"/>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746EEAD" w14:textId="16DF7C6F" w:rsidR="00D7513B" w:rsidRDefault="00D7513B" w:rsidP="00DC522B">
      <w:pPr>
        <w:spacing w:after="0" w:line="240" w:lineRule="auto"/>
        <w:rPr>
          <w:rFonts w:asciiTheme="minorHAnsi" w:hAnsiTheme="minorHAnsi" w:cstheme="minorHAnsi"/>
          <w:sz w:val="18"/>
          <w:szCs w:val="18"/>
        </w:rPr>
      </w:pPr>
    </w:p>
    <w:tbl>
      <w:tblPr>
        <w:tblStyle w:val="TableGrid"/>
        <w:tblW w:w="10795" w:type="dxa"/>
        <w:jc w:val="center"/>
        <w:tblLook w:val="04A0" w:firstRow="1" w:lastRow="0" w:firstColumn="1" w:lastColumn="0" w:noHBand="0" w:noVBand="1"/>
      </w:tblPr>
      <w:tblGrid>
        <w:gridCol w:w="980"/>
        <w:gridCol w:w="1445"/>
        <w:gridCol w:w="1343"/>
        <w:gridCol w:w="1447"/>
        <w:gridCol w:w="1620"/>
        <w:gridCol w:w="2610"/>
        <w:gridCol w:w="1350"/>
      </w:tblGrid>
      <w:tr w:rsidR="000807DE" w:rsidRPr="00352318" w14:paraId="7178944C" w14:textId="77777777" w:rsidTr="00DF413D">
        <w:trPr>
          <w:trHeight w:val="530"/>
          <w:jc w:val="center"/>
        </w:trPr>
        <w:tc>
          <w:tcPr>
            <w:tcW w:w="10795" w:type="dxa"/>
            <w:gridSpan w:val="7"/>
          </w:tcPr>
          <w:p w14:paraId="41F52A4D" w14:textId="77777777" w:rsidR="000807DE" w:rsidRPr="00352318" w:rsidRDefault="000807DE" w:rsidP="00DF413D">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2EA7ABDA" w14:textId="19C669DC" w:rsidR="000807DE" w:rsidRPr="00352318" w:rsidRDefault="00D372D8" w:rsidP="00D372D8">
            <w:pPr>
              <w:spacing w:after="0" w:line="240" w:lineRule="auto"/>
              <w:rPr>
                <w:rFonts w:asciiTheme="minorHAnsi" w:hAnsiTheme="minorHAnsi" w:cstheme="minorHAnsi"/>
                <w:sz w:val="18"/>
                <w:szCs w:val="18"/>
              </w:rPr>
            </w:pPr>
            <w:r w:rsidRPr="00D372D8">
              <w:rPr>
                <w:rFonts w:cstheme="minorHAnsi"/>
                <w:sz w:val="18"/>
                <w:szCs w:val="20"/>
              </w:rPr>
              <w:t xml:space="preserve">For dwelling units with multiple systems, enter the master bath distance and kitchen distance to the closest water heater, and enter the average of the furthest fixture to each water heater. </w:t>
            </w:r>
          </w:p>
        </w:tc>
      </w:tr>
      <w:tr w:rsidR="000807DE" w:rsidRPr="00352318" w14:paraId="373E048B" w14:textId="77777777" w:rsidTr="00DF413D">
        <w:trPr>
          <w:jc w:val="center"/>
        </w:trPr>
        <w:tc>
          <w:tcPr>
            <w:tcW w:w="980" w:type="dxa"/>
            <w:vAlign w:val="center"/>
          </w:tcPr>
          <w:p w14:paraId="39DE1A1A"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189C1FE7"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3880AD32"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3B812D8F"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65BD8AFB"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3389BCB1"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46188F4B" w14:textId="77777777" w:rsidR="000807DE" w:rsidRPr="00352318" w:rsidRDefault="000807DE"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0807DE" w:rsidRPr="00352318" w14:paraId="255D3F39" w14:textId="77777777" w:rsidTr="00DF413D">
        <w:trPr>
          <w:jc w:val="center"/>
        </w:trPr>
        <w:tc>
          <w:tcPr>
            <w:tcW w:w="980" w:type="dxa"/>
            <w:vAlign w:val="bottom"/>
          </w:tcPr>
          <w:p w14:paraId="1A0E53C9" w14:textId="77777777" w:rsidR="00D11CB0" w:rsidRDefault="00D11CB0" w:rsidP="00DF413D">
            <w:pPr>
              <w:spacing w:after="0" w:line="240" w:lineRule="auto"/>
              <w:rPr>
                <w:rFonts w:asciiTheme="minorHAnsi" w:hAnsiTheme="minorHAnsi" w:cstheme="minorHAnsi"/>
                <w:sz w:val="18"/>
                <w:szCs w:val="18"/>
              </w:rPr>
            </w:pPr>
            <w:r>
              <w:rPr>
                <w:rFonts w:asciiTheme="minorHAnsi" w:hAnsiTheme="minorHAnsi" w:cstheme="minorHAnsi"/>
                <w:sz w:val="18"/>
                <w:szCs w:val="18"/>
              </w:rPr>
              <w:t>Dwelling</w:t>
            </w:r>
          </w:p>
          <w:p w14:paraId="6141093C" w14:textId="6BD7EDFE"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Name</w:t>
            </w:r>
          </w:p>
        </w:tc>
        <w:tc>
          <w:tcPr>
            <w:tcW w:w="1445" w:type="dxa"/>
            <w:vAlign w:val="bottom"/>
          </w:tcPr>
          <w:p w14:paraId="170C1A3E"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46576F06"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234B235B"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14981C4C" w14:textId="054447FD"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D372D8">
              <w:rPr>
                <w:rFonts w:asciiTheme="minorHAnsi" w:hAnsiTheme="minorHAnsi" w:cstheme="minorHAnsi"/>
                <w:sz w:val="18"/>
                <w:szCs w:val="18"/>
              </w:rPr>
              <w:t xml:space="preserve"> </w:t>
            </w:r>
            <w:r w:rsidR="00D372D8">
              <w:rPr>
                <w:rFonts w:cstheme="minorHAnsi"/>
                <w:sz w:val="18"/>
                <w:szCs w:val="20"/>
              </w:rPr>
              <w:t>(Avg for multiple water heaters)</w:t>
            </w:r>
          </w:p>
        </w:tc>
        <w:tc>
          <w:tcPr>
            <w:tcW w:w="2610" w:type="dxa"/>
            <w:vAlign w:val="bottom"/>
          </w:tcPr>
          <w:p w14:paraId="2A8258F7" w14:textId="77777777" w:rsidR="000807DE" w:rsidRPr="00352318" w:rsidRDefault="000807DE" w:rsidP="00D372D8">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659BCEE6"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0807DE" w:rsidRPr="00352318" w14:paraId="2CBEDBF6" w14:textId="77777777" w:rsidTr="00DF413D">
        <w:trPr>
          <w:trHeight w:val="305"/>
          <w:jc w:val="center"/>
        </w:trPr>
        <w:tc>
          <w:tcPr>
            <w:tcW w:w="980" w:type="dxa"/>
          </w:tcPr>
          <w:p w14:paraId="054F363E" w14:textId="30944026" w:rsidR="000807DE" w:rsidRPr="00352318" w:rsidRDefault="000807DE" w:rsidP="00DF413D">
            <w:pPr>
              <w:spacing w:after="0" w:line="240" w:lineRule="auto"/>
              <w:rPr>
                <w:rFonts w:asciiTheme="minorHAnsi" w:hAnsiTheme="minorHAnsi" w:cstheme="minorHAnsi"/>
                <w:sz w:val="18"/>
                <w:szCs w:val="18"/>
              </w:rPr>
            </w:pPr>
          </w:p>
        </w:tc>
        <w:tc>
          <w:tcPr>
            <w:tcW w:w="1445" w:type="dxa"/>
          </w:tcPr>
          <w:p w14:paraId="24D0890E" w14:textId="70F8AB2E" w:rsidR="000807DE" w:rsidRPr="00352318" w:rsidRDefault="000807DE" w:rsidP="00DF413D">
            <w:pPr>
              <w:spacing w:after="0" w:line="240" w:lineRule="auto"/>
              <w:rPr>
                <w:rFonts w:asciiTheme="minorHAnsi" w:hAnsiTheme="minorHAnsi" w:cstheme="minorHAnsi"/>
                <w:sz w:val="18"/>
                <w:szCs w:val="18"/>
              </w:rPr>
            </w:pPr>
          </w:p>
        </w:tc>
        <w:tc>
          <w:tcPr>
            <w:tcW w:w="1343" w:type="dxa"/>
          </w:tcPr>
          <w:p w14:paraId="3834B5C2" w14:textId="5157AF0C" w:rsidR="000807DE" w:rsidRPr="00352318" w:rsidRDefault="000807DE" w:rsidP="00DF413D">
            <w:pPr>
              <w:spacing w:after="0" w:line="240" w:lineRule="auto"/>
              <w:rPr>
                <w:rFonts w:asciiTheme="minorHAnsi" w:hAnsiTheme="minorHAnsi" w:cstheme="minorHAnsi"/>
                <w:sz w:val="18"/>
                <w:szCs w:val="18"/>
              </w:rPr>
            </w:pPr>
          </w:p>
        </w:tc>
        <w:tc>
          <w:tcPr>
            <w:tcW w:w="1447" w:type="dxa"/>
          </w:tcPr>
          <w:p w14:paraId="46B5613D" w14:textId="1DAF02CC" w:rsidR="000807DE" w:rsidRPr="00352318" w:rsidRDefault="000807DE" w:rsidP="00DF413D">
            <w:pPr>
              <w:spacing w:after="0" w:line="240" w:lineRule="auto"/>
              <w:rPr>
                <w:rFonts w:asciiTheme="minorHAnsi" w:hAnsiTheme="minorHAnsi" w:cstheme="minorHAnsi"/>
                <w:sz w:val="18"/>
                <w:szCs w:val="18"/>
              </w:rPr>
            </w:pPr>
          </w:p>
        </w:tc>
        <w:tc>
          <w:tcPr>
            <w:tcW w:w="1620" w:type="dxa"/>
          </w:tcPr>
          <w:p w14:paraId="011D882D" w14:textId="18D07817" w:rsidR="000807DE" w:rsidRPr="00352318" w:rsidRDefault="000807DE" w:rsidP="00DF413D">
            <w:pPr>
              <w:spacing w:after="0" w:line="240" w:lineRule="auto"/>
              <w:rPr>
                <w:rFonts w:asciiTheme="minorHAnsi" w:hAnsiTheme="minorHAnsi" w:cstheme="minorHAnsi"/>
                <w:sz w:val="18"/>
                <w:szCs w:val="18"/>
              </w:rPr>
            </w:pPr>
          </w:p>
        </w:tc>
        <w:tc>
          <w:tcPr>
            <w:tcW w:w="2610" w:type="dxa"/>
          </w:tcPr>
          <w:p w14:paraId="6D30B9C2" w14:textId="7357CCE3" w:rsidR="000807DE" w:rsidRPr="00352318" w:rsidRDefault="000807DE" w:rsidP="00DF413D">
            <w:pPr>
              <w:spacing w:after="0" w:line="240" w:lineRule="auto"/>
              <w:rPr>
                <w:rFonts w:asciiTheme="minorHAnsi" w:hAnsiTheme="minorHAnsi" w:cstheme="minorHAnsi"/>
                <w:sz w:val="18"/>
                <w:szCs w:val="18"/>
              </w:rPr>
            </w:pPr>
          </w:p>
        </w:tc>
        <w:tc>
          <w:tcPr>
            <w:tcW w:w="1350" w:type="dxa"/>
          </w:tcPr>
          <w:p w14:paraId="33B7C9A0" w14:textId="7404988E"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 </w:t>
            </w:r>
          </w:p>
        </w:tc>
      </w:tr>
      <w:tr w:rsidR="000807DE" w:rsidRPr="00352318" w14:paraId="3E87678C" w14:textId="77777777" w:rsidTr="00DF413D">
        <w:trPr>
          <w:jc w:val="center"/>
        </w:trPr>
        <w:tc>
          <w:tcPr>
            <w:tcW w:w="980" w:type="dxa"/>
          </w:tcPr>
          <w:p w14:paraId="3109483B" w14:textId="77777777" w:rsidR="000807DE" w:rsidRPr="00352318" w:rsidRDefault="000807DE" w:rsidP="00DF413D">
            <w:pPr>
              <w:spacing w:after="0" w:line="240" w:lineRule="auto"/>
              <w:rPr>
                <w:rFonts w:asciiTheme="minorHAnsi" w:hAnsiTheme="minorHAnsi" w:cstheme="minorHAnsi"/>
                <w:sz w:val="18"/>
                <w:szCs w:val="18"/>
              </w:rPr>
            </w:pPr>
          </w:p>
        </w:tc>
        <w:tc>
          <w:tcPr>
            <w:tcW w:w="1445" w:type="dxa"/>
          </w:tcPr>
          <w:p w14:paraId="4C24CD6F" w14:textId="77777777" w:rsidR="000807DE" w:rsidRPr="00352318" w:rsidRDefault="000807DE" w:rsidP="00DF413D">
            <w:pPr>
              <w:spacing w:after="0" w:line="240" w:lineRule="auto"/>
              <w:rPr>
                <w:rFonts w:asciiTheme="minorHAnsi" w:hAnsiTheme="minorHAnsi" w:cstheme="minorHAnsi"/>
                <w:sz w:val="18"/>
                <w:szCs w:val="18"/>
              </w:rPr>
            </w:pPr>
          </w:p>
        </w:tc>
        <w:tc>
          <w:tcPr>
            <w:tcW w:w="1343" w:type="dxa"/>
          </w:tcPr>
          <w:p w14:paraId="3AE9F889" w14:textId="77777777" w:rsidR="000807DE" w:rsidRPr="00352318" w:rsidRDefault="000807DE" w:rsidP="00DF413D">
            <w:pPr>
              <w:spacing w:after="0" w:line="240" w:lineRule="auto"/>
              <w:rPr>
                <w:rFonts w:asciiTheme="minorHAnsi" w:hAnsiTheme="minorHAnsi" w:cstheme="minorHAnsi"/>
                <w:sz w:val="18"/>
                <w:szCs w:val="18"/>
              </w:rPr>
            </w:pPr>
          </w:p>
        </w:tc>
        <w:tc>
          <w:tcPr>
            <w:tcW w:w="1447" w:type="dxa"/>
          </w:tcPr>
          <w:p w14:paraId="3CF0781C" w14:textId="77777777" w:rsidR="000807DE" w:rsidRPr="00352318" w:rsidRDefault="000807DE" w:rsidP="00DF413D">
            <w:pPr>
              <w:spacing w:after="0" w:line="240" w:lineRule="auto"/>
              <w:rPr>
                <w:rFonts w:asciiTheme="minorHAnsi" w:hAnsiTheme="minorHAnsi" w:cstheme="minorHAnsi"/>
                <w:sz w:val="18"/>
                <w:szCs w:val="18"/>
              </w:rPr>
            </w:pPr>
          </w:p>
        </w:tc>
        <w:tc>
          <w:tcPr>
            <w:tcW w:w="1620" w:type="dxa"/>
          </w:tcPr>
          <w:p w14:paraId="703CA9ED" w14:textId="77777777" w:rsidR="000807DE" w:rsidRPr="00352318" w:rsidRDefault="000807DE" w:rsidP="00DF413D">
            <w:pPr>
              <w:spacing w:after="0" w:line="240" w:lineRule="auto"/>
              <w:rPr>
                <w:rFonts w:asciiTheme="minorHAnsi" w:hAnsiTheme="minorHAnsi" w:cstheme="minorHAnsi"/>
                <w:sz w:val="18"/>
                <w:szCs w:val="18"/>
              </w:rPr>
            </w:pPr>
          </w:p>
        </w:tc>
        <w:tc>
          <w:tcPr>
            <w:tcW w:w="2610" w:type="dxa"/>
          </w:tcPr>
          <w:p w14:paraId="624FEE8B" w14:textId="77777777" w:rsidR="000807DE" w:rsidRPr="00352318" w:rsidRDefault="000807DE" w:rsidP="00DF413D">
            <w:pPr>
              <w:spacing w:after="0" w:line="240" w:lineRule="auto"/>
              <w:rPr>
                <w:rFonts w:asciiTheme="minorHAnsi" w:hAnsiTheme="minorHAnsi" w:cstheme="minorHAnsi"/>
                <w:sz w:val="18"/>
                <w:szCs w:val="18"/>
              </w:rPr>
            </w:pPr>
          </w:p>
        </w:tc>
        <w:tc>
          <w:tcPr>
            <w:tcW w:w="1350" w:type="dxa"/>
          </w:tcPr>
          <w:p w14:paraId="2F7F37AB" w14:textId="77777777" w:rsidR="000807DE" w:rsidRPr="00352318" w:rsidRDefault="000807DE" w:rsidP="00DF413D">
            <w:pPr>
              <w:spacing w:after="0" w:line="240" w:lineRule="auto"/>
              <w:rPr>
                <w:rFonts w:asciiTheme="minorHAnsi" w:hAnsiTheme="minorHAnsi" w:cstheme="minorHAnsi"/>
                <w:sz w:val="18"/>
                <w:szCs w:val="18"/>
              </w:rPr>
            </w:pPr>
          </w:p>
        </w:tc>
      </w:tr>
      <w:tr w:rsidR="000807DE" w:rsidRPr="00352318" w14:paraId="65D6F597" w14:textId="77777777" w:rsidTr="00DF413D">
        <w:trPr>
          <w:trHeight w:val="242"/>
          <w:jc w:val="center"/>
        </w:trPr>
        <w:tc>
          <w:tcPr>
            <w:tcW w:w="10795" w:type="dxa"/>
            <w:gridSpan w:val="7"/>
          </w:tcPr>
          <w:p w14:paraId="6B9C4A30" w14:textId="77777777" w:rsidR="000807DE" w:rsidRPr="00352318" w:rsidRDefault="000807DE" w:rsidP="00DF413D">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6D1138D8" w14:textId="77777777" w:rsidR="000807DE" w:rsidRDefault="000807DE"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1380"/>
        <w:gridCol w:w="757"/>
        <w:gridCol w:w="912"/>
        <w:gridCol w:w="1250"/>
        <w:gridCol w:w="268"/>
        <w:gridCol w:w="699"/>
        <w:gridCol w:w="582"/>
        <w:gridCol w:w="1149"/>
        <w:gridCol w:w="180"/>
        <w:gridCol w:w="1761"/>
        <w:gridCol w:w="1834"/>
      </w:tblGrid>
      <w:tr w:rsidR="00D72ABF" w:rsidRPr="002F18C2" w14:paraId="28C933DD" w14:textId="77777777" w:rsidTr="00D72ABF">
        <w:trPr>
          <w:trHeight w:val="242"/>
        </w:trPr>
        <w:tc>
          <w:tcPr>
            <w:tcW w:w="10772" w:type="dxa"/>
            <w:gridSpan w:val="11"/>
          </w:tcPr>
          <w:p w14:paraId="3B718E9B" w14:textId="2A162230" w:rsidR="00D72ABF" w:rsidRPr="00A05A69" w:rsidRDefault="00D72ABF">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Pr="00A05A69">
              <w:rPr>
                <w:rFonts w:asciiTheme="minorHAnsi" w:hAnsiTheme="minorHAnsi" w:cstheme="minorHAnsi"/>
                <w:b/>
                <w:sz w:val="20"/>
                <w:szCs w:val="18"/>
              </w:rPr>
              <w:t>. HERS-Verified Drain Water Heat Recovery System (DWHR-H)</w:t>
            </w:r>
          </w:p>
          <w:p w14:paraId="1ABB917D" w14:textId="3C9DF80B" w:rsidR="00D72ABF" w:rsidRPr="00A05A69" w:rsidRDefault="00D72ABF">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B6144B" w:rsidRPr="002F18C2" w14:paraId="38CB57EA" w14:textId="77777777" w:rsidTr="009403AC">
        <w:trPr>
          <w:trHeight w:val="144"/>
        </w:trPr>
        <w:tc>
          <w:tcPr>
            <w:tcW w:w="10772" w:type="dxa"/>
            <w:gridSpan w:val="11"/>
          </w:tcPr>
          <w:p w14:paraId="4FC44D03" w14:textId="32C72C88" w:rsidR="00B6144B" w:rsidRPr="00450E94"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5157FC">
              <w:rPr>
                <w:rFonts w:asciiTheme="minorHAnsi" w:hAnsiTheme="minorHAnsi" w:cstheme="minorHAnsi"/>
                <w:b/>
                <w:sz w:val="18"/>
                <w:szCs w:val="18"/>
              </w:rPr>
              <w:lastRenderedPageBreak/>
              <w:t>Design DWHR System Information</w:t>
            </w:r>
          </w:p>
        </w:tc>
      </w:tr>
      <w:tr w:rsidR="00B6144B" w:rsidRPr="002F18C2" w14:paraId="43C97608" w14:textId="77777777" w:rsidTr="00B6144B">
        <w:trPr>
          <w:trHeight w:val="144"/>
        </w:trPr>
        <w:tc>
          <w:tcPr>
            <w:tcW w:w="2137" w:type="dxa"/>
            <w:gridSpan w:val="2"/>
          </w:tcPr>
          <w:p w14:paraId="5DA1CC2D" w14:textId="2D232E40"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2430" w:type="dxa"/>
            <w:gridSpan w:val="3"/>
          </w:tcPr>
          <w:p w14:paraId="2322BC22" w14:textId="39B22B36"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2</w:t>
            </w:r>
          </w:p>
        </w:tc>
        <w:tc>
          <w:tcPr>
            <w:tcW w:w="2430" w:type="dxa"/>
            <w:gridSpan w:val="3"/>
          </w:tcPr>
          <w:p w14:paraId="06981968" w14:textId="033087E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3</w:t>
            </w:r>
          </w:p>
        </w:tc>
        <w:tc>
          <w:tcPr>
            <w:tcW w:w="3775" w:type="dxa"/>
            <w:gridSpan w:val="3"/>
          </w:tcPr>
          <w:p w14:paraId="14134EFA" w14:textId="77DAF8EA"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w:t>
            </w:r>
            <w:r>
              <w:rPr>
                <w:rFonts w:asciiTheme="minorHAnsi" w:hAnsiTheme="minorHAnsi" w:cstheme="minorHAnsi"/>
                <w:sz w:val="18"/>
                <w:szCs w:val="18"/>
              </w:rPr>
              <w:t>4</w:t>
            </w:r>
          </w:p>
        </w:tc>
      </w:tr>
      <w:tr w:rsidR="00B6144B" w:rsidRPr="002F18C2" w14:paraId="5A0DBD2E" w14:textId="77777777" w:rsidTr="00B6144B">
        <w:trPr>
          <w:trHeight w:val="144"/>
        </w:trPr>
        <w:tc>
          <w:tcPr>
            <w:tcW w:w="2137" w:type="dxa"/>
            <w:gridSpan w:val="2"/>
          </w:tcPr>
          <w:p w14:paraId="22C1E700" w14:textId="268C3235"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2430" w:type="dxa"/>
            <w:gridSpan w:val="3"/>
          </w:tcPr>
          <w:p w14:paraId="03C7B987" w14:textId="6B6ED5C5"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r>
              <w:rPr>
                <w:rFonts w:asciiTheme="minorHAnsi" w:hAnsiTheme="minorHAnsi" w:cstheme="minorHAnsi"/>
                <w:sz w:val="18"/>
                <w:szCs w:val="18"/>
              </w:rPr>
              <w:t>E</w:t>
            </w:r>
            <w:r w:rsidRPr="00095F6F">
              <w:rPr>
                <w:rFonts w:asciiTheme="minorHAnsi" w:hAnsiTheme="minorHAnsi" w:cstheme="minorHAnsi"/>
                <w:sz w:val="18"/>
                <w:szCs w:val="18"/>
              </w:rPr>
              <w:t>ffectiveness</w:t>
            </w:r>
          </w:p>
        </w:tc>
        <w:tc>
          <w:tcPr>
            <w:tcW w:w="2430" w:type="dxa"/>
            <w:gridSpan w:val="3"/>
          </w:tcPr>
          <w:p w14:paraId="2025314F" w14:textId="160BE17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3775" w:type="dxa"/>
            <w:gridSpan w:val="3"/>
          </w:tcPr>
          <w:p w14:paraId="4DE15F31" w14:textId="60D4CE6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r>
      <w:tr w:rsidR="00B6144B" w:rsidRPr="002F18C2" w14:paraId="6D9399A8" w14:textId="77777777" w:rsidTr="00B6144B">
        <w:trPr>
          <w:trHeight w:val="144"/>
        </w:trPr>
        <w:tc>
          <w:tcPr>
            <w:tcW w:w="2137" w:type="dxa"/>
            <w:gridSpan w:val="2"/>
          </w:tcPr>
          <w:p w14:paraId="6BF86E18"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34A47080"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237CB9FD"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75" w:type="dxa"/>
            <w:gridSpan w:val="3"/>
          </w:tcPr>
          <w:p w14:paraId="378467EC"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6310F916" w14:textId="77777777" w:rsidTr="00B6144B">
        <w:trPr>
          <w:trHeight w:val="144"/>
        </w:trPr>
        <w:tc>
          <w:tcPr>
            <w:tcW w:w="2137" w:type="dxa"/>
            <w:gridSpan w:val="2"/>
          </w:tcPr>
          <w:p w14:paraId="527AA277"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45B78061"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30" w:type="dxa"/>
            <w:gridSpan w:val="3"/>
          </w:tcPr>
          <w:p w14:paraId="2BC4D837"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3775" w:type="dxa"/>
            <w:gridSpan w:val="3"/>
          </w:tcPr>
          <w:p w14:paraId="1ED4C186"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5DB5178A" w14:textId="77777777" w:rsidTr="00B6144B">
        <w:trPr>
          <w:trHeight w:val="144"/>
        </w:trPr>
        <w:tc>
          <w:tcPr>
            <w:tcW w:w="10772" w:type="dxa"/>
            <w:gridSpan w:val="11"/>
            <w:vAlign w:val="bottom"/>
          </w:tcPr>
          <w:p w14:paraId="31EC9FA4" w14:textId="14380203" w:rsidR="00B6144B" w:rsidRPr="00450E94"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5157FC">
              <w:rPr>
                <w:rFonts w:asciiTheme="minorHAnsi" w:hAnsiTheme="minorHAnsi" w:cstheme="minorHAnsi"/>
                <w:b/>
                <w:sz w:val="18"/>
                <w:szCs w:val="18"/>
              </w:rPr>
              <w:t>Installed DWHR System Information</w:t>
            </w:r>
          </w:p>
        </w:tc>
      </w:tr>
      <w:tr w:rsidR="00B6144B" w:rsidRPr="002F18C2" w14:paraId="29B704B5" w14:textId="77777777" w:rsidTr="00B6144B">
        <w:trPr>
          <w:trHeight w:val="144"/>
        </w:trPr>
        <w:tc>
          <w:tcPr>
            <w:tcW w:w="1380" w:type="dxa"/>
          </w:tcPr>
          <w:p w14:paraId="575EF238" w14:textId="55D217A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669" w:type="dxa"/>
            <w:gridSpan w:val="2"/>
          </w:tcPr>
          <w:p w14:paraId="5069154F" w14:textId="7891349D"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250" w:type="dxa"/>
          </w:tcPr>
          <w:p w14:paraId="6A6365B1" w14:textId="6E8F931E"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549" w:type="dxa"/>
            <w:gridSpan w:val="3"/>
          </w:tcPr>
          <w:p w14:paraId="02412A05" w14:textId="3EB3909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1329" w:type="dxa"/>
            <w:gridSpan w:val="2"/>
          </w:tcPr>
          <w:p w14:paraId="25BFE9D8" w14:textId="52DA2D4B"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761" w:type="dxa"/>
          </w:tcPr>
          <w:p w14:paraId="4E7ACBA0" w14:textId="0D3EBAB3"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834" w:type="dxa"/>
          </w:tcPr>
          <w:p w14:paraId="57E28FE4" w14:textId="3D7092D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B6144B" w:rsidRPr="002F18C2" w14:paraId="38AAE31B" w14:textId="77777777" w:rsidTr="00B6144B">
        <w:trPr>
          <w:trHeight w:val="144"/>
        </w:trPr>
        <w:tc>
          <w:tcPr>
            <w:tcW w:w="1380" w:type="dxa"/>
            <w:vAlign w:val="bottom"/>
          </w:tcPr>
          <w:p w14:paraId="587D6D06" w14:textId="4D7D7A4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Name/ID</w:t>
            </w:r>
          </w:p>
        </w:tc>
        <w:tc>
          <w:tcPr>
            <w:tcW w:w="1669" w:type="dxa"/>
            <w:gridSpan w:val="2"/>
            <w:vAlign w:val="bottom"/>
          </w:tcPr>
          <w:p w14:paraId="6D3C564A" w14:textId="707F236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Manufacturer</w:t>
            </w:r>
          </w:p>
        </w:tc>
        <w:tc>
          <w:tcPr>
            <w:tcW w:w="1250" w:type="dxa"/>
            <w:vAlign w:val="bottom"/>
          </w:tcPr>
          <w:p w14:paraId="3EC73A1D"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Model #</w:t>
            </w:r>
          </w:p>
        </w:tc>
        <w:tc>
          <w:tcPr>
            <w:tcW w:w="1549" w:type="dxa"/>
            <w:gridSpan w:val="3"/>
            <w:vAlign w:val="bottom"/>
          </w:tcPr>
          <w:p w14:paraId="7C0D2D4B"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Rated effectiveness</w:t>
            </w:r>
          </w:p>
        </w:tc>
        <w:tc>
          <w:tcPr>
            <w:tcW w:w="1329" w:type="dxa"/>
            <w:gridSpan w:val="2"/>
            <w:vAlign w:val="bottom"/>
          </w:tcPr>
          <w:p w14:paraId="3EA2B613" w14:textId="05E5370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Installation Configuration</w:t>
            </w:r>
          </w:p>
        </w:tc>
        <w:tc>
          <w:tcPr>
            <w:tcW w:w="1761" w:type="dxa"/>
          </w:tcPr>
          <w:p w14:paraId="032FD2C5"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Percent of shower served by the DWHR device</w:t>
            </w:r>
          </w:p>
        </w:tc>
        <w:tc>
          <w:tcPr>
            <w:tcW w:w="1834" w:type="dxa"/>
            <w:vAlign w:val="bottom"/>
          </w:tcPr>
          <w:p w14:paraId="4A7FF546" w14:textId="77777777"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DWHR System Certified by CEC</w:t>
            </w:r>
          </w:p>
          <w:p w14:paraId="5CB57734" w14:textId="0F39557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(Yes/No)</w:t>
            </w:r>
          </w:p>
        </w:tc>
      </w:tr>
      <w:tr w:rsidR="00B6144B" w:rsidRPr="002F18C2" w14:paraId="7AB75586" w14:textId="77777777" w:rsidTr="00B6144B">
        <w:trPr>
          <w:trHeight w:val="188"/>
        </w:trPr>
        <w:tc>
          <w:tcPr>
            <w:tcW w:w="1380" w:type="dxa"/>
          </w:tcPr>
          <w:p w14:paraId="5FBC6F48"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69" w:type="dxa"/>
            <w:gridSpan w:val="2"/>
          </w:tcPr>
          <w:p w14:paraId="0ED74BCB" w14:textId="5ECC53EC"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250" w:type="dxa"/>
          </w:tcPr>
          <w:p w14:paraId="74835B12"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549" w:type="dxa"/>
            <w:gridSpan w:val="3"/>
          </w:tcPr>
          <w:p w14:paraId="6E49C7CF"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329" w:type="dxa"/>
            <w:gridSpan w:val="2"/>
          </w:tcPr>
          <w:p w14:paraId="08D07247"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61" w:type="dxa"/>
          </w:tcPr>
          <w:p w14:paraId="3FBCB49B" w14:textId="77777777"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34" w:type="dxa"/>
          </w:tcPr>
          <w:p w14:paraId="45697B98" w14:textId="1BEEF70A"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B6144B" w:rsidRPr="002F18C2" w14:paraId="66C992EA" w14:textId="77777777" w:rsidTr="00B6144B">
        <w:trPr>
          <w:trHeight w:val="188"/>
        </w:trPr>
        <w:tc>
          <w:tcPr>
            <w:tcW w:w="1380" w:type="dxa"/>
          </w:tcPr>
          <w:p w14:paraId="109092EA"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69" w:type="dxa"/>
            <w:gridSpan w:val="2"/>
          </w:tcPr>
          <w:p w14:paraId="76100B0B" w14:textId="5B06023C"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250" w:type="dxa"/>
          </w:tcPr>
          <w:p w14:paraId="60849CE1"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549" w:type="dxa"/>
            <w:gridSpan w:val="3"/>
          </w:tcPr>
          <w:p w14:paraId="5A83558E"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329" w:type="dxa"/>
            <w:gridSpan w:val="2"/>
          </w:tcPr>
          <w:p w14:paraId="78C68716"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61" w:type="dxa"/>
          </w:tcPr>
          <w:p w14:paraId="73395073"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834" w:type="dxa"/>
          </w:tcPr>
          <w:p w14:paraId="78D0368C" w14:textId="77777777" w:rsidR="00B6144B" w:rsidRPr="00A05A69"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B6144B" w:rsidRPr="002F18C2" w14:paraId="71BF0842" w14:textId="77777777" w:rsidTr="00D72ABF">
        <w:trPr>
          <w:trHeight w:val="188"/>
        </w:trPr>
        <w:tc>
          <w:tcPr>
            <w:tcW w:w="1380" w:type="dxa"/>
          </w:tcPr>
          <w:p w14:paraId="3D2644FF" w14:textId="71E9C898"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c>
          <w:tcPr>
            <w:tcW w:w="9392" w:type="dxa"/>
            <w:gridSpan w:val="10"/>
          </w:tcPr>
          <w:p w14:paraId="0AE441DA" w14:textId="7692868F"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4B5988">
              <w:rPr>
                <w:rFonts w:asciiTheme="minorHAnsi" w:hAnsiTheme="minorHAnsi" w:cstheme="minorHAnsi"/>
                <w:sz w:val="18"/>
                <w:szCs w:val="18"/>
              </w:rPr>
              <w:t>s</w:t>
            </w:r>
            <w:r>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B6144B" w:rsidRPr="002F18C2" w14:paraId="72702A3F" w14:textId="77777777" w:rsidTr="00D72ABF">
        <w:trPr>
          <w:trHeight w:val="188"/>
        </w:trPr>
        <w:tc>
          <w:tcPr>
            <w:tcW w:w="1380" w:type="dxa"/>
          </w:tcPr>
          <w:p w14:paraId="0F82170C" w14:textId="03F12132"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13</w:t>
            </w:r>
          </w:p>
        </w:tc>
        <w:tc>
          <w:tcPr>
            <w:tcW w:w="9392" w:type="dxa"/>
            <w:gridSpan w:val="10"/>
          </w:tcPr>
          <w:p w14:paraId="713AA8F1" w14:textId="30BEE767"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B6144B" w:rsidRPr="002F18C2" w14:paraId="06284682" w14:textId="77777777" w:rsidTr="00D72ABF">
        <w:trPr>
          <w:trHeight w:val="188"/>
        </w:trPr>
        <w:tc>
          <w:tcPr>
            <w:tcW w:w="1380" w:type="dxa"/>
          </w:tcPr>
          <w:p w14:paraId="7A558227" w14:textId="54932892" w:rsidR="00B6144B"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14</w:t>
            </w:r>
          </w:p>
        </w:tc>
        <w:tc>
          <w:tcPr>
            <w:tcW w:w="9392" w:type="dxa"/>
            <w:gridSpan w:val="10"/>
          </w:tcPr>
          <w:p w14:paraId="705BA079" w14:textId="059BE7F7" w:rsidR="00B6144B" w:rsidRPr="004B5988"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B6144B" w:rsidRPr="002F18C2" w14:paraId="69226F64" w14:textId="77777777" w:rsidTr="00D72ABF">
        <w:trPr>
          <w:trHeight w:val="188"/>
        </w:trPr>
        <w:tc>
          <w:tcPr>
            <w:tcW w:w="1380" w:type="dxa"/>
            <w:vAlign w:val="center"/>
          </w:tcPr>
          <w:p w14:paraId="69EBF720" w14:textId="02E7BE80"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15</w:t>
            </w:r>
          </w:p>
        </w:tc>
        <w:tc>
          <w:tcPr>
            <w:tcW w:w="3886" w:type="dxa"/>
            <w:gridSpan w:val="5"/>
            <w:vAlign w:val="center"/>
          </w:tcPr>
          <w:p w14:paraId="0603ABBB" w14:textId="2EABC3B9" w:rsidR="00B6144B" w:rsidRPr="00B71192"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Verification Status:</w:t>
            </w:r>
          </w:p>
        </w:tc>
        <w:tc>
          <w:tcPr>
            <w:tcW w:w="5506" w:type="dxa"/>
            <w:gridSpan w:val="5"/>
            <w:vAlign w:val="center"/>
          </w:tcPr>
          <w:p w14:paraId="0E806986" w14:textId="77777777" w:rsidR="00B6144B" w:rsidRPr="00B71192" w:rsidRDefault="00B6144B" w:rsidP="00B6144B">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F5D00EF" w14:textId="77777777" w:rsidR="00B6144B" w:rsidRPr="00B71192" w:rsidRDefault="00B6144B" w:rsidP="00B6144B">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46954FC7" w14:textId="5DF9C70F" w:rsidR="00B6144B" w:rsidRPr="00450E94" w:rsidRDefault="00B6144B" w:rsidP="00B6144B">
            <w:pPr>
              <w:pStyle w:val="ListParagraph"/>
              <w:keepNext/>
              <w:numPr>
                <w:ilvl w:val="0"/>
                <w:numId w:val="48"/>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B6144B" w:rsidRPr="002F18C2" w14:paraId="35E32473" w14:textId="77777777" w:rsidTr="00D72ABF">
        <w:trPr>
          <w:trHeight w:val="188"/>
        </w:trPr>
        <w:tc>
          <w:tcPr>
            <w:tcW w:w="1380" w:type="dxa"/>
          </w:tcPr>
          <w:p w14:paraId="3B2EFE2A" w14:textId="51DD39B4" w:rsidR="00B6144B" w:rsidRPr="00450E94" w:rsidRDefault="00B6144B" w:rsidP="00B6144B">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16</w:t>
            </w:r>
          </w:p>
        </w:tc>
        <w:tc>
          <w:tcPr>
            <w:tcW w:w="9392" w:type="dxa"/>
            <w:gridSpan w:val="10"/>
            <w:vAlign w:val="center"/>
          </w:tcPr>
          <w:p w14:paraId="0A1DD78E" w14:textId="52567C90" w:rsidR="00B6144B" w:rsidRPr="00B71192"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 xml:space="preserve">Correction Notes: </w:t>
            </w:r>
          </w:p>
        </w:tc>
      </w:tr>
      <w:tr w:rsidR="00B6144B" w:rsidRPr="002F18C2" w14:paraId="7E22ADBE" w14:textId="77777777" w:rsidTr="00D72ABF">
        <w:trPr>
          <w:trHeight w:val="260"/>
        </w:trPr>
        <w:tc>
          <w:tcPr>
            <w:tcW w:w="10772" w:type="dxa"/>
            <w:gridSpan w:val="11"/>
          </w:tcPr>
          <w:p w14:paraId="6658F7AE" w14:textId="14D970DF" w:rsidR="00B6144B" w:rsidRPr="00A05A69" w:rsidRDefault="00B6144B" w:rsidP="00B614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2A2500B" w14:textId="6E169F4E" w:rsidR="00D7513B" w:rsidRPr="00A05A69"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456"/>
        <w:gridCol w:w="6745"/>
      </w:tblGrid>
      <w:tr w:rsidR="002600BD" w:rsidRPr="002F18C2" w14:paraId="0F7F4467" w14:textId="77777777" w:rsidTr="007325A8">
        <w:trPr>
          <w:trHeight w:val="144"/>
          <w:tblHeader/>
        </w:trPr>
        <w:tc>
          <w:tcPr>
            <w:tcW w:w="10790" w:type="dxa"/>
            <w:gridSpan w:val="3"/>
            <w:tcBorders>
              <w:bottom w:val="single" w:sz="4" w:space="0" w:color="000000"/>
            </w:tcBorders>
            <w:vAlign w:val="center"/>
          </w:tcPr>
          <w:p w14:paraId="0F7F4465" w14:textId="0C9177A9" w:rsidR="00A82A43" w:rsidRPr="00583B52" w:rsidRDefault="006C36EE" w:rsidP="0023694B">
            <w:pPr>
              <w:keepNext/>
              <w:spacing w:after="0" w:line="240" w:lineRule="auto"/>
              <w:rPr>
                <w:rFonts w:asciiTheme="minorHAnsi" w:hAnsiTheme="minorHAnsi" w:cstheme="minorHAnsi"/>
                <w:b/>
                <w:sz w:val="20"/>
                <w:szCs w:val="18"/>
              </w:rPr>
            </w:pPr>
            <w:bookmarkStart w:id="19"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Pr>
                <w:rFonts w:asciiTheme="minorHAnsi" w:hAnsiTheme="minorHAnsi" w:cstheme="minorHAnsi"/>
                <w:b/>
                <w:sz w:val="20"/>
                <w:szCs w:val="18"/>
              </w:rPr>
              <w:t>(</w:t>
            </w:r>
            <w:r w:rsidR="00C309E7" w:rsidRPr="00583B52">
              <w:rPr>
                <w:rFonts w:asciiTheme="minorHAnsi" w:hAnsiTheme="minorHAnsi" w:cstheme="minorHAnsi"/>
                <w:b/>
                <w:sz w:val="20"/>
                <w:szCs w:val="18"/>
              </w:rPr>
              <w:t>RA</w:t>
            </w:r>
            <w:r w:rsidR="00DF4BB0" w:rsidRPr="00935470">
              <w:rPr>
                <w:rFonts w:asciiTheme="minorHAnsi" w:hAnsiTheme="minorHAnsi" w:cstheme="minorHAnsi"/>
                <w:b/>
                <w:sz w:val="20"/>
                <w:szCs w:val="18"/>
              </w:rPr>
              <w:t>3</w:t>
            </w:r>
            <w:r w:rsidR="00C309E7" w:rsidRPr="005C69A2">
              <w:rPr>
                <w:rFonts w:asciiTheme="minorHAnsi" w:hAnsiTheme="minorHAnsi" w:cstheme="minorHAnsi"/>
                <w:b/>
                <w:sz w:val="20"/>
                <w:szCs w:val="18"/>
              </w:rPr>
              <w:t>.</w:t>
            </w:r>
            <w:r w:rsidR="00DF4BB0" w:rsidRPr="005C69A2">
              <w:rPr>
                <w:rFonts w:asciiTheme="minorHAnsi" w:hAnsiTheme="minorHAnsi" w:cstheme="minorHAnsi"/>
                <w:b/>
                <w:sz w:val="20"/>
                <w:szCs w:val="18"/>
              </w:rPr>
              <w:t>6.</w:t>
            </w:r>
            <w:r w:rsidR="00DF4BB0" w:rsidRPr="00C80016">
              <w:rPr>
                <w:rFonts w:asciiTheme="minorHAnsi" w:hAnsiTheme="minorHAnsi" w:cstheme="minorHAnsi"/>
                <w:b/>
                <w:sz w:val="20"/>
                <w:szCs w:val="18"/>
              </w:rPr>
              <w:t>3</w:t>
            </w:r>
            <w:r w:rsidR="00304DD4">
              <w:rPr>
                <w:rFonts w:asciiTheme="minorHAnsi" w:hAnsiTheme="minorHAnsi" w:cstheme="minorHAnsi"/>
                <w:b/>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7E190B" w:rsidRPr="002F18C2" w14:paraId="0F7F446A" w14:textId="77777777" w:rsidTr="007325A8">
        <w:trPr>
          <w:trHeight w:val="144"/>
          <w:tblHeader/>
        </w:trPr>
        <w:tc>
          <w:tcPr>
            <w:tcW w:w="589" w:type="dxa"/>
            <w:vAlign w:val="center"/>
          </w:tcPr>
          <w:p w14:paraId="0F7F4468" w14:textId="77777777" w:rsidR="009269B2" w:rsidRPr="00450E94"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r w:rsidR="005D2389" w:rsidRPr="00450E94">
              <w:rPr>
                <w:rFonts w:asciiTheme="minorHAnsi" w:hAnsiTheme="minorHAnsi" w:cstheme="minorHAnsi"/>
                <w:sz w:val="18"/>
                <w:szCs w:val="18"/>
              </w:rPr>
              <w:t>1</w:t>
            </w:r>
          </w:p>
        </w:tc>
        <w:tc>
          <w:tcPr>
            <w:tcW w:w="10201" w:type="dxa"/>
            <w:gridSpan w:val="2"/>
            <w:vAlign w:val="center"/>
          </w:tcPr>
          <w:p w14:paraId="0F7F4469" w14:textId="75E7AF25" w:rsidR="00B614D3" w:rsidRPr="00450E94"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71192">
              <w:rPr>
                <w:rFonts w:asciiTheme="minorHAnsi" w:hAnsiTheme="minorHAnsi" w:cstheme="minorHAnsi"/>
                <w:sz w:val="18"/>
                <w:szCs w:val="18"/>
              </w:rPr>
              <w:t>HERS rater shall perform a</w:t>
            </w:r>
            <w:r w:rsidR="005D11BC" w:rsidRPr="00B71192">
              <w:rPr>
                <w:rFonts w:asciiTheme="minorHAnsi" w:hAnsiTheme="minorHAnsi" w:cstheme="minorHAnsi"/>
                <w:sz w:val="18"/>
                <w:szCs w:val="18"/>
              </w:rPr>
              <w:t xml:space="preserve"> visual inspection that a</w:t>
            </w:r>
            <w:r w:rsidR="00383435" w:rsidRPr="00B71192">
              <w:rPr>
                <w:rFonts w:asciiTheme="minorHAnsi" w:hAnsiTheme="minorHAnsi" w:cstheme="minorHAnsi"/>
                <w:sz w:val="18"/>
                <w:szCs w:val="18"/>
              </w:rPr>
              <w:t xml:space="preserve">ll hot water piping comply with the insulation requirements in </w:t>
            </w:r>
            <w:r w:rsidR="005D11BC" w:rsidRPr="00B71192">
              <w:rPr>
                <w:rFonts w:asciiTheme="minorHAnsi" w:hAnsiTheme="minorHAnsi" w:cstheme="minorHAnsi"/>
                <w:sz w:val="18"/>
                <w:szCs w:val="18"/>
              </w:rPr>
              <w:t>150.0(J)</w:t>
            </w:r>
            <w:r w:rsidR="00A956FB" w:rsidRPr="00B71192">
              <w:rPr>
                <w:rFonts w:asciiTheme="minorHAnsi" w:hAnsiTheme="minorHAnsi" w:cstheme="minorHAnsi"/>
                <w:sz w:val="18"/>
                <w:szCs w:val="18"/>
              </w:rPr>
              <w:t>.</w:t>
            </w:r>
          </w:p>
        </w:tc>
      </w:tr>
      <w:tr w:rsidR="007325A8" w:rsidRPr="002F18C2" w14:paraId="22654601" w14:textId="77777777" w:rsidTr="00450E94">
        <w:trPr>
          <w:trHeight w:val="144"/>
          <w:tblHeader/>
        </w:trPr>
        <w:tc>
          <w:tcPr>
            <w:tcW w:w="589" w:type="dxa"/>
            <w:vAlign w:val="center"/>
          </w:tcPr>
          <w:p w14:paraId="1040F218" w14:textId="7E5F7F1F"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3456" w:type="dxa"/>
            <w:vAlign w:val="center"/>
          </w:tcPr>
          <w:p w14:paraId="3BB9643E" w14:textId="463FC66C"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745" w:type="dxa"/>
            <w:vAlign w:val="center"/>
          </w:tcPr>
          <w:p w14:paraId="17ABED7C"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9C27621"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26944D46" w14:textId="743A9FC9" w:rsidR="007325A8" w:rsidRPr="00450E94" w:rsidRDefault="007325A8"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7325A8" w:rsidRPr="002F18C2" w14:paraId="6175AC55" w14:textId="77777777" w:rsidTr="00450E94">
        <w:trPr>
          <w:trHeight w:val="144"/>
          <w:tblHeader/>
        </w:trPr>
        <w:tc>
          <w:tcPr>
            <w:tcW w:w="589" w:type="dxa"/>
          </w:tcPr>
          <w:p w14:paraId="3CCF7F10" w14:textId="48557B1D"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201" w:type="dxa"/>
            <w:gridSpan w:val="2"/>
            <w:vAlign w:val="center"/>
          </w:tcPr>
          <w:p w14:paraId="7F4A5396" w14:textId="0795FAFB"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p>
        </w:tc>
      </w:tr>
      <w:tr w:rsidR="007325A8" w:rsidRPr="002F18C2" w14:paraId="0F7F446C" w14:textId="77777777" w:rsidTr="007325A8">
        <w:trPr>
          <w:trHeight w:val="144"/>
          <w:tblHeader/>
        </w:trPr>
        <w:tc>
          <w:tcPr>
            <w:tcW w:w="10790" w:type="dxa"/>
            <w:gridSpan w:val="3"/>
            <w:vAlign w:val="center"/>
          </w:tcPr>
          <w:p w14:paraId="0F7F446B" w14:textId="4FE72D45" w:rsidR="007325A8" w:rsidRPr="00A05A69"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3763"/>
        <w:gridCol w:w="6385"/>
      </w:tblGrid>
      <w:tr w:rsidR="00D56448" w:rsidRPr="002F18C2" w14:paraId="0F7F4470" w14:textId="77777777" w:rsidTr="007325A8">
        <w:trPr>
          <w:trHeight w:val="144"/>
          <w:tblHeader/>
        </w:trPr>
        <w:tc>
          <w:tcPr>
            <w:tcW w:w="10790" w:type="dxa"/>
            <w:gridSpan w:val="3"/>
            <w:tcBorders>
              <w:bottom w:val="single" w:sz="4" w:space="0" w:color="auto"/>
            </w:tcBorders>
          </w:tcPr>
          <w:p w14:paraId="0F7F446E" w14:textId="3CB75051"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lastRenderedPageBreak/>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(PP-H) </w:t>
            </w:r>
            <w:r w:rsidR="00DF4BB0" w:rsidRPr="005C69A2">
              <w:rPr>
                <w:rFonts w:asciiTheme="minorHAnsi" w:hAnsiTheme="minorHAnsi" w:cstheme="minorHAnsi"/>
                <w:b/>
                <w:sz w:val="20"/>
                <w:szCs w:val="18"/>
              </w:rPr>
              <w:t>(RA</w:t>
            </w:r>
            <w:r w:rsidR="00DF4BB0" w:rsidRPr="0053169A">
              <w:rPr>
                <w:rFonts w:asciiTheme="minorHAnsi" w:hAnsiTheme="minorHAnsi" w:cstheme="minorHAnsi"/>
                <w:b/>
                <w:sz w:val="20"/>
                <w:szCs w:val="18"/>
              </w:rPr>
              <w:t>3</w:t>
            </w:r>
            <w:r w:rsidR="00DF4BB0" w:rsidRPr="00D75806">
              <w:rPr>
                <w:rFonts w:asciiTheme="minorHAnsi" w:hAnsiTheme="minorHAnsi" w:cstheme="minorHAnsi"/>
                <w:b/>
                <w:sz w:val="20"/>
                <w:szCs w:val="18"/>
              </w:rPr>
              <w:t>.6.4)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383435" w:rsidRPr="002F18C2" w14:paraId="0F7F4473" w14:textId="77777777" w:rsidTr="007325A8">
        <w:trPr>
          <w:trHeight w:val="144"/>
          <w:tblHeader/>
        </w:trPr>
        <w:tc>
          <w:tcPr>
            <w:tcW w:w="642" w:type="dxa"/>
            <w:vAlign w:val="center"/>
          </w:tcPr>
          <w:p w14:paraId="0F7F4471"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1</w:t>
            </w:r>
          </w:p>
        </w:tc>
        <w:tc>
          <w:tcPr>
            <w:tcW w:w="10148" w:type="dxa"/>
            <w:gridSpan w:val="2"/>
            <w:vAlign w:val="center"/>
          </w:tcPr>
          <w:p w14:paraId="0F7F4472" w14:textId="5F911A00"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w:t>
            </w:r>
            <w:r w:rsidR="00383435" w:rsidRPr="00A05A69">
              <w:rPr>
                <w:rFonts w:asciiTheme="minorHAnsi" w:hAnsiTheme="minorHAnsi" w:cstheme="minorHAnsi"/>
                <w:sz w:val="18"/>
                <w:szCs w:val="18"/>
              </w:rPr>
              <w:t xml:space="preserve">entral manifold </w:t>
            </w:r>
            <w:r w:rsidRPr="00A05A69">
              <w:rPr>
                <w:rFonts w:asciiTheme="minorHAnsi" w:hAnsiTheme="minorHAnsi" w:cstheme="minorHAnsi"/>
                <w:sz w:val="18"/>
                <w:szCs w:val="18"/>
              </w:rPr>
              <w:t xml:space="preserve">has 5 </w:t>
            </w:r>
            <w:r w:rsidR="00383435" w:rsidRPr="00A05A69">
              <w:rPr>
                <w:rFonts w:asciiTheme="minorHAnsi" w:hAnsiTheme="minorHAnsi" w:cstheme="minorHAnsi"/>
                <w:sz w:val="18"/>
                <w:szCs w:val="18"/>
              </w:rPr>
              <w:t>feet or less of pipe between manifold and water heater</w:t>
            </w:r>
            <w:r w:rsidRPr="00A05A69">
              <w:rPr>
                <w:rFonts w:asciiTheme="minorHAnsi" w:hAnsiTheme="minorHAnsi" w:cstheme="minorHAnsi"/>
                <w:sz w:val="18"/>
                <w:szCs w:val="18"/>
              </w:rPr>
              <w:t>.</w:t>
            </w:r>
          </w:p>
        </w:tc>
      </w:tr>
      <w:tr w:rsidR="00383435" w:rsidRPr="002F18C2" w14:paraId="0F7F4476" w14:textId="77777777" w:rsidTr="007325A8">
        <w:trPr>
          <w:trHeight w:val="144"/>
          <w:tblHeader/>
        </w:trPr>
        <w:tc>
          <w:tcPr>
            <w:tcW w:w="642" w:type="dxa"/>
            <w:vAlign w:val="center"/>
          </w:tcPr>
          <w:p w14:paraId="0F7F4474"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2</w:t>
            </w:r>
          </w:p>
        </w:tc>
        <w:tc>
          <w:tcPr>
            <w:tcW w:w="10148" w:type="dxa"/>
            <w:gridSpan w:val="2"/>
            <w:vAlign w:val="center"/>
          </w:tcPr>
          <w:p w14:paraId="0F7F4475" w14:textId="5C9F6563"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w:t>
            </w:r>
            <w:r w:rsidR="00383435" w:rsidRPr="00A05A69">
              <w:rPr>
                <w:rFonts w:asciiTheme="minorHAnsi" w:hAnsiTheme="minorHAnsi" w:cstheme="minorHAnsi"/>
                <w:sz w:val="18"/>
                <w:szCs w:val="18"/>
              </w:rPr>
              <w:t>anifolds that include valves</w:t>
            </w:r>
            <w:r w:rsidRPr="00A05A69">
              <w:rPr>
                <w:rFonts w:asciiTheme="minorHAnsi" w:hAnsiTheme="minorHAnsi" w:cstheme="minorHAnsi"/>
                <w:sz w:val="18"/>
                <w:szCs w:val="18"/>
              </w:rPr>
              <w:t>,</w:t>
            </w:r>
            <w:r w:rsidR="00383435" w:rsidRPr="00A05A69">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7325A8">
        <w:trPr>
          <w:trHeight w:val="144"/>
          <w:tblHeader/>
        </w:trPr>
        <w:tc>
          <w:tcPr>
            <w:tcW w:w="642" w:type="dxa"/>
            <w:vAlign w:val="center"/>
          </w:tcPr>
          <w:p w14:paraId="0F7F4477"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3</w:t>
            </w:r>
          </w:p>
        </w:tc>
        <w:tc>
          <w:tcPr>
            <w:tcW w:w="10148" w:type="dxa"/>
            <w:gridSpan w:val="2"/>
            <w:vAlign w:val="center"/>
          </w:tcPr>
          <w:p w14:paraId="0F7F4478" w14:textId="6A017CAD" w:rsidR="009269B2" w:rsidRPr="00A05A69"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Hot water distribution system piping from the manifold to the fixtures and appliances must take the most direct path.  </w:t>
            </w:r>
            <w:r w:rsidR="00CC3747" w:rsidRPr="00A05A69">
              <w:rPr>
                <w:rFonts w:asciiTheme="minorHAnsi" w:hAnsiTheme="minorHAnsi" w:cstheme="minorHAnsi"/>
                <w:sz w:val="18"/>
                <w:szCs w:val="18"/>
              </w:rPr>
              <w:t>For example, p</w:t>
            </w:r>
            <w:r w:rsidRPr="00A05A69">
              <w:rPr>
                <w:rFonts w:asciiTheme="minorHAnsi" w:hAnsiTheme="minorHAnsi" w:cstheme="minorHAnsi"/>
                <w:sz w:val="18"/>
                <w:szCs w:val="18"/>
              </w:rPr>
              <w:t>iping from a second story manifold cannot supply the first floor</w:t>
            </w:r>
            <w:r w:rsidR="00DF4BB0" w:rsidRPr="00A05A69">
              <w:rPr>
                <w:rFonts w:asciiTheme="minorHAnsi" w:hAnsiTheme="minorHAnsi" w:cstheme="minorHAnsi"/>
                <w:sz w:val="18"/>
                <w:szCs w:val="18"/>
              </w:rPr>
              <w:t>.</w:t>
            </w:r>
          </w:p>
        </w:tc>
      </w:tr>
      <w:tr w:rsidR="00383435" w:rsidRPr="002F18C2" w14:paraId="0F7F447C" w14:textId="77777777" w:rsidTr="007325A8">
        <w:trPr>
          <w:trHeight w:val="144"/>
          <w:tblHeader/>
        </w:trPr>
        <w:tc>
          <w:tcPr>
            <w:tcW w:w="642" w:type="dxa"/>
            <w:vAlign w:val="center"/>
          </w:tcPr>
          <w:p w14:paraId="0F7F447A"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4</w:t>
            </w:r>
          </w:p>
        </w:tc>
        <w:tc>
          <w:tcPr>
            <w:tcW w:w="10148" w:type="dxa"/>
            <w:gridSpan w:val="2"/>
            <w:vAlign w:val="center"/>
          </w:tcPr>
          <w:p w14:paraId="0F7F447B" w14:textId="5618E066" w:rsidR="00A82A43" w:rsidRPr="00A05A69" w:rsidRDefault="00383435" w:rsidP="00E879AA">
            <w:pPr>
              <w:keepNext/>
              <w:autoSpaceDE w:val="0"/>
              <w:autoSpaceDN w:val="0"/>
              <w:adjustRightInd w:val="0"/>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410ECB"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w:t>
            </w:r>
            <w:r w:rsidR="00CC3747" w:rsidRPr="00A05A69">
              <w:rPr>
                <w:rFonts w:asciiTheme="minorHAnsi" w:hAnsiTheme="minorHAnsi" w:cstheme="minorHAnsi"/>
                <w:sz w:val="18"/>
                <w:szCs w:val="18"/>
              </w:rPr>
              <w:t xml:space="preserve">, and at least </w:t>
            </w:r>
            <w:r w:rsidR="00410ECB" w:rsidRPr="00A05A69">
              <w:rPr>
                <w:rFonts w:asciiTheme="minorHAnsi" w:hAnsiTheme="minorHAnsi" w:cstheme="minorHAnsi"/>
                <w:sz w:val="18"/>
                <w:szCs w:val="18"/>
              </w:rPr>
              <w:t>6</w:t>
            </w:r>
            <w:r w:rsidR="00CC3747"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w:t>
            </w:r>
          </w:p>
        </w:tc>
      </w:tr>
      <w:tr w:rsidR="007325A8" w:rsidRPr="002F18C2" w14:paraId="489DD4BF" w14:textId="77777777" w:rsidTr="00450E94">
        <w:trPr>
          <w:trHeight w:val="144"/>
          <w:tblHeader/>
        </w:trPr>
        <w:tc>
          <w:tcPr>
            <w:tcW w:w="642" w:type="dxa"/>
            <w:vAlign w:val="center"/>
          </w:tcPr>
          <w:p w14:paraId="25D1A754" w14:textId="555E0F78"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05</w:t>
            </w:r>
          </w:p>
        </w:tc>
        <w:tc>
          <w:tcPr>
            <w:tcW w:w="3763" w:type="dxa"/>
            <w:vAlign w:val="center"/>
          </w:tcPr>
          <w:p w14:paraId="4AD988E8" w14:textId="33759AC0" w:rsidR="007325A8" w:rsidRPr="00B71192" w:rsidRDefault="007325A8" w:rsidP="007325A8">
            <w:pPr>
              <w:keepNext/>
              <w:autoSpaceDE w:val="0"/>
              <w:autoSpaceDN w:val="0"/>
              <w:adjustRightInd w:val="0"/>
              <w:spacing w:after="0" w:line="240" w:lineRule="auto"/>
              <w:rPr>
                <w:rFonts w:asciiTheme="minorHAnsi" w:hAnsiTheme="minorHAnsi" w:cstheme="minorHAnsi"/>
                <w:sz w:val="18"/>
                <w:szCs w:val="18"/>
              </w:rPr>
            </w:pPr>
            <w:r w:rsidRPr="00450E94">
              <w:rPr>
                <w:sz w:val="18"/>
                <w:szCs w:val="18"/>
              </w:rPr>
              <w:t>Verification Status:</w:t>
            </w:r>
          </w:p>
        </w:tc>
        <w:tc>
          <w:tcPr>
            <w:tcW w:w="6385" w:type="dxa"/>
            <w:vAlign w:val="center"/>
          </w:tcPr>
          <w:p w14:paraId="41BE9290"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47097DD9" w14:textId="77777777" w:rsidR="007325A8" w:rsidRPr="00B71192" w:rsidRDefault="007325A8" w:rsidP="007325A8">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770CFEF4" w14:textId="522DB803" w:rsidR="007325A8" w:rsidRPr="00450E94" w:rsidRDefault="007325A8" w:rsidP="00450E94">
            <w:pPr>
              <w:pStyle w:val="ListParagraph"/>
              <w:keepNext/>
              <w:numPr>
                <w:ilvl w:val="0"/>
                <w:numId w:val="48"/>
              </w:numPr>
              <w:autoSpaceDE w:val="0"/>
              <w:autoSpaceDN w:val="0"/>
              <w:adjustRightInd w:val="0"/>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7325A8" w:rsidRPr="002F18C2" w14:paraId="4E922D06" w14:textId="77777777" w:rsidTr="00450E94">
        <w:trPr>
          <w:trHeight w:val="144"/>
          <w:tblHeader/>
        </w:trPr>
        <w:tc>
          <w:tcPr>
            <w:tcW w:w="642" w:type="dxa"/>
          </w:tcPr>
          <w:p w14:paraId="4E115436" w14:textId="22AD02EE"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06</w:t>
            </w:r>
          </w:p>
        </w:tc>
        <w:tc>
          <w:tcPr>
            <w:tcW w:w="10148" w:type="dxa"/>
            <w:gridSpan w:val="2"/>
            <w:vAlign w:val="center"/>
          </w:tcPr>
          <w:p w14:paraId="09D86B1F" w14:textId="7607DBC5" w:rsidR="007325A8" w:rsidRPr="00B71192" w:rsidRDefault="007325A8" w:rsidP="007325A8">
            <w:pPr>
              <w:keepNext/>
              <w:autoSpaceDE w:val="0"/>
              <w:autoSpaceDN w:val="0"/>
              <w:adjustRightInd w:val="0"/>
              <w:spacing w:after="0" w:line="240" w:lineRule="auto"/>
              <w:rPr>
                <w:rFonts w:asciiTheme="minorHAnsi" w:hAnsiTheme="minorHAnsi" w:cstheme="minorHAnsi"/>
                <w:sz w:val="18"/>
                <w:szCs w:val="18"/>
              </w:rPr>
            </w:pPr>
            <w:r w:rsidRPr="00450E94">
              <w:rPr>
                <w:sz w:val="18"/>
                <w:szCs w:val="18"/>
              </w:rPr>
              <w:t xml:space="preserve">Correction Notes: </w:t>
            </w:r>
          </w:p>
        </w:tc>
      </w:tr>
      <w:tr w:rsidR="007325A8" w:rsidRPr="002F18C2" w14:paraId="212A67C0" w14:textId="77777777" w:rsidTr="007325A8">
        <w:trPr>
          <w:trHeight w:val="144"/>
          <w:tblHeader/>
        </w:trPr>
        <w:tc>
          <w:tcPr>
            <w:tcW w:w="10790" w:type="dxa"/>
            <w:gridSpan w:val="3"/>
            <w:vAlign w:val="center"/>
          </w:tcPr>
          <w:p w14:paraId="25BEBB76" w14:textId="5F9B0E3D" w:rsidR="007325A8" w:rsidRPr="00D75806"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F7F447F" w14:textId="67B82892" w:rsidR="00467528" w:rsidRDefault="00467528"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2456C7" w:rsidRPr="009E01FE" w14:paraId="7D4A8B33" w14:textId="77777777" w:rsidTr="00A05A6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A05A69">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(PP) (RA4.4.4)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05A69">
        <w:trPr>
          <w:cantSplit/>
          <w:trHeight w:val="288"/>
          <w:tblHeader/>
        </w:trPr>
        <w:tc>
          <w:tcPr>
            <w:tcW w:w="648" w:type="dxa"/>
            <w:vAlign w:val="center"/>
          </w:tcPr>
          <w:p w14:paraId="2FCB133F"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368" w:type="dxa"/>
            <w:vAlign w:val="center"/>
          </w:tcPr>
          <w:p w14:paraId="1CAE2B22"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Each central manifold has 15 feet or less of pipe between manifold and water heater </w:t>
            </w:r>
          </w:p>
        </w:tc>
      </w:tr>
      <w:tr w:rsidR="002456C7" w:rsidRPr="009E01FE" w14:paraId="5D82B514" w14:textId="77777777" w:rsidTr="00A05A69">
        <w:trPr>
          <w:cantSplit/>
          <w:trHeight w:val="288"/>
          <w:tblHeader/>
        </w:trPr>
        <w:tc>
          <w:tcPr>
            <w:tcW w:w="648" w:type="dxa"/>
            <w:vAlign w:val="center"/>
          </w:tcPr>
          <w:p w14:paraId="48E1838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368" w:type="dxa"/>
            <w:vAlign w:val="center"/>
          </w:tcPr>
          <w:p w14:paraId="0E7FF26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05A69">
        <w:trPr>
          <w:cantSplit/>
          <w:trHeight w:val="288"/>
          <w:tblHeader/>
        </w:trPr>
        <w:tc>
          <w:tcPr>
            <w:tcW w:w="648" w:type="dxa"/>
            <w:vAlign w:val="center"/>
          </w:tcPr>
          <w:p w14:paraId="7A69966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368" w:type="dxa"/>
            <w:vAlign w:val="center"/>
          </w:tcPr>
          <w:p w14:paraId="3FBCF5D1"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2456C7" w:rsidRPr="009E01FE" w14:paraId="7F5EF5C9" w14:textId="77777777" w:rsidTr="00A05A69">
        <w:trPr>
          <w:cantSplit/>
          <w:trHeight w:val="288"/>
          <w:tblHeader/>
        </w:trPr>
        <w:tc>
          <w:tcPr>
            <w:tcW w:w="648" w:type="dxa"/>
            <w:vAlign w:val="center"/>
          </w:tcPr>
          <w:p w14:paraId="614ADC10"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368" w:type="dxa"/>
            <w:vAlign w:val="center"/>
          </w:tcPr>
          <w:p w14:paraId="0FE92C8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2456C7" w:rsidRPr="00E20AD9" w14:paraId="460E505F" w14:textId="77777777" w:rsidTr="00A05A6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hAnsiTheme="minorHAnsi" w:cstheme="minorHAnsi"/>
                <w:b/>
                <w:sz w:val="18"/>
                <w:szCs w:val="20"/>
              </w:rPr>
              <w:t xml:space="preserve">et.  </w:t>
            </w:r>
          </w:p>
        </w:tc>
      </w:tr>
    </w:tbl>
    <w:p w14:paraId="5FC36772" w14:textId="77777777" w:rsidR="002456C7" w:rsidRDefault="002456C7" w:rsidP="00A05A69">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2456C7" w:rsidRPr="009E01FE" w14:paraId="3196FB2A" w14:textId="77777777" w:rsidTr="00A05A69">
        <w:trPr>
          <w:trHeight w:val="144"/>
          <w:tblHeader/>
        </w:trPr>
        <w:tc>
          <w:tcPr>
            <w:tcW w:w="10976" w:type="dxa"/>
            <w:gridSpan w:val="2"/>
            <w:tcBorders>
              <w:bottom w:val="single" w:sz="4" w:space="0" w:color="auto"/>
            </w:tcBorders>
          </w:tcPr>
          <w:p w14:paraId="6697040E" w14:textId="1966CCEE" w:rsidR="002456C7" w:rsidRPr="00396DD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(POU) (RA4.4.5</w:t>
            </w:r>
            <w:r w:rsidR="002456C7" w:rsidRPr="00396DD3">
              <w:rPr>
                <w:rFonts w:asciiTheme="minorHAnsi" w:hAnsiTheme="minorHAnsi" w:cstheme="minorHAnsi"/>
                <w:b/>
                <w:sz w:val="20"/>
                <w:szCs w:val="20"/>
              </w:rPr>
              <w:t>)</w:t>
            </w:r>
          </w:p>
          <w:p w14:paraId="4A837E74" w14:textId="2C8F1109" w:rsidR="002456C7" w:rsidRPr="00484154"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05A69">
        <w:trPr>
          <w:trHeight w:val="1808"/>
          <w:tblHeader/>
        </w:trPr>
        <w:tc>
          <w:tcPr>
            <w:tcW w:w="630" w:type="dxa"/>
            <w:vAlign w:val="center"/>
          </w:tcPr>
          <w:p w14:paraId="082E37A1" w14:textId="77777777" w:rsidR="002456C7" w:rsidRPr="008733ED"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A05A69">
              <w:rPr>
                <w:rFonts w:asciiTheme="minorHAnsi" w:hAnsiTheme="minorHAnsi" w:cstheme="minorHAnsi"/>
                <w:sz w:val="18"/>
                <w:szCs w:val="20"/>
              </w:rPr>
              <w:t>01</w:t>
            </w:r>
          </w:p>
        </w:tc>
        <w:tc>
          <w:tcPr>
            <w:tcW w:w="10346" w:type="dxa"/>
          </w:tcPr>
          <w:p w14:paraId="7018C5E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8"/>
              </w:rPr>
            </w:pPr>
            <w:r w:rsidRPr="00A05A69">
              <w:rPr>
                <w:rFonts w:asciiTheme="minorHAnsi" w:eastAsia="Calibri" w:hAnsiTheme="minorHAnsi" w:cstheme="minorHAnsi"/>
                <w:i w:val="0"/>
                <w:sz w:val="18"/>
              </w:rPr>
              <w:t>The maximum allowed length of piping for the longest run terminating in:</w:t>
            </w:r>
          </w:p>
          <w:p w14:paraId="481C5B1D"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3/8 inch - For only one pipe size - max length allowed is 15 feet</w:t>
            </w:r>
          </w:p>
          <w:p w14:paraId="6E7B510E"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max allowed length of 3/8-inch piping is 7.5 feet, of ½ inch piping is 5 feet, and ¾ inch piping is 2.5 feet.</w:t>
            </w:r>
          </w:p>
          <w:p w14:paraId="0BE1706A"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2"/>
              </w:rPr>
            </w:pPr>
          </w:p>
          <w:p w14:paraId="62A25352"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½ inch - For only one pipe size – max length allowed is 10 feet</w:t>
            </w:r>
          </w:p>
          <w:p w14:paraId="08634F34"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allowed length of ½-inch piping is 5 feet, and ¾ inch piping is 2.5 feet.</w:t>
            </w:r>
          </w:p>
          <w:p w14:paraId="64E22C45"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77777777" w:rsidR="002456C7" w:rsidRPr="00F50C2D" w:rsidRDefault="002456C7" w:rsidP="00A05A69">
            <w:pPr>
              <w:pStyle w:val="TableTitle"/>
              <w:keepLines w:val="0"/>
              <w:suppressAutoHyphens w:val="0"/>
              <w:spacing w:before="0"/>
              <w:ind w:firstLine="432"/>
              <w:rPr>
                <w:rFonts w:asciiTheme="minorHAnsi" w:hAnsiTheme="minorHAnsi" w:cstheme="minorHAnsi"/>
              </w:rPr>
            </w:pPr>
            <w:r w:rsidRPr="00A05A69">
              <w:rPr>
                <w:rFonts w:asciiTheme="minorHAnsi" w:hAnsiTheme="minorHAnsi" w:cstheme="minorHAnsi"/>
                <w:i w:val="0"/>
                <w:sz w:val="18"/>
              </w:rPr>
              <w:t>¾ inch - For only one pipe size = 5 feet</w:t>
            </w:r>
          </w:p>
        </w:tc>
      </w:tr>
      <w:tr w:rsidR="002456C7" w:rsidRPr="009E01FE" w14:paraId="66E23959" w14:textId="77777777" w:rsidTr="00A05A69">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EF948BA" w14:textId="136BA04F"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2456C7" w:rsidRPr="009E01FE" w14:paraId="196E8F5B" w14:textId="77777777" w:rsidTr="00A05A69">
        <w:trPr>
          <w:trHeight w:val="144"/>
          <w:tblHeader/>
        </w:trPr>
        <w:tc>
          <w:tcPr>
            <w:tcW w:w="10790"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(RA4.4.7)</w:t>
            </w:r>
          </w:p>
          <w:p w14:paraId="55362677"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Systems that utilize this distribution type shall comply with these requirements.</w:t>
            </w:r>
          </w:p>
        </w:tc>
      </w:tr>
      <w:tr w:rsidR="002456C7" w:rsidRPr="009E01FE" w14:paraId="399E2E6D" w14:textId="77777777" w:rsidTr="00A05A69">
        <w:trPr>
          <w:trHeight w:val="144"/>
          <w:tblHeader/>
        </w:trPr>
        <w:tc>
          <w:tcPr>
            <w:tcW w:w="631" w:type="dxa"/>
            <w:vAlign w:val="center"/>
          </w:tcPr>
          <w:p w14:paraId="417E4DA8"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59" w:type="dxa"/>
            <w:vAlign w:val="center"/>
          </w:tcPr>
          <w:p w14:paraId="2575F755"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05A69">
        <w:trPr>
          <w:trHeight w:val="144"/>
          <w:tblHeader/>
        </w:trPr>
        <w:tc>
          <w:tcPr>
            <w:tcW w:w="631" w:type="dxa"/>
            <w:vAlign w:val="center"/>
          </w:tcPr>
          <w:p w14:paraId="0467EE6F"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159" w:type="dxa"/>
            <w:vAlign w:val="center"/>
          </w:tcPr>
          <w:p w14:paraId="2232BBD8"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Piping must take most direct path between water heater and fixtures.</w:t>
            </w:r>
          </w:p>
        </w:tc>
      </w:tr>
      <w:tr w:rsidR="002456C7" w:rsidRPr="009E01FE" w14:paraId="1018FA8B" w14:textId="77777777" w:rsidTr="00A05A69">
        <w:trPr>
          <w:trHeight w:val="144"/>
          <w:tblHeader/>
        </w:trPr>
        <w:tc>
          <w:tcPr>
            <w:tcW w:w="631" w:type="dxa"/>
            <w:vAlign w:val="center"/>
          </w:tcPr>
          <w:p w14:paraId="7E89CF1E"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159" w:type="dxa"/>
            <w:vAlign w:val="center"/>
          </w:tcPr>
          <w:p w14:paraId="07DBA36B"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cstheme="minorHAnsi"/>
                <w:sz w:val="18"/>
                <w:szCs w:val="20"/>
              </w:rPr>
              <w:t>Insulation is not required on the cold water line when it is used as the return.</w:t>
            </w:r>
          </w:p>
        </w:tc>
      </w:tr>
      <w:tr w:rsidR="002456C7" w:rsidRPr="009E01FE" w14:paraId="1FC097CE" w14:textId="77777777" w:rsidTr="00A05A69">
        <w:trPr>
          <w:trHeight w:val="144"/>
          <w:tblHeader/>
        </w:trPr>
        <w:tc>
          <w:tcPr>
            <w:tcW w:w="631" w:type="dxa"/>
            <w:vAlign w:val="center"/>
          </w:tcPr>
          <w:p w14:paraId="29506297"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159" w:type="dxa"/>
            <w:vAlign w:val="center"/>
          </w:tcPr>
          <w:p w14:paraId="0BE30843"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If more than one loop installed each loop shall have its own pump and controls.</w:t>
            </w:r>
          </w:p>
        </w:tc>
      </w:tr>
      <w:tr w:rsidR="002456C7" w:rsidRPr="009E01FE" w14:paraId="3D01B16B" w14:textId="77777777" w:rsidTr="00A05A69">
        <w:trPr>
          <w:trHeight w:val="144"/>
          <w:tblHeader/>
        </w:trPr>
        <w:tc>
          <w:tcPr>
            <w:tcW w:w="10790"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2456C7" w:rsidRPr="009E01FE" w14:paraId="36C38DC0" w14:textId="77777777" w:rsidTr="00A05A6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D0319">
              <w:rPr>
                <w:rFonts w:asciiTheme="minorHAnsi" w:hAnsiTheme="minorHAnsi" w:cstheme="minorHAnsi"/>
                <w:b/>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05A69">
        <w:trPr>
          <w:trHeight w:val="288"/>
          <w:tblHeader/>
        </w:trPr>
        <w:tc>
          <w:tcPr>
            <w:tcW w:w="625" w:type="dxa"/>
            <w:vAlign w:val="center"/>
          </w:tcPr>
          <w:p w14:paraId="0721E26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65" w:type="dxa"/>
            <w:vAlign w:val="center"/>
          </w:tcPr>
          <w:p w14:paraId="39F77996"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05A69">
        <w:trPr>
          <w:trHeight w:val="288"/>
          <w:tblHeader/>
        </w:trPr>
        <w:tc>
          <w:tcPr>
            <w:tcW w:w="10790"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876910" w:rsidRPr="006A4AED" w14:paraId="1A929385" w14:textId="77777777" w:rsidTr="00876910">
        <w:trPr>
          <w:trHeight w:val="144"/>
          <w:tblHeader/>
        </w:trPr>
        <w:tc>
          <w:tcPr>
            <w:tcW w:w="10790"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155D52">
              <w:rPr>
                <w:rFonts w:asciiTheme="minorHAnsi" w:hAnsiTheme="minorHAnsi" w:cstheme="minorHAnsi"/>
                <w:b/>
                <w:sz w:val="20"/>
                <w:szCs w:val="20"/>
              </w:rPr>
              <w:t>(RA4.4.10</w:t>
            </w:r>
            <w:r w:rsidR="00876910" w:rsidRPr="00AD0319">
              <w:rPr>
                <w:rFonts w:asciiTheme="minorHAnsi" w:hAnsiTheme="minorHAnsi" w:cstheme="minorHAnsi"/>
                <w:b/>
                <w:sz w:val="20"/>
                <w:szCs w:val="20"/>
              </w:rPr>
              <w:t>)</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77777777"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Systems that utilize this distribution type shall comply with these requirements.</w:t>
            </w:r>
          </w:p>
        </w:tc>
      </w:tr>
      <w:tr w:rsidR="00876910" w:rsidRPr="006A4AED" w14:paraId="31465C85" w14:textId="77777777" w:rsidTr="00876910">
        <w:trPr>
          <w:trHeight w:val="144"/>
          <w:tblHeader/>
        </w:trPr>
        <w:tc>
          <w:tcPr>
            <w:tcW w:w="627"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10DE0A8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876910">
        <w:trPr>
          <w:trHeight w:val="144"/>
          <w:tblHeader/>
        </w:trPr>
        <w:tc>
          <w:tcPr>
            <w:tcW w:w="627"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3"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876910">
        <w:trPr>
          <w:trHeight w:val="144"/>
          <w:tblHeader/>
        </w:trPr>
        <w:tc>
          <w:tcPr>
            <w:tcW w:w="627"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63"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876910">
        <w:trPr>
          <w:trHeight w:val="144"/>
          <w:tblHeader/>
        </w:trPr>
        <w:tc>
          <w:tcPr>
            <w:tcW w:w="627"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163" w:type="dxa"/>
            <w:vAlign w:val="center"/>
          </w:tcPr>
          <w:p w14:paraId="0B282B49"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876910" w:rsidRPr="006A4AED" w14:paraId="7C49A593" w14:textId="77777777" w:rsidTr="00876910">
        <w:trPr>
          <w:trHeight w:val="144"/>
          <w:tblHeader/>
        </w:trPr>
        <w:tc>
          <w:tcPr>
            <w:tcW w:w="627"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163"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876910">
        <w:trPr>
          <w:trHeight w:val="144"/>
          <w:tblHeader/>
        </w:trPr>
        <w:tc>
          <w:tcPr>
            <w:tcW w:w="627"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163"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p>
          <w:p w14:paraId="58B8EFF7"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876910">
        <w:trPr>
          <w:trHeight w:val="144"/>
          <w:tblHeader/>
        </w:trPr>
        <w:tc>
          <w:tcPr>
            <w:tcW w:w="627"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163"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876910">
        <w:trPr>
          <w:trHeight w:val="144"/>
          <w:tblHeader/>
        </w:trPr>
        <w:tc>
          <w:tcPr>
            <w:tcW w:w="10790" w:type="dxa"/>
            <w:gridSpan w:val="2"/>
            <w:vAlign w:val="center"/>
          </w:tcPr>
          <w:p w14:paraId="6F4E3982" w14:textId="77777777" w:rsidR="00876910" w:rsidRPr="006A4AED" w:rsidRDefault="00876910"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483"/>
        <w:gridCol w:w="5665"/>
      </w:tblGrid>
      <w:tr w:rsidR="00AC4B2D" w:rsidRPr="00323F2C" w14:paraId="0F7F44A5" w14:textId="77777777" w:rsidTr="00CF186E">
        <w:trPr>
          <w:trHeight w:val="144"/>
          <w:tblHeader/>
        </w:trPr>
        <w:tc>
          <w:tcPr>
            <w:tcW w:w="10790" w:type="dxa"/>
            <w:gridSpan w:val="3"/>
            <w:tcBorders>
              <w:bottom w:val="single" w:sz="4" w:space="0" w:color="auto"/>
            </w:tcBorders>
          </w:tcPr>
          <w:p w14:paraId="0F7F44A3" w14:textId="525714E9"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(RA3.6.6)</w:t>
            </w:r>
            <w:r w:rsidR="00E879AA">
              <w:rPr>
                <w:rFonts w:asciiTheme="minorHAnsi" w:hAnsiTheme="minorHAnsi" w:cstheme="minorHAnsi"/>
                <w:b/>
                <w:sz w:val="20"/>
                <w:szCs w:val="18"/>
              </w:rPr>
              <w:t xml:space="preserve">/Sensor Control </w:t>
            </w:r>
            <w:r w:rsidR="00E879AA" w:rsidRPr="001602AA">
              <w:rPr>
                <w:rFonts w:asciiTheme="minorHAnsi" w:hAnsiTheme="minorHAnsi" w:cstheme="minorHAnsi"/>
                <w:b/>
                <w:sz w:val="18"/>
                <w:szCs w:val="18"/>
              </w:rPr>
              <w:t>(RDRsc-H)</w:t>
            </w:r>
            <w:r w:rsidR="00E879AA">
              <w:rPr>
                <w:rFonts w:asciiTheme="minorHAnsi" w:hAnsiTheme="minorHAnsi" w:cstheme="minorHAnsi"/>
                <w:b/>
                <w:sz w:val="18"/>
                <w:szCs w:val="18"/>
              </w:rPr>
              <w:t xml:space="preserve"> </w:t>
            </w:r>
            <w:r w:rsidR="00E879AA" w:rsidRPr="001602AA">
              <w:rPr>
                <w:rFonts w:asciiTheme="minorHAnsi" w:hAnsiTheme="minorHAnsi" w:cstheme="minorHAnsi"/>
                <w:b/>
                <w:sz w:val="18"/>
                <w:szCs w:val="18"/>
              </w:rPr>
              <w:t>(RA3.6.7)</w:t>
            </w:r>
            <w:r w:rsidR="001938BC" w:rsidRPr="00D75806">
              <w:rPr>
                <w:rFonts w:asciiTheme="minorHAnsi" w:hAnsiTheme="minorHAnsi" w:cstheme="minorHAnsi"/>
                <w:b/>
                <w:sz w:val="20"/>
                <w:szCs w:val="18"/>
              </w:rPr>
              <w:t xml:space="preserve"> 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CF186E">
        <w:trPr>
          <w:trHeight w:val="144"/>
          <w:tblHeader/>
        </w:trPr>
        <w:tc>
          <w:tcPr>
            <w:tcW w:w="642" w:type="dxa"/>
            <w:tcBorders>
              <w:bottom w:val="single" w:sz="4" w:space="0" w:color="auto"/>
            </w:tcBorders>
          </w:tcPr>
          <w:p w14:paraId="0D06823D" w14:textId="3AAD1F9E" w:rsidR="00E879AA" w:rsidRPr="00A05A69" w:rsidDel="006E1E98" w:rsidRDefault="00E879AA"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A05A69">
              <w:rPr>
                <w:rFonts w:asciiTheme="minorHAnsi" w:hAnsiTheme="minorHAnsi" w:cstheme="minorHAnsi"/>
                <w:sz w:val="20"/>
                <w:szCs w:val="18"/>
              </w:rPr>
              <w:t>01</w:t>
            </w:r>
          </w:p>
        </w:tc>
        <w:tc>
          <w:tcPr>
            <w:tcW w:w="10148" w:type="dxa"/>
            <w:gridSpan w:val="2"/>
            <w:tcBorders>
              <w:bottom w:val="single" w:sz="4" w:space="0" w:color="auto"/>
            </w:tcBorders>
          </w:tcPr>
          <w:p w14:paraId="50E4B708" w14:textId="32C0AAF0" w:rsidR="00E879AA" w:rsidRPr="00583B52" w:rsidDel="006E1E98"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w:t>
            </w:r>
            <w:r w:rsidR="00CE2B87">
              <w:rPr>
                <w:rFonts w:asciiTheme="minorHAnsi" w:hAnsiTheme="minorHAnsi" w:cstheme="minorHAnsi"/>
                <w:sz w:val="18"/>
                <w:szCs w:val="18"/>
              </w:rPr>
              <w:t xml:space="preserve">consistent </w:t>
            </w:r>
            <w:r w:rsidR="004C395F">
              <w:rPr>
                <w:rFonts w:asciiTheme="minorHAnsi" w:hAnsiTheme="minorHAnsi" w:cstheme="minorHAnsi"/>
                <w:sz w:val="18"/>
                <w:szCs w:val="18"/>
              </w:rPr>
              <w:t>with the applicable requirements of RA4.4.9 and RA4.4.10</w:t>
            </w:r>
          </w:p>
        </w:tc>
      </w:tr>
      <w:tr w:rsidR="00CF186E" w:rsidRPr="00323F2C" w14:paraId="36BCE13A" w14:textId="77777777" w:rsidTr="00450E94">
        <w:trPr>
          <w:trHeight w:val="144"/>
          <w:tblHeader/>
        </w:trPr>
        <w:tc>
          <w:tcPr>
            <w:tcW w:w="642" w:type="dxa"/>
            <w:tcBorders>
              <w:bottom w:val="single" w:sz="4" w:space="0" w:color="auto"/>
            </w:tcBorders>
            <w:vAlign w:val="center"/>
          </w:tcPr>
          <w:p w14:paraId="5E0C34FF" w14:textId="61A49284"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4483" w:type="dxa"/>
            <w:tcBorders>
              <w:bottom w:val="single" w:sz="4" w:space="0" w:color="auto"/>
            </w:tcBorders>
            <w:vAlign w:val="center"/>
          </w:tcPr>
          <w:p w14:paraId="4CE40F0D" w14:textId="03755750"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5665" w:type="dxa"/>
            <w:tcBorders>
              <w:bottom w:val="single" w:sz="4" w:space="0" w:color="auto"/>
            </w:tcBorders>
            <w:vAlign w:val="center"/>
          </w:tcPr>
          <w:p w14:paraId="47A35907" w14:textId="77777777" w:rsidR="00CF186E" w:rsidRPr="00B71192" w:rsidRDefault="00CF186E" w:rsidP="00CF186E">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09B3305" w14:textId="77777777" w:rsidR="00CF186E" w:rsidRPr="00B71192" w:rsidRDefault="00CF186E" w:rsidP="00CF186E">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1559F29B" w14:textId="3D0140BA" w:rsidR="00CF186E" w:rsidRPr="00450E94" w:rsidRDefault="00CF186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CF186E" w:rsidRPr="00323F2C" w14:paraId="77ED4D6F" w14:textId="77777777" w:rsidTr="00450E94">
        <w:trPr>
          <w:trHeight w:val="144"/>
          <w:tblHeader/>
        </w:trPr>
        <w:tc>
          <w:tcPr>
            <w:tcW w:w="642" w:type="dxa"/>
            <w:tcBorders>
              <w:bottom w:val="single" w:sz="4" w:space="0" w:color="auto"/>
            </w:tcBorders>
          </w:tcPr>
          <w:p w14:paraId="183B6CE6" w14:textId="78A691E9"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148" w:type="dxa"/>
            <w:gridSpan w:val="2"/>
            <w:tcBorders>
              <w:bottom w:val="single" w:sz="4" w:space="0" w:color="auto"/>
            </w:tcBorders>
            <w:vAlign w:val="center"/>
          </w:tcPr>
          <w:p w14:paraId="3ACD7AD0" w14:textId="13E441FD"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p>
        </w:tc>
      </w:tr>
      <w:tr w:rsidR="00CF186E" w:rsidRPr="00323F2C" w14:paraId="0F7F44D3" w14:textId="77777777" w:rsidTr="00CF186E">
        <w:trPr>
          <w:trHeight w:val="144"/>
          <w:tblHeader/>
        </w:trPr>
        <w:tc>
          <w:tcPr>
            <w:tcW w:w="10790" w:type="dxa"/>
            <w:gridSpan w:val="3"/>
            <w:vAlign w:val="center"/>
          </w:tcPr>
          <w:p w14:paraId="0F7F44D2" w14:textId="61747653" w:rsidR="00CF186E" w:rsidRPr="00D75806" w:rsidRDefault="00212109"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F7F4506" w14:textId="77777777" w:rsidR="00AC4B2D" w:rsidRPr="00A05A69" w:rsidRDefault="00AC4B2D" w:rsidP="00DC522B">
      <w:pPr>
        <w:spacing w:after="0" w:line="240" w:lineRule="auto"/>
        <w:rPr>
          <w:rFonts w:asciiTheme="minorHAnsi" w:hAnsiTheme="minorHAnsi" w:cstheme="minorHAnsi"/>
          <w:b/>
          <w:sz w:val="18"/>
          <w:szCs w:val="18"/>
        </w:rPr>
      </w:pPr>
    </w:p>
    <w:tbl>
      <w:tblPr>
        <w:tblW w:w="10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4"/>
      </w:tblGrid>
      <w:tr w:rsidR="00526D3D" w:rsidRPr="00323F2C" w14:paraId="5FB1C8E2" w14:textId="77777777" w:rsidTr="00450E94">
        <w:trPr>
          <w:trHeight w:val="182"/>
        </w:trPr>
        <w:tc>
          <w:tcPr>
            <w:tcW w:w="10854" w:type="dxa"/>
            <w:tcBorders>
              <w:top w:val="single" w:sz="4" w:space="0" w:color="000000"/>
              <w:left w:val="single" w:sz="4" w:space="0" w:color="000000"/>
              <w:bottom w:val="single" w:sz="4" w:space="0" w:color="000000"/>
              <w:right w:val="single" w:sz="4" w:space="0" w:color="000000"/>
            </w:tcBorders>
            <w:vAlign w:val="center"/>
          </w:tcPr>
          <w:p w14:paraId="79CD9A9F" w14:textId="4BEC2A3D" w:rsidR="00526D3D" w:rsidRPr="00A05A69" w:rsidRDefault="005D11BC">
            <w:pPr>
              <w:spacing w:after="0"/>
              <w:rPr>
                <w:rFonts w:asciiTheme="minorHAnsi" w:hAnsiTheme="minorHAnsi" w:cstheme="minorHAnsi"/>
                <w:b/>
                <w:sz w:val="18"/>
                <w:szCs w:val="18"/>
              </w:rPr>
            </w:pPr>
            <w:r>
              <w:rPr>
                <w:rFonts w:asciiTheme="minorHAnsi" w:hAnsiTheme="minorHAnsi" w:cstheme="minorHAnsi"/>
                <w:b/>
                <w:sz w:val="18"/>
                <w:szCs w:val="18"/>
              </w:rPr>
              <w:t>R</w:t>
            </w:r>
            <w:r w:rsidR="00526D3D" w:rsidRPr="00A05A69">
              <w:rPr>
                <w:rFonts w:asciiTheme="minorHAnsi" w:hAnsiTheme="minorHAnsi" w:cstheme="minorHAnsi"/>
                <w:b/>
                <w:sz w:val="18"/>
                <w:szCs w:val="18"/>
              </w:rPr>
              <w:t xml:space="preserve">. </w:t>
            </w:r>
            <w:r w:rsidR="005C2F04">
              <w:rPr>
                <w:rFonts w:asciiTheme="minorHAnsi" w:hAnsiTheme="minorHAnsi" w:cstheme="minorHAnsi"/>
                <w:b/>
                <w:sz w:val="18"/>
                <w:szCs w:val="18"/>
              </w:rPr>
              <w:t>Determination of HERS Verification Compliance</w:t>
            </w:r>
          </w:p>
        </w:tc>
      </w:tr>
      <w:tr w:rsidR="00526D3D" w:rsidRPr="00323F2C" w14:paraId="0A99384A" w14:textId="77777777" w:rsidTr="00450E94">
        <w:trPr>
          <w:trHeight w:val="422"/>
        </w:trPr>
        <w:tc>
          <w:tcPr>
            <w:tcW w:w="10854" w:type="dxa"/>
            <w:tcBorders>
              <w:top w:val="single" w:sz="4" w:space="0" w:color="000000"/>
              <w:left w:val="single" w:sz="4" w:space="0" w:color="000000"/>
              <w:bottom w:val="single" w:sz="4" w:space="0" w:color="000000"/>
              <w:right w:val="single" w:sz="4" w:space="0" w:color="000000"/>
            </w:tcBorders>
            <w:vAlign w:val="center"/>
          </w:tcPr>
          <w:p w14:paraId="42748182" w14:textId="77777777" w:rsidR="00526D3D" w:rsidRPr="00DF3388" w:rsidRDefault="00526D3D" w:rsidP="00C309E7">
            <w:pPr>
              <w:spacing w:after="0" w:line="240" w:lineRule="auto"/>
              <w:rPr>
                <w:rFonts w:asciiTheme="minorHAnsi" w:hAnsiTheme="minorHAnsi" w:cstheme="minorHAnsi"/>
                <w:b/>
                <w:sz w:val="18"/>
                <w:szCs w:val="18"/>
              </w:rPr>
            </w:pPr>
          </w:p>
        </w:tc>
      </w:tr>
    </w:tbl>
    <w:p w14:paraId="0F7F4507" w14:textId="77777777" w:rsidR="00AC4B2D" w:rsidRPr="00A05A69" w:rsidRDefault="00AC4B2D" w:rsidP="00DC522B">
      <w:pPr>
        <w:spacing w:after="0" w:line="240" w:lineRule="auto"/>
        <w:rPr>
          <w:rFonts w:asciiTheme="minorHAnsi" w:hAnsiTheme="minorHAnsi" w:cstheme="minorHAnsi"/>
          <w:b/>
          <w:sz w:val="18"/>
          <w:szCs w:val="18"/>
        </w:rPr>
      </w:pPr>
    </w:p>
    <w:p w14:paraId="3BBB4A2A" w14:textId="77777777" w:rsidR="00707B29" w:rsidRPr="00A05A69" w:rsidRDefault="00707B29" w:rsidP="00DC522B">
      <w:pPr>
        <w:spacing w:after="0" w:line="240" w:lineRule="auto"/>
        <w:rPr>
          <w:rFonts w:asciiTheme="minorHAnsi" w:hAnsiTheme="minorHAnsi" w:cstheme="minorHAnsi"/>
          <w:sz w:val="18"/>
          <w:szCs w:val="18"/>
        </w:rPr>
      </w:pPr>
    </w:p>
    <w:p w14:paraId="0F7F4534" w14:textId="77777777" w:rsidR="006D2E42" w:rsidRPr="00A05A69" w:rsidRDefault="006D2E42" w:rsidP="00DC522B">
      <w:pPr>
        <w:spacing w:after="0" w:line="240" w:lineRule="auto"/>
        <w:rPr>
          <w:rFonts w:asciiTheme="minorHAnsi" w:hAnsiTheme="minorHAnsi" w:cstheme="minorHAnsi"/>
          <w:b/>
          <w:sz w:val="18"/>
          <w:szCs w:val="18"/>
        </w:rPr>
      </w:pPr>
    </w:p>
    <w:p w14:paraId="0F7F4535" w14:textId="77777777" w:rsidR="006D2E42" w:rsidRPr="00A05A69" w:rsidRDefault="006D2E42" w:rsidP="00DC522B">
      <w:pPr>
        <w:spacing w:after="0" w:line="240" w:lineRule="auto"/>
        <w:rPr>
          <w:rFonts w:asciiTheme="minorHAnsi" w:hAnsiTheme="minorHAnsi" w:cs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212109" w:rsidRPr="00212109" w14:paraId="5692E0D2" w14:textId="77777777" w:rsidTr="003317CB">
        <w:trPr>
          <w:trHeight w:val="288"/>
        </w:trPr>
        <w:tc>
          <w:tcPr>
            <w:tcW w:w="10795" w:type="dxa"/>
            <w:gridSpan w:val="2"/>
            <w:vAlign w:val="center"/>
          </w:tcPr>
          <w:p w14:paraId="45688A6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212109">
              <w:rPr>
                <w:rFonts w:eastAsia="Times New Roman" w:cs="Arial"/>
                <w:b/>
                <w:caps/>
                <w:sz w:val="18"/>
                <w:szCs w:val="18"/>
              </w:rPr>
              <w:t>Documentation Author's Declaration Statement</w:t>
            </w:r>
          </w:p>
        </w:tc>
      </w:tr>
      <w:tr w:rsidR="00212109" w:rsidRPr="00212109" w14:paraId="15C77C26" w14:textId="77777777" w:rsidTr="003317CB">
        <w:trPr>
          <w:trHeight w:val="360"/>
        </w:trPr>
        <w:tc>
          <w:tcPr>
            <w:tcW w:w="10795" w:type="dxa"/>
            <w:gridSpan w:val="2"/>
            <w:vAlign w:val="center"/>
          </w:tcPr>
          <w:p w14:paraId="5BC7A9BC" w14:textId="77777777" w:rsidR="00212109" w:rsidRPr="00212109" w:rsidRDefault="00212109" w:rsidP="003317CB">
            <w:pPr>
              <w:keepNext/>
              <w:numPr>
                <w:ilvl w:val="0"/>
                <w:numId w:val="49"/>
              </w:numPr>
              <w:spacing w:after="0" w:line="240" w:lineRule="auto"/>
              <w:ind w:left="360" w:hanging="270"/>
              <w:rPr>
                <w:rFonts w:eastAsia="Times New Roman"/>
                <w:sz w:val="18"/>
                <w:szCs w:val="18"/>
              </w:rPr>
            </w:pPr>
            <w:r w:rsidRPr="00212109">
              <w:rPr>
                <w:rFonts w:eastAsia="Times New Roman"/>
                <w:sz w:val="18"/>
                <w:szCs w:val="18"/>
              </w:rPr>
              <w:t>I certify that this Certificate of Verification documentation is accurate and complete.</w:t>
            </w:r>
          </w:p>
        </w:tc>
      </w:tr>
      <w:tr w:rsidR="00212109" w:rsidRPr="00212109" w14:paraId="6D49C94F" w14:textId="77777777" w:rsidTr="003317CB">
        <w:trPr>
          <w:trHeight w:val="360"/>
        </w:trPr>
        <w:tc>
          <w:tcPr>
            <w:tcW w:w="4637" w:type="dxa"/>
          </w:tcPr>
          <w:p w14:paraId="20F27208"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Documentation Author Name:</w:t>
            </w:r>
          </w:p>
        </w:tc>
        <w:tc>
          <w:tcPr>
            <w:tcW w:w="6158" w:type="dxa"/>
          </w:tcPr>
          <w:p w14:paraId="100D678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Documentation Author Signature:</w:t>
            </w:r>
          </w:p>
        </w:tc>
      </w:tr>
      <w:tr w:rsidR="00212109" w:rsidRPr="00212109" w14:paraId="03F41178" w14:textId="77777777" w:rsidTr="003317CB">
        <w:trPr>
          <w:trHeight w:val="360"/>
        </w:trPr>
        <w:tc>
          <w:tcPr>
            <w:tcW w:w="4637" w:type="dxa"/>
          </w:tcPr>
          <w:p w14:paraId="42BCD409"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Company:</w:t>
            </w:r>
          </w:p>
        </w:tc>
        <w:tc>
          <w:tcPr>
            <w:tcW w:w="6158" w:type="dxa"/>
          </w:tcPr>
          <w:p w14:paraId="611F2C51"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Date Signed:</w:t>
            </w:r>
          </w:p>
        </w:tc>
      </w:tr>
      <w:tr w:rsidR="00212109" w:rsidRPr="00212109" w14:paraId="51036B6C" w14:textId="77777777" w:rsidTr="003317CB">
        <w:trPr>
          <w:trHeight w:val="360"/>
        </w:trPr>
        <w:tc>
          <w:tcPr>
            <w:tcW w:w="4637" w:type="dxa"/>
          </w:tcPr>
          <w:p w14:paraId="454EED9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Address:</w:t>
            </w:r>
          </w:p>
        </w:tc>
        <w:tc>
          <w:tcPr>
            <w:tcW w:w="6158" w:type="dxa"/>
          </w:tcPr>
          <w:p w14:paraId="7FFE11F2"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CEA/HERS Certification Information (if applicable):</w:t>
            </w:r>
          </w:p>
        </w:tc>
      </w:tr>
      <w:tr w:rsidR="00212109" w:rsidRPr="00212109" w14:paraId="32F67BAB" w14:textId="77777777" w:rsidTr="003317CB">
        <w:trPr>
          <w:trHeight w:val="360"/>
        </w:trPr>
        <w:tc>
          <w:tcPr>
            <w:tcW w:w="4637" w:type="dxa"/>
          </w:tcPr>
          <w:p w14:paraId="0B3CE77A"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City/State/Zip:</w:t>
            </w:r>
          </w:p>
        </w:tc>
        <w:tc>
          <w:tcPr>
            <w:tcW w:w="6158" w:type="dxa"/>
          </w:tcPr>
          <w:p w14:paraId="3A88F39C" w14:textId="77777777" w:rsidR="00212109" w:rsidRPr="00212109" w:rsidRDefault="00212109" w:rsidP="003317CB">
            <w:pPr>
              <w:keepNext/>
              <w:spacing w:after="0" w:line="240" w:lineRule="auto"/>
              <w:rPr>
                <w:rFonts w:eastAsia="Times New Roman"/>
                <w:sz w:val="14"/>
                <w:szCs w:val="14"/>
              </w:rPr>
            </w:pPr>
            <w:r w:rsidRPr="00212109">
              <w:rPr>
                <w:rFonts w:eastAsia="Times New Roman"/>
                <w:sz w:val="14"/>
                <w:szCs w:val="14"/>
              </w:rPr>
              <w:t>Phone:</w:t>
            </w:r>
          </w:p>
        </w:tc>
      </w:tr>
      <w:tr w:rsidR="00212109" w:rsidRPr="00212109" w14:paraId="6D46B041" w14:textId="77777777" w:rsidTr="003317CB">
        <w:tblPrEx>
          <w:tblCellMar>
            <w:left w:w="115" w:type="dxa"/>
            <w:right w:w="115" w:type="dxa"/>
          </w:tblCellMar>
        </w:tblPrEx>
        <w:trPr>
          <w:trHeight w:val="296"/>
        </w:trPr>
        <w:tc>
          <w:tcPr>
            <w:tcW w:w="10795" w:type="dxa"/>
            <w:gridSpan w:val="2"/>
            <w:vAlign w:val="center"/>
          </w:tcPr>
          <w:p w14:paraId="34F31A5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8"/>
                <w:szCs w:val="18"/>
              </w:rPr>
            </w:pPr>
            <w:r w:rsidRPr="00212109">
              <w:rPr>
                <w:rFonts w:eastAsia="Times New Roman" w:cs="Arial"/>
                <w:b/>
                <w:caps/>
                <w:sz w:val="18"/>
                <w:szCs w:val="18"/>
              </w:rPr>
              <w:t xml:space="preserve">Responsible Person's Declaration statement </w:t>
            </w:r>
          </w:p>
        </w:tc>
      </w:tr>
      <w:tr w:rsidR="00212109" w:rsidRPr="00212109" w14:paraId="6F169272" w14:textId="77777777" w:rsidTr="003317CB">
        <w:tblPrEx>
          <w:tblCellMar>
            <w:left w:w="115" w:type="dxa"/>
            <w:right w:w="115" w:type="dxa"/>
          </w:tblCellMar>
        </w:tblPrEx>
        <w:trPr>
          <w:trHeight w:val="504"/>
        </w:trPr>
        <w:tc>
          <w:tcPr>
            <w:tcW w:w="10795" w:type="dxa"/>
            <w:gridSpan w:val="2"/>
            <w:shd w:val="clear" w:color="auto" w:fill="auto"/>
          </w:tcPr>
          <w:p w14:paraId="4BE4AB58" w14:textId="77777777" w:rsidR="00212109" w:rsidRPr="00212109" w:rsidRDefault="00212109" w:rsidP="003317CB">
            <w:pPr>
              <w:keepNext/>
              <w:widowControl w:val="0"/>
              <w:spacing w:after="60" w:line="240" w:lineRule="auto"/>
              <w:ind w:right="90"/>
              <w:rPr>
                <w:rFonts w:eastAsia="Times New Roman"/>
                <w:snapToGrid w:val="0"/>
                <w:sz w:val="18"/>
                <w:szCs w:val="18"/>
              </w:rPr>
            </w:pPr>
            <w:r w:rsidRPr="00212109">
              <w:rPr>
                <w:rFonts w:eastAsia="Times New Roman"/>
                <w:snapToGrid w:val="0"/>
                <w:sz w:val="18"/>
                <w:szCs w:val="18"/>
              </w:rPr>
              <w:t xml:space="preserve">I certify the following under penalty of perjury, under the laws of the State of California: </w:t>
            </w:r>
          </w:p>
          <w:p w14:paraId="1E8E2105"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The information provided on this Certificate of Verification is true and correct.</w:t>
            </w:r>
          </w:p>
          <w:p w14:paraId="4D956C52"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I am the certified HERS Rater who performed the verification identified and reported on this Certificate of Verification (responsible rater).</w:t>
            </w:r>
          </w:p>
          <w:p w14:paraId="786965C5"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722A8D"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CD76A51" w14:textId="77777777" w:rsidR="00212109" w:rsidRPr="00212109" w:rsidRDefault="00212109" w:rsidP="003317CB">
            <w:pPr>
              <w:keepNext/>
              <w:widowControl w:val="0"/>
              <w:numPr>
                <w:ilvl w:val="0"/>
                <w:numId w:val="50"/>
              </w:numPr>
              <w:spacing w:after="60" w:line="240" w:lineRule="auto"/>
              <w:ind w:right="90"/>
              <w:rPr>
                <w:rFonts w:eastAsia="Times New Roman"/>
                <w:snapToGrid w:val="0"/>
                <w:sz w:val="18"/>
                <w:szCs w:val="18"/>
              </w:rPr>
            </w:pPr>
            <w:r w:rsidRPr="00212109">
              <w:rPr>
                <w:rFonts w:eastAsia="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12109" w:rsidRPr="00212109" w14:paraId="389C7138" w14:textId="77777777" w:rsidTr="003317CB">
        <w:tblPrEx>
          <w:tblCellMar>
            <w:left w:w="115" w:type="dxa"/>
            <w:right w:w="115" w:type="dxa"/>
          </w:tblCellMar>
        </w:tblPrEx>
        <w:trPr>
          <w:trHeight w:val="278"/>
        </w:trPr>
        <w:tc>
          <w:tcPr>
            <w:tcW w:w="10795" w:type="dxa"/>
            <w:gridSpan w:val="2"/>
            <w:vAlign w:val="center"/>
          </w:tcPr>
          <w:p w14:paraId="4FFD0458"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Arial"/>
                <w:b/>
                <w:caps/>
                <w:sz w:val="18"/>
                <w:szCs w:val="18"/>
              </w:rPr>
            </w:pPr>
            <w:r w:rsidRPr="00212109">
              <w:rPr>
                <w:rFonts w:eastAsia="Times New Roman" w:cs="Arial"/>
                <w:b/>
                <w:caps/>
                <w:sz w:val="18"/>
                <w:szCs w:val="18"/>
              </w:rPr>
              <w:t>BUILDER OR INSTALLER INFORMATION AS SHOWN ON THE CERTIFICATE OF INSTALLATION</w:t>
            </w:r>
          </w:p>
        </w:tc>
      </w:tr>
      <w:tr w:rsidR="00212109" w:rsidRPr="00212109" w14:paraId="5BD0A9C5" w14:textId="77777777" w:rsidTr="003317CB">
        <w:tblPrEx>
          <w:tblCellMar>
            <w:left w:w="115" w:type="dxa"/>
            <w:right w:w="115" w:type="dxa"/>
          </w:tblCellMar>
        </w:tblPrEx>
        <w:trPr>
          <w:trHeight w:hRule="exact" w:val="360"/>
        </w:trPr>
        <w:tc>
          <w:tcPr>
            <w:tcW w:w="10795" w:type="dxa"/>
            <w:gridSpan w:val="2"/>
            <w:vAlign w:val="center"/>
          </w:tcPr>
          <w:p w14:paraId="64B05599"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eastAsia="Times New Roman"/>
                <w:sz w:val="14"/>
                <w:szCs w:val="14"/>
              </w:rPr>
            </w:pPr>
            <w:r w:rsidRPr="00212109">
              <w:rPr>
                <w:rFonts w:eastAsia="Times New Roman"/>
                <w:sz w:val="14"/>
                <w:szCs w:val="14"/>
              </w:rPr>
              <w:t>Company Name (Installing Subcontractor, General Contractor, or Builder/Owner):</w:t>
            </w:r>
          </w:p>
        </w:tc>
      </w:tr>
      <w:tr w:rsidR="00212109" w:rsidRPr="00212109" w14:paraId="4136896F" w14:textId="77777777" w:rsidTr="003317CB">
        <w:tblPrEx>
          <w:tblCellMar>
            <w:left w:w="115" w:type="dxa"/>
            <w:right w:w="115" w:type="dxa"/>
          </w:tblCellMar>
        </w:tblPrEx>
        <w:trPr>
          <w:trHeight w:hRule="exact" w:val="360"/>
        </w:trPr>
        <w:tc>
          <w:tcPr>
            <w:tcW w:w="4637" w:type="dxa"/>
          </w:tcPr>
          <w:p w14:paraId="6F0DC69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eastAsia="Times New Roman"/>
                <w:sz w:val="14"/>
                <w:szCs w:val="14"/>
              </w:rPr>
            </w:pPr>
            <w:r w:rsidRPr="00212109">
              <w:rPr>
                <w:rFonts w:eastAsia="Times New Roman"/>
                <w:sz w:val="14"/>
                <w:szCs w:val="14"/>
              </w:rPr>
              <w:t>Responsible Builder or Installer Name:</w:t>
            </w:r>
          </w:p>
        </w:tc>
        <w:tc>
          <w:tcPr>
            <w:tcW w:w="6158" w:type="dxa"/>
          </w:tcPr>
          <w:p w14:paraId="7E87F7B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CSLB License:</w:t>
            </w:r>
          </w:p>
        </w:tc>
      </w:tr>
      <w:tr w:rsidR="00212109" w:rsidRPr="00212109" w14:paraId="04192F12" w14:textId="77777777" w:rsidTr="003317CB">
        <w:tblPrEx>
          <w:tblCellMar>
            <w:left w:w="108" w:type="dxa"/>
            <w:right w:w="108" w:type="dxa"/>
          </w:tblCellMar>
        </w:tblPrEx>
        <w:trPr>
          <w:trHeight w:hRule="exact" w:val="288"/>
        </w:trPr>
        <w:tc>
          <w:tcPr>
            <w:tcW w:w="10795" w:type="dxa"/>
            <w:gridSpan w:val="2"/>
            <w:vAlign w:val="center"/>
          </w:tcPr>
          <w:p w14:paraId="64434775"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cs="Arial"/>
                <w:b/>
                <w:caps/>
                <w:sz w:val="18"/>
                <w:szCs w:val="18"/>
              </w:rPr>
              <w:t>HERS PROVIDER DATA REGISTRY INFORMATION</w:t>
            </w:r>
          </w:p>
        </w:tc>
      </w:tr>
      <w:tr w:rsidR="00212109" w:rsidRPr="00212109" w14:paraId="617B12FB" w14:textId="77777777" w:rsidTr="003317CB">
        <w:tblPrEx>
          <w:tblCellMar>
            <w:left w:w="108" w:type="dxa"/>
            <w:right w:w="108" w:type="dxa"/>
          </w:tblCellMar>
        </w:tblPrEx>
        <w:trPr>
          <w:trHeight w:hRule="exact" w:val="360"/>
        </w:trPr>
        <w:tc>
          <w:tcPr>
            <w:tcW w:w="4637" w:type="dxa"/>
          </w:tcPr>
          <w:p w14:paraId="552F77A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Sample Group Number (if applicable):</w:t>
            </w:r>
          </w:p>
        </w:tc>
        <w:tc>
          <w:tcPr>
            <w:tcW w:w="6158" w:type="dxa"/>
          </w:tcPr>
          <w:p w14:paraId="190EA275"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4"/>
                <w:szCs w:val="14"/>
              </w:rPr>
            </w:pPr>
            <w:r w:rsidRPr="00212109">
              <w:rPr>
                <w:rFonts w:eastAsia="Times New Roman"/>
                <w:sz w:val="14"/>
                <w:szCs w:val="14"/>
              </w:rPr>
              <w:t>Dwelling Test Status in Sample Group (if applicable)</w:t>
            </w:r>
          </w:p>
        </w:tc>
      </w:tr>
      <w:tr w:rsidR="00212109" w:rsidRPr="00212109" w14:paraId="50F79252" w14:textId="77777777" w:rsidTr="003317CB">
        <w:tblPrEx>
          <w:tblCellMar>
            <w:left w:w="108" w:type="dxa"/>
            <w:right w:w="108" w:type="dxa"/>
          </w:tblCellMar>
        </w:tblPrEx>
        <w:trPr>
          <w:trHeight w:val="288"/>
        </w:trPr>
        <w:tc>
          <w:tcPr>
            <w:tcW w:w="10795" w:type="dxa"/>
            <w:gridSpan w:val="2"/>
            <w:vAlign w:val="center"/>
          </w:tcPr>
          <w:p w14:paraId="49941507"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cs="Arial"/>
                <w:b/>
                <w:caps/>
                <w:sz w:val="18"/>
                <w:szCs w:val="18"/>
              </w:rPr>
              <w:t>HERS RATER INFORMATION</w:t>
            </w:r>
          </w:p>
        </w:tc>
      </w:tr>
      <w:tr w:rsidR="00212109" w:rsidRPr="00212109" w14:paraId="776796DA" w14:textId="77777777" w:rsidTr="003317CB">
        <w:tblPrEx>
          <w:tblCellMar>
            <w:left w:w="108" w:type="dxa"/>
            <w:right w:w="108" w:type="dxa"/>
          </w:tblCellMar>
        </w:tblPrEx>
        <w:trPr>
          <w:trHeight w:hRule="exact" w:val="360"/>
        </w:trPr>
        <w:tc>
          <w:tcPr>
            <w:tcW w:w="10795" w:type="dxa"/>
            <w:gridSpan w:val="2"/>
          </w:tcPr>
          <w:p w14:paraId="44B53964"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HERS Rater Company Name:</w:t>
            </w:r>
          </w:p>
        </w:tc>
      </w:tr>
      <w:tr w:rsidR="00212109" w:rsidRPr="00212109" w14:paraId="4AE42AD0" w14:textId="77777777" w:rsidTr="003317CB">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5C132E1E"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66DD17BA"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Signature:</w:t>
            </w:r>
          </w:p>
        </w:tc>
      </w:tr>
      <w:tr w:rsidR="00212109" w:rsidRPr="00212109" w14:paraId="15405648" w14:textId="77777777" w:rsidTr="003317CB">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2E4B4B26"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198EC5A0"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212109">
              <w:rPr>
                <w:rFonts w:eastAsia="Times New Roman"/>
                <w:sz w:val="14"/>
                <w:szCs w:val="14"/>
              </w:rPr>
              <w:t>Date Signed:</w:t>
            </w:r>
          </w:p>
        </w:tc>
      </w:tr>
    </w:tbl>
    <w:p w14:paraId="45213D9A" w14:textId="3E1D4911" w:rsidR="00585D1F" w:rsidRPr="00450E94" w:rsidRDefault="000849F0" w:rsidP="00585D1F">
      <w:pPr>
        <w:spacing w:after="0" w:line="240" w:lineRule="auto"/>
        <w:jc w:val="center"/>
        <w:rPr>
          <w:b/>
          <w:sz w:val="18"/>
          <w:szCs w:val="18"/>
        </w:rPr>
      </w:pPr>
      <w:r>
        <w:rPr>
          <w:rFonts w:asciiTheme="minorHAnsi" w:hAnsiTheme="minorHAnsi" w:cstheme="minorHAnsi"/>
          <w:b/>
          <w:sz w:val="18"/>
          <w:szCs w:val="18"/>
        </w:rPr>
        <w:br w:type="page"/>
      </w:r>
      <w:r w:rsidR="00B71192" w:rsidRPr="00450E94">
        <w:rPr>
          <w:b/>
          <w:sz w:val="18"/>
          <w:szCs w:val="18"/>
        </w:rPr>
        <w:t>CF3R</w:t>
      </w:r>
      <w:r w:rsidR="00585D1F" w:rsidRPr="00450E94">
        <w:rPr>
          <w:b/>
          <w:sz w:val="18"/>
          <w:szCs w:val="18"/>
        </w:rPr>
        <w:t>-PLB-22-H User Instructions</w:t>
      </w:r>
    </w:p>
    <w:p w14:paraId="147A221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5907BF7C" w:rsidR="00585D1F" w:rsidRPr="00450E94"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450E94">
        <w:rPr>
          <w:rFonts w:asciiTheme="minorHAnsi" w:hAnsiTheme="minorHAnsi" w:cs="Arial"/>
          <w:b/>
          <w:sz w:val="18"/>
          <w:szCs w:val="18"/>
        </w:rPr>
        <w:t>A</w:t>
      </w:r>
      <w:r w:rsidR="00585D1F" w:rsidRPr="00450E94">
        <w:rPr>
          <w:rFonts w:asciiTheme="minorHAnsi" w:hAnsiTheme="minorHAnsi" w:cs="Arial"/>
          <w:b/>
          <w:sz w:val="18"/>
          <w:szCs w:val="18"/>
        </w:rPr>
        <w:t>. Design Central Water Heating Systems Information</w:t>
      </w:r>
    </w:p>
    <w:p w14:paraId="036FDD4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450E94">
        <w:rPr>
          <w:rFonts w:asciiTheme="minorHAnsi" w:hAnsiTheme="minorHAnsi"/>
          <w:sz w:val="18"/>
          <w:szCs w:val="18"/>
        </w:rPr>
        <w:t>This table reports the water heating system features that were specified on the registered CF1R compliance document for this project. For information only and requires no user input.</w:t>
      </w:r>
    </w:p>
    <w:p w14:paraId="75891B73"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1949CF31"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B</w:t>
      </w:r>
      <w:r w:rsidR="00720D79" w:rsidRPr="00450E94">
        <w:rPr>
          <w:rFonts w:asciiTheme="minorHAnsi" w:hAnsiTheme="minorHAnsi" w:cstheme="minorHAnsi"/>
          <w:b/>
          <w:sz w:val="18"/>
          <w:szCs w:val="18"/>
        </w:rPr>
        <w:t>. Installed Dwelling Unit Water Heating Systems Information</w:t>
      </w:r>
    </w:p>
    <w:p w14:paraId="3B724820"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system.</w:t>
      </w:r>
    </w:p>
    <w:p w14:paraId="2A45BB2F"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02ABF75"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Water Heating System Type – Reference information from CF1R. The different kinds of water heating system type are DHW, or Combined Hydronic.</w:t>
      </w:r>
    </w:p>
    <w:p w14:paraId="12FFCCFD" w14:textId="77777777" w:rsidR="00720D79" w:rsidRPr="00450E94" w:rsidRDefault="00720D79" w:rsidP="00720D79">
      <w:pPr>
        <w:keepNext/>
        <w:spacing w:after="0" w:line="240" w:lineRule="auto"/>
        <w:ind w:left="540" w:hanging="270"/>
        <w:rPr>
          <w:rFonts w:asciiTheme="minorHAnsi" w:hAnsiTheme="minorHAnsi" w:cstheme="minorHAnsi"/>
          <w:sz w:val="18"/>
          <w:szCs w:val="18"/>
        </w:rPr>
      </w:pPr>
      <w:r w:rsidRPr="00450E94">
        <w:rPr>
          <w:rFonts w:asciiTheme="minorHAnsi" w:hAnsiTheme="minorHAnsi" w:cstheme="minorHAnsi"/>
          <w:sz w:val="18"/>
          <w:szCs w:val="18"/>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04 # of Water Heaters in system – Reference information from CF1R.</w:t>
      </w:r>
    </w:p>
    <w:p w14:paraId="1F48CB14" w14:textId="3F9E47C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5</w:t>
      </w:r>
      <w:r w:rsidRPr="00450E94">
        <w:rPr>
          <w:rFonts w:asciiTheme="minorHAnsi" w:hAnsiTheme="minorHAnsi" w:cstheme="minorHAnsi"/>
          <w:sz w:val="18"/>
          <w:szCs w:val="18"/>
        </w:rPr>
        <w:t xml:space="preserve"> Fuel Type – Reference information from CF1R. The different kinds of fuel types are natural gas, propane, oil, or electricity.</w:t>
      </w:r>
    </w:p>
    <w:p w14:paraId="46A38320" w14:textId="36350B0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6</w:t>
      </w:r>
      <w:r w:rsidRPr="00450E94">
        <w:rPr>
          <w:rFonts w:asciiTheme="minorHAnsi" w:hAnsiTheme="minorHAnsi" w:cstheme="minorHAnsi"/>
          <w:sz w:val="18"/>
          <w:szCs w:val="18"/>
        </w:rPr>
        <w:t xml:space="preserve"> Rated Input Type – Reference information from CF1R. For natural gas, propane and oil fuel type the input type is Btu/hr. For electric the input type is kW.</w:t>
      </w:r>
    </w:p>
    <w:p w14:paraId="09EA39B2" w14:textId="2BF565B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7D198EDF" w:rsidR="006E1E98" w:rsidRPr="00450E94" w:rsidRDefault="006E1E98"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08 Central DHW System Distribution - Reference information from CF1R.</w:t>
      </w:r>
    </w:p>
    <w:p w14:paraId="79B417AF" w14:textId="5164E95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09 Dwelling Unit DHW System Distribution Type - Reference information from CF1R.</w:t>
      </w:r>
    </w:p>
    <w:p w14:paraId="38E7CB77" w14:textId="5185E951" w:rsidR="00770BE1" w:rsidRPr="00450E94" w:rsidRDefault="00770BE1"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10 Compact Distribution - Reference information from CF1R.</w:t>
      </w:r>
    </w:p>
    <w:p w14:paraId="0CFD935B" w14:textId="0E8336FE" w:rsidR="00720D79" w:rsidRPr="00450E94" w:rsidRDefault="007B0D5E" w:rsidP="007B0D5E">
      <w:pPr>
        <w:keepNext/>
        <w:spacing w:after="0" w:line="240" w:lineRule="auto"/>
        <w:ind w:firstLine="270"/>
        <w:rPr>
          <w:rFonts w:asciiTheme="minorHAnsi" w:hAnsiTheme="minorHAnsi" w:cstheme="minorHAnsi"/>
          <w:sz w:val="18"/>
          <w:szCs w:val="18"/>
        </w:rPr>
      </w:pPr>
      <w:r w:rsidRPr="00450E94">
        <w:rPr>
          <w:rFonts w:asciiTheme="minorHAnsi" w:hAnsiTheme="minorHAnsi" w:cstheme="minorHAnsi"/>
          <w:sz w:val="18"/>
          <w:szCs w:val="18"/>
        </w:rPr>
        <w:t>11 Drain Water Heat Recovery - Reference information from CF1R.</w:t>
      </w:r>
    </w:p>
    <w:p w14:paraId="735B7CAB" w14:textId="77777777" w:rsidR="007B0D5E" w:rsidRPr="00450E94" w:rsidRDefault="007B0D5E" w:rsidP="00720D79">
      <w:pPr>
        <w:keepNext/>
        <w:spacing w:after="0" w:line="240" w:lineRule="auto"/>
        <w:rPr>
          <w:rFonts w:asciiTheme="minorHAnsi" w:hAnsiTheme="minorHAnsi" w:cstheme="minorHAnsi"/>
          <w:sz w:val="18"/>
          <w:szCs w:val="18"/>
        </w:rPr>
      </w:pPr>
    </w:p>
    <w:p w14:paraId="770ACA6B" w14:textId="004CB4BE" w:rsidR="00720D79" w:rsidRPr="00450E94" w:rsidRDefault="006E1E98" w:rsidP="00720D79">
      <w:pPr>
        <w:keepNext/>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C</w:t>
      </w:r>
      <w:r w:rsidR="00720D79" w:rsidRPr="00450E94">
        <w:rPr>
          <w:rFonts w:asciiTheme="minorHAnsi" w:hAnsiTheme="minorHAnsi" w:cstheme="minorHAnsi"/>
          <w:b/>
          <w:sz w:val="18"/>
          <w:szCs w:val="18"/>
        </w:rPr>
        <w:t>. Design Dwelling Unit Water Heating Efficiency Information</w:t>
      </w:r>
    </w:p>
    <w:p w14:paraId="74046C32"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features that were specified on the registered CF1R compliance document for this project. For information only and requires no user input.</w:t>
      </w:r>
    </w:p>
    <w:p w14:paraId="68B7A7C8" w14:textId="77777777" w:rsidR="00720D79" w:rsidRPr="00450E94" w:rsidRDefault="00720D79" w:rsidP="00720D79">
      <w:pPr>
        <w:keepNext/>
        <w:spacing w:after="0" w:line="240" w:lineRule="auto"/>
        <w:rPr>
          <w:rFonts w:asciiTheme="minorHAnsi" w:hAnsiTheme="minorHAnsi" w:cstheme="minorHAnsi"/>
          <w:b/>
          <w:sz w:val="18"/>
          <w:szCs w:val="18"/>
        </w:rPr>
      </w:pPr>
    </w:p>
    <w:p w14:paraId="68AC99F7" w14:textId="19BE8F87"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D</w:t>
      </w:r>
      <w:r w:rsidR="00720D79" w:rsidRPr="00450E94">
        <w:rPr>
          <w:rFonts w:asciiTheme="minorHAnsi" w:hAnsiTheme="minorHAnsi" w:cstheme="minorHAnsi"/>
          <w:b/>
          <w:sz w:val="18"/>
          <w:szCs w:val="18"/>
        </w:rPr>
        <w:t>. Installed Dwelling Unit Water Heating Efficiency Information</w:t>
      </w:r>
    </w:p>
    <w:p w14:paraId="409B91AA"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central system.</w:t>
      </w:r>
    </w:p>
    <w:p w14:paraId="2B30070B"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sz w:val="18"/>
          <w:szCs w:val="18"/>
        </w:rPr>
        <w:tab/>
        <w:t>01 Water Heating System ID or Name – Reference information from CF1R</w:t>
      </w:r>
    </w:p>
    <w:p w14:paraId="6C8AF421"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Heating Efficiency Type – Reference information from CF1R. Different efficiency types are Energy Factor, AFUE, UEF and Thermal Efficiency.</w:t>
      </w:r>
    </w:p>
    <w:p w14:paraId="29C48C9A" w14:textId="77777777" w:rsidR="00720D79" w:rsidRPr="00450E94" w:rsidRDefault="00720D79" w:rsidP="00720D79">
      <w:pPr>
        <w:keepNext/>
        <w:spacing w:after="0" w:line="240" w:lineRule="auto"/>
        <w:ind w:left="720" w:hanging="450"/>
        <w:rPr>
          <w:rFonts w:asciiTheme="minorHAnsi" w:hAnsiTheme="minorHAnsi" w:cstheme="minorHAnsi"/>
          <w:b/>
          <w:sz w:val="18"/>
          <w:szCs w:val="18"/>
        </w:rPr>
      </w:pPr>
      <w:r w:rsidRPr="00450E94">
        <w:rPr>
          <w:rFonts w:asciiTheme="minorHAnsi" w:hAnsiTheme="minorHAnsi" w:cstheme="minorHAnsi"/>
          <w:sz w:val="18"/>
          <w:szCs w:val="18"/>
        </w:rPr>
        <w:t>03 Heating Efficiency Value – User input. Numerical value of the Heating Efficiency. Must be equal to or higher efficiency than value indicated on the CF1R.</w:t>
      </w:r>
    </w:p>
    <w:p w14:paraId="7452B819"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04 Standby Loss – User input. Must be equal to or less than value indicated on the CF1R. Value may be N/A if CF1R value is N/A.  </w:t>
      </w:r>
    </w:p>
    <w:p w14:paraId="246D9437" w14:textId="6114D6C0"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05 Exterior Insulation R-Value – User input. Must be equal to or higher than value indicated on the CF1R. Value may be N/A if CF1R value is N/A.  </w:t>
      </w:r>
    </w:p>
    <w:p w14:paraId="0DC54883" w14:textId="3E94F1DB" w:rsidR="006E1E98" w:rsidRPr="00450E94" w:rsidRDefault="006E1E98" w:rsidP="006E1E98">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06 Water Heater Storage Volume (gal) – User input. Value may be N/A if water heater type is instantaneous with zero storage.</w:t>
      </w:r>
    </w:p>
    <w:p w14:paraId="1ADBC2A5" w14:textId="730F2F29"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Tank location – User input. Must be equal to system type indicated on the CF1R.</w:t>
      </w:r>
    </w:p>
    <w:p w14:paraId="7DD59A20"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28912AB0" w:rsidR="00720D79" w:rsidRPr="00450E94"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E</w:t>
      </w:r>
      <w:r w:rsidR="00720D79" w:rsidRPr="00450E94">
        <w:rPr>
          <w:rFonts w:asciiTheme="minorHAnsi" w:hAnsiTheme="minorHAnsi" w:cstheme="minorHAnsi"/>
          <w:b/>
          <w:sz w:val="18"/>
          <w:szCs w:val="18"/>
        </w:rPr>
        <w:t>. Installed Water Heater Manufacturer Information</w:t>
      </w:r>
    </w:p>
    <w:p w14:paraId="522152A5"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31F47BF"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02 Manufacturer – User input. Enter the name of the water heater manufacturer.</w:t>
      </w:r>
    </w:p>
    <w:p w14:paraId="72103C0E"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03 Model Number – User input. Enter the model number of the water heater.</w:t>
      </w:r>
    </w:p>
    <w:p w14:paraId="16AA7EF8"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450E94" w:rsidRDefault="006E4B25" w:rsidP="006E4B25">
      <w:pPr>
        <w:spacing w:after="0" w:line="240" w:lineRule="auto"/>
        <w:rPr>
          <w:rFonts w:asciiTheme="minorHAnsi" w:hAnsiTheme="minorHAnsi" w:cs="Arial"/>
          <w:b/>
          <w:sz w:val="18"/>
          <w:szCs w:val="18"/>
        </w:rPr>
      </w:pPr>
      <w:r w:rsidRPr="00450E94">
        <w:rPr>
          <w:rFonts w:asciiTheme="minorHAnsi" w:hAnsiTheme="minorHAnsi" w:cs="Arial"/>
          <w:b/>
          <w:sz w:val="18"/>
          <w:szCs w:val="18"/>
        </w:rPr>
        <w:t>F. Mandatory Measures for all Domestic Hot Water Distribution Systems</w:t>
      </w:r>
    </w:p>
    <w:p w14:paraId="1B6C4505" w14:textId="77777777"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37BDB00" w14:textId="641F5FE7" w:rsidR="00720D79" w:rsidRPr="00450E94" w:rsidRDefault="006E4B25" w:rsidP="0093547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G</w:t>
      </w:r>
      <w:r w:rsidR="00720D79" w:rsidRPr="00450E94">
        <w:rPr>
          <w:rFonts w:asciiTheme="minorHAnsi" w:hAnsiTheme="minorHAnsi" w:cstheme="minorHAnsi"/>
          <w:b/>
          <w:sz w:val="18"/>
          <w:szCs w:val="18"/>
        </w:rPr>
        <w:t xml:space="preserve">. </w:t>
      </w:r>
      <w:r w:rsidR="00935470" w:rsidRPr="00450E94">
        <w:rPr>
          <w:rFonts w:asciiTheme="minorHAnsi" w:hAnsiTheme="minorHAnsi" w:cstheme="minorHAnsi"/>
          <w:b/>
          <w:sz w:val="18"/>
          <w:szCs w:val="18"/>
        </w:rPr>
        <w:t>HERS-Verified Compact Hot Water Distribution Expanded Credit</w:t>
      </w:r>
      <w:r w:rsidRPr="00450E94">
        <w:rPr>
          <w:rFonts w:asciiTheme="minorHAnsi" w:hAnsiTheme="minorHAnsi" w:cstheme="minorHAnsi"/>
          <w:b/>
          <w:sz w:val="18"/>
          <w:szCs w:val="18"/>
        </w:rPr>
        <w:t xml:space="preserve"> and</w:t>
      </w:r>
    </w:p>
    <w:p w14:paraId="3CB7BE7A" w14:textId="641112FE"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 xml:space="preserve">H. </w:t>
      </w:r>
      <w:r w:rsidRPr="00450E94">
        <w:rPr>
          <w:rFonts w:cstheme="minorHAnsi"/>
          <w:b/>
          <w:sz w:val="18"/>
          <w:szCs w:val="18"/>
        </w:rPr>
        <w:t>Compact Hot Water Distribution Basic</w:t>
      </w:r>
    </w:p>
    <w:p w14:paraId="1EFA6C4E"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performance compliance is used, this table lists the values used in the performance calculation and require no user input.</w:t>
      </w:r>
    </w:p>
    <w:p w14:paraId="0819B492" w14:textId="5D030152" w:rsidR="00F41465"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prescriptive compliance is used, fill out this table</w:t>
      </w:r>
    </w:p>
    <w:p w14:paraId="575698D4" w14:textId="0C33FC04" w:rsidR="00383FC8" w:rsidRPr="00450E94" w:rsidRDefault="00383FC8"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ab/>
        <w:t xml:space="preserve">01 </w:t>
      </w:r>
      <w:r w:rsidRPr="00236F4B">
        <w:rPr>
          <w:rFonts w:asciiTheme="minorHAnsi" w:hAnsiTheme="minorHAnsi" w:cstheme="minorHAnsi"/>
          <w:sz w:val="18"/>
          <w:szCs w:val="18"/>
        </w:rPr>
        <w:t>Reference information from CF1R</w:t>
      </w:r>
    </w:p>
    <w:p w14:paraId="5D30FC69" w14:textId="012D820D" w:rsidR="00F41465" w:rsidRPr="00450E94" w:rsidRDefault="00F41465" w:rsidP="00EE005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540"/>
        <w:rPr>
          <w:rFonts w:asciiTheme="minorHAnsi" w:hAnsiTheme="minorHAnsi" w:cstheme="minorHAnsi"/>
          <w:sz w:val="18"/>
          <w:szCs w:val="18"/>
        </w:rPr>
      </w:pPr>
      <w:r w:rsidRPr="00450E94">
        <w:rPr>
          <w:rFonts w:asciiTheme="minorHAnsi" w:hAnsiTheme="minorHAnsi" w:cstheme="minorHAnsi"/>
          <w:b/>
          <w:sz w:val="18"/>
          <w:szCs w:val="18"/>
        </w:rPr>
        <w:tab/>
      </w:r>
      <w:r w:rsidRPr="00450E94">
        <w:rPr>
          <w:rFonts w:asciiTheme="minorHAnsi" w:hAnsiTheme="minorHAnsi" w:cstheme="minorHAnsi"/>
          <w:sz w:val="18"/>
          <w:szCs w:val="18"/>
        </w:rPr>
        <w:t>0</w:t>
      </w:r>
      <w:r w:rsidR="00383FC8">
        <w:rPr>
          <w:rFonts w:asciiTheme="minorHAnsi" w:hAnsiTheme="minorHAnsi" w:cstheme="minorHAnsi"/>
          <w:sz w:val="18"/>
          <w:szCs w:val="18"/>
        </w:rPr>
        <w:t>2</w:t>
      </w:r>
      <w:r w:rsidRPr="00450E94">
        <w:rPr>
          <w:rFonts w:asciiTheme="minorHAnsi" w:hAnsiTheme="minorHAnsi" w:cstheme="minorHAnsi"/>
          <w:sz w:val="18"/>
          <w:szCs w:val="18"/>
        </w:rPr>
        <w:t xml:space="preserve"> Enter the Master Bath distance of furthest fixture to Water Heater in feet.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distance to the closest water heater.</w:t>
      </w:r>
    </w:p>
    <w:p w14:paraId="3B502AE7" w14:textId="49E2E285" w:rsidR="00F41465" w:rsidRPr="00450E94" w:rsidRDefault="00F41465" w:rsidP="00EE0059">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3</w:t>
      </w:r>
      <w:r w:rsidRPr="00450E94">
        <w:rPr>
          <w:rFonts w:asciiTheme="minorHAnsi" w:hAnsiTheme="minorHAnsi" w:cstheme="minorHAnsi"/>
          <w:sz w:val="18"/>
          <w:szCs w:val="18"/>
        </w:rPr>
        <w:t xml:space="preserve"> Enter the Kitchen distance from furthest fixture to Water Heater in feet</w:t>
      </w:r>
      <w:r w:rsidR="00EE0059">
        <w:rPr>
          <w:rFonts w:asciiTheme="minorHAnsi" w:hAnsiTheme="minorHAnsi" w:cstheme="minorHAnsi"/>
          <w:sz w:val="18"/>
          <w:szCs w:val="18"/>
        </w:rPr>
        <w: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distance to the closest water heater.</w:t>
      </w:r>
    </w:p>
    <w:p w14:paraId="0D8AA2D5" w14:textId="2018F232" w:rsidR="00F41465" w:rsidRPr="00450E94" w:rsidRDefault="00F41465" w:rsidP="00EE0059">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4</w:t>
      </w:r>
      <w:r w:rsidRPr="00450E94">
        <w:rPr>
          <w:rFonts w:asciiTheme="minorHAnsi" w:hAnsiTheme="minorHAnsi" w:cstheme="minorHAnsi"/>
          <w:sz w:val="18"/>
          <w:szCs w:val="18"/>
        </w:rPr>
        <w:t xml:space="preserve"> Enter Furthest Third fixtures from fixture to Water Heater in feet</w:t>
      </w:r>
      <w:r w:rsidR="00EE0059">
        <w:rPr>
          <w:rFonts w:asciiTheme="minorHAnsi" w:hAnsiTheme="minorHAnsi" w:cstheme="minorHAnsi"/>
          <w:sz w:val="18"/>
          <w:szCs w:val="18"/>
        </w:rPr>
        <w:t>.</w:t>
      </w:r>
      <w:r w:rsidR="00EE0059" w:rsidRPr="00EE0059">
        <w:rPr>
          <w:rFonts w:asciiTheme="minorHAnsi" w:hAnsiTheme="minorHAnsi" w:cstheme="minorHAnsi"/>
          <w:sz w:val="18"/>
          <w:szCs w:val="18"/>
        </w:rPr>
        <w:t xml:space="preserve"> </w:t>
      </w:r>
      <w:r w:rsidR="00EE0059">
        <w:rPr>
          <w:rFonts w:asciiTheme="minorHAnsi" w:hAnsiTheme="minorHAnsi" w:cstheme="minorHAnsi"/>
          <w:sz w:val="18"/>
          <w:szCs w:val="18"/>
        </w:rPr>
        <w:t>For multiple water heaters, enter the average of the furthest distance of each water heater.</w:t>
      </w:r>
    </w:p>
    <w:p w14:paraId="1A9580BA" w14:textId="781019FD"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5</w:t>
      </w:r>
      <w:r w:rsidRPr="00450E94">
        <w:rPr>
          <w:rFonts w:asciiTheme="minorHAnsi" w:hAnsiTheme="minorHAnsi" w:cstheme="minorHAnsi"/>
          <w:sz w:val="18"/>
          <w:szCs w:val="18"/>
        </w:rPr>
        <w:t xml:space="preserve"> Calculated value – no user input required</w:t>
      </w:r>
    </w:p>
    <w:p w14:paraId="74780DA6" w14:textId="1CC1F719"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w:t>
      </w:r>
      <w:r w:rsidR="00383FC8">
        <w:rPr>
          <w:rFonts w:asciiTheme="minorHAnsi" w:hAnsiTheme="minorHAnsi" w:cstheme="minorHAnsi"/>
          <w:sz w:val="18"/>
          <w:szCs w:val="18"/>
        </w:rPr>
        <w:t>6</w:t>
      </w:r>
      <w:r w:rsidRPr="00450E94">
        <w:rPr>
          <w:rFonts w:asciiTheme="minorHAnsi" w:hAnsiTheme="minorHAnsi" w:cstheme="minorHAnsi"/>
          <w:sz w:val="18"/>
          <w:szCs w:val="18"/>
        </w:rPr>
        <w:t xml:space="preserve"> Calculated value – no user input required</w:t>
      </w:r>
    </w:p>
    <w:p w14:paraId="386F3517"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22AF0313" w:rsidR="001B692C" w:rsidRPr="00B71192" w:rsidRDefault="006E4B25" w:rsidP="001B692C">
      <w:pPr>
        <w:spacing w:after="0" w:line="240" w:lineRule="auto"/>
        <w:rPr>
          <w:rFonts w:asciiTheme="minorHAnsi" w:eastAsiaTheme="minorEastAsia" w:hAnsiTheme="minorHAnsi" w:cstheme="minorHAnsi"/>
          <w:b/>
          <w:sz w:val="18"/>
          <w:szCs w:val="18"/>
        </w:rPr>
      </w:pPr>
      <w:r w:rsidRPr="00450E94">
        <w:rPr>
          <w:rFonts w:asciiTheme="minorHAnsi" w:hAnsiTheme="minorHAnsi" w:cs="Arial"/>
          <w:b/>
          <w:sz w:val="18"/>
          <w:szCs w:val="18"/>
        </w:rPr>
        <w:t>I</w:t>
      </w:r>
      <w:r w:rsidR="001B692C" w:rsidRPr="00450E94">
        <w:rPr>
          <w:rFonts w:asciiTheme="minorHAnsi" w:hAnsiTheme="minorHAnsi" w:cs="Arial"/>
          <w:b/>
          <w:sz w:val="18"/>
          <w:szCs w:val="18"/>
        </w:rPr>
        <w:t xml:space="preserve">.  </w:t>
      </w:r>
      <w:r w:rsidR="001B692C" w:rsidRPr="00B71192">
        <w:rPr>
          <w:rFonts w:asciiTheme="minorHAnsi" w:eastAsiaTheme="minorEastAsia" w:hAnsiTheme="minorHAnsi" w:cstheme="minorHAnsi"/>
          <w:b/>
          <w:sz w:val="18"/>
          <w:szCs w:val="18"/>
        </w:rPr>
        <w:t xml:space="preserve">HERS-Verified Drain Water Heat Recovery System  </w:t>
      </w:r>
    </w:p>
    <w:p w14:paraId="6ECC25FD" w14:textId="77777777" w:rsidR="00B16B2C" w:rsidRPr="00450E94"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central recirculation systems. HERS rater must ensure all the requirements in this table are met. </w:t>
      </w:r>
    </w:p>
    <w:p w14:paraId="08B2164E" w14:textId="34AAC942" w:rsidR="00B16B2C" w:rsidRDefault="00383FC8" w:rsidP="00383FC8">
      <w:pPr>
        <w:tabs>
          <w:tab w:val="left" w:pos="180"/>
        </w:tabs>
        <w:spacing w:after="0" w:line="240" w:lineRule="auto"/>
        <w:rPr>
          <w:rFonts w:asciiTheme="minorHAnsi" w:hAnsiTheme="minorHAnsi" w:cstheme="minorHAnsi"/>
          <w:sz w:val="18"/>
          <w:szCs w:val="18"/>
        </w:rPr>
      </w:pPr>
      <w:r>
        <w:rPr>
          <w:rFonts w:asciiTheme="minorHAnsi" w:eastAsiaTheme="minorEastAsia" w:hAnsiTheme="minorHAnsi" w:cstheme="minorHAnsi"/>
          <w:b/>
          <w:sz w:val="18"/>
          <w:szCs w:val="18"/>
        </w:rPr>
        <w:tab/>
      </w:r>
      <w:r w:rsidRPr="00383FC8">
        <w:rPr>
          <w:rFonts w:asciiTheme="minorHAnsi" w:eastAsiaTheme="minorEastAsia" w:hAnsiTheme="minorHAnsi" w:cstheme="minorHAnsi"/>
          <w:sz w:val="18"/>
          <w:szCs w:val="18"/>
        </w:rPr>
        <w:t xml:space="preserve">01 </w:t>
      </w:r>
      <w:r w:rsidRPr="00383FC8">
        <w:rPr>
          <w:rFonts w:asciiTheme="minorHAnsi" w:hAnsiTheme="minorHAnsi" w:cstheme="minorHAnsi"/>
          <w:sz w:val="18"/>
          <w:szCs w:val="18"/>
        </w:rPr>
        <w:t>Reference information from CF1R.</w:t>
      </w:r>
    </w:p>
    <w:p w14:paraId="52D2CBC3" w14:textId="77777777" w:rsidR="00147F7C" w:rsidRDefault="00147F7C" w:rsidP="00147F7C">
      <w:pPr>
        <w:spacing w:after="0" w:line="240" w:lineRule="auto"/>
        <w:ind w:left="180"/>
        <w:rPr>
          <w:rFonts w:asciiTheme="minorHAnsi" w:hAnsiTheme="minorHAnsi" w:cstheme="minorHAnsi"/>
          <w:sz w:val="18"/>
          <w:szCs w:val="18"/>
        </w:rPr>
      </w:pPr>
      <w:r w:rsidRPr="00832716">
        <w:rPr>
          <w:rFonts w:asciiTheme="minorHAnsi" w:eastAsiaTheme="minorEastAsia" w:hAnsiTheme="minorHAnsi" w:cstheme="minorHAnsi"/>
          <w:sz w:val="18"/>
          <w:szCs w:val="18"/>
        </w:rPr>
        <w:t>02</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D2814B0" w14:textId="286C0399" w:rsidR="00147F7C" w:rsidRDefault="00147F7C" w:rsidP="00147F7C">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03</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55AE5F34" w14:textId="77777777" w:rsidR="00147F7C" w:rsidRDefault="00147F7C" w:rsidP="00147F7C">
      <w:pPr>
        <w:spacing w:after="0" w:line="240" w:lineRule="auto"/>
        <w:ind w:left="180"/>
        <w:rPr>
          <w:rFonts w:asciiTheme="minorHAnsi" w:hAnsiTheme="minorHAnsi" w:cstheme="minorHAnsi"/>
          <w:sz w:val="18"/>
          <w:szCs w:val="18"/>
        </w:rPr>
      </w:pPr>
      <w:r>
        <w:rPr>
          <w:rFonts w:asciiTheme="minorHAnsi" w:eastAsiaTheme="minorEastAsia" w:hAnsiTheme="minorHAnsi" w:cstheme="minorHAnsi"/>
          <w:sz w:val="18"/>
          <w:szCs w:val="18"/>
        </w:rPr>
        <w:t>04</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1D8741BB" w14:textId="77777777" w:rsidR="00147F7C" w:rsidRPr="00832716" w:rsidRDefault="00147F7C" w:rsidP="00147F7C">
      <w:pPr>
        <w:spacing w:after="0" w:line="240" w:lineRule="auto"/>
        <w:ind w:left="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05</w:t>
      </w:r>
      <w:r w:rsidRPr="00832716">
        <w:rPr>
          <w:rFonts w:asciiTheme="minorHAnsi" w:hAnsiTheme="minorHAnsi" w:cstheme="minorHAnsi"/>
          <w:sz w:val="18"/>
          <w:szCs w:val="18"/>
        </w:rPr>
        <w:t xml:space="preserve"> </w:t>
      </w:r>
      <w:r w:rsidRPr="00236F4B">
        <w:rPr>
          <w:rFonts w:asciiTheme="minorHAnsi" w:hAnsiTheme="minorHAnsi" w:cstheme="minorHAnsi"/>
          <w:sz w:val="18"/>
          <w:szCs w:val="18"/>
        </w:rPr>
        <w:t>Reference information from CF1R.</w:t>
      </w:r>
    </w:p>
    <w:p w14:paraId="0AB5ECD4" w14:textId="35475979" w:rsidR="00B16B2C" w:rsidRPr="00450E94" w:rsidRDefault="00147F7C"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06</w:t>
      </w:r>
      <w:r w:rsidR="00B16B2C" w:rsidRPr="00450E94">
        <w:rPr>
          <w:rFonts w:asciiTheme="minorHAnsi" w:eastAsiaTheme="minorEastAsia" w:hAnsiTheme="minorHAnsi" w:cstheme="minorHAnsi"/>
          <w:sz w:val="18"/>
          <w:szCs w:val="18"/>
        </w:rPr>
        <w:t xml:space="preserve"> Drain Water Heat Recovery Manufacturer’s name- Enter the name of the Manufacturer</w:t>
      </w:r>
      <w:r w:rsidR="00E04921" w:rsidRPr="00450E94">
        <w:rPr>
          <w:rFonts w:asciiTheme="minorHAnsi" w:eastAsiaTheme="minorEastAsia" w:hAnsiTheme="minorHAnsi" w:cstheme="minorHAnsi"/>
          <w:sz w:val="18"/>
          <w:szCs w:val="18"/>
        </w:rPr>
        <w:t>.</w:t>
      </w:r>
    </w:p>
    <w:p w14:paraId="69C420E7" w14:textId="3CB79B71" w:rsidR="00B16B2C" w:rsidRPr="00450E94" w:rsidRDefault="00147F7C"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07</w:t>
      </w:r>
      <w:r w:rsidR="00B16B2C" w:rsidRPr="00450E94">
        <w:rPr>
          <w:rFonts w:asciiTheme="minorHAnsi" w:eastAsiaTheme="minorEastAsia" w:hAnsiTheme="minorHAnsi" w:cstheme="minorHAnsi"/>
          <w:sz w:val="18"/>
          <w:szCs w:val="18"/>
        </w:rPr>
        <w:t xml:space="preserve"> Drain Water Heat Recovery Manufacturer’s model number – Enter the Model number</w:t>
      </w:r>
      <w:r w:rsidR="00E04921" w:rsidRPr="00450E94">
        <w:rPr>
          <w:rFonts w:asciiTheme="minorHAnsi" w:eastAsiaTheme="minorEastAsia" w:hAnsiTheme="minorHAnsi" w:cstheme="minorHAnsi"/>
          <w:sz w:val="18"/>
          <w:szCs w:val="18"/>
        </w:rPr>
        <w:t>.</w:t>
      </w:r>
    </w:p>
    <w:p w14:paraId="54A596F5" w14:textId="631E53EA" w:rsidR="00B16B2C" w:rsidRPr="00450E94" w:rsidRDefault="00147F7C" w:rsidP="00F41465">
      <w:pPr>
        <w:spacing w:after="0" w:line="240" w:lineRule="auto"/>
        <w:ind w:firstLine="180"/>
        <w:rPr>
          <w:rFonts w:asciiTheme="minorHAnsi" w:eastAsiaTheme="minorEastAsia" w:hAnsiTheme="minorHAnsi" w:cstheme="minorHAnsi"/>
          <w:sz w:val="18"/>
          <w:szCs w:val="18"/>
        </w:rPr>
      </w:pPr>
      <w:r>
        <w:rPr>
          <w:rFonts w:asciiTheme="minorHAnsi" w:eastAsiaTheme="minorEastAsia" w:hAnsiTheme="minorHAnsi" w:cstheme="minorHAnsi"/>
          <w:sz w:val="18"/>
          <w:szCs w:val="18"/>
        </w:rPr>
        <w:t>08</w:t>
      </w:r>
      <w:r w:rsidR="00B16B2C" w:rsidRPr="00450E94">
        <w:rPr>
          <w:rFonts w:asciiTheme="minorHAnsi" w:eastAsiaTheme="minorEastAsia" w:hAnsiTheme="minorHAnsi" w:cstheme="minorHAnsi"/>
          <w:sz w:val="18"/>
          <w:szCs w:val="18"/>
        </w:rPr>
        <w:t xml:space="preserve"> Rated Effectiveness’ – Enter the rated effectiveness of the </w:t>
      </w:r>
      <w:r w:rsidR="00E04921" w:rsidRPr="00450E94">
        <w:rPr>
          <w:rFonts w:asciiTheme="minorHAnsi" w:eastAsiaTheme="minorEastAsia" w:hAnsiTheme="minorHAnsi" w:cstheme="minorHAnsi"/>
          <w:sz w:val="18"/>
          <w:szCs w:val="18"/>
        </w:rPr>
        <w:t>DWHR device</w:t>
      </w:r>
      <w:r w:rsidR="00B16B2C" w:rsidRPr="00450E94">
        <w:rPr>
          <w:rFonts w:asciiTheme="minorHAnsi" w:eastAsiaTheme="minorEastAsia" w:hAnsiTheme="minorHAnsi" w:cstheme="minorHAnsi"/>
          <w:sz w:val="18"/>
          <w:szCs w:val="18"/>
        </w:rPr>
        <w:t>.</w:t>
      </w:r>
    </w:p>
    <w:p w14:paraId="19DD8B37" w14:textId="567B7CE4" w:rsidR="00B16B2C" w:rsidRPr="00450E94" w:rsidRDefault="00147F7C" w:rsidP="00E04921">
      <w:pPr>
        <w:spacing w:after="0" w:line="240" w:lineRule="auto"/>
        <w:ind w:left="450" w:hanging="270"/>
        <w:rPr>
          <w:rFonts w:asciiTheme="minorHAnsi" w:hAnsiTheme="minorHAnsi" w:cstheme="minorHAnsi"/>
          <w:sz w:val="18"/>
          <w:szCs w:val="18"/>
        </w:rPr>
      </w:pPr>
      <w:r>
        <w:rPr>
          <w:rFonts w:asciiTheme="minorHAnsi" w:eastAsiaTheme="minorEastAsia" w:hAnsiTheme="minorHAnsi" w:cstheme="minorHAnsi"/>
          <w:sz w:val="18"/>
          <w:szCs w:val="18"/>
        </w:rPr>
        <w:t>09</w:t>
      </w:r>
      <w:r w:rsidR="00B16B2C" w:rsidRPr="00450E94">
        <w:rPr>
          <w:rFonts w:asciiTheme="minorHAnsi" w:eastAsiaTheme="minorEastAsia" w:hAnsiTheme="minorHAnsi" w:cstheme="minorHAnsi"/>
          <w:b/>
          <w:sz w:val="18"/>
          <w:szCs w:val="18"/>
        </w:rPr>
        <w:t xml:space="preserve"> </w:t>
      </w:r>
      <w:r w:rsidR="00B16B2C" w:rsidRPr="00450E94">
        <w:rPr>
          <w:rFonts w:asciiTheme="minorHAnsi" w:hAnsiTheme="minorHAnsi" w:cstheme="minorHAnsi"/>
          <w:sz w:val="18"/>
          <w:szCs w:val="18"/>
        </w:rPr>
        <w:t>Installation Configuration</w:t>
      </w:r>
      <w:r w:rsidR="00E04921" w:rsidRPr="00450E94">
        <w:rPr>
          <w:rFonts w:asciiTheme="minorHAnsi" w:hAnsiTheme="minorHAnsi" w:cstheme="minorHAnsi"/>
          <w:sz w:val="18"/>
          <w:szCs w:val="18"/>
        </w:rPr>
        <w:t xml:space="preserve"> </w:t>
      </w:r>
      <w:r w:rsidR="00B16B2C" w:rsidRPr="00450E94">
        <w:rPr>
          <w:rFonts w:asciiTheme="minorHAnsi" w:hAnsiTheme="minorHAnsi" w:cstheme="minorHAnsi"/>
          <w:sz w:val="18"/>
          <w:szCs w:val="18"/>
        </w:rPr>
        <w:t>– Enter type of configuration.</w:t>
      </w:r>
      <w:r w:rsidR="00E04921" w:rsidRPr="00450E94">
        <w:rPr>
          <w:rFonts w:asciiTheme="minorHAnsi" w:hAnsiTheme="minorHAnsi" w:cstheme="minorHAnsi"/>
          <w:sz w:val="18"/>
          <w:szCs w:val="18"/>
        </w:rPr>
        <w:t xml:space="preserve">  Available options are Equal flow, unequal to shower, and unequal to water heater</w:t>
      </w:r>
    </w:p>
    <w:p w14:paraId="22A2E610" w14:textId="33770C04" w:rsidR="00B16B2C" w:rsidRPr="00450E94" w:rsidRDefault="00147F7C" w:rsidP="00F41465">
      <w:pPr>
        <w:spacing w:after="0" w:line="240" w:lineRule="auto"/>
        <w:ind w:firstLine="180"/>
        <w:rPr>
          <w:rFonts w:asciiTheme="minorHAnsi" w:hAnsiTheme="minorHAnsi" w:cstheme="minorHAnsi"/>
          <w:sz w:val="18"/>
          <w:szCs w:val="18"/>
        </w:rPr>
      </w:pPr>
      <w:r>
        <w:rPr>
          <w:rFonts w:asciiTheme="minorHAnsi" w:hAnsiTheme="minorHAnsi" w:cstheme="minorHAnsi"/>
          <w:sz w:val="18"/>
          <w:szCs w:val="18"/>
        </w:rPr>
        <w:t>10</w:t>
      </w:r>
      <w:r w:rsidR="00B16B2C" w:rsidRPr="00450E94">
        <w:rPr>
          <w:rFonts w:asciiTheme="minorHAnsi" w:hAnsiTheme="minorHAnsi" w:cstheme="minorHAnsi"/>
          <w:sz w:val="18"/>
          <w:szCs w:val="18"/>
        </w:rPr>
        <w:t xml:space="preserve"> Percent of shower served by the DWHR device –</w:t>
      </w:r>
      <w:r w:rsidR="00E04921" w:rsidRPr="00450E94">
        <w:rPr>
          <w:rFonts w:asciiTheme="minorHAnsi" w:hAnsiTheme="minorHAnsi" w:cstheme="minorHAnsi"/>
          <w:sz w:val="18"/>
          <w:szCs w:val="18"/>
        </w:rPr>
        <w:t xml:space="preserve"> E</w:t>
      </w:r>
      <w:r w:rsidR="00B16B2C" w:rsidRPr="00450E94">
        <w:rPr>
          <w:rFonts w:asciiTheme="minorHAnsi" w:hAnsiTheme="minorHAnsi" w:cstheme="minorHAnsi"/>
          <w:sz w:val="18"/>
          <w:szCs w:val="18"/>
        </w:rPr>
        <w:t xml:space="preserve">nter the </w:t>
      </w:r>
      <w:r w:rsidR="00E04921" w:rsidRPr="00450E94">
        <w:rPr>
          <w:rFonts w:asciiTheme="minorHAnsi" w:hAnsiTheme="minorHAnsi" w:cstheme="minorHAnsi"/>
          <w:sz w:val="18"/>
          <w:szCs w:val="18"/>
        </w:rPr>
        <w:t>percent</w:t>
      </w:r>
      <w:r w:rsidR="00B16B2C" w:rsidRPr="00450E94">
        <w:rPr>
          <w:rFonts w:asciiTheme="minorHAnsi" w:hAnsiTheme="minorHAnsi" w:cstheme="minorHAnsi"/>
          <w:sz w:val="18"/>
          <w:szCs w:val="18"/>
        </w:rPr>
        <w:t xml:space="preserve"> of showers </w:t>
      </w:r>
      <w:r w:rsidR="00E04921" w:rsidRPr="00450E94">
        <w:rPr>
          <w:rFonts w:asciiTheme="minorHAnsi" w:hAnsiTheme="minorHAnsi" w:cstheme="minorHAnsi"/>
          <w:sz w:val="18"/>
          <w:szCs w:val="18"/>
        </w:rPr>
        <w:t>served by this</w:t>
      </w:r>
      <w:r w:rsidR="00B16B2C" w:rsidRPr="00450E94">
        <w:rPr>
          <w:rFonts w:asciiTheme="minorHAnsi" w:hAnsiTheme="minorHAnsi" w:cstheme="minorHAnsi"/>
          <w:sz w:val="18"/>
          <w:szCs w:val="18"/>
        </w:rPr>
        <w:t xml:space="preserve"> </w:t>
      </w:r>
      <w:r w:rsidR="00E04921" w:rsidRPr="00450E94">
        <w:rPr>
          <w:rFonts w:asciiTheme="minorHAnsi" w:hAnsiTheme="minorHAnsi" w:cstheme="minorHAnsi"/>
          <w:sz w:val="18"/>
          <w:szCs w:val="18"/>
        </w:rPr>
        <w:t>DWHR device.</w:t>
      </w:r>
    </w:p>
    <w:p w14:paraId="022A5B1D" w14:textId="2FB89A26" w:rsidR="00B16B2C" w:rsidRPr="00450E94" w:rsidRDefault="00147F7C" w:rsidP="00F41465">
      <w:pPr>
        <w:spacing w:after="0" w:line="240" w:lineRule="auto"/>
        <w:ind w:firstLine="180"/>
        <w:rPr>
          <w:rFonts w:asciiTheme="minorHAnsi" w:eastAsiaTheme="minorEastAsia" w:hAnsiTheme="minorHAnsi" w:cstheme="minorHAnsi"/>
          <w:b/>
          <w:sz w:val="18"/>
          <w:szCs w:val="18"/>
        </w:rPr>
      </w:pPr>
      <w:r>
        <w:rPr>
          <w:rFonts w:asciiTheme="minorHAnsi" w:hAnsiTheme="minorHAnsi" w:cstheme="minorHAnsi"/>
          <w:sz w:val="18"/>
          <w:szCs w:val="18"/>
        </w:rPr>
        <w:t>11</w:t>
      </w:r>
      <w:r w:rsidR="00B16B2C" w:rsidRPr="00450E94">
        <w:rPr>
          <w:rFonts w:asciiTheme="minorHAnsi" w:hAnsiTheme="minorHAnsi" w:cstheme="minorHAnsi"/>
          <w:sz w:val="18"/>
          <w:szCs w:val="18"/>
        </w:rPr>
        <w:t xml:space="preserve"> DWHR System Certified by CEC – Enter “Yes” if certified or else enter “No”.</w:t>
      </w:r>
    </w:p>
    <w:p w14:paraId="0FA7FA71"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3FF4CD41"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450E94">
        <w:rPr>
          <w:rFonts w:asciiTheme="minorHAnsi" w:hAnsiTheme="minorHAnsi" w:cs="Arial"/>
          <w:b/>
          <w:sz w:val="18"/>
          <w:szCs w:val="18"/>
        </w:rPr>
        <w:t>J</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Pipe Insulation Credit </w:t>
      </w:r>
      <w:r w:rsidR="00585D1F" w:rsidRPr="00450E94">
        <w:rPr>
          <w:rFonts w:asciiTheme="minorHAnsi" w:hAnsiTheme="minorHAnsi" w:cs="Arial"/>
          <w:b/>
          <w:sz w:val="18"/>
          <w:szCs w:val="18"/>
        </w:rPr>
        <w:t>Requirements</w:t>
      </w:r>
    </w:p>
    <w:p w14:paraId="6476FDF8" w14:textId="7EC3D34B"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Pipe Insulation Credit</w:t>
      </w:r>
      <w:r w:rsidRPr="00450E94">
        <w:rPr>
          <w:rFonts w:asciiTheme="minorHAnsi" w:hAnsiTheme="minorHAnsi" w:cs="Arial"/>
          <w:b/>
          <w:sz w:val="18"/>
          <w:szCs w:val="18"/>
        </w:rPr>
        <w:t xml:space="preserve">. </w:t>
      </w:r>
      <w:r w:rsidRPr="00450E94">
        <w:rPr>
          <w:rFonts w:asciiTheme="minorHAnsi" w:hAnsiTheme="minorHAnsi" w:cs="Arial"/>
          <w:sz w:val="18"/>
          <w:szCs w:val="18"/>
        </w:rPr>
        <w:t xml:space="preserve">In addition to the mandatory requirements in Table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r w:rsidRPr="00450E94">
        <w:rPr>
          <w:rFonts w:asciiTheme="minorHAnsi" w:hAnsiTheme="minorHAnsi" w:cs="Arial"/>
          <w:sz w:val="18"/>
          <w:szCs w:val="18"/>
        </w:rPr>
        <w:t xml:space="preserve">must ensure the requirements in this table are met.  </w:t>
      </w:r>
    </w:p>
    <w:p w14:paraId="43F9FF24"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7387DE55"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K</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Parallel Piping </w:t>
      </w:r>
      <w:r w:rsidR="00585D1F" w:rsidRPr="00450E94">
        <w:rPr>
          <w:rFonts w:asciiTheme="minorHAnsi" w:hAnsiTheme="minorHAnsi" w:cs="Arial"/>
          <w:b/>
          <w:sz w:val="18"/>
          <w:szCs w:val="18"/>
        </w:rPr>
        <w:t>Requirements</w:t>
      </w:r>
    </w:p>
    <w:p w14:paraId="57238AF5" w14:textId="12DB2907"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w:t>
      </w:r>
      <w:r w:rsidR="00F41465" w:rsidRPr="00450E94">
        <w:rPr>
          <w:rFonts w:asciiTheme="minorHAnsi" w:hAnsiTheme="minorHAnsi" w:cs="Arial"/>
          <w:sz w:val="18"/>
          <w:szCs w:val="18"/>
        </w:rPr>
        <w:t xml:space="preserv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r w:rsidRPr="00450E94">
        <w:rPr>
          <w:rFonts w:asciiTheme="minorHAnsi" w:hAnsiTheme="minorHAnsi" w:cs="Arial"/>
          <w:sz w:val="18"/>
          <w:szCs w:val="18"/>
        </w:rPr>
        <w:t xml:space="preserve">must ensure the requirements in this table are met.  </w:t>
      </w:r>
    </w:p>
    <w:p w14:paraId="0996B58B" w14:textId="572E204A"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450E94"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 xml:space="preserve">L. </w:t>
      </w:r>
      <w:r w:rsidRPr="00450E94">
        <w:rPr>
          <w:rFonts w:asciiTheme="minorHAnsi" w:hAnsiTheme="minorHAnsi"/>
          <w:b/>
          <w:sz w:val="18"/>
          <w:szCs w:val="18"/>
        </w:rPr>
        <w:t xml:space="preserve">Parallel Piping </w:t>
      </w:r>
      <w:r w:rsidRPr="00450E94">
        <w:rPr>
          <w:rFonts w:asciiTheme="minorHAnsi" w:hAnsiTheme="minorHAnsi" w:cs="Arial"/>
          <w:b/>
          <w:sz w:val="18"/>
          <w:szCs w:val="18"/>
        </w:rPr>
        <w:t>Requirements</w:t>
      </w:r>
    </w:p>
    <w:p w14:paraId="4AABC19D" w14:textId="38752E10"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 F, the </w:t>
      </w:r>
      <w:r w:rsidRPr="00B71192">
        <w:rPr>
          <w:rFonts w:asciiTheme="minorHAnsi" w:hAnsiTheme="minorHAnsi" w:cstheme="minorHAnsi"/>
          <w:sz w:val="18"/>
          <w:szCs w:val="18"/>
        </w:rPr>
        <w:t>installer</w:t>
      </w:r>
      <w:r w:rsidRPr="00450E94">
        <w:rPr>
          <w:rFonts w:asciiTheme="minorHAnsi" w:hAnsiTheme="minorHAnsi" w:cs="Arial"/>
          <w:sz w:val="18"/>
          <w:szCs w:val="18"/>
        </w:rPr>
        <w:t xml:space="preserve"> must ensure the requirements in this table are met.  </w:t>
      </w:r>
    </w:p>
    <w:p w14:paraId="1F998D6D"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2B52BED6" w:rsidR="00585D1F" w:rsidRPr="00450E94"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450E94">
        <w:rPr>
          <w:rFonts w:asciiTheme="minorHAnsi" w:hAnsiTheme="minorHAnsi" w:cs="Arial"/>
          <w:b/>
          <w:sz w:val="18"/>
          <w:szCs w:val="18"/>
        </w:rPr>
        <w:t>M</w:t>
      </w:r>
      <w:r w:rsidR="00585D1F" w:rsidRPr="00450E94">
        <w:rPr>
          <w:rFonts w:asciiTheme="minorHAnsi" w:hAnsiTheme="minorHAnsi" w:cs="Arial"/>
          <w:b/>
          <w:sz w:val="18"/>
          <w:szCs w:val="18"/>
        </w:rPr>
        <w:t xml:space="preserve">. </w:t>
      </w:r>
      <w:r w:rsidRPr="00450E94">
        <w:rPr>
          <w:rFonts w:asciiTheme="minorHAnsi" w:hAnsiTheme="minorHAnsi"/>
          <w:b/>
          <w:sz w:val="18"/>
          <w:szCs w:val="18"/>
        </w:rPr>
        <w:t>Point of Use Requirements</w:t>
      </w:r>
    </w:p>
    <w:p w14:paraId="5946406B" w14:textId="218B3EA4" w:rsidR="00585D1F" w:rsidRPr="00450E94"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006E4B25" w:rsidRPr="00450E94">
        <w:rPr>
          <w:rFonts w:asciiTheme="minorHAnsi" w:hAnsiTheme="minorHAnsi"/>
          <w:b/>
          <w:sz w:val="18"/>
          <w:szCs w:val="18"/>
        </w:rPr>
        <w:t>Point of Use</w:t>
      </w:r>
      <w:r w:rsidRPr="00450E94">
        <w:rPr>
          <w:rFonts w:asciiTheme="minorHAnsi" w:hAnsiTheme="minorHAnsi" w:cs="Arial"/>
          <w:b/>
          <w:sz w:val="18"/>
          <w:szCs w:val="18"/>
        </w:rPr>
        <w:t xml:space="preserve"> </w:t>
      </w:r>
      <w:r w:rsidRPr="00450E94">
        <w:rPr>
          <w:rFonts w:asciiTheme="minorHAnsi" w:hAnsiTheme="minorHAnsi" w:cs="Arial"/>
          <w:sz w:val="18"/>
          <w:szCs w:val="18"/>
        </w:rPr>
        <w:t>In addition to the mandatory requirements in Table</w:t>
      </w:r>
      <w:r w:rsidR="006E4B25" w:rsidRPr="00450E94">
        <w:rPr>
          <w:rFonts w:asciiTheme="minorHAnsi" w:hAnsiTheme="minorHAnsi" w:cs="Arial"/>
          <w:sz w:val="18"/>
          <w:szCs w:val="18"/>
        </w:rPr>
        <w:t xml:space="preserve"> F</w:t>
      </w:r>
      <w:r w:rsidRPr="00450E94">
        <w:rPr>
          <w:rFonts w:asciiTheme="minorHAnsi" w:hAnsiTheme="minorHAnsi" w:cs="Arial"/>
          <w:sz w:val="18"/>
          <w:szCs w:val="18"/>
        </w:rPr>
        <w:t xml:space="preserve">, the </w:t>
      </w:r>
      <w:r w:rsidR="006E4B25" w:rsidRPr="00B71192">
        <w:rPr>
          <w:rFonts w:asciiTheme="minorHAnsi" w:hAnsiTheme="minorHAnsi" w:cstheme="minorHAnsi"/>
          <w:sz w:val="18"/>
          <w:szCs w:val="18"/>
        </w:rPr>
        <w:t>installer</w:t>
      </w:r>
      <w:r w:rsidR="006E4B25" w:rsidRPr="00450E94" w:rsidDel="006E4B25">
        <w:rPr>
          <w:rFonts w:asciiTheme="minorHAnsi" w:hAnsiTheme="minorHAnsi" w:cs="Arial"/>
          <w:sz w:val="18"/>
          <w:szCs w:val="18"/>
        </w:rPr>
        <w:t xml:space="preserve"> </w:t>
      </w:r>
      <w:r w:rsidRPr="00450E94">
        <w:rPr>
          <w:rFonts w:asciiTheme="minorHAnsi" w:hAnsiTheme="minorHAnsi" w:cs="Arial"/>
          <w:sz w:val="18"/>
          <w:szCs w:val="18"/>
        </w:rPr>
        <w:t>must ensure the requirements in this table are met.</w:t>
      </w:r>
    </w:p>
    <w:p w14:paraId="77224061" w14:textId="77777777" w:rsidR="00585D1F" w:rsidRPr="00450E94"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4F59EB8C" w:rsidR="00585D1F" w:rsidRPr="00450E94"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450E94">
        <w:rPr>
          <w:rFonts w:asciiTheme="minorHAnsi" w:hAnsiTheme="minorHAnsi" w:cs="Arial"/>
          <w:b/>
          <w:sz w:val="18"/>
          <w:szCs w:val="18"/>
        </w:rPr>
        <w:t>N</w:t>
      </w:r>
      <w:r w:rsidR="00585D1F" w:rsidRPr="00450E94">
        <w:rPr>
          <w:rFonts w:asciiTheme="minorHAnsi" w:hAnsiTheme="minorHAnsi" w:cs="Arial"/>
          <w:b/>
          <w:sz w:val="18"/>
          <w:szCs w:val="18"/>
        </w:rPr>
        <w:t xml:space="preserve">. </w:t>
      </w:r>
      <w:r w:rsidRPr="00450E94">
        <w:rPr>
          <w:rFonts w:asciiTheme="minorHAnsi" w:hAnsiTheme="minorHAnsi" w:cs="Arial"/>
          <w:b/>
          <w:sz w:val="18"/>
          <w:szCs w:val="18"/>
        </w:rPr>
        <w:t xml:space="preserve">Mandatory Requirements for all Recirculation Systems </w:t>
      </w:r>
    </w:p>
    <w:p w14:paraId="75AD5AD8" w14:textId="77777777" w:rsidR="006E4B25" w:rsidRPr="00B71192" w:rsidRDefault="006E4B25" w:rsidP="006E4B25">
      <w:pPr>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The requirements of this table apply to all recirculation systems listed below.</w:t>
      </w:r>
    </w:p>
    <w:p w14:paraId="01E17839"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B71192" w:rsidRDefault="006E4B25" w:rsidP="006E4B25">
      <w:pPr>
        <w:autoSpaceDE w:val="0"/>
        <w:autoSpaceDN w:val="0"/>
        <w:adjustRightInd w:val="0"/>
        <w:spacing w:after="0" w:line="240" w:lineRule="auto"/>
        <w:rPr>
          <w:rFonts w:asciiTheme="minorHAnsi" w:hAnsiTheme="minorHAnsi" w:cstheme="minorHAnsi"/>
          <w:b/>
          <w:sz w:val="18"/>
          <w:szCs w:val="18"/>
        </w:rPr>
      </w:pPr>
      <w:r w:rsidRPr="00B71192">
        <w:rPr>
          <w:rFonts w:asciiTheme="minorHAnsi" w:hAnsiTheme="minorHAnsi" w:cstheme="minorHAnsi"/>
          <w:b/>
          <w:sz w:val="18"/>
          <w:szCs w:val="18"/>
        </w:rPr>
        <w:t>O. Recirculation Non-Demand Controls Requirements</w:t>
      </w:r>
    </w:p>
    <w:p w14:paraId="702B0E44" w14:textId="2858A53C"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Recirculation Non-demand controls.</w:t>
      </w:r>
      <w:r w:rsidRPr="00B71192">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P. Demand Recirculation Manual Control/Sensor Control Requirements</w:t>
      </w:r>
    </w:p>
    <w:p w14:paraId="54D895CE" w14:textId="63365482"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Demand Recirculation Manual Control</w:t>
      </w:r>
      <w:r w:rsidR="00B843FA" w:rsidRPr="00B71192">
        <w:rPr>
          <w:rFonts w:asciiTheme="minorHAnsi" w:hAnsiTheme="minorHAnsi" w:cstheme="minorHAnsi"/>
          <w:b/>
          <w:sz w:val="18"/>
          <w:szCs w:val="18"/>
        </w:rPr>
        <w:t>,</w:t>
      </w:r>
      <w:r w:rsidRPr="00B71192">
        <w:rPr>
          <w:rFonts w:asciiTheme="minorHAnsi" w:hAnsiTheme="minorHAnsi" w:cstheme="minorHAnsi"/>
          <w:b/>
          <w:sz w:val="18"/>
          <w:szCs w:val="18"/>
        </w:rPr>
        <w:t xml:space="preserve"> Demand Recirculation Senor Control</w:t>
      </w:r>
      <w:r w:rsidR="00B843FA" w:rsidRPr="00B71192">
        <w:rPr>
          <w:rFonts w:asciiTheme="minorHAnsi" w:hAnsiTheme="minorHAnsi" w:cstheme="minorHAnsi"/>
          <w:b/>
          <w:sz w:val="18"/>
          <w:szCs w:val="18"/>
        </w:rPr>
        <w:t xml:space="preserve">, HERS-Verified Demand Recirculation Manual Control </w:t>
      </w:r>
      <w:r w:rsidR="00B843FA" w:rsidRPr="00B71192">
        <w:rPr>
          <w:rFonts w:asciiTheme="minorHAnsi" w:hAnsiTheme="minorHAnsi" w:cstheme="minorHAnsi"/>
          <w:sz w:val="18"/>
          <w:szCs w:val="18"/>
        </w:rPr>
        <w:t xml:space="preserve">or </w:t>
      </w:r>
      <w:r w:rsidR="00B843FA" w:rsidRPr="00B71192">
        <w:rPr>
          <w:rFonts w:asciiTheme="minorHAnsi" w:hAnsiTheme="minorHAnsi" w:cstheme="minorHAnsi"/>
          <w:b/>
          <w:sz w:val="18"/>
          <w:szCs w:val="18"/>
        </w:rPr>
        <w:t>HERS-Verified Demand Recirculation Senor Control</w:t>
      </w:r>
      <w:r w:rsidRPr="00B71192">
        <w:rPr>
          <w:rFonts w:asciiTheme="minorHAnsi" w:hAnsiTheme="minorHAnsi" w:cstheme="minorHAnsi"/>
          <w:b/>
          <w:sz w:val="18"/>
          <w:szCs w:val="18"/>
        </w:rPr>
        <w:t xml:space="preserve">. </w:t>
      </w:r>
      <w:r w:rsidRPr="00B71192">
        <w:rPr>
          <w:rFonts w:asciiTheme="minorHAnsi" w:hAnsiTheme="minorHAnsi" w:cstheme="minorHAnsi"/>
          <w:sz w:val="18"/>
          <w:szCs w:val="18"/>
        </w:rPr>
        <w:t>In addition to the mandatory requirements in Table F and N, the installer must ensure the requirements in this table are met.</w:t>
      </w:r>
    </w:p>
    <w:p w14:paraId="08C34F10"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1796FCE9" w:rsidR="000849F0" w:rsidRPr="00B71192" w:rsidRDefault="006E4B25" w:rsidP="00A05A69">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 xml:space="preserve">Q. HERS-Verified Demand Recirculation Manual Control (RDRmc-H) (RA3.6.6)/Sensor Control (RDRsc-H) (RA3.6.7) </w:t>
      </w:r>
    </w:p>
    <w:p w14:paraId="0A8AEDE8" w14:textId="7CC1B460"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Manual Control </w:t>
      </w:r>
      <w:r w:rsidRPr="00B71192">
        <w:rPr>
          <w:rFonts w:asciiTheme="minorHAnsi" w:hAnsiTheme="minorHAnsi" w:cstheme="minorHAnsi"/>
          <w:sz w:val="18"/>
          <w:szCs w:val="18"/>
        </w:rPr>
        <w:t xml:space="preserve">or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Senor Control. </w:t>
      </w:r>
      <w:r w:rsidR="00850E4B" w:rsidRPr="00B71192">
        <w:rPr>
          <w:rFonts w:asciiTheme="minorHAnsi" w:hAnsiTheme="minorHAnsi" w:cstheme="minorHAnsi"/>
          <w:b/>
          <w:sz w:val="18"/>
          <w:szCs w:val="18"/>
        </w:rPr>
        <w:t xml:space="preserve"> </w:t>
      </w:r>
      <w:r w:rsidRPr="00B71192">
        <w:rPr>
          <w:rFonts w:asciiTheme="minorHAnsi" w:hAnsiTheme="minorHAnsi" w:cstheme="minorHAnsi"/>
          <w:sz w:val="18"/>
          <w:szCs w:val="18"/>
        </w:rPr>
        <w:t xml:space="preserve">In addition to the mandatory requirements in Table F and N, the </w:t>
      </w:r>
      <w:r w:rsidR="00B71192">
        <w:rPr>
          <w:rFonts w:asciiTheme="minorHAnsi" w:hAnsiTheme="minorHAnsi" w:cstheme="minorHAnsi"/>
          <w:sz w:val="18"/>
          <w:szCs w:val="18"/>
        </w:rPr>
        <w:t>HERS rater</w:t>
      </w:r>
      <w:r w:rsidR="00B71192" w:rsidRPr="00B71192">
        <w:rPr>
          <w:rFonts w:asciiTheme="minorHAnsi" w:hAnsiTheme="minorHAnsi" w:cstheme="minorHAnsi"/>
          <w:sz w:val="18"/>
          <w:szCs w:val="18"/>
        </w:rPr>
        <w:t xml:space="preserve"> </w:t>
      </w:r>
      <w:r w:rsidRPr="00B71192">
        <w:rPr>
          <w:rFonts w:asciiTheme="minorHAnsi" w:hAnsiTheme="minorHAnsi" w:cstheme="minorHAnsi"/>
          <w:sz w:val="18"/>
          <w:szCs w:val="18"/>
        </w:rPr>
        <w:t>must ensure the requirements in this table are met.</w:t>
      </w:r>
    </w:p>
    <w:p w14:paraId="67911F5A" w14:textId="77777777" w:rsidR="006E4B25" w:rsidRPr="00A05A69" w:rsidRDefault="006E4B25" w:rsidP="00DC522B">
      <w:pPr>
        <w:spacing w:after="0" w:line="240" w:lineRule="auto"/>
        <w:rPr>
          <w:rFonts w:asciiTheme="minorHAnsi" w:hAnsiTheme="minorHAnsi" w:cstheme="minorHAnsi"/>
          <w:b/>
          <w:sz w:val="18"/>
          <w:szCs w:val="18"/>
        </w:rPr>
        <w:sectPr w:rsidR="006E4B25" w:rsidRPr="00A05A69" w:rsidSect="00A05A69">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1"/>
        <w:gridCol w:w="803"/>
        <w:gridCol w:w="900"/>
        <w:gridCol w:w="900"/>
        <w:gridCol w:w="810"/>
        <w:gridCol w:w="719"/>
        <w:gridCol w:w="991"/>
        <w:gridCol w:w="900"/>
        <w:gridCol w:w="810"/>
        <w:gridCol w:w="1349"/>
        <w:gridCol w:w="900"/>
        <w:gridCol w:w="721"/>
      </w:tblGrid>
      <w:tr w:rsidR="007568C3" w:rsidRPr="00327949" w14:paraId="1C7982C8" w14:textId="0D8E46F4" w:rsidTr="007568C3">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bookmarkEnd w:id="19"/>
          <w:p w14:paraId="5FBAE417" w14:textId="0AC44092" w:rsidR="007568C3" w:rsidRPr="00327949" w:rsidRDefault="007568C3" w:rsidP="00F5274C">
            <w:pPr>
              <w:spacing w:after="0" w:line="240" w:lineRule="auto"/>
              <w:rPr>
                <w:rFonts w:asciiTheme="minorHAnsi" w:hAnsiTheme="minorHAnsi" w:cstheme="minorHAnsi"/>
                <w:b/>
                <w:sz w:val="18"/>
                <w:szCs w:val="18"/>
              </w:rPr>
            </w:pPr>
            <w:r>
              <w:rPr>
                <w:rFonts w:asciiTheme="minorHAnsi" w:hAnsiTheme="minorHAnsi" w:cstheme="minorHAnsi"/>
                <w:b/>
                <w:sz w:val="18"/>
                <w:szCs w:val="18"/>
              </w:rPr>
              <w:t>A</w:t>
            </w:r>
            <w:r w:rsidRPr="00327949">
              <w:rPr>
                <w:rFonts w:asciiTheme="minorHAnsi" w:hAnsiTheme="minorHAnsi" w:cstheme="minorHAnsi"/>
                <w:b/>
                <w:sz w:val="18"/>
                <w:szCs w:val="18"/>
              </w:rPr>
              <w:t xml:space="preserve">. Design </w:t>
            </w:r>
            <w:r w:rsidRPr="00A05A69">
              <w:rPr>
                <w:rFonts w:asciiTheme="minorHAnsi" w:hAnsiTheme="minorHAnsi" w:cstheme="minorHAnsi"/>
                <w:b/>
                <w:sz w:val="18"/>
                <w:szCs w:val="18"/>
              </w:rPr>
              <w:t>HERS Verified</w:t>
            </w:r>
            <w:r>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7568C3" w:rsidRPr="00327949" w:rsidRDefault="007568C3" w:rsidP="00F5274C">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1B4A907C" w:rsidR="007568C3" w:rsidRPr="00327949" w:rsidRDefault="007568C3" w:rsidP="00F5274C">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7568C3" w:rsidRPr="00327949" w14:paraId="6AAB97F6" w14:textId="34F9147E" w:rsidTr="007568C3">
        <w:trPr>
          <w:cantSplit/>
          <w:trHeight w:val="277"/>
        </w:trPr>
        <w:tc>
          <w:tcPr>
            <w:tcW w:w="459" w:type="pct"/>
            <w:tcBorders>
              <w:top w:val="single" w:sz="4" w:space="0" w:color="auto"/>
              <w:left w:val="single" w:sz="4" w:space="0" w:color="auto"/>
              <w:bottom w:val="single" w:sz="4" w:space="0" w:color="auto"/>
              <w:right w:val="single" w:sz="4" w:space="0" w:color="auto"/>
            </w:tcBorders>
          </w:tcPr>
          <w:p w14:paraId="57D8C094" w14:textId="4E0B964E" w:rsidR="007568C3" w:rsidRPr="00327949" w:rsidRDefault="007568C3" w:rsidP="007568C3">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01</w:t>
            </w:r>
          </w:p>
        </w:tc>
        <w:tc>
          <w:tcPr>
            <w:tcW w:w="372" w:type="pct"/>
            <w:tcBorders>
              <w:top w:val="single" w:sz="4" w:space="0" w:color="auto"/>
              <w:left w:val="single" w:sz="4" w:space="0" w:color="auto"/>
              <w:bottom w:val="single" w:sz="4" w:space="0" w:color="auto"/>
              <w:right w:val="single" w:sz="4" w:space="0" w:color="auto"/>
            </w:tcBorders>
            <w:vAlign w:val="bottom"/>
          </w:tcPr>
          <w:p w14:paraId="7C9B00BA" w14:textId="5381922A"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17" w:type="pct"/>
            <w:tcBorders>
              <w:top w:val="single" w:sz="4" w:space="0" w:color="auto"/>
              <w:left w:val="single" w:sz="4" w:space="0" w:color="auto"/>
              <w:bottom w:val="single" w:sz="4" w:space="0" w:color="auto"/>
              <w:right w:val="single" w:sz="4" w:space="0" w:color="auto"/>
            </w:tcBorders>
            <w:vAlign w:val="bottom"/>
          </w:tcPr>
          <w:p w14:paraId="6177EA1C" w14:textId="2CD12D3A"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417" w:type="pct"/>
            <w:tcBorders>
              <w:top w:val="single" w:sz="4" w:space="0" w:color="auto"/>
              <w:left w:val="single" w:sz="4" w:space="0" w:color="auto"/>
              <w:bottom w:val="single" w:sz="4" w:space="0" w:color="auto"/>
              <w:right w:val="single" w:sz="4" w:space="0" w:color="auto"/>
            </w:tcBorders>
            <w:vAlign w:val="bottom"/>
          </w:tcPr>
          <w:p w14:paraId="505D2ED4" w14:textId="6FC0C6FC"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375" w:type="pct"/>
            <w:tcBorders>
              <w:top w:val="single" w:sz="4" w:space="0" w:color="auto"/>
              <w:left w:val="single" w:sz="4" w:space="0" w:color="auto"/>
              <w:bottom w:val="single" w:sz="4" w:space="0" w:color="auto"/>
              <w:right w:val="single" w:sz="4" w:space="0" w:color="auto"/>
            </w:tcBorders>
            <w:vAlign w:val="bottom"/>
          </w:tcPr>
          <w:p w14:paraId="21DA621E" w14:textId="519EA53C" w:rsidR="007568C3" w:rsidRPr="00327949" w:rsidRDefault="007568C3" w:rsidP="007568C3">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333" w:type="pct"/>
            <w:tcBorders>
              <w:top w:val="single" w:sz="4" w:space="0" w:color="auto"/>
              <w:left w:val="single" w:sz="4" w:space="0" w:color="auto"/>
              <w:bottom w:val="single" w:sz="4" w:space="0" w:color="auto"/>
              <w:right w:val="single" w:sz="4" w:space="0" w:color="auto"/>
            </w:tcBorders>
            <w:vAlign w:val="bottom"/>
          </w:tcPr>
          <w:p w14:paraId="6FFB1278" w14:textId="4E35DA05" w:rsidR="007568C3" w:rsidRPr="00327949" w:rsidRDefault="007568C3" w:rsidP="007568C3">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59" w:type="pct"/>
            <w:tcBorders>
              <w:top w:val="single" w:sz="4" w:space="0" w:color="auto"/>
              <w:left w:val="single" w:sz="4" w:space="0" w:color="auto"/>
              <w:bottom w:val="single" w:sz="4" w:space="0" w:color="auto"/>
              <w:right w:val="single" w:sz="4" w:space="0" w:color="auto"/>
            </w:tcBorders>
            <w:vAlign w:val="bottom"/>
          </w:tcPr>
          <w:p w14:paraId="0E006FC5" w14:textId="02F9C8E3" w:rsidR="007568C3" w:rsidRPr="00327949" w:rsidRDefault="007568C3" w:rsidP="007568C3">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17" w:type="pct"/>
            <w:tcBorders>
              <w:top w:val="single" w:sz="4" w:space="0" w:color="auto"/>
              <w:left w:val="single" w:sz="4" w:space="0" w:color="auto"/>
              <w:bottom w:val="single" w:sz="4" w:space="0" w:color="auto"/>
              <w:right w:val="single" w:sz="4" w:space="0" w:color="auto"/>
            </w:tcBorders>
            <w:vAlign w:val="bottom"/>
          </w:tcPr>
          <w:p w14:paraId="41CC9AE1" w14:textId="439C627D" w:rsidR="007568C3" w:rsidRPr="00327949" w:rsidRDefault="007568C3" w:rsidP="007568C3">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375" w:type="pct"/>
            <w:tcBorders>
              <w:top w:val="single" w:sz="4" w:space="0" w:color="auto"/>
              <w:left w:val="single" w:sz="4" w:space="0" w:color="auto"/>
              <w:bottom w:val="single" w:sz="4" w:space="0" w:color="auto"/>
              <w:right w:val="single" w:sz="4" w:space="0" w:color="auto"/>
            </w:tcBorders>
            <w:vAlign w:val="bottom"/>
          </w:tcPr>
          <w:p w14:paraId="49799FAA" w14:textId="617B2DD3"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625" w:type="pct"/>
            <w:tcBorders>
              <w:top w:val="single" w:sz="4" w:space="0" w:color="auto"/>
              <w:left w:val="single" w:sz="4" w:space="0" w:color="auto"/>
              <w:bottom w:val="single" w:sz="4" w:space="0" w:color="auto"/>
              <w:right w:val="single" w:sz="4" w:space="0" w:color="auto"/>
            </w:tcBorders>
            <w:vAlign w:val="bottom"/>
          </w:tcPr>
          <w:p w14:paraId="615E7A0F" w14:textId="4D99F562"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17" w:type="pct"/>
            <w:tcBorders>
              <w:top w:val="single" w:sz="4" w:space="0" w:color="auto"/>
              <w:left w:val="single" w:sz="4" w:space="0" w:color="auto"/>
              <w:bottom w:val="single" w:sz="4" w:space="0" w:color="auto"/>
              <w:right w:val="single" w:sz="4" w:space="0" w:color="auto"/>
            </w:tcBorders>
            <w:vAlign w:val="bottom"/>
          </w:tcPr>
          <w:p w14:paraId="007D86DE" w14:textId="26678280"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Pr>
                <w:rFonts w:asciiTheme="minorHAnsi" w:hAnsiTheme="minorHAnsi" w:cstheme="minorHAnsi"/>
                <w:sz w:val="18"/>
                <w:szCs w:val="18"/>
              </w:rPr>
              <w:t>1</w:t>
            </w:r>
          </w:p>
        </w:tc>
        <w:tc>
          <w:tcPr>
            <w:tcW w:w="334" w:type="pct"/>
            <w:tcBorders>
              <w:top w:val="single" w:sz="4" w:space="0" w:color="auto"/>
              <w:left w:val="single" w:sz="4" w:space="0" w:color="auto"/>
              <w:bottom w:val="single" w:sz="4" w:space="0" w:color="auto"/>
              <w:right w:val="single" w:sz="4" w:space="0" w:color="auto"/>
            </w:tcBorders>
            <w:vAlign w:val="bottom"/>
          </w:tcPr>
          <w:p w14:paraId="5293FD4A" w14:textId="6C06306E"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7568C3" w:rsidRPr="00327949" w14:paraId="716A8C8E" w14:textId="1268DFB8" w:rsidTr="007568C3">
        <w:trPr>
          <w:cantSplit/>
          <w:trHeight w:val="288"/>
        </w:trPr>
        <w:tc>
          <w:tcPr>
            <w:tcW w:w="459" w:type="pct"/>
            <w:tcBorders>
              <w:top w:val="single" w:sz="4" w:space="0" w:color="auto"/>
              <w:left w:val="single" w:sz="4" w:space="0" w:color="auto"/>
              <w:bottom w:val="single" w:sz="4" w:space="0" w:color="auto"/>
              <w:right w:val="single" w:sz="4" w:space="0" w:color="auto"/>
            </w:tcBorders>
            <w:vAlign w:val="bottom"/>
          </w:tcPr>
          <w:p w14:paraId="691E33BF" w14:textId="2D92118B" w:rsidR="007568C3" w:rsidRPr="00327949" w:rsidRDefault="007568C3" w:rsidP="007568C3">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Dwelling Unit Name</w:t>
            </w:r>
          </w:p>
        </w:tc>
        <w:tc>
          <w:tcPr>
            <w:tcW w:w="372" w:type="pct"/>
            <w:tcBorders>
              <w:top w:val="single" w:sz="4" w:space="0" w:color="auto"/>
              <w:left w:val="single" w:sz="4" w:space="0" w:color="auto"/>
              <w:bottom w:val="single" w:sz="4" w:space="0" w:color="auto"/>
              <w:right w:val="single" w:sz="4" w:space="0" w:color="auto"/>
            </w:tcBorders>
            <w:vAlign w:val="bottom"/>
          </w:tcPr>
          <w:p w14:paraId="53F1A3BD" w14:textId="3160C97B"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17" w:type="pct"/>
            <w:tcBorders>
              <w:top w:val="single" w:sz="4" w:space="0" w:color="auto"/>
              <w:left w:val="single" w:sz="4" w:space="0" w:color="auto"/>
              <w:bottom w:val="single" w:sz="4" w:space="0" w:color="auto"/>
              <w:right w:val="single" w:sz="4" w:space="0" w:color="auto"/>
            </w:tcBorders>
            <w:vAlign w:val="bottom"/>
          </w:tcPr>
          <w:p w14:paraId="78237A20"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417" w:type="pct"/>
            <w:tcBorders>
              <w:top w:val="single" w:sz="4" w:space="0" w:color="auto"/>
              <w:left w:val="single" w:sz="4" w:space="0" w:color="auto"/>
              <w:bottom w:val="single" w:sz="4" w:space="0" w:color="auto"/>
              <w:right w:val="single" w:sz="4" w:space="0" w:color="auto"/>
            </w:tcBorders>
            <w:vAlign w:val="bottom"/>
          </w:tcPr>
          <w:p w14:paraId="0411101F"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75" w:type="pct"/>
            <w:tcBorders>
              <w:top w:val="single" w:sz="4" w:space="0" w:color="auto"/>
              <w:left w:val="single" w:sz="4" w:space="0" w:color="auto"/>
              <w:bottom w:val="single" w:sz="4" w:space="0" w:color="auto"/>
              <w:right w:val="single" w:sz="4" w:space="0" w:color="auto"/>
            </w:tcBorders>
            <w:vAlign w:val="bottom"/>
          </w:tcPr>
          <w:p w14:paraId="1DA4175B"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333" w:type="pct"/>
            <w:tcBorders>
              <w:top w:val="single" w:sz="4" w:space="0" w:color="auto"/>
              <w:left w:val="single" w:sz="4" w:space="0" w:color="auto"/>
              <w:bottom w:val="single" w:sz="4" w:space="0" w:color="auto"/>
              <w:right w:val="single" w:sz="4" w:space="0" w:color="auto"/>
            </w:tcBorders>
            <w:vAlign w:val="bottom"/>
          </w:tcPr>
          <w:p w14:paraId="1CD40041"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59" w:type="pct"/>
            <w:tcBorders>
              <w:top w:val="single" w:sz="4" w:space="0" w:color="auto"/>
              <w:left w:val="single" w:sz="4" w:space="0" w:color="auto"/>
              <w:bottom w:val="single" w:sz="4" w:space="0" w:color="auto"/>
              <w:right w:val="single" w:sz="4" w:space="0" w:color="auto"/>
            </w:tcBorders>
            <w:vAlign w:val="bottom"/>
          </w:tcPr>
          <w:p w14:paraId="0C1A6E65"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417" w:type="pct"/>
            <w:tcBorders>
              <w:top w:val="single" w:sz="4" w:space="0" w:color="auto"/>
              <w:left w:val="single" w:sz="4" w:space="0" w:color="auto"/>
              <w:bottom w:val="single" w:sz="4" w:space="0" w:color="auto"/>
              <w:right w:val="single" w:sz="4" w:space="0" w:color="auto"/>
            </w:tcBorders>
            <w:vAlign w:val="bottom"/>
          </w:tcPr>
          <w:p w14:paraId="6D09D5AE"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375" w:type="pct"/>
            <w:tcBorders>
              <w:top w:val="single" w:sz="4" w:space="0" w:color="auto"/>
              <w:left w:val="single" w:sz="4" w:space="0" w:color="auto"/>
              <w:bottom w:val="single" w:sz="4" w:space="0" w:color="auto"/>
              <w:right w:val="single" w:sz="4" w:space="0" w:color="auto"/>
            </w:tcBorders>
          </w:tcPr>
          <w:p w14:paraId="461A280B" w14:textId="20338FF8" w:rsidR="007568C3" w:rsidRPr="00327949" w:rsidRDefault="007568C3" w:rsidP="007568C3">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625" w:type="pct"/>
            <w:tcBorders>
              <w:top w:val="single" w:sz="4" w:space="0" w:color="auto"/>
              <w:left w:val="single" w:sz="4" w:space="0" w:color="auto"/>
              <w:bottom w:val="single" w:sz="4" w:space="0" w:color="auto"/>
              <w:right w:val="single" w:sz="4" w:space="0" w:color="auto"/>
            </w:tcBorders>
            <w:vAlign w:val="bottom"/>
          </w:tcPr>
          <w:p w14:paraId="2D576EDF" w14:textId="59EF22E2"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0D2F7A11" w14:textId="6764288B" w:rsidR="007568C3" w:rsidRPr="00327949" w:rsidRDefault="007568C3" w:rsidP="007568C3">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334" w:type="pct"/>
            <w:tcBorders>
              <w:top w:val="single" w:sz="4" w:space="0" w:color="auto"/>
              <w:left w:val="single" w:sz="4" w:space="0" w:color="auto"/>
              <w:bottom w:val="single" w:sz="4" w:space="0" w:color="auto"/>
              <w:right w:val="single" w:sz="4" w:space="0" w:color="auto"/>
            </w:tcBorders>
            <w:vAlign w:val="bottom"/>
          </w:tcPr>
          <w:p w14:paraId="5C5B5588" w14:textId="4D6E3402" w:rsidR="007568C3" w:rsidRPr="00327949" w:rsidRDefault="007568C3" w:rsidP="007568C3">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7568C3" w:rsidRPr="00327949" w14:paraId="401E94FA" w14:textId="36ED2B62" w:rsidTr="007568C3">
        <w:trPr>
          <w:cantSplit/>
          <w:trHeight w:val="246"/>
        </w:trPr>
        <w:tc>
          <w:tcPr>
            <w:tcW w:w="459" w:type="pct"/>
            <w:tcBorders>
              <w:top w:val="single" w:sz="4" w:space="0" w:color="auto"/>
              <w:left w:val="single" w:sz="4" w:space="0" w:color="auto"/>
              <w:bottom w:val="single" w:sz="4" w:space="0" w:color="auto"/>
              <w:right w:val="single" w:sz="4" w:space="0" w:color="auto"/>
            </w:tcBorders>
          </w:tcPr>
          <w:p w14:paraId="04370EB3" w14:textId="57B7C7DA" w:rsidR="007568C3" w:rsidRPr="00A05A69" w:rsidRDefault="007568C3" w:rsidP="007568C3">
            <w:pPr>
              <w:spacing w:after="0" w:line="240" w:lineRule="auto"/>
              <w:rPr>
                <w:rFonts w:asciiTheme="minorHAnsi" w:eastAsia="Times New Roman" w:hAnsiTheme="minorHAnsi" w:cstheme="minorHAnsi"/>
                <w:sz w:val="14"/>
                <w:szCs w:val="16"/>
              </w:rPr>
            </w:pPr>
            <w:r>
              <w:rPr>
                <w:rFonts w:asciiTheme="minorHAnsi" w:eastAsia="Times New Roman" w:hAnsiTheme="minorHAnsi" w:cstheme="minorHAnsi"/>
                <w:sz w:val="16"/>
                <w:szCs w:val="20"/>
              </w:rPr>
              <w:t xml:space="preserve">&lt;&lt;reference value from CF1R; if Single Family, then value = Single Family&gt;&gt; </w:t>
            </w:r>
          </w:p>
        </w:tc>
        <w:tc>
          <w:tcPr>
            <w:tcW w:w="372" w:type="pct"/>
            <w:tcBorders>
              <w:top w:val="single" w:sz="4" w:space="0" w:color="auto"/>
              <w:left w:val="single" w:sz="4" w:space="0" w:color="auto"/>
              <w:bottom w:val="single" w:sz="4" w:space="0" w:color="auto"/>
              <w:right w:val="single" w:sz="4" w:space="0" w:color="auto"/>
            </w:tcBorders>
          </w:tcPr>
          <w:p w14:paraId="1F9F0E23" w14:textId="46B40BD7"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(see rule in header)&gt;&gt;</w:t>
            </w:r>
          </w:p>
        </w:tc>
        <w:tc>
          <w:tcPr>
            <w:tcW w:w="417" w:type="pct"/>
            <w:tcBorders>
              <w:top w:val="single" w:sz="4" w:space="0" w:color="auto"/>
              <w:left w:val="single" w:sz="4" w:space="0" w:color="auto"/>
              <w:bottom w:val="single" w:sz="4" w:space="0" w:color="auto"/>
              <w:right w:val="single" w:sz="4" w:space="0" w:color="auto"/>
            </w:tcBorders>
          </w:tcPr>
          <w:p w14:paraId="5406B23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1FEF36D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w:t>
            </w:r>
          </w:p>
          <w:p w14:paraId="371736DC" w14:textId="77777777" w:rsidR="007568C3" w:rsidRPr="00A05A69" w:rsidRDefault="007568C3" w:rsidP="007568C3">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DHW, </w:t>
            </w:r>
          </w:p>
          <w:p w14:paraId="711495C9" w14:textId="10A07994"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Combined Hydronic, Hydronic&gt;&gt;</w:t>
            </w:r>
          </w:p>
        </w:tc>
        <w:tc>
          <w:tcPr>
            <w:tcW w:w="417" w:type="pct"/>
            <w:tcBorders>
              <w:top w:val="single" w:sz="4" w:space="0" w:color="auto"/>
              <w:left w:val="single" w:sz="4" w:space="0" w:color="auto"/>
              <w:bottom w:val="single" w:sz="4" w:space="0" w:color="auto"/>
              <w:right w:val="single" w:sz="4" w:space="0" w:color="auto"/>
            </w:tcBorders>
          </w:tcPr>
          <w:p w14:paraId="515B2A78" w14:textId="3BDD1230"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31791D21"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 =</w:t>
            </w:r>
          </w:p>
          <w:p w14:paraId="13D2647B" w14:textId="0E5F452C"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Boiler, Indirect, Consumer Instantaneous, Commercial Instantaneous, Consumer Storage, Commercial Storage, Residential-Duty Commercial Storage, or Residential-Duty Commercial Instantaneous &gt;&gt;</w:t>
            </w:r>
          </w:p>
        </w:tc>
        <w:tc>
          <w:tcPr>
            <w:tcW w:w="375" w:type="pct"/>
            <w:tcBorders>
              <w:top w:val="single" w:sz="4" w:space="0" w:color="auto"/>
              <w:left w:val="single" w:sz="4" w:space="0" w:color="auto"/>
              <w:bottom w:val="single" w:sz="4" w:space="0" w:color="auto"/>
              <w:right w:val="single" w:sz="4" w:space="0" w:color="auto"/>
            </w:tcBorders>
          </w:tcPr>
          <w:p w14:paraId="0965884C" w14:textId="5D4EECC0"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CF1R&gt;&gt;</w:t>
            </w:r>
          </w:p>
        </w:tc>
        <w:tc>
          <w:tcPr>
            <w:tcW w:w="333" w:type="pct"/>
            <w:tcBorders>
              <w:top w:val="single" w:sz="4" w:space="0" w:color="auto"/>
              <w:left w:val="single" w:sz="4" w:space="0" w:color="auto"/>
              <w:bottom w:val="single" w:sz="4" w:space="0" w:color="auto"/>
              <w:right w:val="single" w:sz="4" w:space="0" w:color="auto"/>
            </w:tcBorders>
          </w:tcPr>
          <w:p w14:paraId="52E1B19B" w14:textId="4240721A"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Allowed values are Heat Pump, Electric Resistance, Natural Gas, or Propane</w:t>
            </w:r>
            <w:r w:rsidRPr="00A05A69" w:rsidDel="00366412">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&gt;&gt;</w:t>
            </w:r>
          </w:p>
        </w:tc>
        <w:tc>
          <w:tcPr>
            <w:tcW w:w="459" w:type="pct"/>
            <w:tcBorders>
              <w:top w:val="single" w:sz="4" w:space="0" w:color="auto"/>
              <w:left w:val="single" w:sz="4" w:space="0" w:color="auto"/>
              <w:bottom w:val="single" w:sz="4" w:space="0" w:color="auto"/>
              <w:right w:val="single" w:sz="4" w:space="0" w:color="auto"/>
            </w:tcBorders>
          </w:tcPr>
          <w:p w14:paraId="72901F45" w14:textId="447CD430"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&lt;&lt;If A0</w:t>
            </w:r>
            <w:r w:rsidR="00554EE8">
              <w:rPr>
                <w:rFonts w:asciiTheme="minorHAnsi" w:eastAsia="Times New Roman" w:hAnsiTheme="minorHAnsi" w:cstheme="minorHAnsi"/>
                <w:sz w:val="14"/>
                <w:szCs w:val="16"/>
              </w:rPr>
              <w:t>6</w:t>
            </w:r>
            <w:r w:rsidRPr="00A05A69">
              <w:rPr>
                <w:rFonts w:asciiTheme="minorHAnsi" w:eastAsia="Times New Roman" w:hAnsiTheme="minorHAnsi" w:cstheme="minorHAnsi"/>
                <w:sz w:val="14"/>
                <w:szCs w:val="16"/>
              </w:rPr>
              <w:t xml:space="preserve"> = Heat Pump, then </w:t>
            </w:r>
            <w:r>
              <w:rPr>
                <w:rFonts w:asciiTheme="minorHAnsi" w:eastAsia="Times New Roman" w:hAnsiTheme="minorHAnsi" w:cstheme="minorHAnsi"/>
                <w:sz w:val="14"/>
                <w:szCs w:val="16"/>
              </w:rPr>
              <w:t xml:space="preserve">value </w:t>
            </w:r>
            <w:r w:rsidRPr="00A05A69">
              <w:rPr>
                <w:rFonts w:asciiTheme="minorHAnsi" w:eastAsia="Times New Roman" w:hAnsiTheme="minorHAnsi" w:cstheme="minorHAnsi"/>
                <w:sz w:val="14"/>
                <w:szCs w:val="16"/>
              </w:rPr>
              <w:t xml:space="preserve"> = NA;</w:t>
            </w:r>
          </w:p>
          <w:p w14:paraId="1E0C7CD3"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Else reference values from CF1R.  Allowed values:</w:t>
            </w:r>
          </w:p>
          <w:p w14:paraId="3C99B452" w14:textId="03E50265"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If Fuel Type A0</w:t>
            </w:r>
            <w:r w:rsidR="00554EE8">
              <w:rPr>
                <w:rFonts w:asciiTheme="minorHAnsi" w:eastAsia="Times New Roman" w:hAnsiTheme="minorHAnsi" w:cstheme="minorHAnsi"/>
                <w:sz w:val="14"/>
                <w:szCs w:val="16"/>
              </w:rPr>
              <w:t>6</w:t>
            </w:r>
            <w:r w:rsidRPr="00A05A69">
              <w:rPr>
                <w:rFonts w:asciiTheme="minorHAnsi" w:eastAsia="Times New Roman" w:hAnsiTheme="minorHAnsi" w:cstheme="minorHAnsi"/>
                <w:sz w:val="14"/>
                <w:szCs w:val="16"/>
              </w:rPr>
              <w:t xml:space="preserve"> = Natural Gas, Propane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Btu/Hr.  Else if Fuel Type = Electric Resistance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kW &gt;&gt;</w:t>
            </w:r>
          </w:p>
        </w:tc>
        <w:tc>
          <w:tcPr>
            <w:tcW w:w="417" w:type="pct"/>
            <w:tcBorders>
              <w:top w:val="single" w:sz="4" w:space="0" w:color="auto"/>
              <w:left w:val="single" w:sz="4" w:space="0" w:color="auto"/>
              <w:bottom w:val="single" w:sz="4" w:space="0" w:color="auto"/>
              <w:right w:val="single" w:sz="4" w:space="0" w:color="auto"/>
            </w:tcBorders>
          </w:tcPr>
          <w:p w14:paraId="43D1C0C9" w14:textId="03997EB6" w:rsidR="007568C3" w:rsidRPr="00A05A69" w:rsidRDefault="007568C3" w:rsidP="007568C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&lt;&lt;if A0</w:t>
            </w:r>
            <w:r w:rsidR="00554EE8">
              <w:rPr>
                <w:rFonts w:asciiTheme="minorHAnsi" w:eastAsia="Times New Roman" w:hAnsiTheme="minorHAnsi" w:cstheme="minorHAnsi"/>
                <w:sz w:val="14"/>
                <w:szCs w:val="16"/>
              </w:rPr>
              <w:t>6</w:t>
            </w:r>
            <w:r w:rsidRPr="00A05A69">
              <w:rPr>
                <w:rFonts w:asciiTheme="minorHAnsi" w:eastAsia="Times New Roman" w:hAnsiTheme="minorHAnsi" w:cstheme="minorHAnsi"/>
                <w:sz w:val="14"/>
                <w:szCs w:val="16"/>
              </w:rPr>
              <w:t xml:space="preserve"> = Heat Pump, then result = NA; </w:t>
            </w:r>
          </w:p>
          <w:p w14:paraId="090AFD2A" w14:textId="797967D9" w:rsidR="007568C3" w:rsidRPr="00A05A69" w:rsidRDefault="007568C3" w:rsidP="007568C3">
            <w:pPr>
              <w:spacing w:after="0" w:line="240" w:lineRule="auto"/>
              <w:rPr>
                <w:rFonts w:asciiTheme="minorHAnsi" w:hAnsiTheme="minorHAnsi" w:cstheme="minorHAnsi"/>
                <w:sz w:val="14"/>
                <w:szCs w:val="16"/>
              </w:rPr>
            </w:pPr>
            <w:r w:rsidRPr="00E611DC">
              <w:rPr>
                <w:rFonts w:asciiTheme="minorHAnsi" w:eastAsia="Times New Roman" w:hAnsiTheme="minorHAnsi" w:cstheme="minorHAnsi"/>
                <w:sz w:val="14"/>
                <w:szCs w:val="16"/>
              </w:rPr>
              <w:t>If performance, reference values from CF1R-PRF; Elseif Prescriptive, then value = NA</w:t>
            </w:r>
            <w:r w:rsidRPr="00E611DC" w:rsidDel="00E611DC">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 xml:space="preserve"> &gt;</w:t>
            </w:r>
          </w:p>
        </w:tc>
        <w:tc>
          <w:tcPr>
            <w:tcW w:w="375" w:type="pct"/>
            <w:tcBorders>
              <w:top w:val="single" w:sz="4" w:space="0" w:color="auto"/>
              <w:left w:val="single" w:sz="4" w:space="0" w:color="auto"/>
              <w:bottom w:val="single" w:sz="4" w:space="0" w:color="auto"/>
              <w:right w:val="single" w:sz="4" w:space="0" w:color="auto"/>
            </w:tcBorders>
          </w:tcPr>
          <w:p w14:paraId="4A7E95D8" w14:textId="135401D1"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 xml:space="preserve">&lt;&lt;reference values from CF1R.  If Central DHW System then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Yes, else </w:t>
            </w:r>
            <w:r>
              <w:rPr>
                <w:rFonts w:asciiTheme="minorHAnsi" w:eastAsia="Times New Roman" w:hAnsiTheme="minorHAnsi" w:cstheme="minorHAnsi"/>
                <w:sz w:val="14"/>
                <w:szCs w:val="16"/>
              </w:rPr>
              <w:t>value</w:t>
            </w:r>
            <w:r w:rsidRPr="00A05A69">
              <w:rPr>
                <w:rFonts w:asciiTheme="minorHAnsi" w:eastAsia="Times New Roman" w:hAnsiTheme="minorHAnsi" w:cstheme="minorHAnsi"/>
                <w:sz w:val="14"/>
                <w:szCs w:val="16"/>
              </w:rPr>
              <w:t xml:space="preserve"> = NA</w:t>
            </w:r>
          </w:p>
        </w:tc>
        <w:tc>
          <w:tcPr>
            <w:tcW w:w="625" w:type="pct"/>
            <w:tcBorders>
              <w:top w:val="single" w:sz="4" w:space="0" w:color="auto"/>
              <w:left w:val="single" w:sz="4" w:space="0" w:color="auto"/>
              <w:bottom w:val="single" w:sz="4" w:space="0" w:color="auto"/>
              <w:right w:val="single" w:sz="4" w:space="0" w:color="auto"/>
            </w:tcBorders>
          </w:tcPr>
          <w:p w14:paraId="4B1E8DA8"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6E2D48C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If performance and</w:t>
            </w:r>
          </w:p>
          <w:p w14:paraId="5A4E304B" w14:textId="329ED16D"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A0</w:t>
            </w:r>
            <w:r w:rsidR="00554EE8">
              <w:rPr>
                <w:rFonts w:asciiTheme="minorHAnsi" w:eastAsia="Times New Roman" w:hAnsiTheme="minorHAnsi" w:cstheme="minorHAnsi"/>
                <w:sz w:val="14"/>
                <w:szCs w:val="16"/>
              </w:rPr>
              <w:t>9</w:t>
            </w:r>
            <w:r w:rsidRPr="00A05A69">
              <w:rPr>
                <w:rFonts w:asciiTheme="minorHAnsi" w:eastAsia="Times New Roman" w:hAnsiTheme="minorHAnsi" w:cstheme="minorHAnsi"/>
                <w:sz w:val="14"/>
                <w:szCs w:val="16"/>
              </w:rPr>
              <w:t xml:space="preserve"> = NA then allowed values are</w:t>
            </w:r>
          </w:p>
          <w:p w14:paraId="783EDAF4"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*Standard Distribution System</w:t>
            </w:r>
          </w:p>
          <w:p w14:paraId="4B8F449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Point of Use</w:t>
            </w:r>
          </w:p>
          <w:p w14:paraId="1BD24A59"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Parallel Piping </w:t>
            </w:r>
          </w:p>
          <w:p w14:paraId="21D47D6E"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*Recirculation System Non-Demand Control</w:t>
            </w:r>
          </w:p>
          <w:p w14:paraId="00C4A4D7"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Manual Control </w:t>
            </w:r>
          </w:p>
          <w:p w14:paraId="49D7BCE7" w14:textId="77777777"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Sensor Control </w:t>
            </w:r>
          </w:p>
          <w:p w14:paraId="73FF48D5" w14:textId="2A1FF117"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5FCEEC2" w14:textId="77777777"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Parallel Piping </w:t>
            </w:r>
          </w:p>
          <w:p w14:paraId="0B9FDFD5" w14:textId="77777777"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Demand Recirculation Manual Control </w:t>
            </w:r>
          </w:p>
          <w:p w14:paraId="222889EF" w14:textId="45BC8579"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HERS-Verified Demand Recirculation Sensor Control</w:t>
            </w:r>
            <w:r>
              <w:rPr>
                <w:rFonts w:eastAsia="Times New Roman"/>
                <w:sz w:val="14"/>
                <w:szCs w:val="14"/>
              </w:rPr>
              <w:t>;</w:t>
            </w:r>
            <w:r w:rsidRPr="00651B5B">
              <w:rPr>
                <w:rFonts w:eastAsia="Times New Roman"/>
                <w:sz w:val="14"/>
                <w:szCs w:val="14"/>
              </w:rPr>
              <w:t xml:space="preserve"> </w:t>
            </w:r>
          </w:p>
          <w:p w14:paraId="0D95305B" w14:textId="11D51D1D" w:rsidR="007568C3" w:rsidRPr="00A05A69"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w:t>
            </w:r>
            <w:r>
              <w:rPr>
                <w:rFonts w:asciiTheme="minorHAnsi" w:eastAsia="Times New Roman" w:hAnsiTheme="minorHAnsi" w:cstheme="minorHAnsi"/>
                <w:sz w:val="14"/>
                <w:szCs w:val="16"/>
              </w:rPr>
              <w:t>se if A0</w:t>
            </w:r>
            <w:r w:rsidR="00554EE8">
              <w:rPr>
                <w:rFonts w:asciiTheme="minorHAnsi" w:eastAsia="Times New Roman" w:hAnsiTheme="minorHAnsi" w:cstheme="minorHAnsi"/>
                <w:sz w:val="14"/>
                <w:szCs w:val="16"/>
              </w:rPr>
              <w:t>9</w:t>
            </w:r>
            <w:r w:rsidRPr="00A05A69">
              <w:rPr>
                <w:rFonts w:asciiTheme="minorHAnsi" w:eastAsia="Times New Roman" w:hAnsiTheme="minorHAnsi" w:cstheme="minorHAnsi"/>
                <w:sz w:val="14"/>
                <w:szCs w:val="16"/>
              </w:rPr>
              <w:t xml:space="preserve"> ≠ NA then allowed values are</w:t>
            </w:r>
          </w:p>
          <w:p w14:paraId="61AC5787" w14:textId="7E1ED9CF" w:rsidR="007568C3" w:rsidRDefault="007568C3" w:rsidP="007568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Standard Distribution System</w:t>
            </w:r>
          </w:p>
          <w:p w14:paraId="79D2D568" w14:textId="413477D0" w:rsidR="007568C3" w:rsidRPr="00E611DC" w:rsidRDefault="007568C3" w:rsidP="007568C3">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9214E73" w14:textId="77777777" w:rsidR="007568C3" w:rsidRPr="00A05A69" w:rsidRDefault="007568C3" w:rsidP="007568C3">
            <w:pPr>
              <w:spacing w:after="0" w:line="240" w:lineRule="auto"/>
              <w:rPr>
                <w:rFonts w:cstheme="minorHAnsi"/>
                <w:sz w:val="14"/>
                <w:szCs w:val="16"/>
              </w:rPr>
            </w:pPr>
            <w:r w:rsidRPr="00A05A69">
              <w:rPr>
                <w:rFonts w:cstheme="minorHAnsi"/>
                <w:sz w:val="14"/>
                <w:szCs w:val="16"/>
              </w:rPr>
              <w:t xml:space="preserve">Else if prescriptive,  </w:t>
            </w:r>
          </w:p>
          <w:p w14:paraId="3DCB8791" w14:textId="77777777" w:rsidR="007568C3" w:rsidRPr="00A05A69" w:rsidRDefault="007568C3" w:rsidP="007568C3">
            <w:pPr>
              <w:spacing w:after="0" w:line="240" w:lineRule="auto"/>
              <w:rPr>
                <w:rFonts w:cstheme="minorHAnsi"/>
                <w:sz w:val="14"/>
                <w:szCs w:val="16"/>
              </w:rPr>
            </w:pPr>
            <w:r w:rsidRPr="00A05A69">
              <w:rPr>
                <w:rFonts w:cstheme="minorHAnsi"/>
                <w:sz w:val="14"/>
                <w:szCs w:val="16"/>
              </w:rPr>
              <w:t xml:space="preserve">Allowed values are </w:t>
            </w:r>
          </w:p>
          <w:p w14:paraId="1679FB26" w14:textId="7D0BDD26" w:rsidR="007568C3" w:rsidRDefault="007568C3" w:rsidP="007568C3">
            <w:pPr>
              <w:spacing w:after="0" w:line="240" w:lineRule="auto"/>
              <w:rPr>
                <w:ins w:id="24" w:author="Markstrum, Alexis@Energy" w:date="2019-10-21T14:53:00Z"/>
                <w:rFonts w:cstheme="minorHAnsi"/>
                <w:sz w:val="14"/>
                <w:szCs w:val="16"/>
              </w:rPr>
            </w:pPr>
            <w:r w:rsidRPr="00A05A69">
              <w:rPr>
                <w:rFonts w:cstheme="minorHAnsi"/>
                <w:sz w:val="14"/>
                <w:szCs w:val="16"/>
              </w:rPr>
              <w:t>*Standard Distribution System</w:t>
            </w:r>
          </w:p>
          <w:p w14:paraId="4B2FE487" w14:textId="0724A425" w:rsidR="006D7821" w:rsidRPr="00A05A69" w:rsidRDefault="006D7821" w:rsidP="007568C3">
            <w:pPr>
              <w:spacing w:after="0" w:line="240" w:lineRule="auto"/>
              <w:rPr>
                <w:rFonts w:cstheme="minorHAnsi"/>
                <w:sz w:val="14"/>
                <w:szCs w:val="16"/>
              </w:rPr>
            </w:pPr>
            <w:ins w:id="25" w:author="Markstrum, Alexis@Energy" w:date="2019-10-21T14:53:00Z">
              <w:r>
                <w:rPr>
                  <w:rFonts w:cstheme="minorHAnsi"/>
                  <w:sz w:val="14"/>
                  <w:szCs w:val="16"/>
                </w:rPr>
                <w:t>*Demand Recirculation</w:t>
              </w:r>
            </w:ins>
          </w:p>
          <w:p w14:paraId="6E27E922" w14:textId="01CA40BC" w:rsidR="007568C3" w:rsidRPr="00A05A69" w:rsidRDefault="007568C3" w:rsidP="007568C3">
            <w:pPr>
              <w:spacing w:after="0" w:line="240" w:lineRule="auto"/>
              <w:rPr>
                <w:rFonts w:asciiTheme="minorHAnsi" w:hAnsiTheme="minorHAnsi" w:cstheme="minorHAnsi"/>
                <w:sz w:val="14"/>
                <w:szCs w:val="16"/>
              </w:rPr>
            </w:pPr>
            <w:r w:rsidRPr="00A05A69">
              <w:rPr>
                <w:rFonts w:cstheme="minorHAnsi"/>
                <w:sz w:val="14"/>
                <w:szCs w:val="16"/>
              </w:rPr>
              <w:t>* Demand Recirculation Manual Control</w:t>
            </w:r>
            <w:r>
              <w:rPr>
                <w:rFonts w:cstheme="minorHAnsi"/>
                <w:sz w:val="14"/>
                <w:szCs w:val="16"/>
              </w:rPr>
              <w:t>&gt;&gt;</w:t>
            </w:r>
          </w:p>
        </w:tc>
        <w:tc>
          <w:tcPr>
            <w:tcW w:w="417" w:type="pct"/>
            <w:tcBorders>
              <w:top w:val="single" w:sz="4" w:space="0" w:color="auto"/>
              <w:left w:val="single" w:sz="4" w:space="0" w:color="auto"/>
              <w:bottom w:val="single" w:sz="4" w:space="0" w:color="auto"/>
              <w:right w:val="single" w:sz="4" w:space="0" w:color="auto"/>
            </w:tcBorders>
          </w:tcPr>
          <w:p w14:paraId="6BE1C265" w14:textId="77777777" w:rsidR="007568C3"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54835274" w14:textId="1D01E116" w:rsidR="007568C3"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w:t>
            </w:r>
            <w:r>
              <w:rPr>
                <w:rFonts w:asciiTheme="minorHAnsi" w:hAnsiTheme="minorHAnsi" w:cstheme="minorHAnsi"/>
                <w:sz w:val="14"/>
                <w:szCs w:val="16"/>
              </w:rPr>
              <w:t>Basic</w:t>
            </w:r>
          </w:p>
          <w:p w14:paraId="0C27A92D" w14:textId="77B27CBC" w:rsidR="007568C3" w:rsidRPr="00A05A69" w:rsidRDefault="007568C3" w:rsidP="007568C3">
            <w:pPr>
              <w:spacing w:after="0" w:line="240" w:lineRule="auto"/>
              <w:rPr>
                <w:rFonts w:asciiTheme="minorHAnsi" w:hAnsiTheme="minorHAnsi" w:cstheme="minorHAnsi"/>
                <w:sz w:val="14"/>
                <w:szCs w:val="16"/>
              </w:rPr>
            </w:pPr>
            <w:r>
              <w:rPr>
                <w:rFonts w:asciiTheme="minorHAnsi" w:hAnsiTheme="minorHAnsi" w:cstheme="minorHAnsi"/>
                <w:sz w:val="14"/>
                <w:szCs w:val="16"/>
              </w:rPr>
              <w:t>*</w:t>
            </w:r>
            <w:r w:rsidRPr="00A05A69">
              <w:rPr>
                <w:rFonts w:asciiTheme="minorHAnsi" w:hAnsiTheme="minorHAnsi" w:cstheme="minorHAnsi"/>
                <w:sz w:val="14"/>
                <w:szCs w:val="16"/>
              </w:rPr>
              <w:t>Expanded</w:t>
            </w:r>
          </w:p>
          <w:p w14:paraId="6891E582" w14:textId="77777777"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c>
          <w:tcPr>
            <w:tcW w:w="334" w:type="pct"/>
            <w:tcBorders>
              <w:top w:val="single" w:sz="4" w:space="0" w:color="auto"/>
              <w:left w:val="single" w:sz="4" w:space="0" w:color="auto"/>
              <w:bottom w:val="single" w:sz="4" w:space="0" w:color="auto"/>
              <w:right w:val="single" w:sz="4" w:space="0" w:color="auto"/>
            </w:tcBorders>
          </w:tcPr>
          <w:p w14:paraId="5DCD367A" w14:textId="77777777"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0EEABA42" w14:textId="6A37127D"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*Yes</w:t>
            </w:r>
          </w:p>
          <w:p w14:paraId="43A6146F" w14:textId="5DF8342A" w:rsidR="007568C3" w:rsidRPr="00A05A69" w:rsidRDefault="007568C3" w:rsidP="007568C3">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r>
      <w:tr w:rsidR="007568C3" w:rsidRPr="00327949" w14:paraId="4D845CF2" w14:textId="556ACB40" w:rsidTr="007568C3">
        <w:trPr>
          <w:gridAfter w:val="1"/>
          <w:wAfter w:w="334" w:type="pct"/>
          <w:cantSplit/>
          <w:trHeight w:val="278"/>
        </w:trPr>
        <w:tc>
          <w:tcPr>
            <w:tcW w:w="459" w:type="pct"/>
            <w:tcBorders>
              <w:top w:val="single" w:sz="4" w:space="0" w:color="auto"/>
              <w:left w:val="single" w:sz="4" w:space="0" w:color="auto"/>
              <w:bottom w:val="single" w:sz="4" w:space="0" w:color="auto"/>
              <w:right w:val="single" w:sz="4" w:space="0" w:color="auto"/>
            </w:tcBorders>
          </w:tcPr>
          <w:p w14:paraId="3EE11C2A"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72" w:type="pct"/>
            <w:tcBorders>
              <w:top w:val="single" w:sz="4" w:space="0" w:color="auto"/>
              <w:left w:val="single" w:sz="4" w:space="0" w:color="auto"/>
              <w:bottom w:val="single" w:sz="4" w:space="0" w:color="auto"/>
              <w:right w:val="single" w:sz="4" w:space="0" w:color="auto"/>
            </w:tcBorders>
          </w:tcPr>
          <w:p w14:paraId="3E0486B9" w14:textId="4F3BA9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4EB12985"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7D92A3A3"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75" w:type="pct"/>
            <w:tcBorders>
              <w:top w:val="single" w:sz="4" w:space="0" w:color="auto"/>
              <w:left w:val="single" w:sz="4" w:space="0" w:color="auto"/>
              <w:bottom w:val="single" w:sz="4" w:space="0" w:color="auto"/>
              <w:right w:val="single" w:sz="4" w:space="0" w:color="auto"/>
            </w:tcBorders>
          </w:tcPr>
          <w:p w14:paraId="7D9C99A0"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33" w:type="pct"/>
            <w:tcBorders>
              <w:top w:val="single" w:sz="4" w:space="0" w:color="auto"/>
              <w:left w:val="single" w:sz="4" w:space="0" w:color="auto"/>
              <w:bottom w:val="single" w:sz="4" w:space="0" w:color="auto"/>
              <w:right w:val="single" w:sz="4" w:space="0" w:color="auto"/>
            </w:tcBorders>
          </w:tcPr>
          <w:p w14:paraId="7BBE813D"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59" w:type="pct"/>
            <w:tcBorders>
              <w:top w:val="single" w:sz="4" w:space="0" w:color="auto"/>
              <w:left w:val="single" w:sz="4" w:space="0" w:color="auto"/>
              <w:bottom w:val="single" w:sz="4" w:space="0" w:color="auto"/>
              <w:right w:val="single" w:sz="4" w:space="0" w:color="auto"/>
            </w:tcBorders>
          </w:tcPr>
          <w:p w14:paraId="7BFD7106"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44E5EF1C"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375" w:type="pct"/>
            <w:tcBorders>
              <w:top w:val="single" w:sz="4" w:space="0" w:color="auto"/>
              <w:left w:val="single" w:sz="4" w:space="0" w:color="auto"/>
              <w:bottom w:val="single" w:sz="4" w:space="0" w:color="auto"/>
              <w:right w:val="single" w:sz="4" w:space="0" w:color="auto"/>
            </w:tcBorders>
          </w:tcPr>
          <w:p w14:paraId="5670F393" w14:textId="0E7A117C" w:rsidR="007568C3" w:rsidRPr="00327949" w:rsidDel="0053169A" w:rsidRDefault="007568C3" w:rsidP="007568C3">
            <w:pPr>
              <w:spacing w:after="0" w:line="240" w:lineRule="auto"/>
              <w:rPr>
                <w:rFonts w:asciiTheme="minorHAnsi" w:hAnsiTheme="minorHAnsi" w:cstheme="minorHAnsi"/>
                <w:sz w:val="18"/>
                <w:szCs w:val="18"/>
              </w:rPr>
            </w:pPr>
          </w:p>
        </w:tc>
        <w:tc>
          <w:tcPr>
            <w:tcW w:w="625" w:type="pct"/>
            <w:tcBorders>
              <w:top w:val="single" w:sz="4" w:space="0" w:color="auto"/>
              <w:left w:val="single" w:sz="4" w:space="0" w:color="auto"/>
              <w:bottom w:val="single" w:sz="4" w:space="0" w:color="auto"/>
              <w:right w:val="single" w:sz="4" w:space="0" w:color="auto"/>
            </w:tcBorders>
          </w:tcPr>
          <w:p w14:paraId="463D3654" w14:textId="77777777" w:rsidR="007568C3" w:rsidRPr="00327949" w:rsidDel="0053169A" w:rsidRDefault="007568C3" w:rsidP="007568C3">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355A0BE2" w14:textId="77777777" w:rsidR="007568C3" w:rsidRPr="00327949" w:rsidDel="0053169A" w:rsidRDefault="007568C3" w:rsidP="007568C3">
            <w:pPr>
              <w:spacing w:after="0" w:line="240" w:lineRule="auto"/>
              <w:rPr>
                <w:rFonts w:asciiTheme="minorHAnsi" w:hAnsiTheme="minorHAnsi" w:cstheme="minorHAnsi"/>
                <w:sz w:val="18"/>
                <w:szCs w:val="18"/>
              </w:rPr>
            </w:pPr>
          </w:p>
        </w:tc>
      </w:tr>
    </w:tbl>
    <w:p w14:paraId="1C1A1A95" w14:textId="07D2AC4B" w:rsidR="00F1004F" w:rsidRDefault="00F1004F" w:rsidP="00A05A69">
      <w:pPr>
        <w:spacing w:after="0" w:line="240" w:lineRule="auto"/>
        <w:rPr>
          <w:rFonts w:asciiTheme="minorHAnsi" w:hAnsiTheme="minorHAnsi" w:cstheme="minorHAnsi"/>
          <w:sz w:val="18"/>
          <w:szCs w:val="18"/>
        </w:r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04"/>
        <w:gridCol w:w="803"/>
        <w:gridCol w:w="993"/>
        <w:gridCol w:w="812"/>
        <w:gridCol w:w="719"/>
        <w:gridCol w:w="900"/>
        <w:gridCol w:w="900"/>
        <w:gridCol w:w="1077"/>
        <w:gridCol w:w="812"/>
        <w:gridCol w:w="1079"/>
        <w:gridCol w:w="900"/>
        <w:gridCol w:w="995"/>
      </w:tblGrid>
      <w:tr w:rsidR="00554EE8" w:rsidRPr="00327949" w14:paraId="3BD7F69F" w14:textId="77777777" w:rsidTr="00554EE8">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1ABF2711" w:rsidR="00554EE8" w:rsidRPr="00327949" w:rsidRDefault="00554EE8" w:rsidP="00347515">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18D6719D" w:rsidR="00554EE8" w:rsidRPr="00327949" w:rsidRDefault="00554EE8" w:rsidP="00347515">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w:t>
            </w:r>
            <w:r>
              <w:rPr>
                <w:rFonts w:asciiTheme="minorHAnsi" w:hAnsiTheme="minorHAnsi" w:cstheme="minorHAnsi"/>
                <w:sz w:val="18"/>
                <w:szCs w:val="18"/>
              </w:rPr>
              <w:t>installed in</w:t>
            </w:r>
            <w:r w:rsidRPr="00327949">
              <w:rPr>
                <w:rFonts w:asciiTheme="minorHAnsi" w:hAnsiTheme="minorHAnsi" w:cstheme="minorHAnsi"/>
                <w:sz w:val="18"/>
                <w:szCs w:val="18"/>
              </w:rPr>
              <w:t xml:space="preserve"> this project.</w:t>
            </w:r>
          </w:p>
          <w:p w14:paraId="44B3ABF0" w14:textId="77777777" w:rsidR="00554EE8" w:rsidRPr="00327949" w:rsidRDefault="00554EE8" w:rsidP="00347515">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554EE8" w:rsidRPr="00327949" w14:paraId="4907BC1F" w14:textId="77777777" w:rsidTr="00554EE8">
        <w:trPr>
          <w:cantSplit/>
          <w:trHeight w:val="277"/>
        </w:trPr>
        <w:tc>
          <w:tcPr>
            <w:tcW w:w="372" w:type="pct"/>
            <w:tcBorders>
              <w:top w:val="single" w:sz="4" w:space="0" w:color="auto"/>
              <w:left w:val="single" w:sz="4" w:space="0" w:color="auto"/>
              <w:bottom w:val="single" w:sz="4" w:space="0" w:color="auto"/>
              <w:right w:val="single" w:sz="4" w:space="0" w:color="auto"/>
            </w:tcBorders>
          </w:tcPr>
          <w:p w14:paraId="43E58BAF" w14:textId="4B9026FC" w:rsidR="00554EE8" w:rsidRPr="00327949" w:rsidRDefault="00554EE8" w:rsidP="00554EE8">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01</w:t>
            </w:r>
          </w:p>
        </w:tc>
        <w:tc>
          <w:tcPr>
            <w:tcW w:w="372" w:type="pct"/>
            <w:tcBorders>
              <w:top w:val="single" w:sz="4" w:space="0" w:color="auto"/>
              <w:left w:val="single" w:sz="4" w:space="0" w:color="auto"/>
              <w:bottom w:val="single" w:sz="4" w:space="0" w:color="auto"/>
              <w:right w:val="single" w:sz="4" w:space="0" w:color="auto"/>
            </w:tcBorders>
            <w:vAlign w:val="bottom"/>
          </w:tcPr>
          <w:p w14:paraId="671D02D5" w14:textId="37CAA532"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2</w:t>
            </w:r>
          </w:p>
        </w:tc>
        <w:tc>
          <w:tcPr>
            <w:tcW w:w="460" w:type="pct"/>
            <w:tcBorders>
              <w:top w:val="single" w:sz="4" w:space="0" w:color="auto"/>
              <w:left w:val="single" w:sz="4" w:space="0" w:color="auto"/>
              <w:bottom w:val="single" w:sz="4" w:space="0" w:color="auto"/>
              <w:right w:val="single" w:sz="4" w:space="0" w:color="auto"/>
            </w:tcBorders>
            <w:vAlign w:val="bottom"/>
          </w:tcPr>
          <w:p w14:paraId="5F0293BF" w14:textId="743049D3"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3</w:t>
            </w:r>
          </w:p>
        </w:tc>
        <w:tc>
          <w:tcPr>
            <w:tcW w:w="376" w:type="pct"/>
            <w:tcBorders>
              <w:top w:val="single" w:sz="4" w:space="0" w:color="auto"/>
              <w:left w:val="single" w:sz="4" w:space="0" w:color="auto"/>
              <w:bottom w:val="single" w:sz="4" w:space="0" w:color="auto"/>
              <w:right w:val="single" w:sz="4" w:space="0" w:color="auto"/>
            </w:tcBorders>
            <w:vAlign w:val="bottom"/>
          </w:tcPr>
          <w:p w14:paraId="00EAF596" w14:textId="7B8D1B9C"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w:t>
            </w:r>
            <w:r>
              <w:rPr>
                <w:rFonts w:asciiTheme="minorHAnsi" w:hAnsiTheme="minorHAnsi" w:cstheme="minorHAnsi"/>
                <w:sz w:val="18"/>
                <w:szCs w:val="18"/>
              </w:rPr>
              <w:t>4</w:t>
            </w:r>
          </w:p>
        </w:tc>
        <w:tc>
          <w:tcPr>
            <w:tcW w:w="333" w:type="pct"/>
            <w:tcBorders>
              <w:top w:val="single" w:sz="4" w:space="0" w:color="auto"/>
              <w:left w:val="single" w:sz="4" w:space="0" w:color="auto"/>
              <w:bottom w:val="single" w:sz="4" w:space="0" w:color="auto"/>
              <w:right w:val="single" w:sz="4" w:space="0" w:color="auto"/>
            </w:tcBorders>
            <w:vAlign w:val="bottom"/>
          </w:tcPr>
          <w:p w14:paraId="50DC1DE2" w14:textId="6F692887" w:rsidR="00554EE8" w:rsidRPr="00327949" w:rsidRDefault="00554EE8" w:rsidP="00554EE8">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7" w:type="pct"/>
            <w:tcBorders>
              <w:top w:val="single" w:sz="4" w:space="0" w:color="auto"/>
              <w:left w:val="single" w:sz="4" w:space="0" w:color="auto"/>
              <w:bottom w:val="single" w:sz="4" w:space="0" w:color="auto"/>
              <w:right w:val="single" w:sz="4" w:space="0" w:color="auto"/>
            </w:tcBorders>
            <w:vAlign w:val="bottom"/>
          </w:tcPr>
          <w:p w14:paraId="27734F41" w14:textId="3044C2CC" w:rsidR="00554EE8" w:rsidRPr="00327949" w:rsidRDefault="00554EE8" w:rsidP="00554EE8">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6</w:t>
            </w:r>
          </w:p>
        </w:tc>
        <w:tc>
          <w:tcPr>
            <w:tcW w:w="417" w:type="pct"/>
            <w:tcBorders>
              <w:top w:val="single" w:sz="4" w:space="0" w:color="auto"/>
              <w:left w:val="single" w:sz="4" w:space="0" w:color="auto"/>
              <w:bottom w:val="single" w:sz="4" w:space="0" w:color="auto"/>
              <w:right w:val="single" w:sz="4" w:space="0" w:color="auto"/>
            </w:tcBorders>
            <w:vAlign w:val="bottom"/>
          </w:tcPr>
          <w:p w14:paraId="0DB441FD" w14:textId="58F1DA69" w:rsidR="00554EE8" w:rsidRPr="00327949" w:rsidRDefault="00554EE8" w:rsidP="00554EE8">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99" w:type="pct"/>
            <w:tcBorders>
              <w:top w:val="single" w:sz="4" w:space="0" w:color="auto"/>
              <w:left w:val="single" w:sz="4" w:space="0" w:color="auto"/>
              <w:bottom w:val="single" w:sz="4" w:space="0" w:color="auto"/>
              <w:right w:val="single" w:sz="4" w:space="0" w:color="auto"/>
            </w:tcBorders>
            <w:vAlign w:val="bottom"/>
          </w:tcPr>
          <w:p w14:paraId="5754446D" w14:textId="5154C0DD" w:rsidR="00554EE8" w:rsidRPr="00327949" w:rsidRDefault="00554EE8" w:rsidP="00554EE8">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08</w:t>
            </w:r>
          </w:p>
        </w:tc>
        <w:tc>
          <w:tcPr>
            <w:tcW w:w="376" w:type="pct"/>
            <w:tcBorders>
              <w:top w:val="single" w:sz="4" w:space="0" w:color="auto"/>
              <w:left w:val="single" w:sz="4" w:space="0" w:color="auto"/>
              <w:bottom w:val="single" w:sz="4" w:space="0" w:color="auto"/>
              <w:right w:val="single" w:sz="4" w:space="0" w:color="auto"/>
            </w:tcBorders>
            <w:vAlign w:val="bottom"/>
          </w:tcPr>
          <w:p w14:paraId="56D1E84E" w14:textId="3B77CC81"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500" w:type="pct"/>
            <w:tcBorders>
              <w:top w:val="single" w:sz="4" w:space="0" w:color="auto"/>
              <w:left w:val="single" w:sz="4" w:space="0" w:color="auto"/>
              <w:bottom w:val="single" w:sz="4" w:space="0" w:color="auto"/>
              <w:right w:val="single" w:sz="4" w:space="0" w:color="auto"/>
            </w:tcBorders>
            <w:vAlign w:val="bottom"/>
          </w:tcPr>
          <w:p w14:paraId="4DC9E8F4" w14:textId="7DED521E"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417" w:type="pct"/>
            <w:tcBorders>
              <w:top w:val="single" w:sz="4" w:space="0" w:color="auto"/>
              <w:left w:val="single" w:sz="4" w:space="0" w:color="auto"/>
              <w:bottom w:val="single" w:sz="4" w:space="0" w:color="auto"/>
              <w:right w:val="single" w:sz="4" w:space="0" w:color="auto"/>
            </w:tcBorders>
            <w:vAlign w:val="bottom"/>
          </w:tcPr>
          <w:p w14:paraId="55FAB2B4" w14:textId="14744043"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w:t>
            </w:r>
            <w:r>
              <w:rPr>
                <w:rFonts w:asciiTheme="minorHAnsi" w:hAnsiTheme="minorHAnsi" w:cstheme="minorHAnsi"/>
                <w:sz w:val="18"/>
                <w:szCs w:val="18"/>
              </w:rPr>
              <w:t>1</w:t>
            </w:r>
          </w:p>
        </w:tc>
        <w:tc>
          <w:tcPr>
            <w:tcW w:w="458" w:type="pct"/>
            <w:tcBorders>
              <w:top w:val="single" w:sz="4" w:space="0" w:color="auto"/>
              <w:left w:val="single" w:sz="4" w:space="0" w:color="auto"/>
              <w:bottom w:val="single" w:sz="4" w:space="0" w:color="auto"/>
              <w:right w:val="single" w:sz="4" w:space="0" w:color="auto"/>
            </w:tcBorders>
            <w:vAlign w:val="bottom"/>
          </w:tcPr>
          <w:p w14:paraId="0DA689F9" w14:textId="4AD20B74"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12</w:t>
            </w:r>
          </w:p>
        </w:tc>
      </w:tr>
      <w:tr w:rsidR="00554EE8" w:rsidRPr="00327949" w14:paraId="110C1F45" w14:textId="77777777" w:rsidTr="00554EE8">
        <w:trPr>
          <w:cantSplit/>
          <w:trHeight w:val="288"/>
        </w:trPr>
        <w:tc>
          <w:tcPr>
            <w:tcW w:w="372" w:type="pct"/>
            <w:tcBorders>
              <w:top w:val="single" w:sz="4" w:space="0" w:color="auto"/>
              <w:left w:val="single" w:sz="4" w:space="0" w:color="auto"/>
              <w:bottom w:val="single" w:sz="4" w:space="0" w:color="auto"/>
              <w:right w:val="single" w:sz="4" w:space="0" w:color="auto"/>
            </w:tcBorders>
            <w:vAlign w:val="bottom"/>
          </w:tcPr>
          <w:p w14:paraId="3FEB8A56" w14:textId="743460D1" w:rsidR="00554EE8" w:rsidRPr="00327949" w:rsidRDefault="00554EE8" w:rsidP="00554EE8">
            <w:pPr>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20"/>
              </w:rPr>
              <w:t>Dwelling Unit Name</w:t>
            </w:r>
          </w:p>
        </w:tc>
        <w:tc>
          <w:tcPr>
            <w:tcW w:w="372" w:type="pct"/>
            <w:tcBorders>
              <w:top w:val="single" w:sz="4" w:space="0" w:color="auto"/>
              <w:left w:val="single" w:sz="4" w:space="0" w:color="auto"/>
              <w:bottom w:val="single" w:sz="4" w:space="0" w:color="auto"/>
              <w:right w:val="single" w:sz="4" w:space="0" w:color="auto"/>
            </w:tcBorders>
            <w:vAlign w:val="bottom"/>
          </w:tcPr>
          <w:p w14:paraId="48C8C09C" w14:textId="582C8B5E"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60" w:type="pct"/>
            <w:tcBorders>
              <w:top w:val="single" w:sz="4" w:space="0" w:color="auto"/>
              <w:left w:val="single" w:sz="4" w:space="0" w:color="auto"/>
              <w:bottom w:val="single" w:sz="4" w:space="0" w:color="auto"/>
              <w:right w:val="single" w:sz="4" w:space="0" w:color="auto"/>
            </w:tcBorders>
            <w:vAlign w:val="bottom"/>
          </w:tcPr>
          <w:p w14:paraId="58920839"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376" w:type="pct"/>
            <w:tcBorders>
              <w:top w:val="single" w:sz="4" w:space="0" w:color="auto"/>
              <w:left w:val="single" w:sz="4" w:space="0" w:color="auto"/>
              <w:bottom w:val="single" w:sz="4" w:space="0" w:color="auto"/>
              <w:right w:val="single" w:sz="4" w:space="0" w:color="auto"/>
            </w:tcBorders>
            <w:vAlign w:val="bottom"/>
          </w:tcPr>
          <w:p w14:paraId="75524D9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33" w:type="pct"/>
            <w:tcBorders>
              <w:top w:val="single" w:sz="4" w:space="0" w:color="auto"/>
              <w:left w:val="single" w:sz="4" w:space="0" w:color="auto"/>
              <w:bottom w:val="single" w:sz="4" w:space="0" w:color="auto"/>
              <w:right w:val="single" w:sz="4" w:space="0" w:color="auto"/>
            </w:tcBorders>
            <w:vAlign w:val="bottom"/>
          </w:tcPr>
          <w:p w14:paraId="7177A6B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17" w:type="pct"/>
            <w:tcBorders>
              <w:top w:val="single" w:sz="4" w:space="0" w:color="auto"/>
              <w:left w:val="single" w:sz="4" w:space="0" w:color="auto"/>
              <w:bottom w:val="single" w:sz="4" w:space="0" w:color="auto"/>
              <w:right w:val="single" w:sz="4" w:space="0" w:color="auto"/>
            </w:tcBorders>
            <w:vAlign w:val="bottom"/>
          </w:tcPr>
          <w:p w14:paraId="1643CD45"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7" w:type="pct"/>
            <w:tcBorders>
              <w:top w:val="single" w:sz="4" w:space="0" w:color="auto"/>
              <w:left w:val="single" w:sz="4" w:space="0" w:color="auto"/>
              <w:bottom w:val="single" w:sz="4" w:space="0" w:color="auto"/>
              <w:right w:val="single" w:sz="4" w:space="0" w:color="auto"/>
            </w:tcBorders>
            <w:vAlign w:val="bottom"/>
          </w:tcPr>
          <w:p w14:paraId="42267D40"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499" w:type="pct"/>
            <w:tcBorders>
              <w:top w:val="single" w:sz="4" w:space="0" w:color="auto"/>
              <w:left w:val="single" w:sz="4" w:space="0" w:color="auto"/>
              <w:bottom w:val="single" w:sz="4" w:space="0" w:color="auto"/>
              <w:right w:val="single" w:sz="4" w:space="0" w:color="auto"/>
            </w:tcBorders>
            <w:vAlign w:val="bottom"/>
          </w:tcPr>
          <w:p w14:paraId="599FC808"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376" w:type="pct"/>
            <w:tcBorders>
              <w:top w:val="single" w:sz="4" w:space="0" w:color="auto"/>
              <w:left w:val="single" w:sz="4" w:space="0" w:color="auto"/>
              <w:bottom w:val="single" w:sz="4" w:space="0" w:color="auto"/>
              <w:right w:val="single" w:sz="4" w:space="0" w:color="auto"/>
            </w:tcBorders>
            <w:vAlign w:val="bottom"/>
          </w:tcPr>
          <w:p w14:paraId="61C9B531" w14:textId="77777777" w:rsidR="00554EE8" w:rsidRPr="00327949" w:rsidRDefault="00554EE8" w:rsidP="00554EE8">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00" w:type="pct"/>
            <w:tcBorders>
              <w:top w:val="single" w:sz="4" w:space="0" w:color="auto"/>
              <w:left w:val="single" w:sz="4" w:space="0" w:color="auto"/>
              <w:bottom w:val="single" w:sz="4" w:space="0" w:color="auto"/>
              <w:right w:val="single" w:sz="4" w:space="0" w:color="auto"/>
            </w:tcBorders>
            <w:vAlign w:val="bottom"/>
          </w:tcPr>
          <w:p w14:paraId="12391449"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17" w:type="pct"/>
            <w:tcBorders>
              <w:top w:val="single" w:sz="4" w:space="0" w:color="auto"/>
              <w:left w:val="single" w:sz="4" w:space="0" w:color="auto"/>
              <w:bottom w:val="single" w:sz="4" w:space="0" w:color="auto"/>
              <w:right w:val="single" w:sz="4" w:space="0" w:color="auto"/>
            </w:tcBorders>
            <w:vAlign w:val="bottom"/>
          </w:tcPr>
          <w:p w14:paraId="5589DC8C" w14:textId="322BE969" w:rsidR="00554EE8" w:rsidRPr="00327949" w:rsidRDefault="00554EE8" w:rsidP="00554EE8">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c>
          <w:tcPr>
            <w:tcW w:w="458" w:type="pct"/>
            <w:tcBorders>
              <w:top w:val="single" w:sz="4" w:space="0" w:color="auto"/>
              <w:left w:val="single" w:sz="4" w:space="0" w:color="auto"/>
              <w:bottom w:val="single" w:sz="4" w:space="0" w:color="auto"/>
              <w:right w:val="single" w:sz="4" w:space="0" w:color="auto"/>
            </w:tcBorders>
            <w:vAlign w:val="bottom"/>
          </w:tcPr>
          <w:p w14:paraId="24DEC3D9" w14:textId="77777777" w:rsidR="00554EE8" w:rsidRPr="00327949" w:rsidRDefault="00554EE8" w:rsidP="00554EE8">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554EE8" w:rsidRPr="00327949" w14:paraId="5BEEEFCC" w14:textId="77777777" w:rsidTr="00554EE8">
        <w:trPr>
          <w:cantSplit/>
          <w:trHeight w:val="246"/>
        </w:trPr>
        <w:tc>
          <w:tcPr>
            <w:tcW w:w="372" w:type="pct"/>
            <w:tcBorders>
              <w:top w:val="single" w:sz="4" w:space="0" w:color="auto"/>
              <w:left w:val="single" w:sz="4" w:space="0" w:color="auto"/>
              <w:bottom w:val="single" w:sz="4" w:space="0" w:color="auto"/>
              <w:right w:val="single" w:sz="4" w:space="0" w:color="auto"/>
            </w:tcBorders>
          </w:tcPr>
          <w:p w14:paraId="50C7749C" w14:textId="187338E0" w:rsidR="00554EE8" w:rsidRPr="00E177D7" w:rsidRDefault="00554EE8" w:rsidP="00554EE8">
            <w:pPr>
              <w:spacing w:after="0" w:line="240" w:lineRule="auto"/>
              <w:rPr>
                <w:rFonts w:asciiTheme="minorHAnsi" w:eastAsia="Times New Roman" w:hAnsiTheme="minorHAnsi" w:cstheme="minorHAnsi"/>
                <w:sz w:val="16"/>
                <w:szCs w:val="20"/>
              </w:rPr>
            </w:pPr>
            <w:r w:rsidRPr="004F1F5C">
              <w:rPr>
                <w:rFonts w:asciiTheme="minorHAnsi" w:eastAsia="Times New Roman" w:hAnsiTheme="minorHAnsi" w:cstheme="minorHAnsi"/>
                <w:sz w:val="16"/>
                <w:szCs w:val="16"/>
              </w:rPr>
              <w:t>&lt;&lt;Reference value from A01 &gt;&gt;</w:t>
            </w:r>
          </w:p>
        </w:tc>
        <w:tc>
          <w:tcPr>
            <w:tcW w:w="372" w:type="pct"/>
            <w:tcBorders>
              <w:top w:val="single" w:sz="4" w:space="0" w:color="auto"/>
              <w:left w:val="single" w:sz="4" w:space="0" w:color="auto"/>
              <w:bottom w:val="single" w:sz="4" w:space="0" w:color="auto"/>
              <w:right w:val="single" w:sz="4" w:space="0" w:color="auto"/>
            </w:tcBorders>
          </w:tcPr>
          <w:p w14:paraId="19185FD4" w14:textId="770E350F" w:rsidR="00554EE8" w:rsidRPr="00095904" w:rsidRDefault="00554EE8" w:rsidP="00554EE8">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&lt;&lt;Reference value from A0</w:t>
            </w:r>
            <w:r>
              <w:rPr>
                <w:rFonts w:asciiTheme="minorHAnsi" w:eastAsia="Times New Roman" w:hAnsiTheme="minorHAnsi" w:cstheme="minorHAnsi"/>
                <w:sz w:val="16"/>
                <w:szCs w:val="20"/>
              </w:rPr>
              <w:t>2</w:t>
            </w:r>
            <w:r w:rsidRPr="00E177D7">
              <w:rPr>
                <w:rFonts w:asciiTheme="minorHAnsi" w:eastAsia="Times New Roman" w:hAnsiTheme="minorHAnsi" w:cstheme="minorHAnsi"/>
                <w:sz w:val="16"/>
                <w:szCs w:val="20"/>
              </w:rPr>
              <w:t>&gt;&gt;</w:t>
            </w:r>
          </w:p>
        </w:tc>
        <w:tc>
          <w:tcPr>
            <w:tcW w:w="460" w:type="pct"/>
            <w:tcBorders>
              <w:top w:val="single" w:sz="4" w:space="0" w:color="auto"/>
              <w:left w:val="single" w:sz="4" w:space="0" w:color="auto"/>
              <w:bottom w:val="single" w:sz="4" w:space="0" w:color="auto"/>
              <w:right w:val="single" w:sz="4" w:space="0" w:color="auto"/>
            </w:tcBorders>
          </w:tcPr>
          <w:p w14:paraId="77E4DFEE" w14:textId="77166B12"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reference value from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3&gt;&gt;</w:t>
            </w:r>
          </w:p>
          <w:p w14:paraId="348BD037" w14:textId="42D69148" w:rsidR="00554EE8" w:rsidRPr="00095904" w:rsidRDefault="00554EE8" w:rsidP="00554EE8">
            <w:pPr>
              <w:spacing w:after="0" w:line="240" w:lineRule="auto"/>
              <w:rPr>
                <w:rFonts w:asciiTheme="minorHAnsi" w:hAnsiTheme="minorHAnsi" w:cstheme="minorHAnsi"/>
                <w:sz w:val="14"/>
                <w:szCs w:val="16"/>
              </w:rPr>
            </w:pPr>
          </w:p>
        </w:tc>
        <w:tc>
          <w:tcPr>
            <w:tcW w:w="376" w:type="pct"/>
            <w:tcBorders>
              <w:top w:val="single" w:sz="4" w:space="0" w:color="auto"/>
              <w:left w:val="single" w:sz="4" w:space="0" w:color="auto"/>
              <w:bottom w:val="single" w:sz="4" w:space="0" w:color="auto"/>
              <w:right w:val="single" w:sz="4" w:space="0" w:color="auto"/>
            </w:tcBorders>
          </w:tcPr>
          <w:p w14:paraId="7C4D401E" w14:textId="32167DA9"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4&gt;&gt;</w:t>
            </w:r>
          </w:p>
        </w:tc>
        <w:tc>
          <w:tcPr>
            <w:tcW w:w="333" w:type="pct"/>
            <w:tcBorders>
              <w:top w:val="single" w:sz="4" w:space="0" w:color="auto"/>
              <w:left w:val="single" w:sz="4" w:space="0" w:color="auto"/>
              <w:bottom w:val="single" w:sz="4" w:space="0" w:color="auto"/>
              <w:right w:val="single" w:sz="4" w:space="0" w:color="auto"/>
            </w:tcBorders>
          </w:tcPr>
          <w:p w14:paraId="3AA1B762" w14:textId="23DF9A6E" w:rsidR="00554EE8" w:rsidRPr="00095904"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4"/>
                <w:szCs w:val="16"/>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5&gt;&gt;</w:t>
            </w:r>
          </w:p>
        </w:tc>
        <w:tc>
          <w:tcPr>
            <w:tcW w:w="417" w:type="pct"/>
            <w:tcBorders>
              <w:top w:val="single" w:sz="4" w:space="0" w:color="auto"/>
              <w:left w:val="single" w:sz="4" w:space="0" w:color="auto"/>
              <w:bottom w:val="single" w:sz="4" w:space="0" w:color="auto"/>
              <w:right w:val="single" w:sz="4" w:space="0" w:color="auto"/>
            </w:tcBorders>
          </w:tcPr>
          <w:p w14:paraId="756E6B24" w14:textId="5434463A"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6&gt;&gt;</w:t>
            </w:r>
          </w:p>
          <w:p w14:paraId="6905076F" w14:textId="2A84251B" w:rsidR="00554EE8" w:rsidRPr="00095904" w:rsidRDefault="00554EE8" w:rsidP="00554EE8">
            <w:pPr>
              <w:spacing w:after="0" w:line="240" w:lineRule="auto"/>
              <w:rPr>
                <w:rFonts w:asciiTheme="minorHAnsi" w:hAnsiTheme="minorHAnsi" w:cstheme="minorHAnsi"/>
                <w:sz w:val="14"/>
                <w:szCs w:val="16"/>
              </w:rPr>
            </w:pPr>
          </w:p>
        </w:tc>
        <w:tc>
          <w:tcPr>
            <w:tcW w:w="417" w:type="pct"/>
            <w:tcBorders>
              <w:top w:val="single" w:sz="4" w:space="0" w:color="auto"/>
              <w:left w:val="single" w:sz="4" w:space="0" w:color="auto"/>
              <w:bottom w:val="single" w:sz="4" w:space="0" w:color="auto"/>
              <w:right w:val="single" w:sz="4" w:space="0" w:color="auto"/>
            </w:tcBorders>
          </w:tcPr>
          <w:p w14:paraId="4DDAC414" w14:textId="7476F7DC" w:rsidR="00554EE8"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 Reference value from A0</w:t>
            </w:r>
            <w:r>
              <w:rPr>
                <w:rFonts w:asciiTheme="minorHAnsi" w:eastAsia="Times New Roman" w:hAnsiTheme="minorHAnsi" w:cstheme="minorHAnsi"/>
                <w:sz w:val="16"/>
                <w:szCs w:val="20"/>
              </w:rPr>
              <w:t>7</w:t>
            </w:r>
            <w:r w:rsidRPr="00095904">
              <w:rPr>
                <w:rFonts w:asciiTheme="minorHAnsi" w:eastAsia="Times New Roman" w:hAnsiTheme="minorHAnsi" w:cstheme="minorHAnsi"/>
                <w:sz w:val="16"/>
                <w:szCs w:val="20"/>
              </w:rPr>
              <w:t xml:space="preserve"> </w:t>
            </w:r>
            <w:r>
              <w:rPr>
                <w:rFonts w:asciiTheme="minorHAnsi" w:eastAsia="Times New Roman" w:hAnsiTheme="minorHAnsi" w:cstheme="minorHAnsi"/>
                <w:sz w:val="16"/>
                <w:szCs w:val="20"/>
              </w:rPr>
              <w:t>&gt;&gt;</w:t>
            </w:r>
          </w:p>
          <w:p w14:paraId="5CA11BB7" w14:textId="78BEEFC6" w:rsidR="00554EE8" w:rsidRDefault="00554EE8" w:rsidP="00554EE8">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p>
          <w:p w14:paraId="2BB11D43" w14:textId="446C0F0F" w:rsidR="00554EE8" w:rsidRPr="00095904" w:rsidRDefault="00554EE8" w:rsidP="00554EE8">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p>
          <w:p w14:paraId="47CE21EB" w14:textId="328A3E8F" w:rsidR="00554EE8" w:rsidRPr="00095904" w:rsidRDefault="00554EE8" w:rsidP="00554EE8">
            <w:pPr>
              <w:spacing w:after="0" w:line="240" w:lineRule="auto"/>
              <w:rPr>
                <w:rFonts w:asciiTheme="minorHAnsi" w:hAnsiTheme="minorHAnsi" w:cstheme="minorHAnsi"/>
                <w:sz w:val="14"/>
                <w:szCs w:val="16"/>
              </w:rPr>
            </w:pPr>
          </w:p>
        </w:tc>
        <w:tc>
          <w:tcPr>
            <w:tcW w:w="499" w:type="pct"/>
            <w:tcBorders>
              <w:top w:val="single" w:sz="4" w:space="0" w:color="auto"/>
              <w:left w:val="single" w:sz="4" w:space="0" w:color="auto"/>
              <w:bottom w:val="single" w:sz="4" w:space="0" w:color="auto"/>
              <w:right w:val="single" w:sz="4" w:space="0" w:color="auto"/>
            </w:tcBorders>
            <w:vAlign w:val="center"/>
          </w:tcPr>
          <w:p w14:paraId="3236F259" w14:textId="57FF3658"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B</w:t>
            </w:r>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8</w:t>
            </w:r>
            <w:r w:rsidRPr="003E729A">
              <w:rPr>
                <w:rFonts w:asciiTheme="minorHAnsi" w:eastAsia="Times New Roman" w:hAnsiTheme="minorHAnsi" w:cstheme="minorHAnsi"/>
                <w:sz w:val="16"/>
                <w:szCs w:val="20"/>
              </w:rPr>
              <w:t>is NA</w:t>
            </w:r>
            <w:r>
              <w:rPr>
                <w:rFonts w:asciiTheme="minorHAnsi" w:eastAsia="Times New Roman" w:hAnsiTheme="minorHAnsi" w:cstheme="minorHAnsi"/>
                <w:sz w:val="16"/>
                <w:szCs w:val="20"/>
              </w:rPr>
              <w:t>.</w:t>
            </w:r>
          </w:p>
          <w:p w14:paraId="00FC1634" w14:textId="74D4BD4F"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Natural Gas or Propane, then</w:t>
            </w:r>
          </w:p>
          <w:p w14:paraId="61EC8282" w14:textId="206F7CC2"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then value must be &gt; 75,000 Btu/hr;</w:t>
            </w:r>
          </w:p>
          <w:p w14:paraId="4957A937" w14:textId="7011D818"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then value must be ≤ 75,000 Btu/hr;</w:t>
            </w:r>
          </w:p>
          <w:p w14:paraId="43038F2D" w14:textId="779C04B4"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Instant, then value must be &gt; 200,000 Btu/hr;</w:t>
            </w:r>
          </w:p>
          <w:p w14:paraId="7A989646" w14:textId="376D747D"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Instant, then value must be ≤ 200,000 Btu/hr;</w:t>
            </w:r>
          </w:p>
          <w:p w14:paraId="4AC9EEF8" w14:textId="7D1AA61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Storage, then value must be ≤ 105,000 Btu/hr;</w:t>
            </w:r>
          </w:p>
          <w:p w14:paraId="3FE17D88" w14:textId="5FAF5BD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r>
              <w:rPr>
                <w:rFonts w:asciiTheme="minorHAnsi" w:eastAsia="Times New Roman" w:hAnsiTheme="minorHAnsi" w:cstheme="minorHAnsi"/>
                <w:sz w:val="16"/>
                <w:szCs w:val="20"/>
              </w:rPr>
              <w:t>B</w:t>
            </w:r>
            <w:r w:rsidRPr="00095904">
              <w:rPr>
                <w:rFonts w:asciiTheme="minorHAnsi" w:eastAsia="Times New Roman" w:hAnsiTheme="minorHAnsi" w:cstheme="minorHAnsi"/>
                <w:sz w:val="16"/>
                <w:szCs w:val="20"/>
              </w:rPr>
              <w:t>06 = Electricity, then</w:t>
            </w:r>
          </w:p>
          <w:p w14:paraId="4899914A" w14:textId="0261BF09"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Commercial Storage or Commercial Instant, then value must be &gt; 12 kW;</w:t>
            </w:r>
          </w:p>
          <w:p w14:paraId="46679747" w14:textId="7AEA5C43"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Consumer Storage or Consumer Instant, then value must be ≤ 12 kW;</w:t>
            </w:r>
          </w:p>
          <w:p w14:paraId="0F235F01" w14:textId="0BE265B0" w:rsidR="00554EE8" w:rsidRPr="00095904"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w:t>
            </w:r>
            <w:r>
              <w:rPr>
                <w:rFonts w:asciiTheme="minorHAnsi" w:eastAsia="Times New Roman" w:hAnsiTheme="minorHAnsi" w:cstheme="minorHAnsi"/>
                <w:sz w:val="16"/>
                <w:szCs w:val="20"/>
              </w:rPr>
              <w:t>4</w:t>
            </w:r>
            <w:r w:rsidRPr="00095904">
              <w:rPr>
                <w:rFonts w:asciiTheme="minorHAnsi" w:eastAsia="Times New Roman" w:hAnsiTheme="minorHAnsi" w:cstheme="minorHAnsi"/>
                <w:sz w:val="16"/>
                <w:szCs w:val="20"/>
              </w:rPr>
              <w:t xml:space="preserve"> = Residential-Duty Commercial Instantaneous, then value must be ≤ 58.6 kW;</w:t>
            </w:r>
          </w:p>
          <w:p w14:paraId="5B006588" w14:textId="22D8EC1B" w:rsidR="00554EE8" w:rsidRPr="00095904" w:rsidRDefault="00554EE8" w:rsidP="00554EE8">
            <w:pPr>
              <w:spacing w:after="0"/>
              <w:rPr>
                <w:rFonts w:asciiTheme="minorHAnsi" w:eastAsia="Times New Roman" w:hAnsiTheme="minorHAnsi" w:cstheme="minorHAnsi"/>
                <w:sz w:val="16"/>
                <w:szCs w:val="20"/>
              </w:rPr>
            </w:pPr>
          </w:p>
          <w:p w14:paraId="7CF927FF" w14:textId="0763D859" w:rsidR="00554EE8" w:rsidRDefault="00554EE8" w:rsidP="00554EE8">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r>
              <w:rPr>
                <w:rFonts w:asciiTheme="minorHAnsi" w:eastAsia="Times New Roman" w:hAnsiTheme="minorHAnsi" w:cstheme="minorHAnsi"/>
                <w:sz w:val="16"/>
                <w:szCs w:val="20"/>
              </w:rPr>
              <w:t xml:space="preserve"> and </w:t>
            </w:r>
            <w:r w:rsidRPr="00095904">
              <w:rPr>
                <w:rFonts w:asciiTheme="minorHAnsi" w:eastAsia="Times New Roman" w:hAnsiTheme="minorHAnsi" w:cstheme="minorHAnsi"/>
                <w:sz w:val="16"/>
                <w:szCs w:val="20"/>
              </w:rPr>
              <w:t xml:space="preserve">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6</w:t>
            </w:r>
            <w:r w:rsidRPr="00095904">
              <w:rPr>
                <w:rFonts w:asciiTheme="minorHAnsi" w:eastAsia="Times New Roman" w:hAnsiTheme="minorHAnsi" w:cstheme="minorHAnsi"/>
                <w:sz w:val="16"/>
                <w:szCs w:val="20"/>
              </w:rPr>
              <w:t xml:space="preserve"> = Electric Resistance, it is stored in WaterHeaterElectricFiredRatedInput, Otherwise the value is stored in WaterHeaterGasFiredRatedInput</w:t>
            </w:r>
            <w:r>
              <w:rPr>
                <w:rFonts w:asciiTheme="minorHAnsi" w:eastAsia="Times New Roman" w:hAnsiTheme="minorHAnsi" w:cstheme="minorHAnsi"/>
                <w:sz w:val="16"/>
                <w:szCs w:val="20"/>
              </w:rPr>
              <w:t>&gt;&gt;</w:t>
            </w:r>
          </w:p>
          <w:p w14:paraId="403C3207" w14:textId="1DA6FB43" w:rsidR="00554EE8" w:rsidRPr="00095904" w:rsidRDefault="00554EE8" w:rsidP="00554EE8">
            <w:pPr>
              <w:spacing w:after="0"/>
              <w:rPr>
                <w:rFonts w:asciiTheme="minorHAnsi" w:eastAsia="Times New Roman" w:hAnsiTheme="minorHAnsi" w:cstheme="minorHAnsi"/>
                <w:sz w:val="16"/>
                <w:szCs w:val="20"/>
              </w:rPr>
            </w:pPr>
          </w:p>
          <w:p w14:paraId="4DC44E17" w14:textId="5FC46A55" w:rsidR="00554EE8" w:rsidRPr="00095904" w:rsidRDefault="00554EE8" w:rsidP="00554EE8">
            <w:pPr>
              <w:spacing w:after="0" w:line="240" w:lineRule="auto"/>
              <w:rPr>
                <w:rFonts w:asciiTheme="minorHAnsi" w:hAnsiTheme="minorHAnsi" w:cstheme="minorHAnsi"/>
                <w:sz w:val="14"/>
                <w:szCs w:val="16"/>
              </w:rPr>
            </w:pPr>
          </w:p>
        </w:tc>
        <w:tc>
          <w:tcPr>
            <w:tcW w:w="376" w:type="pct"/>
            <w:tcBorders>
              <w:top w:val="single" w:sz="4" w:space="0" w:color="auto"/>
              <w:left w:val="single" w:sz="4" w:space="0" w:color="auto"/>
              <w:bottom w:val="single" w:sz="4" w:space="0" w:color="auto"/>
              <w:right w:val="single" w:sz="4" w:space="0" w:color="auto"/>
            </w:tcBorders>
          </w:tcPr>
          <w:p w14:paraId="7EF496BA" w14:textId="1C6F85C8"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09&gt;&gt;</w:t>
            </w:r>
          </w:p>
        </w:tc>
        <w:tc>
          <w:tcPr>
            <w:tcW w:w="500" w:type="pct"/>
            <w:tcBorders>
              <w:top w:val="single" w:sz="4" w:space="0" w:color="auto"/>
              <w:left w:val="single" w:sz="4" w:space="0" w:color="auto"/>
              <w:bottom w:val="single" w:sz="4" w:space="0" w:color="auto"/>
              <w:right w:val="single" w:sz="4" w:space="0" w:color="auto"/>
            </w:tcBorders>
          </w:tcPr>
          <w:p w14:paraId="6C87B38C" w14:textId="7D6C0D03"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Design Dwelling Unit DHW System Distribution A</w:t>
            </w:r>
            <w:r>
              <w:rPr>
                <w:rFonts w:asciiTheme="minorHAnsi" w:eastAsia="Times New Roman" w:hAnsiTheme="minorHAnsi" w:cstheme="minorHAnsi"/>
                <w:sz w:val="16"/>
                <w:szCs w:val="20"/>
              </w:rPr>
              <w:t>10&gt;&gt;</w:t>
            </w:r>
          </w:p>
        </w:tc>
        <w:tc>
          <w:tcPr>
            <w:tcW w:w="417" w:type="pct"/>
            <w:tcBorders>
              <w:top w:val="single" w:sz="4" w:space="0" w:color="auto"/>
              <w:left w:val="single" w:sz="4" w:space="0" w:color="auto"/>
              <w:bottom w:val="single" w:sz="4" w:space="0" w:color="auto"/>
              <w:right w:val="single" w:sz="4" w:space="0" w:color="auto"/>
            </w:tcBorders>
          </w:tcPr>
          <w:p w14:paraId="6FA787AB" w14:textId="353C379B"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A1</w:t>
            </w:r>
            <w:r>
              <w:rPr>
                <w:rFonts w:asciiTheme="minorHAnsi" w:eastAsia="Times New Roman" w:hAnsiTheme="minorHAnsi" w:cstheme="minorHAnsi"/>
                <w:sz w:val="16"/>
                <w:szCs w:val="20"/>
              </w:rPr>
              <w:t>1&gt;&gt;</w:t>
            </w:r>
          </w:p>
        </w:tc>
        <w:tc>
          <w:tcPr>
            <w:tcW w:w="458" w:type="pct"/>
            <w:tcBorders>
              <w:top w:val="single" w:sz="4" w:space="0" w:color="auto"/>
              <w:left w:val="single" w:sz="4" w:space="0" w:color="auto"/>
              <w:bottom w:val="single" w:sz="4" w:space="0" w:color="auto"/>
              <w:right w:val="single" w:sz="4" w:space="0" w:color="auto"/>
            </w:tcBorders>
          </w:tcPr>
          <w:p w14:paraId="4EEFADE4" w14:textId="622E178A" w:rsidR="00554EE8" w:rsidRPr="00095904" w:rsidRDefault="00554EE8" w:rsidP="00554EE8">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r>
              <w:rPr>
                <w:rFonts w:asciiTheme="minorHAnsi" w:eastAsia="Times New Roman" w:hAnsiTheme="minorHAnsi" w:cstheme="minorHAnsi"/>
                <w:sz w:val="16"/>
                <w:szCs w:val="20"/>
              </w:rPr>
              <w:t>Reference</w:t>
            </w:r>
            <w:r w:rsidRPr="00095904">
              <w:rPr>
                <w:rFonts w:asciiTheme="minorHAnsi" w:eastAsia="Times New Roman" w:hAnsiTheme="minorHAnsi" w:cstheme="minorHAnsi"/>
                <w:sz w:val="16"/>
                <w:szCs w:val="20"/>
              </w:rPr>
              <w:t xml:space="preserve"> value from  A</w:t>
            </w:r>
            <w:r>
              <w:rPr>
                <w:rFonts w:asciiTheme="minorHAnsi" w:eastAsia="Times New Roman" w:hAnsiTheme="minorHAnsi" w:cstheme="minorHAnsi"/>
                <w:sz w:val="16"/>
                <w:szCs w:val="20"/>
              </w:rPr>
              <w:t>12&gt;&gt;</w:t>
            </w:r>
          </w:p>
        </w:tc>
      </w:tr>
      <w:tr w:rsidR="00554EE8" w:rsidRPr="00327949" w14:paraId="3A5022A5" w14:textId="77777777" w:rsidTr="00554EE8">
        <w:trPr>
          <w:cantSplit/>
          <w:trHeight w:val="278"/>
        </w:trPr>
        <w:tc>
          <w:tcPr>
            <w:tcW w:w="372" w:type="pct"/>
            <w:tcBorders>
              <w:top w:val="single" w:sz="4" w:space="0" w:color="auto"/>
              <w:left w:val="single" w:sz="4" w:space="0" w:color="auto"/>
              <w:bottom w:val="single" w:sz="4" w:space="0" w:color="auto"/>
              <w:right w:val="single" w:sz="4" w:space="0" w:color="auto"/>
            </w:tcBorders>
          </w:tcPr>
          <w:p w14:paraId="12A4C7EF"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72" w:type="pct"/>
            <w:tcBorders>
              <w:top w:val="single" w:sz="4" w:space="0" w:color="auto"/>
              <w:left w:val="single" w:sz="4" w:space="0" w:color="auto"/>
              <w:bottom w:val="single" w:sz="4" w:space="0" w:color="auto"/>
              <w:right w:val="single" w:sz="4" w:space="0" w:color="auto"/>
            </w:tcBorders>
          </w:tcPr>
          <w:p w14:paraId="78725B7E" w14:textId="0ED1688E" w:rsidR="00554EE8" w:rsidRPr="00327949" w:rsidDel="0053169A" w:rsidRDefault="00554EE8" w:rsidP="00554EE8">
            <w:pPr>
              <w:spacing w:after="0" w:line="240" w:lineRule="auto"/>
              <w:rPr>
                <w:rFonts w:asciiTheme="minorHAnsi" w:hAnsiTheme="minorHAnsi" w:cstheme="minorHAnsi"/>
                <w:sz w:val="18"/>
                <w:szCs w:val="18"/>
              </w:rPr>
            </w:pPr>
          </w:p>
        </w:tc>
        <w:tc>
          <w:tcPr>
            <w:tcW w:w="460" w:type="pct"/>
            <w:tcBorders>
              <w:top w:val="single" w:sz="4" w:space="0" w:color="auto"/>
              <w:left w:val="single" w:sz="4" w:space="0" w:color="auto"/>
              <w:bottom w:val="single" w:sz="4" w:space="0" w:color="auto"/>
              <w:right w:val="single" w:sz="4" w:space="0" w:color="auto"/>
            </w:tcBorders>
          </w:tcPr>
          <w:p w14:paraId="562CF0AD"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76" w:type="pct"/>
            <w:tcBorders>
              <w:top w:val="single" w:sz="4" w:space="0" w:color="auto"/>
              <w:left w:val="single" w:sz="4" w:space="0" w:color="auto"/>
              <w:bottom w:val="single" w:sz="4" w:space="0" w:color="auto"/>
              <w:right w:val="single" w:sz="4" w:space="0" w:color="auto"/>
            </w:tcBorders>
          </w:tcPr>
          <w:p w14:paraId="1519F916"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33" w:type="pct"/>
            <w:tcBorders>
              <w:top w:val="single" w:sz="4" w:space="0" w:color="auto"/>
              <w:left w:val="single" w:sz="4" w:space="0" w:color="auto"/>
              <w:bottom w:val="single" w:sz="4" w:space="0" w:color="auto"/>
              <w:right w:val="single" w:sz="4" w:space="0" w:color="auto"/>
            </w:tcBorders>
          </w:tcPr>
          <w:p w14:paraId="20758B79"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58746990"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05029388"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99" w:type="pct"/>
            <w:tcBorders>
              <w:top w:val="single" w:sz="4" w:space="0" w:color="auto"/>
              <w:left w:val="single" w:sz="4" w:space="0" w:color="auto"/>
              <w:bottom w:val="single" w:sz="4" w:space="0" w:color="auto"/>
              <w:right w:val="single" w:sz="4" w:space="0" w:color="auto"/>
            </w:tcBorders>
          </w:tcPr>
          <w:p w14:paraId="4EE27031"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376" w:type="pct"/>
            <w:tcBorders>
              <w:top w:val="single" w:sz="4" w:space="0" w:color="auto"/>
              <w:left w:val="single" w:sz="4" w:space="0" w:color="auto"/>
              <w:bottom w:val="single" w:sz="4" w:space="0" w:color="auto"/>
              <w:right w:val="single" w:sz="4" w:space="0" w:color="auto"/>
            </w:tcBorders>
          </w:tcPr>
          <w:p w14:paraId="5FF6F2F2"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500" w:type="pct"/>
            <w:tcBorders>
              <w:top w:val="single" w:sz="4" w:space="0" w:color="auto"/>
              <w:left w:val="single" w:sz="4" w:space="0" w:color="auto"/>
              <w:bottom w:val="single" w:sz="4" w:space="0" w:color="auto"/>
              <w:right w:val="single" w:sz="4" w:space="0" w:color="auto"/>
            </w:tcBorders>
          </w:tcPr>
          <w:p w14:paraId="1FD32461"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17" w:type="pct"/>
            <w:tcBorders>
              <w:top w:val="single" w:sz="4" w:space="0" w:color="auto"/>
              <w:left w:val="single" w:sz="4" w:space="0" w:color="auto"/>
              <w:bottom w:val="single" w:sz="4" w:space="0" w:color="auto"/>
              <w:right w:val="single" w:sz="4" w:space="0" w:color="auto"/>
            </w:tcBorders>
          </w:tcPr>
          <w:p w14:paraId="6DBABD03" w14:textId="77777777" w:rsidR="00554EE8" w:rsidRPr="00327949" w:rsidDel="0053169A" w:rsidRDefault="00554EE8" w:rsidP="00554EE8">
            <w:pPr>
              <w:spacing w:after="0" w:line="240" w:lineRule="auto"/>
              <w:rPr>
                <w:rFonts w:asciiTheme="minorHAnsi" w:hAnsiTheme="minorHAnsi" w:cstheme="minorHAnsi"/>
                <w:sz w:val="18"/>
                <w:szCs w:val="18"/>
              </w:rPr>
            </w:pPr>
          </w:p>
        </w:tc>
        <w:tc>
          <w:tcPr>
            <w:tcW w:w="458" w:type="pct"/>
            <w:tcBorders>
              <w:top w:val="single" w:sz="4" w:space="0" w:color="auto"/>
              <w:left w:val="single" w:sz="4" w:space="0" w:color="auto"/>
              <w:bottom w:val="single" w:sz="4" w:space="0" w:color="auto"/>
              <w:right w:val="single" w:sz="4" w:space="0" w:color="auto"/>
            </w:tcBorders>
          </w:tcPr>
          <w:p w14:paraId="02275763" w14:textId="08D8517C" w:rsidR="00554EE8" w:rsidRPr="00327949" w:rsidDel="0053169A" w:rsidRDefault="00554EE8" w:rsidP="00554EE8">
            <w:pPr>
              <w:spacing w:after="0" w:line="240" w:lineRule="auto"/>
              <w:rPr>
                <w:rFonts w:asciiTheme="minorHAnsi" w:hAnsiTheme="minorHAnsi" w:cstheme="minorHAnsi"/>
                <w:sz w:val="18"/>
                <w:szCs w:val="18"/>
              </w:rPr>
            </w:pPr>
          </w:p>
        </w:tc>
      </w:tr>
    </w:tbl>
    <w:p w14:paraId="1264387D" w14:textId="0C9D0B2F" w:rsidR="00F1004F" w:rsidRDefault="00F1004F" w:rsidP="00A05A69">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29"/>
        <w:gridCol w:w="1409"/>
        <w:gridCol w:w="1146"/>
        <w:gridCol w:w="1323"/>
        <w:gridCol w:w="1500"/>
        <w:gridCol w:w="1821"/>
        <w:gridCol w:w="2162"/>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46273624" w:rsidR="00FF28D5"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C</w:t>
            </w:r>
            <w:r w:rsidR="00FF28D5" w:rsidRPr="00A05A69">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A05A69">
              <w:rPr>
                <w:rFonts w:asciiTheme="minorHAnsi" w:hAnsiTheme="minorHAnsi" w:cstheme="minorHAnsi"/>
                <w:b/>
                <w:sz w:val="18"/>
                <w:szCs w:val="18"/>
              </w:rPr>
              <w:t xml:space="preserve">Dwelling Unit Water Heating Efficiency Information </w:t>
            </w:r>
          </w:p>
          <w:p w14:paraId="7DDDAFF3" w14:textId="77777777" w:rsidR="001D1F6F"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1D49E7FF" w:rsidR="00FF28D5" w:rsidRPr="00A05A69" w:rsidRDefault="00F43DC7"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A05A69">
              <w:rPr>
                <w:rFonts w:cstheme="minorHAnsi"/>
                <w:sz w:val="18"/>
                <w:szCs w:val="20"/>
              </w:rPr>
              <w:t>&lt;&lt;If A0</w:t>
            </w:r>
            <w:r w:rsidR="00554EE8">
              <w:rPr>
                <w:rFonts w:cstheme="minorHAnsi"/>
                <w:sz w:val="18"/>
                <w:szCs w:val="20"/>
              </w:rPr>
              <w:t>9</w:t>
            </w:r>
            <w:r w:rsidRPr="00A05A69">
              <w:rPr>
                <w:rFonts w:cstheme="minorHAnsi"/>
                <w:sz w:val="18"/>
                <w:szCs w:val="20"/>
              </w:rPr>
              <w:t xml:space="preserve"> “Central DHW Distribution” </w:t>
            </w:r>
            <w:r w:rsidR="001D1F6F">
              <w:rPr>
                <w:rFonts w:cs="Calibri"/>
                <w:sz w:val="18"/>
                <w:szCs w:val="20"/>
              </w:rPr>
              <w:t>≠</w:t>
            </w:r>
            <w:r w:rsidRPr="00A05A69">
              <w:rPr>
                <w:rFonts w:cstheme="minorHAnsi"/>
                <w:sz w:val="18"/>
                <w:szCs w:val="20"/>
              </w:rPr>
              <w:t xml:space="preserve"> “NA”, then display the "section does not apply" message; else display this entire table &gt;&gt;</w:t>
            </w:r>
          </w:p>
        </w:tc>
      </w:tr>
      <w:tr w:rsidR="00FF28D5" w:rsidRPr="00323F2C" w14:paraId="50AAEAEF"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6954D2F3"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60C014E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Exterior Insulation </w:t>
            </w:r>
          </w:p>
          <w:p w14:paraId="617F3CA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A05A69"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EFD3B91"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F28D5" w:rsidRPr="00323F2C" w14:paraId="7C34D908"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3755D37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w:t>
            </w:r>
            <w:r w:rsidR="00554EE8">
              <w:rPr>
                <w:rFonts w:asciiTheme="minorHAnsi" w:eastAsia="Times New Roman" w:hAnsiTheme="minorHAnsi" w:cstheme="minorHAnsi"/>
                <w:sz w:val="18"/>
                <w:szCs w:val="20"/>
              </w:rPr>
              <w:t>2</w:t>
            </w:r>
            <w:r w:rsidRPr="00A05A69">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538AF36E" w14:textId="07471A96" w:rsidR="00D85E3F" w:rsidRDefault="00FF28D5"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w:t>
            </w:r>
            <w:r w:rsidR="00D85E3F">
              <w:rPr>
                <w:rFonts w:asciiTheme="minorHAnsi" w:eastAsia="Times New Roman" w:hAnsiTheme="minorHAnsi" w:cstheme="minorHAnsi"/>
                <w:sz w:val="18"/>
                <w:szCs w:val="20"/>
              </w:rPr>
              <w:t xml:space="preserve"> reference values from CF1R; if parent CF1R = CF1R-ADD, ALT or NCB, then value = NA; else if parent = CF1R-PRF, then allowed values are:</w:t>
            </w:r>
          </w:p>
          <w:p w14:paraId="14A9A2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*Uniform Energy Factor</w:t>
            </w:r>
          </w:p>
          <w:p w14:paraId="4AD72B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Pr>
                <w:rFonts w:asciiTheme="minorHAnsi" w:eastAsia="Times New Roman" w:hAnsiTheme="minorHAnsi" w:cstheme="minorHAnsi"/>
                <w:sz w:val="18"/>
                <w:szCs w:val="20"/>
              </w:rPr>
              <w:t>*AFUE</w:t>
            </w:r>
          </w:p>
          <w:p w14:paraId="3C39D892" w14:textId="1EB161AC" w:rsidR="00FF28D5" w:rsidRPr="00A05A69" w:rsidRDefault="00D85E3F"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20"/>
              </w:rPr>
              <w:t>*Thermal Efficiency</w:t>
            </w:r>
            <w:r w:rsidRPr="00A05A69" w:rsidDel="00D85E3F">
              <w:rPr>
                <w:rFonts w:asciiTheme="minorHAnsi" w:eastAsia="Times New Roman" w:hAnsiTheme="minorHAnsi" w:cstheme="minorHAnsi"/>
                <w:sz w:val="18"/>
                <w:szCs w:val="20"/>
              </w:rPr>
              <w:t xml:space="preserve"> </w:t>
            </w:r>
            <w:r w:rsidR="00FF28D5" w:rsidRPr="00A05A69">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4F8602FF"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eastAsia="Times New Roman"/>
                <w:sz w:val="18"/>
                <w:szCs w:val="20"/>
              </w:rPr>
              <w:t>&lt;&lt;</w:t>
            </w:r>
            <w:r w:rsidRPr="00A05A69">
              <w:rPr>
                <w:sz w:val="18"/>
              </w:rPr>
              <w:t xml:space="preserve"> </w:t>
            </w:r>
            <w:r w:rsidRPr="00A05A69">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632DDBDB"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12AA4FC1" w14:textId="71585DFC"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2AC2549D" w14:textId="33B128C8" w:rsidR="00FF28D5" w:rsidRPr="00A05A69"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w:t>
            </w:r>
            <w:r w:rsidR="00132963">
              <w:rPr>
                <w:rFonts w:asciiTheme="minorHAnsi" w:eastAsia="Times New Roman" w:hAnsiTheme="minorHAnsi" w:cstheme="minorHAnsi"/>
                <w:sz w:val="18"/>
                <w:szCs w:val="20"/>
              </w:rPr>
              <w:t>Reference value from CF1R</w:t>
            </w:r>
            <w:r w:rsidRPr="00A05A69">
              <w:rPr>
                <w:rFonts w:asciiTheme="minorHAnsi" w:eastAsia="Times New Roman" w:hAnsiTheme="minorHAnsi" w:cstheme="minorHAnsi"/>
                <w:sz w:val="18"/>
                <w:szCs w:val="20"/>
              </w:rPr>
              <w:t>&gt;&gt;</w:t>
            </w:r>
          </w:p>
        </w:tc>
      </w:tr>
      <w:tr w:rsidR="00FF28D5" w:rsidRPr="00323F2C" w14:paraId="5FD3FA69"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A05A69"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73"/>
        <w:gridCol w:w="1554"/>
        <w:gridCol w:w="1554"/>
        <w:gridCol w:w="1554"/>
        <w:gridCol w:w="1201"/>
        <w:gridCol w:w="1323"/>
        <w:gridCol w:w="2114"/>
      </w:tblGrid>
      <w:tr w:rsidR="00F43DC7" w:rsidRPr="00323F2C" w14:paraId="40C6D816" w14:textId="77777777" w:rsidTr="003A56CA">
        <w:trPr>
          <w:cantSplit/>
          <w:trHeight w:val="144"/>
        </w:trPr>
        <w:tc>
          <w:tcPr>
            <w:tcW w:w="10773" w:type="dxa"/>
            <w:gridSpan w:val="7"/>
            <w:tcBorders>
              <w:top w:val="single" w:sz="4" w:space="0" w:color="auto"/>
              <w:left w:val="single" w:sz="4" w:space="0" w:color="auto"/>
              <w:bottom w:val="single" w:sz="4" w:space="0" w:color="auto"/>
              <w:right w:val="single" w:sz="4" w:space="0" w:color="auto"/>
            </w:tcBorders>
          </w:tcPr>
          <w:p w14:paraId="0A00FFB6" w14:textId="0333BFC8" w:rsidR="00F43DC7"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A05A69">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A05A69">
              <w:rPr>
                <w:rFonts w:asciiTheme="minorHAnsi" w:hAnsiTheme="minorHAnsi" w:cstheme="minorHAnsi"/>
                <w:b/>
                <w:sz w:val="18"/>
                <w:szCs w:val="18"/>
              </w:rPr>
              <w:t xml:space="preserve"> Dwelling Unit Water Heating Efficiency Information </w:t>
            </w:r>
          </w:p>
          <w:p w14:paraId="531C8FD9" w14:textId="77777777" w:rsidR="00EB7683" w:rsidRDefault="00F43DC7" w:rsidP="00F100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2E765421" w:rsidR="00F43DC7" w:rsidRPr="00A05A69" w:rsidRDefault="00E71469"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&lt;&lt;If A0</w:t>
            </w:r>
            <w:r w:rsidR="00554EE8">
              <w:rPr>
                <w:rFonts w:asciiTheme="minorHAnsi" w:eastAsia="Times New Roman" w:hAnsiTheme="minorHAnsi" w:cstheme="minorHAnsi"/>
                <w:sz w:val="18"/>
                <w:szCs w:val="20"/>
              </w:rPr>
              <w:t>9</w:t>
            </w:r>
            <w:r w:rsidR="00F43DC7" w:rsidRPr="00A05A69">
              <w:rPr>
                <w:rFonts w:asciiTheme="minorHAnsi" w:eastAsia="Times New Roman" w:hAnsiTheme="minorHAnsi" w:cstheme="minorHAnsi"/>
                <w:sz w:val="18"/>
                <w:szCs w:val="20"/>
              </w:rPr>
              <w:t xml:space="preserve"> “Central DHW Distribution” </w:t>
            </w:r>
            <w:r w:rsidR="001D1F6F">
              <w:rPr>
                <w:rFonts w:asciiTheme="minorHAnsi" w:eastAsia="Times New Roman" w:hAnsiTheme="minorHAnsi" w:cstheme="minorHAnsi"/>
                <w:sz w:val="18"/>
                <w:szCs w:val="20"/>
              </w:rPr>
              <w:t>≠</w:t>
            </w:r>
            <w:r w:rsidR="00F43DC7" w:rsidRPr="00A05A69">
              <w:rPr>
                <w:rFonts w:asciiTheme="minorHAnsi" w:eastAsia="Times New Roman" w:hAnsiTheme="minorHAnsi" w:cstheme="minorHAnsi"/>
                <w:sz w:val="18"/>
                <w:szCs w:val="20"/>
              </w:rPr>
              <w:t xml:space="preserve"> “NA”, then display the "section does not apply" message; else display this entire table &gt;&gt;</w:t>
            </w:r>
          </w:p>
        </w:tc>
      </w:tr>
      <w:tr w:rsidR="00F43DC7" w:rsidRPr="00323F2C" w14:paraId="07282A38"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1554"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1554"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1554"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1201"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1323"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14" w:type="dxa"/>
            <w:tcBorders>
              <w:top w:val="single" w:sz="4" w:space="0" w:color="auto"/>
              <w:left w:val="single" w:sz="4" w:space="0" w:color="auto"/>
              <w:bottom w:val="single" w:sz="4" w:space="0" w:color="auto"/>
              <w:right w:val="single" w:sz="4" w:space="0" w:color="auto"/>
            </w:tcBorders>
            <w:vAlign w:val="center"/>
          </w:tcPr>
          <w:p w14:paraId="5E15D8B9" w14:textId="73510C22"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1554"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1554"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1554"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19DFB83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1201"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Exterior Insul.</w:t>
            </w:r>
          </w:p>
          <w:p w14:paraId="371AC967"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1323"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14" w:type="dxa"/>
            <w:tcBorders>
              <w:top w:val="single" w:sz="4" w:space="0" w:color="auto"/>
              <w:left w:val="single" w:sz="4" w:space="0" w:color="auto"/>
              <w:bottom w:val="single" w:sz="4" w:space="0" w:color="auto"/>
              <w:right w:val="single" w:sz="4" w:space="0" w:color="auto"/>
            </w:tcBorders>
            <w:vAlign w:val="bottom"/>
          </w:tcPr>
          <w:p w14:paraId="19AD42DF" w14:textId="58591DA9"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43DC7" w:rsidRPr="00323F2C" w14:paraId="66670E71"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tcPr>
          <w:p w14:paraId="251CD951" w14:textId="0C8636CE"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w:t>
            </w:r>
            <w:r w:rsidR="00554EE8">
              <w:rPr>
                <w:rFonts w:asciiTheme="minorHAnsi" w:eastAsia="Times New Roman" w:hAnsiTheme="minorHAnsi" w:cstheme="minorHAnsi"/>
                <w:sz w:val="18"/>
                <w:szCs w:val="20"/>
              </w:rPr>
              <w:t>2</w:t>
            </w:r>
            <w:r w:rsidRPr="00A05A69">
              <w:rPr>
                <w:rFonts w:asciiTheme="minorHAnsi" w:eastAsia="Times New Roman" w:hAnsiTheme="minorHAnsi" w:cstheme="minorHAnsi"/>
                <w:sz w:val="18"/>
                <w:szCs w:val="20"/>
              </w:rPr>
              <w:t>)&gt;&gt;</w:t>
            </w:r>
          </w:p>
        </w:tc>
        <w:tc>
          <w:tcPr>
            <w:tcW w:w="1554" w:type="dxa"/>
            <w:tcBorders>
              <w:top w:val="single" w:sz="4" w:space="0" w:color="auto"/>
              <w:left w:val="single" w:sz="4" w:space="0" w:color="auto"/>
              <w:bottom w:val="single" w:sz="4" w:space="0" w:color="auto"/>
              <w:right w:val="single" w:sz="4" w:space="0" w:color="auto"/>
            </w:tcBorders>
          </w:tcPr>
          <w:p w14:paraId="5EC9B411" w14:textId="664BB2D5"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Heater Type (C02)</w:t>
            </w:r>
            <w:r w:rsidR="0005484E">
              <w:rPr>
                <w:rFonts w:asciiTheme="minorHAnsi" w:eastAsia="Times New Roman" w:hAnsiTheme="minorHAnsi" w:cstheme="minorHAnsi"/>
                <w:sz w:val="18"/>
                <w:szCs w:val="20"/>
              </w:rPr>
              <w:t>.</w:t>
            </w:r>
            <w:r w:rsidR="0005484E" w:rsidRPr="005828AE">
              <w:rPr>
                <w:rFonts w:asciiTheme="minorHAnsi" w:eastAsia="Times New Roman" w:hAnsiTheme="minorHAnsi" w:cstheme="minorHAnsi"/>
                <w:sz w:val="18"/>
                <w:szCs w:val="20"/>
              </w:rPr>
              <w:t xml:space="preserve"> Value may be NA if </w:t>
            </w:r>
            <w:r w:rsidR="0005484E" w:rsidRPr="00DF1B84">
              <w:rPr>
                <w:rFonts w:asciiTheme="minorHAnsi" w:eastAsia="Times New Roman" w:hAnsiTheme="minorHAnsi" w:cstheme="minorHAnsi"/>
                <w:sz w:val="18"/>
                <w:szCs w:val="20"/>
              </w:rPr>
              <w:t>C</w:t>
            </w:r>
            <w:r w:rsidR="0005484E" w:rsidRPr="005828AE">
              <w:rPr>
                <w:rFonts w:asciiTheme="minorHAnsi" w:eastAsia="Times New Roman" w:hAnsiTheme="minorHAnsi" w:cstheme="minorHAnsi"/>
                <w:sz w:val="18"/>
                <w:szCs w:val="20"/>
              </w:rPr>
              <w:t>0</w:t>
            </w:r>
            <w:r w:rsidR="0005484E">
              <w:rPr>
                <w:rFonts w:asciiTheme="minorHAnsi" w:eastAsia="Times New Roman" w:hAnsiTheme="minorHAnsi" w:cstheme="minorHAnsi"/>
                <w:sz w:val="18"/>
                <w:szCs w:val="20"/>
              </w:rPr>
              <w:t>2</w:t>
            </w:r>
            <w:r w:rsidR="0005484E" w:rsidRPr="005828AE">
              <w:rPr>
                <w:rFonts w:asciiTheme="minorHAnsi" w:eastAsia="Times New Roman" w:hAnsiTheme="minorHAnsi" w:cstheme="minorHAnsi"/>
                <w:sz w:val="18"/>
                <w:szCs w:val="20"/>
              </w:rPr>
              <w:t xml:space="preserve"> is NA </w:t>
            </w:r>
            <w:r w:rsidRPr="00A05A69">
              <w:rPr>
                <w:rFonts w:asciiTheme="minorHAnsi" w:eastAsia="Times New Roman" w:hAnsiTheme="minorHAnsi" w:cstheme="minorHAnsi"/>
                <w:sz w:val="18"/>
                <w:szCs w:val="20"/>
              </w:rPr>
              <w:t>&gt;&gt;</w:t>
            </w:r>
          </w:p>
        </w:tc>
        <w:tc>
          <w:tcPr>
            <w:tcW w:w="1554" w:type="dxa"/>
            <w:tcBorders>
              <w:top w:val="single" w:sz="4" w:space="0" w:color="auto"/>
              <w:left w:val="single" w:sz="4" w:space="0" w:color="auto"/>
              <w:bottom w:val="single" w:sz="4" w:space="0" w:color="auto"/>
              <w:right w:val="single" w:sz="4" w:space="0" w:color="auto"/>
            </w:tcBorders>
          </w:tcPr>
          <w:p w14:paraId="7B0DE07D" w14:textId="2B6E1706"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A05A69">
              <w:rPr>
                <w:rFonts w:asciiTheme="minorHAnsi" w:eastAsia="Times New Roman" w:hAnsiTheme="minorHAnsi" w:cstheme="minorHAnsi"/>
                <w:sz w:val="18"/>
                <w:szCs w:val="20"/>
              </w:rPr>
              <w:t>3 to comply, else flag non-compliant values and do not allow the doc to be registered &gt;&gt;</w:t>
            </w:r>
          </w:p>
        </w:tc>
        <w:tc>
          <w:tcPr>
            <w:tcW w:w="1554" w:type="dxa"/>
            <w:tcBorders>
              <w:top w:val="single" w:sz="4" w:space="0" w:color="auto"/>
              <w:left w:val="single" w:sz="4" w:space="0" w:color="auto"/>
              <w:bottom w:val="single" w:sz="4" w:space="0" w:color="auto"/>
              <w:right w:val="single" w:sz="4" w:space="0" w:color="auto"/>
            </w:tcBorders>
          </w:tcPr>
          <w:p w14:paraId="5E6A2653" w14:textId="7DFB19E8"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04 is NA &gt;&gt;</w:t>
            </w:r>
          </w:p>
        </w:tc>
        <w:tc>
          <w:tcPr>
            <w:tcW w:w="1201" w:type="dxa"/>
            <w:tcBorders>
              <w:top w:val="single" w:sz="4" w:space="0" w:color="auto"/>
              <w:left w:val="single" w:sz="4" w:space="0" w:color="auto"/>
              <w:bottom w:val="single" w:sz="4" w:space="0" w:color="auto"/>
              <w:right w:val="single" w:sz="4" w:space="0" w:color="auto"/>
            </w:tcBorders>
          </w:tcPr>
          <w:p w14:paraId="294D355D" w14:textId="6ACCB8D0"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05 is NA &gt;&gt;</w:t>
            </w:r>
          </w:p>
        </w:tc>
        <w:tc>
          <w:tcPr>
            <w:tcW w:w="1323" w:type="dxa"/>
            <w:tcBorders>
              <w:top w:val="single" w:sz="4" w:space="0" w:color="auto"/>
              <w:left w:val="single" w:sz="4" w:space="0" w:color="auto"/>
              <w:bottom w:val="single" w:sz="4" w:space="0" w:color="auto"/>
              <w:right w:val="single" w:sz="4" w:space="0" w:color="auto"/>
            </w:tcBorders>
          </w:tcPr>
          <w:p w14:paraId="5F926BC3" w14:textId="18C18EAA"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 User Input must equal reference values from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r w:rsidR="00C9553B">
              <w:rPr>
                <w:rFonts w:asciiTheme="minorHAnsi" w:eastAsia="Times New Roman" w:hAnsiTheme="minorHAnsi" w:cstheme="minorHAnsi"/>
                <w:sz w:val="18"/>
                <w:szCs w:val="20"/>
              </w:rPr>
              <w:t xml:space="preserve">, </w:t>
            </w:r>
            <w:r w:rsidR="00C9553B" w:rsidRPr="00A05A69">
              <w:rPr>
                <w:rFonts w:asciiTheme="minorHAnsi" w:eastAsia="Times New Roman" w:hAnsiTheme="minorHAnsi" w:cstheme="minorHAnsi"/>
                <w:sz w:val="18"/>
                <w:szCs w:val="20"/>
              </w:rPr>
              <w:t>else flag non-compliant values and do not allow the doc to be registered.</w:t>
            </w:r>
            <w:r w:rsidRPr="00A05A69">
              <w:rPr>
                <w:rFonts w:asciiTheme="minorHAnsi" w:eastAsia="Times New Roman" w:hAnsiTheme="minorHAnsi" w:cstheme="minorHAnsi"/>
                <w:sz w:val="18"/>
                <w:szCs w:val="20"/>
              </w:rPr>
              <w:t xml:space="preserve"> NA is allowed only if Water Heater Type = Consumer Instantaneous or Commercial Instantaneous&gt;&gt;</w:t>
            </w:r>
          </w:p>
        </w:tc>
        <w:tc>
          <w:tcPr>
            <w:tcW w:w="2114" w:type="dxa"/>
            <w:tcBorders>
              <w:top w:val="single" w:sz="4" w:space="0" w:color="auto"/>
              <w:left w:val="single" w:sz="4" w:space="0" w:color="auto"/>
              <w:bottom w:val="single" w:sz="4" w:space="0" w:color="auto"/>
              <w:right w:val="single" w:sz="4" w:space="0" w:color="auto"/>
            </w:tcBorders>
          </w:tcPr>
          <w:p w14:paraId="12050A41" w14:textId="02C0C989" w:rsidR="00F43DC7" w:rsidRPr="00A05A69"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w:t>
            </w:r>
            <w:r w:rsidR="00132963">
              <w:rPr>
                <w:rFonts w:asciiTheme="minorHAnsi" w:eastAsia="Times New Roman" w:hAnsiTheme="minorHAnsi" w:cstheme="minorHAnsi"/>
                <w:sz w:val="18"/>
                <w:szCs w:val="20"/>
              </w:rPr>
              <w:t>Reference value from C07</w:t>
            </w:r>
            <w:r w:rsidRPr="00A05A69">
              <w:rPr>
                <w:rFonts w:asciiTheme="minorHAnsi" w:eastAsia="Times New Roman" w:hAnsiTheme="minorHAnsi" w:cstheme="minorHAnsi"/>
                <w:sz w:val="18"/>
                <w:szCs w:val="20"/>
              </w:rPr>
              <w:t xml:space="preserve"> &gt;&gt;</w:t>
            </w:r>
          </w:p>
        </w:tc>
      </w:tr>
      <w:tr w:rsidR="00F43DC7" w:rsidRPr="00323F2C" w14:paraId="1BFCF610"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01"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23"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4"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3A56CA" w:rsidRPr="00323F2C" w14:paraId="0955ECF0" w14:textId="77777777" w:rsidTr="00450E94">
        <w:trPr>
          <w:cantSplit/>
          <w:trHeight w:val="144"/>
        </w:trPr>
        <w:tc>
          <w:tcPr>
            <w:tcW w:w="1473" w:type="dxa"/>
            <w:tcBorders>
              <w:top w:val="single" w:sz="4" w:space="0" w:color="auto"/>
              <w:left w:val="single" w:sz="4" w:space="0" w:color="auto"/>
              <w:bottom w:val="single" w:sz="4" w:space="0" w:color="auto"/>
              <w:right w:val="single" w:sz="4" w:space="0" w:color="auto"/>
            </w:tcBorders>
          </w:tcPr>
          <w:p w14:paraId="0105CEB7" w14:textId="1ABD235D" w:rsidR="003A56CA" w:rsidRPr="00A05A69" w:rsidRDefault="00132ED8" w:rsidP="003A56C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hAnsiTheme="minorHAnsi" w:cstheme="minorHAnsi"/>
                <w:sz w:val="18"/>
                <w:szCs w:val="18"/>
              </w:rPr>
              <w:t>08</w:t>
            </w:r>
          </w:p>
        </w:tc>
        <w:tc>
          <w:tcPr>
            <w:tcW w:w="1554" w:type="dxa"/>
            <w:tcBorders>
              <w:top w:val="single" w:sz="4" w:space="0" w:color="auto"/>
              <w:left w:val="single" w:sz="4" w:space="0" w:color="auto"/>
              <w:bottom w:val="single" w:sz="4" w:space="0" w:color="auto"/>
              <w:right w:val="single" w:sz="4" w:space="0" w:color="auto"/>
            </w:tcBorders>
          </w:tcPr>
          <w:p w14:paraId="56D7E2B3" w14:textId="5EB7C7D9" w:rsidR="003A56CA" w:rsidRPr="00A05A69" w:rsidRDefault="003A56CA" w:rsidP="003A56C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eastAsia="Times New Roman"/>
                <w:sz w:val="18"/>
                <w:szCs w:val="18"/>
              </w:rPr>
              <w:t>Compliance Statement</w:t>
            </w:r>
          </w:p>
        </w:tc>
        <w:tc>
          <w:tcPr>
            <w:tcW w:w="7746" w:type="dxa"/>
            <w:gridSpan w:val="5"/>
            <w:tcBorders>
              <w:top w:val="single" w:sz="4" w:space="0" w:color="auto"/>
              <w:left w:val="single" w:sz="4" w:space="0" w:color="auto"/>
              <w:bottom w:val="single" w:sz="4" w:space="0" w:color="auto"/>
              <w:right w:val="single" w:sz="4" w:space="0" w:color="auto"/>
            </w:tcBorders>
          </w:tcPr>
          <w:p w14:paraId="076358E5" w14:textId="548AE15B" w:rsidR="003A56CA" w:rsidRPr="00A05A69" w:rsidRDefault="003A56CA" w:rsidP="00F5526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eastAsia="Times New Roman"/>
                <w:sz w:val="18"/>
                <w:szCs w:val="18"/>
              </w:rPr>
              <w:t xml:space="preserve">&lt;&lt;calculated field: If D03 </w:t>
            </w:r>
            <w:r w:rsidR="00F5526F">
              <w:rPr>
                <w:rFonts w:eastAsia="Times New Roman"/>
                <w:sz w:val="18"/>
                <w:szCs w:val="18"/>
              </w:rPr>
              <w:t xml:space="preserve">= NA or D03 </w:t>
            </w:r>
            <w:r>
              <w:rPr>
                <w:rFonts w:eastAsia="Times New Roman" w:cs="Calibri"/>
                <w:sz w:val="18"/>
                <w:szCs w:val="18"/>
              </w:rPr>
              <w:t>≥</w:t>
            </w:r>
            <w:r>
              <w:rPr>
                <w:rFonts w:eastAsia="Times New Roman"/>
                <w:sz w:val="18"/>
                <w:szCs w:val="18"/>
              </w:rPr>
              <w:t xml:space="preserve"> C03, D</w:t>
            </w:r>
            <w:r w:rsidR="00F5526F">
              <w:rPr>
                <w:rFonts w:eastAsia="Times New Roman"/>
                <w:sz w:val="18"/>
                <w:szCs w:val="18"/>
              </w:rPr>
              <w:t>0</w:t>
            </w:r>
            <w:r>
              <w:rPr>
                <w:rFonts w:eastAsia="Times New Roman"/>
                <w:sz w:val="18"/>
                <w:szCs w:val="18"/>
              </w:rPr>
              <w:t xml:space="preserve">4 </w:t>
            </w:r>
            <w:r w:rsidR="00F5526F">
              <w:rPr>
                <w:rFonts w:eastAsia="Times New Roman"/>
                <w:sz w:val="18"/>
                <w:szCs w:val="18"/>
              </w:rPr>
              <w:t xml:space="preserve">= NA or D04 </w:t>
            </w:r>
            <w:r>
              <w:rPr>
                <w:rFonts w:eastAsia="Times New Roman" w:cs="Calibri"/>
                <w:sz w:val="18"/>
                <w:szCs w:val="18"/>
              </w:rPr>
              <w:t>≤</w:t>
            </w:r>
            <w:r w:rsidRPr="005460CB">
              <w:rPr>
                <w:rFonts w:eastAsia="Times New Roman"/>
                <w:sz w:val="18"/>
                <w:szCs w:val="18"/>
              </w:rPr>
              <w:t xml:space="preserve"> </w:t>
            </w:r>
            <w:r>
              <w:rPr>
                <w:rFonts w:eastAsia="Times New Roman"/>
                <w:sz w:val="18"/>
                <w:szCs w:val="18"/>
              </w:rPr>
              <w:t>C04, D05</w:t>
            </w:r>
            <w:r w:rsidR="00F5526F">
              <w:rPr>
                <w:rFonts w:eastAsia="Times New Roman"/>
                <w:sz w:val="18"/>
                <w:szCs w:val="18"/>
              </w:rPr>
              <w:t xml:space="preserve"> = NA or D05</w:t>
            </w:r>
            <w:r>
              <w:rPr>
                <w:rFonts w:eastAsia="Times New Roman"/>
                <w:sz w:val="18"/>
                <w:szCs w:val="18"/>
              </w:rPr>
              <w:t xml:space="preserve"> </w:t>
            </w:r>
            <w:r>
              <w:rPr>
                <w:rFonts w:eastAsia="Times New Roman" w:cs="Calibri"/>
                <w:sz w:val="18"/>
                <w:szCs w:val="18"/>
              </w:rPr>
              <w:t>≥</w:t>
            </w:r>
            <w:r>
              <w:rPr>
                <w:rFonts w:eastAsia="Times New Roman"/>
                <w:sz w:val="18"/>
                <w:szCs w:val="18"/>
              </w:rPr>
              <w:t xml:space="preserve"> C05, D06 = C06, and D07 = C07, then display result = System complies; else display result = system does not comply&gt;&gt;</w:t>
            </w:r>
          </w:p>
        </w:tc>
      </w:tr>
    </w:tbl>
    <w:p w14:paraId="2FCBBD3C" w14:textId="77777777" w:rsidR="00F1004F" w:rsidRPr="00A05A69"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77"/>
        <w:gridCol w:w="4201"/>
        <w:gridCol w:w="5412"/>
      </w:tblGrid>
      <w:tr w:rsidR="00526D3D" w:rsidRPr="00323F2C" w14:paraId="571E583F" w14:textId="77777777" w:rsidTr="00A05A69">
        <w:trPr>
          <w:trHeight w:val="144"/>
        </w:trPr>
        <w:tc>
          <w:tcPr>
            <w:tcW w:w="11016" w:type="dxa"/>
            <w:gridSpan w:val="3"/>
            <w:tcBorders>
              <w:top w:val="single" w:sz="4" w:space="0" w:color="auto"/>
              <w:bottom w:val="single" w:sz="4" w:space="0" w:color="auto"/>
            </w:tcBorders>
            <w:vAlign w:val="center"/>
          </w:tcPr>
          <w:p w14:paraId="25B48481"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E</w:t>
            </w:r>
            <w:r w:rsidR="00526D3D" w:rsidRPr="00A05A69">
              <w:rPr>
                <w:rFonts w:asciiTheme="minorHAnsi" w:hAnsiTheme="minorHAnsi" w:cstheme="minorHAnsi"/>
                <w:b/>
                <w:sz w:val="18"/>
                <w:szCs w:val="18"/>
              </w:rPr>
              <w:t>. Installed Water Heater Manufacturer Information</w:t>
            </w:r>
          </w:p>
          <w:p w14:paraId="41D9AF14" w14:textId="39004198" w:rsidR="001D1F6F" w:rsidRPr="00A05A69" w:rsidRDefault="001D1F6F" w:rsidP="00C309E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1D1F6F">
              <w:rPr>
                <w:rFonts w:asciiTheme="minorHAnsi" w:eastAsia="Times New Roman" w:hAnsiTheme="minorHAnsi" w:cstheme="minorHAnsi"/>
                <w:sz w:val="18"/>
                <w:szCs w:val="18"/>
              </w:rPr>
              <w:t>&lt;&lt;If A0</w:t>
            </w:r>
            <w:r w:rsidR="00554EE8">
              <w:rPr>
                <w:rFonts w:asciiTheme="minorHAnsi" w:eastAsia="Times New Roman" w:hAnsiTheme="minorHAnsi" w:cstheme="minorHAnsi"/>
                <w:sz w:val="18"/>
                <w:szCs w:val="18"/>
              </w:rPr>
              <w:t>9</w:t>
            </w:r>
            <w:r w:rsidRPr="001D1F6F">
              <w:rPr>
                <w:rFonts w:asciiTheme="minorHAnsi" w:eastAsia="Times New Roman" w:hAnsiTheme="minorHAnsi" w:cstheme="minorHAnsi"/>
                <w:sz w:val="18"/>
                <w:szCs w:val="18"/>
              </w:rPr>
              <w:t xml:space="preserve"> “Central DHW Distribution” ≠“NA”, then display the "section does not apply" message; else display this entire table &gt;&gt;</w:t>
            </w:r>
          </w:p>
        </w:tc>
      </w:tr>
      <w:tr w:rsidR="00526D3D" w:rsidRPr="00323F2C" w14:paraId="3A0A7CF5" w14:textId="77777777" w:rsidTr="00A05A69">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r>
      <w:tr w:rsidR="00526D3D" w:rsidRPr="00323F2C" w14:paraId="059CA8FC"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Model Number</w:t>
            </w:r>
          </w:p>
        </w:tc>
      </w:tr>
      <w:tr w:rsidR="00C309E7" w:rsidRPr="00323F2C" w14:paraId="3F103E34" w14:textId="77777777" w:rsidTr="00A05A69">
        <w:trPr>
          <w:trHeight w:val="144"/>
        </w:trPr>
        <w:tc>
          <w:tcPr>
            <w:tcW w:w="1198" w:type="dxa"/>
            <w:tcBorders>
              <w:top w:val="single" w:sz="4" w:space="0" w:color="auto"/>
              <w:bottom w:val="single" w:sz="4" w:space="0" w:color="auto"/>
              <w:right w:val="single" w:sz="4" w:space="0" w:color="auto"/>
            </w:tcBorders>
          </w:tcPr>
          <w:p w14:paraId="660B7BE0" w14:textId="59E1403B"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A05A69">
              <w:rPr>
                <w:rFonts w:asciiTheme="minorHAnsi" w:eastAsia="Times New Roman" w:hAnsiTheme="minorHAnsi" w:cstheme="minorHAnsi"/>
                <w:sz w:val="18"/>
                <w:szCs w:val="18"/>
              </w:rPr>
              <w:t>0</w:t>
            </w:r>
            <w:r w:rsidR="00554EE8">
              <w:rPr>
                <w:rFonts w:asciiTheme="minorHAnsi" w:eastAsia="Times New Roman" w:hAnsiTheme="minorHAnsi" w:cstheme="minorHAnsi"/>
                <w:sz w:val="18"/>
                <w:szCs w:val="18"/>
              </w:rPr>
              <w:t>2</w:t>
            </w:r>
            <w:r w:rsidRPr="00A05A69">
              <w:rPr>
                <w:rFonts w:asciiTheme="minorHAnsi" w:eastAsia="Times New Roman" w:hAnsiTheme="minorHAnsi" w:cstheme="minorHAnsi"/>
                <w:sz w:val="18"/>
                <w:szCs w:val="18"/>
              </w:rPr>
              <w:t>&gt;&gt;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r>
      <w:tr w:rsidR="00C309E7" w:rsidRPr="00323F2C" w14:paraId="6D821420"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2062"/>
        <w:gridCol w:w="8213"/>
      </w:tblGrid>
      <w:tr w:rsidR="00B843FA" w:rsidRPr="00B843FA" w14:paraId="2664D56C" w14:textId="77777777" w:rsidTr="002C7351">
        <w:trPr>
          <w:trHeight w:val="144"/>
        </w:trPr>
        <w:tc>
          <w:tcPr>
            <w:tcW w:w="10980" w:type="dxa"/>
            <w:gridSpan w:val="3"/>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2C7351">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gridSpan w:val="2"/>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C7351">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gridSpan w:val="2"/>
            <w:vAlign w:val="center"/>
          </w:tcPr>
          <w:p w14:paraId="72E8DDFA"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B843FA" w:rsidRPr="00B843FA" w14:paraId="4DE928D5" w14:textId="77777777" w:rsidTr="002C7351">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gridSpan w:val="2"/>
            <w:vAlign w:val="center"/>
          </w:tcPr>
          <w:p w14:paraId="5BF0078C" w14:textId="4A64E40C"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56E6DEB4"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71FA8A03" w14:textId="77777777" w:rsidR="00B843FA" w:rsidRPr="00B843FA" w:rsidRDefault="00B843FA" w:rsidP="00B843FA">
            <w:pPr>
              <w:keepNext/>
              <w:numPr>
                <w:ilvl w:val="1"/>
                <w:numId w:val="44"/>
              </w:numPr>
              <w:autoSpaceDE w:val="0"/>
              <w:autoSpaceDN w:val="0"/>
              <w:adjustRightInd w:val="0"/>
              <w:spacing w:after="0" w:line="240" w:lineRule="auto"/>
              <w:ind w:left="828"/>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 proof and non-crushable casing or sleeve.</w:t>
            </w:r>
          </w:p>
          <w:p w14:paraId="338D8123"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569FF2DB"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3C05E1C4"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r w:rsidR="007771B8">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insulation.</w:t>
            </w:r>
          </w:p>
          <w:p w14:paraId="6AC14B4D" w14:textId="47460688"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r w:rsidR="007771B8">
              <w:rPr>
                <w:rFonts w:asciiTheme="minorHAnsi" w:eastAsia="Times New Roman" w:hAnsiTheme="minorHAnsi" w:cstheme="minorHAnsi"/>
                <w:bCs/>
                <w:sz w:val="18"/>
                <w:szCs w:val="18"/>
              </w:rPr>
              <w:t>2.</w:t>
            </w:r>
            <w:r w:rsidRPr="00B843FA">
              <w:rPr>
                <w:rFonts w:asciiTheme="minorHAnsi" w:eastAsia="Times New Roman" w:hAnsiTheme="minorHAnsi" w:cstheme="minorHAnsi"/>
                <w:bCs/>
                <w:sz w:val="18"/>
                <w:szCs w:val="18"/>
              </w:rPr>
              <w:t>5 cm) of crawlspace insulation above and below.</w:t>
            </w:r>
          </w:p>
          <w:p w14:paraId="1472B014"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p>
          <w:p w14:paraId="0ED9A059"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C7351">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gridSpan w:val="2"/>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3EB6C9E6" w14:textId="77777777"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The conductor shall be labeled with the work “Spare” on both ends; and</w:t>
            </w:r>
          </w:p>
          <w:p w14:paraId="056C47DD" w14:textId="6EF43DFB"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60DA275"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p>
          <w:p w14:paraId="741E2CAE"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p>
          <w:p w14:paraId="44A508AB"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p>
        </w:tc>
      </w:tr>
      <w:tr w:rsidR="002C7351" w:rsidRPr="00B843FA" w14:paraId="0B619868" w14:textId="77777777" w:rsidTr="00383FC8">
        <w:trPr>
          <w:trHeight w:val="144"/>
          <w:tblHeader/>
        </w:trPr>
        <w:tc>
          <w:tcPr>
            <w:tcW w:w="705" w:type="dxa"/>
            <w:vAlign w:val="center"/>
          </w:tcPr>
          <w:p w14:paraId="1446F6D9" w14:textId="7FC415A7"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05</w:t>
            </w:r>
          </w:p>
        </w:tc>
        <w:tc>
          <w:tcPr>
            <w:tcW w:w="2062" w:type="dxa"/>
            <w:vAlign w:val="center"/>
          </w:tcPr>
          <w:p w14:paraId="35FAFCEB" w14:textId="48E22626"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Verification Status:</w:t>
            </w:r>
          </w:p>
        </w:tc>
        <w:tc>
          <w:tcPr>
            <w:tcW w:w="8213" w:type="dxa"/>
            <w:vAlign w:val="center"/>
          </w:tcPr>
          <w:p w14:paraId="26DE54B3"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A642926"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01789E67" w14:textId="2F8B73A4" w:rsidR="002C7351" w:rsidRPr="002C7351" w:rsidRDefault="002C7351">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2C7351">
              <w:rPr>
                <w:sz w:val="18"/>
                <w:szCs w:val="18"/>
                <w:u w:val="single"/>
              </w:rPr>
              <w:t>All N/A</w:t>
            </w:r>
            <w:r w:rsidRPr="002C7351">
              <w:rPr>
                <w:sz w:val="18"/>
                <w:szCs w:val="18"/>
              </w:rPr>
              <w:t xml:space="preserve"> - This entire table is not applicable</w:t>
            </w:r>
          </w:p>
        </w:tc>
      </w:tr>
      <w:tr w:rsidR="002C7351" w:rsidRPr="00B843FA" w14:paraId="04F65F74" w14:textId="77777777" w:rsidTr="00383FC8">
        <w:trPr>
          <w:trHeight w:val="144"/>
          <w:tblHeader/>
        </w:trPr>
        <w:tc>
          <w:tcPr>
            <w:tcW w:w="705" w:type="dxa"/>
          </w:tcPr>
          <w:p w14:paraId="38174421" w14:textId="0F0B74AC"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Pr>
                <w:rFonts w:cstheme="minorHAnsi"/>
                <w:sz w:val="18"/>
                <w:szCs w:val="18"/>
              </w:rPr>
              <w:t>06</w:t>
            </w:r>
          </w:p>
        </w:tc>
        <w:tc>
          <w:tcPr>
            <w:tcW w:w="10275" w:type="dxa"/>
            <w:gridSpan w:val="2"/>
            <w:vAlign w:val="center"/>
          </w:tcPr>
          <w:p w14:paraId="6F9D69F2" w14:textId="1B955B0E"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2C7351" w:rsidRPr="00B843FA" w14:paraId="13419051" w14:textId="77777777" w:rsidTr="00383FC8">
        <w:trPr>
          <w:trHeight w:val="144"/>
          <w:tblHeader/>
        </w:trPr>
        <w:tc>
          <w:tcPr>
            <w:tcW w:w="10980" w:type="dxa"/>
            <w:gridSpan w:val="3"/>
          </w:tcPr>
          <w:p w14:paraId="65268ECF" w14:textId="2AFAA724"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544A4E55" w14:textId="3B79CFA4" w:rsidR="00B843FA" w:rsidRDefault="00B843FA">
      <w:pPr>
        <w:spacing w:after="0" w:line="240" w:lineRule="auto"/>
        <w:rPr>
          <w:rFonts w:asciiTheme="minorHAnsi" w:hAnsiTheme="minorHAnsi" w:cstheme="minorHAnsi"/>
          <w:sz w:val="18"/>
          <w:szCs w:val="18"/>
        </w:rPr>
      </w:pPr>
    </w:p>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2C7351" w:rsidRPr="008D6F63" w14:paraId="3CAFD68B" w14:textId="77777777" w:rsidTr="002C7351">
        <w:tc>
          <w:tcPr>
            <w:tcW w:w="10795" w:type="dxa"/>
            <w:gridSpan w:val="9"/>
          </w:tcPr>
          <w:p w14:paraId="4CCF01E8" w14:textId="77777777" w:rsidR="002C7351" w:rsidRPr="008D6F63" w:rsidRDefault="002C7351" w:rsidP="00DF413D">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5764FB28" w14:textId="77777777" w:rsidR="00C605D1" w:rsidRPr="00C605D1" w:rsidRDefault="00C605D1" w:rsidP="00C605D1">
            <w:pPr>
              <w:spacing w:after="0" w:line="240" w:lineRule="auto"/>
              <w:rPr>
                <w:rFonts w:cstheme="minorHAnsi"/>
                <w:sz w:val="18"/>
                <w:szCs w:val="20"/>
              </w:rPr>
            </w:pPr>
            <w:r w:rsidRPr="00C605D1">
              <w:rPr>
                <w:rFonts w:cstheme="minorHAnsi"/>
                <w:sz w:val="18"/>
                <w:szCs w:val="20"/>
              </w:rPr>
              <w:t>For dwelling units with multiple systems, enter the master bath distance and kitchen distance to the closest water heater, and enter the average of the furthest fixture to each water heater.</w:t>
            </w:r>
          </w:p>
          <w:p w14:paraId="6EC5FE0B" w14:textId="0447A7DD" w:rsidR="002C7351" w:rsidRPr="008D6F63" w:rsidRDefault="00C605D1" w:rsidP="00BB3403">
            <w:pPr>
              <w:spacing w:after="0" w:line="240" w:lineRule="auto"/>
              <w:rPr>
                <w:rFonts w:cstheme="minorHAnsi"/>
                <w:sz w:val="18"/>
                <w:szCs w:val="18"/>
              </w:rPr>
            </w:pPr>
            <w:r w:rsidRPr="00C605D1">
              <w:rPr>
                <w:rFonts w:cstheme="minorHAnsi"/>
                <w:sz w:val="18"/>
                <w:szCs w:val="20"/>
              </w:rPr>
              <w:t>&lt;&lt; Require one row</w:t>
            </w:r>
            <w:ins w:id="26" w:author="Shewmaker, Michael@Energy" w:date="2019-11-25T10:21:00Z">
              <w:r w:rsidR="00BB3403">
                <w:rPr>
                  <w:rFonts w:cstheme="minorHAnsi"/>
                  <w:sz w:val="18"/>
                  <w:szCs w:val="20"/>
                </w:rPr>
                <w:t xml:space="preserve"> of data, reporting the longest distances,</w:t>
              </w:r>
            </w:ins>
            <w:r w:rsidRPr="00C605D1">
              <w:rPr>
                <w:rFonts w:cstheme="minorHAnsi"/>
                <w:sz w:val="18"/>
                <w:szCs w:val="20"/>
              </w:rPr>
              <w:t xml:space="preserve"> for each dwelling identified in </w:t>
            </w:r>
            <w:del w:id="27" w:author="Shewmaker, Michael@Energy" w:date="2019-11-25T10:23:00Z">
              <w:r w:rsidRPr="00C605D1" w:rsidDel="00BB3403">
                <w:rPr>
                  <w:rFonts w:cstheme="minorHAnsi"/>
                  <w:sz w:val="18"/>
                  <w:szCs w:val="20"/>
                </w:rPr>
                <w:delText>Table A with A1</w:delText>
              </w:r>
              <w:r w:rsidR="00211E93" w:rsidDel="00BB3403">
                <w:rPr>
                  <w:rFonts w:cstheme="minorHAnsi"/>
                  <w:sz w:val="18"/>
                  <w:szCs w:val="20"/>
                </w:rPr>
                <w:delText>1</w:delText>
              </w:r>
              <w:r w:rsidRPr="00C605D1" w:rsidDel="00BB3403">
                <w:rPr>
                  <w:rFonts w:cstheme="minorHAnsi"/>
                  <w:sz w:val="18"/>
                  <w:szCs w:val="20"/>
                </w:rPr>
                <w:delText xml:space="preserve"> = Expanded.  If no dwelling in A1</w:delText>
              </w:r>
              <w:r w:rsidR="00211E93" w:rsidDel="00BB3403">
                <w:rPr>
                  <w:rFonts w:cstheme="minorHAnsi"/>
                  <w:sz w:val="18"/>
                  <w:szCs w:val="20"/>
                </w:rPr>
                <w:delText>1</w:delText>
              </w:r>
              <w:r w:rsidRPr="00C605D1" w:rsidDel="00BB3403">
                <w:rPr>
                  <w:rFonts w:cstheme="minorHAnsi"/>
                  <w:sz w:val="18"/>
                  <w:szCs w:val="20"/>
                </w:rPr>
                <w:delText xml:space="preserve"> = Expanded, then display section does not apply message&gt;&gt;</w:delText>
              </w:r>
            </w:del>
            <w:ins w:id="28" w:author="Shewmaker, Michael@Energy" w:date="2019-11-25T10:23:00Z">
              <w:r w:rsidR="00BB3403">
                <w:rPr>
                  <w:rFonts w:cstheme="minorHAnsi"/>
                  <w:sz w:val="18"/>
                  <w:szCs w:val="20"/>
                </w:rPr>
                <w:t>Section B. with B11 = Expanded. If no dwelling in B11</w:t>
              </w:r>
            </w:ins>
            <w:ins w:id="29" w:author="Shewmaker, Michael@Energy" w:date="2019-11-25T10:24:00Z">
              <w:r w:rsidR="00BB3403">
                <w:rPr>
                  <w:rFonts w:cstheme="minorHAnsi"/>
                  <w:sz w:val="18"/>
                  <w:szCs w:val="20"/>
                </w:rPr>
                <w:t xml:space="preserve"> = Expanded, then display section header and standard “This section does not apply” message&gt;&gt;</w:t>
              </w:r>
            </w:ins>
          </w:p>
        </w:tc>
      </w:tr>
      <w:tr w:rsidR="002C7351" w:rsidRPr="00AC2387" w14:paraId="67F446C6" w14:textId="77777777" w:rsidTr="002C7351">
        <w:tc>
          <w:tcPr>
            <w:tcW w:w="980" w:type="dxa"/>
            <w:gridSpan w:val="2"/>
          </w:tcPr>
          <w:p w14:paraId="40C677B9" w14:textId="77777777" w:rsidR="002C7351" w:rsidRDefault="002C7351" w:rsidP="00DF413D">
            <w:pPr>
              <w:spacing w:after="0"/>
              <w:jc w:val="center"/>
              <w:rPr>
                <w:rFonts w:cstheme="minorHAnsi"/>
                <w:sz w:val="20"/>
                <w:szCs w:val="20"/>
              </w:rPr>
            </w:pPr>
            <w:r>
              <w:rPr>
                <w:rFonts w:cstheme="minorHAnsi"/>
                <w:sz w:val="20"/>
                <w:szCs w:val="20"/>
              </w:rPr>
              <w:t>01</w:t>
            </w:r>
          </w:p>
        </w:tc>
        <w:tc>
          <w:tcPr>
            <w:tcW w:w="1445" w:type="dxa"/>
            <w:gridSpan w:val="2"/>
          </w:tcPr>
          <w:p w14:paraId="18EBDD42" w14:textId="77777777" w:rsidR="002C7351" w:rsidRDefault="002C7351" w:rsidP="00DF413D">
            <w:pPr>
              <w:spacing w:after="0"/>
              <w:jc w:val="center"/>
              <w:rPr>
                <w:rFonts w:cstheme="minorHAnsi"/>
                <w:sz w:val="20"/>
                <w:szCs w:val="20"/>
              </w:rPr>
            </w:pPr>
            <w:r>
              <w:rPr>
                <w:rFonts w:cstheme="minorHAnsi"/>
                <w:sz w:val="20"/>
                <w:szCs w:val="20"/>
              </w:rPr>
              <w:t>02</w:t>
            </w:r>
          </w:p>
        </w:tc>
        <w:tc>
          <w:tcPr>
            <w:tcW w:w="1343" w:type="dxa"/>
            <w:vAlign w:val="bottom"/>
          </w:tcPr>
          <w:p w14:paraId="2B93F9C8" w14:textId="77777777" w:rsidR="002C7351" w:rsidRDefault="002C7351" w:rsidP="00DF413D">
            <w:pPr>
              <w:spacing w:after="0"/>
              <w:jc w:val="center"/>
              <w:rPr>
                <w:rFonts w:cstheme="minorHAnsi"/>
                <w:sz w:val="20"/>
                <w:szCs w:val="20"/>
              </w:rPr>
            </w:pPr>
            <w:r>
              <w:rPr>
                <w:rFonts w:cstheme="minorHAnsi"/>
                <w:sz w:val="20"/>
                <w:szCs w:val="20"/>
              </w:rPr>
              <w:t>03</w:t>
            </w:r>
          </w:p>
        </w:tc>
        <w:tc>
          <w:tcPr>
            <w:tcW w:w="1447" w:type="dxa"/>
          </w:tcPr>
          <w:p w14:paraId="66E22819" w14:textId="77777777" w:rsidR="002C7351" w:rsidRDefault="002C7351" w:rsidP="00DF413D">
            <w:pPr>
              <w:spacing w:after="0"/>
              <w:jc w:val="center"/>
              <w:rPr>
                <w:rFonts w:cstheme="minorHAnsi"/>
                <w:sz w:val="20"/>
                <w:szCs w:val="20"/>
              </w:rPr>
            </w:pPr>
            <w:r>
              <w:rPr>
                <w:rFonts w:cstheme="minorHAnsi"/>
                <w:sz w:val="20"/>
                <w:szCs w:val="20"/>
              </w:rPr>
              <w:t>04</w:t>
            </w:r>
          </w:p>
        </w:tc>
        <w:tc>
          <w:tcPr>
            <w:tcW w:w="1620" w:type="dxa"/>
          </w:tcPr>
          <w:p w14:paraId="0D293B00" w14:textId="77777777" w:rsidR="002C7351" w:rsidRDefault="002C7351" w:rsidP="00DF413D">
            <w:pPr>
              <w:spacing w:after="0"/>
              <w:jc w:val="center"/>
              <w:rPr>
                <w:rFonts w:cstheme="minorHAnsi"/>
                <w:sz w:val="20"/>
                <w:szCs w:val="20"/>
              </w:rPr>
            </w:pPr>
            <w:r>
              <w:rPr>
                <w:rFonts w:cstheme="minorHAnsi"/>
                <w:sz w:val="20"/>
                <w:szCs w:val="20"/>
              </w:rPr>
              <w:t>05</w:t>
            </w:r>
          </w:p>
        </w:tc>
        <w:tc>
          <w:tcPr>
            <w:tcW w:w="2610" w:type="dxa"/>
          </w:tcPr>
          <w:p w14:paraId="01C92268" w14:textId="77777777" w:rsidR="002C7351" w:rsidRDefault="002C7351" w:rsidP="00DF413D">
            <w:pPr>
              <w:spacing w:after="0"/>
              <w:jc w:val="center"/>
              <w:rPr>
                <w:rFonts w:cstheme="minorHAnsi"/>
                <w:sz w:val="20"/>
                <w:szCs w:val="20"/>
              </w:rPr>
            </w:pPr>
            <w:r>
              <w:rPr>
                <w:rFonts w:cstheme="minorHAnsi"/>
                <w:sz w:val="20"/>
                <w:szCs w:val="20"/>
              </w:rPr>
              <w:t>06</w:t>
            </w:r>
          </w:p>
        </w:tc>
        <w:tc>
          <w:tcPr>
            <w:tcW w:w="1350" w:type="dxa"/>
          </w:tcPr>
          <w:p w14:paraId="1C399420" w14:textId="77777777" w:rsidR="002C7351" w:rsidRDefault="002C7351" w:rsidP="00DF413D">
            <w:pPr>
              <w:spacing w:after="0"/>
              <w:jc w:val="center"/>
              <w:rPr>
                <w:rFonts w:cstheme="minorHAnsi"/>
                <w:sz w:val="20"/>
                <w:szCs w:val="20"/>
              </w:rPr>
            </w:pPr>
            <w:r>
              <w:rPr>
                <w:rFonts w:cstheme="minorHAnsi"/>
                <w:sz w:val="20"/>
                <w:szCs w:val="20"/>
              </w:rPr>
              <w:t>07</w:t>
            </w:r>
          </w:p>
        </w:tc>
      </w:tr>
      <w:tr w:rsidR="002C7351" w:rsidRPr="00AB4500" w14:paraId="0EE82323" w14:textId="77777777" w:rsidTr="002C7351">
        <w:tc>
          <w:tcPr>
            <w:tcW w:w="980" w:type="dxa"/>
            <w:gridSpan w:val="2"/>
            <w:vAlign w:val="bottom"/>
          </w:tcPr>
          <w:p w14:paraId="214BFEC9" w14:textId="48DE2B9B" w:rsidR="002C7351" w:rsidRPr="00AB4500" w:rsidRDefault="00C605D1" w:rsidP="00DF413D">
            <w:pPr>
              <w:spacing w:after="0" w:line="240" w:lineRule="auto"/>
              <w:jc w:val="center"/>
              <w:rPr>
                <w:rFonts w:cstheme="minorHAnsi"/>
                <w:sz w:val="18"/>
                <w:szCs w:val="20"/>
              </w:rPr>
            </w:pPr>
            <w:r>
              <w:rPr>
                <w:rFonts w:cstheme="minorHAnsi"/>
                <w:sz w:val="18"/>
                <w:szCs w:val="20"/>
              </w:rPr>
              <w:t>Dwelling</w:t>
            </w:r>
            <w:r w:rsidRPr="00AB4500">
              <w:rPr>
                <w:rFonts w:cstheme="minorHAnsi"/>
                <w:sz w:val="18"/>
                <w:szCs w:val="20"/>
              </w:rPr>
              <w:t xml:space="preserve"> </w:t>
            </w:r>
            <w:r w:rsidR="002C7351" w:rsidRPr="00AB4500">
              <w:rPr>
                <w:rFonts w:cstheme="minorHAnsi"/>
                <w:sz w:val="18"/>
                <w:szCs w:val="20"/>
              </w:rPr>
              <w:t>Name</w:t>
            </w:r>
          </w:p>
        </w:tc>
        <w:tc>
          <w:tcPr>
            <w:tcW w:w="1445" w:type="dxa"/>
            <w:gridSpan w:val="2"/>
            <w:vAlign w:val="bottom"/>
          </w:tcPr>
          <w:p w14:paraId="7B7A2B39" w14:textId="77777777" w:rsidR="002C7351" w:rsidRPr="00AB4500" w:rsidRDefault="002C7351" w:rsidP="00DF413D">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18D9317B" w14:textId="77777777" w:rsidR="002C7351" w:rsidRPr="00AB4500" w:rsidRDefault="002C7351" w:rsidP="00DF413D">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5F4BF441" w14:textId="77777777" w:rsidR="002C7351" w:rsidRPr="00AB4500" w:rsidRDefault="002C7351" w:rsidP="00DF413D">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7FE640C5" w14:textId="2E86E7A7" w:rsidR="002C7351" w:rsidRPr="00AB4500" w:rsidRDefault="002C7351" w:rsidP="00DF413D">
            <w:pPr>
              <w:spacing w:after="0" w:line="240" w:lineRule="auto"/>
              <w:jc w:val="center"/>
              <w:rPr>
                <w:sz w:val="18"/>
              </w:rPr>
            </w:pPr>
            <w:r w:rsidRPr="00AB4500">
              <w:rPr>
                <w:rFonts w:cstheme="minorHAnsi"/>
                <w:sz w:val="18"/>
                <w:szCs w:val="20"/>
              </w:rPr>
              <w:t>Furthest Third furthest fixture to Water Heater in feet</w:t>
            </w:r>
            <w:r w:rsidR="00C605D1">
              <w:rPr>
                <w:rFonts w:cstheme="minorHAnsi"/>
                <w:sz w:val="18"/>
                <w:szCs w:val="20"/>
              </w:rPr>
              <w:t xml:space="preserve"> (Avg for multiple water heaters)</w:t>
            </w:r>
          </w:p>
        </w:tc>
        <w:tc>
          <w:tcPr>
            <w:tcW w:w="2610" w:type="dxa"/>
            <w:vAlign w:val="bottom"/>
          </w:tcPr>
          <w:p w14:paraId="3F4FB9A1" w14:textId="77777777" w:rsidR="002C7351" w:rsidRPr="00AB4500" w:rsidRDefault="002C7351" w:rsidP="00DF413D">
            <w:pPr>
              <w:spacing w:after="0" w:line="240" w:lineRule="auto"/>
              <w:jc w:val="center"/>
              <w:rPr>
                <w:sz w:val="18"/>
              </w:rPr>
            </w:pPr>
            <w:r w:rsidRPr="00AB4500">
              <w:rPr>
                <w:rFonts w:cstheme="minorHAnsi"/>
                <w:sz w:val="18"/>
                <w:szCs w:val="20"/>
              </w:rPr>
              <w:t>Weighted Distance</w:t>
            </w:r>
          </w:p>
        </w:tc>
        <w:tc>
          <w:tcPr>
            <w:tcW w:w="1350" w:type="dxa"/>
            <w:vAlign w:val="bottom"/>
          </w:tcPr>
          <w:p w14:paraId="70913D43" w14:textId="77777777" w:rsidR="002C7351" w:rsidRPr="00AB4500" w:rsidRDefault="002C7351" w:rsidP="00DF413D">
            <w:pPr>
              <w:spacing w:after="0" w:line="240" w:lineRule="auto"/>
              <w:jc w:val="center"/>
              <w:rPr>
                <w:sz w:val="18"/>
              </w:rPr>
            </w:pPr>
            <w:r w:rsidRPr="00AB4500">
              <w:rPr>
                <w:rFonts w:cstheme="minorHAnsi"/>
                <w:sz w:val="18"/>
                <w:szCs w:val="20"/>
              </w:rPr>
              <w:t>Qualification Distance</w:t>
            </w:r>
          </w:p>
        </w:tc>
      </w:tr>
      <w:tr w:rsidR="002C7351" w:rsidRPr="00AB4500" w14:paraId="121B0376" w14:textId="77777777" w:rsidTr="002C7351">
        <w:trPr>
          <w:trHeight w:val="305"/>
        </w:trPr>
        <w:tc>
          <w:tcPr>
            <w:tcW w:w="980" w:type="dxa"/>
            <w:gridSpan w:val="2"/>
          </w:tcPr>
          <w:p w14:paraId="7A98A97D" w14:textId="77777777" w:rsidR="002C7351" w:rsidRPr="00AB4500" w:rsidRDefault="002C7351" w:rsidP="00DF413D">
            <w:pPr>
              <w:spacing w:after="0" w:line="240" w:lineRule="auto"/>
              <w:rPr>
                <w:sz w:val="18"/>
                <w:szCs w:val="18"/>
              </w:rPr>
            </w:pPr>
            <w:r w:rsidRPr="00AB4500">
              <w:rPr>
                <w:rFonts w:asciiTheme="minorHAnsi" w:eastAsia="Times New Roman" w:hAnsiTheme="minorHAnsi" w:cstheme="minorHAnsi"/>
                <w:sz w:val="18"/>
                <w:szCs w:val="18"/>
              </w:rPr>
              <w:t>&lt;&lt;Reference value from A01&gt;&gt;</w:t>
            </w:r>
          </w:p>
        </w:tc>
        <w:tc>
          <w:tcPr>
            <w:tcW w:w="1445" w:type="dxa"/>
            <w:gridSpan w:val="2"/>
          </w:tcPr>
          <w:p w14:paraId="4DAB0DF4" w14:textId="77777777" w:rsidR="002C7351" w:rsidRPr="00AB4500" w:rsidRDefault="002C7351" w:rsidP="00DF413D">
            <w:pPr>
              <w:spacing w:after="0" w:line="240" w:lineRule="auto"/>
              <w:rPr>
                <w:sz w:val="18"/>
                <w:szCs w:val="18"/>
              </w:rPr>
            </w:pPr>
            <w:r w:rsidRPr="00AB4500">
              <w:rPr>
                <w:sz w:val="18"/>
                <w:szCs w:val="18"/>
              </w:rPr>
              <w:t xml:space="preserve">&lt;&lt;if performance, then value = NA; </w:t>
            </w:r>
          </w:p>
          <w:p w14:paraId="3643390F" w14:textId="77777777" w:rsidR="002C7351" w:rsidRPr="00AB4500" w:rsidRDefault="002C7351" w:rsidP="00DF413D">
            <w:pPr>
              <w:spacing w:after="0" w:line="240" w:lineRule="auto"/>
              <w:rPr>
                <w:sz w:val="18"/>
                <w:szCs w:val="18"/>
              </w:rPr>
            </w:pPr>
            <w:r w:rsidRPr="00AB4500">
              <w:rPr>
                <w:sz w:val="18"/>
                <w:szCs w:val="18"/>
              </w:rPr>
              <w:t>Else if prescriptive, user select from list: 1, 2, 3&gt;&gt;</w:t>
            </w:r>
          </w:p>
        </w:tc>
        <w:tc>
          <w:tcPr>
            <w:tcW w:w="1343" w:type="dxa"/>
          </w:tcPr>
          <w:p w14:paraId="4BF0D21C"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70B957F5"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1447" w:type="dxa"/>
          </w:tcPr>
          <w:p w14:paraId="11703F67"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1A3D0D64"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1620" w:type="dxa"/>
          </w:tcPr>
          <w:p w14:paraId="333766EF"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6F749BBD" w14:textId="77777777" w:rsidR="002C7351" w:rsidRPr="00AB4500" w:rsidRDefault="002C7351" w:rsidP="00DF413D">
            <w:pPr>
              <w:spacing w:after="0" w:line="240" w:lineRule="auto"/>
              <w:rPr>
                <w:sz w:val="18"/>
                <w:szCs w:val="18"/>
              </w:rPr>
            </w:pPr>
            <w:r w:rsidRPr="00AB4500">
              <w:rPr>
                <w:sz w:val="18"/>
                <w:szCs w:val="18"/>
              </w:rPr>
              <w:t>Else if prescriptive compliance, user input&gt;&gt;</w:t>
            </w:r>
          </w:p>
        </w:tc>
        <w:tc>
          <w:tcPr>
            <w:tcW w:w="2610" w:type="dxa"/>
          </w:tcPr>
          <w:p w14:paraId="67879559" w14:textId="77777777" w:rsidR="002C7351" w:rsidRPr="00AB4500" w:rsidRDefault="002C7351" w:rsidP="00DF413D">
            <w:pPr>
              <w:spacing w:after="0" w:line="240" w:lineRule="auto"/>
              <w:rPr>
                <w:sz w:val="18"/>
                <w:szCs w:val="18"/>
              </w:rPr>
            </w:pPr>
            <w:r w:rsidRPr="00AB4500">
              <w:rPr>
                <w:sz w:val="18"/>
                <w:szCs w:val="18"/>
              </w:rPr>
              <w:t xml:space="preserve">&lt;&lt;Reference value from CF1R-PRF; </w:t>
            </w:r>
          </w:p>
          <w:p w14:paraId="5779628E" w14:textId="6EA94827" w:rsidR="002C7351" w:rsidRPr="00AB4500" w:rsidRDefault="002C7351" w:rsidP="00DF413D">
            <w:pPr>
              <w:spacing w:after="0" w:line="240" w:lineRule="auto"/>
              <w:rPr>
                <w:sz w:val="18"/>
                <w:szCs w:val="18"/>
              </w:rPr>
            </w:pPr>
            <w:r w:rsidRPr="00AB4500">
              <w:rPr>
                <w:sz w:val="18"/>
                <w:szCs w:val="18"/>
              </w:rPr>
              <w:t>else if prescriptive and A</w:t>
            </w:r>
            <w:r w:rsidR="00211E93">
              <w:rPr>
                <w:sz w:val="18"/>
                <w:szCs w:val="18"/>
              </w:rPr>
              <w:t>10</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(G03*0.4)</w:t>
            </w:r>
            <w:r w:rsidR="009403AC" w:rsidRPr="00AB4500" w:rsidDel="009403AC">
              <w:rPr>
                <w:sz w:val="18"/>
                <w:szCs w:val="18"/>
              </w:rPr>
              <w:t xml:space="preserve"> </w:t>
            </w:r>
            <w:r w:rsidR="009403AC">
              <w:rPr>
                <w:sz w:val="18"/>
                <w:szCs w:val="18"/>
              </w:rPr>
              <w:t>+</w:t>
            </w:r>
            <w:r w:rsidRPr="00AB4500">
              <w:rPr>
                <w:sz w:val="18"/>
                <w:szCs w:val="18"/>
              </w:rPr>
              <w:t>(G04*0.4)</w:t>
            </w:r>
            <w:r w:rsidR="009403AC" w:rsidRPr="00AB4500" w:rsidDel="009403AC">
              <w:rPr>
                <w:sz w:val="18"/>
                <w:szCs w:val="18"/>
              </w:rPr>
              <w:t xml:space="preserve"> </w:t>
            </w:r>
            <w:r w:rsidR="009403AC">
              <w:rPr>
                <w:sz w:val="18"/>
                <w:szCs w:val="18"/>
              </w:rPr>
              <w:t>+</w:t>
            </w:r>
            <w:r w:rsidRPr="00AB4500">
              <w:rPr>
                <w:sz w:val="18"/>
                <w:szCs w:val="18"/>
              </w:rPr>
              <w:t>( G05*0.2);</w:t>
            </w:r>
          </w:p>
          <w:p w14:paraId="66C6B8A7" w14:textId="6F41E5EB" w:rsidR="002C7351" w:rsidRPr="00AB4500" w:rsidRDefault="002C7351" w:rsidP="00DF413D">
            <w:pPr>
              <w:spacing w:after="0" w:line="240" w:lineRule="auto"/>
              <w:rPr>
                <w:sz w:val="18"/>
                <w:szCs w:val="18"/>
              </w:rPr>
            </w:pPr>
            <w:r w:rsidRPr="00AB4500">
              <w:rPr>
                <w:sz w:val="18"/>
                <w:szCs w:val="18"/>
              </w:rPr>
              <w:t>else if A</w:t>
            </w:r>
            <w:r w:rsidR="00211E93">
              <w:rPr>
                <w:sz w:val="18"/>
                <w:szCs w:val="18"/>
              </w:rPr>
              <w:t>10</w:t>
            </w:r>
            <w:r w:rsidRPr="00AB4500">
              <w:rPr>
                <w:sz w:val="18"/>
                <w:szCs w:val="18"/>
              </w:rPr>
              <w:t xml:space="preserve"> = </w:t>
            </w:r>
            <w:r w:rsidRPr="00AB4500">
              <w:rPr>
                <w:rFonts w:cstheme="minorHAnsi"/>
                <w:sz w:val="18"/>
                <w:szCs w:val="18"/>
              </w:rPr>
              <w:t>Demand Recirculation Manual Control, then value = G05&gt;&gt;</w:t>
            </w:r>
          </w:p>
        </w:tc>
        <w:tc>
          <w:tcPr>
            <w:tcW w:w="1350" w:type="dxa"/>
          </w:tcPr>
          <w:p w14:paraId="70A6BB0D" w14:textId="77777777" w:rsidR="002C7351" w:rsidRDefault="002C7351" w:rsidP="00DF413D">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762E080" w14:textId="77777777" w:rsidR="002C7351" w:rsidRDefault="002C7351" w:rsidP="00DF413D">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374B753A" w14:textId="77777777" w:rsidR="002C7351" w:rsidRPr="00E303B7" w:rsidRDefault="002C7351" w:rsidP="00DF413D">
            <w:pPr>
              <w:spacing w:after="0" w:line="240" w:lineRule="auto"/>
              <w:rPr>
                <w:sz w:val="18"/>
                <w:szCs w:val="18"/>
              </w:rPr>
            </w:pPr>
            <w:r>
              <w:rPr>
                <w:sz w:val="18"/>
                <w:szCs w:val="18"/>
              </w:rPr>
              <w:t>(</w:t>
            </w:r>
            <w:r w:rsidRPr="00CB5461">
              <w:rPr>
                <w:sz w:val="18"/>
                <w:szCs w:val="18"/>
              </w:rPr>
              <w:t>(a+b *CFA)/n</w:t>
            </w:r>
            <w:r>
              <w:rPr>
                <w:sz w:val="18"/>
                <w:szCs w:val="18"/>
              </w:rPr>
              <w:t>) &gt;&gt;</w:t>
            </w:r>
          </w:p>
          <w:p w14:paraId="64DD0D08" w14:textId="77777777" w:rsidR="002C7351" w:rsidRPr="00AB4500" w:rsidRDefault="002C7351" w:rsidP="00DF413D">
            <w:pPr>
              <w:spacing w:after="0"/>
              <w:rPr>
                <w:i/>
                <w:sz w:val="18"/>
                <w:szCs w:val="18"/>
              </w:rPr>
            </w:pPr>
            <w:r w:rsidRPr="00AB4500">
              <w:rPr>
                <w:i/>
                <w:sz w:val="18"/>
                <w:szCs w:val="18"/>
              </w:rPr>
              <w:t>Where:</w:t>
            </w:r>
          </w:p>
          <w:p w14:paraId="0F49D961" w14:textId="77777777" w:rsidR="002C7351" w:rsidRPr="00AB4500" w:rsidRDefault="002C7351" w:rsidP="00DF413D">
            <w:pPr>
              <w:spacing w:after="0" w:line="240" w:lineRule="auto"/>
              <w:rPr>
                <w:i/>
                <w:sz w:val="18"/>
                <w:szCs w:val="18"/>
              </w:rPr>
            </w:pPr>
            <w:r w:rsidRPr="00AB4500">
              <w:rPr>
                <w:i/>
                <w:sz w:val="18"/>
                <w:szCs w:val="18"/>
              </w:rPr>
              <w:t>a, b = Qualification distance coefficients from Table 4.4.6-2 below,</w:t>
            </w:r>
          </w:p>
          <w:p w14:paraId="1F25202D" w14:textId="77777777" w:rsidR="002C7351" w:rsidRPr="00AB4500" w:rsidRDefault="002C7351" w:rsidP="00DF413D">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E503231" w14:textId="4E1E5BFC" w:rsidR="002C7351" w:rsidRPr="00AB4500" w:rsidRDefault="002C7351" w:rsidP="00DF413D">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211E93">
              <w:rPr>
                <w:i/>
                <w:sz w:val="18"/>
                <w:szCs w:val="18"/>
              </w:rPr>
              <w:t>5</w:t>
            </w:r>
            <w:r>
              <w:rPr>
                <w:i/>
                <w:sz w:val="18"/>
                <w:szCs w:val="18"/>
              </w:rPr>
              <w:t xml:space="preserve"> </w:t>
            </w:r>
            <w:r w:rsidRPr="00AB4500">
              <w:rPr>
                <w:i/>
                <w:sz w:val="18"/>
                <w:szCs w:val="18"/>
              </w:rPr>
              <w:t>(unitless).</w:t>
            </w:r>
          </w:p>
          <w:p w14:paraId="15A26575" w14:textId="77777777" w:rsidR="002C7351" w:rsidRPr="00AB4500" w:rsidRDefault="002C7351" w:rsidP="00DF413D">
            <w:pPr>
              <w:spacing w:after="0" w:line="240" w:lineRule="auto"/>
              <w:rPr>
                <w:sz w:val="18"/>
                <w:szCs w:val="18"/>
              </w:rPr>
            </w:pPr>
            <w:r w:rsidRPr="00AB4500">
              <w:rPr>
                <w:rFonts w:cstheme="minorHAnsi"/>
                <w:sz w:val="18"/>
                <w:szCs w:val="18"/>
                <w:highlight w:val="yellow"/>
              </w:rPr>
              <w:t xml:space="preserve"> </w:t>
            </w:r>
          </w:p>
        </w:tc>
      </w:tr>
      <w:tr w:rsidR="002C7351" w:rsidRPr="00D37C06" w14:paraId="5E0DE1A0" w14:textId="77777777" w:rsidTr="002C7351">
        <w:tc>
          <w:tcPr>
            <w:tcW w:w="980" w:type="dxa"/>
            <w:gridSpan w:val="2"/>
            <w:tcBorders>
              <w:bottom w:val="single" w:sz="4" w:space="0" w:color="000000"/>
            </w:tcBorders>
          </w:tcPr>
          <w:p w14:paraId="3160840F" w14:textId="77777777" w:rsidR="002C7351" w:rsidRPr="00D37C06" w:rsidRDefault="002C7351" w:rsidP="00DF413D">
            <w:pPr>
              <w:spacing w:after="0"/>
              <w:rPr>
                <w:sz w:val="20"/>
                <w:szCs w:val="20"/>
              </w:rPr>
            </w:pPr>
          </w:p>
        </w:tc>
        <w:tc>
          <w:tcPr>
            <w:tcW w:w="1445" w:type="dxa"/>
            <w:gridSpan w:val="2"/>
            <w:tcBorders>
              <w:bottom w:val="single" w:sz="4" w:space="0" w:color="000000"/>
            </w:tcBorders>
          </w:tcPr>
          <w:p w14:paraId="5EB70425" w14:textId="77777777" w:rsidR="002C7351" w:rsidRPr="00D37C06" w:rsidRDefault="002C7351" w:rsidP="00DF413D">
            <w:pPr>
              <w:spacing w:after="0"/>
              <w:rPr>
                <w:sz w:val="20"/>
                <w:szCs w:val="20"/>
              </w:rPr>
            </w:pPr>
          </w:p>
        </w:tc>
        <w:tc>
          <w:tcPr>
            <w:tcW w:w="1343" w:type="dxa"/>
            <w:tcBorders>
              <w:bottom w:val="single" w:sz="4" w:space="0" w:color="000000"/>
            </w:tcBorders>
          </w:tcPr>
          <w:p w14:paraId="2E26F155" w14:textId="77777777" w:rsidR="002C7351" w:rsidRPr="00D37C06" w:rsidRDefault="002C7351" w:rsidP="00DF413D">
            <w:pPr>
              <w:spacing w:after="0"/>
              <w:rPr>
                <w:sz w:val="20"/>
                <w:szCs w:val="20"/>
              </w:rPr>
            </w:pPr>
          </w:p>
        </w:tc>
        <w:tc>
          <w:tcPr>
            <w:tcW w:w="1447" w:type="dxa"/>
            <w:tcBorders>
              <w:bottom w:val="single" w:sz="4" w:space="0" w:color="000000"/>
            </w:tcBorders>
          </w:tcPr>
          <w:p w14:paraId="27052751" w14:textId="77777777" w:rsidR="002C7351" w:rsidRPr="00D37C06" w:rsidRDefault="002C7351" w:rsidP="00DF413D">
            <w:pPr>
              <w:spacing w:after="0"/>
              <w:rPr>
                <w:sz w:val="20"/>
                <w:szCs w:val="20"/>
              </w:rPr>
            </w:pPr>
          </w:p>
        </w:tc>
        <w:tc>
          <w:tcPr>
            <w:tcW w:w="1620" w:type="dxa"/>
            <w:tcBorders>
              <w:bottom w:val="single" w:sz="4" w:space="0" w:color="000000"/>
            </w:tcBorders>
          </w:tcPr>
          <w:p w14:paraId="0BC21550" w14:textId="77777777" w:rsidR="002C7351" w:rsidRPr="00D37C06" w:rsidRDefault="002C7351" w:rsidP="00DF413D">
            <w:pPr>
              <w:spacing w:after="0"/>
              <w:rPr>
                <w:sz w:val="20"/>
                <w:szCs w:val="20"/>
              </w:rPr>
            </w:pPr>
          </w:p>
        </w:tc>
        <w:tc>
          <w:tcPr>
            <w:tcW w:w="2610" w:type="dxa"/>
            <w:tcBorders>
              <w:bottom w:val="single" w:sz="4" w:space="0" w:color="000000"/>
            </w:tcBorders>
          </w:tcPr>
          <w:p w14:paraId="2FB84B19" w14:textId="77777777" w:rsidR="002C7351" w:rsidRPr="00D37C06" w:rsidRDefault="002C7351" w:rsidP="00DF413D">
            <w:pPr>
              <w:spacing w:after="0"/>
              <w:rPr>
                <w:sz w:val="20"/>
                <w:szCs w:val="20"/>
              </w:rPr>
            </w:pPr>
          </w:p>
        </w:tc>
        <w:tc>
          <w:tcPr>
            <w:tcW w:w="1350" w:type="dxa"/>
            <w:tcBorders>
              <w:bottom w:val="single" w:sz="4" w:space="0" w:color="000000"/>
            </w:tcBorders>
          </w:tcPr>
          <w:p w14:paraId="4C25B7ED" w14:textId="77777777" w:rsidR="002C7351" w:rsidRPr="00D37C06" w:rsidRDefault="002C7351" w:rsidP="00DF413D">
            <w:pPr>
              <w:spacing w:after="0"/>
              <w:rPr>
                <w:sz w:val="20"/>
                <w:szCs w:val="20"/>
              </w:rPr>
            </w:pPr>
          </w:p>
        </w:tc>
      </w:tr>
      <w:tr w:rsidR="002C7351" w14:paraId="0A524FD0" w14:textId="77777777" w:rsidTr="002C7351">
        <w:trPr>
          <w:trHeight w:val="291"/>
        </w:trPr>
        <w:tc>
          <w:tcPr>
            <w:tcW w:w="445" w:type="dxa"/>
            <w:tcBorders>
              <w:top w:val="single" w:sz="4" w:space="0" w:color="auto"/>
            </w:tcBorders>
          </w:tcPr>
          <w:p w14:paraId="5595B1DB" w14:textId="77777777" w:rsidR="002C7351" w:rsidRPr="00AC2387" w:rsidRDefault="002C7351" w:rsidP="00DF413D">
            <w:pPr>
              <w:spacing w:after="0"/>
              <w:rPr>
                <w:rFonts w:cstheme="minorHAnsi"/>
                <w:b/>
                <w:sz w:val="20"/>
                <w:szCs w:val="20"/>
              </w:rPr>
            </w:pPr>
            <w:r>
              <w:rPr>
                <w:rFonts w:cstheme="minorHAnsi"/>
                <w:sz w:val="20"/>
                <w:szCs w:val="18"/>
              </w:rPr>
              <w:t>08</w:t>
            </w:r>
          </w:p>
        </w:tc>
        <w:tc>
          <w:tcPr>
            <w:tcW w:w="10350" w:type="dxa"/>
            <w:gridSpan w:val="8"/>
            <w:tcBorders>
              <w:top w:val="single" w:sz="4" w:space="0" w:color="auto"/>
            </w:tcBorders>
          </w:tcPr>
          <w:p w14:paraId="6AD50CA0" w14:textId="77777777" w:rsidR="002C7351" w:rsidRPr="00AC2387" w:rsidRDefault="002C7351" w:rsidP="00DF413D">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2C7351" w14:paraId="55874999" w14:textId="77777777" w:rsidTr="002C7351">
        <w:trPr>
          <w:trHeight w:val="288"/>
        </w:trPr>
        <w:tc>
          <w:tcPr>
            <w:tcW w:w="445" w:type="dxa"/>
          </w:tcPr>
          <w:p w14:paraId="12CC9171" w14:textId="77777777" w:rsidR="002C7351" w:rsidRPr="00AC2387" w:rsidRDefault="002C7351" w:rsidP="00DF413D">
            <w:pPr>
              <w:spacing w:after="0"/>
              <w:rPr>
                <w:rFonts w:cstheme="minorHAnsi"/>
                <w:b/>
                <w:sz w:val="20"/>
                <w:szCs w:val="20"/>
              </w:rPr>
            </w:pPr>
            <w:r>
              <w:rPr>
                <w:rFonts w:cstheme="minorHAnsi"/>
                <w:sz w:val="20"/>
                <w:szCs w:val="18"/>
              </w:rPr>
              <w:t>09</w:t>
            </w:r>
          </w:p>
        </w:tc>
        <w:tc>
          <w:tcPr>
            <w:tcW w:w="10350" w:type="dxa"/>
            <w:gridSpan w:val="8"/>
          </w:tcPr>
          <w:p w14:paraId="4CF45C57" w14:textId="77777777" w:rsidR="002C7351" w:rsidRPr="00AC2387" w:rsidRDefault="002C7351" w:rsidP="00DF413D">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2C7351" w14:paraId="09986904" w14:textId="77777777" w:rsidTr="002C7351">
        <w:trPr>
          <w:trHeight w:val="288"/>
        </w:trPr>
        <w:tc>
          <w:tcPr>
            <w:tcW w:w="445" w:type="dxa"/>
          </w:tcPr>
          <w:p w14:paraId="421F642C" w14:textId="77777777" w:rsidR="002C7351" w:rsidRPr="00AC2387" w:rsidRDefault="002C7351" w:rsidP="00DF413D">
            <w:pPr>
              <w:spacing w:after="0"/>
              <w:rPr>
                <w:rFonts w:cstheme="minorHAnsi"/>
                <w:b/>
                <w:sz w:val="20"/>
                <w:szCs w:val="20"/>
              </w:rPr>
            </w:pPr>
            <w:r>
              <w:rPr>
                <w:rFonts w:cstheme="minorHAnsi"/>
                <w:sz w:val="20"/>
                <w:szCs w:val="18"/>
              </w:rPr>
              <w:t>10</w:t>
            </w:r>
          </w:p>
        </w:tc>
        <w:tc>
          <w:tcPr>
            <w:tcW w:w="10350" w:type="dxa"/>
            <w:gridSpan w:val="8"/>
          </w:tcPr>
          <w:p w14:paraId="4952D3E9" w14:textId="77777777" w:rsidR="002C7351" w:rsidRPr="00AC2387" w:rsidRDefault="002C7351" w:rsidP="00DF413D">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2C7351" w14:paraId="147DDE55" w14:textId="77777777" w:rsidTr="002C7351">
        <w:trPr>
          <w:trHeight w:val="288"/>
        </w:trPr>
        <w:tc>
          <w:tcPr>
            <w:tcW w:w="445" w:type="dxa"/>
          </w:tcPr>
          <w:p w14:paraId="370169FD" w14:textId="77777777" w:rsidR="002C7351" w:rsidRPr="00AC2387" w:rsidRDefault="002C7351" w:rsidP="00DF413D">
            <w:pPr>
              <w:spacing w:after="0"/>
              <w:rPr>
                <w:rFonts w:cstheme="minorHAnsi"/>
                <w:b/>
                <w:sz w:val="20"/>
                <w:szCs w:val="20"/>
              </w:rPr>
            </w:pPr>
            <w:r>
              <w:rPr>
                <w:rFonts w:cstheme="minorHAnsi"/>
                <w:sz w:val="20"/>
                <w:szCs w:val="18"/>
              </w:rPr>
              <w:t>11</w:t>
            </w:r>
          </w:p>
        </w:tc>
        <w:tc>
          <w:tcPr>
            <w:tcW w:w="10350" w:type="dxa"/>
            <w:gridSpan w:val="8"/>
          </w:tcPr>
          <w:p w14:paraId="4C4BD6D7" w14:textId="77777777" w:rsidR="002C7351" w:rsidRPr="00AC2387" w:rsidRDefault="002C7351" w:rsidP="00DF413D">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2C7351" w14:paraId="6B730C06" w14:textId="77777777" w:rsidTr="00383FC8">
        <w:tc>
          <w:tcPr>
            <w:tcW w:w="445" w:type="dxa"/>
            <w:vAlign w:val="center"/>
          </w:tcPr>
          <w:p w14:paraId="38418BF4" w14:textId="2CAA0F1A" w:rsidR="002C7351" w:rsidRPr="00236F4B" w:rsidRDefault="0056485C" w:rsidP="002C7351">
            <w:pPr>
              <w:spacing w:after="0"/>
              <w:rPr>
                <w:rFonts w:cstheme="minorHAnsi"/>
                <w:b/>
                <w:sz w:val="18"/>
                <w:szCs w:val="20"/>
              </w:rPr>
            </w:pPr>
            <w:r>
              <w:rPr>
                <w:rFonts w:cstheme="minorHAnsi"/>
                <w:sz w:val="18"/>
                <w:szCs w:val="18"/>
              </w:rPr>
              <w:t>12</w:t>
            </w:r>
          </w:p>
        </w:tc>
        <w:tc>
          <w:tcPr>
            <w:tcW w:w="1800" w:type="dxa"/>
            <w:gridSpan w:val="2"/>
            <w:vAlign w:val="center"/>
          </w:tcPr>
          <w:p w14:paraId="45A2DFD0" w14:textId="56AA1843" w:rsidR="002C7351" w:rsidRPr="00236F4B" w:rsidRDefault="002C7351" w:rsidP="002C7351">
            <w:pPr>
              <w:spacing w:after="0"/>
              <w:rPr>
                <w:rFonts w:cstheme="minorHAnsi"/>
                <w:b/>
                <w:sz w:val="18"/>
                <w:szCs w:val="20"/>
              </w:rPr>
            </w:pPr>
            <w:r w:rsidRPr="00450E94">
              <w:rPr>
                <w:sz w:val="18"/>
                <w:szCs w:val="18"/>
              </w:rPr>
              <w:t>Verification Status:</w:t>
            </w:r>
          </w:p>
        </w:tc>
        <w:tc>
          <w:tcPr>
            <w:tcW w:w="8550" w:type="dxa"/>
            <w:gridSpan w:val="6"/>
            <w:vAlign w:val="center"/>
          </w:tcPr>
          <w:p w14:paraId="5671A877"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6158CD2C" w14:textId="77777777" w:rsidR="002C7351" w:rsidRPr="00B71192" w:rsidRDefault="002C7351" w:rsidP="002C7351">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6DDF0FD" w14:textId="26C3F910" w:rsidR="002C7351" w:rsidRPr="0056485C" w:rsidRDefault="002C7351">
            <w:pPr>
              <w:pStyle w:val="ListParagraph"/>
              <w:numPr>
                <w:ilvl w:val="0"/>
                <w:numId w:val="48"/>
              </w:numPr>
              <w:spacing w:after="0"/>
              <w:rPr>
                <w:rFonts w:cstheme="minorHAnsi"/>
                <w:b/>
                <w:sz w:val="18"/>
                <w:szCs w:val="20"/>
              </w:rPr>
            </w:pPr>
            <w:r w:rsidRPr="0056485C">
              <w:rPr>
                <w:sz w:val="18"/>
                <w:szCs w:val="18"/>
                <w:u w:val="single"/>
              </w:rPr>
              <w:t>All N/A</w:t>
            </w:r>
            <w:r w:rsidRPr="0056485C">
              <w:rPr>
                <w:sz w:val="18"/>
                <w:szCs w:val="18"/>
              </w:rPr>
              <w:t xml:space="preserve"> - This entire table is not applicable</w:t>
            </w:r>
          </w:p>
        </w:tc>
      </w:tr>
      <w:tr w:rsidR="002C7351" w14:paraId="5E1880F9" w14:textId="77777777" w:rsidTr="00383FC8">
        <w:tc>
          <w:tcPr>
            <w:tcW w:w="445" w:type="dxa"/>
          </w:tcPr>
          <w:p w14:paraId="588E00DE" w14:textId="69D41CAF" w:rsidR="002C7351" w:rsidRPr="00236F4B" w:rsidRDefault="0056485C" w:rsidP="002C7351">
            <w:pPr>
              <w:spacing w:after="0"/>
              <w:rPr>
                <w:rFonts w:cstheme="minorHAnsi"/>
                <w:b/>
                <w:sz w:val="18"/>
                <w:szCs w:val="20"/>
              </w:rPr>
            </w:pPr>
            <w:r>
              <w:rPr>
                <w:rFonts w:cstheme="minorHAnsi"/>
                <w:sz w:val="18"/>
                <w:szCs w:val="18"/>
              </w:rPr>
              <w:t>13</w:t>
            </w:r>
          </w:p>
        </w:tc>
        <w:tc>
          <w:tcPr>
            <w:tcW w:w="10350" w:type="dxa"/>
            <w:gridSpan w:val="8"/>
            <w:vAlign w:val="center"/>
          </w:tcPr>
          <w:p w14:paraId="6ECD8948" w14:textId="14B54AC5" w:rsidR="002C7351" w:rsidRPr="00236F4B" w:rsidRDefault="002C7351" w:rsidP="002C7351">
            <w:pPr>
              <w:spacing w:after="0"/>
              <w:rPr>
                <w:rFonts w:cstheme="minorHAnsi"/>
                <w:b/>
                <w:sz w:val="18"/>
                <w:szCs w:val="20"/>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2C7351" w14:paraId="5D5F7A31" w14:textId="77777777" w:rsidTr="002C7351">
        <w:tc>
          <w:tcPr>
            <w:tcW w:w="10795" w:type="dxa"/>
            <w:gridSpan w:val="9"/>
          </w:tcPr>
          <w:p w14:paraId="76E57FA9" w14:textId="0A023040" w:rsidR="002C7351" w:rsidRPr="00236F4B" w:rsidRDefault="002C7351" w:rsidP="002C7351">
            <w:pPr>
              <w:spacing w:after="0"/>
              <w:rPr>
                <w:rFonts w:cstheme="minorHAnsi"/>
                <w:b/>
                <w:sz w:val="18"/>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B1F9674" w14:textId="77162817" w:rsidR="00B843FA" w:rsidRDefault="00B843FA">
      <w:pPr>
        <w:spacing w:after="0" w:line="240" w:lineRule="auto"/>
        <w:rPr>
          <w:rFonts w:asciiTheme="minorHAnsi" w:hAnsiTheme="minorHAnsi" w:cstheme="minorHAnsi"/>
          <w:sz w:val="18"/>
          <w:szCs w:val="18"/>
        </w:rPr>
      </w:pPr>
    </w:p>
    <w:tbl>
      <w:tblPr>
        <w:tblStyle w:val="TableGrid"/>
        <w:tblW w:w="10795" w:type="dxa"/>
        <w:jc w:val="center"/>
        <w:tblLayout w:type="fixed"/>
        <w:tblLook w:val="04A0" w:firstRow="1" w:lastRow="0" w:firstColumn="1" w:lastColumn="0" w:noHBand="0" w:noVBand="1"/>
      </w:tblPr>
      <w:tblGrid>
        <w:gridCol w:w="980"/>
        <w:gridCol w:w="1445"/>
        <w:gridCol w:w="1343"/>
        <w:gridCol w:w="1447"/>
        <w:gridCol w:w="1620"/>
        <w:gridCol w:w="2610"/>
        <w:gridCol w:w="1350"/>
      </w:tblGrid>
      <w:tr w:rsidR="002C7351" w:rsidRPr="00352318" w14:paraId="39DC3B93" w14:textId="77777777" w:rsidTr="00383FC8">
        <w:trPr>
          <w:trHeight w:val="530"/>
          <w:jc w:val="center"/>
        </w:trPr>
        <w:tc>
          <w:tcPr>
            <w:tcW w:w="10795" w:type="dxa"/>
            <w:gridSpan w:val="7"/>
          </w:tcPr>
          <w:p w14:paraId="30D4322D" w14:textId="77777777" w:rsidR="002C7351" w:rsidRPr="00352318" w:rsidRDefault="002C7351" w:rsidP="00DF413D">
            <w:pPr>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p>
          <w:p w14:paraId="16AA071F" w14:textId="77777777" w:rsidR="00C605D1" w:rsidRPr="00C605D1" w:rsidRDefault="00C605D1" w:rsidP="00C605D1">
            <w:pPr>
              <w:spacing w:after="0" w:line="240" w:lineRule="auto"/>
              <w:rPr>
                <w:rFonts w:cstheme="minorHAnsi"/>
                <w:sz w:val="18"/>
                <w:szCs w:val="20"/>
              </w:rPr>
            </w:pPr>
            <w:r w:rsidRPr="00C605D1">
              <w:rPr>
                <w:rFonts w:cstheme="minorHAnsi"/>
                <w:sz w:val="18"/>
                <w:szCs w:val="20"/>
              </w:rPr>
              <w:t>For dwelling units with multiple systems, enter the master bath distance and kitchen distance to the closest water heater, and enter the average of the furthest fixture to each water heater.</w:t>
            </w:r>
          </w:p>
          <w:p w14:paraId="25F16C80" w14:textId="220186BE" w:rsidR="002C7351" w:rsidRPr="00352318" w:rsidRDefault="00C605D1" w:rsidP="00BB3403">
            <w:pPr>
              <w:spacing w:after="0" w:line="240" w:lineRule="auto"/>
              <w:rPr>
                <w:rFonts w:asciiTheme="minorHAnsi" w:hAnsiTheme="minorHAnsi" w:cstheme="minorHAnsi"/>
                <w:sz w:val="18"/>
                <w:szCs w:val="18"/>
              </w:rPr>
            </w:pPr>
            <w:r w:rsidRPr="00C605D1">
              <w:rPr>
                <w:rFonts w:cstheme="minorHAnsi"/>
                <w:sz w:val="18"/>
                <w:szCs w:val="20"/>
              </w:rPr>
              <w:t>&lt;&lt; Require one row</w:t>
            </w:r>
            <w:ins w:id="30" w:author="Shewmaker, Michael@Energy" w:date="2019-11-25T10:21:00Z">
              <w:r w:rsidR="00BB3403">
                <w:rPr>
                  <w:rFonts w:cstheme="minorHAnsi"/>
                  <w:sz w:val="18"/>
                  <w:szCs w:val="20"/>
                </w:rPr>
                <w:t xml:space="preserve"> of data, reporting the longest distances,</w:t>
              </w:r>
            </w:ins>
            <w:r w:rsidRPr="00C605D1">
              <w:rPr>
                <w:rFonts w:cstheme="minorHAnsi"/>
                <w:sz w:val="18"/>
                <w:szCs w:val="20"/>
              </w:rPr>
              <w:t xml:space="preserve"> for each dwelling identified in </w:t>
            </w:r>
            <w:del w:id="31" w:author="Shewmaker, Michael@Energy" w:date="2019-11-25T10:22:00Z">
              <w:r w:rsidRPr="00C605D1" w:rsidDel="00BB3403">
                <w:rPr>
                  <w:rFonts w:cstheme="minorHAnsi"/>
                  <w:sz w:val="18"/>
                  <w:szCs w:val="20"/>
                </w:rPr>
                <w:delText>Table A with A1</w:delText>
              </w:r>
              <w:r w:rsidR="00211E93" w:rsidDel="00BB3403">
                <w:rPr>
                  <w:rFonts w:cstheme="minorHAnsi"/>
                  <w:sz w:val="18"/>
                  <w:szCs w:val="20"/>
                </w:rPr>
                <w:delText>1</w:delText>
              </w:r>
              <w:r w:rsidRPr="00C605D1" w:rsidDel="00BB3403">
                <w:rPr>
                  <w:rFonts w:cstheme="minorHAnsi"/>
                  <w:sz w:val="18"/>
                  <w:szCs w:val="20"/>
                </w:rPr>
                <w:delText xml:space="preserve"> = Basic.  If no dwelling in A1</w:delText>
              </w:r>
              <w:r w:rsidR="00211E93" w:rsidDel="00BB3403">
                <w:rPr>
                  <w:rFonts w:cstheme="minorHAnsi"/>
                  <w:sz w:val="18"/>
                  <w:szCs w:val="20"/>
                </w:rPr>
                <w:delText>1</w:delText>
              </w:r>
              <w:r w:rsidRPr="00C605D1" w:rsidDel="00BB3403">
                <w:rPr>
                  <w:rFonts w:cstheme="minorHAnsi"/>
                  <w:sz w:val="18"/>
                  <w:szCs w:val="20"/>
                </w:rPr>
                <w:delText xml:space="preserve"> = Basic, then display section does not apply message&gt;&gt;</w:delText>
              </w:r>
            </w:del>
            <w:ins w:id="32" w:author="Shewmaker, Michael@Energy" w:date="2019-11-25T10:22:00Z">
              <w:r w:rsidR="00BB3403">
                <w:rPr>
                  <w:rFonts w:cstheme="minorHAnsi"/>
                  <w:sz w:val="18"/>
                  <w:szCs w:val="20"/>
                </w:rPr>
                <w:t>Section B. with B11 = Basic. If no dwelling in B11 = Basic, then display section header and standard “This section does not apply” message&gt;&gt;</w:t>
              </w:r>
            </w:ins>
          </w:p>
        </w:tc>
      </w:tr>
      <w:tr w:rsidR="002C7351" w:rsidRPr="00352318" w14:paraId="5A9DC133" w14:textId="77777777" w:rsidTr="00383FC8">
        <w:trPr>
          <w:jc w:val="center"/>
        </w:trPr>
        <w:tc>
          <w:tcPr>
            <w:tcW w:w="980" w:type="dxa"/>
            <w:vAlign w:val="center"/>
          </w:tcPr>
          <w:p w14:paraId="50E63E68"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01</w:t>
            </w:r>
          </w:p>
        </w:tc>
        <w:tc>
          <w:tcPr>
            <w:tcW w:w="1445" w:type="dxa"/>
            <w:vAlign w:val="center"/>
          </w:tcPr>
          <w:p w14:paraId="2BF50AFA"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02</w:t>
            </w:r>
          </w:p>
        </w:tc>
        <w:tc>
          <w:tcPr>
            <w:tcW w:w="1343" w:type="dxa"/>
            <w:vAlign w:val="center"/>
          </w:tcPr>
          <w:p w14:paraId="72B2E193"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03</w:t>
            </w:r>
          </w:p>
        </w:tc>
        <w:tc>
          <w:tcPr>
            <w:tcW w:w="1447" w:type="dxa"/>
            <w:vAlign w:val="center"/>
          </w:tcPr>
          <w:p w14:paraId="5384AC8D"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04</w:t>
            </w:r>
          </w:p>
        </w:tc>
        <w:tc>
          <w:tcPr>
            <w:tcW w:w="1620" w:type="dxa"/>
            <w:vAlign w:val="center"/>
          </w:tcPr>
          <w:p w14:paraId="23DC89A5"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05</w:t>
            </w:r>
          </w:p>
        </w:tc>
        <w:tc>
          <w:tcPr>
            <w:tcW w:w="2610" w:type="dxa"/>
            <w:vAlign w:val="center"/>
          </w:tcPr>
          <w:p w14:paraId="5E995269"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06</w:t>
            </w:r>
          </w:p>
        </w:tc>
        <w:tc>
          <w:tcPr>
            <w:tcW w:w="1350" w:type="dxa"/>
            <w:vAlign w:val="center"/>
          </w:tcPr>
          <w:p w14:paraId="3AFB6D52" w14:textId="77777777" w:rsidR="002C7351" w:rsidRPr="00352318" w:rsidRDefault="002C7351" w:rsidP="00DF413D">
            <w:pPr>
              <w:spacing w:after="0" w:line="240" w:lineRule="auto"/>
              <w:jc w:val="center"/>
              <w:rPr>
                <w:rFonts w:asciiTheme="minorHAnsi" w:hAnsiTheme="minorHAnsi" w:cstheme="minorHAnsi"/>
                <w:sz w:val="18"/>
                <w:szCs w:val="18"/>
              </w:rPr>
            </w:pPr>
            <w:r w:rsidRPr="00352318">
              <w:rPr>
                <w:rFonts w:asciiTheme="minorHAnsi" w:hAnsiTheme="minorHAnsi" w:cstheme="minorHAnsi"/>
                <w:sz w:val="18"/>
                <w:szCs w:val="18"/>
              </w:rPr>
              <w:t>07</w:t>
            </w:r>
          </w:p>
        </w:tc>
      </w:tr>
      <w:tr w:rsidR="002C7351" w:rsidRPr="00352318" w14:paraId="744E8528" w14:textId="77777777" w:rsidTr="00383FC8">
        <w:trPr>
          <w:jc w:val="center"/>
        </w:trPr>
        <w:tc>
          <w:tcPr>
            <w:tcW w:w="980" w:type="dxa"/>
            <w:vAlign w:val="bottom"/>
          </w:tcPr>
          <w:p w14:paraId="71099645" w14:textId="4F8D1207" w:rsidR="002C7351" w:rsidRPr="00352318" w:rsidRDefault="00C605D1" w:rsidP="00DF413D">
            <w:pPr>
              <w:spacing w:after="0" w:line="240" w:lineRule="auto"/>
              <w:rPr>
                <w:rFonts w:asciiTheme="minorHAnsi" w:hAnsiTheme="minorHAnsi" w:cstheme="minorHAnsi"/>
                <w:sz w:val="18"/>
                <w:szCs w:val="18"/>
              </w:rPr>
            </w:pPr>
            <w:r>
              <w:rPr>
                <w:rFonts w:asciiTheme="minorHAnsi" w:hAnsiTheme="minorHAnsi" w:cstheme="minorHAnsi"/>
                <w:sz w:val="18"/>
                <w:szCs w:val="18"/>
              </w:rPr>
              <w:t>Dwelling</w:t>
            </w:r>
            <w:r w:rsidRPr="00352318">
              <w:rPr>
                <w:rFonts w:asciiTheme="minorHAnsi" w:hAnsiTheme="minorHAnsi" w:cstheme="minorHAnsi"/>
                <w:sz w:val="18"/>
                <w:szCs w:val="18"/>
              </w:rPr>
              <w:t xml:space="preserve"> </w:t>
            </w:r>
            <w:r w:rsidR="002C7351" w:rsidRPr="00352318">
              <w:rPr>
                <w:rFonts w:asciiTheme="minorHAnsi" w:hAnsiTheme="minorHAnsi" w:cstheme="minorHAnsi"/>
                <w:sz w:val="18"/>
                <w:szCs w:val="18"/>
              </w:rPr>
              <w:t>Name</w:t>
            </w:r>
          </w:p>
        </w:tc>
        <w:tc>
          <w:tcPr>
            <w:tcW w:w="1445" w:type="dxa"/>
            <w:vAlign w:val="bottom"/>
          </w:tcPr>
          <w:p w14:paraId="17D6BF9E"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Number of Stories</w:t>
            </w:r>
          </w:p>
        </w:tc>
        <w:tc>
          <w:tcPr>
            <w:tcW w:w="1343" w:type="dxa"/>
            <w:vAlign w:val="bottom"/>
          </w:tcPr>
          <w:p w14:paraId="2481CF4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Master Bath distance of furthest fixture to Water Heater in feet</w:t>
            </w:r>
          </w:p>
        </w:tc>
        <w:tc>
          <w:tcPr>
            <w:tcW w:w="1447" w:type="dxa"/>
            <w:vAlign w:val="bottom"/>
          </w:tcPr>
          <w:p w14:paraId="22F9266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Kitchen distance from furthest fixture to Water Heater in feet</w:t>
            </w:r>
          </w:p>
        </w:tc>
        <w:tc>
          <w:tcPr>
            <w:tcW w:w="1620" w:type="dxa"/>
            <w:vAlign w:val="bottom"/>
          </w:tcPr>
          <w:p w14:paraId="4B429721" w14:textId="2F9F696D"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Furthest Third furthest fixture to Water Heater in feet</w:t>
            </w:r>
            <w:r w:rsidR="00C605D1">
              <w:rPr>
                <w:rFonts w:asciiTheme="minorHAnsi" w:hAnsiTheme="minorHAnsi" w:cstheme="minorHAnsi"/>
                <w:sz w:val="18"/>
                <w:szCs w:val="18"/>
              </w:rPr>
              <w:t xml:space="preserve"> </w:t>
            </w:r>
            <w:r w:rsidR="00C605D1">
              <w:rPr>
                <w:rFonts w:cstheme="minorHAnsi"/>
                <w:sz w:val="18"/>
                <w:szCs w:val="20"/>
              </w:rPr>
              <w:t>(Avg for multiple water heaters)</w:t>
            </w:r>
          </w:p>
        </w:tc>
        <w:tc>
          <w:tcPr>
            <w:tcW w:w="2610" w:type="dxa"/>
            <w:vAlign w:val="bottom"/>
          </w:tcPr>
          <w:p w14:paraId="54ACADCB"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Weighted Distance</w:t>
            </w:r>
          </w:p>
        </w:tc>
        <w:tc>
          <w:tcPr>
            <w:tcW w:w="1350" w:type="dxa"/>
            <w:vAlign w:val="bottom"/>
          </w:tcPr>
          <w:p w14:paraId="7F9438A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Qualification Distance</w:t>
            </w:r>
          </w:p>
        </w:tc>
      </w:tr>
      <w:tr w:rsidR="002C7351" w:rsidRPr="00352318" w14:paraId="5DEC94E1" w14:textId="77777777" w:rsidTr="00383FC8">
        <w:trPr>
          <w:trHeight w:val="305"/>
          <w:jc w:val="center"/>
        </w:trPr>
        <w:tc>
          <w:tcPr>
            <w:tcW w:w="980" w:type="dxa"/>
          </w:tcPr>
          <w:p w14:paraId="035740C0"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&lt;&lt;Reference value from A01&gt;&gt;</w:t>
            </w:r>
          </w:p>
        </w:tc>
        <w:tc>
          <w:tcPr>
            <w:tcW w:w="1445" w:type="dxa"/>
          </w:tcPr>
          <w:p w14:paraId="455BCAE9"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&lt;&lt;if performance, then value = NA; </w:t>
            </w:r>
          </w:p>
          <w:p w14:paraId="6D84193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user select from list: 1, 2, 3&gt;&gt;</w:t>
            </w:r>
          </w:p>
        </w:tc>
        <w:tc>
          <w:tcPr>
            <w:tcW w:w="1343" w:type="dxa"/>
          </w:tcPr>
          <w:p w14:paraId="7FC86B9B"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46D519A9"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447" w:type="dxa"/>
          </w:tcPr>
          <w:p w14:paraId="78464813"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3B47FF6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1620" w:type="dxa"/>
          </w:tcPr>
          <w:p w14:paraId="541D1D74"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7BFFD696"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compliance, user input&gt;&gt;</w:t>
            </w:r>
          </w:p>
        </w:tc>
        <w:tc>
          <w:tcPr>
            <w:tcW w:w="2610" w:type="dxa"/>
          </w:tcPr>
          <w:p w14:paraId="20D82477"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&lt;&lt;Reference value from CF1R-PRF; </w:t>
            </w:r>
          </w:p>
          <w:p w14:paraId="1EFBB955" w14:textId="5216478A"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prescriptive and A</w:t>
            </w:r>
            <w:r w:rsidR="00211E93">
              <w:rPr>
                <w:rFonts w:asciiTheme="minorHAnsi" w:hAnsiTheme="minorHAnsi" w:cstheme="minorHAnsi"/>
                <w:sz w:val="18"/>
                <w:szCs w:val="18"/>
              </w:rPr>
              <w:t>10</w:t>
            </w:r>
            <w:r w:rsidRPr="00352318">
              <w:rPr>
                <w:rFonts w:asciiTheme="minorHAnsi" w:hAnsiTheme="minorHAnsi" w:cstheme="minorHAnsi"/>
                <w:sz w:val="18"/>
                <w:szCs w:val="18"/>
              </w:rPr>
              <w:t xml:space="preserve"> = Standard Dist</w:t>
            </w:r>
            <w:r w:rsidR="002C594D">
              <w:rPr>
                <w:rFonts w:asciiTheme="minorHAnsi" w:hAnsiTheme="minorHAnsi" w:cstheme="minorHAnsi"/>
                <w:sz w:val="18"/>
                <w:szCs w:val="18"/>
              </w:rPr>
              <w:t>ribution System, then value = (H</w:t>
            </w:r>
            <w:r w:rsidRPr="00352318">
              <w:rPr>
                <w:rFonts w:asciiTheme="minorHAnsi" w:hAnsiTheme="minorHAnsi" w:cstheme="minorHAnsi"/>
                <w:sz w:val="18"/>
                <w:szCs w:val="18"/>
              </w:rPr>
              <w:t>03*0.4)</w:t>
            </w:r>
            <w:r w:rsidR="009403AC" w:rsidRPr="00352318" w:rsidDel="009403AC">
              <w:rPr>
                <w:rFonts w:asciiTheme="minorHAnsi" w:hAnsiTheme="minorHAnsi" w:cstheme="minorHAnsi"/>
                <w:sz w:val="18"/>
                <w:szCs w:val="18"/>
              </w:rPr>
              <w:t xml:space="preserve"> </w:t>
            </w:r>
            <w:r w:rsidR="009403AC">
              <w:rPr>
                <w:rFonts w:asciiTheme="minorHAnsi" w:hAnsiTheme="minorHAnsi" w:cstheme="minorHAnsi"/>
                <w:sz w:val="18"/>
                <w:szCs w:val="18"/>
              </w:rPr>
              <w:t>+</w:t>
            </w:r>
            <w:r w:rsidRPr="00352318">
              <w:rPr>
                <w:rFonts w:asciiTheme="minorHAnsi" w:hAnsiTheme="minorHAnsi" w:cstheme="minorHAnsi"/>
                <w:sz w:val="18"/>
                <w:szCs w:val="18"/>
              </w:rPr>
              <w:t>(</w:t>
            </w:r>
            <w:r w:rsidR="002C594D">
              <w:rPr>
                <w:rFonts w:asciiTheme="minorHAnsi" w:hAnsiTheme="minorHAnsi" w:cstheme="minorHAnsi"/>
                <w:sz w:val="18"/>
                <w:szCs w:val="18"/>
              </w:rPr>
              <w:t>H04*0.4)</w:t>
            </w:r>
            <w:r w:rsidR="009403AC" w:rsidDel="009403AC">
              <w:rPr>
                <w:rFonts w:asciiTheme="minorHAnsi" w:hAnsiTheme="minorHAnsi" w:cstheme="minorHAnsi"/>
                <w:sz w:val="18"/>
                <w:szCs w:val="18"/>
              </w:rPr>
              <w:t xml:space="preserve"> </w:t>
            </w:r>
            <w:r w:rsidR="009403AC">
              <w:rPr>
                <w:rFonts w:asciiTheme="minorHAnsi" w:hAnsiTheme="minorHAnsi" w:cstheme="minorHAnsi"/>
                <w:sz w:val="18"/>
                <w:szCs w:val="18"/>
              </w:rPr>
              <w:t>+</w:t>
            </w:r>
            <w:r w:rsidR="002C594D">
              <w:rPr>
                <w:rFonts w:asciiTheme="minorHAnsi" w:hAnsiTheme="minorHAnsi" w:cstheme="minorHAnsi"/>
                <w:sz w:val="18"/>
                <w:szCs w:val="18"/>
              </w:rPr>
              <w:t>( H</w:t>
            </w:r>
            <w:r w:rsidRPr="00352318">
              <w:rPr>
                <w:rFonts w:asciiTheme="minorHAnsi" w:hAnsiTheme="minorHAnsi" w:cstheme="minorHAnsi"/>
                <w:sz w:val="18"/>
                <w:szCs w:val="18"/>
              </w:rPr>
              <w:t>05*0.2);</w:t>
            </w:r>
          </w:p>
          <w:p w14:paraId="3A01AC06" w14:textId="3BC36D33"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else if A</w:t>
            </w:r>
            <w:r w:rsidR="00211E93">
              <w:rPr>
                <w:rFonts w:asciiTheme="minorHAnsi" w:hAnsiTheme="minorHAnsi" w:cstheme="minorHAnsi"/>
                <w:sz w:val="18"/>
                <w:szCs w:val="18"/>
              </w:rPr>
              <w:t>10</w:t>
            </w:r>
            <w:r w:rsidRPr="00352318">
              <w:rPr>
                <w:rFonts w:asciiTheme="minorHAnsi" w:hAnsiTheme="minorHAnsi" w:cstheme="minorHAnsi"/>
                <w:sz w:val="18"/>
                <w:szCs w:val="18"/>
              </w:rPr>
              <w:t xml:space="preserve"> = Demand Recirculatio</w:t>
            </w:r>
            <w:r w:rsidR="002C594D">
              <w:rPr>
                <w:rFonts w:asciiTheme="minorHAnsi" w:hAnsiTheme="minorHAnsi" w:cstheme="minorHAnsi"/>
                <w:sz w:val="18"/>
                <w:szCs w:val="18"/>
              </w:rPr>
              <w:t>n Manual Control, then value = H</w:t>
            </w:r>
            <w:r w:rsidRPr="00352318">
              <w:rPr>
                <w:rFonts w:asciiTheme="minorHAnsi" w:hAnsiTheme="minorHAnsi" w:cstheme="minorHAnsi"/>
                <w:sz w:val="18"/>
                <w:szCs w:val="18"/>
              </w:rPr>
              <w:t>05&gt;&gt;</w:t>
            </w:r>
          </w:p>
        </w:tc>
        <w:tc>
          <w:tcPr>
            <w:tcW w:w="1350" w:type="dxa"/>
          </w:tcPr>
          <w:p w14:paraId="6D313A3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&lt;&lt; Reference Value from CF1R-PRF; </w:t>
            </w:r>
          </w:p>
          <w:p w14:paraId="14936098"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 xml:space="preserve">Else if prescriptive compliance, value = </w:t>
            </w:r>
          </w:p>
          <w:p w14:paraId="74ED709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sz w:val="18"/>
                <w:szCs w:val="18"/>
              </w:rPr>
              <w:t>((a+b *CFA)/n) &gt;&gt;</w:t>
            </w:r>
          </w:p>
          <w:p w14:paraId="54048A92"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Where:</w:t>
            </w:r>
          </w:p>
          <w:p w14:paraId="4D44F4DB"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a, b = Qualification distance coefficients from Table 4.4.6-2 below,</w:t>
            </w:r>
          </w:p>
          <w:p w14:paraId="69724C06" w14:textId="77777777" w:rsidR="002C7351" w:rsidRPr="00352318" w:rsidRDefault="002C7351" w:rsidP="00DF413D">
            <w:pPr>
              <w:spacing w:after="0" w:line="240" w:lineRule="auto"/>
              <w:rPr>
                <w:rFonts w:asciiTheme="minorHAnsi" w:hAnsiTheme="minorHAnsi" w:cstheme="minorHAnsi"/>
                <w:i/>
                <w:sz w:val="18"/>
                <w:szCs w:val="18"/>
              </w:rPr>
            </w:pPr>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p>
          <w:p w14:paraId="60DB738B" w14:textId="5340FEDD"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i/>
                <w:sz w:val="18"/>
                <w:szCs w:val="18"/>
              </w:rPr>
              <w:t>n = Number of water heaters in the dwelling unit from A0</w:t>
            </w:r>
            <w:r w:rsidR="00211E93">
              <w:rPr>
                <w:rFonts w:asciiTheme="minorHAnsi" w:hAnsiTheme="minorHAnsi" w:cstheme="minorHAnsi"/>
                <w:i/>
                <w:sz w:val="18"/>
                <w:szCs w:val="18"/>
              </w:rPr>
              <w:t>5</w:t>
            </w:r>
            <w:r w:rsidRPr="00352318">
              <w:rPr>
                <w:rFonts w:asciiTheme="minorHAnsi" w:hAnsiTheme="minorHAnsi" w:cstheme="minorHAnsi"/>
                <w:i/>
                <w:sz w:val="18"/>
                <w:szCs w:val="18"/>
              </w:rPr>
              <w:t xml:space="preserve"> (unitless).</w:t>
            </w:r>
            <w:r w:rsidRPr="00352318">
              <w:rPr>
                <w:rFonts w:asciiTheme="minorHAnsi" w:hAnsiTheme="minorHAnsi" w:cstheme="minorHAnsi"/>
                <w:sz w:val="18"/>
                <w:szCs w:val="18"/>
              </w:rPr>
              <w:t xml:space="preserve"> </w:t>
            </w:r>
          </w:p>
        </w:tc>
      </w:tr>
      <w:tr w:rsidR="002C7351" w:rsidRPr="00352318" w14:paraId="486D0865" w14:textId="77777777" w:rsidTr="00383FC8">
        <w:trPr>
          <w:jc w:val="center"/>
        </w:trPr>
        <w:tc>
          <w:tcPr>
            <w:tcW w:w="980" w:type="dxa"/>
          </w:tcPr>
          <w:p w14:paraId="58185F77" w14:textId="77777777" w:rsidR="002C7351" w:rsidRPr="00352318" w:rsidRDefault="002C7351" w:rsidP="00DF413D">
            <w:pPr>
              <w:spacing w:after="0" w:line="240" w:lineRule="auto"/>
              <w:rPr>
                <w:rFonts w:asciiTheme="minorHAnsi" w:hAnsiTheme="minorHAnsi" w:cstheme="minorHAnsi"/>
                <w:sz w:val="18"/>
                <w:szCs w:val="18"/>
              </w:rPr>
            </w:pPr>
          </w:p>
        </w:tc>
        <w:tc>
          <w:tcPr>
            <w:tcW w:w="1445" w:type="dxa"/>
          </w:tcPr>
          <w:p w14:paraId="3A134F5E" w14:textId="77777777" w:rsidR="002C7351" w:rsidRPr="00352318" w:rsidRDefault="002C7351" w:rsidP="00DF413D">
            <w:pPr>
              <w:spacing w:after="0" w:line="240" w:lineRule="auto"/>
              <w:rPr>
                <w:rFonts w:asciiTheme="minorHAnsi" w:hAnsiTheme="minorHAnsi" w:cstheme="minorHAnsi"/>
                <w:sz w:val="18"/>
                <w:szCs w:val="18"/>
              </w:rPr>
            </w:pPr>
          </w:p>
        </w:tc>
        <w:tc>
          <w:tcPr>
            <w:tcW w:w="1343" w:type="dxa"/>
          </w:tcPr>
          <w:p w14:paraId="11D89BA6" w14:textId="77777777" w:rsidR="002C7351" w:rsidRPr="00352318" w:rsidRDefault="002C7351" w:rsidP="00DF413D">
            <w:pPr>
              <w:spacing w:after="0" w:line="240" w:lineRule="auto"/>
              <w:rPr>
                <w:rFonts w:asciiTheme="minorHAnsi" w:hAnsiTheme="minorHAnsi" w:cstheme="minorHAnsi"/>
                <w:sz w:val="18"/>
                <w:szCs w:val="18"/>
              </w:rPr>
            </w:pPr>
          </w:p>
        </w:tc>
        <w:tc>
          <w:tcPr>
            <w:tcW w:w="1447" w:type="dxa"/>
          </w:tcPr>
          <w:p w14:paraId="3DD7E242" w14:textId="77777777" w:rsidR="002C7351" w:rsidRPr="00352318" w:rsidRDefault="002C7351" w:rsidP="00DF413D">
            <w:pPr>
              <w:spacing w:after="0" w:line="240" w:lineRule="auto"/>
              <w:rPr>
                <w:rFonts w:asciiTheme="minorHAnsi" w:hAnsiTheme="minorHAnsi" w:cstheme="minorHAnsi"/>
                <w:sz w:val="18"/>
                <w:szCs w:val="18"/>
              </w:rPr>
            </w:pPr>
          </w:p>
        </w:tc>
        <w:tc>
          <w:tcPr>
            <w:tcW w:w="1620" w:type="dxa"/>
          </w:tcPr>
          <w:p w14:paraId="1E0FC53C" w14:textId="77777777" w:rsidR="002C7351" w:rsidRPr="00352318" w:rsidRDefault="002C7351" w:rsidP="00DF413D">
            <w:pPr>
              <w:spacing w:after="0" w:line="240" w:lineRule="auto"/>
              <w:rPr>
                <w:rFonts w:asciiTheme="minorHAnsi" w:hAnsiTheme="minorHAnsi" w:cstheme="minorHAnsi"/>
                <w:sz w:val="18"/>
                <w:szCs w:val="18"/>
              </w:rPr>
            </w:pPr>
          </w:p>
        </w:tc>
        <w:tc>
          <w:tcPr>
            <w:tcW w:w="2610" w:type="dxa"/>
          </w:tcPr>
          <w:p w14:paraId="5E0E5EAB" w14:textId="77777777" w:rsidR="002C7351" w:rsidRPr="00352318" w:rsidRDefault="002C7351" w:rsidP="00DF413D">
            <w:pPr>
              <w:spacing w:after="0" w:line="240" w:lineRule="auto"/>
              <w:rPr>
                <w:rFonts w:asciiTheme="minorHAnsi" w:hAnsiTheme="minorHAnsi" w:cstheme="minorHAnsi"/>
                <w:sz w:val="18"/>
                <w:szCs w:val="18"/>
              </w:rPr>
            </w:pPr>
          </w:p>
        </w:tc>
        <w:tc>
          <w:tcPr>
            <w:tcW w:w="1350" w:type="dxa"/>
          </w:tcPr>
          <w:p w14:paraId="6852B816" w14:textId="77777777" w:rsidR="002C7351" w:rsidRPr="00352318" w:rsidRDefault="002C7351" w:rsidP="00DF413D">
            <w:pPr>
              <w:spacing w:after="0" w:line="240" w:lineRule="auto"/>
              <w:rPr>
                <w:rFonts w:asciiTheme="minorHAnsi" w:hAnsiTheme="minorHAnsi" w:cstheme="minorHAnsi"/>
                <w:sz w:val="18"/>
                <w:szCs w:val="18"/>
              </w:rPr>
            </w:pPr>
          </w:p>
        </w:tc>
      </w:tr>
      <w:tr w:rsidR="002C7351" w:rsidRPr="00352318" w14:paraId="72816CB1" w14:textId="77777777" w:rsidTr="00383FC8">
        <w:trPr>
          <w:trHeight w:val="242"/>
          <w:jc w:val="center"/>
        </w:trPr>
        <w:tc>
          <w:tcPr>
            <w:tcW w:w="10795" w:type="dxa"/>
            <w:gridSpan w:val="7"/>
          </w:tcPr>
          <w:p w14:paraId="19E7F3D2" w14:textId="77777777" w:rsidR="002C7351" w:rsidRPr="00352318" w:rsidRDefault="002C7351" w:rsidP="00DF413D">
            <w:pPr>
              <w:spacing w:after="0" w:line="240" w:lineRule="auto"/>
              <w:rPr>
                <w:rFonts w:asciiTheme="minorHAnsi" w:hAnsiTheme="minorHAnsi" w:cstheme="minorHAnsi"/>
                <w:sz w:val="18"/>
                <w:szCs w:val="18"/>
              </w:rPr>
            </w:pPr>
            <w:r w:rsidRPr="00352318">
              <w:rPr>
                <w:rFonts w:asciiTheme="minorHAnsi" w:hAnsiTheme="minorHAnsi" w:cstheme="minorHAnsi"/>
                <w:b/>
                <w:sz w:val="18"/>
                <w:szCs w:val="18"/>
              </w:rPr>
              <w:t>The responsible person’s signature on this compliance document affirms that all applicable requirements in this table have been met</w:t>
            </w:r>
          </w:p>
        </w:tc>
      </w:tr>
    </w:tbl>
    <w:p w14:paraId="280D03A0" w14:textId="01E0B877" w:rsidR="00641F8E" w:rsidRDefault="00641F8E">
      <w:pPr>
        <w:spacing w:after="0" w:line="240" w:lineRule="auto"/>
        <w:rPr>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2C7351" w:rsidRPr="008D6F63" w14:paraId="2E531115" w14:textId="77777777" w:rsidTr="00DF413D">
        <w:trPr>
          <w:cantSplit/>
          <w:trHeight w:val="170"/>
        </w:trPr>
        <w:tc>
          <w:tcPr>
            <w:tcW w:w="7825" w:type="dxa"/>
            <w:gridSpan w:val="5"/>
            <w:shd w:val="clear" w:color="auto" w:fill="auto"/>
            <w:noWrap/>
            <w:hideMark/>
          </w:tcPr>
          <w:p w14:paraId="21D69D09" w14:textId="77777777" w:rsidR="002C7351" w:rsidRPr="008D6F63" w:rsidRDefault="002C7351" w:rsidP="00DF413D">
            <w:pPr>
              <w:spacing w:after="0" w:line="240" w:lineRule="auto"/>
              <w:rPr>
                <w:sz w:val="18"/>
                <w:szCs w:val="18"/>
                <w:u w:val="single"/>
              </w:rPr>
            </w:pPr>
            <w:r w:rsidRPr="008D6F63">
              <w:rPr>
                <w:sz w:val="18"/>
                <w:szCs w:val="18"/>
                <w:u w:val="single"/>
              </w:rPr>
              <w:t>Table 4.4.6-2: Coefficients for the Qualification Distance Calculation</w:t>
            </w:r>
          </w:p>
          <w:p w14:paraId="415328DA" w14:textId="77777777" w:rsidR="002C7351" w:rsidRPr="008D6F63" w:rsidRDefault="002C7351" w:rsidP="00DF413D">
            <w:pPr>
              <w:spacing w:after="0" w:line="240" w:lineRule="auto"/>
              <w:rPr>
                <w:rFonts w:asciiTheme="minorHAnsi" w:eastAsiaTheme="minorEastAsia" w:hAnsiTheme="minorHAnsi" w:cstheme="minorBidi"/>
                <w:b/>
                <w:sz w:val="18"/>
                <w:szCs w:val="18"/>
              </w:rPr>
            </w:pPr>
            <w:r w:rsidRPr="008D6F63">
              <w:rPr>
                <w:b/>
                <w:sz w:val="18"/>
                <w:szCs w:val="18"/>
              </w:rPr>
              <w:t>&lt;&lt; do not show tab</w:t>
            </w:r>
            <w:r>
              <w:rPr>
                <w:b/>
                <w:sz w:val="18"/>
                <w:szCs w:val="18"/>
              </w:rPr>
              <w:t>le, only use for equation in G07 and H07</w:t>
            </w:r>
            <w:r w:rsidRPr="008D6F63">
              <w:rPr>
                <w:b/>
                <w:sz w:val="18"/>
                <w:szCs w:val="18"/>
              </w:rPr>
              <w:t>&gt;&gt;</w:t>
            </w:r>
          </w:p>
        </w:tc>
      </w:tr>
      <w:tr w:rsidR="002C7351" w:rsidRPr="008D6F63" w14:paraId="3FEDFFF9" w14:textId="77777777" w:rsidTr="00DF413D">
        <w:trPr>
          <w:cantSplit/>
          <w:trHeight w:val="170"/>
        </w:trPr>
        <w:tc>
          <w:tcPr>
            <w:tcW w:w="1705" w:type="dxa"/>
            <w:shd w:val="clear" w:color="auto" w:fill="auto"/>
            <w:noWrap/>
          </w:tcPr>
          <w:p w14:paraId="43C31CF5" w14:textId="77777777" w:rsidR="002C7351" w:rsidRPr="008D6F63" w:rsidRDefault="002C7351" w:rsidP="00DF413D">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2F3AC40A" w14:textId="77777777" w:rsidR="002C7351" w:rsidRPr="008D6F63" w:rsidRDefault="002C7351" w:rsidP="00DF413D">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7C7F6FB9" w14:textId="77777777" w:rsidR="002C7351" w:rsidRPr="008D6F63" w:rsidRDefault="002C7351" w:rsidP="00DF413D">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2C7351" w:rsidRPr="008D6F63" w14:paraId="6BA6433A" w14:textId="77777777" w:rsidTr="00DF413D">
        <w:trPr>
          <w:cantSplit/>
          <w:trHeight w:val="300"/>
        </w:trPr>
        <w:tc>
          <w:tcPr>
            <w:tcW w:w="1705" w:type="dxa"/>
            <w:shd w:val="clear" w:color="auto" w:fill="auto"/>
            <w:noWrap/>
            <w:vAlign w:val="bottom"/>
            <w:hideMark/>
          </w:tcPr>
          <w:p w14:paraId="2881BF5C"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14970657"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00DAE9E3"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694B585E"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0A8A031E" w14:textId="77777777" w:rsidR="002C7351" w:rsidRPr="008D6F63" w:rsidRDefault="002C7351" w:rsidP="00DF413D">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C605D1" w:rsidRPr="008D6F63" w14:paraId="597579BC" w14:textId="77777777" w:rsidTr="00DF413D">
        <w:trPr>
          <w:cantSplit/>
          <w:trHeight w:val="300"/>
        </w:trPr>
        <w:tc>
          <w:tcPr>
            <w:tcW w:w="1705" w:type="dxa"/>
            <w:shd w:val="clear" w:color="auto" w:fill="auto"/>
            <w:noWrap/>
          </w:tcPr>
          <w:p w14:paraId="646E0426" w14:textId="77777777" w:rsidR="00C605D1" w:rsidRPr="008D6F63" w:rsidRDefault="00C605D1" w:rsidP="00C605D1">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7F20A669" w14:textId="0B752A81" w:rsidR="00C605D1" w:rsidRPr="009F7E94" w:rsidRDefault="00C605D1" w:rsidP="00C605D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403AC">
              <w:rPr>
                <w:rFonts w:asciiTheme="minorHAnsi" w:eastAsiaTheme="minorEastAsia" w:hAnsiTheme="minorHAnsi" w:cstheme="minorBidi"/>
                <w:sz w:val="18"/>
                <w:szCs w:val="18"/>
              </w:rPr>
              <w:t xml:space="preserve"> (A10)</w:t>
            </w:r>
            <w:r>
              <w:rPr>
                <w:rFonts w:asciiTheme="minorHAnsi" w:eastAsiaTheme="minorEastAsia" w:hAnsiTheme="minorHAnsi" w:cstheme="minorBidi"/>
                <w:sz w:val="18"/>
                <w:szCs w:val="18"/>
              </w:rPr>
              <w:t xml:space="preserve"> is </w:t>
            </w: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6BA21E36" w14:textId="229D1750" w:rsidR="00C605D1" w:rsidRPr="008D6F63" w:rsidRDefault="00C605D1" w:rsidP="00C605D1">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7F9413A0" w14:textId="3DB50FF3" w:rsidR="00C605D1" w:rsidRPr="005828AE" w:rsidRDefault="00C605D1" w:rsidP="00C605D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9403AC">
              <w:rPr>
                <w:rFonts w:asciiTheme="minorHAnsi" w:eastAsiaTheme="minorEastAsia" w:hAnsiTheme="minorHAnsi" w:cstheme="minorBidi"/>
                <w:sz w:val="18"/>
                <w:szCs w:val="18"/>
              </w:rPr>
              <w:t xml:space="preserve"> (A10)</w:t>
            </w:r>
            <w:r>
              <w:rPr>
                <w:rFonts w:asciiTheme="minorHAnsi" w:eastAsiaTheme="minorEastAsia" w:hAnsiTheme="minorHAnsi" w:cstheme="minorBidi"/>
                <w:sz w:val="18"/>
                <w:szCs w:val="18"/>
              </w:rPr>
              <w:t xml:space="preserve"> is </w:t>
            </w:r>
          </w:p>
          <w:p w14:paraId="456DF9D9" w14:textId="56D167D4" w:rsidR="00C605D1" w:rsidRPr="008D6F63" w:rsidRDefault="00C605D1" w:rsidP="00D11CB0">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2716D9F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32B4B44B"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2F466A9D" w14:textId="77777777" w:rsidTr="00DF413D">
        <w:trPr>
          <w:cantSplit/>
          <w:trHeight w:val="170"/>
        </w:trPr>
        <w:tc>
          <w:tcPr>
            <w:tcW w:w="1705" w:type="dxa"/>
            <w:shd w:val="clear" w:color="auto" w:fill="auto"/>
            <w:noWrap/>
            <w:hideMark/>
          </w:tcPr>
          <w:p w14:paraId="0ACC0EF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5167FD1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1D662F6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350" w:type="dxa"/>
            <w:shd w:val="clear" w:color="auto" w:fill="auto"/>
            <w:noWrap/>
            <w:hideMark/>
          </w:tcPr>
          <w:p w14:paraId="74348104"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1D465C0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C605D1" w:rsidRPr="008D6F63" w14:paraId="2498F57D" w14:textId="77777777" w:rsidTr="00DF413D">
        <w:trPr>
          <w:cantSplit/>
          <w:trHeight w:val="215"/>
        </w:trPr>
        <w:tc>
          <w:tcPr>
            <w:tcW w:w="1705" w:type="dxa"/>
            <w:shd w:val="clear" w:color="auto" w:fill="auto"/>
            <w:noWrap/>
            <w:hideMark/>
          </w:tcPr>
          <w:p w14:paraId="3B74E79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0EE594E7"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710" w:type="dxa"/>
            <w:shd w:val="clear" w:color="auto" w:fill="auto"/>
            <w:noWrap/>
            <w:hideMark/>
          </w:tcPr>
          <w:p w14:paraId="188E1DD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350" w:type="dxa"/>
            <w:shd w:val="clear" w:color="auto" w:fill="auto"/>
            <w:noWrap/>
            <w:hideMark/>
          </w:tcPr>
          <w:p w14:paraId="1F1C66C0"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1F9EA7D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C605D1" w:rsidRPr="008D6F63" w14:paraId="5051E095" w14:textId="77777777" w:rsidTr="00DF413D">
        <w:trPr>
          <w:cantSplit/>
          <w:trHeight w:val="152"/>
        </w:trPr>
        <w:tc>
          <w:tcPr>
            <w:tcW w:w="1705" w:type="dxa"/>
            <w:shd w:val="clear" w:color="auto" w:fill="auto"/>
            <w:noWrap/>
            <w:hideMark/>
          </w:tcPr>
          <w:p w14:paraId="1B0E79DB"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156577F0"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70B7008F"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350" w:type="dxa"/>
            <w:shd w:val="clear" w:color="auto" w:fill="auto"/>
            <w:noWrap/>
            <w:hideMark/>
          </w:tcPr>
          <w:p w14:paraId="379D6E01"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D91E02D"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r w:rsidR="00C605D1" w:rsidRPr="008D6F63" w14:paraId="742318C4" w14:textId="77777777" w:rsidTr="00DF413D">
        <w:trPr>
          <w:cantSplit/>
          <w:trHeight w:val="152"/>
        </w:trPr>
        <w:tc>
          <w:tcPr>
            <w:tcW w:w="1705" w:type="dxa"/>
            <w:shd w:val="clear" w:color="auto" w:fill="auto"/>
            <w:noWrap/>
          </w:tcPr>
          <w:p w14:paraId="0511128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800" w:type="dxa"/>
            <w:shd w:val="clear" w:color="auto" w:fill="auto"/>
            <w:noWrap/>
          </w:tcPr>
          <w:p w14:paraId="7AFFBC9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3FF31C56"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C92F8AA"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D5A8166"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756140E5" w14:textId="77777777" w:rsidTr="00DF413D">
        <w:trPr>
          <w:cantSplit/>
          <w:trHeight w:val="152"/>
        </w:trPr>
        <w:tc>
          <w:tcPr>
            <w:tcW w:w="1705" w:type="dxa"/>
            <w:shd w:val="clear" w:color="auto" w:fill="auto"/>
            <w:noWrap/>
          </w:tcPr>
          <w:p w14:paraId="017A1AEE" w14:textId="75DD4DD0"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4467DC86"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5F83E62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62208968"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15443992" w14:textId="77777777" w:rsidR="00C605D1" w:rsidRPr="008D6F63" w:rsidRDefault="00C605D1" w:rsidP="00C605D1">
            <w:pPr>
              <w:spacing w:after="0" w:line="240" w:lineRule="auto"/>
              <w:jc w:val="center"/>
              <w:rPr>
                <w:rFonts w:asciiTheme="minorHAnsi" w:eastAsiaTheme="minorEastAsia" w:hAnsiTheme="minorHAnsi" w:cstheme="minorBidi"/>
                <w:sz w:val="18"/>
                <w:szCs w:val="18"/>
              </w:rPr>
            </w:pPr>
          </w:p>
        </w:tc>
      </w:tr>
      <w:tr w:rsidR="00C605D1" w:rsidRPr="008D6F63" w14:paraId="4BF3DB9D" w14:textId="77777777" w:rsidTr="00DF413D">
        <w:trPr>
          <w:cantSplit/>
          <w:trHeight w:val="152"/>
        </w:trPr>
        <w:tc>
          <w:tcPr>
            <w:tcW w:w="1705" w:type="dxa"/>
            <w:shd w:val="clear" w:color="auto" w:fill="auto"/>
            <w:noWrap/>
          </w:tcPr>
          <w:p w14:paraId="2F038D80" w14:textId="45FF1002"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One story</w:t>
            </w:r>
          </w:p>
        </w:tc>
        <w:tc>
          <w:tcPr>
            <w:tcW w:w="1800" w:type="dxa"/>
            <w:shd w:val="clear" w:color="auto" w:fill="auto"/>
            <w:noWrap/>
          </w:tcPr>
          <w:p w14:paraId="3658282A" w14:textId="651608D9"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6F09A3BA" w14:textId="195E4ACB"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5FDB19EB" w14:textId="51681F0B"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737E363E" w14:textId="227BC5E9" w:rsidR="00C605D1" w:rsidRPr="008D6F63" w:rsidRDefault="00C605D1" w:rsidP="00C605D1">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C605D1" w:rsidRPr="008D6F63" w14:paraId="0E38FD30" w14:textId="77777777" w:rsidTr="00DF413D">
        <w:trPr>
          <w:cantSplit/>
          <w:trHeight w:val="152"/>
        </w:trPr>
        <w:tc>
          <w:tcPr>
            <w:tcW w:w="1705" w:type="dxa"/>
            <w:shd w:val="clear" w:color="auto" w:fill="auto"/>
            <w:noWrap/>
          </w:tcPr>
          <w:p w14:paraId="5459D2AE" w14:textId="3B55C107" w:rsidR="00C605D1" w:rsidRPr="0006728B" w:rsidRDefault="00C605D1" w:rsidP="00C605D1">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14F433FB" w14:textId="63DAF1EC" w:rsidR="00C605D1" w:rsidRPr="0006728B" w:rsidRDefault="00C605D1" w:rsidP="00C605D1">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777AE4B2" w14:textId="617FD668" w:rsidR="00C605D1" w:rsidRPr="0006728B" w:rsidRDefault="00C605D1" w:rsidP="00C605D1">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40A46990" w14:textId="00512E4D" w:rsidR="00C605D1" w:rsidRPr="0006728B" w:rsidRDefault="00C605D1" w:rsidP="00C605D1">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7E729E8A" w14:textId="4569DD45" w:rsidR="00C605D1" w:rsidRPr="0006728B" w:rsidRDefault="00C605D1" w:rsidP="00C605D1">
            <w:pPr>
              <w:spacing w:after="0" w:line="240" w:lineRule="auto"/>
              <w:jc w:val="center"/>
              <w:rPr>
                <w:sz w:val="18"/>
                <w:u w:val="single"/>
                <w:lang w:eastAsia="x-none"/>
              </w:rPr>
            </w:pPr>
            <w:r w:rsidRPr="0006728B">
              <w:rPr>
                <w:sz w:val="18"/>
                <w:u w:val="single"/>
                <w:lang w:eastAsia="x-none"/>
              </w:rPr>
              <w:t>n/a</w:t>
            </w:r>
          </w:p>
        </w:tc>
      </w:tr>
    </w:tbl>
    <w:p w14:paraId="4E31226A" w14:textId="77777777" w:rsidR="00641F8E" w:rsidRDefault="00641F8E">
      <w:pPr>
        <w:spacing w:after="0" w:line="240" w:lineRule="auto"/>
        <w:rPr>
          <w:rFonts w:asciiTheme="minorHAnsi" w:hAnsiTheme="minorHAnsi" w:cstheme="minorHAnsi"/>
          <w:sz w:val="18"/>
          <w:szCs w:val="18"/>
        </w:rPr>
      </w:pPr>
    </w:p>
    <w:tbl>
      <w:tblPr>
        <w:tblStyle w:val="TableGrid3"/>
        <w:tblpPr w:leftFromText="180" w:rightFromText="180" w:vertAnchor="text" w:tblpY="1"/>
        <w:tblOverlap w:val="never"/>
        <w:tblW w:w="10795" w:type="dxa"/>
        <w:tblLook w:val="04A0" w:firstRow="1" w:lastRow="0" w:firstColumn="1" w:lastColumn="0" w:noHBand="0" w:noVBand="1"/>
      </w:tblPr>
      <w:tblGrid>
        <w:gridCol w:w="1233"/>
        <w:gridCol w:w="1233"/>
        <w:gridCol w:w="1309"/>
        <w:gridCol w:w="360"/>
        <w:gridCol w:w="900"/>
        <w:gridCol w:w="257"/>
        <w:gridCol w:w="1813"/>
        <w:gridCol w:w="90"/>
        <w:gridCol w:w="1800"/>
        <w:gridCol w:w="1800"/>
      </w:tblGrid>
      <w:tr w:rsidR="003C4442" w:rsidRPr="00323F2C" w14:paraId="7114CB0E" w14:textId="77777777" w:rsidTr="003C4442">
        <w:trPr>
          <w:trHeight w:val="350"/>
        </w:trPr>
        <w:tc>
          <w:tcPr>
            <w:tcW w:w="10795" w:type="dxa"/>
            <w:gridSpan w:val="10"/>
          </w:tcPr>
          <w:p w14:paraId="00675BC9" w14:textId="5E87C2C2" w:rsidR="003C4442" w:rsidRDefault="003C4442" w:rsidP="002C7351">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Pr="009D79A7">
              <w:rPr>
                <w:rFonts w:asciiTheme="minorHAnsi" w:hAnsiTheme="minorHAnsi" w:cstheme="minorHAnsi"/>
                <w:b/>
                <w:sz w:val="18"/>
                <w:szCs w:val="18"/>
              </w:rPr>
              <w:t>. HERS-Verified Drain Water Heat Recovery System (DWHR-H)</w:t>
            </w:r>
          </w:p>
          <w:p w14:paraId="48CCBA53" w14:textId="1921E0D7" w:rsidR="003C4442" w:rsidRPr="009D79A7" w:rsidRDefault="003C4442" w:rsidP="00BB3403">
            <w:pPr>
              <w:keepNext/>
              <w:spacing w:after="0" w:line="240" w:lineRule="auto"/>
              <w:rPr>
                <w:rFonts w:asciiTheme="minorHAnsi" w:hAnsiTheme="minorHAnsi" w:cstheme="minorHAnsi"/>
                <w:sz w:val="18"/>
                <w:szCs w:val="18"/>
              </w:rPr>
            </w:pPr>
            <w:r>
              <w:rPr>
                <w:rFonts w:asciiTheme="minorHAnsi" w:hAnsiTheme="minorHAnsi" w:cstheme="minorHAnsi"/>
                <w:sz w:val="18"/>
                <w:szCs w:val="18"/>
              </w:rPr>
              <w:t>&lt;&lt;</w:t>
            </w:r>
            <w:del w:id="33" w:author="Shewmaker, Michael@Energy" w:date="2019-11-25T10:24:00Z">
              <w:r w:rsidDel="00BB3403">
                <w:rPr>
                  <w:rFonts w:asciiTheme="minorHAnsi" w:hAnsiTheme="minorHAnsi" w:cstheme="minorHAnsi"/>
                  <w:sz w:val="18"/>
                  <w:szCs w:val="18"/>
                </w:rPr>
                <w:delText>If A1</w:delText>
              </w:r>
              <w:r w:rsidR="00211E93" w:rsidDel="00BB3403">
                <w:rPr>
                  <w:rFonts w:asciiTheme="minorHAnsi" w:hAnsiTheme="minorHAnsi" w:cstheme="minorHAnsi"/>
                  <w:sz w:val="18"/>
                  <w:szCs w:val="18"/>
                </w:rPr>
                <w:delText>2</w:delText>
              </w:r>
              <w:r w:rsidRPr="00890BBF" w:rsidDel="00BB3403">
                <w:rPr>
                  <w:rFonts w:asciiTheme="minorHAnsi" w:hAnsiTheme="minorHAnsi" w:cstheme="minorHAnsi"/>
                  <w:sz w:val="18"/>
                  <w:szCs w:val="18"/>
                </w:rPr>
                <w:delText xml:space="preserve"> “</w:delText>
              </w:r>
              <w:r w:rsidDel="00BB3403">
                <w:rPr>
                  <w:rFonts w:asciiTheme="minorHAnsi" w:hAnsiTheme="minorHAnsi" w:cstheme="minorHAnsi"/>
                  <w:sz w:val="18"/>
                  <w:szCs w:val="18"/>
                </w:rPr>
                <w:delText>Drain Water Heat Recovery</w:delText>
              </w:r>
              <w:r w:rsidRPr="00890BBF" w:rsidDel="00BB3403">
                <w:rPr>
                  <w:rFonts w:asciiTheme="minorHAnsi" w:hAnsiTheme="minorHAnsi" w:cstheme="minorHAnsi"/>
                  <w:sz w:val="18"/>
                  <w:szCs w:val="18"/>
                </w:rPr>
                <w:delText xml:space="preserve">” = “None”, then display the "section does not apply" message; else display this entire table </w:delText>
              </w:r>
            </w:del>
            <w:ins w:id="34" w:author="Shewmaker, Michael@Energy" w:date="2019-11-25T10:24:00Z">
              <w:r w:rsidR="00BB3403">
                <w:rPr>
                  <w:rFonts w:asciiTheme="minorHAnsi" w:hAnsiTheme="minorHAnsi" w:cstheme="minorHAnsi"/>
                  <w:sz w:val="18"/>
                  <w:szCs w:val="18"/>
                </w:rPr>
                <w:t>require one row of data for each drain water heat r</w:t>
              </w:r>
            </w:ins>
            <w:ins w:id="35" w:author="Shewmaker, Michael@Energy" w:date="2019-11-25T10:25:00Z">
              <w:r w:rsidR="00BB3403">
                <w:rPr>
                  <w:rFonts w:asciiTheme="minorHAnsi" w:hAnsiTheme="minorHAnsi" w:cstheme="minorHAnsi"/>
                  <w:sz w:val="18"/>
                  <w:szCs w:val="18"/>
                </w:rPr>
                <w:t>ecovery system identified in Section B. with B12 = Yes. Else report section header and standard “This section does not apply” message</w:t>
              </w:r>
            </w:ins>
            <w:r w:rsidRPr="00890BBF">
              <w:rPr>
                <w:rFonts w:asciiTheme="minorHAnsi" w:hAnsiTheme="minorHAnsi" w:cstheme="minorHAnsi"/>
                <w:sz w:val="18"/>
                <w:szCs w:val="18"/>
              </w:rPr>
              <w:t>&gt;&gt;</w:t>
            </w:r>
          </w:p>
        </w:tc>
      </w:tr>
      <w:tr w:rsidR="009403AC" w:rsidRPr="00323F2C" w14:paraId="62D604D6" w14:textId="77777777" w:rsidTr="009403AC">
        <w:trPr>
          <w:trHeight w:val="144"/>
        </w:trPr>
        <w:tc>
          <w:tcPr>
            <w:tcW w:w="10795" w:type="dxa"/>
            <w:gridSpan w:val="10"/>
          </w:tcPr>
          <w:p w14:paraId="420C0985" w14:textId="2738CD37"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2A1FF1">
              <w:rPr>
                <w:rFonts w:asciiTheme="minorHAnsi" w:hAnsiTheme="minorHAnsi" w:cstheme="minorHAnsi"/>
                <w:b/>
                <w:sz w:val="18"/>
                <w:szCs w:val="18"/>
              </w:rPr>
              <w:t>Design DWHR System Information</w:t>
            </w:r>
          </w:p>
        </w:tc>
      </w:tr>
      <w:tr w:rsidR="009403AC" w:rsidRPr="00323F2C" w14:paraId="01ADADD5" w14:textId="77777777" w:rsidTr="009403AC">
        <w:trPr>
          <w:trHeight w:val="144"/>
        </w:trPr>
        <w:tc>
          <w:tcPr>
            <w:tcW w:w="1233" w:type="dxa"/>
          </w:tcPr>
          <w:p w14:paraId="4839B90F" w14:textId="62357401"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01</w:t>
            </w:r>
          </w:p>
        </w:tc>
        <w:tc>
          <w:tcPr>
            <w:tcW w:w="2902" w:type="dxa"/>
            <w:gridSpan w:val="3"/>
            <w:vAlign w:val="bottom"/>
          </w:tcPr>
          <w:p w14:paraId="697D5E19" w14:textId="043BEFF9"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02</w:t>
            </w:r>
          </w:p>
        </w:tc>
        <w:tc>
          <w:tcPr>
            <w:tcW w:w="3060" w:type="dxa"/>
            <w:gridSpan w:val="4"/>
            <w:vAlign w:val="bottom"/>
          </w:tcPr>
          <w:p w14:paraId="098FC345" w14:textId="22E36D3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03</w:t>
            </w:r>
          </w:p>
        </w:tc>
        <w:tc>
          <w:tcPr>
            <w:tcW w:w="3600" w:type="dxa"/>
            <w:gridSpan w:val="2"/>
            <w:vAlign w:val="bottom"/>
          </w:tcPr>
          <w:p w14:paraId="6B42EDE7" w14:textId="4843603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04</w:t>
            </w:r>
          </w:p>
        </w:tc>
      </w:tr>
      <w:tr w:rsidR="009403AC" w:rsidRPr="00323F2C" w14:paraId="0C632706" w14:textId="77777777" w:rsidTr="009403AC">
        <w:trPr>
          <w:trHeight w:val="144"/>
        </w:trPr>
        <w:tc>
          <w:tcPr>
            <w:tcW w:w="1233" w:type="dxa"/>
          </w:tcPr>
          <w:p w14:paraId="4784778F" w14:textId="239CCE66"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2902" w:type="dxa"/>
            <w:gridSpan w:val="3"/>
            <w:vAlign w:val="bottom"/>
          </w:tcPr>
          <w:p w14:paraId="3FEB7F6B" w14:textId="51A6D3E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3060" w:type="dxa"/>
            <w:gridSpan w:val="4"/>
            <w:vAlign w:val="bottom"/>
          </w:tcPr>
          <w:p w14:paraId="4883F6E0" w14:textId="081B3AC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3600" w:type="dxa"/>
            <w:gridSpan w:val="2"/>
            <w:vAlign w:val="bottom"/>
          </w:tcPr>
          <w:p w14:paraId="73C29F38" w14:textId="17A9B3B1"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r>
      <w:tr w:rsidR="009403AC" w:rsidRPr="00323F2C" w14:paraId="71875241" w14:textId="77777777" w:rsidTr="009403AC">
        <w:trPr>
          <w:trHeight w:val="144"/>
        </w:trPr>
        <w:tc>
          <w:tcPr>
            <w:tcW w:w="1233" w:type="dxa"/>
          </w:tcPr>
          <w:p w14:paraId="52DCD870" w14:textId="2B61096F"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&lt;&lt;Reference value from A0</w:t>
            </w:r>
            <w:r w:rsidR="00211E93">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2902" w:type="dxa"/>
            <w:gridSpan w:val="3"/>
          </w:tcPr>
          <w:p w14:paraId="348A0C5F"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7D68108F" w14:textId="2F09713A"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 42%”&gt;&gt;</w:t>
            </w:r>
          </w:p>
        </w:tc>
        <w:tc>
          <w:tcPr>
            <w:tcW w:w="3060" w:type="dxa"/>
            <w:gridSpan w:val="4"/>
          </w:tcPr>
          <w:p w14:paraId="18499A4F"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C502FEB" w14:textId="5AB1932D"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“NA”&gt;&gt;</w:t>
            </w:r>
          </w:p>
        </w:tc>
        <w:tc>
          <w:tcPr>
            <w:tcW w:w="3600" w:type="dxa"/>
            <w:gridSpan w:val="2"/>
          </w:tcPr>
          <w:p w14:paraId="69681450"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1F2535A2" w14:textId="58E041A3"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eastAsia="Times New Roman" w:hAnsiTheme="minorHAnsi" w:cstheme="minorHAnsi"/>
                <w:sz w:val="18"/>
                <w:szCs w:val="18"/>
              </w:rPr>
              <w:t>If prescriptive, display “NA”&gt;&gt;</w:t>
            </w:r>
          </w:p>
        </w:tc>
      </w:tr>
      <w:tr w:rsidR="009403AC" w:rsidRPr="00323F2C" w14:paraId="154C2959" w14:textId="77777777" w:rsidTr="009403AC">
        <w:trPr>
          <w:trHeight w:val="144"/>
        </w:trPr>
        <w:tc>
          <w:tcPr>
            <w:tcW w:w="1233" w:type="dxa"/>
          </w:tcPr>
          <w:p w14:paraId="73F99FA7"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902" w:type="dxa"/>
            <w:gridSpan w:val="3"/>
          </w:tcPr>
          <w:p w14:paraId="4A6ECA18"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60" w:type="dxa"/>
            <w:gridSpan w:val="4"/>
          </w:tcPr>
          <w:p w14:paraId="174BE173"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600" w:type="dxa"/>
            <w:gridSpan w:val="2"/>
          </w:tcPr>
          <w:p w14:paraId="5514AD60" w14:textId="77777777"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9403AC" w:rsidRPr="00323F2C" w14:paraId="286385B4" w14:textId="77777777" w:rsidTr="009403AC">
        <w:trPr>
          <w:trHeight w:val="144"/>
        </w:trPr>
        <w:tc>
          <w:tcPr>
            <w:tcW w:w="10795" w:type="dxa"/>
            <w:gridSpan w:val="10"/>
          </w:tcPr>
          <w:p w14:paraId="1F4154EB" w14:textId="7AF0C254"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2A1FF1">
              <w:rPr>
                <w:rFonts w:asciiTheme="minorHAnsi" w:hAnsiTheme="minorHAnsi" w:cstheme="minorHAnsi"/>
                <w:b/>
                <w:sz w:val="18"/>
                <w:szCs w:val="18"/>
              </w:rPr>
              <w:t>Installed DWHR System Information</w:t>
            </w:r>
          </w:p>
        </w:tc>
      </w:tr>
      <w:tr w:rsidR="009403AC" w:rsidRPr="00323F2C" w14:paraId="53639B1E" w14:textId="77777777" w:rsidTr="003C4442">
        <w:trPr>
          <w:trHeight w:val="144"/>
        </w:trPr>
        <w:tc>
          <w:tcPr>
            <w:tcW w:w="1233" w:type="dxa"/>
          </w:tcPr>
          <w:p w14:paraId="093DAFE3" w14:textId="44B3AE4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05</w:t>
            </w:r>
          </w:p>
        </w:tc>
        <w:tc>
          <w:tcPr>
            <w:tcW w:w="1233" w:type="dxa"/>
          </w:tcPr>
          <w:p w14:paraId="79B2F2B1" w14:textId="0B17DE54"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06</w:t>
            </w:r>
          </w:p>
        </w:tc>
        <w:tc>
          <w:tcPr>
            <w:tcW w:w="1309" w:type="dxa"/>
          </w:tcPr>
          <w:p w14:paraId="611570BA" w14:textId="18B7DE6D"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07</w:t>
            </w:r>
          </w:p>
        </w:tc>
        <w:tc>
          <w:tcPr>
            <w:tcW w:w="1260" w:type="dxa"/>
            <w:gridSpan w:val="2"/>
          </w:tcPr>
          <w:p w14:paraId="0E92764D" w14:textId="2E854E62"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2070" w:type="dxa"/>
            <w:gridSpan w:val="2"/>
          </w:tcPr>
          <w:p w14:paraId="2841FA83" w14:textId="7F9A4B6C"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09</w:t>
            </w:r>
          </w:p>
        </w:tc>
        <w:tc>
          <w:tcPr>
            <w:tcW w:w="1890" w:type="dxa"/>
            <w:gridSpan w:val="2"/>
          </w:tcPr>
          <w:p w14:paraId="06343588" w14:textId="50CB1EB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10</w:t>
            </w:r>
          </w:p>
        </w:tc>
        <w:tc>
          <w:tcPr>
            <w:tcW w:w="1800" w:type="dxa"/>
          </w:tcPr>
          <w:p w14:paraId="1BF64FE4" w14:textId="04B6BB2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9403AC" w:rsidRPr="00323F2C" w14:paraId="4FEA8DFE" w14:textId="77777777" w:rsidTr="00383FC8">
        <w:trPr>
          <w:trHeight w:val="144"/>
        </w:trPr>
        <w:tc>
          <w:tcPr>
            <w:tcW w:w="1233" w:type="dxa"/>
            <w:vAlign w:val="bottom"/>
          </w:tcPr>
          <w:p w14:paraId="46B873F0" w14:textId="314879C9"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System ID/Name</w:t>
            </w:r>
          </w:p>
        </w:tc>
        <w:tc>
          <w:tcPr>
            <w:tcW w:w="1233" w:type="dxa"/>
            <w:vAlign w:val="bottom"/>
          </w:tcPr>
          <w:p w14:paraId="2F42BE11" w14:textId="1E91495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309" w:type="dxa"/>
            <w:vAlign w:val="bottom"/>
          </w:tcPr>
          <w:p w14:paraId="2E8268CB"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260" w:type="dxa"/>
            <w:gridSpan w:val="2"/>
            <w:vAlign w:val="bottom"/>
          </w:tcPr>
          <w:p w14:paraId="5BFB0CAF"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070" w:type="dxa"/>
            <w:gridSpan w:val="2"/>
            <w:vAlign w:val="bottom"/>
          </w:tcPr>
          <w:p w14:paraId="4C96FEF5" w14:textId="42DF638B"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1890" w:type="dxa"/>
            <w:gridSpan w:val="2"/>
            <w:vAlign w:val="bottom"/>
          </w:tcPr>
          <w:p w14:paraId="57BFED18"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800" w:type="dxa"/>
            <w:vAlign w:val="bottom"/>
          </w:tcPr>
          <w:p w14:paraId="78F7A7BA"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9403AC" w:rsidRPr="00323F2C" w14:paraId="0CFF93EB" w14:textId="77777777" w:rsidTr="003C4442">
        <w:trPr>
          <w:trHeight w:val="188"/>
        </w:trPr>
        <w:tc>
          <w:tcPr>
            <w:tcW w:w="1233" w:type="dxa"/>
          </w:tcPr>
          <w:p w14:paraId="3CF0660D" w14:textId="1D25CD56" w:rsidR="009403AC" w:rsidRPr="009D79A7" w:rsidRDefault="00211E93"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&lt;&lt;Reference value from A02</w:t>
            </w:r>
            <w:r w:rsidR="009403AC">
              <w:rPr>
                <w:rFonts w:asciiTheme="minorHAnsi" w:eastAsia="Times New Roman" w:hAnsiTheme="minorHAnsi" w:cstheme="minorHAnsi"/>
                <w:sz w:val="18"/>
                <w:szCs w:val="18"/>
              </w:rPr>
              <w:t>&gt;&gt;</w:t>
            </w:r>
          </w:p>
        </w:tc>
        <w:tc>
          <w:tcPr>
            <w:tcW w:w="1233" w:type="dxa"/>
          </w:tcPr>
          <w:p w14:paraId="74563A30" w14:textId="2D44A165"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09" w:type="dxa"/>
          </w:tcPr>
          <w:p w14:paraId="2B033960" w14:textId="6D0A631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260" w:type="dxa"/>
            <w:gridSpan w:val="2"/>
          </w:tcPr>
          <w:p w14:paraId="35BCEE1E" w14:textId="7C2612BF"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value ≥ Rated Effectiveness in I02, 0.42≤I03&lt;1 </w:t>
            </w:r>
            <w:r w:rsidRPr="009D79A7">
              <w:rPr>
                <w:rFonts w:asciiTheme="minorHAnsi" w:eastAsia="Times New Roman" w:hAnsiTheme="minorHAnsi" w:cstheme="minorHAnsi"/>
                <w:sz w:val="18"/>
                <w:szCs w:val="18"/>
              </w:rPr>
              <w:t>&gt;&gt;</w:t>
            </w:r>
          </w:p>
        </w:tc>
        <w:tc>
          <w:tcPr>
            <w:tcW w:w="2070" w:type="dxa"/>
            <w:gridSpan w:val="2"/>
          </w:tcPr>
          <w:p w14:paraId="4937259A" w14:textId="1FF8BFB0" w:rsidR="009403AC"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 xml:space="preserve">&lt;&lt; If performance, reference value from I03.  If prescriptive, </w:t>
            </w:r>
            <w:r w:rsidRPr="00FE60ED">
              <w:rPr>
                <w:rFonts w:asciiTheme="minorHAnsi" w:hAnsiTheme="minorHAnsi"/>
                <w:sz w:val="18"/>
                <w:szCs w:val="18"/>
              </w:rPr>
              <w:t>user pick from list:</w:t>
            </w:r>
          </w:p>
          <w:p w14:paraId="5D97E0E2" w14:textId="77777777" w:rsidR="009403AC" w:rsidRPr="005A5077"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9403AC"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9403AC" w:rsidRPr="009D79A7" w:rsidRDefault="009403AC" w:rsidP="009403AC">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90" w:type="dxa"/>
            <w:gridSpan w:val="2"/>
          </w:tcPr>
          <w:p w14:paraId="2F3AE271" w14:textId="57128798"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Pr>
                <w:rFonts w:asciiTheme="minorHAnsi" w:hAnsiTheme="minorHAnsi"/>
                <w:sz w:val="18"/>
                <w:szCs w:val="18"/>
              </w:rPr>
              <w:t xml:space="preserve"> If performance, reference value from I04.  If prescriptive, </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,0&lt;I06≤100 </w:t>
            </w:r>
            <w:r w:rsidRPr="009D79A7">
              <w:rPr>
                <w:rFonts w:asciiTheme="minorHAnsi" w:eastAsia="Times New Roman" w:hAnsiTheme="minorHAnsi" w:cstheme="minorHAnsi"/>
                <w:sz w:val="18"/>
                <w:szCs w:val="18"/>
              </w:rPr>
              <w:t>&gt;&gt;</w:t>
            </w:r>
          </w:p>
        </w:tc>
        <w:tc>
          <w:tcPr>
            <w:tcW w:w="1800" w:type="dxa"/>
          </w:tcPr>
          <w:p w14:paraId="010DE464"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9403AC" w:rsidRPr="00323F2C" w14:paraId="6FCEBAFC" w14:textId="77777777" w:rsidTr="003C4442">
        <w:trPr>
          <w:trHeight w:val="188"/>
        </w:trPr>
        <w:tc>
          <w:tcPr>
            <w:tcW w:w="1233" w:type="dxa"/>
          </w:tcPr>
          <w:p w14:paraId="0D51D516"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33" w:type="dxa"/>
          </w:tcPr>
          <w:p w14:paraId="657FC3C9" w14:textId="6D87C9B3"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09" w:type="dxa"/>
          </w:tcPr>
          <w:p w14:paraId="7186D494"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60" w:type="dxa"/>
            <w:gridSpan w:val="2"/>
          </w:tcPr>
          <w:p w14:paraId="5C961472"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70" w:type="dxa"/>
            <w:gridSpan w:val="2"/>
          </w:tcPr>
          <w:p w14:paraId="049B3BCD"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90" w:type="dxa"/>
            <w:gridSpan w:val="2"/>
          </w:tcPr>
          <w:p w14:paraId="5251C78B"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00" w:type="dxa"/>
          </w:tcPr>
          <w:p w14:paraId="2660EF72" w14:textId="77777777" w:rsidR="009403AC" w:rsidRPr="009D79A7"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9403AC" w:rsidRPr="00323F2C" w14:paraId="13372191" w14:textId="77777777" w:rsidTr="003C4442">
        <w:trPr>
          <w:trHeight w:val="188"/>
        </w:trPr>
        <w:tc>
          <w:tcPr>
            <w:tcW w:w="1233" w:type="dxa"/>
          </w:tcPr>
          <w:p w14:paraId="1B3562AA" w14:textId="7137B02B"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12</w:t>
            </w:r>
          </w:p>
        </w:tc>
        <w:tc>
          <w:tcPr>
            <w:tcW w:w="9562" w:type="dxa"/>
            <w:gridSpan w:val="9"/>
          </w:tcPr>
          <w:p w14:paraId="453EBF21" w14:textId="7C763592"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asciiTheme="minorHAnsi" w:hAnsiTheme="minorHAnsi" w:cstheme="minorHAnsi"/>
                <w:sz w:val="18"/>
                <w:szCs w:val="18"/>
              </w:rPr>
              <w:t>(</w:t>
            </w:r>
            <w:r w:rsidRPr="00935859">
              <w:rPr>
                <w:rFonts w:asciiTheme="minorHAnsi" w:hAnsiTheme="minorHAnsi" w:cstheme="minorHAnsi"/>
                <w:sz w:val="18"/>
                <w:szCs w:val="18"/>
              </w:rPr>
              <w:t>s</w:t>
            </w:r>
            <w:r>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9403AC" w:rsidRPr="00323F2C" w14:paraId="56DA45F1" w14:textId="77777777" w:rsidTr="003C4442">
        <w:trPr>
          <w:trHeight w:val="188"/>
        </w:trPr>
        <w:tc>
          <w:tcPr>
            <w:tcW w:w="1233" w:type="dxa"/>
          </w:tcPr>
          <w:p w14:paraId="07EE8E93" w14:textId="006E675F"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13</w:t>
            </w:r>
          </w:p>
        </w:tc>
        <w:tc>
          <w:tcPr>
            <w:tcW w:w="9562" w:type="dxa"/>
            <w:gridSpan w:val="9"/>
          </w:tcPr>
          <w:p w14:paraId="4CE3B66D" w14:textId="70FD432B"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9403AC" w:rsidRPr="00323F2C" w14:paraId="65A75D61" w14:textId="77777777" w:rsidTr="003C4442">
        <w:trPr>
          <w:trHeight w:val="188"/>
        </w:trPr>
        <w:tc>
          <w:tcPr>
            <w:tcW w:w="1233" w:type="dxa"/>
          </w:tcPr>
          <w:p w14:paraId="6A26D26D" w14:textId="268063D5" w:rsidR="009403AC" w:rsidRDefault="009403AC" w:rsidP="009403A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14</w:t>
            </w:r>
          </w:p>
        </w:tc>
        <w:tc>
          <w:tcPr>
            <w:tcW w:w="9562" w:type="dxa"/>
            <w:gridSpan w:val="9"/>
          </w:tcPr>
          <w:p w14:paraId="64427C4C" w14:textId="3F7AA5F4" w:rsidR="009403AC" w:rsidRPr="00935859"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9403AC" w:rsidRPr="00323F2C" w14:paraId="43E86152" w14:textId="77777777" w:rsidTr="003C4442">
        <w:trPr>
          <w:trHeight w:val="188"/>
        </w:trPr>
        <w:tc>
          <w:tcPr>
            <w:tcW w:w="1233" w:type="dxa"/>
            <w:vAlign w:val="center"/>
          </w:tcPr>
          <w:p w14:paraId="7A4A82F1" w14:textId="7C00A11D" w:rsidR="009403AC" w:rsidRPr="00450E94" w:rsidRDefault="009403AC" w:rsidP="009403AC">
            <w:pPr>
              <w:keepNext/>
              <w:tabs>
                <w:tab w:val="left" w:pos="2160"/>
                <w:tab w:val="left" w:pos="2700"/>
                <w:tab w:val="left" w:pos="3420"/>
                <w:tab w:val="left" w:pos="3780"/>
                <w:tab w:val="left" w:pos="5760"/>
                <w:tab w:val="left" w:pos="7212"/>
              </w:tabs>
              <w:spacing w:after="0" w:line="240" w:lineRule="auto"/>
              <w:jc w:val="center"/>
              <w:rPr>
                <w:rFonts w:cstheme="minorHAnsi"/>
                <w:sz w:val="18"/>
                <w:szCs w:val="18"/>
              </w:rPr>
            </w:pPr>
            <w:r>
              <w:rPr>
                <w:rFonts w:cstheme="minorHAnsi"/>
                <w:sz w:val="18"/>
                <w:szCs w:val="18"/>
              </w:rPr>
              <w:t>15</w:t>
            </w:r>
          </w:p>
        </w:tc>
        <w:tc>
          <w:tcPr>
            <w:tcW w:w="4059" w:type="dxa"/>
            <w:gridSpan w:val="5"/>
            <w:vAlign w:val="center"/>
          </w:tcPr>
          <w:p w14:paraId="41C2457B" w14:textId="5218B5B8" w:rsidR="009403AC" w:rsidRPr="00B71192"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Verification Status:</w:t>
            </w:r>
          </w:p>
        </w:tc>
        <w:tc>
          <w:tcPr>
            <w:tcW w:w="5503" w:type="dxa"/>
            <w:gridSpan w:val="4"/>
            <w:vAlign w:val="center"/>
          </w:tcPr>
          <w:p w14:paraId="190030AF" w14:textId="77777777" w:rsidR="009403AC" w:rsidRPr="00B71192" w:rsidRDefault="009403AC" w:rsidP="009403AC">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37585F13" w14:textId="77777777" w:rsidR="009403AC" w:rsidRPr="00B71192" w:rsidRDefault="009403AC" w:rsidP="009403AC">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3C97DB4" w14:textId="544429E7" w:rsidR="009403AC" w:rsidRPr="00450E94" w:rsidRDefault="009403AC" w:rsidP="009403AC">
            <w:pPr>
              <w:pStyle w:val="ListParagraph"/>
              <w:keepNext/>
              <w:numPr>
                <w:ilvl w:val="0"/>
                <w:numId w:val="48"/>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9403AC" w:rsidRPr="00323F2C" w14:paraId="628C4E55" w14:textId="77777777" w:rsidTr="003C4442">
        <w:trPr>
          <w:trHeight w:val="188"/>
        </w:trPr>
        <w:tc>
          <w:tcPr>
            <w:tcW w:w="1233" w:type="dxa"/>
          </w:tcPr>
          <w:p w14:paraId="48F1EE12" w14:textId="7736260B" w:rsidR="009403AC" w:rsidRPr="00450E94" w:rsidRDefault="009403AC" w:rsidP="009403AC">
            <w:pPr>
              <w:keepNext/>
              <w:tabs>
                <w:tab w:val="left" w:pos="2160"/>
                <w:tab w:val="left" w:pos="2700"/>
                <w:tab w:val="left" w:pos="3420"/>
                <w:tab w:val="left" w:pos="3780"/>
                <w:tab w:val="left" w:pos="5760"/>
                <w:tab w:val="left" w:pos="7212"/>
              </w:tabs>
              <w:spacing w:after="0" w:line="240" w:lineRule="auto"/>
              <w:jc w:val="center"/>
              <w:rPr>
                <w:rFonts w:cstheme="minorHAnsi"/>
                <w:sz w:val="18"/>
                <w:szCs w:val="18"/>
              </w:rPr>
            </w:pPr>
            <w:r>
              <w:rPr>
                <w:rFonts w:cstheme="minorHAnsi"/>
                <w:sz w:val="18"/>
                <w:szCs w:val="18"/>
              </w:rPr>
              <w:t>16</w:t>
            </w:r>
          </w:p>
        </w:tc>
        <w:tc>
          <w:tcPr>
            <w:tcW w:w="9562" w:type="dxa"/>
            <w:gridSpan w:val="9"/>
            <w:vAlign w:val="center"/>
          </w:tcPr>
          <w:p w14:paraId="5DC17AAE" w14:textId="73CF8012" w:rsidR="009403AC" w:rsidRPr="00B71192"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50E94">
              <w:rPr>
                <w:sz w:val="18"/>
                <w:szCs w:val="18"/>
              </w:rPr>
              <w:t xml:space="preserve">Correction Notes: </w:t>
            </w:r>
            <w:r w:rsidRPr="00450E94">
              <w:rPr>
                <w:rFonts w:asciiTheme="minorHAnsi" w:hAnsiTheme="minorHAnsi" w:cs="TimesNewRomanPS-BoldMT"/>
                <w:bCs/>
                <w:sz w:val="18"/>
                <w:szCs w:val="18"/>
              </w:rPr>
              <w:t>&lt;&lt;if Verification Status= Fail, then text entry in this Corrections Notes field is required;  user input text&gt;&gt;</w:t>
            </w:r>
          </w:p>
        </w:tc>
      </w:tr>
      <w:tr w:rsidR="009403AC" w:rsidRPr="00323F2C" w14:paraId="2897199D" w14:textId="77777777" w:rsidTr="003C4442">
        <w:trPr>
          <w:trHeight w:val="260"/>
        </w:trPr>
        <w:tc>
          <w:tcPr>
            <w:tcW w:w="10795" w:type="dxa"/>
            <w:gridSpan w:val="10"/>
          </w:tcPr>
          <w:p w14:paraId="43DA4BB4" w14:textId="0446FA37" w:rsidR="009403AC" w:rsidRPr="009D79A7" w:rsidRDefault="009403AC" w:rsidP="009403A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D07AA51" w14:textId="14ACBEA2" w:rsidR="00E65CD8" w:rsidRPr="00A05A69"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4102"/>
        <w:gridCol w:w="6115"/>
      </w:tblGrid>
      <w:tr w:rsidR="000E1685" w:rsidRPr="00323F2C" w14:paraId="0F7F46AF" w14:textId="77777777" w:rsidTr="002625AF">
        <w:trPr>
          <w:trHeight w:hRule="exact" w:val="712"/>
          <w:tblHeader/>
        </w:trPr>
        <w:tc>
          <w:tcPr>
            <w:tcW w:w="10790" w:type="dxa"/>
            <w:gridSpan w:val="3"/>
            <w:tcBorders>
              <w:bottom w:val="single" w:sz="4" w:space="0" w:color="auto"/>
            </w:tcBorders>
          </w:tcPr>
          <w:p w14:paraId="0F7F46AB" w14:textId="1A3C0C53" w:rsidR="000E1685" w:rsidRPr="00A05A69"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A05A69">
              <w:rPr>
                <w:rFonts w:asciiTheme="minorHAnsi" w:hAnsiTheme="minorHAnsi" w:cstheme="minorHAnsi"/>
                <w:b/>
                <w:sz w:val="18"/>
                <w:szCs w:val="18"/>
              </w:rPr>
              <w:t>.</w:t>
            </w:r>
            <w:r w:rsidR="000E1685" w:rsidRPr="00A05A69">
              <w:rPr>
                <w:rFonts w:asciiTheme="minorHAnsi" w:hAnsiTheme="minorHAnsi" w:cstheme="minorHAnsi"/>
                <w:b/>
                <w:sz w:val="18"/>
                <w:szCs w:val="18"/>
              </w:rPr>
              <w:t xml:space="preserve"> HERS-Verified Pipe Insulation </w:t>
            </w:r>
            <w:r w:rsidR="0065796D" w:rsidRPr="00A05A69">
              <w:rPr>
                <w:rFonts w:asciiTheme="minorHAnsi" w:hAnsiTheme="minorHAnsi" w:cstheme="minorHAnsi"/>
                <w:b/>
                <w:sz w:val="18"/>
                <w:szCs w:val="18"/>
              </w:rPr>
              <w:t>Credit</w:t>
            </w:r>
            <w:r w:rsidR="001938BC" w:rsidRPr="00A05A69">
              <w:rPr>
                <w:rFonts w:asciiTheme="minorHAnsi" w:hAnsiTheme="minorHAnsi" w:cstheme="minorHAnsi"/>
                <w:b/>
                <w:sz w:val="18"/>
                <w:szCs w:val="18"/>
              </w:rPr>
              <w:t xml:space="preserve"> Requirements</w:t>
            </w:r>
            <w:r w:rsidR="00B04692" w:rsidRPr="00A05A69">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05A69">
              <w:rPr>
                <w:rFonts w:asciiTheme="minorHAnsi" w:hAnsiTheme="minorHAnsi" w:cstheme="minorHAnsi"/>
                <w:b/>
                <w:sz w:val="18"/>
                <w:szCs w:val="18"/>
              </w:rPr>
              <w:t>(RA3.6.3)</w:t>
            </w:r>
          </w:p>
          <w:p w14:paraId="0F7F46AD" w14:textId="735E5B3F" w:rsidR="007305A1" w:rsidRPr="00A05A69" w:rsidRDefault="001938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7305A1" w:rsidRPr="00A05A69">
              <w:rPr>
                <w:rFonts w:asciiTheme="minorHAnsi" w:hAnsiTheme="minorHAnsi" w:cstheme="minorHAnsi"/>
                <w:sz w:val="18"/>
                <w:szCs w:val="18"/>
              </w:rPr>
              <w:t xml:space="preserve">&lt;&lt;If </w:t>
            </w:r>
            <w:r w:rsidR="00F96517" w:rsidRPr="00A05A69">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w:t>
            </w:r>
            <w:r w:rsidR="00211E93">
              <w:rPr>
                <w:rFonts w:asciiTheme="minorHAnsi" w:hAnsiTheme="minorHAnsi" w:cstheme="minorHAnsi"/>
                <w:sz w:val="18"/>
                <w:szCs w:val="18"/>
              </w:rPr>
              <w:t>10</w:t>
            </w:r>
            <w:r w:rsidR="00FF28D5" w:rsidRPr="00A05A69">
              <w:rPr>
                <w:rFonts w:asciiTheme="minorHAnsi" w:hAnsiTheme="minorHAnsi" w:cstheme="minorHAnsi"/>
                <w:sz w:val="18"/>
                <w:szCs w:val="18"/>
              </w:rPr>
              <w:t xml:space="preserve"> </w:t>
            </w:r>
            <w:r w:rsidR="00F96517" w:rsidRPr="00A05A69">
              <w:rPr>
                <w:rFonts w:asciiTheme="minorHAnsi" w:hAnsiTheme="minorHAnsi" w:cstheme="minorHAnsi"/>
                <w:sz w:val="18"/>
                <w:szCs w:val="18"/>
              </w:rPr>
              <w:t>that have a value =</w:t>
            </w:r>
            <w:r w:rsidR="00F4590C" w:rsidRPr="00A05A69">
              <w:rPr>
                <w:rFonts w:asciiTheme="minorHAnsi" w:hAnsiTheme="minorHAnsi" w:cstheme="minorHAnsi"/>
                <w:sz w:val="18"/>
                <w:szCs w:val="18"/>
              </w:rPr>
              <w:t xml:space="preserve"> “</w:t>
            </w:r>
            <w:r w:rsidR="00A82A43" w:rsidRPr="00A05A69">
              <w:rPr>
                <w:rFonts w:asciiTheme="minorHAnsi" w:hAnsiTheme="minorHAnsi" w:cstheme="minorHAnsi"/>
                <w:sz w:val="18"/>
                <w:szCs w:val="18"/>
              </w:rPr>
              <w:t xml:space="preserve">HERS-Verified Pipe Insulation </w:t>
            </w:r>
            <w:r w:rsidR="0065796D" w:rsidRPr="00A05A69">
              <w:rPr>
                <w:rFonts w:asciiTheme="minorHAnsi" w:hAnsiTheme="minorHAnsi" w:cstheme="minorHAnsi"/>
                <w:sz w:val="18"/>
                <w:szCs w:val="18"/>
              </w:rPr>
              <w:t>Credit</w:t>
            </w:r>
            <w:r w:rsidR="00F4590C" w:rsidRPr="00A05A69">
              <w:rPr>
                <w:rFonts w:asciiTheme="minorHAnsi" w:hAnsiTheme="minorHAnsi" w:cstheme="minorHAnsi"/>
                <w:sz w:val="18"/>
                <w:szCs w:val="18"/>
              </w:rPr>
              <w:t>”</w:t>
            </w:r>
            <w:r w:rsidR="007305A1" w:rsidRPr="00A05A69">
              <w:rPr>
                <w:rFonts w:asciiTheme="minorHAnsi" w:hAnsiTheme="minorHAnsi" w:cstheme="minorHAnsi"/>
                <w:sz w:val="18"/>
                <w:szCs w:val="18"/>
              </w:rPr>
              <w:t>, then display the "section does not apply" message</w:t>
            </w:r>
            <w:r w:rsidR="00F4590C" w:rsidRPr="00A05A69">
              <w:rPr>
                <w:rFonts w:asciiTheme="minorHAnsi" w:hAnsiTheme="minorHAnsi" w:cstheme="minorHAnsi"/>
                <w:sz w:val="18"/>
                <w:szCs w:val="18"/>
              </w:rPr>
              <w:t xml:space="preserve">; else display this entire table </w:t>
            </w:r>
            <w:r w:rsidR="007305A1" w:rsidRPr="00A05A69">
              <w:rPr>
                <w:rFonts w:asciiTheme="minorHAnsi" w:hAnsiTheme="minorHAnsi" w:cstheme="minorHAnsi"/>
                <w:sz w:val="18"/>
                <w:szCs w:val="18"/>
              </w:rPr>
              <w:t>&gt;&gt;</w:t>
            </w:r>
          </w:p>
          <w:p w14:paraId="0F7F46AE" w14:textId="77777777" w:rsidR="000E1685" w:rsidRPr="00A05A69"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2625AF">
        <w:trPr>
          <w:trHeight w:hRule="exact" w:val="361"/>
          <w:tblHeader/>
        </w:trPr>
        <w:tc>
          <w:tcPr>
            <w:tcW w:w="573" w:type="dxa"/>
            <w:vAlign w:val="center"/>
          </w:tcPr>
          <w:p w14:paraId="0F7F46B0" w14:textId="77777777"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7" w:type="dxa"/>
            <w:gridSpan w:val="2"/>
            <w:vAlign w:val="center"/>
          </w:tcPr>
          <w:p w14:paraId="0F7F46B1" w14:textId="73AAFA8E"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comply with the insulation requirements in </w:t>
            </w:r>
            <w:r>
              <w:rPr>
                <w:rFonts w:asciiTheme="minorHAnsi" w:hAnsiTheme="minorHAnsi" w:cstheme="minorHAnsi"/>
                <w:sz w:val="18"/>
                <w:szCs w:val="18"/>
              </w:rPr>
              <w:t>150.0(J).</w:t>
            </w:r>
          </w:p>
        </w:tc>
      </w:tr>
      <w:tr w:rsidR="002625AF" w:rsidRPr="00323F2C" w14:paraId="0E223B85" w14:textId="77777777" w:rsidTr="00450E94">
        <w:trPr>
          <w:trHeight w:hRule="exact" w:val="1162"/>
          <w:tblHeader/>
        </w:trPr>
        <w:tc>
          <w:tcPr>
            <w:tcW w:w="573" w:type="dxa"/>
            <w:vAlign w:val="center"/>
          </w:tcPr>
          <w:p w14:paraId="07088214" w14:textId="218366DA"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02</w:t>
            </w:r>
          </w:p>
        </w:tc>
        <w:tc>
          <w:tcPr>
            <w:tcW w:w="4102" w:type="dxa"/>
            <w:vAlign w:val="center"/>
          </w:tcPr>
          <w:p w14:paraId="4B8B7B0B" w14:textId="4BB2A37F"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115" w:type="dxa"/>
            <w:vAlign w:val="center"/>
          </w:tcPr>
          <w:p w14:paraId="2454CF64" w14:textId="2C1D0A41" w:rsidR="003A56CA" w:rsidRPr="00450E94" w:rsidRDefault="003A56CA" w:rsidP="00450E94">
            <w:pPr>
              <w:keepNext/>
              <w:tabs>
                <w:tab w:val="left" w:pos="356"/>
              </w:tabs>
              <w:spacing w:after="0" w:line="240" w:lineRule="auto"/>
              <w:rPr>
                <w:sz w:val="18"/>
                <w:szCs w:val="18"/>
              </w:rPr>
            </w:pPr>
            <w:r w:rsidRPr="00450E94">
              <w:rPr>
                <w:sz w:val="18"/>
                <w:szCs w:val="18"/>
              </w:rPr>
              <w:t>&lt;&lt;user pick from list:</w:t>
            </w:r>
          </w:p>
          <w:p w14:paraId="1F37172E" w14:textId="7AAB9A8B"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1F810399" w14:textId="77777777"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6C72E0AD" w14:textId="3373CDCA"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2625AF" w:rsidRPr="00323F2C" w14:paraId="5BE2017A" w14:textId="77777777" w:rsidTr="00450E94">
        <w:trPr>
          <w:trHeight w:hRule="exact" w:val="280"/>
          <w:tblHeader/>
        </w:trPr>
        <w:tc>
          <w:tcPr>
            <w:tcW w:w="573" w:type="dxa"/>
            <w:vAlign w:val="center"/>
          </w:tcPr>
          <w:p w14:paraId="5C353D0D" w14:textId="5CC9F600"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217" w:type="dxa"/>
            <w:gridSpan w:val="2"/>
            <w:vAlign w:val="center"/>
          </w:tcPr>
          <w:p w14:paraId="01740B4C" w14:textId="5D85490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3A56CA" w:rsidRPr="00450E94">
              <w:rPr>
                <w:rFonts w:asciiTheme="minorHAnsi" w:hAnsiTheme="minorHAnsi" w:cs="TimesNewRomanPS-BoldMT"/>
                <w:bCs/>
                <w:sz w:val="18"/>
                <w:szCs w:val="18"/>
              </w:rPr>
              <w:t>&lt;&lt;if Verification Status= Fail, then text entry in this Corrections Notes field is required;  user input text&gt;&gt;</w:t>
            </w:r>
          </w:p>
        </w:tc>
      </w:tr>
      <w:tr w:rsidR="002625AF" w:rsidRPr="00323F2C" w14:paraId="0F7F46B5" w14:textId="77777777" w:rsidTr="00450E94">
        <w:trPr>
          <w:trHeight w:hRule="exact" w:val="532"/>
          <w:tblHeader/>
        </w:trPr>
        <w:tc>
          <w:tcPr>
            <w:tcW w:w="10790" w:type="dxa"/>
            <w:gridSpan w:val="3"/>
            <w:tcBorders>
              <w:top w:val="single" w:sz="4" w:space="0" w:color="000000"/>
              <w:left w:val="single" w:sz="4" w:space="0" w:color="000000"/>
              <w:bottom w:val="single" w:sz="4" w:space="0" w:color="auto"/>
              <w:right w:val="single" w:sz="4" w:space="0" w:color="000000"/>
            </w:tcBorders>
          </w:tcPr>
          <w:p w14:paraId="0F7F46B3" w14:textId="305605C6" w:rsidR="002625AF" w:rsidRPr="000849F0" w:rsidRDefault="003A56CA" w:rsidP="002625AF">
            <w:pPr>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p w14:paraId="0F7F46B4" w14:textId="77777777" w:rsidR="002625AF" w:rsidRPr="001E3511" w:rsidRDefault="002625AF" w:rsidP="002625AF">
            <w:pPr>
              <w:spacing w:after="0" w:line="240" w:lineRule="auto"/>
              <w:rPr>
                <w:rFonts w:asciiTheme="minorHAnsi" w:hAnsiTheme="minorHAnsi" w:cstheme="minorHAnsi"/>
                <w:b/>
                <w:sz w:val="18"/>
                <w:szCs w:val="18"/>
              </w:rPr>
            </w:pPr>
          </w:p>
        </w:tc>
      </w:tr>
    </w:tbl>
    <w:p w14:paraId="0F7F46B6" w14:textId="77777777" w:rsidR="000E1685" w:rsidRPr="00A05A69"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117"/>
        <w:gridCol w:w="6098"/>
      </w:tblGrid>
      <w:tr w:rsidR="00064F9C" w:rsidRPr="00323F2C" w14:paraId="0F7F46BA" w14:textId="77777777" w:rsidTr="002625AF">
        <w:trPr>
          <w:trHeight w:hRule="exact" w:val="712"/>
          <w:tblHeader/>
        </w:trPr>
        <w:tc>
          <w:tcPr>
            <w:tcW w:w="10773" w:type="dxa"/>
            <w:gridSpan w:val="3"/>
            <w:tcBorders>
              <w:bottom w:val="single" w:sz="4" w:space="0" w:color="auto"/>
            </w:tcBorders>
          </w:tcPr>
          <w:p w14:paraId="0F7F46B7" w14:textId="25144A6E" w:rsidR="00064F9C" w:rsidRPr="00A05A69"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A05A69">
              <w:rPr>
                <w:rFonts w:asciiTheme="minorHAnsi" w:hAnsiTheme="minorHAnsi" w:cstheme="minorHAnsi"/>
                <w:b/>
                <w:sz w:val="18"/>
                <w:szCs w:val="18"/>
              </w:rPr>
              <w:t xml:space="preserve">. HERS-Verified Parallel Piping </w:t>
            </w:r>
            <w:r w:rsidR="001938BC" w:rsidRPr="00A05A69">
              <w:rPr>
                <w:rFonts w:asciiTheme="minorHAnsi" w:hAnsiTheme="minorHAnsi" w:cstheme="minorHAnsi"/>
                <w:b/>
                <w:sz w:val="18"/>
                <w:szCs w:val="18"/>
              </w:rPr>
              <w:t>Requirements</w:t>
            </w:r>
            <w:r w:rsidR="00DF32C1">
              <w:rPr>
                <w:rFonts w:asciiTheme="minorHAnsi" w:hAnsiTheme="minorHAnsi" w:cstheme="minorHAnsi"/>
                <w:b/>
                <w:sz w:val="18"/>
                <w:szCs w:val="18"/>
              </w:rPr>
              <w:t xml:space="preserve"> (PP-H) </w:t>
            </w:r>
            <w:r w:rsidR="00777ED6">
              <w:rPr>
                <w:rFonts w:asciiTheme="minorHAnsi" w:hAnsiTheme="minorHAnsi" w:cstheme="minorHAnsi"/>
                <w:b/>
                <w:sz w:val="18"/>
                <w:szCs w:val="18"/>
              </w:rPr>
              <w:t>(</w:t>
            </w:r>
            <w:r w:rsidR="00B04692" w:rsidRPr="00A05A69">
              <w:rPr>
                <w:rFonts w:asciiTheme="minorHAnsi" w:hAnsiTheme="minorHAnsi" w:cstheme="minorHAnsi"/>
                <w:b/>
                <w:sz w:val="18"/>
                <w:szCs w:val="18"/>
              </w:rPr>
              <w:t>RA3.6.4)</w:t>
            </w:r>
          </w:p>
          <w:p w14:paraId="0F7F46B9" w14:textId="05DF656B" w:rsidR="009269B2" w:rsidRPr="00A05A69"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B77D9F"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00B77D9F" w:rsidRPr="00641F8E">
              <w:rPr>
                <w:rFonts w:asciiTheme="minorHAnsi" w:hAnsiTheme="minorHAnsi" w:cstheme="minorHAnsi"/>
                <w:sz w:val="18"/>
                <w:szCs w:val="20"/>
              </w:rPr>
              <w:t xml:space="preserve"> “Dwelling Unit DHW System Distribution Type” = “</w:t>
            </w:r>
            <w:r w:rsidR="00B77D9F">
              <w:rPr>
                <w:rFonts w:asciiTheme="minorHAnsi" w:hAnsiTheme="minorHAnsi" w:cstheme="minorHAnsi"/>
                <w:sz w:val="18"/>
                <w:szCs w:val="20"/>
              </w:rPr>
              <w:t>HERS-Verified Parallel Piping</w:t>
            </w:r>
            <w:r w:rsidR="00B77D9F"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625AF">
        <w:trPr>
          <w:trHeight w:hRule="exact" w:val="288"/>
          <w:tblHeader/>
        </w:trPr>
        <w:tc>
          <w:tcPr>
            <w:tcW w:w="558" w:type="dxa"/>
            <w:vAlign w:val="center"/>
          </w:tcPr>
          <w:p w14:paraId="0F7F46BB"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5" w:type="dxa"/>
            <w:gridSpan w:val="2"/>
            <w:vAlign w:val="center"/>
          </w:tcPr>
          <w:p w14:paraId="0F7F46BC" w14:textId="7B1F5D16"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625AF">
        <w:trPr>
          <w:trHeight w:hRule="exact" w:val="288"/>
          <w:tblHeader/>
        </w:trPr>
        <w:tc>
          <w:tcPr>
            <w:tcW w:w="558" w:type="dxa"/>
            <w:vAlign w:val="center"/>
          </w:tcPr>
          <w:p w14:paraId="0F7F46BE"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02</w:t>
            </w:r>
          </w:p>
        </w:tc>
        <w:tc>
          <w:tcPr>
            <w:tcW w:w="10215" w:type="dxa"/>
            <w:gridSpan w:val="2"/>
            <w:vAlign w:val="center"/>
          </w:tcPr>
          <w:p w14:paraId="0F7F46BF" w14:textId="7D4300BD" w:rsidR="00CC3747" w:rsidRPr="00A05A69"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625AF">
        <w:trPr>
          <w:trHeight w:hRule="exact" w:val="532"/>
          <w:tblHeader/>
        </w:trPr>
        <w:tc>
          <w:tcPr>
            <w:tcW w:w="558" w:type="dxa"/>
            <w:vAlign w:val="center"/>
          </w:tcPr>
          <w:p w14:paraId="0F7F46C1"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03</w:t>
            </w:r>
          </w:p>
        </w:tc>
        <w:tc>
          <w:tcPr>
            <w:tcW w:w="10215" w:type="dxa"/>
            <w:gridSpan w:val="2"/>
            <w:vAlign w:val="center"/>
          </w:tcPr>
          <w:p w14:paraId="0F7F46C2" w14:textId="0E803FAF"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625AF">
        <w:trPr>
          <w:trHeight w:hRule="exact" w:val="775"/>
          <w:tblHeader/>
        </w:trPr>
        <w:tc>
          <w:tcPr>
            <w:tcW w:w="558" w:type="dxa"/>
            <w:vAlign w:val="center"/>
          </w:tcPr>
          <w:p w14:paraId="0F7F46C4"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04</w:t>
            </w:r>
          </w:p>
        </w:tc>
        <w:tc>
          <w:tcPr>
            <w:tcW w:w="10215" w:type="dxa"/>
            <w:gridSpan w:val="2"/>
            <w:vAlign w:val="center"/>
          </w:tcPr>
          <w:p w14:paraId="0F7F46C5" w14:textId="3071ED84" w:rsidR="00CC3747" w:rsidRPr="00A05A69"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092950"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 and at least </w:t>
            </w:r>
            <w:r w:rsidR="00092950" w:rsidRPr="00A05A69">
              <w:rPr>
                <w:rFonts w:asciiTheme="minorHAnsi" w:hAnsiTheme="minorHAnsi" w:cstheme="minorHAnsi"/>
                <w:sz w:val="18"/>
                <w:szCs w:val="18"/>
              </w:rPr>
              <w:t>6</w:t>
            </w:r>
            <w:r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2625AF" w:rsidRPr="00323F2C" w14:paraId="021BD7CF" w14:textId="77777777" w:rsidTr="00450E94">
        <w:trPr>
          <w:trHeight w:hRule="exact" w:val="1207"/>
          <w:tblHeader/>
        </w:trPr>
        <w:tc>
          <w:tcPr>
            <w:tcW w:w="558" w:type="dxa"/>
            <w:vAlign w:val="center"/>
          </w:tcPr>
          <w:p w14:paraId="5C805A75" w14:textId="521C90C9"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05</w:t>
            </w:r>
          </w:p>
        </w:tc>
        <w:tc>
          <w:tcPr>
            <w:tcW w:w="4117" w:type="dxa"/>
            <w:vAlign w:val="center"/>
          </w:tcPr>
          <w:p w14:paraId="61336477" w14:textId="7A0B137B"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6098" w:type="dxa"/>
            <w:vAlign w:val="center"/>
          </w:tcPr>
          <w:p w14:paraId="0584AB4A" w14:textId="5E9C7348" w:rsidR="003A56CA" w:rsidRPr="00450E94" w:rsidRDefault="003A56CA" w:rsidP="00450E94">
            <w:pPr>
              <w:keepNext/>
              <w:tabs>
                <w:tab w:val="left" w:pos="356"/>
              </w:tabs>
              <w:spacing w:after="0" w:line="240" w:lineRule="auto"/>
              <w:rPr>
                <w:sz w:val="18"/>
                <w:szCs w:val="18"/>
              </w:rPr>
            </w:pPr>
            <w:r w:rsidRPr="00B71192">
              <w:rPr>
                <w:sz w:val="18"/>
                <w:szCs w:val="18"/>
              </w:rPr>
              <w:t>&lt;&lt;user pick from list:</w:t>
            </w:r>
          </w:p>
          <w:p w14:paraId="15F747C4" w14:textId="0F4FDAAC"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4A88DFA0" w14:textId="77777777" w:rsidR="002625AF" w:rsidRPr="00B71192" w:rsidRDefault="002625AF" w:rsidP="002625AF">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431B1C5C" w14:textId="7FF7EA84"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2625AF" w:rsidRPr="00323F2C" w14:paraId="5CCF0466" w14:textId="77777777" w:rsidTr="00450E94">
        <w:trPr>
          <w:trHeight w:hRule="exact" w:val="352"/>
          <w:tblHeader/>
        </w:trPr>
        <w:tc>
          <w:tcPr>
            <w:tcW w:w="558" w:type="dxa"/>
            <w:vAlign w:val="center"/>
          </w:tcPr>
          <w:p w14:paraId="07BBB352" w14:textId="1E8506F2"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06</w:t>
            </w:r>
          </w:p>
        </w:tc>
        <w:tc>
          <w:tcPr>
            <w:tcW w:w="10215" w:type="dxa"/>
            <w:gridSpan w:val="2"/>
            <w:vAlign w:val="center"/>
          </w:tcPr>
          <w:p w14:paraId="46DB0EAE" w14:textId="4E16B43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3A56CA" w:rsidRPr="00450E94">
              <w:rPr>
                <w:rFonts w:asciiTheme="minorHAnsi" w:hAnsiTheme="minorHAnsi" w:cs="TimesNewRomanPS-BoldMT"/>
                <w:bCs/>
                <w:sz w:val="18"/>
                <w:szCs w:val="18"/>
              </w:rPr>
              <w:t>&lt;&lt;if Verification Status= Fail, then text entry in this Corrections Notes field is required;  user input text&gt;&gt;</w:t>
            </w:r>
          </w:p>
        </w:tc>
      </w:tr>
      <w:tr w:rsidR="002625AF" w:rsidRPr="00323F2C" w14:paraId="0F7F46C9" w14:textId="77777777" w:rsidTr="00450E94">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0F7F46C8" w14:textId="0CC1292A" w:rsidR="002625AF" w:rsidRPr="001E3511" w:rsidRDefault="003A56CA"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95355A1" w14:textId="77777777" w:rsidR="00641F8E" w:rsidRPr="00A05A69"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L. Parallel Piping Requirements (PP) (RA4.4.4)</w:t>
            </w:r>
          </w:p>
          <w:p w14:paraId="3F15B1F7" w14:textId="66427224"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r w:rsidR="00B77D9F"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00B77D9F" w:rsidRPr="00641F8E">
              <w:rPr>
                <w:rFonts w:asciiTheme="minorHAnsi" w:hAnsiTheme="minorHAnsi" w:cstheme="minorHAnsi"/>
                <w:sz w:val="18"/>
                <w:szCs w:val="20"/>
              </w:rPr>
              <w:t xml:space="preserve"> “Dwelling Unit DHW System Distribution Type” = “</w:t>
            </w:r>
            <w:r w:rsidR="00B77D9F">
              <w:rPr>
                <w:rFonts w:asciiTheme="minorHAnsi" w:hAnsiTheme="minorHAnsi" w:cstheme="minorHAnsi"/>
                <w:sz w:val="18"/>
                <w:szCs w:val="20"/>
              </w:rPr>
              <w:t>Parallel Piping</w:t>
            </w:r>
            <w:r w:rsidR="00B77D9F"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368" w:type="dxa"/>
            <w:vAlign w:val="center"/>
          </w:tcPr>
          <w:p w14:paraId="0BF8E7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Each central manifold has 15 feet or less of pipe between manifold and water heater </w:t>
            </w:r>
          </w:p>
        </w:tc>
      </w:tr>
      <w:tr w:rsidR="00641F8E" w:rsidRPr="00641F8E" w14:paraId="0F072DFA" w14:textId="77777777" w:rsidTr="00E20AD9">
        <w:trPr>
          <w:cantSplit/>
          <w:trHeight w:val="288"/>
          <w:tblHeader/>
        </w:trPr>
        <w:tc>
          <w:tcPr>
            <w:tcW w:w="648" w:type="dxa"/>
            <w:vAlign w:val="center"/>
          </w:tcPr>
          <w:p w14:paraId="349691A0"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368" w:type="dxa"/>
            <w:vAlign w:val="center"/>
          </w:tcPr>
          <w:p w14:paraId="1CB331E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641F8E" w:rsidRPr="00641F8E" w14:paraId="4C45A347" w14:textId="77777777" w:rsidTr="00E20AD9">
        <w:trPr>
          <w:cantSplit/>
          <w:trHeight w:val="288"/>
          <w:tblHeader/>
        </w:trPr>
        <w:tc>
          <w:tcPr>
            <w:tcW w:w="648" w:type="dxa"/>
            <w:vAlign w:val="center"/>
          </w:tcPr>
          <w:p w14:paraId="649E1572"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04</w:t>
            </w:r>
          </w:p>
        </w:tc>
        <w:tc>
          <w:tcPr>
            <w:tcW w:w="10368" w:type="dxa"/>
            <w:vAlign w:val="center"/>
          </w:tcPr>
          <w:p w14:paraId="1FA9B30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641F8E" w:rsidRPr="00641F8E" w14:paraId="76F395FA" w14:textId="77777777" w:rsidTr="00383FC8">
        <w:trPr>
          <w:trHeight w:hRule="exact" w:val="235"/>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91432F4" w14:textId="6954F078" w:rsidR="00641F8E" w:rsidRPr="002C7351" w:rsidRDefault="00641F8E">
            <w:pPr>
              <w:keepNext/>
              <w:spacing w:after="0" w:line="240" w:lineRule="auto"/>
              <w:rPr>
                <w:rFonts w:asciiTheme="minorHAnsi" w:hAnsiTheme="minorHAnsi" w:cstheme="minorHAnsi"/>
                <w:b/>
                <w:sz w:val="18"/>
                <w:szCs w:val="18"/>
              </w:rPr>
            </w:pPr>
            <w:r w:rsidRPr="002C7351">
              <w:rPr>
                <w:rFonts w:asciiTheme="minorHAnsi" w:eastAsiaTheme="minorEastAsia" w:hAnsiTheme="minorHAnsi" w:cstheme="minorHAnsi"/>
                <w:b/>
                <w:sz w:val="18"/>
                <w:szCs w:val="18"/>
              </w:rPr>
              <w:t>The responsible person’s signature on this compliance document affirms that all applicable requirements in this table have</w:t>
            </w:r>
            <w:r w:rsidRPr="002C7351">
              <w:rPr>
                <w:rFonts w:asciiTheme="minorHAnsi" w:hAnsiTheme="minorHAnsi" w:cstheme="minorHAnsi"/>
                <w:b/>
                <w:sz w:val="18"/>
                <w:szCs w:val="18"/>
              </w:rPr>
              <w:t xml:space="preserve"> been </w:t>
            </w:r>
            <w:r w:rsidRPr="00DF413D">
              <w:rPr>
                <w:rFonts w:asciiTheme="minorHAnsi" w:hAnsiTheme="minorHAnsi" w:cstheme="minorHAnsi"/>
                <w:b/>
                <w:sz w:val="18"/>
                <w:szCs w:val="18"/>
              </w:rPr>
              <w:t>met</w:t>
            </w:r>
            <w:r w:rsidRPr="002C7351">
              <w:rPr>
                <w:rFonts w:asciiTheme="minorHAnsi" w:hAnsiTheme="minorHAnsi" w:cstheme="minorHAnsi"/>
                <w:b/>
                <w:sz w:val="18"/>
                <w:szCs w:val="18"/>
              </w:rPr>
              <w:t xml:space="preserve">.  </w:t>
            </w:r>
          </w:p>
        </w:tc>
      </w:tr>
    </w:tbl>
    <w:p w14:paraId="3264F97C" w14:textId="77777777" w:rsidR="00641F8E" w:rsidRPr="00A05A69"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 (RA4.4.5)</w:t>
            </w:r>
          </w:p>
          <w:p w14:paraId="64BD04C3" w14:textId="1E21B8BB"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max allowed length of 3/8-inch piping is 7.5 feet, of ½ inch piping is 5 feet, and ¾ 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½ inch - For only one pipe size – max length allowed is 10 feet</w:t>
            </w:r>
          </w:p>
          <w:p w14:paraId="71EBFD08"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allowed length of ½ inch piping is 5 feet, and ¾ 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77777777" w:rsidR="00641F8E" w:rsidRPr="00641F8E" w:rsidRDefault="00641F8E" w:rsidP="00641F8E">
            <w:pPr>
              <w:keepNext/>
              <w:keepLines/>
              <w:suppressAutoHyphens/>
              <w:spacing w:after="0" w:line="240" w:lineRule="auto"/>
              <w:ind w:firstLine="432"/>
              <w:rPr>
                <w:rFonts w:asciiTheme="minorHAnsi" w:eastAsia="Times New Roman" w:hAnsiTheme="minorHAnsi" w:cstheme="minorHAnsi"/>
                <w:i/>
                <w:sz w:val="20"/>
                <w:szCs w:val="20"/>
              </w:rPr>
            </w:pPr>
            <w:r w:rsidRPr="00641F8E">
              <w:rPr>
                <w:rFonts w:asciiTheme="minorHAnsi" w:eastAsia="Times New Roman" w:hAnsiTheme="minorHAnsi" w:cstheme="minorHAnsi"/>
                <w:sz w:val="18"/>
                <w:szCs w:val="20"/>
              </w:rPr>
              <w:t>¾ 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0C0F076"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Mandatory Requirements for all Recirculation System (RA4.4.7)</w:t>
            </w:r>
          </w:p>
          <w:p w14:paraId="01E94857" w14:textId="0EB895C2"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165" w:type="dxa"/>
            <w:vAlign w:val="center"/>
          </w:tcPr>
          <w:p w14:paraId="601EBA3C"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Piping must take 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04</w:t>
            </w:r>
          </w:p>
        </w:tc>
        <w:tc>
          <w:tcPr>
            <w:tcW w:w="10165" w:type="dxa"/>
            <w:vAlign w:val="center"/>
          </w:tcPr>
          <w:p w14:paraId="2061AE5F"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If more than one loop 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Recirculation Non-Demand Controls Requirements (R-ND) (RA4.4.8)</w:t>
            </w:r>
          </w:p>
          <w:p w14:paraId="0FC0EAE8" w14:textId="5A55F35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Systems that utilize this distribution type shall comply with these requirements.  &lt;&lt;If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w:t>
            </w:r>
          </w:p>
          <w:p w14:paraId="770090D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Distribution Type” = “Recirculation System Non-Demand Control,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59" w:type="dxa"/>
            <w:vAlign w:val="center"/>
          </w:tcPr>
          <w:p w14:paraId="730B6AA8"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D85E3F">
              <w:rPr>
                <w:rFonts w:asciiTheme="minorHAnsi" w:hAnsiTheme="minorHAnsi" w:cstheme="minorHAnsi"/>
                <w:sz w:val="18"/>
                <w:szCs w:val="18"/>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A05A69"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w:t>
            </w:r>
            <w:r w:rsidRPr="00A05A69">
              <w:rPr>
                <w:rFonts w:asciiTheme="minorHAnsi" w:eastAsiaTheme="minorEastAsia" w:hAnsiTheme="minorHAnsi" w:cstheme="minorHAnsi"/>
                <w:b/>
                <w:sz w:val="18"/>
                <w:szCs w:val="20"/>
              </w:rPr>
              <w:t>been met.</w:t>
            </w:r>
            <w:r w:rsidRPr="00A05A69">
              <w:rPr>
                <w:rFonts w:asciiTheme="minorHAnsi" w:hAnsiTheme="minorHAnsi" w:cstheme="minorHAnsi"/>
                <w:b/>
                <w:sz w:val="18"/>
                <w:szCs w:val="20"/>
              </w:rPr>
              <w:t xml:space="preserve">  </w:t>
            </w:r>
          </w:p>
        </w:tc>
      </w:tr>
    </w:tbl>
    <w:p w14:paraId="7DECFA7E"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xml:space="preserve">. Demand Recirculation Manual Control (R-DRmc) (RA4.4.9)/Sensor Control Requirements </w:t>
            </w:r>
            <w:r w:rsidRPr="00641F8E">
              <w:rPr>
                <w:rFonts w:asciiTheme="minorHAnsi" w:hAnsiTheme="minorHAnsi" w:cstheme="minorHAnsi"/>
                <w:b/>
                <w:sz w:val="20"/>
                <w:szCs w:val="20"/>
              </w:rPr>
              <w:t>(RDRsc) (RA4.4.10)</w:t>
            </w:r>
          </w:p>
          <w:p w14:paraId="5BA1B8F4" w14:textId="2E643AFA"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eastAsiaTheme="minorEastAsia" w:hAnsiTheme="minorHAnsi" w:cstheme="minorHAnsi"/>
                <w:sz w:val="18"/>
                <w:szCs w:val="20"/>
              </w:rPr>
              <w:t xml:space="preserve">Systems that utilize this distribution type shall comply with these requirements.  </w:t>
            </w:r>
            <w:r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01</w:t>
            </w:r>
          </w:p>
        </w:tc>
        <w:tc>
          <w:tcPr>
            <w:tcW w:w="10163" w:type="dxa"/>
            <w:tcBorders>
              <w:top w:val="single" w:sz="4" w:space="0" w:color="auto"/>
            </w:tcBorders>
            <w:vAlign w:val="center"/>
          </w:tcPr>
          <w:p w14:paraId="0E2451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p>
          <w:p w14:paraId="32B1D5F6"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213"/>
        <w:gridCol w:w="5935"/>
      </w:tblGrid>
      <w:tr w:rsidR="00641F8E" w:rsidRPr="00641F8E" w14:paraId="0F467D49" w14:textId="77777777" w:rsidTr="008D35FE">
        <w:trPr>
          <w:trHeight w:val="144"/>
          <w:tblHeader/>
        </w:trPr>
        <w:tc>
          <w:tcPr>
            <w:tcW w:w="10790" w:type="dxa"/>
            <w:gridSpan w:val="3"/>
            <w:tcBorders>
              <w:bottom w:val="single" w:sz="4" w:space="0" w:color="auto"/>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 xml:space="preserve">Q. HERS-Verified Demand Recirculation Manual Control (RDRmc-H) (RA3.6.6)/Sensor Control </w:t>
            </w:r>
            <w:r w:rsidRPr="00641F8E">
              <w:rPr>
                <w:rFonts w:asciiTheme="minorHAnsi" w:hAnsiTheme="minorHAnsi" w:cstheme="minorHAnsi"/>
                <w:b/>
                <w:sz w:val="18"/>
                <w:szCs w:val="18"/>
              </w:rPr>
              <w:t>(RDRsc-H) (RA3.6.7)</w:t>
            </w:r>
            <w:r w:rsidRPr="00641F8E">
              <w:rPr>
                <w:rFonts w:asciiTheme="minorHAnsi" w:hAnsiTheme="minorHAnsi" w:cstheme="minorHAnsi"/>
                <w:b/>
                <w:sz w:val="20"/>
                <w:szCs w:val="18"/>
              </w:rPr>
              <w:t xml:space="preserve"> Requirements </w:t>
            </w:r>
          </w:p>
          <w:p w14:paraId="640AD97D" w14:textId="56374669"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20"/>
                <w:szCs w:val="18"/>
              </w:rPr>
              <w:t>Systems that utilize this distribution type shall comply with these requirements</w:t>
            </w:r>
            <w:r>
              <w:rPr>
                <w:rFonts w:asciiTheme="minorHAnsi" w:hAnsiTheme="minorHAnsi" w:cstheme="minorHAnsi"/>
                <w:sz w:val="20"/>
                <w:szCs w:val="18"/>
              </w:rPr>
              <w:t xml:space="preserve">.  </w:t>
            </w:r>
            <w:r w:rsidRPr="00641F8E">
              <w:rPr>
                <w:rFonts w:asciiTheme="minorHAnsi" w:hAnsiTheme="minorHAnsi" w:cstheme="minorHAnsi"/>
                <w:sz w:val="18"/>
                <w:szCs w:val="20"/>
              </w:rPr>
              <w:t>&lt;&lt;If A</w:t>
            </w:r>
            <w:r w:rsidR="00211E93">
              <w:rPr>
                <w:rFonts w:asciiTheme="minorHAnsi" w:hAnsiTheme="minorHAnsi" w:cstheme="minorHAnsi"/>
                <w:sz w:val="18"/>
                <w:szCs w:val="20"/>
              </w:rPr>
              <w:t>10</w:t>
            </w:r>
            <w:r w:rsidRPr="00641F8E">
              <w:rPr>
                <w:rFonts w:asciiTheme="minorHAnsi" w:hAnsiTheme="minorHAnsi" w:cstheme="minorHAnsi"/>
                <w:sz w:val="18"/>
                <w:szCs w:val="20"/>
              </w:rPr>
              <w:t xml:space="preserve"> “Dwelling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8D35FE">
        <w:trPr>
          <w:trHeight w:val="144"/>
          <w:tblHeader/>
        </w:trPr>
        <w:tc>
          <w:tcPr>
            <w:tcW w:w="642" w:type="dxa"/>
            <w:tcBorders>
              <w:bottom w:val="single" w:sz="4" w:space="0" w:color="auto"/>
            </w:tcBorders>
            <w:vAlign w:val="center"/>
          </w:tcPr>
          <w:p w14:paraId="72FAEBE3" w14:textId="55ACA9F2" w:rsidR="00641F8E" w:rsidRPr="00450E94" w:rsidDel="006E1E98" w:rsidRDefault="00641F8E"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48" w:type="dxa"/>
            <w:gridSpan w:val="2"/>
            <w:tcBorders>
              <w:bottom w:val="single" w:sz="4" w:space="0" w:color="auto"/>
            </w:tcBorders>
          </w:tcPr>
          <w:p w14:paraId="1E411876" w14:textId="05A378E6" w:rsidR="00641F8E" w:rsidRPr="00450E94" w:rsidDel="006E1E9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71192">
              <w:rPr>
                <w:rFonts w:asciiTheme="minorHAnsi" w:hAnsiTheme="minorHAnsi" w:cstheme="minorHAnsi"/>
                <w:sz w:val="18"/>
                <w:szCs w:val="18"/>
              </w:rPr>
              <w:t xml:space="preserve">HERS rater shall perform a visual inspection to verify that the demand pump, manual/sensor controls and thermo-sensor are present and operating properly </w:t>
            </w:r>
            <w:r w:rsidR="00CE2B87" w:rsidRPr="00B71192">
              <w:rPr>
                <w:rFonts w:asciiTheme="minorHAnsi" w:hAnsiTheme="minorHAnsi" w:cstheme="minorHAnsi"/>
                <w:sz w:val="18"/>
                <w:szCs w:val="18"/>
              </w:rPr>
              <w:t>consisten</w:t>
            </w:r>
            <w:r w:rsidR="00CE2B87">
              <w:rPr>
                <w:rFonts w:asciiTheme="minorHAnsi" w:hAnsiTheme="minorHAnsi" w:cstheme="minorHAnsi"/>
                <w:sz w:val="18"/>
                <w:szCs w:val="18"/>
              </w:rPr>
              <w:t>t</w:t>
            </w:r>
            <w:r w:rsidR="00CE2B87" w:rsidRPr="00B71192">
              <w:rPr>
                <w:rFonts w:asciiTheme="minorHAnsi" w:hAnsiTheme="minorHAnsi" w:cstheme="minorHAnsi"/>
                <w:sz w:val="18"/>
                <w:szCs w:val="18"/>
              </w:rPr>
              <w:t xml:space="preserve"> </w:t>
            </w:r>
            <w:r w:rsidRPr="00B71192">
              <w:rPr>
                <w:rFonts w:asciiTheme="minorHAnsi" w:hAnsiTheme="minorHAnsi" w:cstheme="minorHAnsi"/>
                <w:sz w:val="18"/>
                <w:szCs w:val="18"/>
              </w:rPr>
              <w:t>with the applicable requirements of RA4.4.9 and RA4.4.10</w:t>
            </w:r>
          </w:p>
        </w:tc>
      </w:tr>
      <w:tr w:rsidR="008D35FE" w:rsidRPr="00641F8E" w:rsidDel="006E1E98" w14:paraId="558A0869" w14:textId="77777777" w:rsidTr="00450E94">
        <w:trPr>
          <w:trHeight w:val="144"/>
          <w:tblHeader/>
        </w:trPr>
        <w:tc>
          <w:tcPr>
            <w:tcW w:w="642" w:type="dxa"/>
            <w:tcBorders>
              <w:bottom w:val="single" w:sz="4" w:space="0" w:color="auto"/>
            </w:tcBorders>
            <w:vAlign w:val="center"/>
          </w:tcPr>
          <w:p w14:paraId="17A1B5B3" w14:textId="3A972E09"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02</w:t>
            </w:r>
          </w:p>
        </w:tc>
        <w:tc>
          <w:tcPr>
            <w:tcW w:w="4213" w:type="dxa"/>
            <w:tcBorders>
              <w:bottom w:val="single" w:sz="4" w:space="0" w:color="auto"/>
            </w:tcBorders>
            <w:vAlign w:val="center"/>
          </w:tcPr>
          <w:p w14:paraId="389581A7" w14:textId="3D0F7A6C" w:rsidR="008D35FE" w:rsidRPr="00B71192" w:rsidRDefault="008D35FE"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Verification Status:</w:t>
            </w:r>
          </w:p>
        </w:tc>
        <w:tc>
          <w:tcPr>
            <w:tcW w:w="5935" w:type="dxa"/>
            <w:tcBorders>
              <w:bottom w:val="single" w:sz="4" w:space="0" w:color="auto"/>
            </w:tcBorders>
            <w:vAlign w:val="center"/>
          </w:tcPr>
          <w:p w14:paraId="68C5E33A" w14:textId="6F86D08D" w:rsidR="00BA5E27" w:rsidRPr="00450E94" w:rsidRDefault="00BA5E27" w:rsidP="00450E94">
            <w:pPr>
              <w:spacing w:after="0"/>
              <w:rPr>
                <w:rFonts w:asciiTheme="minorHAnsi" w:hAnsiTheme="minorHAnsi" w:cs="Arial"/>
                <w:sz w:val="18"/>
                <w:szCs w:val="18"/>
              </w:rPr>
            </w:pPr>
            <w:r w:rsidRPr="00450E94">
              <w:rPr>
                <w:rFonts w:asciiTheme="minorHAnsi" w:hAnsiTheme="minorHAnsi" w:cs="Arial"/>
                <w:sz w:val="18"/>
                <w:szCs w:val="18"/>
              </w:rPr>
              <w:t>&lt;&lt;user pick from list:</w:t>
            </w:r>
          </w:p>
          <w:p w14:paraId="15D85A54" w14:textId="1C5AF717" w:rsidR="008D35FE" w:rsidRPr="00B71192" w:rsidRDefault="008D35FE" w:rsidP="008D35FE">
            <w:pPr>
              <w:pStyle w:val="ListParagraph"/>
              <w:keepNext/>
              <w:numPr>
                <w:ilvl w:val="0"/>
                <w:numId w:val="48"/>
              </w:numPr>
              <w:tabs>
                <w:tab w:val="left" w:pos="356"/>
              </w:tabs>
              <w:spacing w:after="0" w:line="240" w:lineRule="auto"/>
              <w:rPr>
                <w:sz w:val="18"/>
                <w:szCs w:val="18"/>
              </w:rPr>
            </w:pPr>
            <w:r w:rsidRPr="00B71192">
              <w:rPr>
                <w:sz w:val="18"/>
                <w:szCs w:val="18"/>
                <w:u w:val="single"/>
              </w:rPr>
              <w:t>Pass</w:t>
            </w:r>
            <w:r w:rsidRPr="00B71192">
              <w:rPr>
                <w:sz w:val="18"/>
                <w:szCs w:val="18"/>
              </w:rPr>
              <w:t xml:space="preserve"> - all applicable requirements are met; or</w:t>
            </w:r>
          </w:p>
          <w:p w14:paraId="280DFADF" w14:textId="77777777" w:rsidR="008D35FE" w:rsidRPr="00B71192" w:rsidRDefault="008D35FE" w:rsidP="008D35FE">
            <w:pPr>
              <w:pStyle w:val="ListParagraph"/>
              <w:keepNext/>
              <w:numPr>
                <w:ilvl w:val="0"/>
                <w:numId w:val="48"/>
              </w:numPr>
              <w:tabs>
                <w:tab w:val="left" w:pos="356"/>
              </w:tabs>
              <w:spacing w:after="0" w:line="240" w:lineRule="auto"/>
              <w:rPr>
                <w:sz w:val="18"/>
                <w:szCs w:val="18"/>
              </w:rPr>
            </w:pPr>
            <w:r w:rsidRPr="00B71192">
              <w:rPr>
                <w:sz w:val="18"/>
                <w:szCs w:val="18"/>
                <w:u w:val="single"/>
              </w:rPr>
              <w:t>Fail</w:t>
            </w:r>
            <w:r w:rsidRPr="00B71192">
              <w:rPr>
                <w:sz w:val="18"/>
                <w:szCs w:val="18"/>
              </w:rPr>
              <w:t xml:space="preserve"> - one or more applicable requirements are not met. Enter reason for failure in corrections notes field below; or</w:t>
            </w:r>
          </w:p>
          <w:p w14:paraId="31C45F55" w14:textId="3B5DF2E3" w:rsidR="008D35FE" w:rsidRPr="00450E94" w:rsidRDefault="008D35F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u w:val="single"/>
              </w:rPr>
              <w:t>All N/A</w:t>
            </w:r>
            <w:r w:rsidRPr="00450E94">
              <w:rPr>
                <w:sz w:val="18"/>
                <w:szCs w:val="18"/>
              </w:rPr>
              <w:t xml:space="preserve"> - This entire table is not applicable</w:t>
            </w:r>
          </w:p>
        </w:tc>
      </w:tr>
      <w:tr w:rsidR="008D35FE" w:rsidRPr="00641F8E" w:rsidDel="006E1E98" w14:paraId="5629C62B" w14:textId="77777777" w:rsidTr="00450E94">
        <w:trPr>
          <w:trHeight w:val="144"/>
          <w:tblHeader/>
        </w:trPr>
        <w:tc>
          <w:tcPr>
            <w:tcW w:w="642" w:type="dxa"/>
            <w:tcBorders>
              <w:bottom w:val="single" w:sz="4" w:space="0" w:color="auto"/>
            </w:tcBorders>
            <w:vAlign w:val="center"/>
          </w:tcPr>
          <w:p w14:paraId="09FDC3AB" w14:textId="14FAD66F"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48" w:type="dxa"/>
            <w:gridSpan w:val="2"/>
            <w:tcBorders>
              <w:bottom w:val="single" w:sz="4" w:space="0" w:color="auto"/>
            </w:tcBorders>
            <w:vAlign w:val="center"/>
          </w:tcPr>
          <w:p w14:paraId="674827BF" w14:textId="38FEF1A4" w:rsidR="008D35FE" w:rsidRPr="00B71192"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sz w:val="18"/>
                <w:szCs w:val="18"/>
              </w:rPr>
              <w:t xml:space="preserve">Correction Notes: </w:t>
            </w:r>
            <w:r w:rsidR="00BA5E27" w:rsidRPr="00450E94">
              <w:rPr>
                <w:rFonts w:asciiTheme="minorHAnsi" w:hAnsiTheme="minorHAnsi" w:cs="TimesNewRomanPS-BoldMT"/>
                <w:bCs/>
                <w:sz w:val="18"/>
                <w:szCs w:val="18"/>
              </w:rPr>
              <w:t>&lt;&lt;if Verification Status= Fail, then text entry in this Corrections Notes field is required;  user input text&gt;&gt;</w:t>
            </w:r>
          </w:p>
        </w:tc>
      </w:tr>
      <w:tr w:rsidR="008D35FE" w:rsidRPr="00641F8E" w14:paraId="6262A39A" w14:textId="77777777" w:rsidTr="008D35FE">
        <w:trPr>
          <w:trHeight w:val="144"/>
          <w:tblHeader/>
        </w:trPr>
        <w:tc>
          <w:tcPr>
            <w:tcW w:w="10790" w:type="dxa"/>
            <w:gridSpan w:val="3"/>
            <w:vAlign w:val="center"/>
          </w:tcPr>
          <w:p w14:paraId="32D64D5C" w14:textId="4027B230" w:rsidR="008D35FE" w:rsidRPr="00641F8E" w:rsidRDefault="00BA5E27"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BE98688" w14:textId="52DB5403" w:rsidR="00FB228D" w:rsidRPr="00A05A69" w:rsidRDefault="00FB228D" w:rsidP="00A05A6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tbl>
      <w:tblPr>
        <w:tblpPr w:leftFromText="180" w:rightFromText="180" w:vertAnchor="text" w:horzAnchor="margin" w:tblpY="12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411887" w:rsidRPr="00323F2C" w14:paraId="15D6C658" w14:textId="77777777" w:rsidTr="00771523">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6848B0A" w14:textId="4DEBAFCE" w:rsidR="00411887" w:rsidRPr="00A05A69" w:rsidRDefault="00641F8E" w:rsidP="0005484E">
            <w:pPr>
              <w:spacing w:after="0"/>
              <w:rPr>
                <w:rFonts w:asciiTheme="minorHAnsi" w:hAnsiTheme="minorHAnsi" w:cstheme="minorHAnsi"/>
                <w:b/>
                <w:sz w:val="18"/>
                <w:szCs w:val="18"/>
              </w:rPr>
            </w:pPr>
            <w:r>
              <w:rPr>
                <w:rFonts w:asciiTheme="minorHAnsi" w:hAnsiTheme="minorHAnsi" w:cstheme="minorHAnsi"/>
                <w:b/>
                <w:sz w:val="18"/>
                <w:szCs w:val="18"/>
              </w:rPr>
              <w:t>R</w:t>
            </w:r>
            <w:r w:rsidR="00411887" w:rsidRPr="00A05A69">
              <w:rPr>
                <w:rFonts w:asciiTheme="minorHAnsi" w:hAnsiTheme="minorHAnsi" w:cstheme="minorHAnsi"/>
                <w:b/>
                <w:sz w:val="18"/>
                <w:szCs w:val="18"/>
              </w:rPr>
              <w:t xml:space="preserve">. </w:t>
            </w:r>
            <w:r w:rsidR="005C2F04">
              <w:rPr>
                <w:rFonts w:asciiTheme="minorHAnsi" w:hAnsiTheme="minorHAnsi" w:cstheme="minorHAnsi"/>
                <w:b/>
                <w:sz w:val="18"/>
                <w:szCs w:val="18"/>
              </w:rPr>
              <w:t>Determination of HERS Verification Compliance</w:t>
            </w:r>
          </w:p>
        </w:tc>
      </w:tr>
      <w:tr w:rsidR="00BA5E27" w:rsidRPr="00323F2C" w14:paraId="3A0CBF57" w14:textId="77777777" w:rsidTr="00771523">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6B83CAEC" w14:textId="163EA5D9" w:rsidR="00BA5E27" w:rsidRPr="003027B1" w:rsidRDefault="00BA5E27"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8A45F8">
              <w:rPr>
                <w:rFonts w:asciiTheme="minorHAnsi" w:eastAsia="Times New Roman" w:hAnsiTheme="minorHAnsi"/>
                <w:sz w:val="18"/>
                <w:szCs w:val="18"/>
              </w:rPr>
              <w:t>&lt;&lt;</w:t>
            </w:r>
            <w:r>
              <w:rPr>
                <w:rFonts w:asciiTheme="minorHAnsi" w:eastAsia="Times New Roman" w:hAnsiTheme="minorHAnsi"/>
                <w:sz w:val="18"/>
                <w:szCs w:val="18"/>
              </w:rPr>
              <w:t xml:space="preserve"> if </w:t>
            </w:r>
            <w:r w:rsidR="00132ED8">
              <w:rPr>
                <w:rFonts w:asciiTheme="minorHAnsi" w:eastAsia="Times New Roman" w:hAnsiTheme="minorHAnsi"/>
                <w:sz w:val="18"/>
                <w:szCs w:val="18"/>
              </w:rPr>
              <w:t>D08</w:t>
            </w:r>
            <w:r>
              <w:rPr>
                <w:rFonts w:asciiTheme="minorHAnsi" w:eastAsia="Times New Roman" w:hAnsiTheme="minorHAnsi"/>
                <w:sz w:val="18"/>
                <w:szCs w:val="18"/>
              </w:rPr>
              <w:t xml:space="preserve"> result = System Complies, and results for all applicable sections </w:t>
            </w:r>
            <w:r w:rsidR="00F5526F">
              <w:rPr>
                <w:rFonts w:asciiTheme="minorHAnsi" w:eastAsia="Times New Roman" w:hAnsiTheme="minorHAnsi"/>
                <w:sz w:val="18"/>
                <w:szCs w:val="18"/>
              </w:rPr>
              <w:t xml:space="preserve">F, </w:t>
            </w:r>
            <w:r w:rsidR="003A32BC">
              <w:rPr>
                <w:rFonts w:asciiTheme="minorHAnsi" w:eastAsia="Times New Roman" w:hAnsiTheme="minorHAnsi"/>
                <w:sz w:val="18"/>
                <w:szCs w:val="18"/>
              </w:rPr>
              <w:t xml:space="preserve">G, I, J, K, and Q </w:t>
            </w:r>
            <w:r w:rsidR="00450E94">
              <w:rPr>
                <w:rFonts w:asciiTheme="minorHAnsi" w:eastAsia="Times New Roman" w:hAnsiTheme="minorHAnsi" w:cstheme="minorHAnsi"/>
                <w:sz w:val="18"/>
                <w:szCs w:val="18"/>
              </w:rPr>
              <w:t>≠</w:t>
            </w:r>
            <w:r>
              <w:rPr>
                <w:rFonts w:asciiTheme="minorHAnsi" w:eastAsia="Times New Roman" w:hAnsiTheme="minorHAnsi"/>
                <w:sz w:val="18"/>
                <w:szCs w:val="18"/>
              </w:rPr>
              <w:t xml:space="preserve"> fail, </w:t>
            </w:r>
            <w:r w:rsidRPr="008A45F8">
              <w:rPr>
                <w:rFonts w:asciiTheme="minorHAnsi" w:eastAsia="Times New Roman"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4332D3ED" w14:textId="77777777" w:rsidR="00FB228D" w:rsidRPr="00A05A69"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0F7F47A5" w14:textId="77777777" w:rsidR="008E388E" w:rsidRPr="00A05A69" w:rsidRDefault="008E388E" w:rsidP="00064F9C">
      <w:pPr>
        <w:spacing w:after="0" w:line="240" w:lineRule="auto"/>
        <w:rPr>
          <w:rFonts w:asciiTheme="minorHAnsi" w:hAnsiTheme="minorHAnsi" w:cstheme="minorHAnsi"/>
          <w:sz w:val="18"/>
          <w:szCs w:val="18"/>
        </w:rPr>
      </w:pPr>
    </w:p>
    <w:sectPr w:rsidR="008E388E" w:rsidRPr="00A05A69" w:rsidSect="00411887">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F642A" w14:textId="77777777" w:rsidR="006D7821" w:rsidRDefault="006D7821" w:rsidP="004E3B6C">
      <w:pPr>
        <w:spacing w:after="0" w:line="240" w:lineRule="auto"/>
      </w:pPr>
      <w:r>
        <w:separator/>
      </w:r>
    </w:p>
  </w:endnote>
  <w:endnote w:type="continuationSeparator" w:id="0">
    <w:p w14:paraId="3DF348A8" w14:textId="77777777" w:rsidR="006D7821" w:rsidRDefault="006D7821" w:rsidP="004E3B6C">
      <w:pPr>
        <w:spacing w:after="0" w:line="240" w:lineRule="auto"/>
      </w:pPr>
      <w:r>
        <w:continuationSeparator/>
      </w:r>
    </w:p>
  </w:endnote>
  <w:endnote w:type="continuationNotice" w:id="1">
    <w:p w14:paraId="14029EB7" w14:textId="77777777" w:rsidR="006D7821" w:rsidRDefault="006D78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6D7821" w:rsidRPr="00C91513" w:rsidRDefault="006D7821"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4E83F086" w:rsidR="006D7821" w:rsidRPr="00C91513" w:rsidRDefault="006D7821"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22" w:author="Markstrum, Alexis@Energy" w:date="2019-10-21T14:54:00Z">
      <w:r w:rsidDel="006D7821">
        <w:rPr>
          <w:i w:val="0"/>
          <w:sz w:val="20"/>
          <w:szCs w:val="20"/>
        </w:rPr>
        <w:delText>2019</w:delText>
      </w:r>
    </w:del>
    <w:ins w:id="23" w:author="Markstrum, Alexis@Energy" w:date="2019-10-21T14:54:00Z">
      <w:r>
        <w:rPr>
          <w:i w:val="0"/>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6D7821" w:rsidRPr="00C91513" w:rsidRDefault="006D7821"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41174D0F" w:rsidR="006D7821" w:rsidRPr="00C80016" w:rsidRDefault="006D7821"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 xml:space="preserve">January </w:t>
    </w:r>
    <w:del w:id="36" w:author="Markstrum, Alexis@Energy" w:date="2019-10-21T14:54:00Z">
      <w:r w:rsidDel="006D7821">
        <w:rPr>
          <w:i w:val="0"/>
          <w:sz w:val="20"/>
          <w:szCs w:val="20"/>
        </w:rPr>
        <w:delText>2019</w:delText>
      </w:r>
    </w:del>
    <w:ins w:id="37" w:author="Markstrum, Alexis@Energy" w:date="2019-10-21T14:54:00Z">
      <w:r>
        <w:rPr>
          <w:i w:val="0"/>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33CC9" w14:textId="77777777" w:rsidR="006D7821" w:rsidRDefault="006D7821" w:rsidP="004E3B6C">
      <w:pPr>
        <w:spacing w:after="0" w:line="240" w:lineRule="auto"/>
      </w:pPr>
      <w:r>
        <w:separator/>
      </w:r>
    </w:p>
  </w:footnote>
  <w:footnote w:type="continuationSeparator" w:id="0">
    <w:p w14:paraId="7CA479DB" w14:textId="77777777" w:rsidR="006D7821" w:rsidRDefault="006D7821" w:rsidP="004E3B6C">
      <w:pPr>
        <w:spacing w:after="0" w:line="240" w:lineRule="auto"/>
      </w:pPr>
      <w:r>
        <w:continuationSeparator/>
      </w:r>
    </w:p>
  </w:footnote>
  <w:footnote w:type="continuationNotice" w:id="1">
    <w:p w14:paraId="5991F57B" w14:textId="77777777" w:rsidR="006D7821" w:rsidRDefault="006D78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6D7821" w:rsidRDefault="00FE3561">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6A0E3701" w:rsidR="006D7821" w:rsidRPr="00913A72" w:rsidRDefault="006D7821"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0" behindDoc="0" locked="0" layoutInCell="1" allowOverlap="1" wp14:anchorId="0F7F47D7" wp14:editId="1121BA75">
          <wp:simplePos x="0" y="0"/>
          <wp:positionH relativeFrom="margin">
            <wp:posOffset>6480810</wp:posOffset>
          </wp:positionH>
          <wp:positionV relativeFrom="margin">
            <wp:posOffset>-1271270</wp:posOffset>
          </wp:positionV>
          <wp:extent cx="308610" cy="27051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FE3561">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9D2E0FE" w:rsidR="006D7821" w:rsidRPr="00913A72" w:rsidRDefault="006D7821"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50798B59" w:rsidR="006D7821" w:rsidRPr="00913A72" w:rsidRDefault="006D7821"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w:t>
    </w:r>
    <w:r>
      <w:rPr>
        <w:rFonts w:ascii="Arial" w:eastAsia="Times New Roman" w:hAnsi="Arial" w:cs="Arial"/>
        <w:sz w:val="14"/>
        <w:szCs w:val="14"/>
      </w:rPr>
      <w:t>3</w:t>
    </w:r>
    <w:r w:rsidRPr="00913A72">
      <w:rPr>
        <w:rFonts w:ascii="Arial" w:eastAsia="Times New Roman" w:hAnsi="Arial" w:cs="Arial"/>
        <w:sz w:val="14"/>
        <w:szCs w:val="14"/>
      </w:rPr>
      <w:t>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w:t>
    </w:r>
    <w:del w:id="20" w:author="Markstrum, Alexis@Energy" w:date="2019-10-21T14:54:00Z">
      <w:r w:rsidDel="006D7821">
        <w:rPr>
          <w:rFonts w:ascii="Arial" w:eastAsia="Times New Roman" w:hAnsi="Arial" w:cs="Arial"/>
          <w:sz w:val="14"/>
          <w:szCs w:val="14"/>
        </w:rPr>
        <w:delText>19</w:delText>
      </w:r>
    </w:del>
    <w:ins w:id="21" w:author="Markstrum, Alexis@Energy" w:date="2019-10-21T14:54:00Z">
      <w:r>
        <w:rPr>
          <w:rFonts w:ascii="Arial" w:eastAsia="Times New Roman" w:hAnsi="Arial" w:cs="Arial"/>
          <w:sz w:val="14"/>
          <w:szCs w:val="14"/>
        </w:rPr>
        <w:t>20</w:t>
      </w:r>
    </w:ins>
    <w:r w:rsidRPr="00913A72">
      <w:rPr>
        <w:rFonts w:ascii="Arial" w:eastAsia="Times New Roman" w:hAnsi="Arial" w:cs="Arial"/>
        <w:sz w:val="14"/>
        <w:szCs w:val="14"/>
      </w:rPr>
      <w:t xml:space="preserve">)                                             </w:t>
    </w:r>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28"/>
      <w:gridCol w:w="743"/>
      <w:gridCol w:w="3176"/>
      <w:gridCol w:w="2047"/>
    </w:tblGrid>
    <w:tr w:rsidR="006D7821" w:rsidRPr="00F85124" w14:paraId="0F7F47B0" w14:textId="77777777" w:rsidTr="00450E94">
      <w:trPr>
        <w:cantSplit/>
        <w:trHeight w:val="288"/>
      </w:trPr>
      <w:tc>
        <w:tcPr>
          <w:tcW w:w="3708" w:type="pct"/>
          <w:gridSpan w:val="3"/>
          <w:tcBorders>
            <w:bottom w:val="single" w:sz="4" w:space="0" w:color="auto"/>
            <w:right w:val="nil"/>
          </w:tcBorders>
          <w:vAlign w:val="center"/>
        </w:tcPr>
        <w:p w14:paraId="0F7F47AE" w14:textId="58B5F2D6" w:rsidR="006D7821" w:rsidRPr="00F85124" w:rsidRDefault="006D7821" w:rsidP="00A05A69">
          <w:pPr>
            <w:pStyle w:val="Style14"/>
            <w:rPr>
              <w:b/>
            </w:rPr>
          </w:pPr>
          <w:r>
            <w:t>CERTIFICATE OF VERIFICATION</w:t>
          </w:r>
        </w:p>
      </w:tc>
      <w:tc>
        <w:tcPr>
          <w:tcW w:w="1292" w:type="pct"/>
          <w:tcBorders>
            <w:left w:val="nil"/>
            <w:bottom w:val="single" w:sz="4" w:space="0" w:color="auto"/>
          </w:tcBorders>
          <w:tcMar>
            <w:left w:w="115" w:type="dxa"/>
            <w:right w:w="115" w:type="dxa"/>
          </w:tcMar>
          <w:vAlign w:val="center"/>
        </w:tcPr>
        <w:p w14:paraId="0F7F47AF" w14:textId="5731E730" w:rsidR="006D7821" w:rsidRDefault="006D7821">
          <w:pPr>
            <w:pStyle w:val="Style15"/>
            <w:rPr>
              <w:b/>
            </w:rPr>
          </w:pPr>
          <w:r>
            <w:t>CF3R-PLB-22-H</w:t>
          </w:r>
        </w:p>
      </w:tc>
    </w:tr>
    <w:tr w:rsidR="006D7821" w:rsidRPr="00F85124" w14:paraId="0F7F47B3" w14:textId="77777777" w:rsidTr="00450E94">
      <w:trPr>
        <w:cantSplit/>
        <w:trHeight w:val="288"/>
      </w:trPr>
      <w:tc>
        <w:tcPr>
          <w:tcW w:w="2581" w:type="pct"/>
          <w:gridSpan w:val="2"/>
          <w:tcBorders>
            <w:right w:val="nil"/>
          </w:tcBorders>
        </w:tcPr>
        <w:p w14:paraId="0F7F47B1" w14:textId="77777777" w:rsidR="006D7821" w:rsidRPr="00F85124" w:rsidRDefault="006D7821" w:rsidP="00C33BFE">
          <w:pPr>
            <w:pStyle w:val="Style10"/>
            <w:rPr>
              <w:sz w:val="12"/>
              <w:szCs w:val="12"/>
            </w:rPr>
          </w:pPr>
          <w:r>
            <w:t xml:space="preserve">HERS Verified </w:t>
          </w:r>
          <w:r w:rsidRPr="006D2E42">
            <w:t>Single Dwelling Unit Hot Water System Distribution</w:t>
          </w:r>
        </w:p>
      </w:tc>
      <w:tc>
        <w:tcPr>
          <w:tcW w:w="2419" w:type="pct"/>
          <w:gridSpan w:val="2"/>
          <w:tcBorders>
            <w:left w:val="nil"/>
          </w:tcBorders>
        </w:tcPr>
        <w:p w14:paraId="0F7F47B2" w14:textId="2F7F97CF" w:rsidR="006D7821" w:rsidRPr="00F85124" w:rsidRDefault="006D7821" w:rsidP="00C33BFE">
          <w:pPr>
            <w:pStyle w:val="Style11"/>
            <w:rPr>
              <w:sz w:val="12"/>
              <w:szCs w:val="12"/>
            </w:rPr>
          </w:pPr>
          <w:r w:rsidRPr="00F85124">
            <w:t xml:space="preserve">(Page </w:t>
          </w:r>
          <w:r>
            <w:fldChar w:fldCharType="begin"/>
          </w:r>
          <w:r>
            <w:instrText xml:space="preserve"> PAGE   \* MERGEFORMAT </w:instrText>
          </w:r>
          <w:r>
            <w:fldChar w:fldCharType="separate"/>
          </w:r>
          <w:r w:rsidR="00FE3561">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FE3561">
            <w:rPr>
              <w:noProof/>
            </w:rPr>
            <w:t>9</w:t>
          </w:r>
          <w:r>
            <w:rPr>
              <w:noProof/>
            </w:rPr>
            <w:fldChar w:fldCharType="end"/>
          </w:r>
          <w:r w:rsidRPr="00F85124">
            <w:t>)</w:t>
          </w:r>
        </w:p>
      </w:tc>
    </w:tr>
    <w:tr w:rsidR="006D7821" w:rsidRPr="00F85124" w14:paraId="0F7F47B7" w14:textId="77777777" w:rsidTr="00450E94">
      <w:trPr>
        <w:cantSplit/>
        <w:trHeight w:val="288"/>
      </w:trPr>
      <w:tc>
        <w:tcPr>
          <w:tcW w:w="0" w:type="auto"/>
        </w:tcPr>
        <w:p w14:paraId="0F7F47B4" w14:textId="77777777" w:rsidR="006D7821" w:rsidRPr="00F85124" w:rsidRDefault="006D7821" w:rsidP="00C33BFE">
          <w:pPr>
            <w:pStyle w:val="Style12"/>
          </w:pPr>
          <w:r w:rsidRPr="00F85124">
            <w:t>Project Name:</w:t>
          </w:r>
        </w:p>
      </w:tc>
      <w:tc>
        <w:tcPr>
          <w:tcW w:w="1471" w:type="pct"/>
          <w:gridSpan w:val="2"/>
        </w:tcPr>
        <w:p w14:paraId="0F7F47B5" w14:textId="77777777" w:rsidR="006D7821" w:rsidRPr="00F85124" w:rsidRDefault="006D7821" w:rsidP="00C33BFE">
          <w:pPr>
            <w:pStyle w:val="Style12"/>
          </w:pPr>
          <w:r w:rsidRPr="00F85124">
            <w:t>Enforcement Agency:</w:t>
          </w:r>
        </w:p>
      </w:tc>
      <w:tc>
        <w:tcPr>
          <w:tcW w:w="1292" w:type="pct"/>
        </w:tcPr>
        <w:p w14:paraId="0F7F47B6" w14:textId="77777777" w:rsidR="006D7821" w:rsidRPr="00F85124" w:rsidRDefault="006D7821" w:rsidP="00C33BFE">
          <w:pPr>
            <w:pStyle w:val="Style12"/>
          </w:pPr>
          <w:r w:rsidRPr="00F85124">
            <w:t>Permit Number:</w:t>
          </w:r>
        </w:p>
      </w:tc>
    </w:tr>
    <w:tr w:rsidR="006D7821" w:rsidRPr="00F85124" w14:paraId="0F7F47BB" w14:textId="77777777" w:rsidTr="00450E94">
      <w:trPr>
        <w:cantSplit/>
        <w:trHeight w:val="288"/>
      </w:trPr>
      <w:tc>
        <w:tcPr>
          <w:tcW w:w="0" w:type="auto"/>
        </w:tcPr>
        <w:p w14:paraId="0F7F47B8" w14:textId="77777777" w:rsidR="006D7821" w:rsidRPr="00F85124" w:rsidRDefault="006D7821" w:rsidP="00C33BFE">
          <w:pPr>
            <w:pStyle w:val="Style12"/>
            <w:rPr>
              <w:vertAlign w:val="superscript"/>
            </w:rPr>
          </w:pPr>
          <w:r w:rsidRPr="00F85124">
            <w:t>Dwelling Address:</w:t>
          </w:r>
        </w:p>
      </w:tc>
      <w:tc>
        <w:tcPr>
          <w:tcW w:w="1471" w:type="pct"/>
          <w:gridSpan w:val="2"/>
        </w:tcPr>
        <w:p w14:paraId="0F7F47B9" w14:textId="77777777" w:rsidR="006D7821" w:rsidRPr="00F85124" w:rsidRDefault="006D7821" w:rsidP="00C33BFE">
          <w:pPr>
            <w:pStyle w:val="Style12"/>
            <w:rPr>
              <w:vertAlign w:val="superscript"/>
            </w:rPr>
          </w:pPr>
          <w:r w:rsidRPr="00F85124">
            <w:t>City</w:t>
          </w:r>
        </w:p>
      </w:tc>
      <w:tc>
        <w:tcPr>
          <w:tcW w:w="1292" w:type="pct"/>
        </w:tcPr>
        <w:p w14:paraId="0F7F47BA" w14:textId="77777777" w:rsidR="006D7821" w:rsidRPr="00F85124" w:rsidRDefault="006D7821" w:rsidP="00C33BFE">
          <w:pPr>
            <w:pStyle w:val="Style12"/>
            <w:rPr>
              <w:vertAlign w:val="superscript"/>
            </w:rPr>
          </w:pPr>
          <w:r w:rsidRPr="00F85124">
            <w:t>Zip Code</w:t>
          </w:r>
        </w:p>
      </w:tc>
    </w:tr>
  </w:tbl>
  <w:p w14:paraId="0F7F47BC" w14:textId="77777777" w:rsidR="006D7821" w:rsidRPr="006D2E42" w:rsidRDefault="006D7821"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6D7821" w:rsidRDefault="00FE3561">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6D7821" w:rsidRDefault="00FE3561">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6D7821" w:rsidRPr="00F85124" w14:paraId="0F7F47CF" w14:textId="77777777" w:rsidTr="0036348A">
      <w:trPr>
        <w:cantSplit/>
        <w:trHeight w:val="288"/>
      </w:trPr>
      <w:tc>
        <w:tcPr>
          <w:tcW w:w="4155" w:type="pct"/>
          <w:gridSpan w:val="2"/>
          <w:tcBorders>
            <w:bottom w:val="single" w:sz="4" w:space="0" w:color="auto"/>
            <w:right w:val="nil"/>
          </w:tcBorders>
          <w:vAlign w:val="center"/>
        </w:tcPr>
        <w:p w14:paraId="0F7F47CD" w14:textId="307F0869" w:rsidR="006D7821" w:rsidRPr="00F85124" w:rsidRDefault="006D7821">
          <w:pPr>
            <w:pStyle w:val="Style14"/>
            <w:rPr>
              <w:b/>
            </w:rPr>
          </w:pP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1472742C" w:rsidR="006D7821" w:rsidRDefault="006D7821">
          <w:pPr>
            <w:pStyle w:val="Style15"/>
            <w:rPr>
              <w:b/>
            </w:rPr>
          </w:pPr>
          <w:r>
            <w:t>CF3R-PLB-22-H</w:t>
          </w:r>
        </w:p>
      </w:tc>
    </w:tr>
    <w:tr w:rsidR="006D7821" w:rsidRPr="00F85124" w14:paraId="0F7F47D2" w14:textId="77777777" w:rsidTr="00C33BFE">
      <w:trPr>
        <w:cantSplit/>
        <w:trHeight w:val="288"/>
      </w:trPr>
      <w:tc>
        <w:tcPr>
          <w:tcW w:w="2500" w:type="pct"/>
          <w:tcBorders>
            <w:right w:val="nil"/>
          </w:tcBorders>
        </w:tcPr>
        <w:p w14:paraId="0F7F47D0" w14:textId="77777777" w:rsidR="006D7821" w:rsidRPr="00F85124" w:rsidRDefault="006D7821" w:rsidP="00C33BFE">
          <w:pPr>
            <w:pStyle w:val="Style10"/>
            <w:rPr>
              <w:sz w:val="12"/>
              <w:szCs w:val="12"/>
            </w:rPr>
          </w:pPr>
          <w:r>
            <w:t xml:space="preserve">HERS Verified </w:t>
          </w:r>
          <w:r w:rsidRPr="006D2E42">
            <w:t>Single Dwelling Unit Hot Water System Distribution</w:t>
          </w:r>
        </w:p>
      </w:tc>
      <w:tc>
        <w:tcPr>
          <w:tcW w:w="2500" w:type="pct"/>
          <w:gridSpan w:val="2"/>
          <w:tcBorders>
            <w:left w:val="nil"/>
          </w:tcBorders>
        </w:tcPr>
        <w:p w14:paraId="0F7F47D1" w14:textId="7737237B" w:rsidR="006D7821" w:rsidRPr="00F85124" w:rsidRDefault="006D7821" w:rsidP="00C33BFE">
          <w:pPr>
            <w:pStyle w:val="Style11"/>
            <w:rPr>
              <w:sz w:val="12"/>
              <w:szCs w:val="12"/>
            </w:rPr>
          </w:pPr>
          <w:r w:rsidRPr="00F85124">
            <w:t xml:space="preserve">(Page </w:t>
          </w:r>
          <w:r>
            <w:fldChar w:fldCharType="begin"/>
          </w:r>
          <w:r>
            <w:instrText xml:space="preserve"> PAGE   \* MERGEFORMAT </w:instrText>
          </w:r>
          <w:r>
            <w:fldChar w:fldCharType="separate"/>
          </w:r>
          <w:r w:rsidR="00FE3561">
            <w:rPr>
              <w:noProof/>
            </w:rPr>
            <w:t>11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FE3561">
            <w:rPr>
              <w:noProof/>
            </w:rPr>
            <w:t>11</w:t>
          </w:r>
          <w:r>
            <w:rPr>
              <w:noProof/>
            </w:rPr>
            <w:fldChar w:fldCharType="end"/>
          </w:r>
          <w:r w:rsidRPr="00F85124">
            <w:t>)</w:t>
          </w:r>
        </w:p>
      </w:tc>
    </w:tr>
  </w:tbl>
  <w:p w14:paraId="0F7F47D3" w14:textId="62C39F77" w:rsidR="006D7821" w:rsidRPr="006D2E42" w:rsidRDefault="00FE3561"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6D7821" w:rsidRDefault="00FE3561">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DAF"/>
    <w:multiLevelType w:val="hybridMultilevel"/>
    <w:tmpl w:val="8B5CB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7E2B"/>
    <w:multiLevelType w:val="hybridMultilevel"/>
    <w:tmpl w:val="9CCCBE0A"/>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7EF1"/>
    <w:multiLevelType w:val="hybridMultilevel"/>
    <w:tmpl w:val="092C2240"/>
    <w:lvl w:ilvl="0" w:tplc="9C5E6B9C">
      <w:start w:val="1"/>
      <w:numFmt w:val="bullet"/>
      <w:lvlText w:val=""/>
      <w:lvlJc w:val="left"/>
      <w:pPr>
        <w:ind w:left="720" w:hanging="360"/>
      </w:pPr>
      <w:rPr>
        <w:rFonts w:ascii="Wingdings" w:eastAsia="Times New Roman" w:hAnsi="Wingdings" w:cs="Times New Roman" w:hint="default"/>
      </w:rPr>
    </w:lvl>
    <w:lvl w:ilvl="1" w:tplc="A45621D6" w:tentative="1">
      <w:start w:val="1"/>
      <w:numFmt w:val="bullet"/>
      <w:lvlText w:val="o"/>
      <w:lvlJc w:val="left"/>
      <w:pPr>
        <w:ind w:left="1440" w:hanging="360"/>
      </w:pPr>
      <w:rPr>
        <w:rFonts w:ascii="Courier New" w:hAnsi="Courier New" w:cs="Courier New" w:hint="default"/>
      </w:rPr>
    </w:lvl>
    <w:lvl w:ilvl="2" w:tplc="7968032E" w:tentative="1">
      <w:start w:val="1"/>
      <w:numFmt w:val="bullet"/>
      <w:lvlText w:val=""/>
      <w:lvlJc w:val="left"/>
      <w:pPr>
        <w:ind w:left="2160" w:hanging="360"/>
      </w:pPr>
      <w:rPr>
        <w:rFonts w:ascii="Wingdings" w:hAnsi="Wingdings" w:hint="default"/>
      </w:rPr>
    </w:lvl>
    <w:lvl w:ilvl="3" w:tplc="7E863E1C" w:tentative="1">
      <w:start w:val="1"/>
      <w:numFmt w:val="bullet"/>
      <w:lvlText w:val=""/>
      <w:lvlJc w:val="left"/>
      <w:pPr>
        <w:ind w:left="2880" w:hanging="360"/>
      </w:pPr>
      <w:rPr>
        <w:rFonts w:ascii="Symbol" w:hAnsi="Symbol" w:hint="default"/>
      </w:rPr>
    </w:lvl>
    <w:lvl w:ilvl="4" w:tplc="480A10A2" w:tentative="1">
      <w:start w:val="1"/>
      <w:numFmt w:val="bullet"/>
      <w:lvlText w:val="o"/>
      <w:lvlJc w:val="left"/>
      <w:pPr>
        <w:ind w:left="3600" w:hanging="360"/>
      </w:pPr>
      <w:rPr>
        <w:rFonts w:ascii="Courier New" w:hAnsi="Courier New" w:cs="Courier New" w:hint="default"/>
      </w:rPr>
    </w:lvl>
    <w:lvl w:ilvl="5" w:tplc="75BC404C" w:tentative="1">
      <w:start w:val="1"/>
      <w:numFmt w:val="bullet"/>
      <w:lvlText w:val=""/>
      <w:lvlJc w:val="left"/>
      <w:pPr>
        <w:ind w:left="4320" w:hanging="360"/>
      </w:pPr>
      <w:rPr>
        <w:rFonts w:ascii="Wingdings" w:hAnsi="Wingdings" w:hint="default"/>
      </w:rPr>
    </w:lvl>
    <w:lvl w:ilvl="6" w:tplc="F2D44DA4" w:tentative="1">
      <w:start w:val="1"/>
      <w:numFmt w:val="bullet"/>
      <w:lvlText w:val=""/>
      <w:lvlJc w:val="left"/>
      <w:pPr>
        <w:ind w:left="5040" w:hanging="360"/>
      </w:pPr>
      <w:rPr>
        <w:rFonts w:ascii="Symbol" w:hAnsi="Symbol" w:hint="default"/>
      </w:rPr>
    </w:lvl>
    <w:lvl w:ilvl="7" w:tplc="E42AD36A" w:tentative="1">
      <w:start w:val="1"/>
      <w:numFmt w:val="bullet"/>
      <w:lvlText w:val="o"/>
      <w:lvlJc w:val="left"/>
      <w:pPr>
        <w:ind w:left="5760" w:hanging="360"/>
      </w:pPr>
      <w:rPr>
        <w:rFonts w:ascii="Courier New" w:hAnsi="Courier New" w:cs="Courier New" w:hint="default"/>
      </w:rPr>
    </w:lvl>
    <w:lvl w:ilvl="8" w:tplc="18B2B1C6" w:tentative="1">
      <w:start w:val="1"/>
      <w:numFmt w:val="bullet"/>
      <w:lvlText w:val=""/>
      <w:lvlJc w:val="left"/>
      <w:pPr>
        <w:ind w:left="6480" w:hanging="360"/>
      </w:pPr>
      <w:rPr>
        <w:rFonts w:ascii="Wingdings" w:hAnsi="Wingdings" w:hint="default"/>
      </w:rPr>
    </w:lvl>
  </w:abstractNum>
  <w:abstractNum w:abstractNumId="3"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C1AE1"/>
    <w:multiLevelType w:val="hybridMultilevel"/>
    <w:tmpl w:val="C0E22402"/>
    <w:lvl w:ilvl="0" w:tplc="CEBA60C4">
      <w:start w:val="1"/>
      <w:numFmt w:val="bullet"/>
      <w:lvlText w:val=""/>
      <w:lvlJc w:val="left"/>
      <w:pPr>
        <w:ind w:left="1080" w:hanging="360"/>
      </w:pPr>
      <w:rPr>
        <w:rFonts w:ascii="Wingdings" w:eastAsia="Times New Roman" w:hAnsi="Wingdings" w:cs="Times New Roman" w:hint="default"/>
      </w:rPr>
    </w:lvl>
    <w:lvl w:ilvl="1" w:tplc="CCC89B78" w:tentative="1">
      <w:start w:val="1"/>
      <w:numFmt w:val="bullet"/>
      <w:lvlText w:val="o"/>
      <w:lvlJc w:val="left"/>
      <w:pPr>
        <w:ind w:left="1800" w:hanging="360"/>
      </w:pPr>
      <w:rPr>
        <w:rFonts w:ascii="Courier New" w:hAnsi="Courier New" w:cs="Courier New" w:hint="default"/>
      </w:rPr>
    </w:lvl>
    <w:lvl w:ilvl="2" w:tplc="F9B88B40" w:tentative="1">
      <w:start w:val="1"/>
      <w:numFmt w:val="bullet"/>
      <w:lvlText w:val=""/>
      <w:lvlJc w:val="left"/>
      <w:pPr>
        <w:ind w:left="2520" w:hanging="360"/>
      </w:pPr>
      <w:rPr>
        <w:rFonts w:ascii="Wingdings" w:hAnsi="Wingdings" w:hint="default"/>
      </w:rPr>
    </w:lvl>
    <w:lvl w:ilvl="3" w:tplc="978EBE2E" w:tentative="1">
      <w:start w:val="1"/>
      <w:numFmt w:val="bullet"/>
      <w:lvlText w:val=""/>
      <w:lvlJc w:val="left"/>
      <w:pPr>
        <w:ind w:left="3240" w:hanging="360"/>
      </w:pPr>
      <w:rPr>
        <w:rFonts w:ascii="Symbol" w:hAnsi="Symbol" w:hint="default"/>
      </w:rPr>
    </w:lvl>
    <w:lvl w:ilvl="4" w:tplc="65C25BE6" w:tentative="1">
      <w:start w:val="1"/>
      <w:numFmt w:val="bullet"/>
      <w:lvlText w:val="o"/>
      <w:lvlJc w:val="left"/>
      <w:pPr>
        <w:ind w:left="3960" w:hanging="360"/>
      </w:pPr>
      <w:rPr>
        <w:rFonts w:ascii="Courier New" w:hAnsi="Courier New" w:cs="Courier New" w:hint="default"/>
      </w:rPr>
    </w:lvl>
    <w:lvl w:ilvl="5" w:tplc="1BF83DFA" w:tentative="1">
      <w:start w:val="1"/>
      <w:numFmt w:val="bullet"/>
      <w:lvlText w:val=""/>
      <w:lvlJc w:val="left"/>
      <w:pPr>
        <w:ind w:left="4680" w:hanging="360"/>
      </w:pPr>
      <w:rPr>
        <w:rFonts w:ascii="Wingdings" w:hAnsi="Wingdings" w:hint="default"/>
      </w:rPr>
    </w:lvl>
    <w:lvl w:ilvl="6" w:tplc="06D42D4C" w:tentative="1">
      <w:start w:val="1"/>
      <w:numFmt w:val="bullet"/>
      <w:lvlText w:val=""/>
      <w:lvlJc w:val="left"/>
      <w:pPr>
        <w:ind w:left="5400" w:hanging="360"/>
      </w:pPr>
      <w:rPr>
        <w:rFonts w:ascii="Symbol" w:hAnsi="Symbol" w:hint="default"/>
      </w:rPr>
    </w:lvl>
    <w:lvl w:ilvl="7" w:tplc="425AC2F2" w:tentative="1">
      <w:start w:val="1"/>
      <w:numFmt w:val="bullet"/>
      <w:lvlText w:val="o"/>
      <w:lvlJc w:val="left"/>
      <w:pPr>
        <w:ind w:left="6120" w:hanging="360"/>
      </w:pPr>
      <w:rPr>
        <w:rFonts w:ascii="Courier New" w:hAnsi="Courier New" w:cs="Courier New" w:hint="default"/>
      </w:rPr>
    </w:lvl>
    <w:lvl w:ilvl="8" w:tplc="592677AC" w:tentative="1">
      <w:start w:val="1"/>
      <w:numFmt w:val="bullet"/>
      <w:lvlText w:val=""/>
      <w:lvlJc w:val="left"/>
      <w:pPr>
        <w:ind w:left="6840" w:hanging="360"/>
      </w:pPr>
      <w:rPr>
        <w:rFonts w:ascii="Wingdings" w:hAnsi="Wingdings" w:hint="default"/>
      </w:rPr>
    </w:lvl>
  </w:abstractNum>
  <w:abstractNum w:abstractNumId="5" w15:restartNumberingAfterBreak="0">
    <w:nsid w:val="13357B3B"/>
    <w:multiLevelType w:val="hybridMultilevel"/>
    <w:tmpl w:val="A036D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0B0C"/>
    <w:multiLevelType w:val="hybridMultilevel"/>
    <w:tmpl w:val="E4063AB6"/>
    <w:lvl w:ilvl="0" w:tplc="0C00B32C">
      <w:start w:val="13"/>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5758F"/>
    <w:multiLevelType w:val="hybridMultilevel"/>
    <w:tmpl w:val="3FE6C032"/>
    <w:lvl w:ilvl="0" w:tplc="1F74F818">
      <w:start w:val="1"/>
      <w:numFmt w:val="bullet"/>
      <w:lvlText w:val=""/>
      <w:lvlJc w:val="left"/>
      <w:pPr>
        <w:ind w:left="720" w:hanging="360"/>
      </w:pPr>
      <w:rPr>
        <w:rFonts w:ascii="Wingdings" w:eastAsia="Times New Roman" w:hAnsi="Wingdings" w:cs="Times New Roman" w:hint="default"/>
      </w:rPr>
    </w:lvl>
    <w:lvl w:ilvl="1" w:tplc="57ACE242" w:tentative="1">
      <w:start w:val="1"/>
      <w:numFmt w:val="bullet"/>
      <w:lvlText w:val="o"/>
      <w:lvlJc w:val="left"/>
      <w:pPr>
        <w:ind w:left="1440" w:hanging="360"/>
      </w:pPr>
      <w:rPr>
        <w:rFonts w:ascii="Courier New" w:hAnsi="Courier New" w:cs="Courier New" w:hint="default"/>
      </w:rPr>
    </w:lvl>
    <w:lvl w:ilvl="2" w:tplc="AB766C9C" w:tentative="1">
      <w:start w:val="1"/>
      <w:numFmt w:val="bullet"/>
      <w:lvlText w:val=""/>
      <w:lvlJc w:val="left"/>
      <w:pPr>
        <w:ind w:left="2160" w:hanging="360"/>
      </w:pPr>
      <w:rPr>
        <w:rFonts w:ascii="Wingdings" w:hAnsi="Wingdings" w:hint="default"/>
      </w:rPr>
    </w:lvl>
    <w:lvl w:ilvl="3" w:tplc="F54ADC4A" w:tentative="1">
      <w:start w:val="1"/>
      <w:numFmt w:val="bullet"/>
      <w:lvlText w:val=""/>
      <w:lvlJc w:val="left"/>
      <w:pPr>
        <w:ind w:left="2880" w:hanging="360"/>
      </w:pPr>
      <w:rPr>
        <w:rFonts w:ascii="Symbol" w:hAnsi="Symbol" w:hint="default"/>
      </w:rPr>
    </w:lvl>
    <w:lvl w:ilvl="4" w:tplc="B2E6D39E" w:tentative="1">
      <w:start w:val="1"/>
      <w:numFmt w:val="bullet"/>
      <w:lvlText w:val="o"/>
      <w:lvlJc w:val="left"/>
      <w:pPr>
        <w:ind w:left="3600" w:hanging="360"/>
      </w:pPr>
      <w:rPr>
        <w:rFonts w:ascii="Courier New" w:hAnsi="Courier New" w:cs="Courier New" w:hint="default"/>
      </w:rPr>
    </w:lvl>
    <w:lvl w:ilvl="5" w:tplc="D0E45D38" w:tentative="1">
      <w:start w:val="1"/>
      <w:numFmt w:val="bullet"/>
      <w:lvlText w:val=""/>
      <w:lvlJc w:val="left"/>
      <w:pPr>
        <w:ind w:left="4320" w:hanging="360"/>
      </w:pPr>
      <w:rPr>
        <w:rFonts w:ascii="Wingdings" w:hAnsi="Wingdings" w:hint="default"/>
      </w:rPr>
    </w:lvl>
    <w:lvl w:ilvl="6" w:tplc="C9C87056" w:tentative="1">
      <w:start w:val="1"/>
      <w:numFmt w:val="bullet"/>
      <w:lvlText w:val=""/>
      <w:lvlJc w:val="left"/>
      <w:pPr>
        <w:ind w:left="5040" w:hanging="360"/>
      </w:pPr>
      <w:rPr>
        <w:rFonts w:ascii="Symbol" w:hAnsi="Symbol" w:hint="default"/>
      </w:rPr>
    </w:lvl>
    <w:lvl w:ilvl="7" w:tplc="F47CE41C" w:tentative="1">
      <w:start w:val="1"/>
      <w:numFmt w:val="bullet"/>
      <w:lvlText w:val="o"/>
      <w:lvlJc w:val="left"/>
      <w:pPr>
        <w:ind w:left="5760" w:hanging="360"/>
      </w:pPr>
      <w:rPr>
        <w:rFonts w:ascii="Courier New" w:hAnsi="Courier New" w:cs="Courier New" w:hint="default"/>
      </w:rPr>
    </w:lvl>
    <w:lvl w:ilvl="8" w:tplc="8220952A" w:tentative="1">
      <w:start w:val="1"/>
      <w:numFmt w:val="bullet"/>
      <w:lvlText w:val=""/>
      <w:lvlJc w:val="left"/>
      <w:pPr>
        <w:ind w:left="6480" w:hanging="360"/>
      </w:pPr>
      <w:rPr>
        <w:rFonts w:ascii="Wingdings" w:hAnsi="Wingdings" w:hint="default"/>
      </w:rPr>
    </w:lvl>
  </w:abstractNum>
  <w:abstractNum w:abstractNumId="8"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718D9"/>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2E447D3"/>
    <w:multiLevelType w:val="hybridMultilevel"/>
    <w:tmpl w:val="EBFCAFC4"/>
    <w:lvl w:ilvl="0" w:tplc="958489F4">
      <w:start w:val="1"/>
      <w:numFmt w:val="bullet"/>
      <w:lvlText w:val=""/>
      <w:lvlJc w:val="left"/>
      <w:pPr>
        <w:ind w:left="360" w:hanging="360"/>
      </w:pPr>
      <w:rPr>
        <w:rFonts w:ascii="Wingdings" w:eastAsia="Times New Roman" w:hAnsi="Wingdings" w:cs="Times New Roman" w:hint="default"/>
      </w:rPr>
    </w:lvl>
    <w:lvl w:ilvl="1" w:tplc="F40C0DD6" w:tentative="1">
      <w:start w:val="1"/>
      <w:numFmt w:val="bullet"/>
      <w:lvlText w:val="o"/>
      <w:lvlJc w:val="left"/>
      <w:pPr>
        <w:ind w:left="1080" w:hanging="360"/>
      </w:pPr>
      <w:rPr>
        <w:rFonts w:ascii="Courier New" w:hAnsi="Courier New" w:cs="Courier New" w:hint="default"/>
      </w:rPr>
    </w:lvl>
    <w:lvl w:ilvl="2" w:tplc="290897FC" w:tentative="1">
      <w:start w:val="1"/>
      <w:numFmt w:val="bullet"/>
      <w:lvlText w:val=""/>
      <w:lvlJc w:val="left"/>
      <w:pPr>
        <w:ind w:left="1800" w:hanging="360"/>
      </w:pPr>
      <w:rPr>
        <w:rFonts w:ascii="Wingdings" w:hAnsi="Wingdings" w:hint="default"/>
      </w:rPr>
    </w:lvl>
    <w:lvl w:ilvl="3" w:tplc="1BE6B13A" w:tentative="1">
      <w:start w:val="1"/>
      <w:numFmt w:val="bullet"/>
      <w:lvlText w:val=""/>
      <w:lvlJc w:val="left"/>
      <w:pPr>
        <w:ind w:left="2520" w:hanging="360"/>
      </w:pPr>
      <w:rPr>
        <w:rFonts w:ascii="Symbol" w:hAnsi="Symbol" w:hint="default"/>
      </w:rPr>
    </w:lvl>
    <w:lvl w:ilvl="4" w:tplc="AF225478" w:tentative="1">
      <w:start w:val="1"/>
      <w:numFmt w:val="bullet"/>
      <w:lvlText w:val="o"/>
      <w:lvlJc w:val="left"/>
      <w:pPr>
        <w:ind w:left="3240" w:hanging="360"/>
      </w:pPr>
      <w:rPr>
        <w:rFonts w:ascii="Courier New" w:hAnsi="Courier New" w:cs="Courier New" w:hint="default"/>
      </w:rPr>
    </w:lvl>
    <w:lvl w:ilvl="5" w:tplc="E29620E4" w:tentative="1">
      <w:start w:val="1"/>
      <w:numFmt w:val="bullet"/>
      <w:lvlText w:val=""/>
      <w:lvlJc w:val="left"/>
      <w:pPr>
        <w:ind w:left="3960" w:hanging="360"/>
      </w:pPr>
      <w:rPr>
        <w:rFonts w:ascii="Wingdings" w:hAnsi="Wingdings" w:hint="default"/>
      </w:rPr>
    </w:lvl>
    <w:lvl w:ilvl="6" w:tplc="4252D3D6" w:tentative="1">
      <w:start w:val="1"/>
      <w:numFmt w:val="bullet"/>
      <w:lvlText w:val=""/>
      <w:lvlJc w:val="left"/>
      <w:pPr>
        <w:ind w:left="4680" w:hanging="360"/>
      </w:pPr>
      <w:rPr>
        <w:rFonts w:ascii="Symbol" w:hAnsi="Symbol" w:hint="default"/>
      </w:rPr>
    </w:lvl>
    <w:lvl w:ilvl="7" w:tplc="6294376C" w:tentative="1">
      <w:start w:val="1"/>
      <w:numFmt w:val="bullet"/>
      <w:lvlText w:val="o"/>
      <w:lvlJc w:val="left"/>
      <w:pPr>
        <w:ind w:left="5400" w:hanging="360"/>
      </w:pPr>
      <w:rPr>
        <w:rFonts w:ascii="Courier New" w:hAnsi="Courier New" w:cs="Courier New" w:hint="default"/>
      </w:rPr>
    </w:lvl>
    <w:lvl w:ilvl="8" w:tplc="94004088" w:tentative="1">
      <w:start w:val="1"/>
      <w:numFmt w:val="bullet"/>
      <w:lvlText w:val=""/>
      <w:lvlJc w:val="left"/>
      <w:pPr>
        <w:ind w:left="6120" w:hanging="360"/>
      </w:pPr>
      <w:rPr>
        <w:rFonts w:ascii="Wingdings" w:hAnsi="Wingdings" w:hint="default"/>
      </w:rPr>
    </w:lvl>
  </w:abstractNum>
  <w:abstractNum w:abstractNumId="1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D84380"/>
    <w:multiLevelType w:val="hybridMultilevel"/>
    <w:tmpl w:val="BC106A2E"/>
    <w:lvl w:ilvl="0" w:tplc="26F85B26">
      <w:start w:val="1"/>
      <w:numFmt w:val="upperLetter"/>
      <w:lvlText w:val="%1."/>
      <w:lvlJc w:val="left"/>
      <w:pPr>
        <w:ind w:left="1080" w:hanging="360"/>
      </w:pPr>
      <w:rPr>
        <w:rFonts w:ascii="Times New Roman" w:hAnsi="Times New Roman" w:cs="Times New Roman" w:hint="default"/>
        <w:sz w:val="20"/>
        <w:szCs w:val="20"/>
      </w:rPr>
    </w:lvl>
    <w:lvl w:ilvl="1" w:tplc="167601BA">
      <w:start w:val="1"/>
      <w:numFmt w:val="decimal"/>
      <w:lvlText w:val="%2."/>
      <w:lvlJc w:val="left"/>
      <w:pPr>
        <w:tabs>
          <w:tab w:val="num" w:pos="1440"/>
        </w:tabs>
        <w:ind w:left="1440" w:hanging="360"/>
      </w:pPr>
    </w:lvl>
    <w:lvl w:ilvl="2" w:tplc="A2AE6974">
      <w:start w:val="1"/>
      <w:numFmt w:val="decimal"/>
      <w:lvlText w:val="%3."/>
      <w:lvlJc w:val="left"/>
      <w:pPr>
        <w:tabs>
          <w:tab w:val="num" w:pos="2160"/>
        </w:tabs>
        <w:ind w:left="2160" w:hanging="360"/>
      </w:pPr>
    </w:lvl>
    <w:lvl w:ilvl="3" w:tplc="E6F4A9C4">
      <w:start w:val="1"/>
      <w:numFmt w:val="decimal"/>
      <w:lvlText w:val="%4."/>
      <w:lvlJc w:val="left"/>
      <w:pPr>
        <w:tabs>
          <w:tab w:val="num" w:pos="2880"/>
        </w:tabs>
        <w:ind w:left="2880" w:hanging="360"/>
      </w:pPr>
    </w:lvl>
    <w:lvl w:ilvl="4" w:tplc="45F6437A">
      <w:start w:val="1"/>
      <w:numFmt w:val="decimal"/>
      <w:lvlText w:val="%5."/>
      <w:lvlJc w:val="left"/>
      <w:pPr>
        <w:tabs>
          <w:tab w:val="num" w:pos="3600"/>
        </w:tabs>
        <w:ind w:left="3600" w:hanging="360"/>
      </w:pPr>
    </w:lvl>
    <w:lvl w:ilvl="5" w:tplc="F2507282">
      <w:start w:val="1"/>
      <w:numFmt w:val="decimal"/>
      <w:lvlText w:val="%6."/>
      <w:lvlJc w:val="left"/>
      <w:pPr>
        <w:tabs>
          <w:tab w:val="num" w:pos="4320"/>
        </w:tabs>
        <w:ind w:left="4320" w:hanging="360"/>
      </w:pPr>
    </w:lvl>
    <w:lvl w:ilvl="6" w:tplc="51F818D2">
      <w:start w:val="1"/>
      <w:numFmt w:val="decimal"/>
      <w:lvlText w:val="%7."/>
      <w:lvlJc w:val="left"/>
      <w:pPr>
        <w:tabs>
          <w:tab w:val="num" w:pos="5040"/>
        </w:tabs>
        <w:ind w:left="5040" w:hanging="360"/>
      </w:pPr>
    </w:lvl>
    <w:lvl w:ilvl="7" w:tplc="A3CAE9DE">
      <w:start w:val="1"/>
      <w:numFmt w:val="decimal"/>
      <w:lvlText w:val="%8."/>
      <w:lvlJc w:val="left"/>
      <w:pPr>
        <w:tabs>
          <w:tab w:val="num" w:pos="5760"/>
        </w:tabs>
        <w:ind w:left="5760" w:hanging="360"/>
      </w:pPr>
    </w:lvl>
    <w:lvl w:ilvl="8" w:tplc="6DFA9DEE">
      <w:start w:val="1"/>
      <w:numFmt w:val="decimal"/>
      <w:lvlText w:val="%9."/>
      <w:lvlJc w:val="left"/>
      <w:pPr>
        <w:tabs>
          <w:tab w:val="num" w:pos="6480"/>
        </w:tabs>
        <w:ind w:left="6480" w:hanging="360"/>
      </w:pPr>
    </w:lvl>
  </w:abstractNum>
  <w:abstractNum w:abstractNumId="14"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4521"/>
    <w:multiLevelType w:val="hybridMultilevel"/>
    <w:tmpl w:val="A9361528"/>
    <w:lvl w:ilvl="0" w:tplc="023030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679710B"/>
    <w:multiLevelType w:val="hybridMultilevel"/>
    <w:tmpl w:val="19DEC136"/>
    <w:lvl w:ilvl="0" w:tplc="BEA8C7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9" w15:restartNumberingAfterBreak="0">
    <w:nsid w:val="36CF7239"/>
    <w:multiLevelType w:val="hybridMultilevel"/>
    <w:tmpl w:val="EE802EA6"/>
    <w:lvl w:ilvl="0" w:tplc="FE9095DE">
      <w:start w:val="1"/>
      <w:numFmt w:val="decimal"/>
      <w:lvlText w:val="%1."/>
      <w:lvlJc w:val="left"/>
      <w:pPr>
        <w:ind w:left="720" w:hanging="360"/>
      </w:pPr>
    </w:lvl>
    <w:lvl w:ilvl="1" w:tplc="CFAC9F6E" w:tentative="1">
      <w:start w:val="1"/>
      <w:numFmt w:val="lowerLetter"/>
      <w:lvlText w:val="%2."/>
      <w:lvlJc w:val="left"/>
      <w:pPr>
        <w:ind w:left="1440" w:hanging="360"/>
      </w:pPr>
    </w:lvl>
    <w:lvl w:ilvl="2" w:tplc="CBE6B46A" w:tentative="1">
      <w:start w:val="1"/>
      <w:numFmt w:val="lowerRoman"/>
      <w:lvlText w:val="%3."/>
      <w:lvlJc w:val="right"/>
      <w:pPr>
        <w:ind w:left="2160" w:hanging="180"/>
      </w:pPr>
    </w:lvl>
    <w:lvl w:ilvl="3" w:tplc="E12614D8" w:tentative="1">
      <w:start w:val="1"/>
      <w:numFmt w:val="decimal"/>
      <w:lvlText w:val="%4."/>
      <w:lvlJc w:val="left"/>
      <w:pPr>
        <w:ind w:left="2880" w:hanging="360"/>
      </w:pPr>
    </w:lvl>
    <w:lvl w:ilvl="4" w:tplc="12F46CAE" w:tentative="1">
      <w:start w:val="1"/>
      <w:numFmt w:val="lowerLetter"/>
      <w:lvlText w:val="%5."/>
      <w:lvlJc w:val="left"/>
      <w:pPr>
        <w:ind w:left="3600" w:hanging="360"/>
      </w:pPr>
    </w:lvl>
    <w:lvl w:ilvl="5" w:tplc="B4FA5E1E" w:tentative="1">
      <w:start w:val="1"/>
      <w:numFmt w:val="lowerRoman"/>
      <w:lvlText w:val="%6."/>
      <w:lvlJc w:val="right"/>
      <w:pPr>
        <w:ind w:left="4320" w:hanging="180"/>
      </w:pPr>
    </w:lvl>
    <w:lvl w:ilvl="6" w:tplc="40F0C45A" w:tentative="1">
      <w:start w:val="1"/>
      <w:numFmt w:val="decimal"/>
      <w:lvlText w:val="%7."/>
      <w:lvlJc w:val="left"/>
      <w:pPr>
        <w:ind w:left="5040" w:hanging="360"/>
      </w:pPr>
    </w:lvl>
    <w:lvl w:ilvl="7" w:tplc="4FB2D9C0" w:tentative="1">
      <w:start w:val="1"/>
      <w:numFmt w:val="lowerLetter"/>
      <w:lvlText w:val="%8."/>
      <w:lvlJc w:val="left"/>
      <w:pPr>
        <w:ind w:left="5760" w:hanging="360"/>
      </w:pPr>
    </w:lvl>
    <w:lvl w:ilvl="8" w:tplc="3BD24178" w:tentative="1">
      <w:start w:val="1"/>
      <w:numFmt w:val="lowerRoman"/>
      <w:lvlText w:val="%9."/>
      <w:lvlJc w:val="right"/>
      <w:pPr>
        <w:ind w:left="6480" w:hanging="180"/>
      </w:pPr>
    </w:lvl>
  </w:abstractNum>
  <w:abstractNum w:abstractNumId="20" w15:restartNumberingAfterBreak="0">
    <w:nsid w:val="38AA1024"/>
    <w:multiLevelType w:val="hybridMultilevel"/>
    <w:tmpl w:val="BD9CAF00"/>
    <w:lvl w:ilvl="0" w:tplc="5CFA36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F6E88"/>
    <w:multiLevelType w:val="hybridMultilevel"/>
    <w:tmpl w:val="A698AA24"/>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C28DB"/>
    <w:multiLevelType w:val="hybridMultilevel"/>
    <w:tmpl w:val="240C220C"/>
    <w:lvl w:ilvl="0" w:tplc="04090001">
      <w:start w:val="1"/>
      <w:numFmt w:val="upperLetter"/>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4" w15:restartNumberingAfterBreak="0">
    <w:nsid w:val="3BAA1BAF"/>
    <w:multiLevelType w:val="hybridMultilevel"/>
    <w:tmpl w:val="1728BAC0"/>
    <w:lvl w:ilvl="0" w:tplc="04090015">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5"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26" w15:restartNumberingAfterBreak="0">
    <w:nsid w:val="3DF934C8"/>
    <w:multiLevelType w:val="hybridMultilevel"/>
    <w:tmpl w:val="A0BA9B86"/>
    <w:lvl w:ilvl="0" w:tplc="5CFA361A">
      <w:start w:val="1"/>
      <w:numFmt w:val="upperLetter"/>
      <w:lvlText w:val="%1."/>
      <w:lvlJc w:val="left"/>
      <w:pPr>
        <w:tabs>
          <w:tab w:val="num" w:pos="360"/>
        </w:tabs>
        <w:ind w:left="360" w:hanging="360"/>
      </w:pPr>
      <w:rPr>
        <w:b w:val="0"/>
      </w:rPr>
    </w:lvl>
    <w:lvl w:ilvl="1" w:tplc="04090003">
      <w:start w:val="1"/>
      <w:numFmt w:val="lowerLetter"/>
      <w:lvlText w:val="%2."/>
      <w:lvlJc w:val="left"/>
      <w:pPr>
        <w:tabs>
          <w:tab w:val="num" w:pos="1620"/>
        </w:tabs>
        <w:ind w:left="16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13D7A35"/>
    <w:multiLevelType w:val="hybridMultilevel"/>
    <w:tmpl w:val="1BD064B0"/>
    <w:lvl w:ilvl="0" w:tplc="04090015">
      <w:start w:val="15"/>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10561"/>
    <w:multiLevelType w:val="hybridMultilevel"/>
    <w:tmpl w:val="FDA6901E"/>
    <w:lvl w:ilvl="0" w:tplc="70249C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C616596"/>
    <w:multiLevelType w:val="hybridMultilevel"/>
    <w:tmpl w:val="EED86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F2F37"/>
    <w:multiLevelType w:val="hybridMultilevel"/>
    <w:tmpl w:val="FE9E89B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9551D"/>
    <w:multiLevelType w:val="hybridMultilevel"/>
    <w:tmpl w:val="FE40A2C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59D878E1"/>
    <w:multiLevelType w:val="hybridMultilevel"/>
    <w:tmpl w:val="07269324"/>
    <w:lvl w:ilvl="0" w:tplc="5FE2B916">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C5519"/>
    <w:multiLevelType w:val="hybridMultilevel"/>
    <w:tmpl w:val="33861E72"/>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144A7"/>
    <w:multiLevelType w:val="hybridMultilevel"/>
    <w:tmpl w:val="5A74970C"/>
    <w:lvl w:ilvl="0" w:tplc="04090001">
      <w:start w:val="1"/>
      <w:numFmt w:val="upperLetter"/>
      <w:lvlText w:val="%1."/>
      <w:lvlJc w:val="left"/>
      <w:pPr>
        <w:ind w:left="720" w:hanging="360"/>
      </w:p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0" w15:restartNumberingAfterBreak="0">
    <w:nsid w:val="6BC53FAE"/>
    <w:multiLevelType w:val="hybridMultilevel"/>
    <w:tmpl w:val="8F5E6C9E"/>
    <w:lvl w:ilvl="0" w:tplc="04090015">
      <w:start w:val="1"/>
      <w:numFmt w:val="bullet"/>
      <w:lvlText w:val=""/>
      <w:lvlJc w:val="left"/>
      <w:pPr>
        <w:ind w:left="720" w:hanging="360"/>
      </w:pPr>
      <w:rPr>
        <w:rFonts w:ascii="Wingdings" w:eastAsia="Times New Roman" w:hAnsi="Wingdings"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81809"/>
    <w:multiLevelType w:val="hybridMultilevel"/>
    <w:tmpl w:val="23C222D2"/>
    <w:lvl w:ilvl="0" w:tplc="0409000F">
      <w:start w:val="3"/>
      <w:numFmt w:val="bullet"/>
      <w:lvlText w:val="-"/>
      <w:lvlJc w:val="left"/>
      <w:pPr>
        <w:ind w:left="720" w:hanging="360"/>
      </w:pPr>
      <w:rPr>
        <w:rFonts w:ascii="Calibri" w:eastAsia="Calibri" w:hAnsi="Calibri"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3531AE5"/>
    <w:multiLevelType w:val="hybridMultilevel"/>
    <w:tmpl w:val="5A74970C"/>
    <w:lvl w:ilvl="0" w:tplc="04090001">
      <w:start w:val="1"/>
      <w:numFmt w:val="upperLetter"/>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13D64"/>
    <w:multiLevelType w:val="hybridMultilevel"/>
    <w:tmpl w:val="5732854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D48CB"/>
    <w:multiLevelType w:val="hybridMultilevel"/>
    <w:tmpl w:val="26947862"/>
    <w:lvl w:ilvl="0" w:tplc="FF282EDE">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7CF3511D"/>
    <w:multiLevelType w:val="hybridMultilevel"/>
    <w:tmpl w:val="53D69516"/>
    <w:lvl w:ilvl="0" w:tplc="7090C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736A8"/>
    <w:multiLevelType w:val="hybridMultilevel"/>
    <w:tmpl w:val="0ED42F50"/>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F937AE4"/>
    <w:multiLevelType w:val="hybridMultilevel"/>
    <w:tmpl w:val="948EA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48"/>
  </w:num>
  <w:num w:numId="3">
    <w:abstractNumId w:val="42"/>
  </w:num>
  <w:num w:numId="4">
    <w:abstractNumId w:val="11"/>
  </w:num>
  <w:num w:numId="5">
    <w:abstractNumId w:val="2"/>
  </w:num>
  <w:num w:numId="6">
    <w:abstractNumId w:val="7"/>
  </w:num>
  <w:num w:numId="7">
    <w:abstractNumId w:val="4"/>
  </w:num>
  <w:num w:numId="8">
    <w:abstractNumId w:val="24"/>
  </w:num>
  <w:num w:numId="9">
    <w:abstractNumId w:val="40"/>
  </w:num>
  <w:num w:numId="10">
    <w:abstractNumId w:val="19"/>
  </w:num>
  <w:num w:numId="11">
    <w:abstractNumId w:val="36"/>
  </w:num>
  <w:num w:numId="12">
    <w:abstractNumId w:val="17"/>
  </w:num>
  <w:num w:numId="13">
    <w:abstractNumId w:val="34"/>
  </w:num>
  <w:num w:numId="14">
    <w:abstractNumId w:val="20"/>
  </w:num>
  <w:num w:numId="15">
    <w:abstractNumId w:val="28"/>
  </w:num>
  <w:num w:numId="16">
    <w:abstractNumId w:val="47"/>
  </w:num>
  <w:num w:numId="17">
    <w:abstractNumId w:val="0"/>
  </w:num>
  <w:num w:numId="18">
    <w:abstractNumId w:val="43"/>
  </w:num>
  <w:num w:numId="19">
    <w:abstractNumId w:val="39"/>
  </w:num>
  <w:num w:numId="20">
    <w:abstractNumId w:val="13"/>
  </w:num>
  <w:num w:numId="21">
    <w:abstractNumId w:val="26"/>
  </w:num>
  <w:num w:numId="22">
    <w:abstractNumId w:val="5"/>
  </w:num>
  <w:num w:numId="23">
    <w:abstractNumId w:val="30"/>
  </w:num>
  <w:num w:numId="24">
    <w:abstractNumId w:val="23"/>
  </w:num>
  <w:num w:numId="25">
    <w:abstractNumId w:val="46"/>
  </w:num>
  <w:num w:numId="26">
    <w:abstractNumId w:val="6"/>
  </w:num>
  <w:num w:numId="27">
    <w:abstractNumId w:val="27"/>
  </w:num>
  <w:num w:numId="28">
    <w:abstractNumId w:val="12"/>
  </w:num>
  <w:num w:numId="29">
    <w:abstractNumId w:val="32"/>
  </w:num>
  <w:num w:numId="30">
    <w:abstractNumId w:val="35"/>
  </w:num>
  <w:num w:numId="31">
    <w:abstractNumId w:val="21"/>
  </w:num>
  <w:num w:numId="32">
    <w:abstractNumId w:val="1"/>
  </w:num>
  <w:num w:numId="33">
    <w:abstractNumId w:val="37"/>
  </w:num>
  <w:num w:numId="34">
    <w:abstractNumId w:val="16"/>
  </w:num>
  <w:num w:numId="35">
    <w:abstractNumId w:val="9"/>
  </w:num>
  <w:num w:numId="36">
    <w:abstractNumId w:val="50"/>
  </w:num>
  <w:num w:numId="37">
    <w:abstractNumId w:val="15"/>
  </w:num>
  <w:num w:numId="38">
    <w:abstractNumId w:val="41"/>
  </w:num>
  <w:num w:numId="39">
    <w:abstractNumId w:val="45"/>
  </w:num>
  <w:num w:numId="40">
    <w:abstractNumId w:val="22"/>
  </w:num>
  <w:num w:numId="41">
    <w:abstractNumId w:val="33"/>
  </w:num>
  <w:num w:numId="42">
    <w:abstractNumId w:val="12"/>
    <w:lvlOverride w:ilvl="0">
      <w:startOverride w:val="1"/>
    </w:lvlOverride>
    <w:lvlOverride w:ilvl="1"/>
    <w:lvlOverride w:ilvl="2"/>
    <w:lvlOverride w:ilvl="3"/>
    <w:lvlOverride w:ilvl="4"/>
    <w:lvlOverride w:ilvl="5"/>
    <w:lvlOverride w:ilvl="6"/>
    <w:lvlOverride w:ilvl="7"/>
    <w:lvlOverride w:ilvl="8"/>
  </w:num>
  <w:num w:numId="43">
    <w:abstractNumId w:val="44"/>
  </w:num>
  <w:num w:numId="44">
    <w:abstractNumId w:val="31"/>
  </w:num>
  <w:num w:numId="45">
    <w:abstractNumId w:val="10"/>
  </w:num>
  <w:num w:numId="46">
    <w:abstractNumId w:val="38"/>
  </w:num>
  <w:num w:numId="47">
    <w:abstractNumId w:val="3"/>
  </w:num>
  <w:num w:numId="48">
    <w:abstractNumId w:val="49"/>
  </w:num>
  <w:num w:numId="49">
    <w:abstractNumId w:val="25"/>
  </w:num>
  <w:num w:numId="50">
    <w:abstractNumId w:val="8"/>
  </w:num>
  <w:num w:numId="51">
    <w:abstractNumId w:val="14"/>
  </w:num>
  <w:num w:numId="52">
    <w:abstractNumId w:val="2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10453"/>
    <w:rsid w:val="00013667"/>
    <w:rsid w:val="00025661"/>
    <w:rsid w:val="00026F0A"/>
    <w:rsid w:val="000348E3"/>
    <w:rsid w:val="00034C3F"/>
    <w:rsid w:val="00034EAB"/>
    <w:rsid w:val="00035EF9"/>
    <w:rsid w:val="00046302"/>
    <w:rsid w:val="00047C58"/>
    <w:rsid w:val="0005484E"/>
    <w:rsid w:val="000601F4"/>
    <w:rsid w:val="0006478B"/>
    <w:rsid w:val="00064983"/>
    <w:rsid w:val="00064F9C"/>
    <w:rsid w:val="00065203"/>
    <w:rsid w:val="000807DE"/>
    <w:rsid w:val="000849F0"/>
    <w:rsid w:val="00092950"/>
    <w:rsid w:val="0009742B"/>
    <w:rsid w:val="000A05A2"/>
    <w:rsid w:val="000B52D6"/>
    <w:rsid w:val="000B7422"/>
    <w:rsid w:val="000D3D9E"/>
    <w:rsid w:val="000D4598"/>
    <w:rsid w:val="000D610A"/>
    <w:rsid w:val="000E1685"/>
    <w:rsid w:val="000E45E2"/>
    <w:rsid w:val="000F1D06"/>
    <w:rsid w:val="000F75BC"/>
    <w:rsid w:val="0012169B"/>
    <w:rsid w:val="00122A6B"/>
    <w:rsid w:val="00122DFF"/>
    <w:rsid w:val="001233C7"/>
    <w:rsid w:val="0013071A"/>
    <w:rsid w:val="00132963"/>
    <w:rsid w:val="00132ED8"/>
    <w:rsid w:val="00136975"/>
    <w:rsid w:val="001379AE"/>
    <w:rsid w:val="001416A8"/>
    <w:rsid w:val="001418FF"/>
    <w:rsid w:val="0014483B"/>
    <w:rsid w:val="001455A6"/>
    <w:rsid w:val="00147EA4"/>
    <w:rsid w:val="00147F7C"/>
    <w:rsid w:val="00157DF4"/>
    <w:rsid w:val="00166F9C"/>
    <w:rsid w:val="00177CE0"/>
    <w:rsid w:val="00180B11"/>
    <w:rsid w:val="00187D79"/>
    <w:rsid w:val="0019006C"/>
    <w:rsid w:val="00190379"/>
    <w:rsid w:val="001914EC"/>
    <w:rsid w:val="00192296"/>
    <w:rsid w:val="001938BC"/>
    <w:rsid w:val="00193F95"/>
    <w:rsid w:val="001A5DB6"/>
    <w:rsid w:val="001A6F3A"/>
    <w:rsid w:val="001B3105"/>
    <w:rsid w:val="001B6293"/>
    <w:rsid w:val="001B692C"/>
    <w:rsid w:val="001C6EE0"/>
    <w:rsid w:val="001C791D"/>
    <w:rsid w:val="001D1F6F"/>
    <w:rsid w:val="001D396A"/>
    <w:rsid w:val="001E3511"/>
    <w:rsid w:val="001E58D1"/>
    <w:rsid w:val="001F0055"/>
    <w:rsid w:val="001F0A85"/>
    <w:rsid w:val="001F353A"/>
    <w:rsid w:val="001F3BFF"/>
    <w:rsid w:val="001F3C43"/>
    <w:rsid w:val="00211E93"/>
    <w:rsid w:val="00212109"/>
    <w:rsid w:val="002145A5"/>
    <w:rsid w:val="002176C2"/>
    <w:rsid w:val="0022056E"/>
    <w:rsid w:val="0022213C"/>
    <w:rsid w:val="00222953"/>
    <w:rsid w:val="0023694B"/>
    <w:rsid w:val="002431D7"/>
    <w:rsid w:val="002456C7"/>
    <w:rsid w:val="002473C4"/>
    <w:rsid w:val="0025415A"/>
    <w:rsid w:val="002544C3"/>
    <w:rsid w:val="00256B55"/>
    <w:rsid w:val="0025788B"/>
    <w:rsid w:val="002578E7"/>
    <w:rsid w:val="002600BD"/>
    <w:rsid w:val="00260EB7"/>
    <w:rsid w:val="002625AF"/>
    <w:rsid w:val="00264A7E"/>
    <w:rsid w:val="00267060"/>
    <w:rsid w:val="00267109"/>
    <w:rsid w:val="00276DD9"/>
    <w:rsid w:val="002A058D"/>
    <w:rsid w:val="002A45FE"/>
    <w:rsid w:val="002A4FD5"/>
    <w:rsid w:val="002A63C0"/>
    <w:rsid w:val="002A7B9B"/>
    <w:rsid w:val="002B1F33"/>
    <w:rsid w:val="002B4375"/>
    <w:rsid w:val="002B5F75"/>
    <w:rsid w:val="002C3E82"/>
    <w:rsid w:val="002C594D"/>
    <w:rsid w:val="002C7351"/>
    <w:rsid w:val="002D344E"/>
    <w:rsid w:val="002E3AD7"/>
    <w:rsid w:val="002E6A39"/>
    <w:rsid w:val="002F18C2"/>
    <w:rsid w:val="002F1EAA"/>
    <w:rsid w:val="002F44E2"/>
    <w:rsid w:val="003004FB"/>
    <w:rsid w:val="003027B1"/>
    <w:rsid w:val="00304DD4"/>
    <w:rsid w:val="0031022E"/>
    <w:rsid w:val="003166CA"/>
    <w:rsid w:val="003222A9"/>
    <w:rsid w:val="00323F2C"/>
    <w:rsid w:val="00327949"/>
    <w:rsid w:val="003279CA"/>
    <w:rsid w:val="0033003F"/>
    <w:rsid w:val="003317CB"/>
    <w:rsid w:val="00332C3F"/>
    <w:rsid w:val="00347515"/>
    <w:rsid w:val="00353208"/>
    <w:rsid w:val="003553ED"/>
    <w:rsid w:val="0035556A"/>
    <w:rsid w:val="00356EF4"/>
    <w:rsid w:val="00357CFC"/>
    <w:rsid w:val="003609C5"/>
    <w:rsid w:val="00362F77"/>
    <w:rsid w:val="0036348A"/>
    <w:rsid w:val="00371CAD"/>
    <w:rsid w:val="003739EF"/>
    <w:rsid w:val="003765F9"/>
    <w:rsid w:val="00383435"/>
    <w:rsid w:val="003838CF"/>
    <w:rsid w:val="00383FC8"/>
    <w:rsid w:val="003A32BC"/>
    <w:rsid w:val="003A56CA"/>
    <w:rsid w:val="003B2758"/>
    <w:rsid w:val="003B2928"/>
    <w:rsid w:val="003C08D4"/>
    <w:rsid w:val="003C0EF4"/>
    <w:rsid w:val="003C2B0D"/>
    <w:rsid w:val="003C4442"/>
    <w:rsid w:val="003D260A"/>
    <w:rsid w:val="003D3970"/>
    <w:rsid w:val="003D7869"/>
    <w:rsid w:val="003D7F1B"/>
    <w:rsid w:val="003E5D1D"/>
    <w:rsid w:val="003E796B"/>
    <w:rsid w:val="00400D12"/>
    <w:rsid w:val="004021C5"/>
    <w:rsid w:val="004035F2"/>
    <w:rsid w:val="00410D90"/>
    <w:rsid w:val="00410ECB"/>
    <w:rsid w:val="00411887"/>
    <w:rsid w:val="004125D7"/>
    <w:rsid w:val="004144C8"/>
    <w:rsid w:val="00422867"/>
    <w:rsid w:val="00426876"/>
    <w:rsid w:val="00442EBB"/>
    <w:rsid w:val="0044682A"/>
    <w:rsid w:val="00450E94"/>
    <w:rsid w:val="00455CD1"/>
    <w:rsid w:val="004561B1"/>
    <w:rsid w:val="004577D2"/>
    <w:rsid w:val="004648AA"/>
    <w:rsid w:val="00465F4D"/>
    <w:rsid w:val="00467528"/>
    <w:rsid w:val="004716A9"/>
    <w:rsid w:val="004737C4"/>
    <w:rsid w:val="004818A4"/>
    <w:rsid w:val="00493F0F"/>
    <w:rsid w:val="0049441B"/>
    <w:rsid w:val="00494DCF"/>
    <w:rsid w:val="004953E7"/>
    <w:rsid w:val="00496FB9"/>
    <w:rsid w:val="004A16DC"/>
    <w:rsid w:val="004B0F33"/>
    <w:rsid w:val="004B5988"/>
    <w:rsid w:val="004B7988"/>
    <w:rsid w:val="004C395F"/>
    <w:rsid w:val="004D1480"/>
    <w:rsid w:val="004E16E0"/>
    <w:rsid w:val="004E3B6C"/>
    <w:rsid w:val="00520259"/>
    <w:rsid w:val="0052448D"/>
    <w:rsid w:val="00526D3D"/>
    <w:rsid w:val="0053169A"/>
    <w:rsid w:val="00531DE4"/>
    <w:rsid w:val="00533FC8"/>
    <w:rsid w:val="005438DF"/>
    <w:rsid w:val="00554EE8"/>
    <w:rsid w:val="0056485C"/>
    <w:rsid w:val="00574862"/>
    <w:rsid w:val="00583B52"/>
    <w:rsid w:val="00585D1F"/>
    <w:rsid w:val="0058605A"/>
    <w:rsid w:val="00587770"/>
    <w:rsid w:val="00592019"/>
    <w:rsid w:val="00596745"/>
    <w:rsid w:val="005A5077"/>
    <w:rsid w:val="005B1B6C"/>
    <w:rsid w:val="005B4893"/>
    <w:rsid w:val="005C1235"/>
    <w:rsid w:val="005C2F04"/>
    <w:rsid w:val="005C69A2"/>
    <w:rsid w:val="005D0176"/>
    <w:rsid w:val="005D11BC"/>
    <w:rsid w:val="005D2389"/>
    <w:rsid w:val="005E1CB6"/>
    <w:rsid w:val="005F39F7"/>
    <w:rsid w:val="005F5F84"/>
    <w:rsid w:val="00604247"/>
    <w:rsid w:val="006155F7"/>
    <w:rsid w:val="00625EF9"/>
    <w:rsid w:val="00627215"/>
    <w:rsid w:val="00641F8E"/>
    <w:rsid w:val="00643B79"/>
    <w:rsid w:val="0064691B"/>
    <w:rsid w:val="0065796D"/>
    <w:rsid w:val="00660D0A"/>
    <w:rsid w:val="00662936"/>
    <w:rsid w:val="00663CC9"/>
    <w:rsid w:val="006971F7"/>
    <w:rsid w:val="006A7E82"/>
    <w:rsid w:val="006C167A"/>
    <w:rsid w:val="006C36EE"/>
    <w:rsid w:val="006D0D5A"/>
    <w:rsid w:val="006D27B8"/>
    <w:rsid w:val="006D2E42"/>
    <w:rsid w:val="006D43C4"/>
    <w:rsid w:val="006D7821"/>
    <w:rsid w:val="006E0618"/>
    <w:rsid w:val="006E1E98"/>
    <w:rsid w:val="006E258E"/>
    <w:rsid w:val="006E4B25"/>
    <w:rsid w:val="006F400D"/>
    <w:rsid w:val="006F4A34"/>
    <w:rsid w:val="00704E79"/>
    <w:rsid w:val="00707B29"/>
    <w:rsid w:val="00720D79"/>
    <w:rsid w:val="00722694"/>
    <w:rsid w:val="007305A1"/>
    <w:rsid w:val="007325A8"/>
    <w:rsid w:val="00736541"/>
    <w:rsid w:val="007376A9"/>
    <w:rsid w:val="00747A98"/>
    <w:rsid w:val="007568C3"/>
    <w:rsid w:val="00770BE1"/>
    <w:rsid w:val="00771523"/>
    <w:rsid w:val="007727F8"/>
    <w:rsid w:val="007771B8"/>
    <w:rsid w:val="00777ED6"/>
    <w:rsid w:val="00787826"/>
    <w:rsid w:val="007951A4"/>
    <w:rsid w:val="00795769"/>
    <w:rsid w:val="00795808"/>
    <w:rsid w:val="007A27A1"/>
    <w:rsid w:val="007A56DD"/>
    <w:rsid w:val="007A73AF"/>
    <w:rsid w:val="007B0D5E"/>
    <w:rsid w:val="007B499C"/>
    <w:rsid w:val="007B6A87"/>
    <w:rsid w:val="007C165D"/>
    <w:rsid w:val="007C2E10"/>
    <w:rsid w:val="007C41E1"/>
    <w:rsid w:val="007D76B1"/>
    <w:rsid w:val="007E190B"/>
    <w:rsid w:val="007F04D6"/>
    <w:rsid w:val="007F2497"/>
    <w:rsid w:val="007F431D"/>
    <w:rsid w:val="007F7E71"/>
    <w:rsid w:val="008049A6"/>
    <w:rsid w:val="00811F8E"/>
    <w:rsid w:val="00816EBB"/>
    <w:rsid w:val="0082708E"/>
    <w:rsid w:val="00841F88"/>
    <w:rsid w:val="00845B3C"/>
    <w:rsid w:val="00850E4B"/>
    <w:rsid w:val="00865941"/>
    <w:rsid w:val="00871BF4"/>
    <w:rsid w:val="008747B8"/>
    <w:rsid w:val="00874A91"/>
    <w:rsid w:val="00876910"/>
    <w:rsid w:val="00876C88"/>
    <w:rsid w:val="00876F4B"/>
    <w:rsid w:val="00890BBF"/>
    <w:rsid w:val="008924B8"/>
    <w:rsid w:val="008A6EEA"/>
    <w:rsid w:val="008B05BB"/>
    <w:rsid w:val="008C11DD"/>
    <w:rsid w:val="008D35FE"/>
    <w:rsid w:val="008D37C6"/>
    <w:rsid w:val="008E2A8D"/>
    <w:rsid w:val="008E388E"/>
    <w:rsid w:val="008E73F2"/>
    <w:rsid w:val="008F0FC8"/>
    <w:rsid w:val="008F119E"/>
    <w:rsid w:val="008F15F7"/>
    <w:rsid w:val="00911B47"/>
    <w:rsid w:val="00913A72"/>
    <w:rsid w:val="0091782E"/>
    <w:rsid w:val="009234C3"/>
    <w:rsid w:val="009268B1"/>
    <w:rsid w:val="009269B2"/>
    <w:rsid w:val="00930EB5"/>
    <w:rsid w:val="00935470"/>
    <w:rsid w:val="00935859"/>
    <w:rsid w:val="009403AC"/>
    <w:rsid w:val="0094138E"/>
    <w:rsid w:val="0095386E"/>
    <w:rsid w:val="009563F0"/>
    <w:rsid w:val="00975A1A"/>
    <w:rsid w:val="009813F1"/>
    <w:rsid w:val="00990D0A"/>
    <w:rsid w:val="009916D8"/>
    <w:rsid w:val="00992424"/>
    <w:rsid w:val="00994805"/>
    <w:rsid w:val="00994F23"/>
    <w:rsid w:val="009A203E"/>
    <w:rsid w:val="009A48FF"/>
    <w:rsid w:val="009A63CA"/>
    <w:rsid w:val="009B534F"/>
    <w:rsid w:val="009B681B"/>
    <w:rsid w:val="009B7609"/>
    <w:rsid w:val="009B7D4A"/>
    <w:rsid w:val="009C10FB"/>
    <w:rsid w:val="009C19C3"/>
    <w:rsid w:val="009C1BD6"/>
    <w:rsid w:val="009C1D6E"/>
    <w:rsid w:val="009D6242"/>
    <w:rsid w:val="009E0D73"/>
    <w:rsid w:val="00A05A69"/>
    <w:rsid w:val="00A11FD9"/>
    <w:rsid w:val="00A122CA"/>
    <w:rsid w:val="00A123F0"/>
    <w:rsid w:val="00A15705"/>
    <w:rsid w:val="00A417EC"/>
    <w:rsid w:val="00A45B6A"/>
    <w:rsid w:val="00A55D6E"/>
    <w:rsid w:val="00A82A43"/>
    <w:rsid w:val="00A92D60"/>
    <w:rsid w:val="00A93E82"/>
    <w:rsid w:val="00A956FB"/>
    <w:rsid w:val="00AA01B2"/>
    <w:rsid w:val="00AA2A5A"/>
    <w:rsid w:val="00AB434E"/>
    <w:rsid w:val="00AC4B2D"/>
    <w:rsid w:val="00AD0DE8"/>
    <w:rsid w:val="00AD7981"/>
    <w:rsid w:val="00AE6068"/>
    <w:rsid w:val="00AE7D2E"/>
    <w:rsid w:val="00AF2949"/>
    <w:rsid w:val="00AF5BDE"/>
    <w:rsid w:val="00B02169"/>
    <w:rsid w:val="00B04692"/>
    <w:rsid w:val="00B062D7"/>
    <w:rsid w:val="00B1560F"/>
    <w:rsid w:val="00B16B2C"/>
    <w:rsid w:val="00B251DF"/>
    <w:rsid w:val="00B37017"/>
    <w:rsid w:val="00B40255"/>
    <w:rsid w:val="00B41E50"/>
    <w:rsid w:val="00B42098"/>
    <w:rsid w:val="00B50E4A"/>
    <w:rsid w:val="00B5420A"/>
    <w:rsid w:val="00B549F6"/>
    <w:rsid w:val="00B6144B"/>
    <w:rsid w:val="00B614D3"/>
    <w:rsid w:val="00B65F0F"/>
    <w:rsid w:val="00B7047B"/>
    <w:rsid w:val="00B71192"/>
    <w:rsid w:val="00B7334B"/>
    <w:rsid w:val="00B73475"/>
    <w:rsid w:val="00B74627"/>
    <w:rsid w:val="00B77D9F"/>
    <w:rsid w:val="00B843FA"/>
    <w:rsid w:val="00B917B2"/>
    <w:rsid w:val="00B93A6C"/>
    <w:rsid w:val="00B971C9"/>
    <w:rsid w:val="00BA0DE5"/>
    <w:rsid w:val="00BA5E27"/>
    <w:rsid w:val="00BB3403"/>
    <w:rsid w:val="00BB6EE2"/>
    <w:rsid w:val="00BC0A50"/>
    <w:rsid w:val="00BD57B1"/>
    <w:rsid w:val="00BD5A3B"/>
    <w:rsid w:val="00BD7E2D"/>
    <w:rsid w:val="00BE1972"/>
    <w:rsid w:val="00BE3305"/>
    <w:rsid w:val="00BF25D5"/>
    <w:rsid w:val="00BF71E8"/>
    <w:rsid w:val="00BF7314"/>
    <w:rsid w:val="00C04DCE"/>
    <w:rsid w:val="00C063FD"/>
    <w:rsid w:val="00C07730"/>
    <w:rsid w:val="00C11154"/>
    <w:rsid w:val="00C12EA4"/>
    <w:rsid w:val="00C16266"/>
    <w:rsid w:val="00C17920"/>
    <w:rsid w:val="00C207A5"/>
    <w:rsid w:val="00C258EC"/>
    <w:rsid w:val="00C309E7"/>
    <w:rsid w:val="00C33BFE"/>
    <w:rsid w:val="00C41113"/>
    <w:rsid w:val="00C4167D"/>
    <w:rsid w:val="00C41DB5"/>
    <w:rsid w:val="00C46AC8"/>
    <w:rsid w:val="00C50541"/>
    <w:rsid w:val="00C533F7"/>
    <w:rsid w:val="00C53FE6"/>
    <w:rsid w:val="00C549BD"/>
    <w:rsid w:val="00C55E3A"/>
    <w:rsid w:val="00C605D1"/>
    <w:rsid w:val="00C6275F"/>
    <w:rsid w:val="00C71DFF"/>
    <w:rsid w:val="00C7551D"/>
    <w:rsid w:val="00C80016"/>
    <w:rsid w:val="00C91513"/>
    <w:rsid w:val="00C9553B"/>
    <w:rsid w:val="00CA1005"/>
    <w:rsid w:val="00CA27B6"/>
    <w:rsid w:val="00CA463B"/>
    <w:rsid w:val="00CB59A5"/>
    <w:rsid w:val="00CC3747"/>
    <w:rsid w:val="00CC3F68"/>
    <w:rsid w:val="00CC4CAF"/>
    <w:rsid w:val="00CD1D96"/>
    <w:rsid w:val="00CD3504"/>
    <w:rsid w:val="00CE1CE6"/>
    <w:rsid w:val="00CE2B87"/>
    <w:rsid w:val="00CE2BDF"/>
    <w:rsid w:val="00CE616E"/>
    <w:rsid w:val="00CF186E"/>
    <w:rsid w:val="00CF62EE"/>
    <w:rsid w:val="00D11CB0"/>
    <w:rsid w:val="00D11D0C"/>
    <w:rsid w:val="00D146D9"/>
    <w:rsid w:val="00D21FDB"/>
    <w:rsid w:val="00D23E4B"/>
    <w:rsid w:val="00D27702"/>
    <w:rsid w:val="00D348F0"/>
    <w:rsid w:val="00D35CCC"/>
    <w:rsid w:val="00D372D8"/>
    <w:rsid w:val="00D405C8"/>
    <w:rsid w:val="00D442A6"/>
    <w:rsid w:val="00D44924"/>
    <w:rsid w:val="00D55D91"/>
    <w:rsid w:val="00D56448"/>
    <w:rsid w:val="00D65630"/>
    <w:rsid w:val="00D668B5"/>
    <w:rsid w:val="00D72ABF"/>
    <w:rsid w:val="00D73EDD"/>
    <w:rsid w:val="00D74ED9"/>
    <w:rsid w:val="00D7513B"/>
    <w:rsid w:val="00D75806"/>
    <w:rsid w:val="00D7737C"/>
    <w:rsid w:val="00D82384"/>
    <w:rsid w:val="00D843F8"/>
    <w:rsid w:val="00D85E3F"/>
    <w:rsid w:val="00D86BD0"/>
    <w:rsid w:val="00D86D5C"/>
    <w:rsid w:val="00D879CA"/>
    <w:rsid w:val="00D91F99"/>
    <w:rsid w:val="00DA2983"/>
    <w:rsid w:val="00DA48EB"/>
    <w:rsid w:val="00DA5B77"/>
    <w:rsid w:val="00DB13D1"/>
    <w:rsid w:val="00DB7BEA"/>
    <w:rsid w:val="00DC25AA"/>
    <w:rsid w:val="00DC522B"/>
    <w:rsid w:val="00DC71A3"/>
    <w:rsid w:val="00DD3997"/>
    <w:rsid w:val="00DD7A9E"/>
    <w:rsid w:val="00DE23EE"/>
    <w:rsid w:val="00DE5076"/>
    <w:rsid w:val="00DE5497"/>
    <w:rsid w:val="00DE68B9"/>
    <w:rsid w:val="00DE7A20"/>
    <w:rsid w:val="00DF3222"/>
    <w:rsid w:val="00DF32C1"/>
    <w:rsid w:val="00DF3388"/>
    <w:rsid w:val="00DF413D"/>
    <w:rsid w:val="00DF49E0"/>
    <w:rsid w:val="00DF4BB0"/>
    <w:rsid w:val="00DF67E5"/>
    <w:rsid w:val="00E0468F"/>
    <w:rsid w:val="00E04921"/>
    <w:rsid w:val="00E07C31"/>
    <w:rsid w:val="00E201AC"/>
    <w:rsid w:val="00E20AD9"/>
    <w:rsid w:val="00E22524"/>
    <w:rsid w:val="00E43F52"/>
    <w:rsid w:val="00E44319"/>
    <w:rsid w:val="00E44F15"/>
    <w:rsid w:val="00E5015A"/>
    <w:rsid w:val="00E53F43"/>
    <w:rsid w:val="00E54E23"/>
    <w:rsid w:val="00E611DC"/>
    <w:rsid w:val="00E65215"/>
    <w:rsid w:val="00E65CD8"/>
    <w:rsid w:val="00E71469"/>
    <w:rsid w:val="00E71FAB"/>
    <w:rsid w:val="00E77A0E"/>
    <w:rsid w:val="00E81D52"/>
    <w:rsid w:val="00E879AA"/>
    <w:rsid w:val="00E9142C"/>
    <w:rsid w:val="00EA0965"/>
    <w:rsid w:val="00EB7683"/>
    <w:rsid w:val="00EC0140"/>
    <w:rsid w:val="00EC1611"/>
    <w:rsid w:val="00EC1CBE"/>
    <w:rsid w:val="00ED6E64"/>
    <w:rsid w:val="00EE0059"/>
    <w:rsid w:val="00EF43E7"/>
    <w:rsid w:val="00EF51D7"/>
    <w:rsid w:val="00EF7B18"/>
    <w:rsid w:val="00F017C1"/>
    <w:rsid w:val="00F0196F"/>
    <w:rsid w:val="00F1004F"/>
    <w:rsid w:val="00F2136B"/>
    <w:rsid w:val="00F41465"/>
    <w:rsid w:val="00F43BE7"/>
    <w:rsid w:val="00F43DC7"/>
    <w:rsid w:val="00F4590C"/>
    <w:rsid w:val="00F5274C"/>
    <w:rsid w:val="00F5526F"/>
    <w:rsid w:val="00F55E19"/>
    <w:rsid w:val="00F65B9C"/>
    <w:rsid w:val="00F67605"/>
    <w:rsid w:val="00F7001C"/>
    <w:rsid w:val="00F7760E"/>
    <w:rsid w:val="00F83A1B"/>
    <w:rsid w:val="00F91DB1"/>
    <w:rsid w:val="00F96517"/>
    <w:rsid w:val="00FA4660"/>
    <w:rsid w:val="00FA67D5"/>
    <w:rsid w:val="00FB0CB9"/>
    <w:rsid w:val="00FB228D"/>
    <w:rsid w:val="00FB266D"/>
    <w:rsid w:val="00FB57F9"/>
    <w:rsid w:val="00FC0855"/>
    <w:rsid w:val="00FC1BBC"/>
    <w:rsid w:val="00FC7BC6"/>
    <w:rsid w:val="00FD5FAF"/>
    <w:rsid w:val="00FE3561"/>
    <w:rsid w:val="00FF2686"/>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355939-4435-4E22-A2CA-935BCFABE987}">
  <ds:schemaRefs>
    <ds:schemaRef ds:uri="http://schemas.openxmlformats.org/officeDocument/2006/bibliography"/>
  </ds:schemaRefs>
</ds:datastoreItem>
</file>

<file path=customXml/itemProps2.xml><?xml version="1.0" encoding="utf-8"?>
<ds:datastoreItem xmlns:ds="http://schemas.openxmlformats.org/officeDocument/2006/customXml" ds:itemID="{C8D60326-7DF6-43FD-82A7-92498507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8574</Words>
  <Characters>48878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Markstrum, Alexis@Energy</cp:lastModifiedBy>
  <cp:revision>2</cp:revision>
  <cp:lastPrinted>2018-10-23T21:25:00Z</cp:lastPrinted>
  <dcterms:created xsi:type="dcterms:W3CDTF">2019-11-27T21:26:00Z</dcterms:created>
  <dcterms:modified xsi:type="dcterms:W3CDTF">2019-11-27T21:26:00Z</dcterms:modified>
</cp:coreProperties>
</file>
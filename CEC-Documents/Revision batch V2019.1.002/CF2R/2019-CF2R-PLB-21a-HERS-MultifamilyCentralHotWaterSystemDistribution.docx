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7B3BA" w14:textId="13252A50" w:rsidR="00140960" w:rsidRDefault="00140960" w:rsidP="0079399B">
      <w:pPr>
        <w:suppressAutoHyphens/>
        <w:spacing w:after="0" w:line="240" w:lineRule="auto"/>
        <w:ind w:left="446"/>
        <w:rPr>
          <w:rFonts w:asciiTheme="minorHAnsi" w:hAnsiTheme="minorHAnsi"/>
          <w:b/>
          <w:sz w:val="20"/>
          <w:szCs w:val="20"/>
        </w:rPr>
      </w:pPr>
      <w:bookmarkStart w:id="0" w:name="_GoBack"/>
      <w:bookmarkEnd w:id="0"/>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3"/>
        <w:gridCol w:w="3442"/>
        <w:gridCol w:w="6608"/>
      </w:tblGrid>
      <w:tr w:rsidR="002D3CB8" w:rsidRPr="009C3545" w14:paraId="2220F8E4" w14:textId="77777777" w:rsidTr="00547A32">
        <w:trPr>
          <w:trHeight w:val="144"/>
        </w:trPr>
        <w:tc>
          <w:tcPr>
            <w:tcW w:w="10998" w:type="dxa"/>
            <w:gridSpan w:val="3"/>
            <w:tcBorders>
              <w:top w:val="single" w:sz="4" w:space="0" w:color="auto"/>
              <w:bottom w:val="single" w:sz="4" w:space="0" w:color="auto"/>
            </w:tcBorders>
            <w:vAlign w:val="center"/>
          </w:tcPr>
          <w:p w14:paraId="4CBA4CC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hAnsiTheme="minorHAnsi" w:cstheme="minorHAnsi"/>
                <w:b/>
                <w:sz w:val="18"/>
                <w:szCs w:val="20"/>
              </w:rPr>
              <w:t>A. General Information</w:t>
            </w:r>
          </w:p>
        </w:tc>
      </w:tr>
      <w:tr w:rsidR="002D3CB8" w:rsidRPr="009C3545" w14:paraId="531577EA" w14:textId="77777777" w:rsidTr="00547A32">
        <w:trPr>
          <w:trHeight w:val="144"/>
        </w:trPr>
        <w:tc>
          <w:tcPr>
            <w:tcW w:w="734" w:type="dxa"/>
            <w:tcBorders>
              <w:top w:val="single" w:sz="4" w:space="0" w:color="auto"/>
              <w:bottom w:val="single" w:sz="4" w:space="0" w:color="auto"/>
              <w:right w:val="single" w:sz="4" w:space="0" w:color="auto"/>
            </w:tcBorders>
            <w:vAlign w:val="center"/>
          </w:tcPr>
          <w:p w14:paraId="65F900F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514" w:type="dxa"/>
            <w:tcBorders>
              <w:top w:val="single" w:sz="4" w:space="0" w:color="auto"/>
              <w:left w:val="single" w:sz="4" w:space="0" w:color="auto"/>
              <w:bottom w:val="single" w:sz="4" w:space="0" w:color="auto"/>
              <w:right w:val="single" w:sz="4" w:space="0" w:color="auto"/>
            </w:tcBorders>
            <w:vAlign w:val="center"/>
          </w:tcPr>
          <w:p w14:paraId="1CA60DA5" w14:textId="40DA935C" w:rsidR="002D3CB8" w:rsidRPr="009C3545" w:rsidRDefault="008A15E5">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Building</w:t>
            </w:r>
            <w:r w:rsidR="002D3CB8" w:rsidRPr="009C3545">
              <w:rPr>
                <w:rFonts w:asciiTheme="minorHAnsi" w:eastAsia="Times New Roman" w:hAnsiTheme="minorHAnsi" w:cstheme="minorHAnsi"/>
                <w:sz w:val="18"/>
                <w:szCs w:val="20"/>
              </w:rPr>
              <w:t xml:space="preserve"> Name</w:t>
            </w:r>
          </w:p>
        </w:tc>
        <w:tc>
          <w:tcPr>
            <w:tcW w:w="6750" w:type="dxa"/>
            <w:tcBorders>
              <w:top w:val="single" w:sz="4" w:space="0" w:color="auto"/>
              <w:left w:val="single" w:sz="4" w:space="0" w:color="auto"/>
              <w:bottom w:val="single" w:sz="4" w:space="0" w:color="auto"/>
            </w:tcBorders>
            <w:vAlign w:val="center"/>
          </w:tcPr>
          <w:p w14:paraId="2966429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13D4EFB2" w14:textId="4A6FAFED" w:rsidR="002D3CB8" w:rsidRPr="009C3545" w:rsidRDefault="002D3CB8" w:rsidP="0079399B">
      <w:pPr>
        <w:suppressAutoHyphens/>
        <w:spacing w:after="0" w:line="240" w:lineRule="auto"/>
        <w:ind w:left="446"/>
        <w:rPr>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909"/>
        <w:gridCol w:w="793"/>
        <w:gridCol w:w="882"/>
        <w:gridCol w:w="882"/>
        <w:gridCol w:w="707"/>
        <w:gridCol w:w="707"/>
        <w:gridCol w:w="794"/>
        <w:gridCol w:w="1057"/>
        <w:gridCol w:w="1057"/>
        <w:gridCol w:w="882"/>
        <w:gridCol w:w="1062"/>
      </w:tblGrid>
      <w:tr w:rsidR="002D3CB8" w:rsidRPr="009C3545" w14:paraId="3550C889" w14:textId="77777777" w:rsidTr="00001C88">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190BD9F8" w14:textId="709641D5"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B. Design HERS Verified Central Water Heating Systems Information </w:t>
            </w:r>
          </w:p>
          <w:p w14:paraId="76B5BE4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20"/>
              </w:rPr>
            </w:pPr>
            <w:r w:rsidRPr="009C3545">
              <w:rPr>
                <w:rFonts w:asciiTheme="minorHAnsi" w:hAnsiTheme="minorHAnsi" w:cstheme="minorHAnsi"/>
                <w:sz w:val="18"/>
                <w:szCs w:val="20"/>
              </w:rPr>
              <w:t>This table reports the water heating system features that were specified on the registered CF1R compliance document for this project.</w:t>
            </w:r>
          </w:p>
        </w:tc>
      </w:tr>
      <w:tr w:rsidR="002D3CB8" w:rsidRPr="009C3545" w14:paraId="6A3A47FC"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772A129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241867D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810" w:type="dxa"/>
            <w:tcBorders>
              <w:top w:val="single" w:sz="4" w:space="0" w:color="auto"/>
              <w:left w:val="single" w:sz="4" w:space="0" w:color="auto"/>
              <w:bottom w:val="single" w:sz="4" w:space="0" w:color="auto"/>
              <w:right w:val="single" w:sz="4" w:space="0" w:color="auto"/>
            </w:tcBorders>
            <w:vAlign w:val="center"/>
          </w:tcPr>
          <w:p w14:paraId="5753E7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48E0A3B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6CF5B31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05</w:t>
            </w:r>
          </w:p>
        </w:tc>
        <w:tc>
          <w:tcPr>
            <w:tcW w:w="720" w:type="dxa"/>
            <w:tcBorders>
              <w:top w:val="single" w:sz="4" w:space="0" w:color="auto"/>
              <w:left w:val="single" w:sz="4" w:space="0" w:color="auto"/>
              <w:bottom w:val="single" w:sz="4" w:space="0" w:color="auto"/>
              <w:right w:val="single" w:sz="4" w:space="0" w:color="auto"/>
            </w:tcBorders>
            <w:vAlign w:val="center"/>
          </w:tcPr>
          <w:p w14:paraId="28E5679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06</w:t>
            </w:r>
          </w:p>
        </w:tc>
        <w:tc>
          <w:tcPr>
            <w:tcW w:w="720" w:type="dxa"/>
            <w:tcBorders>
              <w:top w:val="single" w:sz="4" w:space="0" w:color="auto"/>
              <w:left w:val="single" w:sz="4" w:space="0" w:color="auto"/>
              <w:bottom w:val="single" w:sz="4" w:space="0" w:color="auto"/>
              <w:right w:val="single" w:sz="4" w:space="0" w:color="auto"/>
            </w:tcBorders>
            <w:vAlign w:val="center"/>
          </w:tcPr>
          <w:p w14:paraId="03C479C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07</w:t>
            </w:r>
          </w:p>
        </w:tc>
        <w:tc>
          <w:tcPr>
            <w:tcW w:w="810" w:type="dxa"/>
            <w:tcBorders>
              <w:top w:val="single" w:sz="4" w:space="0" w:color="auto"/>
              <w:left w:val="single" w:sz="4" w:space="0" w:color="auto"/>
              <w:bottom w:val="single" w:sz="4" w:space="0" w:color="auto"/>
              <w:right w:val="single" w:sz="4" w:space="0" w:color="auto"/>
            </w:tcBorders>
            <w:vAlign w:val="center"/>
          </w:tcPr>
          <w:p w14:paraId="237FAFC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08</w:t>
            </w:r>
          </w:p>
        </w:tc>
        <w:tc>
          <w:tcPr>
            <w:tcW w:w="1080" w:type="dxa"/>
            <w:tcBorders>
              <w:top w:val="single" w:sz="4" w:space="0" w:color="auto"/>
              <w:left w:val="single" w:sz="4" w:space="0" w:color="auto"/>
              <w:bottom w:val="single" w:sz="4" w:space="0" w:color="auto"/>
              <w:right w:val="single" w:sz="4" w:space="0" w:color="auto"/>
            </w:tcBorders>
            <w:vAlign w:val="center"/>
          </w:tcPr>
          <w:p w14:paraId="7487A7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09</w:t>
            </w:r>
          </w:p>
        </w:tc>
        <w:tc>
          <w:tcPr>
            <w:tcW w:w="1080" w:type="dxa"/>
            <w:tcBorders>
              <w:top w:val="single" w:sz="4" w:space="0" w:color="auto"/>
              <w:left w:val="single" w:sz="4" w:space="0" w:color="auto"/>
              <w:bottom w:val="single" w:sz="4" w:space="0" w:color="auto"/>
              <w:right w:val="single" w:sz="4" w:space="0" w:color="auto"/>
            </w:tcBorders>
            <w:vAlign w:val="center"/>
          </w:tcPr>
          <w:p w14:paraId="1334D8B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14:paraId="6D6BD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5CB6C1E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12</w:t>
            </w:r>
          </w:p>
        </w:tc>
      </w:tr>
      <w:tr w:rsidR="002D3CB8" w:rsidRPr="009C3545" w14:paraId="0D9F4301"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58E872C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888FDA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 Water Heating System Type</w:t>
            </w:r>
          </w:p>
        </w:tc>
        <w:tc>
          <w:tcPr>
            <w:tcW w:w="810" w:type="dxa"/>
            <w:tcBorders>
              <w:top w:val="single" w:sz="4" w:space="0" w:color="auto"/>
              <w:left w:val="single" w:sz="4" w:space="0" w:color="auto"/>
              <w:bottom w:val="single" w:sz="4" w:space="0" w:color="auto"/>
              <w:right w:val="single" w:sz="4" w:space="0" w:color="auto"/>
            </w:tcBorders>
            <w:vAlign w:val="bottom"/>
          </w:tcPr>
          <w:p w14:paraId="6A78186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1C4D29B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57464CD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Water Heater </w:t>
            </w:r>
          </w:p>
          <w:p w14:paraId="3EFDA0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Storage</w:t>
            </w:r>
          </w:p>
          <w:p w14:paraId="2308FF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2B3A2ED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Fuel Type</w:t>
            </w:r>
          </w:p>
        </w:tc>
        <w:tc>
          <w:tcPr>
            <w:tcW w:w="720" w:type="dxa"/>
            <w:tcBorders>
              <w:top w:val="single" w:sz="4" w:space="0" w:color="auto"/>
              <w:left w:val="single" w:sz="4" w:space="0" w:color="auto"/>
              <w:bottom w:val="single" w:sz="4" w:space="0" w:color="auto"/>
              <w:right w:val="single" w:sz="4" w:space="0" w:color="auto"/>
            </w:tcBorders>
            <w:vAlign w:val="bottom"/>
          </w:tcPr>
          <w:p w14:paraId="7223B89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Type</w:t>
            </w:r>
          </w:p>
        </w:tc>
        <w:tc>
          <w:tcPr>
            <w:tcW w:w="810" w:type="dxa"/>
            <w:tcBorders>
              <w:top w:val="single" w:sz="4" w:space="0" w:color="auto"/>
              <w:left w:val="single" w:sz="4" w:space="0" w:color="auto"/>
              <w:bottom w:val="single" w:sz="4" w:space="0" w:color="auto"/>
              <w:right w:val="single" w:sz="4" w:space="0" w:color="auto"/>
            </w:tcBorders>
            <w:vAlign w:val="bottom"/>
          </w:tcPr>
          <w:p w14:paraId="5F6D1B1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Value</w:t>
            </w:r>
          </w:p>
        </w:tc>
        <w:tc>
          <w:tcPr>
            <w:tcW w:w="1080" w:type="dxa"/>
            <w:tcBorders>
              <w:top w:val="single" w:sz="4" w:space="0" w:color="auto"/>
              <w:left w:val="single" w:sz="4" w:space="0" w:color="auto"/>
              <w:bottom w:val="single" w:sz="4" w:space="0" w:color="auto"/>
              <w:right w:val="single" w:sz="4" w:space="0" w:color="auto"/>
            </w:tcBorders>
            <w:vAlign w:val="bottom"/>
          </w:tcPr>
          <w:p w14:paraId="77B5685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0571D9A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Value</w:t>
            </w:r>
          </w:p>
        </w:tc>
        <w:tc>
          <w:tcPr>
            <w:tcW w:w="900" w:type="dxa"/>
            <w:tcBorders>
              <w:top w:val="single" w:sz="4" w:space="0" w:color="auto"/>
              <w:left w:val="single" w:sz="4" w:space="0" w:color="auto"/>
              <w:bottom w:val="single" w:sz="4" w:space="0" w:color="auto"/>
              <w:right w:val="single" w:sz="4" w:space="0" w:color="auto"/>
            </w:tcBorders>
            <w:vAlign w:val="bottom"/>
          </w:tcPr>
          <w:p w14:paraId="7BB6DC8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Standby Loss </w:t>
            </w:r>
          </w:p>
          <w:p w14:paraId="3136846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38326B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Exterior Insul. </w:t>
            </w:r>
          </w:p>
          <w:p w14:paraId="2971CBAC"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R-Value</w:t>
            </w:r>
          </w:p>
        </w:tc>
      </w:tr>
      <w:tr w:rsidR="002D3CB8" w:rsidRPr="009C3545" w14:paraId="2EC41F21"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tcPr>
          <w:p w14:paraId="31DA35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B4B516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37D83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12D84F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A535E3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6B520CF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45C8475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2F664FF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0317864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38867A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1A1C28F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455D7E5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r>
      <w:tr w:rsidR="002D3CB8" w:rsidRPr="009C3545" w14:paraId="1315DBF8"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4EAFAD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35A52F3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D11448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A7E7F9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1F216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5F4C974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85351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F72765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75324BB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25902F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771C73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52F4C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2BE6C7E6" w14:textId="2D056F08" w:rsidR="002D3CB8" w:rsidRPr="009C3545" w:rsidRDefault="002D3CB8" w:rsidP="0079399B">
      <w:pPr>
        <w:suppressAutoHyphens/>
        <w:spacing w:after="0" w:line="240" w:lineRule="auto"/>
        <w:ind w:left="446"/>
        <w:rPr>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909"/>
        <w:gridCol w:w="794"/>
        <w:gridCol w:w="882"/>
        <w:gridCol w:w="882"/>
        <w:gridCol w:w="619"/>
        <w:gridCol w:w="794"/>
        <w:gridCol w:w="794"/>
        <w:gridCol w:w="1057"/>
        <w:gridCol w:w="1057"/>
        <w:gridCol w:w="882"/>
        <w:gridCol w:w="1062"/>
      </w:tblGrid>
      <w:tr w:rsidR="008A15E5" w:rsidRPr="009C3545" w14:paraId="74069DEB" w14:textId="77777777" w:rsidTr="00001C88">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4BFC9E72" w14:textId="3D102F7E"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C. Installed HERS Verified Central Water Heating Systems Information </w:t>
            </w:r>
          </w:p>
          <w:p w14:paraId="35575FE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7958D4" w:rsidRPr="009C3545" w14:paraId="69B2AB02"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CE5366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40642AB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810" w:type="dxa"/>
            <w:tcBorders>
              <w:top w:val="single" w:sz="4" w:space="0" w:color="auto"/>
              <w:left w:val="single" w:sz="4" w:space="0" w:color="auto"/>
              <w:bottom w:val="single" w:sz="4" w:space="0" w:color="auto"/>
              <w:right w:val="single" w:sz="4" w:space="0" w:color="auto"/>
            </w:tcBorders>
            <w:vAlign w:val="center"/>
          </w:tcPr>
          <w:p w14:paraId="5DC8660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6BFF24C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363311B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603BFD3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06</w:t>
            </w:r>
          </w:p>
        </w:tc>
        <w:tc>
          <w:tcPr>
            <w:tcW w:w="810" w:type="dxa"/>
            <w:tcBorders>
              <w:top w:val="single" w:sz="4" w:space="0" w:color="auto"/>
              <w:left w:val="single" w:sz="4" w:space="0" w:color="auto"/>
              <w:bottom w:val="single" w:sz="4" w:space="0" w:color="auto"/>
              <w:right w:val="single" w:sz="4" w:space="0" w:color="auto"/>
            </w:tcBorders>
            <w:vAlign w:val="center"/>
          </w:tcPr>
          <w:p w14:paraId="786CF48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07</w:t>
            </w:r>
          </w:p>
        </w:tc>
        <w:tc>
          <w:tcPr>
            <w:tcW w:w="810" w:type="dxa"/>
            <w:tcBorders>
              <w:top w:val="single" w:sz="4" w:space="0" w:color="auto"/>
              <w:left w:val="single" w:sz="4" w:space="0" w:color="auto"/>
              <w:bottom w:val="single" w:sz="4" w:space="0" w:color="auto"/>
              <w:right w:val="single" w:sz="4" w:space="0" w:color="auto"/>
            </w:tcBorders>
            <w:vAlign w:val="center"/>
          </w:tcPr>
          <w:p w14:paraId="06ECB91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08</w:t>
            </w:r>
          </w:p>
        </w:tc>
        <w:tc>
          <w:tcPr>
            <w:tcW w:w="1080" w:type="dxa"/>
            <w:tcBorders>
              <w:top w:val="single" w:sz="4" w:space="0" w:color="auto"/>
              <w:left w:val="single" w:sz="4" w:space="0" w:color="auto"/>
              <w:bottom w:val="single" w:sz="4" w:space="0" w:color="auto"/>
              <w:right w:val="single" w:sz="4" w:space="0" w:color="auto"/>
            </w:tcBorders>
            <w:vAlign w:val="center"/>
          </w:tcPr>
          <w:p w14:paraId="428501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09</w:t>
            </w:r>
          </w:p>
        </w:tc>
        <w:tc>
          <w:tcPr>
            <w:tcW w:w="1080" w:type="dxa"/>
            <w:tcBorders>
              <w:top w:val="single" w:sz="4" w:space="0" w:color="auto"/>
              <w:left w:val="single" w:sz="4" w:space="0" w:color="auto"/>
              <w:bottom w:val="single" w:sz="4" w:space="0" w:color="auto"/>
              <w:right w:val="single" w:sz="4" w:space="0" w:color="auto"/>
            </w:tcBorders>
            <w:vAlign w:val="center"/>
          </w:tcPr>
          <w:p w14:paraId="0392497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14:paraId="1E193DA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495F57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12</w:t>
            </w:r>
          </w:p>
        </w:tc>
      </w:tr>
      <w:tr w:rsidR="007958D4" w:rsidRPr="009C3545" w14:paraId="309B61F5"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065769E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286BE9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 Water Heating System Type</w:t>
            </w:r>
          </w:p>
        </w:tc>
        <w:tc>
          <w:tcPr>
            <w:tcW w:w="810" w:type="dxa"/>
            <w:tcBorders>
              <w:top w:val="single" w:sz="4" w:space="0" w:color="auto"/>
              <w:left w:val="single" w:sz="4" w:space="0" w:color="auto"/>
              <w:bottom w:val="single" w:sz="4" w:space="0" w:color="auto"/>
              <w:right w:val="single" w:sz="4" w:space="0" w:color="auto"/>
            </w:tcBorders>
            <w:vAlign w:val="bottom"/>
          </w:tcPr>
          <w:p w14:paraId="664BD5B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0651D1C7"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0BE9770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Water Heater </w:t>
            </w:r>
          </w:p>
          <w:p w14:paraId="168899D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Storage</w:t>
            </w:r>
          </w:p>
          <w:p w14:paraId="1183AE5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03C33D0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Fuel Type</w:t>
            </w:r>
          </w:p>
        </w:tc>
        <w:tc>
          <w:tcPr>
            <w:tcW w:w="810" w:type="dxa"/>
            <w:tcBorders>
              <w:top w:val="single" w:sz="4" w:space="0" w:color="auto"/>
              <w:left w:val="single" w:sz="4" w:space="0" w:color="auto"/>
              <w:bottom w:val="single" w:sz="4" w:space="0" w:color="auto"/>
              <w:right w:val="single" w:sz="4" w:space="0" w:color="auto"/>
            </w:tcBorders>
            <w:vAlign w:val="bottom"/>
          </w:tcPr>
          <w:p w14:paraId="7408388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Type</w:t>
            </w:r>
          </w:p>
        </w:tc>
        <w:tc>
          <w:tcPr>
            <w:tcW w:w="810" w:type="dxa"/>
            <w:tcBorders>
              <w:top w:val="single" w:sz="4" w:space="0" w:color="auto"/>
              <w:left w:val="single" w:sz="4" w:space="0" w:color="auto"/>
              <w:bottom w:val="single" w:sz="4" w:space="0" w:color="auto"/>
              <w:right w:val="single" w:sz="4" w:space="0" w:color="auto"/>
            </w:tcBorders>
            <w:vAlign w:val="bottom"/>
          </w:tcPr>
          <w:p w14:paraId="7A6EC70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Value</w:t>
            </w:r>
          </w:p>
        </w:tc>
        <w:tc>
          <w:tcPr>
            <w:tcW w:w="1080" w:type="dxa"/>
            <w:tcBorders>
              <w:top w:val="single" w:sz="4" w:space="0" w:color="auto"/>
              <w:left w:val="single" w:sz="4" w:space="0" w:color="auto"/>
              <w:bottom w:val="single" w:sz="4" w:space="0" w:color="auto"/>
              <w:right w:val="single" w:sz="4" w:space="0" w:color="auto"/>
            </w:tcBorders>
            <w:vAlign w:val="bottom"/>
          </w:tcPr>
          <w:p w14:paraId="06D716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0481C32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Value</w:t>
            </w:r>
          </w:p>
        </w:tc>
        <w:tc>
          <w:tcPr>
            <w:tcW w:w="900" w:type="dxa"/>
            <w:tcBorders>
              <w:top w:val="single" w:sz="4" w:space="0" w:color="auto"/>
              <w:left w:val="single" w:sz="4" w:space="0" w:color="auto"/>
              <w:bottom w:val="single" w:sz="4" w:space="0" w:color="auto"/>
              <w:right w:val="single" w:sz="4" w:space="0" w:color="auto"/>
            </w:tcBorders>
            <w:vAlign w:val="bottom"/>
          </w:tcPr>
          <w:p w14:paraId="01279E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Standby Loss </w:t>
            </w:r>
          </w:p>
          <w:p w14:paraId="67FA98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3A855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Exterior Insul. </w:t>
            </w:r>
          </w:p>
          <w:p w14:paraId="3BE739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R-Value</w:t>
            </w:r>
          </w:p>
        </w:tc>
      </w:tr>
      <w:tr w:rsidR="007958D4" w:rsidRPr="009C3545" w14:paraId="59D6200F"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tcPr>
          <w:p w14:paraId="5409C6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61F552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4B132BA3"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397DDDF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2CB906B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tcPr>
          <w:p w14:paraId="5143D7A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2B5D3F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0491E64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6C3BFE1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548ECEE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05A56AF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360430E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r>
      <w:tr w:rsidR="007958D4" w:rsidRPr="009C3545" w14:paraId="40E4F448"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0698B41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2B42C67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BC51F8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4570C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A764D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78DCDF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62375D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96B9AC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401DCBF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522780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087F4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0AC19E5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487DA837" w14:textId="77777777" w:rsidR="008A15E5" w:rsidRPr="009C3545" w:rsidRDefault="008A15E5" w:rsidP="0079399B">
      <w:pPr>
        <w:suppressAutoHyphens/>
        <w:spacing w:after="0" w:line="240" w:lineRule="auto"/>
        <w:ind w:left="446"/>
        <w:rPr>
          <w:rFonts w:asciiTheme="minorHAnsi" w:hAnsiTheme="minorHAnsi" w:cstheme="minorHAnsi"/>
          <w:b/>
          <w:sz w:val="18"/>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9"/>
        <w:gridCol w:w="3601"/>
        <w:gridCol w:w="3601"/>
      </w:tblGrid>
      <w:tr w:rsidR="00BC0E01" w:rsidRPr="009C3545" w14:paraId="796A5855" w14:textId="77777777" w:rsidTr="00896180">
        <w:trPr>
          <w:cantSplit/>
          <w:trHeight w:val="144"/>
        </w:trPr>
        <w:tc>
          <w:tcPr>
            <w:tcW w:w="11027" w:type="dxa"/>
            <w:gridSpan w:val="3"/>
            <w:tcBorders>
              <w:top w:val="single" w:sz="4" w:space="0" w:color="auto"/>
              <w:left w:val="single" w:sz="4" w:space="0" w:color="auto"/>
              <w:bottom w:val="single" w:sz="4" w:space="0" w:color="auto"/>
              <w:right w:val="single" w:sz="4" w:space="0" w:color="auto"/>
            </w:tcBorders>
          </w:tcPr>
          <w:p w14:paraId="7CB4C886" w14:textId="4C89C02C"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D</w:t>
            </w:r>
            <w:r w:rsidR="00BC0E01" w:rsidRPr="009C3545">
              <w:rPr>
                <w:rFonts w:asciiTheme="minorHAnsi" w:hAnsiTheme="minorHAnsi" w:cstheme="minorHAnsi"/>
                <w:b/>
                <w:sz w:val="18"/>
                <w:szCs w:val="20"/>
              </w:rPr>
              <w:t xml:space="preserve">. Design HERS Verified </w:t>
            </w:r>
            <w:r w:rsidR="0027103A" w:rsidRPr="009C3545">
              <w:rPr>
                <w:rFonts w:asciiTheme="minorHAnsi" w:hAnsiTheme="minorHAnsi" w:cstheme="minorHAnsi"/>
                <w:b/>
                <w:sz w:val="18"/>
                <w:szCs w:val="20"/>
              </w:rPr>
              <w:t xml:space="preserve">Central </w:t>
            </w:r>
            <w:r w:rsidR="00BC0E01" w:rsidRPr="009C3545">
              <w:rPr>
                <w:rFonts w:asciiTheme="minorHAnsi" w:hAnsiTheme="minorHAnsi" w:cstheme="minorHAnsi"/>
                <w:b/>
                <w:sz w:val="18"/>
                <w:szCs w:val="20"/>
              </w:rPr>
              <w:t>Water Heating Distribution Systems Information</w:t>
            </w:r>
          </w:p>
          <w:p w14:paraId="3E7DC13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tc>
      </w:tr>
      <w:tr w:rsidR="00BC0E01" w:rsidRPr="009C3545" w14:paraId="745B90EA"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7FCBB0A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76" w:type="dxa"/>
            <w:tcBorders>
              <w:top w:val="single" w:sz="4" w:space="0" w:color="auto"/>
              <w:left w:val="single" w:sz="4" w:space="0" w:color="auto"/>
              <w:bottom w:val="single" w:sz="4" w:space="0" w:color="auto"/>
              <w:right w:val="single" w:sz="4" w:space="0" w:color="auto"/>
            </w:tcBorders>
            <w:vAlign w:val="center"/>
          </w:tcPr>
          <w:p w14:paraId="44451FE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76" w:type="dxa"/>
            <w:tcBorders>
              <w:top w:val="single" w:sz="4" w:space="0" w:color="auto"/>
              <w:left w:val="single" w:sz="4" w:space="0" w:color="auto"/>
              <w:bottom w:val="single" w:sz="4" w:space="0" w:color="auto"/>
              <w:right w:val="single" w:sz="4" w:space="0" w:color="auto"/>
            </w:tcBorders>
            <w:vAlign w:val="center"/>
          </w:tcPr>
          <w:p w14:paraId="2AE6D3E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9C3545" w14:paraId="618864AC"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bottom"/>
          </w:tcPr>
          <w:p w14:paraId="77D35EF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76" w:type="dxa"/>
            <w:tcBorders>
              <w:top w:val="single" w:sz="4" w:space="0" w:color="auto"/>
              <w:left w:val="single" w:sz="4" w:space="0" w:color="auto"/>
              <w:bottom w:val="single" w:sz="4" w:space="0" w:color="auto"/>
              <w:right w:val="single" w:sz="4" w:space="0" w:color="auto"/>
            </w:tcBorders>
            <w:vAlign w:val="bottom"/>
          </w:tcPr>
          <w:p w14:paraId="02EEEA3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Central DHW System </w:t>
            </w:r>
          </w:p>
          <w:p w14:paraId="229D358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c>
          <w:tcPr>
            <w:tcW w:w="3676" w:type="dxa"/>
            <w:tcBorders>
              <w:top w:val="single" w:sz="4" w:space="0" w:color="auto"/>
              <w:left w:val="single" w:sz="4" w:space="0" w:color="auto"/>
              <w:bottom w:val="single" w:sz="4" w:space="0" w:color="auto"/>
              <w:right w:val="single" w:sz="4" w:space="0" w:color="auto"/>
            </w:tcBorders>
            <w:vAlign w:val="bottom"/>
          </w:tcPr>
          <w:p w14:paraId="041A355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Dwelling Unit DHW System</w:t>
            </w:r>
          </w:p>
          <w:p w14:paraId="7C7CF9C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r>
      <w:tr w:rsidR="00BC0E01" w:rsidRPr="009C3545" w14:paraId="537804FB"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488AF8A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6729E5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4630A6B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r>
      <w:tr w:rsidR="00BC0E01" w:rsidRPr="009C3545" w14:paraId="24C902C2"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3E63F6D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C02426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DBADD5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1B3510D5" w14:textId="137DC62D" w:rsidR="00BC0E01" w:rsidRPr="009C3545" w:rsidRDefault="00BC0E01" w:rsidP="0079399B">
      <w:pPr>
        <w:suppressAutoHyphens/>
        <w:spacing w:after="0" w:line="240" w:lineRule="auto"/>
        <w:ind w:left="446"/>
        <w:rPr>
          <w:rFonts w:asciiTheme="minorHAnsi" w:hAnsiTheme="minorHAnsi" w:cstheme="minorHAnsi"/>
          <w:b/>
          <w:sz w:val="18"/>
          <w:szCs w:val="20"/>
        </w:rPr>
      </w:pPr>
    </w:p>
    <w:p w14:paraId="6867B3FE" w14:textId="77777777" w:rsidR="007A7B36" w:rsidRPr="009C3545" w:rsidRDefault="007A7B36" w:rsidP="0079399B">
      <w:pPr>
        <w:suppressAutoHyphens/>
        <w:spacing w:after="0" w:line="240" w:lineRule="auto"/>
        <w:ind w:left="446"/>
        <w:rPr>
          <w:rFonts w:asciiTheme="minorHAnsi" w:hAnsiTheme="minorHAnsi" w:cstheme="minorHAnsi"/>
          <w:b/>
          <w:sz w:val="18"/>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BC0E01" w:rsidRPr="009C3545" w14:paraId="0F5D0B2D" w14:textId="77777777" w:rsidTr="00896180">
        <w:trPr>
          <w:cantSplit/>
          <w:trHeight w:val="144"/>
        </w:trPr>
        <w:tc>
          <w:tcPr>
            <w:tcW w:w="11016" w:type="dxa"/>
            <w:gridSpan w:val="3"/>
            <w:tcBorders>
              <w:top w:val="single" w:sz="4" w:space="0" w:color="auto"/>
              <w:left w:val="single" w:sz="4" w:space="0" w:color="auto"/>
              <w:bottom w:val="single" w:sz="4" w:space="0" w:color="auto"/>
              <w:right w:val="single" w:sz="4" w:space="0" w:color="auto"/>
            </w:tcBorders>
          </w:tcPr>
          <w:p w14:paraId="6845F006" w14:textId="4C520702"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E</w:t>
            </w:r>
            <w:r w:rsidR="00BC0E01" w:rsidRPr="009C3545">
              <w:rPr>
                <w:rFonts w:asciiTheme="minorHAnsi" w:hAnsiTheme="minorHAnsi" w:cstheme="minorHAnsi"/>
                <w:b/>
                <w:sz w:val="18"/>
                <w:szCs w:val="20"/>
              </w:rPr>
              <w:t xml:space="preserve">. Installed HERS Verified </w:t>
            </w:r>
            <w:r w:rsidR="0027103A" w:rsidRPr="009C3545">
              <w:rPr>
                <w:rFonts w:asciiTheme="minorHAnsi" w:hAnsiTheme="minorHAnsi" w:cstheme="minorHAnsi"/>
                <w:b/>
                <w:sz w:val="18"/>
                <w:szCs w:val="20"/>
              </w:rPr>
              <w:t xml:space="preserve">Central </w:t>
            </w:r>
            <w:r w:rsidR="00BC0E01" w:rsidRPr="009C3545">
              <w:rPr>
                <w:rFonts w:asciiTheme="minorHAnsi" w:hAnsiTheme="minorHAnsi" w:cstheme="minorHAnsi"/>
                <w:b/>
                <w:sz w:val="18"/>
                <w:szCs w:val="20"/>
              </w:rPr>
              <w:t>Water Heating Distribution Systems Information</w:t>
            </w:r>
          </w:p>
          <w:p w14:paraId="5E160F7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tc>
      </w:tr>
      <w:tr w:rsidR="00BC0E01" w:rsidRPr="009C3545" w14:paraId="441A9A57"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7F826BE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72" w:type="dxa"/>
            <w:tcBorders>
              <w:top w:val="single" w:sz="4" w:space="0" w:color="auto"/>
              <w:left w:val="single" w:sz="4" w:space="0" w:color="auto"/>
              <w:bottom w:val="single" w:sz="4" w:space="0" w:color="auto"/>
              <w:right w:val="single" w:sz="4" w:space="0" w:color="auto"/>
            </w:tcBorders>
            <w:vAlign w:val="center"/>
          </w:tcPr>
          <w:p w14:paraId="497168D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72" w:type="dxa"/>
            <w:tcBorders>
              <w:top w:val="single" w:sz="4" w:space="0" w:color="auto"/>
              <w:left w:val="single" w:sz="4" w:space="0" w:color="auto"/>
              <w:bottom w:val="single" w:sz="4" w:space="0" w:color="auto"/>
              <w:right w:val="single" w:sz="4" w:space="0" w:color="auto"/>
            </w:tcBorders>
            <w:vAlign w:val="center"/>
          </w:tcPr>
          <w:p w14:paraId="1ED09CC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9C3545" w14:paraId="1772FC67"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bottom"/>
          </w:tcPr>
          <w:p w14:paraId="4B9FC99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72" w:type="dxa"/>
            <w:tcBorders>
              <w:top w:val="single" w:sz="4" w:space="0" w:color="auto"/>
              <w:left w:val="single" w:sz="4" w:space="0" w:color="auto"/>
              <w:bottom w:val="single" w:sz="4" w:space="0" w:color="auto"/>
              <w:right w:val="single" w:sz="4" w:space="0" w:color="auto"/>
            </w:tcBorders>
            <w:vAlign w:val="bottom"/>
          </w:tcPr>
          <w:p w14:paraId="4C061C8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Central DHW System </w:t>
            </w:r>
          </w:p>
          <w:p w14:paraId="2180F2A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c>
          <w:tcPr>
            <w:tcW w:w="3672" w:type="dxa"/>
            <w:tcBorders>
              <w:top w:val="single" w:sz="4" w:space="0" w:color="auto"/>
              <w:left w:val="single" w:sz="4" w:space="0" w:color="auto"/>
              <w:bottom w:val="single" w:sz="4" w:space="0" w:color="auto"/>
              <w:right w:val="single" w:sz="4" w:space="0" w:color="auto"/>
            </w:tcBorders>
            <w:vAlign w:val="bottom"/>
          </w:tcPr>
          <w:p w14:paraId="6AE9F6CA"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Dwelling Unit DHW System</w:t>
            </w:r>
          </w:p>
          <w:p w14:paraId="2CAD827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r>
      <w:tr w:rsidR="00BC0E01" w:rsidRPr="009C3545" w14:paraId="0A43E1BF"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3149C7D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76848DC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5640AD4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r>
      <w:tr w:rsidR="00BC0E01" w:rsidRPr="009C3545" w14:paraId="7219CF52"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6938204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293AE6A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53AEC07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6E27BC76" w14:textId="77777777" w:rsidR="00BC0E01" w:rsidRPr="007B44A0" w:rsidRDefault="00BC0E01">
      <w:pPr>
        <w:spacing w:after="0" w:line="240" w:lineRule="auto"/>
        <w:rPr>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BC0E01" w:rsidRPr="00F63FB9" w14:paraId="2F132371" w14:textId="77777777" w:rsidTr="00547A32">
        <w:trPr>
          <w:trHeight w:val="144"/>
        </w:trPr>
        <w:tc>
          <w:tcPr>
            <w:tcW w:w="10998" w:type="dxa"/>
            <w:gridSpan w:val="3"/>
            <w:tcBorders>
              <w:top w:val="single" w:sz="4" w:space="0" w:color="auto"/>
              <w:bottom w:val="single" w:sz="4" w:space="0" w:color="auto"/>
            </w:tcBorders>
            <w:vAlign w:val="center"/>
          </w:tcPr>
          <w:p w14:paraId="7261DAC8" w14:textId="0EF6BD84" w:rsidR="00BC0E01" w:rsidRPr="009C3545" w:rsidRDefault="002D3CB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hAnsiTheme="minorHAnsi" w:cstheme="minorHAnsi"/>
                <w:b/>
                <w:sz w:val="18"/>
                <w:szCs w:val="20"/>
              </w:rPr>
              <w:t>F</w:t>
            </w:r>
            <w:r w:rsidR="00BC0E01" w:rsidRPr="009C3545">
              <w:rPr>
                <w:rFonts w:asciiTheme="minorHAnsi" w:hAnsiTheme="minorHAnsi" w:cstheme="minorHAnsi"/>
                <w:b/>
                <w:sz w:val="18"/>
                <w:szCs w:val="20"/>
              </w:rPr>
              <w:t>. Installed HERS Verified  Water Heater Manufacturer Information</w:t>
            </w:r>
          </w:p>
        </w:tc>
      </w:tr>
      <w:tr w:rsidR="00BC0E01" w:rsidRPr="00F63FB9" w14:paraId="1E8586C7"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0C43786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66" w:type="dxa"/>
            <w:tcBorders>
              <w:top w:val="single" w:sz="4" w:space="0" w:color="auto"/>
              <w:left w:val="single" w:sz="4" w:space="0" w:color="auto"/>
              <w:bottom w:val="single" w:sz="4" w:space="0" w:color="auto"/>
              <w:right w:val="single" w:sz="4" w:space="0" w:color="auto"/>
            </w:tcBorders>
            <w:vAlign w:val="bottom"/>
          </w:tcPr>
          <w:p w14:paraId="136EAC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66" w:type="dxa"/>
            <w:tcBorders>
              <w:top w:val="single" w:sz="4" w:space="0" w:color="auto"/>
              <w:left w:val="single" w:sz="4" w:space="0" w:color="auto"/>
              <w:bottom w:val="single" w:sz="4" w:space="0" w:color="auto"/>
            </w:tcBorders>
            <w:vAlign w:val="bottom"/>
          </w:tcPr>
          <w:p w14:paraId="17D9EDD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F63FB9" w14:paraId="53D17ACC"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039052F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66" w:type="dxa"/>
            <w:tcBorders>
              <w:top w:val="single" w:sz="4" w:space="0" w:color="auto"/>
              <w:left w:val="single" w:sz="4" w:space="0" w:color="auto"/>
              <w:bottom w:val="single" w:sz="4" w:space="0" w:color="auto"/>
              <w:right w:val="single" w:sz="4" w:space="0" w:color="auto"/>
            </w:tcBorders>
            <w:vAlign w:val="bottom"/>
          </w:tcPr>
          <w:p w14:paraId="52CAA8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Manufacturer</w:t>
            </w:r>
          </w:p>
        </w:tc>
        <w:tc>
          <w:tcPr>
            <w:tcW w:w="3666" w:type="dxa"/>
            <w:tcBorders>
              <w:top w:val="single" w:sz="4" w:space="0" w:color="auto"/>
              <w:left w:val="single" w:sz="4" w:space="0" w:color="auto"/>
              <w:bottom w:val="single" w:sz="4" w:space="0" w:color="auto"/>
            </w:tcBorders>
            <w:vAlign w:val="bottom"/>
          </w:tcPr>
          <w:p w14:paraId="43ACB61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Model Number</w:t>
            </w:r>
          </w:p>
        </w:tc>
      </w:tr>
      <w:tr w:rsidR="00BC0E01" w:rsidRPr="00F63FB9" w14:paraId="0DB737A8"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2660CF0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6AF3477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shd w:val="clear" w:color="auto" w:fill="FFFFFF" w:themeFill="background1"/>
          </w:tcPr>
          <w:p w14:paraId="120966B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r w:rsidR="00BC0E01" w:rsidRPr="00F63FB9" w14:paraId="1F94992E"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48DED71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27EE438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tcPr>
          <w:p w14:paraId="7AA1786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6867B412" w14:textId="039E49DA" w:rsidR="00E92ECC" w:rsidRPr="007B44A0" w:rsidRDefault="00E92ECC">
      <w:pPr>
        <w:spacing w:after="0" w:line="240" w:lineRule="auto"/>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0C30EC" w:rsidRPr="00F63FB9" w14:paraId="1D0D8EF3" w14:textId="77777777" w:rsidTr="00A84635">
        <w:trPr>
          <w:trHeight w:val="144"/>
        </w:trPr>
        <w:tc>
          <w:tcPr>
            <w:tcW w:w="11016" w:type="dxa"/>
            <w:gridSpan w:val="2"/>
          </w:tcPr>
          <w:p w14:paraId="33F01976" w14:textId="05747D2F" w:rsidR="000C30EC" w:rsidRPr="009C3545" w:rsidRDefault="002D3CB8" w:rsidP="00A84635">
            <w:pPr>
              <w:keepNext/>
              <w:spacing w:after="0" w:line="240" w:lineRule="auto"/>
              <w:jc w:val="both"/>
              <w:rPr>
                <w:rFonts w:asciiTheme="minorHAnsi" w:hAnsiTheme="minorHAnsi" w:cstheme="minorHAnsi"/>
                <w:sz w:val="18"/>
                <w:szCs w:val="20"/>
              </w:rPr>
            </w:pPr>
            <w:r w:rsidRPr="009C3545">
              <w:rPr>
                <w:rFonts w:asciiTheme="minorHAnsi" w:hAnsiTheme="minorHAnsi" w:cstheme="minorHAnsi"/>
                <w:b/>
                <w:sz w:val="18"/>
                <w:szCs w:val="20"/>
              </w:rPr>
              <w:t>G</w:t>
            </w:r>
            <w:r w:rsidR="000C30EC" w:rsidRPr="009C3545">
              <w:rPr>
                <w:rFonts w:asciiTheme="minorHAnsi" w:hAnsiTheme="minorHAnsi" w:cstheme="minorHAnsi"/>
                <w:b/>
                <w:sz w:val="18"/>
                <w:szCs w:val="20"/>
              </w:rPr>
              <w:t>. Mandatory Requirements for All Central Domestic Hot Water Systems</w:t>
            </w:r>
          </w:p>
        </w:tc>
      </w:tr>
      <w:tr w:rsidR="000C30EC" w:rsidRPr="00F63FB9" w14:paraId="791C0030" w14:textId="77777777" w:rsidTr="00A84635">
        <w:trPr>
          <w:trHeight w:val="144"/>
        </w:trPr>
        <w:tc>
          <w:tcPr>
            <w:tcW w:w="598" w:type="dxa"/>
            <w:vAlign w:val="center"/>
          </w:tcPr>
          <w:p w14:paraId="2C31B3E8" w14:textId="77777777" w:rsidR="000C30EC" w:rsidRPr="009C3545" w:rsidRDefault="000C30EC" w:rsidP="00A8463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lastRenderedPageBreak/>
              <w:t>01</w:t>
            </w:r>
          </w:p>
        </w:tc>
        <w:tc>
          <w:tcPr>
            <w:tcW w:w="10418" w:type="dxa"/>
          </w:tcPr>
          <w:p w14:paraId="09CF8488" w14:textId="77777777" w:rsidR="000C30EC" w:rsidRPr="009C3545" w:rsidRDefault="000C30EC" w:rsidP="00A8463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p>
        </w:tc>
      </w:tr>
      <w:tr w:rsidR="000C30EC" w:rsidRPr="00F63FB9" w14:paraId="0661603D" w14:textId="77777777" w:rsidTr="00A84635">
        <w:trPr>
          <w:trHeight w:val="144"/>
        </w:trPr>
        <w:tc>
          <w:tcPr>
            <w:tcW w:w="598" w:type="dxa"/>
            <w:vAlign w:val="center"/>
          </w:tcPr>
          <w:p w14:paraId="424026C7" w14:textId="77777777" w:rsidR="000C30EC" w:rsidRPr="009C3545" w:rsidRDefault="000C30EC" w:rsidP="00A8463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02</w:t>
            </w:r>
          </w:p>
        </w:tc>
        <w:tc>
          <w:tcPr>
            <w:tcW w:w="10418" w:type="dxa"/>
          </w:tcPr>
          <w:p w14:paraId="321C6527" w14:textId="77777777" w:rsidR="000C30EC" w:rsidRPr="009C3545" w:rsidRDefault="000C30EC" w:rsidP="00A8463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sz w:val="18"/>
                <w:szCs w:val="20"/>
              </w:rPr>
              <w:t>Systems with circulating pumps or with electrical heat trace systems shall be capable of automatically turning off the system.  (Section 110.3(c)2).</w:t>
            </w:r>
          </w:p>
        </w:tc>
      </w:tr>
      <w:tr w:rsidR="009C3545" w:rsidRPr="00F63FB9" w14:paraId="29D18DBA" w14:textId="77777777" w:rsidTr="00A84635">
        <w:trPr>
          <w:trHeight w:val="144"/>
        </w:trPr>
        <w:tc>
          <w:tcPr>
            <w:tcW w:w="598" w:type="dxa"/>
            <w:vAlign w:val="center"/>
          </w:tcPr>
          <w:p w14:paraId="60B5BA2F"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03</w:t>
            </w:r>
          </w:p>
        </w:tc>
        <w:tc>
          <w:tcPr>
            <w:tcW w:w="10418" w:type="dxa"/>
          </w:tcPr>
          <w:p w14:paraId="20CE6A52" w14:textId="2DDA06F4" w:rsidR="009C3545" w:rsidRPr="009C3545" w:rsidRDefault="009C3545" w:rsidP="009C3545">
            <w:pPr>
              <w:keepNext/>
              <w:spacing w:after="0" w:line="240" w:lineRule="auto"/>
              <w:rPr>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F63FB9" w14:paraId="2014FB49" w14:textId="77777777" w:rsidTr="00A84635">
        <w:trPr>
          <w:trHeight w:val="144"/>
        </w:trPr>
        <w:tc>
          <w:tcPr>
            <w:tcW w:w="598" w:type="dxa"/>
            <w:vAlign w:val="center"/>
          </w:tcPr>
          <w:p w14:paraId="6736EC6A"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04</w:t>
            </w:r>
          </w:p>
        </w:tc>
        <w:tc>
          <w:tcPr>
            <w:tcW w:w="10418" w:type="dxa"/>
          </w:tcPr>
          <w:p w14:paraId="4118822A" w14:textId="793BA755"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Recirculation loops shall meet the following requirements:</w:t>
            </w:r>
          </w:p>
          <w:p w14:paraId="64464F0F" w14:textId="1235DD8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 4A).</w:t>
            </w:r>
          </w:p>
          <w:p w14:paraId="7853EF6D" w14:textId="50E70023"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check valve is located between the recirculation pump and the water heater. (Section 110.3(c) 4B).</w:t>
            </w:r>
          </w:p>
          <w:p w14:paraId="471527E7" w14:textId="0FA62CB0"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hose bib is installed between the pump and the water heating equipment with an isolation valve between the hose bib and the water heating equipment. (Section 110.3(c) 4C).</w:t>
            </w:r>
          </w:p>
          <w:p w14:paraId="11A893C6" w14:textId="7E891B1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 xml:space="preserve">Isolation valves shall be installed on both sides of the pump, of which the valve </w:t>
            </w:r>
            <w:r>
              <w:rPr>
                <w:rFonts w:asciiTheme="minorHAnsi" w:hAnsiTheme="minorHAnsi" w:cstheme="minorHAnsi"/>
                <w:sz w:val="18"/>
                <w:szCs w:val="20"/>
              </w:rPr>
              <w:t xml:space="preserve">required in 110.3(c)4C </w:t>
            </w:r>
            <w:r w:rsidRPr="009C3545">
              <w:rPr>
                <w:rFonts w:asciiTheme="minorHAnsi" w:hAnsiTheme="minorHAnsi" w:cstheme="minorHAnsi"/>
                <w:sz w:val="18"/>
                <w:szCs w:val="20"/>
              </w:rPr>
              <w:t>can be one. (Section 110.3(c)4D).</w:t>
            </w:r>
          </w:p>
          <w:p w14:paraId="0B39D804" w14:textId="755DC696"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 xml:space="preserve">The cold water piping and the recirculation loop piping shall not be connected to the hot water storage tank drain port. (Section 110.3(c)4E). </w:t>
            </w:r>
          </w:p>
          <w:p w14:paraId="17E750D7" w14:textId="41142C27"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check valve shall be installed on the cold water supply line between the hot water system and the next closest tee on the cold water supply line. (Section 110.3(c) 4F)</w:t>
            </w:r>
            <w:r w:rsidRPr="009C3545">
              <w:rPr>
                <w:rFonts w:asciiTheme="minorHAnsi" w:hAnsiTheme="minorHAnsi" w:cstheme="minorHAnsi"/>
                <w:bCs/>
                <w:sz w:val="18"/>
                <w:szCs w:val="20"/>
              </w:rPr>
              <w:t>.</w:t>
            </w:r>
          </w:p>
        </w:tc>
      </w:tr>
      <w:tr w:rsidR="009C3545" w:rsidRPr="00F63FB9" w14:paraId="25C04CB3" w14:textId="77777777" w:rsidTr="00A84635">
        <w:trPr>
          <w:trHeight w:val="144"/>
        </w:trPr>
        <w:tc>
          <w:tcPr>
            <w:tcW w:w="598" w:type="dxa"/>
            <w:vAlign w:val="center"/>
          </w:tcPr>
          <w:p w14:paraId="5FF8D551" w14:textId="778CD76C"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4E50FA">
              <w:rPr>
                <w:rFonts w:asciiTheme="minorHAnsi" w:hAnsiTheme="minorHAnsi" w:cstheme="minorHAnsi"/>
                <w:sz w:val="18"/>
                <w:szCs w:val="20"/>
              </w:rPr>
              <w:t>5</w:t>
            </w:r>
          </w:p>
        </w:tc>
        <w:tc>
          <w:tcPr>
            <w:tcW w:w="10418" w:type="dxa"/>
          </w:tcPr>
          <w:p w14:paraId="681C6E4C" w14:textId="5050AC0D"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Instantaneous water heaters with an input greater than 6.8 kBTU/hr. (2kW) shall have isolation valves on both the cold water supply and the hot water line. (110.3 (c) 6).</w:t>
            </w:r>
          </w:p>
        </w:tc>
      </w:tr>
      <w:tr w:rsidR="009C3545" w:rsidRPr="00F63FB9" w14:paraId="3F0DF87F" w14:textId="77777777" w:rsidTr="00A84635">
        <w:trPr>
          <w:trHeight w:val="144"/>
        </w:trPr>
        <w:tc>
          <w:tcPr>
            <w:tcW w:w="598" w:type="dxa"/>
            <w:vAlign w:val="center"/>
          </w:tcPr>
          <w:p w14:paraId="5D4B48DD" w14:textId="71314198"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4E50FA">
              <w:rPr>
                <w:rFonts w:asciiTheme="minorHAnsi" w:hAnsiTheme="minorHAnsi" w:cstheme="minorHAnsi"/>
                <w:sz w:val="18"/>
                <w:szCs w:val="20"/>
              </w:rPr>
              <w:t>6</w:t>
            </w:r>
          </w:p>
        </w:tc>
        <w:tc>
          <w:tcPr>
            <w:tcW w:w="10418" w:type="dxa"/>
          </w:tcPr>
          <w:p w14:paraId="1B0739D7"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7F42B5EF"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3D4A80F2"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6E4185C6"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2B5F02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8CB898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3368973A"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4E7E5E1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60ED7AC4"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118B9130" w14:textId="01F3EACF"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insulation.</w:t>
            </w:r>
          </w:p>
          <w:p w14:paraId="324DAC10" w14:textId="1EF9355C"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crawlspace insulation above and below.</w:t>
            </w:r>
          </w:p>
          <w:p w14:paraId="68CEC28B"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5B86022A" w14:textId="5F0A3B71" w:rsidR="009C3545" w:rsidRPr="009C3545" w:rsidRDefault="009C3545" w:rsidP="009C3545">
            <w:pPr>
              <w:pStyle w:val="ListParagraph"/>
              <w:keepNext/>
              <w:numPr>
                <w:ilvl w:val="1"/>
                <w:numId w:val="22"/>
              </w:numPr>
              <w:autoSpaceDE w:val="0"/>
              <w:autoSpaceDN w:val="0"/>
              <w:adjustRightInd w:val="0"/>
              <w:spacing w:after="0" w:line="240" w:lineRule="auto"/>
              <w:ind w:left="392" w:hanging="392"/>
              <w:rPr>
                <w:rFonts w:asciiTheme="minorHAnsi" w:hAnsiTheme="minorHAnsi" w:cstheme="minorHAnsi"/>
                <w:bCs/>
                <w:sz w:val="18"/>
                <w:szCs w:val="20"/>
              </w:rPr>
            </w:pPr>
            <w:r w:rsidRPr="009C3545">
              <w:rPr>
                <w:rFonts w:asciiTheme="minorHAnsi" w:eastAsia="Times New Roman" w:hAnsiTheme="minorHAnsi" w:cstheme="minorHAnsi"/>
                <w:bCs/>
                <w:sz w:val="18"/>
                <w:szCs w:val="20"/>
              </w:rPr>
              <w:t>Pipe insulation shall fit tightly and all elbows and tees shall be fully insulated.</w:t>
            </w:r>
          </w:p>
        </w:tc>
      </w:tr>
      <w:tr w:rsidR="009C3545" w:rsidRPr="00F63FB9" w14:paraId="761DCC6D" w14:textId="77777777" w:rsidTr="00A84635">
        <w:trPr>
          <w:trHeight w:val="144"/>
        </w:trPr>
        <w:tc>
          <w:tcPr>
            <w:tcW w:w="11016" w:type="dxa"/>
            <w:gridSpan w:val="2"/>
            <w:vAlign w:val="center"/>
          </w:tcPr>
          <w:p w14:paraId="7883DF63" w14:textId="4DA88B79"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1868657E" w14:textId="77777777" w:rsidR="004B7E17" w:rsidRPr="007B44A0" w:rsidRDefault="004B7E17">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D44EA5" w:rsidRPr="00F63FB9" w14:paraId="6867B49D" w14:textId="77777777" w:rsidTr="00547A32">
        <w:trPr>
          <w:trHeight w:val="144"/>
        </w:trPr>
        <w:tc>
          <w:tcPr>
            <w:tcW w:w="11016" w:type="dxa"/>
            <w:gridSpan w:val="2"/>
          </w:tcPr>
          <w:p w14:paraId="6867B49B" w14:textId="09AE4BB3" w:rsidR="00453E30" w:rsidRPr="009C3545" w:rsidRDefault="002D3CB8" w:rsidP="00B66D27">
            <w:pPr>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H</w:t>
            </w:r>
            <w:r w:rsidR="00D44EA5" w:rsidRPr="009C3545">
              <w:rPr>
                <w:rFonts w:asciiTheme="minorHAnsi" w:hAnsiTheme="minorHAnsi" w:cstheme="minorHAnsi"/>
                <w:b/>
                <w:sz w:val="18"/>
                <w:szCs w:val="20"/>
              </w:rPr>
              <w:t xml:space="preserve">. </w:t>
            </w:r>
            <w:r w:rsidR="006A61F3" w:rsidRPr="009C3545">
              <w:rPr>
                <w:rFonts w:asciiTheme="minorHAnsi" w:hAnsiTheme="minorHAnsi" w:cstheme="minorHAnsi"/>
                <w:b/>
                <w:sz w:val="18"/>
                <w:szCs w:val="20"/>
              </w:rPr>
              <w:t>HERS</w:t>
            </w:r>
            <w:r w:rsidR="0004192D" w:rsidRPr="009C3545">
              <w:rPr>
                <w:rFonts w:asciiTheme="minorHAnsi" w:hAnsiTheme="minorHAnsi" w:cstheme="minorHAnsi"/>
                <w:b/>
                <w:sz w:val="18"/>
                <w:szCs w:val="20"/>
              </w:rPr>
              <w:t>-</w:t>
            </w:r>
            <w:r w:rsidR="006A61F3" w:rsidRPr="009C3545">
              <w:rPr>
                <w:rFonts w:asciiTheme="minorHAnsi" w:hAnsiTheme="minorHAnsi" w:cstheme="minorHAnsi"/>
                <w:b/>
                <w:sz w:val="18"/>
                <w:szCs w:val="20"/>
              </w:rPr>
              <w:t>Verified Multiple Recirculation Loops for DHW Systems Serving Multiple Dwelling Units Requirements</w:t>
            </w:r>
          </w:p>
          <w:p w14:paraId="6867B49C" w14:textId="659AC155" w:rsidR="0017718F" w:rsidRPr="009C3545" w:rsidRDefault="0017718F" w:rsidP="00896180">
            <w:pPr>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6F4AD0" w:rsidRPr="009C3545">
              <w:rPr>
                <w:rFonts w:asciiTheme="minorHAnsi" w:hAnsiTheme="minorHAnsi" w:cstheme="minorHAnsi"/>
                <w:sz w:val="18"/>
                <w:szCs w:val="20"/>
              </w:rPr>
              <w:t>.</w:t>
            </w:r>
          </w:p>
        </w:tc>
      </w:tr>
      <w:tr w:rsidR="00A02EBA" w:rsidRPr="00F63FB9" w14:paraId="6867B4A0" w14:textId="77777777" w:rsidTr="00547A32">
        <w:trPr>
          <w:trHeight w:val="144"/>
        </w:trPr>
        <w:tc>
          <w:tcPr>
            <w:tcW w:w="595" w:type="dxa"/>
            <w:vAlign w:val="center"/>
          </w:tcPr>
          <w:p w14:paraId="6867B49E" w14:textId="77777777" w:rsidR="00A02EBA" w:rsidRPr="009C3545" w:rsidRDefault="003217C3"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w:t>
            </w:r>
            <w:r w:rsidR="00A02EBA" w:rsidRPr="009C3545">
              <w:rPr>
                <w:rFonts w:asciiTheme="minorHAnsi" w:hAnsiTheme="minorHAnsi" w:cstheme="minorHAnsi"/>
                <w:bCs/>
                <w:sz w:val="18"/>
                <w:szCs w:val="20"/>
              </w:rPr>
              <w:t>1</w:t>
            </w:r>
          </w:p>
        </w:tc>
        <w:tc>
          <w:tcPr>
            <w:tcW w:w="10421" w:type="dxa"/>
            <w:vAlign w:val="center"/>
          </w:tcPr>
          <w:p w14:paraId="6867B49F" w14:textId="77777777" w:rsidR="00A02EBA" w:rsidRPr="009C3545" w:rsidRDefault="00A02EBA" w:rsidP="00B66D27">
            <w:pPr>
              <w:spacing w:after="0" w:line="240" w:lineRule="auto"/>
              <w:rPr>
                <w:rFonts w:asciiTheme="minorHAnsi" w:hAnsiTheme="minorHAnsi" w:cstheme="minorHAnsi"/>
                <w:b/>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tc>
      </w:tr>
      <w:tr w:rsidR="004D47DB" w:rsidRPr="00F63FB9" w14:paraId="344E01CD" w14:textId="77777777" w:rsidTr="00547A32">
        <w:trPr>
          <w:trHeight w:val="144"/>
        </w:trPr>
        <w:tc>
          <w:tcPr>
            <w:tcW w:w="595" w:type="dxa"/>
            <w:vAlign w:val="center"/>
          </w:tcPr>
          <w:p w14:paraId="5E9A2C29" w14:textId="43216408" w:rsidR="004D47DB" w:rsidRPr="009C3545" w:rsidRDefault="004D47DB"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0421" w:type="dxa"/>
            <w:vAlign w:val="center"/>
          </w:tcPr>
          <w:p w14:paraId="5B9D157B" w14:textId="0E11BC53" w:rsidR="004D47DB" w:rsidRPr="009C3545" w:rsidRDefault="009C3545"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tc>
      </w:tr>
      <w:tr w:rsidR="008A15E5" w:rsidRPr="00F63FB9" w14:paraId="6867B4A3" w14:textId="77777777" w:rsidTr="00001C88">
        <w:trPr>
          <w:trHeight w:val="144"/>
        </w:trPr>
        <w:tc>
          <w:tcPr>
            <w:tcW w:w="11016" w:type="dxa"/>
            <w:gridSpan w:val="2"/>
            <w:vAlign w:val="center"/>
          </w:tcPr>
          <w:p w14:paraId="6867B4A2" w14:textId="47F498B0" w:rsidR="008A15E5" w:rsidRPr="009C3545" w:rsidRDefault="008A15E5">
            <w:pPr>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4034FEC4" w14:textId="0DAB891B" w:rsidR="00A84635" w:rsidRDefault="00A84635">
      <w:pPr>
        <w:rPr>
          <w:rFonts w:asciiTheme="minorHAnsi" w:hAnsiTheme="minorHAnsi" w:cstheme="minorHAnsi"/>
          <w:sz w:val="20"/>
          <w:szCs w:val="20"/>
        </w:rPr>
      </w:pPr>
    </w:p>
    <w:p w14:paraId="08B78E54" w14:textId="77777777" w:rsidR="00A84635" w:rsidRDefault="00A84635">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499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3"/>
        <w:gridCol w:w="271"/>
        <w:gridCol w:w="2519"/>
        <w:gridCol w:w="2792"/>
      </w:tblGrid>
      <w:tr w:rsidR="009B7BB1" w:rsidRPr="00F63FB9" w14:paraId="6867B4A7" w14:textId="77777777" w:rsidTr="00A84635">
        <w:trPr>
          <w:trHeight w:val="206"/>
        </w:trPr>
        <w:tc>
          <w:tcPr>
            <w:tcW w:w="10957" w:type="dxa"/>
            <w:gridSpan w:val="4"/>
            <w:vAlign w:val="center"/>
          </w:tcPr>
          <w:p w14:paraId="6867B4A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lastRenderedPageBreak/>
              <w:t>Documentation Author's Declaration Statement</w:t>
            </w:r>
          </w:p>
        </w:tc>
      </w:tr>
      <w:tr w:rsidR="009B7BB1" w:rsidRPr="00F63FB9" w14:paraId="6867B4A9" w14:textId="77777777" w:rsidTr="00A84635">
        <w:trPr>
          <w:trHeight w:val="206"/>
        </w:trPr>
        <w:tc>
          <w:tcPr>
            <w:tcW w:w="10957" w:type="dxa"/>
            <w:gridSpan w:val="4"/>
            <w:vAlign w:val="center"/>
          </w:tcPr>
          <w:p w14:paraId="6867B4A8" w14:textId="77777777" w:rsidR="009B7BB1" w:rsidRPr="00547A32" w:rsidRDefault="009B7BB1" w:rsidP="009B7BB1">
            <w:pPr>
              <w:keepNext/>
              <w:numPr>
                <w:ilvl w:val="0"/>
                <w:numId w:val="9"/>
              </w:numPr>
              <w:spacing w:after="0" w:line="240" w:lineRule="auto"/>
              <w:ind w:left="360" w:hanging="27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B7BB1" w:rsidRPr="00F63FB9" w14:paraId="6867B4AC" w14:textId="77777777" w:rsidTr="00A84635">
        <w:trPr>
          <w:trHeight w:val="360"/>
        </w:trPr>
        <w:tc>
          <w:tcPr>
            <w:tcW w:w="5558" w:type="dxa"/>
            <w:gridSpan w:val="2"/>
          </w:tcPr>
          <w:p w14:paraId="6867B4AA"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5399" w:type="dxa"/>
            <w:gridSpan w:val="2"/>
          </w:tcPr>
          <w:p w14:paraId="6867B4AB"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B7BB1" w:rsidRPr="00F63FB9" w14:paraId="6867B4AF" w14:textId="77777777" w:rsidTr="00A84635">
        <w:trPr>
          <w:trHeight w:val="360"/>
        </w:trPr>
        <w:tc>
          <w:tcPr>
            <w:tcW w:w="5558" w:type="dxa"/>
            <w:gridSpan w:val="2"/>
          </w:tcPr>
          <w:p w14:paraId="6867B4AD"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5399" w:type="dxa"/>
            <w:gridSpan w:val="2"/>
          </w:tcPr>
          <w:p w14:paraId="6867B4AE"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B2" w14:textId="77777777" w:rsidTr="00A84635">
        <w:trPr>
          <w:trHeight w:val="360"/>
        </w:trPr>
        <w:tc>
          <w:tcPr>
            <w:tcW w:w="5558" w:type="dxa"/>
            <w:gridSpan w:val="2"/>
          </w:tcPr>
          <w:p w14:paraId="6867B4B0"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399" w:type="dxa"/>
            <w:gridSpan w:val="2"/>
          </w:tcPr>
          <w:p w14:paraId="6867B4B1" w14:textId="3BBCE562"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6A61F3"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B7BB1" w:rsidRPr="00F63FB9" w14:paraId="6867B4B5" w14:textId="77777777" w:rsidTr="00A84635">
        <w:trPr>
          <w:trHeight w:val="360"/>
        </w:trPr>
        <w:tc>
          <w:tcPr>
            <w:tcW w:w="5558" w:type="dxa"/>
            <w:gridSpan w:val="2"/>
          </w:tcPr>
          <w:p w14:paraId="6867B4B3"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5399" w:type="dxa"/>
            <w:gridSpan w:val="2"/>
          </w:tcPr>
          <w:p w14:paraId="6867B4B4"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B7BB1" w:rsidRPr="00F63FB9" w14:paraId="6867B4B7" w14:textId="77777777" w:rsidTr="00A84635">
        <w:tblPrEx>
          <w:tblCellMar>
            <w:left w:w="115" w:type="dxa"/>
            <w:right w:w="115" w:type="dxa"/>
          </w:tblCellMar>
        </w:tblPrEx>
        <w:trPr>
          <w:trHeight w:val="296"/>
        </w:trPr>
        <w:tc>
          <w:tcPr>
            <w:tcW w:w="10957" w:type="dxa"/>
            <w:gridSpan w:val="4"/>
            <w:vAlign w:val="center"/>
          </w:tcPr>
          <w:p w14:paraId="6867B4B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B7BB1" w:rsidRPr="00F63FB9" w14:paraId="6867B4BF" w14:textId="77777777" w:rsidTr="00A84635">
        <w:tblPrEx>
          <w:tblCellMar>
            <w:left w:w="115" w:type="dxa"/>
            <w:right w:w="115" w:type="dxa"/>
          </w:tblCellMar>
        </w:tblPrEx>
        <w:trPr>
          <w:trHeight w:val="504"/>
        </w:trPr>
        <w:tc>
          <w:tcPr>
            <w:tcW w:w="10957" w:type="dxa"/>
            <w:gridSpan w:val="4"/>
          </w:tcPr>
          <w:p w14:paraId="117626F9"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7CC1D646"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334647FF"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2A44D230" w14:textId="77777777" w:rsidR="00200A46" w:rsidRPr="00547A32" w:rsidRDefault="00200A46" w:rsidP="00200A46">
            <w:pPr>
              <w:keepNext/>
              <w:numPr>
                <w:ilvl w:val="0"/>
                <w:numId w:val="16"/>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D403908" w14:textId="77777777" w:rsidR="00200A46" w:rsidRPr="00547A32" w:rsidRDefault="00200A46" w:rsidP="00200A46">
            <w:pPr>
              <w:pStyle w:val="ListParagraph"/>
              <w:keepNext/>
              <w:numPr>
                <w:ilvl w:val="0"/>
                <w:numId w:val="16"/>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4BE" w14:textId="04DCBBD7" w:rsidR="009B7BB1" w:rsidRPr="007B44A0" w:rsidRDefault="00200A46" w:rsidP="00B721E1">
            <w:pPr>
              <w:keepNext/>
              <w:numPr>
                <w:ilvl w:val="0"/>
                <w:numId w:val="8"/>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B7BB1" w:rsidRPr="00F63FB9" w14:paraId="6867B4C2" w14:textId="77777777" w:rsidTr="00A84635">
        <w:tblPrEx>
          <w:tblCellMar>
            <w:left w:w="108" w:type="dxa"/>
            <w:right w:w="108" w:type="dxa"/>
          </w:tblCellMar>
        </w:tblPrEx>
        <w:trPr>
          <w:trHeight w:val="360"/>
        </w:trPr>
        <w:tc>
          <w:tcPr>
            <w:tcW w:w="5283" w:type="dxa"/>
          </w:tcPr>
          <w:p w14:paraId="6867B4C0"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5674" w:type="dxa"/>
            <w:gridSpan w:val="3"/>
          </w:tcPr>
          <w:p w14:paraId="6867B4C1"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B7BB1" w:rsidRPr="00F63FB9" w14:paraId="6867B4C5"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3" w14:textId="58B8B379"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5674" w:type="dxa"/>
            <w:gridSpan w:val="3"/>
            <w:tcBorders>
              <w:top w:val="single" w:sz="4" w:space="0" w:color="auto"/>
              <w:left w:val="single" w:sz="4" w:space="0" w:color="auto"/>
              <w:bottom w:val="single" w:sz="4" w:space="0" w:color="auto"/>
              <w:right w:val="single" w:sz="4" w:space="0" w:color="auto"/>
            </w:tcBorders>
          </w:tcPr>
          <w:p w14:paraId="6867B4C4"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B7BB1" w:rsidRPr="00F63FB9" w14:paraId="6867B4C8"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6"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674" w:type="dxa"/>
            <w:gridSpan w:val="3"/>
            <w:tcBorders>
              <w:top w:val="single" w:sz="4" w:space="0" w:color="auto"/>
              <w:left w:val="single" w:sz="4" w:space="0" w:color="auto"/>
              <w:bottom w:val="single" w:sz="4" w:space="0" w:color="auto"/>
              <w:right w:val="single" w:sz="4" w:space="0" w:color="auto"/>
            </w:tcBorders>
          </w:tcPr>
          <w:p w14:paraId="6867B4C7"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B7BB1" w:rsidRPr="00F63FB9" w14:paraId="6867B4CC"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9"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2836" w:type="dxa"/>
            <w:gridSpan w:val="2"/>
            <w:tcBorders>
              <w:top w:val="single" w:sz="4" w:space="0" w:color="auto"/>
              <w:left w:val="single" w:sz="4" w:space="0" w:color="auto"/>
              <w:bottom w:val="single" w:sz="4" w:space="0" w:color="auto"/>
              <w:right w:val="single" w:sz="4" w:space="0" w:color="auto"/>
            </w:tcBorders>
          </w:tcPr>
          <w:p w14:paraId="6867B4CA" w14:textId="1148AE6D"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6A61F3" w:rsidRPr="00547A32">
              <w:rPr>
                <w:rFonts w:asciiTheme="minorHAnsi" w:eastAsia="Times New Roman" w:hAnsiTheme="minorHAnsi" w:cstheme="minorHAnsi"/>
                <w:sz w:val="20"/>
                <w:szCs w:val="20"/>
              </w:rPr>
              <w:t>:</w:t>
            </w:r>
          </w:p>
        </w:tc>
        <w:tc>
          <w:tcPr>
            <w:tcW w:w="2838" w:type="dxa"/>
            <w:tcBorders>
              <w:top w:val="single" w:sz="4" w:space="0" w:color="auto"/>
              <w:left w:val="single" w:sz="4" w:space="0" w:color="auto"/>
              <w:bottom w:val="single" w:sz="4" w:space="0" w:color="auto"/>
              <w:right w:val="single" w:sz="4" w:space="0" w:color="auto"/>
            </w:tcBorders>
          </w:tcPr>
          <w:p w14:paraId="6867B4CB"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CF"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D"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5674" w:type="dxa"/>
            <w:gridSpan w:val="3"/>
            <w:tcBorders>
              <w:top w:val="single" w:sz="4" w:space="0" w:color="auto"/>
              <w:left w:val="single" w:sz="4" w:space="0" w:color="auto"/>
              <w:bottom w:val="single" w:sz="4" w:space="0" w:color="auto"/>
              <w:right w:val="single" w:sz="4" w:space="0" w:color="auto"/>
            </w:tcBorders>
          </w:tcPr>
          <w:p w14:paraId="6867B4CE"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4D0" w14:textId="77777777" w:rsidR="00452DFA" w:rsidRPr="00547A32" w:rsidRDefault="00452DFA" w:rsidP="00452DFA">
      <w:pPr>
        <w:ind w:hanging="677"/>
        <w:rPr>
          <w:rFonts w:asciiTheme="minorHAnsi" w:hAnsiTheme="minorHAnsi" w:cstheme="minorHAnsi"/>
          <w:sz w:val="20"/>
          <w:szCs w:val="20"/>
        </w:rPr>
      </w:pPr>
    </w:p>
    <w:p w14:paraId="6867B4D1" w14:textId="77777777" w:rsidR="002332EE" w:rsidRPr="00547A32" w:rsidRDefault="002332EE" w:rsidP="002332EE">
      <w:pPr>
        <w:ind w:hanging="677"/>
        <w:rPr>
          <w:rFonts w:asciiTheme="minorHAnsi" w:hAnsiTheme="minorHAnsi" w:cstheme="minorHAnsi"/>
          <w:sz w:val="20"/>
          <w:szCs w:val="20"/>
        </w:rPr>
      </w:pPr>
    </w:p>
    <w:p w14:paraId="6867B4D2" w14:textId="77777777" w:rsidR="00C65571" w:rsidRPr="00547A32"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547A32" w:rsidSect="00547A32">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7A7DF863" w14:textId="2ED2ABCA" w:rsidR="002E5AE6" w:rsidRDefault="002E5AE6" w:rsidP="00547A32">
      <w:pPr>
        <w:spacing w:after="0"/>
        <w:rPr>
          <w:rFonts w:asciiTheme="minorHAnsi" w:eastAsiaTheme="minorEastAsia" w:hAnsiTheme="minorHAnsi" w:cstheme="minorHAnsi"/>
          <w:sz w:val="20"/>
          <w:szCs w:val="20"/>
        </w:rPr>
      </w:pPr>
    </w:p>
    <w:p w14:paraId="5E92F6D5" w14:textId="77777777" w:rsidR="00462743" w:rsidRPr="009C3545" w:rsidRDefault="00462743" w:rsidP="00A84635">
      <w:pPr>
        <w:spacing w:after="0"/>
        <w:rPr>
          <w:rFonts w:asciiTheme="minorHAnsi" w:hAnsiTheme="minorHAnsi" w:cstheme="minorHAnsi"/>
          <w:b/>
          <w:sz w:val="18"/>
          <w:szCs w:val="20"/>
        </w:rPr>
      </w:pPr>
      <w:r w:rsidRPr="009C3545">
        <w:rPr>
          <w:rFonts w:asciiTheme="minorHAnsi" w:hAnsiTheme="minorHAnsi" w:cstheme="minorHAnsi"/>
          <w:b/>
          <w:sz w:val="18"/>
          <w:szCs w:val="20"/>
        </w:rPr>
        <w:t>A. General Information</w:t>
      </w:r>
    </w:p>
    <w:p w14:paraId="47142D09" w14:textId="6474D9F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This table reports the building </w:t>
      </w:r>
      <w:r w:rsidR="00A90F3A">
        <w:rPr>
          <w:rFonts w:asciiTheme="minorHAnsi" w:hAnsiTheme="minorHAnsi" w:cstheme="minorHAnsi"/>
          <w:sz w:val="18"/>
          <w:szCs w:val="20"/>
        </w:rPr>
        <w:t>name</w:t>
      </w:r>
      <w:r w:rsidRPr="009C3545">
        <w:rPr>
          <w:rFonts w:asciiTheme="minorHAnsi" w:hAnsiTheme="minorHAnsi" w:cstheme="minorHAnsi"/>
          <w:sz w:val="18"/>
          <w:szCs w:val="20"/>
        </w:rPr>
        <w:t xml:space="preserve"> as specified on the Registered CF1R. </w:t>
      </w:r>
    </w:p>
    <w:p w14:paraId="6C107C12" w14:textId="77777777"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20"/>
        </w:rPr>
      </w:pPr>
    </w:p>
    <w:p w14:paraId="4F74BB85" w14:textId="52F468C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20"/>
        </w:rPr>
      </w:pPr>
      <w:r w:rsidRPr="009C3545">
        <w:rPr>
          <w:rFonts w:asciiTheme="minorHAnsi" w:hAnsiTheme="minorHAnsi" w:cs="Arial"/>
          <w:b/>
          <w:sz w:val="18"/>
          <w:szCs w:val="20"/>
        </w:rPr>
        <w:t>B. Design</w:t>
      </w:r>
      <w:r w:rsidR="0027103A" w:rsidRPr="009C3545">
        <w:rPr>
          <w:rFonts w:asciiTheme="minorHAnsi" w:hAnsiTheme="minorHAnsi" w:cs="Arial"/>
          <w:b/>
          <w:sz w:val="18"/>
          <w:szCs w:val="20"/>
        </w:rPr>
        <w:t xml:space="preserve"> HERS Verified </w:t>
      </w:r>
      <w:r w:rsidRPr="009C3545">
        <w:rPr>
          <w:rFonts w:asciiTheme="minorHAnsi" w:hAnsiTheme="minorHAnsi" w:cs="Arial"/>
          <w:b/>
          <w:sz w:val="18"/>
          <w:szCs w:val="20"/>
        </w:rPr>
        <w:t>Central Water Heating Systems Information</w:t>
      </w:r>
    </w:p>
    <w:p w14:paraId="4C4AB642" w14:textId="2C051D14"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sz w:val="18"/>
          <w:szCs w:val="20"/>
        </w:rPr>
        <w:t xml:space="preserve">This table reports the water heating system features that were specified on the registered CF1R compliance document for this project. </w:t>
      </w:r>
      <w:r w:rsidR="00896180" w:rsidRPr="009C3545">
        <w:rPr>
          <w:rFonts w:asciiTheme="minorHAnsi" w:hAnsiTheme="minorHAnsi"/>
          <w:sz w:val="18"/>
          <w:szCs w:val="20"/>
        </w:rPr>
        <w:t>This section is f</w:t>
      </w:r>
      <w:r w:rsidRPr="009C3545">
        <w:rPr>
          <w:rFonts w:asciiTheme="minorHAnsi" w:hAnsiTheme="minorHAnsi"/>
          <w:sz w:val="18"/>
          <w:szCs w:val="20"/>
        </w:rPr>
        <w:t>or information</w:t>
      </w:r>
      <w:r w:rsidR="00896180" w:rsidRPr="009C3545">
        <w:rPr>
          <w:rFonts w:asciiTheme="minorHAnsi" w:hAnsiTheme="minorHAnsi"/>
          <w:sz w:val="18"/>
          <w:szCs w:val="20"/>
        </w:rPr>
        <w:t>/verification purposes</w:t>
      </w:r>
      <w:r w:rsidRPr="009C3545">
        <w:rPr>
          <w:rFonts w:asciiTheme="minorHAnsi" w:hAnsiTheme="minorHAnsi"/>
          <w:sz w:val="18"/>
          <w:szCs w:val="20"/>
        </w:rPr>
        <w:t xml:space="preserve"> only and requires no user input.</w:t>
      </w:r>
    </w:p>
    <w:p w14:paraId="693ECCC1" w14:textId="77777777" w:rsidR="00462743" w:rsidRPr="009C3545" w:rsidRDefault="00462743" w:rsidP="00462743">
      <w:pPr>
        <w:keepNext/>
        <w:spacing w:after="0" w:line="240" w:lineRule="auto"/>
        <w:rPr>
          <w:rFonts w:asciiTheme="minorHAnsi" w:hAnsiTheme="minorHAnsi"/>
          <w:sz w:val="18"/>
          <w:szCs w:val="20"/>
        </w:rPr>
      </w:pPr>
    </w:p>
    <w:p w14:paraId="2941EC98" w14:textId="5FDFE4BA"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cs="Arial"/>
          <w:b/>
          <w:sz w:val="18"/>
          <w:szCs w:val="20"/>
        </w:rPr>
        <w:t xml:space="preserve">C. Installed </w:t>
      </w:r>
      <w:r w:rsidR="0027103A" w:rsidRPr="009C3545">
        <w:rPr>
          <w:rFonts w:asciiTheme="minorHAnsi" w:hAnsiTheme="minorHAnsi" w:cs="Arial"/>
          <w:b/>
          <w:sz w:val="18"/>
          <w:szCs w:val="20"/>
        </w:rPr>
        <w:t xml:space="preserve">HERS Verified </w:t>
      </w:r>
      <w:r w:rsidRPr="009C3545">
        <w:rPr>
          <w:rFonts w:asciiTheme="minorHAnsi" w:hAnsiTheme="minorHAnsi" w:cs="Arial"/>
          <w:b/>
          <w:sz w:val="18"/>
          <w:szCs w:val="20"/>
        </w:rPr>
        <w:t>Central Water Heating Systems Information</w:t>
      </w:r>
    </w:p>
    <w:p w14:paraId="611E4CF2" w14:textId="60A21B80"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sz w:val="18"/>
          <w:szCs w:val="20"/>
        </w:rPr>
        <w:t xml:space="preserve">This table reports the water heating system information that is being installed. Require one line for each </w:t>
      </w:r>
      <w:del w:id="1" w:author="Shewmaker, Michael@Energy" w:date="2019-11-19T11:09:00Z">
        <w:r w:rsidRPr="009C3545" w:rsidDel="00430E9A">
          <w:rPr>
            <w:rFonts w:asciiTheme="minorHAnsi" w:hAnsiTheme="minorHAnsi"/>
            <w:sz w:val="18"/>
            <w:szCs w:val="20"/>
          </w:rPr>
          <w:delText>central system</w:delText>
        </w:r>
      </w:del>
      <w:ins w:id="2" w:author="Shewmaker, Michael@Energy" w:date="2019-11-19T11:09:00Z">
        <w:r w:rsidR="00430E9A">
          <w:rPr>
            <w:rFonts w:asciiTheme="minorHAnsi" w:hAnsiTheme="minorHAnsi"/>
            <w:sz w:val="18"/>
            <w:szCs w:val="20"/>
          </w:rPr>
          <w:t>installed water heater</w:t>
        </w:r>
      </w:ins>
      <w:r w:rsidRPr="009C3545">
        <w:rPr>
          <w:rFonts w:asciiTheme="minorHAnsi" w:hAnsiTheme="minorHAnsi"/>
          <w:sz w:val="18"/>
          <w:szCs w:val="20"/>
        </w:rPr>
        <w:t>.</w:t>
      </w:r>
    </w:p>
    <w:p w14:paraId="627AD5ED"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01 Water Heating System ID or Name – Reference information from CF1R.</w:t>
      </w:r>
    </w:p>
    <w:p w14:paraId="1D6DC229"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02 Water Heating System Type – Reference information from CF1R. The different kinds of water heating system type are DHW or Combined Hydronic.</w:t>
      </w:r>
    </w:p>
    <w:p w14:paraId="16BE694D" w14:textId="77777777" w:rsidR="00462743" w:rsidRPr="009C3545" w:rsidRDefault="00462743" w:rsidP="00462743">
      <w:pPr>
        <w:keepNext/>
        <w:spacing w:after="0" w:line="240" w:lineRule="auto"/>
        <w:ind w:left="540" w:hanging="270"/>
        <w:rPr>
          <w:rFonts w:asciiTheme="minorHAnsi" w:hAnsiTheme="minorHAnsi"/>
          <w:sz w:val="18"/>
          <w:szCs w:val="20"/>
        </w:rPr>
      </w:pPr>
      <w:r w:rsidRPr="009C3545">
        <w:rPr>
          <w:rFonts w:asciiTheme="minorHAnsi" w:hAnsiTheme="minorHAnsi"/>
          <w:sz w:val="18"/>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21DA709D"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04 # of Water Heaters in system – Reference information from CF1R.</w:t>
      </w:r>
    </w:p>
    <w:p w14:paraId="541EEF01"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05 Water Heater Storage Volume (gal) – User input. Value may be N/A if water heater type is instantaneous with zero storage.  </w:t>
      </w:r>
    </w:p>
    <w:p w14:paraId="41C3ED81"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06 Fuel Type – Reference information from CF1R. The different kinds of fuel types are natural gas, propane, oil, or electricity.</w:t>
      </w:r>
    </w:p>
    <w:p w14:paraId="147B362C"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07 Rated Input Type – Reference information from CF1R. For natural gas, propane and oil fuel type the input type is Btu/Hr. For electric the input type is kW.</w:t>
      </w:r>
    </w:p>
    <w:p w14:paraId="55D9F453"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08 Rated Input Value – User input. Numerical value of the rated input. Must be equal to or less than value indicated on the CF1R.</w:t>
      </w:r>
    </w:p>
    <w:p w14:paraId="257EF2CA"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09 Heating Efficiency Type – Reference information from CF1R. Different efficiency types are Energy Factor, AFUE, UEF and Thermal Efficiency.</w:t>
      </w:r>
    </w:p>
    <w:p w14:paraId="1234F2AC"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10 Heating Efficiency Value – User input. Numerical value of the Heating Efficiency. Must be equal to or higher efficiency than value indicated on the CF1R.</w:t>
      </w:r>
    </w:p>
    <w:p w14:paraId="144E684F"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11 Standby Loss – User input. Must be equal to or less than value indicated on the CF1R. Value may be N/A if CF1R value is N/A.  </w:t>
      </w:r>
    </w:p>
    <w:p w14:paraId="1F045E8A"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12 Exterior Insul. R-Value – User input. Must be equal to or higher than value indicated on the CF1R. Value may be N/A if CF1R value is N/A.  </w:t>
      </w:r>
    </w:p>
    <w:p w14:paraId="05ABA4AF" w14:textId="77777777" w:rsidR="00462743" w:rsidRPr="009C3545" w:rsidRDefault="00462743" w:rsidP="00462743">
      <w:pPr>
        <w:keepNext/>
        <w:spacing w:after="0" w:line="240" w:lineRule="auto"/>
        <w:ind w:left="720" w:hanging="450"/>
        <w:rPr>
          <w:rFonts w:asciiTheme="minorHAnsi" w:hAnsiTheme="minorHAnsi"/>
          <w:sz w:val="18"/>
          <w:szCs w:val="20"/>
        </w:rPr>
      </w:pPr>
    </w:p>
    <w:p w14:paraId="24D98B2B" w14:textId="32FC1C77"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D. Design </w:t>
      </w:r>
      <w:r w:rsidR="0027103A" w:rsidRPr="009C3545">
        <w:rPr>
          <w:rFonts w:asciiTheme="minorHAnsi" w:hAnsiTheme="minorHAnsi" w:cstheme="minorHAnsi"/>
          <w:b/>
          <w:sz w:val="18"/>
          <w:szCs w:val="20"/>
        </w:rPr>
        <w:t xml:space="preserve">HERS Verified Central </w:t>
      </w:r>
      <w:r w:rsidRPr="009C3545">
        <w:rPr>
          <w:rFonts w:asciiTheme="minorHAnsi" w:hAnsiTheme="minorHAnsi" w:cstheme="minorHAnsi"/>
          <w:b/>
          <w:sz w:val="18"/>
          <w:szCs w:val="20"/>
        </w:rPr>
        <w:t>Water Heating Distribution Systems Information</w:t>
      </w:r>
    </w:p>
    <w:p w14:paraId="48BCAFEF" w14:textId="77777777" w:rsidR="00462743" w:rsidRPr="009C3545" w:rsidRDefault="00462743" w:rsidP="00462743">
      <w:pPr>
        <w:keepNext/>
        <w:spacing w:after="0" w:line="240" w:lineRule="auto"/>
        <w:ind w:left="720" w:hanging="450"/>
        <w:rPr>
          <w:rFonts w:asciiTheme="minorHAnsi" w:hAnsiTheme="minorHAnsi" w:cstheme="minorHAnsi"/>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p w14:paraId="09B65053" w14:textId="77777777" w:rsidR="00462743" w:rsidRPr="009C3545" w:rsidRDefault="00462743" w:rsidP="00462743">
      <w:pPr>
        <w:keepNext/>
        <w:spacing w:after="0" w:line="240" w:lineRule="auto"/>
        <w:ind w:left="720" w:hanging="450"/>
        <w:rPr>
          <w:rFonts w:asciiTheme="minorHAnsi" w:hAnsiTheme="minorHAnsi"/>
          <w:sz w:val="18"/>
          <w:szCs w:val="20"/>
        </w:rPr>
      </w:pPr>
    </w:p>
    <w:p w14:paraId="17C47821" w14:textId="7C65052A"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20"/>
        </w:rPr>
      </w:pPr>
      <w:r w:rsidRPr="009C3545">
        <w:rPr>
          <w:rFonts w:asciiTheme="minorHAnsi" w:hAnsiTheme="minorHAnsi" w:cstheme="minorHAnsi"/>
          <w:b/>
          <w:sz w:val="18"/>
          <w:szCs w:val="20"/>
        </w:rPr>
        <w:t xml:space="preserve">E. Installed </w:t>
      </w:r>
      <w:r w:rsidR="0027103A" w:rsidRPr="009C3545">
        <w:rPr>
          <w:rFonts w:asciiTheme="minorHAnsi" w:hAnsiTheme="minorHAnsi" w:cstheme="minorHAnsi"/>
          <w:b/>
          <w:sz w:val="18"/>
          <w:szCs w:val="20"/>
        </w:rPr>
        <w:t xml:space="preserve">HERS Verified Central </w:t>
      </w:r>
      <w:r w:rsidRPr="009C3545">
        <w:rPr>
          <w:rFonts w:asciiTheme="minorHAnsi" w:hAnsiTheme="minorHAnsi" w:cstheme="minorHAnsi"/>
          <w:b/>
          <w:sz w:val="18"/>
          <w:szCs w:val="20"/>
        </w:rPr>
        <w:t>Water Heating Distribution Systems Information</w:t>
      </w:r>
    </w:p>
    <w:p w14:paraId="24849EAC" w14:textId="77777777" w:rsidR="00A90F3A" w:rsidRPr="00A90F3A" w:rsidRDefault="00A90F3A" w:rsidP="00A90F3A">
      <w:pPr>
        <w:keepNext/>
        <w:spacing w:after="0" w:line="240" w:lineRule="auto"/>
        <w:ind w:left="720" w:hanging="450"/>
        <w:rPr>
          <w:rFonts w:asciiTheme="minorHAnsi" w:hAnsiTheme="minorHAnsi" w:cstheme="minorHAnsi"/>
          <w:sz w:val="20"/>
          <w:szCs w:val="20"/>
        </w:rPr>
      </w:pPr>
      <w:r w:rsidRPr="00A90F3A">
        <w:rPr>
          <w:rFonts w:asciiTheme="minorHAnsi" w:hAnsiTheme="minorHAnsi" w:cstheme="minorHAnsi"/>
          <w:sz w:val="20"/>
          <w:szCs w:val="20"/>
        </w:rPr>
        <w:t>01 Water Heating System ID or Name – Reference information from CF1R.</w:t>
      </w:r>
    </w:p>
    <w:p w14:paraId="67414268" w14:textId="03598411" w:rsidR="00462743" w:rsidRPr="009C3545" w:rsidRDefault="00A90F3A" w:rsidP="00462743">
      <w:pPr>
        <w:keepNext/>
        <w:spacing w:after="0" w:line="240" w:lineRule="auto"/>
        <w:ind w:left="720" w:hanging="450"/>
        <w:rPr>
          <w:rFonts w:asciiTheme="minorHAnsi" w:hAnsiTheme="minorHAnsi" w:cstheme="minorHAnsi"/>
          <w:sz w:val="18"/>
          <w:szCs w:val="20"/>
        </w:rPr>
      </w:pPr>
      <w:r>
        <w:rPr>
          <w:rFonts w:asciiTheme="minorHAnsi" w:hAnsiTheme="minorHAnsi" w:cstheme="minorHAnsi"/>
          <w:sz w:val="18"/>
          <w:szCs w:val="20"/>
        </w:rPr>
        <w:t>02</w:t>
      </w:r>
      <w:r w:rsidR="00462743" w:rsidRPr="009C3545">
        <w:rPr>
          <w:rFonts w:asciiTheme="minorHAnsi" w:hAnsiTheme="minorHAnsi" w:cstheme="minorHAnsi"/>
          <w:sz w:val="18"/>
          <w:szCs w:val="20"/>
        </w:rPr>
        <w:t xml:space="preserve"> Central DHW System Distribution Type </w:t>
      </w:r>
      <w:r w:rsidR="008344ED" w:rsidRPr="009C3545">
        <w:rPr>
          <w:rFonts w:asciiTheme="minorHAnsi" w:hAnsiTheme="minorHAnsi" w:cstheme="minorHAnsi"/>
          <w:sz w:val="18"/>
          <w:szCs w:val="20"/>
        </w:rPr>
        <w:t>=</w:t>
      </w:r>
      <w:r w:rsidR="00462743" w:rsidRPr="009C3545">
        <w:rPr>
          <w:rFonts w:asciiTheme="minorHAnsi" w:hAnsiTheme="minorHAnsi" w:cstheme="minorHAnsi"/>
          <w:sz w:val="18"/>
          <w:szCs w:val="20"/>
        </w:rPr>
        <w:t xml:space="preserve"> Reference information from CF1R.</w:t>
      </w:r>
    </w:p>
    <w:p w14:paraId="4D9D875E" w14:textId="6E3D288D"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cstheme="minorHAnsi"/>
          <w:sz w:val="18"/>
          <w:szCs w:val="20"/>
        </w:rPr>
        <w:t>0</w:t>
      </w:r>
      <w:r w:rsidR="00A90F3A">
        <w:rPr>
          <w:rFonts w:asciiTheme="minorHAnsi" w:hAnsiTheme="minorHAnsi" w:cstheme="minorHAnsi"/>
          <w:sz w:val="18"/>
          <w:szCs w:val="20"/>
        </w:rPr>
        <w:t>3</w:t>
      </w:r>
      <w:r w:rsidRPr="009C3545">
        <w:rPr>
          <w:rFonts w:asciiTheme="minorHAnsi" w:hAnsiTheme="minorHAnsi" w:cstheme="minorHAnsi"/>
          <w:sz w:val="18"/>
          <w:szCs w:val="20"/>
        </w:rPr>
        <w:t xml:space="preserve"> Dwelling Unit DHW System Distribution Type </w:t>
      </w:r>
      <w:r w:rsidR="008344ED" w:rsidRPr="009C3545">
        <w:rPr>
          <w:rFonts w:asciiTheme="minorHAnsi" w:hAnsiTheme="minorHAnsi" w:cstheme="minorHAnsi"/>
          <w:sz w:val="18"/>
          <w:szCs w:val="20"/>
        </w:rPr>
        <w:t>=</w:t>
      </w:r>
      <w:r w:rsidRPr="009C3545">
        <w:rPr>
          <w:rFonts w:asciiTheme="minorHAnsi" w:hAnsiTheme="minorHAnsi" w:cstheme="minorHAnsi"/>
          <w:sz w:val="18"/>
          <w:szCs w:val="20"/>
        </w:rPr>
        <w:t xml:space="preserve"> Reference information from CF1R</w:t>
      </w:r>
      <w:r w:rsidRPr="009C3545">
        <w:rPr>
          <w:rFonts w:asciiTheme="minorHAnsi" w:hAnsiTheme="minorHAnsi"/>
          <w:sz w:val="18"/>
          <w:szCs w:val="20"/>
        </w:rPr>
        <w:t>.</w:t>
      </w:r>
    </w:p>
    <w:p w14:paraId="2F5EF7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20"/>
        </w:rPr>
      </w:pPr>
    </w:p>
    <w:p w14:paraId="693A144E" w14:textId="544EC3FE"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20"/>
        </w:rPr>
      </w:pPr>
      <w:r w:rsidRPr="009C3545">
        <w:rPr>
          <w:rFonts w:asciiTheme="minorHAnsi" w:hAnsiTheme="minorHAnsi"/>
          <w:b/>
          <w:sz w:val="18"/>
          <w:szCs w:val="20"/>
        </w:rPr>
        <w:t xml:space="preserve">F. </w:t>
      </w:r>
      <w:r w:rsidRPr="009C3545">
        <w:rPr>
          <w:rFonts w:asciiTheme="minorHAnsi" w:hAnsiTheme="minorHAnsi" w:cs="Arial"/>
          <w:b/>
          <w:sz w:val="18"/>
          <w:szCs w:val="20"/>
        </w:rPr>
        <w:t xml:space="preserve">Installed </w:t>
      </w:r>
      <w:r w:rsidR="0027103A" w:rsidRPr="009C3545">
        <w:rPr>
          <w:rFonts w:asciiTheme="minorHAnsi" w:hAnsiTheme="minorHAnsi" w:cs="Arial"/>
          <w:b/>
          <w:sz w:val="18"/>
          <w:szCs w:val="20"/>
        </w:rPr>
        <w:t xml:space="preserve">HERS Verified Central </w:t>
      </w:r>
      <w:r w:rsidRPr="009C3545">
        <w:rPr>
          <w:rFonts w:asciiTheme="minorHAnsi" w:hAnsiTheme="minorHAnsi" w:cs="Arial"/>
          <w:b/>
          <w:sz w:val="18"/>
          <w:szCs w:val="20"/>
        </w:rPr>
        <w:t>Water Heater Manufacturer Information</w:t>
      </w:r>
    </w:p>
    <w:p w14:paraId="7429E433"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18"/>
          <w:szCs w:val="20"/>
        </w:rPr>
      </w:pPr>
      <w:r w:rsidRPr="009C3545">
        <w:rPr>
          <w:rFonts w:asciiTheme="minorHAnsi" w:hAnsiTheme="minorHAnsi" w:cs="Arial"/>
          <w:sz w:val="18"/>
          <w:szCs w:val="20"/>
        </w:rPr>
        <w:t>This table reports the manufacturer information of the installed water heater(s). Require one line for each installed water heater.</w:t>
      </w:r>
    </w:p>
    <w:p w14:paraId="0624800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01 Water Heating System ID or Name – Reference information from CF1R.</w:t>
      </w:r>
    </w:p>
    <w:p w14:paraId="414F431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02 Manufacturer – User input. Enter the name of the water heater manufacturer.</w:t>
      </w:r>
    </w:p>
    <w:p w14:paraId="18CC86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03 Model Number – User input. Enter the model number of the water heater.</w:t>
      </w:r>
    </w:p>
    <w:p w14:paraId="794112E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p>
    <w:p w14:paraId="507FB72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b/>
          <w:sz w:val="18"/>
          <w:szCs w:val="20"/>
        </w:rPr>
        <w:t>G. Mandatory Requirements for</w:t>
      </w:r>
      <w:r w:rsidRPr="009C3545">
        <w:rPr>
          <w:rFonts w:asciiTheme="minorHAnsi" w:hAnsiTheme="minorHAnsi" w:cs="Arial"/>
          <w:b/>
          <w:sz w:val="18"/>
          <w:szCs w:val="20"/>
        </w:rPr>
        <w:t xml:space="preserve"> All Central Domestic Hot Water Recirculation Systems</w:t>
      </w:r>
    </w:p>
    <w:p w14:paraId="4EA2680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cs="Arial"/>
          <w:sz w:val="18"/>
          <w:szCs w:val="20"/>
        </w:rPr>
        <w:t xml:space="preserve">This table lists the requirements for all central recirculation systems. HERS rater must ensure all the requirements in this table are met. </w:t>
      </w:r>
    </w:p>
    <w:p w14:paraId="477E917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p>
    <w:p w14:paraId="5DA04F49"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20"/>
        </w:rPr>
      </w:pPr>
      <w:r w:rsidRPr="009C3545">
        <w:rPr>
          <w:rFonts w:asciiTheme="minorHAnsi" w:hAnsiTheme="minorHAnsi" w:cs="Arial"/>
          <w:b/>
          <w:sz w:val="18"/>
          <w:szCs w:val="20"/>
        </w:rPr>
        <w:t xml:space="preserve">H. </w:t>
      </w:r>
      <w:r w:rsidRPr="009C3545">
        <w:rPr>
          <w:rFonts w:asciiTheme="minorHAnsi" w:hAnsiTheme="minorHAnsi" w:cstheme="minorHAnsi"/>
          <w:b/>
          <w:sz w:val="18"/>
          <w:szCs w:val="20"/>
        </w:rPr>
        <w:t>HERS-Verified Multiple Recirculation Loops for DHW Systems Serving Multiple Dwelling Units Requirements</w:t>
      </w:r>
      <w:r w:rsidRPr="009C3545" w:rsidDel="00001C88">
        <w:rPr>
          <w:rFonts w:asciiTheme="minorHAnsi" w:hAnsiTheme="minorHAnsi"/>
          <w:b/>
          <w:sz w:val="18"/>
          <w:szCs w:val="20"/>
        </w:rPr>
        <w:t xml:space="preserve"> </w:t>
      </w:r>
    </w:p>
    <w:p w14:paraId="6A0E8C6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cs="Arial"/>
          <w:sz w:val="18"/>
          <w:szCs w:val="20"/>
        </w:rPr>
        <w:t>This table lists the requirements for HERS Verified multiple recirculation loop credit for central recirculation systems.</w:t>
      </w:r>
    </w:p>
    <w:p w14:paraId="6867B502" w14:textId="77777777" w:rsidR="00A374A5" w:rsidRPr="00547A32" w:rsidRDefault="00A374A5"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sectPr w:rsidR="00A374A5" w:rsidRPr="00547A32" w:rsidSect="000261EF">
          <w:headerReference w:type="even" r:id="rId13"/>
          <w:headerReference w:type="default" r:id="rId14"/>
          <w:footerReference w:type="default" r:id="rId15"/>
          <w:headerReference w:type="first" r:id="rId16"/>
          <w:pgSz w:w="15840" w:h="12240" w:orient="landscape"/>
          <w:pgMar w:top="720" w:right="720" w:bottom="720" w:left="720" w:header="576" w:footer="576" w:gutter="0"/>
          <w:pgNumType w:start="1"/>
          <w:cols w:space="720"/>
          <w:docGrid w:linePitch="360"/>
        </w:sectPr>
      </w:pPr>
    </w:p>
    <w:p w14:paraId="6867B567" w14:textId="0DD2B704" w:rsidR="00A374A5" w:rsidRPr="00547A32"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3"/>
        <w:gridCol w:w="2380"/>
        <w:gridCol w:w="11287"/>
      </w:tblGrid>
      <w:tr w:rsidR="002D3CB8" w:rsidRPr="009C3545" w14:paraId="562261A2" w14:textId="77777777" w:rsidTr="00547A32">
        <w:trPr>
          <w:trHeight w:val="144"/>
        </w:trPr>
        <w:tc>
          <w:tcPr>
            <w:tcW w:w="14688" w:type="dxa"/>
            <w:gridSpan w:val="3"/>
            <w:tcBorders>
              <w:top w:val="single" w:sz="4" w:space="0" w:color="auto"/>
              <w:bottom w:val="single" w:sz="4" w:space="0" w:color="auto"/>
            </w:tcBorders>
            <w:vAlign w:val="center"/>
          </w:tcPr>
          <w:p w14:paraId="4AB67E9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hAnsiTheme="minorHAnsi" w:cstheme="minorHAnsi"/>
                <w:b/>
                <w:sz w:val="18"/>
                <w:szCs w:val="18"/>
              </w:rPr>
              <w:t>A. General Information</w:t>
            </w:r>
          </w:p>
        </w:tc>
      </w:tr>
      <w:tr w:rsidR="002D3CB8" w:rsidRPr="009C3545" w14:paraId="2CFB4A28" w14:textId="77777777" w:rsidTr="00547A32">
        <w:trPr>
          <w:trHeight w:val="144"/>
        </w:trPr>
        <w:tc>
          <w:tcPr>
            <w:tcW w:w="733" w:type="dxa"/>
            <w:tcBorders>
              <w:top w:val="single" w:sz="4" w:space="0" w:color="auto"/>
              <w:bottom w:val="single" w:sz="4" w:space="0" w:color="auto"/>
              <w:right w:val="single" w:sz="4" w:space="0" w:color="auto"/>
            </w:tcBorders>
            <w:vAlign w:val="center"/>
          </w:tcPr>
          <w:p w14:paraId="00085F5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2427" w:type="dxa"/>
            <w:tcBorders>
              <w:top w:val="single" w:sz="4" w:space="0" w:color="auto"/>
              <w:left w:val="single" w:sz="4" w:space="0" w:color="auto"/>
              <w:bottom w:val="single" w:sz="4" w:space="0" w:color="auto"/>
              <w:right w:val="single" w:sz="4" w:space="0" w:color="auto"/>
            </w:tcBorders>
            <w:vAlign w:val="center"/>
          </w:tcPr>
          <w:p w14:paraId="5C3E5E20" w14:textId="66FC0F09" w:rsidR="002D3CB8" w:rsidRPr="009C3545" w:rsidRDefault="002832F4" w:rsidP="00001C88">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Building</w:t>
            </w:r>
            <w:r w:rsidR="002D3CB8" w:rsidRPr="009C3545">
              <w:rPr>
                <w:rFonts w:asciiTheme="minorHAnsi" w:eastAsia="Times New Roman" w:hAnsiTheme="minorHAnsi" w:cstheme="minorHAnsi"/>
                <w:sz w:val="18"/>
                <w:szCs w:val="18"/>
              </w:rPr>
              <w:t xml:space="preserve"> Name</w:t>
            </w:r>
          </w:p>
        </w:tc>
        <w:tc>
          <w:tcPr>
            <w:tcW w:w="11528" w:type="dxa"/>
            <w:tcBorders>
              <w:top w:val="single" w:sz="4" w:space="0" w:color="auto"/>
              <w:left w:val="single" w:sz="4" w:space="0" w:color="auto"/>
              <w:bottom w:val="single" w:sz="4" w:space="0" w:color="auto"/>
            </w:tcBorders>
            <w:vAlign w:val="center"/>
          </w:tcPr>
          <w:p w14:paraId="5FADE371" w14:textId="12C2321D" w:rsidR="002D3CB8" w:rsidRPr="009C3545" w:rsidRDefault="004B7E17"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r>
    </w:tbl>
    <w:p w14:paraId="62A15289" w14:textId="5424AD4D" w:rsidR="002D3CB8" w:rsidRPr="009C3545" w:rsidRDefault="002D3CB8">
      <w:pPr>
        <w:rPr>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52"/>
        <w:gridCol w:w="1233"/>
        <w:gridCol w:w="1058"/>
        <w:gridCol w:w="1058"/>
        <w:gridCol w:w="1146"/>
        <w:gridCol w:w="1271"/>
        <w:gridCol w:w="1064"/>
        <w:gridCol w:w="1151"/>
        <w:gridCol w:w="1361"/>
        <w:gridCol w:w="1326"/>
        <w:gridCol w:w="1053"/>
        <w:gridCol w:w="1409"/>
        <w:gridCol w:w="8"/>
      </w:tblGrid>
      <w:tr w:rsidR="002D3CB8" w:rsidRPr="009C3545" w14:paraId="1145422A" w14:textId="77777777" w:rsidTr="00A8364F">
        <w:trPr>
          <w:trHeight w:val="144"/>
        </w:trPr>
        <w:tc>
          <w:tcPr>
            <w:tcW w:w="14616" w:type="dxa"/>
            <w:gridSpan w:val="13"/>
            <w:tcBorders>
              <w:top w:val="single" w:sz="4" w:space="0" w:color="auto"/>
              <w:left w:val="single" w:sz="4" w:space="0" w:color="auto"/>
              <w:bottom w:val="single" w:sz="4" w:space="0" w:color="auto"/>
              <w:right w:val="single" w:sz="4" w:space="0" w:color="auto"/>
            </w:tcBorders>
            <w:vAlign w:val="center"/>
          </w:tcPr>
          <w:p w14:paraId="1294E954" w14:textId="57A6B175" w:rsidR="002D3CB8" w:rsidRPr="009C3545" w:rsidRDefault="002D3CB8" w:rsidP="002E5AE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 xml:space="preserve">B. Design HERS Verified Central Water Heating Systems Information </w:t>
            </w:r>
          </w:p>
          <w:p w14:paraId="75B2168B" w14:textId="77777777" w:rsidR="000F1CDA" w:rsidRDefault="002D3CB8" w:rsidP="002E5AE6">
            <w:pPr>
              <w:keepNext/>
              <w:tabs>
                <w:tab w:val="left" w:pos="2160"/>
                <w:tab w:val="left" w:pos="2700"/>
                <w:tab w:val="left" w:pos="3420"/>
                <w:tab w:val="left" w:pos="3780"/>
                <w:tab w:val="left" w:pos="5760"/>
                <w:tab w:val="left" w:pos="7212"/>
              </w:tabs>
              <w:spacing w:after="0" w:line="240" w:lineRule="auto"/>
              <w:rPr>
                <w:ins w:id="3" w:author="Shewmaker, Michael@Energy" w:date="2019-11-19T11:10: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p>
          <w:p w14:paraId="75C7E912" w14:textId="7EF1103F" w:rsidR="00430E9A" w:rsidRPr="009C3545" w:rsidRDefault="00430E9A"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4" w:author="Shewmaker, Michael@Energy" w:date="2019-11-19T11:10:00Z">
              <w:r>
                <w:rPr>
                  <w:rFonts w:asciiTheme="minorHAnsi" w:eastAsia="Times New Roman" w:hAnsiTheme="minorHAnsi" w:cstheme="minorHAnsi"/>
                  <w:sz w:val="18"/>
                  <w:szCs w:val="18"/>
                </w:rPr>
                <w:t>&lt;&lt;require one row of data for each water heater identified on the CF1R-PRF&gt;&gt;</w:t>
              </w:r>
            </w:ins>
          </w:p>
        </w:tc>
      </w:tr>
      <w:tr w:rsidR="008B4A5F" w:rsidRPr="009C3545" w14:paraId="6460055E"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center"/>
          </w:tcPr>
          <w:p w14:paraId="29080B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1253" w:type="dxa"/>
            <w:tcBorders>
              <w:top w:val="single" w:sz="4" w:space="0" w:color="auto"/>
              <w:left w:val="single" w:sz="4" w:space="0" w:color="auto"/>
              <w:bottom w:val="single" w:sz="4" w:space="0" w:color="auto"/>
              <w:right w:val="single" w:sz="4" w:space="0" w:color="auto"/>
            </w:tcBorders>
            <w:vAlign w:val="center"/>
          </w:tcPr>
          <w:p w14:paraId="349B766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1074" w:type="dxa"/>
            <w:tcBorders>
              <w:top w:val="single" w:sz="4" w:space="0" w:color="auto"/>
              <w:left w:val="single" w:sz="4" w:space="0" w:color="auto"/>
              <w:bottom w:val="single" w:sz="4" w:space="0" w:color="auto"/>
              <w:right w:val="single" w:sz="4" w:space="0" w:color="auto"/>
            </w:tcBorders>
            <w:vAlign w:val="center"/>
          </w:tcPr>
          <w:p w14:paraId="4B1A91C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c>
          <w:tcPr>
            <w:tcW w:w="1074" w:type="dxa"/>
            <w:tcBorders>
              <w:top w:val="single" w:sz="4" w:space="0" w:color="auto"/>
              <w:left w:val="single" w:sz="4" w:space="0" w:color="auto"/>
              <w:bottom w:val="single" w:sz="4" w:space="0" w:color="auto"/>
              <w:right w:val="single" w:sz="4" w:space="0" w:color="auto"/>
            </w:tcBorders>
            <w:vAlign w:val="center"/>
          </w:tcPr>
          <w:p w14:paraId="555868B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04</w:t>
            </w:r>
          </w:p>
        </w:tc>
        <w:tc>
          <w:tcPr>
            <w:tcW w:w="1164" w:type="dxa"/>
            <w:tcBorders>
              <w:top w:val="single" w:sz="4" w:space="0" w:color="auto"/>
              <w:left w:val="single" w:sz="4" w:space="0" w:color="auto"/>
              <w:bottom w:val="single" w:sz="4" w:space="0" w:color="auto"/>
              <w:right w:val="single" w:sz="4" w:space="0" w:color="auto"/>
            </w:tcBorders>
            <w:vAlign w:val="center"/>
          </w:tcPr>
          <w:p w14:paraId="3BB74A3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05</w:t>
            </w:r>
          </w:p>
        </w:tc>
        <w:tc>
          <w:tcPr>
            <w:tcW w:w="1291" w:type="dxa"/>
            <w:tcBorders>
              <w:top w:val="single" w:sz="4" w:space="0" w:color="auto"/>
              <w:left w:val="single" w:sz="4" w:space="0" w:color="auto"/>
              <w:bottom w:val="single" w:sz="4" w:space="0" w:color="auto"/>
              <w:right w:val="single" w:sz="4" w:space="0" w:color="auto"/>
            </w:tcBorders>
            <w:vAlign w:val="center"/>
          </w:tcPr>
          <w:p w14:paraId="01A7103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06</w:t>
            </w:r>
          </w:p>
        </w:tc>
        <w:tc>
          <w:tcPr>
            <w:tcW w:w="1080" w:type="dxa"/>
            <w:tcBorders>
              <w:top w:val="single" w:sz="4" w:space="0" w:color="auto"/>
              <w:left w:val="single" w:sz="4" w:space="0" w:color="auto"/>
              <w:bottom w:val="single" w:sz="4" w:space="0" w:color="auto"/>
              <w:right w:val="single" w:sz="4" w:space="0" w:color="auto"/>
            </w:tcBorders>
            <w:vAlign w:val="center"/>
          </w:tcPr>
          <w:p w14:paraId="0126384C"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07</w:t>
            </w:r>
          </w:p>
        </w:tc>
        <w:tc>
          <w:tcPr>
            <w:tcW w:w="1169" w:type="dxa"/>
            <w:tcBorders>
              <w:top w:val="single" w:sz="4" w:space="0" w:color="auto"/>
              <w:left w:val="single" w:sz="4" w:space="0" w:color="auto"/>
              <w:bottom w:val="single" w:sz="4" w:space="0" w:color="auto"/>
              <w:right w:val="single" w:sz="4" w:space="0" w:color="auto"/>
            </w:tcBorders>
            <w:vAlign w:val="center"/>
          </w:tcPr>
          <w:p w14:paraId="324A6A1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08</w:t>
            </w:r>
          </w:p>
        </w:tc>
        <w:tc>
          <w:tcPr>
            <w:tcW w:w="1383" w:type="dxa"/>
            <w:tcBorders>
              <w:top w:val="single" w:sz="4" w:space="0" w:color="auto"/>
              <w:left w:val="single" w:sz="4" w:space="0" w:color="auto"/>
              <w:bottom w:val="single" w:sz="4" w:space="0" w:color="auto"/>
              <w:right w:val="single" w:sz="4" w:space="0" w:color="auto"/>
            </w:tcBorders>
            <w:vAlign w:val="center"/>
          </w:tcPr>
          <w:p w14:paraId="6BD3E4D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09</w:t>
            </w:r>
          </w:p>
        </w:tc>
        <w:tc>
          <w:tcPr>
            <w:tcW w:w="1347" w:type="dxa"/>
            <w:tcBorders>
              <w:top w:val="single" w:sz="4" w:space="0" w:color="auto"/>
              <w:left w:val="single" w:sz="4" w:space="0" w:color="auto"/>
              <w:bottom w:val="single" w:sz="4" w:space="0" w:color="auto"/>
              <w:right w:val="single" w:sz="4" w:space="0" w:color="auto"/>
            </w:tcBorders>
            <w:vAlign w:val="center"/>
          </w:tcPr>
          <w:p w14:paraId="3AFE719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10</w:t>
            </w:r>
          </w:p>
        </w:tc>
        <w:tc>
          <w:tcPr>
            <w:tcW w:w="1069" w:type="dxa"/>
            <w:tcBorders>
              <w:top w:val="single" w:sz="4" w:space="0" w:color="auto"/>
              <w:left w:val="single" w:sz="4" w:space="0" w:color="auto"/>
              <w:bottom w:val="single" w:sz="4" w:space="0" w:color="auto"/>
              <w:right w:val="single" w:sz="4" w:space="0" w:color="auto"/>
            </w:tcBorders>
            <w:vAlign w:val="center"/>
          </w:tcPr>
          <w:p w14:paraId="4E599F7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11</w:t>
            </w:r>
          </w:p>
        </w:tc>
        <w:tc>
          <w:tcPr>
            <w:tcW w:w="1432" w:type="dxa"/>
            <w:tcBorders>
              <w:top w:val="single" w:sz="4" w:space="0" w:color="auto"/>
              <w:left w:val="single" w:sz="4" w:space="0" w:color="auto"/>
              <w:bottom w:val="single" w:sz="4" w:space="0" w:color="auto"/>
              <w:right w:val="single" w:sz="4" w:space="0" w:color="auto"/>
            </w:tcBorders>
            <w:vAlign w:val="center"/>
          </w:tcPr>
          <w:p w14:paraId="5F47E66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12</w:t>
            </w:r>
          </w:p>
        </w:tc>
      </w:tr>
      <w:tr w:rsidR="008B4A5F" w:rsidRPr="009C3545" w14:paraId="3D7A49D2"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bottom"/>
          </w:tcPr>
          <w:p w14:paraId="52BAC73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1253" w:type="dxa"/>
            <w:tcBorders>
              <w:top w:val="single" w:sz="4" w:space="0" w:color="auto"/>
              <w:left w:val="single" w:sz="4" w:space="0" w:color="auto"/>
              <w:bottom w:val="single" w:sz="4" w:space="0" w:color="auto"/>
              <w:right w:val="single" w:sz="4" w:space="0" w:color="auto"/>
            </w:tcBorders>
            <w:vAlign w:val="bottom"/>
          </w:tcPr>
          <w:p w14:paraId="627910D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 Water Heating System Type</w:t>
            </w:r>
          </w:p>
        </w:tc>
        <w:tc>
          <w:tcPr>
            <w:tcW w:w="1074" w:type="dxa"/>
            <w:tcBorders>
              <w:top w:val="single" w:sz="4" w:space="0" w:color="auto"/>
              <w:left w:val="single" w:sz="4" w:space="0" w:color="auto"/>
              <w:bottom w:val="single" w:sz="4" w:space="0" w:color="auto"/>
              <w:right w:val="single" w:sz="4" w:space="0" w:color="auto"/>
            </w:tcBorders>
            <w:vAlign w:val="bottom"/>
          </w:tcPr>
          <w:p w14:paraId="5988317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Heater Type</w:t>
            </w:r>
          </w:p>
        </w:tc>
        <w:tc>
          <w:tcPr>
            <w:tcW w:w="1074" w:type="dxa"/>
            <w:tcBorders>
              <w:top w:val="single" w:sz="4" w:space="0" w:color="auto"/>
              <w:left w:val="single" w:sz="4" w:space="0" w:color="auto"/>
              <w:bottom w:val="single" w:sz="4" w:space="0" w:color="auto"/>
              <w:right w:val="single" w:sz="4" w:space="0" w:color="auto"/>
            </w:tcBorders>
            <w:vAlign w:val="bottom"/>
          </w:tcPr>
          <w:p w14:paraId="58DDA9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of Water Heaters in System</w:t>
            </w:r>
          </w:p>
        </w:tc>
        <w:tc>
          <w:tcPr>
            <w:tcW w:w="1164" w:type="dxa"/>
            <w:tcBorders>
              <w:top w:val="single" w:sz="4" w:space="0" w:color="auto"/>
              <w:left w:val="single" w:sz="4" w:space="0" w:color="auto"/>
              <w:bottom w:val="single" w:sz="4" w:space="0" w:color="auto"/>
              <w:right w:val="single" w:sz="4" w:space="0" w:color="auto"/>
            </w:tcBorders>
            <w:vAlign w:val="bottom"/>
          </w:tcPr>
          <w:p w14:paraId="4AB77BE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Water Heater </w:t>
            </w:r>
          </w:p>
          <w:p w14:paraId="7C181C7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Storage</w:t>
            </w:r>
          </w:p>
          <w:p w14:paraId="4408BDC6"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Volume (gal)</w:t>
            </w:r>
          </w:p>
        </w:tc>
        <w:tc>
          <w:tcPr>
            <w:tcW w:w="1291" w:type="dxa"/>
            <w:tcBorders>
              <w:top w:val="single" w:sz="4" w:space="0" w:color="auto"/>
              <w:left w:val="single" w:sz="4" w:space="0" w:color="auto"/>
              <w:bottom w:val="single" w:sz="4" w:space="0" w:color="auto"/>
              <w:right w:val="single" w:sz="4" w:space="0" w:color="auto"/>
            </w:tcBorders>
            <w:vAlign w:val="bottom"/>
          </w:tcPr>
          <w:p w14:paraId="1E6525C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Fuel Type</w:t>
            </w:r>
          </w:p>
        </w:tc>
        <w:tc>
          <w:tcPr>
            <w:tcW w:w="1080" w:type="dxa"/>
            <w:tcBorders>
              <w:top w:val="single" w:sz="4" w:space="0" w:color="auto"/>
              <w:left w:val="single" w:sz="4" w:space="0" w:color="auto"/>
              <w:bottom w:val="single" w:sz="4" w:space="0" w:color="auto"/>
              <w:right w:val="single" w:sz="4" w:space="0" w:color="auto"/>
            </w:tcBorders>
            <w:vAlign w:val="bottom"/>
          </w:tcPr>
          <w:p w14:paraId="29671C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Type</w:t>
            </w:r>
          </w:p>
        </w:tc>
        <w:tc>
          <w:tcPr>
            <w:tcW w:w="1169" w:type="dxa"/>
            <w:tcBorders>
              <w:top w:val="single" w:sz="4" w:space="0" w:color="auto"/>
              <w:left w:val="single" w:sz="4" w:space="0" w:color="auto"/>
              <w:bottom w:val="single" w:sz="4" w:space="0" w:color="auto"/>
              <w:right w:val="single" w:sz="4" w:space="0" w:color="auto"/>
            </w:tcBorders>
            <w:vAlign w:val="bottom"/>
          </w:tcPr>
          <w:p w14:paraId="73C713A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Value</w:t>
            </w:r>
          </w:p>
        </w:tc>
        <w:tc>
          <w:tcPr>
            <w:tcW w:w="1383" w:type="dxa"/>
            <w:tcBorders>
              <w:top w:val="single" w:sz="4" w:space="0" w:color="auto"/>
              <w:left w:val="single" w:sz="4" w:space="0" w:color="auto"/>
              <w:bottom w:val="single" w:sz="4" w:space="0" w:color="auto"/>
              <w:right w:val="single" w:sz="4" w:space="0" w:color="auto"/>
            </w:tcBorders>
            <w:vAlign w:val="bottom"/>
          </w:tcPr>
          <w:p w14:paraId="374A751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Type</w:t>
            </w:r>
          </w:p>
        </w:tc>
        <w:tc>
          <w:tcPr>
            <w:tcW w:w="1347" w:type="dxa"/>
            <w:tcBorders>
              <w:top w:val="single" w:sz="4" w:space="0" w:color="auto"/>
              <w:left w:val="single" w:sz="4" w:space="0" w:color="auto"/>
              <w:bottom w:val="single" w:sz="4" w:space="0" w:color="auto"/>
              <w:right w:val="single" w:sz="4" w:space="0" w:color="auto"/>
            </w:tcBorders>
            <w:vAlign w:val="bottom"/>
          </w:tcPr>
          <w:p w14:paraId="3E7BCC4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Value</w:t>
            </w:r>
          </w:p>
        </w:tc>
        <w:tc>
          <w:tcPr>
            <w:tcW w:w="1069" w:type="dxa"/>
            <w:tcBorders>
              <w:top w:val="single" w:sz="4" w:space="0" w:color="auto"/>
              <w:left w:val="single" w:sz="4" w:space="0" w:color="auto"/>
              <w:bottom w:val="single" w:sz="4" w:space="0" w:color="auto"/>
              <w:right w:val="single" w:sz="4" w:space="0" w:color="auto"/>
            </w:tcBorders>
            <w:vAlign w:val="bottom"/>
          </w:tcPr>
          <w:p w14:paraId="2E57909D"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Standby Loss </w:t>
            </w:r>
          </w:p>
          <w:p w14:paraId="705396F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t>
            </w:r>
          </w:p>
        </w:tc>
        <w:tc>
          <w:tcPr>
            <w:tcW w:w="1432" w:type="dxa"/>
            <w:tcBorders>
              <w:top w:val="single" w:sz="4" w:space="0" w:color="auto"/>
              <w:left w:val="single" w:sz="4" w:space="0" w:color="auto"/>
              <w:bottom w:val="single" w:sz="4" w:space="0" w:color="auto"/>
              <w:right w:val="single" w:sz="4" w:space="0" w:color="auto"/>
            </w:tcBorders>
            <w:vAlign w:val="bottom"/>
          </w:tcPr>
          <w:p w14:paraId="51D2BFC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Exterior Insul. </w:t>
            </w:r>
          </w:p>
          <w:p w14:paraId="1D14AE9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R-Value</w:t>
            </w:r>
          </w:p>
        </w:tc>
      </w:tr>
      <w:tr w:rsidR="008B4A5F" w:rsidRPr="009C3545" w14:paraId="26B6E887"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tcPr>
          <w:p w14:paraId="176EBFE7" w14:textId="0398E4D7" w:rsidR="001C6EBB" w:rsidRPr="009C3545" w:rsidRDefault="001C6EBB" w:rsidP="004B7E1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&gt;&gt;</w:t>
            </w:r>
          </w:p>
        </w:tc>
        <w:tc>
          <w:tcPr>
            <w:tcW w:w="1253" w:type="dxa"/>
            <w:tcBorders>
              <w:top w:val="single" w:sz="4" w:space="0" w:color="auto"/>
              <w:left w:val="single" w:sz="4" w:space="0" w:color="auto"/>
              <w:bottom w:val="single" w:sz="4" w:space="0" w:color="auto"/>
              <w:right w:val="single" w:sz="4" w:space="0" w:color="auto"/>
            </w:tcBorders>
          </w:tcPr>
          <w:p w14:paraId="1A112D04" w14:textId="2F9210E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&lt;&lt;If Performance</w:t>
            </w:r>
            <w:r w:rsidR="004B7E17" w:rsidRPr="009C3545">
              <w:rPr>
                <w:rFonts w:asciiTheme="minorHAnsi" w:eastAsia="Times New Roman" w:hAnsiTheme="minorHAnsi" w:cstheme="minorHAnsi"/>
                <w:sz w:val="18"/>
                <w:szCs w:val="18"/>
              </w:rPr>
              <w:t>, then</w:t>
            </w:r>
            <w:r w:rsidRPr="009C3545">
              <w:rPr>
                <w:rFonts w:asciiTheme="minorHAnsi" w:eastAsia="Times New Roman" w:hAnsiTheme="minorHAnsi" w:cstheme="minorHAnsi"/>
                <w:sz w:val="18"/>
                <w:szCs w:val="18"/>
              </w:rPr>
              <w:t xml:space="preserve"> reference values from CF1R-PRF-01</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p>
          <w:p w14:paraId="1FF8AEEC" w14:textId="36849437" w:rsidR="001C6EBB" w:rsidRPr="009C3545" w:rsidRDefault="004B7E17"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a</w:t>
            </w:r>
            <w:r w:rsidR="001C6EBB" w:rsidRPr="009C3545">
              <w:rPr>
                <w:rFonts w:asciiTheme="minorHAnsi" w:eastAsia="Times New Roman" w:hAnsiTheme="minorHAnsi" w:cstheme="minorHAnsi"/>
                <w:sz w:val="18"/>
                <w:szCs w:val="18"/>
              </w:rPr>
              <w:t>llowed values</w:t>
            </w:r>
            <w:r w:rsidR="00E83ABC" w:rsidRPr="009C3545">
              <w:rPr>
                <w:rFonts w:asciiTheme="minorHAnsi" w:eastAsia="Times New Roman" w:hAnsiTheme="minorHAnsi" w:cstheme="minorHAnsi"/>
                <w:sz w:val="18"/>
                <w:szCs w:val="18"/>
              </w:rPr>
              <w:t>:</w:t>
            </w:r>
          </w:p>
          <w:p w14:paraId="225B5D9E" w14:textId="60D2F8A0" w:rsidR="001C6EBB" w:rsidRPr="009C3545" w:rsidRDefault="001C6EBB" w:rsidP="002E5AE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DHW</w:t>
            </w:r>
            <w:r w:rsidR="009F01C6">
              <w:rPr>
                <w:rFonts w:asciiTheme="minorHAnsi" w:eastAsia="Times New Roman" w:hAnsiTheme="minorHAnsi" w:cstheme="minorHAnsi"/>
                <w:sz w:val="18"/>
                <w:szCs w:val="18"/>
              </w:rPr>
              <w:t xml:space="preserve">, Hydronic </w:t>
            </w:r>
            <w:r w:rsidRPr="009C3545">
              <w:rPr>
                <w:rFonts w:asciiTheme="minorHAnsi" w:eastAsia="Times New Roman" w:hAnsiTheme="minorHAnsi" w:cstheme="minorHAnsi"/>
                <w:sz w:val="18"/>
                <w:szCs w:val="18"/>
              </w:rPr>
              <w:t xml:space="preserve"> or</w:t>
            </w:r>
          </w:p>
          <w:p w14:paraId="26232D9F" w14:textId="4455893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Combined Hydronic</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r w:rsidR="004B7E17" w:rsidRPr="009C3545">
              <w:rPr>
                <w:rFonts w:asciiTheme="minorHAnsi" w:eastAsia="Times New Roman" w:hAnsiTheme="minorHAnsi" w:cstheme="minorHAnsi"/>
                <w:sz w:val="18"/>
                <w:szCs w:val="18"/>
              </w:rPr>
              <w:t>elsei</w:t>
            </w:r>
            <w:r w:rsidRPr="009C3545">
              <w:rPr>
                <w:rFonts w:asciiTheme="minorHAnsi" w:eastAsia="Times New Roman" w:hAnsiTheme="minorHAnsi" w:cstheme="minorHAnsi"/>
                <w:sz w:val="18"/>
                <w:szCs w:val="18"/>
              </w:rPr>
              <w:t>f Prescriptive</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then NA</w:t>
            </w:r>
          </w:p>
          <w:p w14:paraId="628E558F" w14:textId="2E9A019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074" w:type="dxa"/>
            <w:tcBorders>
              <w:top w:val="single" w:sz="4" w:space="0" w:color="auto"/>
              <w:left w:val="single" w:sz="4" w:space="0" w:color="auto"/>
              <w:bottom w:val="single" w:sz="4" w:space="0" w:color="auto"/>
              <w:right w:val="single" w:sz="4" w:space="0" w:color="auto"/>
            </w:tcBorders>
          </w:tcPr>
          <w:p w14:paraId="5B7810E8" w14:textId="765AF8C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555441">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values from CF1R</w:t>
            </w:r>
            <w:r w:rsidR="00555441">
              <w:rPr>
                <w:rFonts w:asciiTheme="minorHAnsi" w:eastAsia="Times New Roman" w:hAnsiTheme="minorHAnsi" w:cstheme="minorHAnsi"/>
                <w:sz w:val="18"/>
                <w:szCs w:val="18"/>
              </w:rPr>
              <w:t>.</w:t>
            </w:r>
          </w:p>
          <w:p w14:paraId="282D8CFE" w14:textId="230D0C11" w:rsidR="001C6EBB" w:rsidRPr="009C3545" w:rsidRDefault="00555441"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A</w:t>
            </w:r>
            <w:r w:rsidR="001C6EBB" w:rsidRPr="009C3545">
              <w:rPr>
                <w:rFonts w:asciiTheme="minorHAnsi" w:eastAsia="Times New Roman" w:hAnsiTheme="minorHAnsi" w:cstheme="minorHAnsi"/>
                <w:sz w:val="18"/>
                <w:szCs w:val="18"/>
              </w:rPr>
              <w:t>llowed values</w:t>
            </w:r>
            <w:r w:rsidR="00E83ABC" w:rsidRPr="009C3545">
              <w:rPr>
                <w:rFonts w:asciiTheme="minorHAnsi" w:eastAsia="Times New Roman" w:hAnsiTheme="minorHAnsi" w:cstheme="minorHAnsi"/>
                <w:sz w:val="18"/>
                <w:szCs w:val="18"/>
              </w:rPr>
              <w:t>:</w:t>
            </w:r>
          </w:p>
          <w:p w14:paraId="793EA2D9" w14:textId="60BF077F" w:rsidR="001C6EBB" w:rsidRPr="009C3545" w:rsidRDefault="001C6EBB" w:rsidP="00A836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Boiler,  Indirect, Consumer Instantaneous, Commercial Instantaneous, Consumer Storage, Commercial Storage, Residential-Duty Commercial Storage, or Residential-Duty Commercial Instantaneous &gt;&gt;</w:t>
            </w:r>
          </w:p>
        </w:tc>
        <w:tc>
          <w:tcPr>
            <w:tcW w:w="1074" w:type="dxa"/>
            <w:tcBorders>
              <w:top w:val="single" w:sz="4" w:space="0" w:color="auto"/>
              <w:left w:val="single" w:sz="4" w:space="0" w:color="auto"/>
              <w:bottom w:val="single" w:sz="4" w:space="0" w:color="auto"/>
              <w:right w:val="single" w:sz="4" w:space="0" w:color="auto"/>
            </w:tcBorders>
          </w:tcPr>
          <w:p w14:paraId="72FA5C7C" w14:textId="448C53E2"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&gt;&gt;</w:t>
            </w:r>
          </w:p>
        </w:tc>
        <w:tc>
          <w:tcPr>
            <w:tcW w:w="1164" w:type="dxa"/>
            <w:tcBorders>
              <w:top w:val="single" w:sz="4" w:space="0" w:color="auto"/>
              <w:left w:val="single" w:sz="4" w:space="0" w:color="auto"/>
              <w:bottom w:val="single" w:sz="4" w:space="0" w:color="auto"/>
              <w:right w:val="single" w:sz="4" w:space="0" w:color="auto"/>
            </w:tcBorders>
          </w:tcPr>
          <w:p w14:paraId="09BAF26B" w14:textId="56EF96AC"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8B4A5F" w:rsidRPr="009C3545">
              <w:rPr>
                <w:rFonts w:asciiTheme="minorHAnsi" w:eastAsia="Times New Roman" w:hAnsiTheme="minorHAnsi" w:cstheme="minorHAnsi"/>
                <w:sz w:val="18"/>
                <w:szCs w:val="18"/>
              </w:rPr>
              <w:t xml:space="preserve"> Reference values from CF1R</w:t>
            </w:r>
            <w:r w:rsidR="008B4A5F" w:rsidRPr="009C3545" w:rsidDel="008B4A5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&gt;&gt;</w:t>
            </w:r>
          </w:p>
        </w:tc>
        <w:tc>
          <w:tcPr>
            <w:tcW w:w="1291" w:type="dxa"/>
            <w:tcBorders>
              <w:top w:val="single" w:sz="4" w:space="0" w:color="auto"/>
              <w:left w:val="single" w:sz="4" w:space="0" w:color="auto"/>
              <w:bottom w:val="single" w:sz="4" w:space="0" w:color="auto"/>
              <w:right w:val="single" w:sz="4" w:space="0" w:color="auto"/>
            </w:tcBorders>
          </w:tcPr>
          <w:p w14:paraId="63F29F9A" w14:textId="448AC77E" w:rsidR="001C6EBB" w:rsidRPr="009C3545" w:rsidRDefault="001C6EBB" w:rsidP="008961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8B4A5F" w:rsidRPr="009C3545">
              <w:rPr>
                <w:rFonts w:asciiTheme="minorHAnsi" w:eastAsia="Times New Roman" w:hAnsiTheme="minorHAnsi" w:cstheme="minorHAnsi"/>
                <w:sz w:val="18"/>
                <w:szCs w:val="18"/>
              </w:rPr>
              <w:t xml:space="preserve"> Reference values from CF1R, allowed values:  Natural Gas, Propane, Electric</w:t>
            </w:r>
            <w:r w:rsidR="00AD20BC" w:rsidRPr="009C3545">
              <w:rPr>
                <w:rFonts w:asciiTheme="minorHAnsi" w:eastAsia="Times New Roman" w:hAnsiTheme="minorHAnsi" w:cstheme="minorHAnsi"/>
                <w:sz w:val="18"/>
                <w:szCs w:val="18"/>
              </w:rPr>
              <w:t xml:space="preserve"> </w:t>
            </w:r>
            <w:r w:rsidR="00896180" w:rsidRPr="009C3545">
              <w:rPr>
                <w:rFonts w:asciiTheme="minorHAnsi" w:eastAsia="Times New Roman" w:hAnsiTheme="minorHAnsi" w:cstheme="minorHAnsi"/>
                <w:sz w:val="18"/>
                <w:szCs w:val="18"/>
              </w:rPr>
              <w:t>R</w:t>
            </w:r>
            <w:r w:rsidR="00AD20BC" w:rsidRPr="009C3545">
              <w:rPr>
                <w:rFonts w:asciiTheme="minorHAnsi" w:eastAsia="Times New Roman" w:hAnsiTheme="minorHAnsi" w:cstheme="minorHAnsi"/>
                <w:sz w:val="18"/>
                <w:szCs w:val="18"/>
              </w:rPr>
              <w:t>esistance</w:t>
            </w:r>
            <w:r w:rsidR="008B4A5F" w:rsidRPr="009C3545">
              <w:rPr>
                <w:rFonts w:asciiTheme="minorHAnsi" w:eastAsia="Times New Roman" w:hAnsiTheme="minorHAnsi" w:cstheme="minorHAnsi"/>
                <w:sz w:val="18"/>
                <w:szCs w:val="18"/>
              </w:rPr>
              <w:t xml:space="preserve">, or </w:t>
            </w:r>
            <w:r w:rsidR="00896180" w:rsidRPr="009C3545">
              <w:rPr>
                <w:rFonts w:asciiTheme="minorHAnsi" w:eastAsia="Times New Roman" w:hAnsiTheme="minorHAnsi" w:cstheme="minorHAnsi"/>
                <w:sz w:val="18"/>
                <w:szCs w:val="18"/>
              </w:rPr>
              <w:t>H</w:t>
            </w:r>
            <w:r w:rsidR="008B4A5F" w:rsidRPr="009C3545">
              <w:rPr>
                <w:rFonts w:asciiTheme="minorHAnsi" w:eastAsia="Times New Roman" w:hAnsiTheme="minorHAnsi" w:cstheme="minorHAnsi"/>
                <w:sz w:val="18"/>
                <w:szCs w:val="18"/>
              </w:rPr>
              <w:t xml:space="preserve">eat </w:t>
            </w:r>
            <w:r w:rsidR="00896180" w:rsidRPr="009C3545">
              <w:rPr>
                <w:rFonts w:asciiTheme="minorHAnsi" w:eastAsia="Times New Roman" w:hAnsiTheme="minorHAnsi" w:cstheme="minorHAnsi"/>
                <w:sz w:val="18"/>
                <w:szCs w:val="18"/>
              </w:rPr>
              <w:t>P</w:t>
            </w:r>
            <w:r w:rsidR="008B4A5F" w:rsidRPr="009C3545">
              <w:rPr>
                <w:rFonts w:asciiTheme="minorHAnsi" w:eastAsia="Times New Roman" w:hAnsiTheme="minorHAnsi" w:cstheme="minorHAnsi"/>
                <w:sz w:val="18"/>
                <w:szCs w:val="18"/>
              </w:rPr>
              <w:t xml:space="preserve">ump </w:t>
            </w:r>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p>
        </w:tc>
        <w:tc>
          <w:tcPr>
            <w:tcW w:w="1080" w:type="dxa"/>
            <w:tcBorders>
              <w:top w:val="single" w:sz="4" w:space="0" w:color="auto"/>
              <w:left w:val="single" w:sz="4" w:space="0" w:color="auto"/>
              <w:bottom w:val="single" w:sz="4" w:space="0" w:color="auto"/>
              <w:right w:val="single" w:sz="4" w:space="0" w:color="auto"/>
            </w:tcBorders>
          </w:tcPr>
          <w:p w14:paraId="08CEA399" w14:textId="0FD7FE5D"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&lt;&lt;if </w:t>
            </w:r>
            <w:r w:rsidR="008B4A5F" w:rsidRPr="009C3545">
              <w:rPr>
                <w:rFonts w:asciiTheme="minorHAnsi" w:eastAsia="Times New Roman" w:hAnsiTheme="minorHAnsi" w:cstheme="minorHAnsi"/>
                <w:sz w:val="18"/>
                <w:szCs w:val="18"/>
              </w:rPr>
              <w:t>B06</w:t>
            </w:r>
            <w:r w:rsidRPr="009C3545">
              <w:rPr>
                <w:rFonts w:asciiTheme="minorHAnsi" w:eastAsia="Times New Roman" w:hAnsiTheme="minorHAnsi" w:cstheme="minorHAnsi"/>
                <w:sz w:val="18"/>
                <w:szCs w:val="18"/>
              </w:rPr>
              <w:t xml:space="preserve">= Heat Pump, then result = NA; </w:t>
            </w:r>
            <w:r w:rsidR="00754398" w:rsidRPr="00B67E3D">
              <w:rPr>
                <w:rFonts w:asciiTheme="minorHAnsi" w:eastAsia="Times New Roman" w:hAnsiTheme="minorHAnsi" w:cstheme="minorHAnsi"/>
                <w:sz w:val="20"/>
                <w:szCs w:val="20"/>
              </w:rPr>
              <w:t xml:space="preserve"> If B06 = Natural Gas</w:t>
            </w:r>
            <w:r w:rsidR="00754398">
              <w:rPr>
                <w:rFonts w:asciiTheme="minorHAnsi" w:eastAsia="Times New Roman" w:hAnsiTheme="minorHAnsi" w:cstheme="minorHAnsi"/>
                <w:sz w:val="20"/>
                <w:szCs w:val="20"/>
              </w:rPr>
              <w:t xml:space="preserve"> or</w:t>
            </w:r>
            <w:r w:rsidR="00754398" w:rsidRPr="00B67E3D">
              <w:rPr>
                <w:rFonts w:asciiTheme="minorHAnsi" w:eastAsia="Times New Roman" w:hAnsiTheme="minorHAnsi" w:cstheme="minorHAnsi"/>
                <w:sz w:val="20"/>
                <w:szCs w:val="20"/>
              </w:rPr>
              <w:t xml:space="preserve"> Propane,</w:t>
            </w:r>
            <w:r w:rsidR="00754398">
              <w:rPr>
                <w:rFonts w:asciiTheme="minorHAnsi" w:eastAsia="Times New Roman" w:hAnsiTheme="minorHAnsi" w:cstheme="minorHAnsi"/>
                <w:sz w:val="20"/>
                <w:szCs w:val="20"/>
              </w:rPr>
              <w:t xml:space="preserve"> </w:t>
            </w:r>
            <w:r w:rsidR="00754398" w:rsidRPr="00B67E3D">
              <w:rPr>
                <w:rFonts w:asciiTheme="minorHAnsi" w:eastAsia="Times New Roman" w:hAnsiTheme="minorHAnsi" w:cstheme="minorHAnsi"/>
                <w:sz w:val="20"/>
                <w:szCs w:val="20"/>
              </w:rPr>
              <w:t xml:space="preserve">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xml:space="preserve"> = Btu/Hr</w:t>
            </w:r>
            <w:r w:rsidR="00754398">
              <w:rPr>
                <w:rFonts w:asciiTheme="minorHAnsi" w:eastAsia="Times New Roman" w:hAnsiTheme="minorHAnsi" w:cstheme="minorHAnsi"/>
                <w:sz w:val="20"/>
                <w:szCs w:val="20"/>
              </w:rPr>
              <w:t>;</w:t>
            </w:r>
            <w:r w:rsidR="00754398" w:rsidRPr="00B67E3D">
              <w:rPr>
                <w:rFonts w:asciiTheme="minorHAnsi" w:eastAsia="Times New Roman" w:hAnsiTheme="minorHAnsi" w:cstheme="minorHAnsi"/>
                <w:sz w:val="20"/>
                <w:szCs w:val="20"/>
              </w:rPr>
              <w:t xml:space="preserve"> Else</w:t>
            </w:r>
            <w:r w:rsidR="00754398">
              <w:rPr>
                <w:rFonts w:asciiTheme="minorHAnsi" w:eastAsia="Times New Roman" w:hAnsiTheme="minorHAnsi" w:cstheme="minorHAnsi"/>
                <w:sz w:val="20"/>
                <w:szCs w:val="20"/>
              </w:rPr>
              <w:t xml:space="preserve"> i</w:t>
            </w:r>
            <w:r w:rsidR="00754398" w:rsidRPr="00B67E3D">
              <w:rPr>
                <w:rFonts w:asciiTheme="minorHAnsi" w:eastAsia="Times New Roman" w:hAnsiTheme="minorHAnsi" w:cstheme="minorHAnsi"/>
                <w:sz w:val="20"/>
                <w:szCs w:val="20"/>
              </w:rPr>
              <w:t xml:space="preserve">f </w:t>
            </w:r>
            <w:r w:rsidR="00754398">
              <w:rPr>
                <w:rFonts w:asciiTheme="minorHAnsi" w:eastAsia="Times New Roman" w:hAnsiTheme="minorHAnsi" w:cstheme="minorHAnsi"/>
                <w:sz w:val="20"/>
                <w:szCs w:val="20"/>
              </w:rPr>
              <w:t>B06</w:t>
            </w:r>
            <w:r w:rsidR="00754398" w:rsidRPr="00B67E3D">
              <w:rPr>
                <w:rFonts w:asciiTheme="minorHAnsi" w:eastAsia="Times New Roman" w:hAnsiTheme="minorHAnsi" w:cstheme="minorHAnsi"/>
                <w:sz w:val="20"/>
                <w:szCs w:val="20"/>
              </w:rPr>
              <w:t>= Electric</w:t>
            </w:r>
            <w:r w:rsidR="00754398">
              <w:rPr>
                <w:rFonts w:asciiTheme="minorHAnsi" w:eastAsia="Times New Roman" w:hAnsiTheme="minorHAnsi" w:cstheme="minorHAnsi"/>
                <w:sz w:val="20"/>
                <w:szCs w:val="20"/>
              </w:rPr>
              <w:t xml:space="preserve"> Resistance,</w:t>
            </w:r>
            <w:r w:rsidR="00754398" w:rsidRPr="00B67E3D">
              <w:rPr>
                <w:rFonts w:asciiTheme="minorHAnsi" w:eastAsia="Times New Roman" w:hAnsiTheme="minorHAnsi" w:cstheme="minorHAnsi"/>
                <w:sz w:val="20"/>
                <w:szCs w:val="20"/>
              </w:rPr>
              <w:t xml:space="preserve"> 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kW</w:t>
            </w:r>
            <w:r w:rsidR="00754398" w:rsidRPr="009C3545">
              <w:rPr>
                <w:rFonts w:asciiTheme="minorHAnsi" w:eastAsia="Times New Roman" w:hAnsiTheme="minorHAnsi" w:cstheme="minorHAnsi"/>
                <w:sz w:val="18"/>
                <w:szCs w:val="18"/>
              </w:rPr>
              <w:t xml:space="preserve"> </w:t>
            </w:r>
            <w:r w:rsidR="00AD20BC" w:rsidRPr="009C3545">
              <w:rPr>
                <w:rFonts w:asciiTheme="minorHAnsi" w:eastAsia="Times New Roman" w:hAnsiTheme="minorHAnsi" w:cstheme="minorHAnsi"/>
                <w:sz w:val="18"/>
                <w:szCs w:val="18"/>
              </w:rPr>
              <w:t>&gt;&gt;</w:t>
            </w:r>
            <w:r w:rsidRPr="009C3545">
              <w:rPr>
                <w:rFonts w:asciiTheme="minorHAnsi" w:eastAsia="Times New Roman" w:hAnsiTheme="minorHAnsi" w:cstheme="minorHAnsi"/>
                <w:sz w:val="18"/>
                <w:szCs w:val="18"/>
              </w:rPr>
              <w:t>IfB06 = Natural Gas</w:t>
            </w:r>
            <w:r w:rsidR="008B4A5F" w:rsidRPr="009C3545">
              <w:rPr>
                <w:rFonts w:asciiTheme="minorHAnsi" w:eastAsia="Times New Roman" w:hAnsiTheme="minorHAnsi" w:cstheme="minorHAnsi"/>
                <w:sz w:val="18"/>
                <w:szCs w:val="18"/>
              </w:rPr>
              <w:t xml:space="preserve"> or</w:t>
            </w:r>
            <w:r w:rsidRPr="009C3545">
              <w:rPr>
                <w:rFonts w:asciiTheme="minorHAnsi" w:eastAsia="Times New Roman" w:hAnsiTheme="minorHAnsi" w:cstheme="minorHAnsi"/>
                <w:sz w:val="18"/>
                <w:szCs w:val="18"/>
              </w:rPr>
              <w:t xml:space="preserve">Propane, then </w:t>
            </w:r>
            <w:r w:rsidR="008B4A5F" w:rsidRPr="009C3545">
              <w:rPr>
                <w:rFonts w:asciiTheme="minorHAnsi" w:eastAsia="Times New Roman" w:hAnsiTheme="minorHAnsi" w:cstheme="minorHAnsi"/>
                <w:sz w:val="18"/>
                <w:szCs w:val="18"/>
              </w:rPr>
              <w:t>value</w:t>
            </w:r>
            <w:r w:rsidRPr="009C3545">
              <w:rPr>
                <w:rFonts w:asciiTheme="minorHAnsi" w:eastAsia="Times New Roman" w:hAnsiTheme="minorHAnsi" w:cstheme="minorHAnsi"/>
                <w:sz w:val="18"/>
                <w:szCs w:val="18"/>
              </w:rPr>
              <w:t xml:space="preserve"> = Btu/Hr</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Else if </w:t>
            </w:r>
            <w:r w:rsidR="008B4A5F" w:rsidRPr="009C3545">
              <w:rPr>
                <w:rFonts w:asciiTheme="minorHAnsi" w:eastAsia="Times New Roman" w:hAnsiTheme="minorHAnsi" w:cstheme="minorHAnsi"/>
                <w:sz w:val="18"/>
                <w:szCs w:val="18"/>
              </w:rPr>
              <w:t>B06</w:t>
            </w:r>
            <w:r w:rsidRPr="009C3545">
              <w:rPr>
                <w:rFonts w:asciiTheme="minorHAnsi" w:eastAsia="Times New Roman" w:hAnsiTheme="minorHAnsi" w:cstheme="minorHAnsi"/>
                <w:sz w:val="18"/>
                <w:szCs w:val="18"/>
              </w:rPr>
              <w:t xml:space="preserve"> = Electric</w:t>
            </w:r>
            <w:r w:rsidR="008B4A5F" w:rsidRPr="009C3545">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 xml:space="preserve">then </w:t>
            </w:r>
            <w:r w:rsidR="008B4A5F" w:rsidRPr="009C3545">
              <w:rPr>
                <w:rFonts w:asciiTheme="minorHAnsi" w:eastAsia="Times New Roman" w:hAnsiTheme="minorHAnsi" w:cstheme="minorHAnsi"/>
                <w:sz w:val="18"/>
                <w:szCs w:val="18"/>
              </w:rPr>
              <w:t>value</w:t>
            </w:r>
            <w:r w:rsidRPr="009C3545">
              <w:rPr>
                <w:rFonts w:asciiTheme="minorHAnsi" w:eastAsia="Times New Roman" w:hAnsiTheme="minorHAnsi" w:cstheme="minorHAnsi"/>
                <w:sz w:val="18"/>
                <w:szCs w:val="18"/>
              </w:rPr>
              <w:t xml:space="preserve"> = kW&gt;&gt;</w:t>
            </w:r>
          </w:p>
        </w:tc>
        <w:tc>
          <w:tcPr>
            <w:tcW w:w="1169" w:type="dxa"/>
            <w:tcBorders>
              <w:top w:val="single" w:sz="4" w:space="0" w:color="auto"/>
              <w:left w:val="single" w:sz="4" w:space="0" w:color="auto"/>
              <w:bottom w:val="single" w:sz="4" w:space="0" w:color="auto"/>
              <w:right w:val="single" w:sz="4" w:space="0" w:color="auto"/>
            </w:tcBorders>
          </w:tcPr>
          <w:p w14:paraId="2235F35A" w14:textId="4175E2B6" w:rsidR="00AD20BC"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C01867" w:rsidRPr="00B67E3D">
              <w:rPr>
                <w:rFonts w:asciiTheme="minorHAnsi" w:eastAsia="Times New Roman" w:hAnsiTheme="minorHAnsi" w:cstheme="minorHAnsi"/>
                <w:sz w:val="20"/>
                <w:szCs w:val="20"/>
              </w:rPr>
              <w:t xml:space="preserve"> if </w:t>
            </w:r>
            <w:r w:rsidR="00C01867">
              <w:rPr>
                <w:rFonts w:asciiTheme="minorHAnsi" w:eastAsia="Times New Roman" w:hAnsiTheme="minorHAnsi" w:cstheme="minorHAnsi"/>
                <w:sz w:val="20"/>
                <w:szCs w:val="20"/>
              </w:rPr>
              <w:t>B</w:t>
            </w:r>
            <w:r w:rsidR="00C01867" w:rsidRPr="00B67E3D">
              <w:rPr>
                <w:rFonts w:asciiTheme="minorHAnsi" w:eastAsia="Times New Roman" w:hAnsiTheme="minorHAnsi" w:cstheme="minorHAnsi"/>
                <w:sz w:val="20"/>
                <w:szCs w:val="20"/>
              </w:rPr>
              <w:t xml:space="preserve">03 = Heat Pump, then result = NA; </w:t>
            </w:r>
            <w:r w:rsidR="00C01867">
              <w:rPr>
                <w:rFonts w:asciiTheme="minorHAnsi" w:eastAsia="Times New Roman" w:hAnsiTheme="minorHAnsi" w:cstheme="minorHAnsi"/>
                <w:sz w:val="20"/>
                <w:szCs w:val="20"/>
              </w:rPr>
              <w:t>If performance, reference value from CF1R-PRF; Else if prescriptive B08 = NA</w:t>
            </w:r>
          </w:p>
          <w:p w14:paraId="7A66D129" w14:textId="219B7F28" w:rsidR="001C6EBB"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383" w:type="dxa"/>
            <w:tcBorders>
              <w:top w:val="single" w:sz="4" w:space="0" w:color="auto"/>
              <w:left w:val="single" w:sz="4" w:space="0" w:color="auto"/>
              <w:bottom w:val="single" w:sz="4" w:space="0" w:color="auto"/>
              <w:right w:val="single" w:sz="4" w:space="0" w:color="auto"/>
            </w:tcBorders>
          </w:tcPr>
          <w:p w14:paraId="1CF3711A" w14:textId="45F341FA"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&lt;&lt;If Performance</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reference values from CF1R-PRF-01</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r w:rsidR="008B4A5F" w:rsidRPr="009C3545">
              <w:rPr>
                <w:rFonts w:asciiTheme="minorHAnsi" w:eastAsia="Times New Roman" w:hAnsiTheme="minorHAnsi" w:cstheme="minorHAnsi"/>
                <w:sz w:val="18"/>
                <w:szCs w:val="18"/>
              </w:rPr>
              <w:t>a</w:t>
            </w:r>
            <w:r w:rsidRPr="009C3545">
              <w:rPr>
                <w:rFonts w:asciiTheme="minorHAnsi" w:eastAsia="Times New Roman" w:hAnsiTheme="minorHAnsi" w:cstheme="minorHAnsi"/>
                <w:sz w:val="18"/>
                <w:szCs w:val="18"/>
              </w:rPr>
              <w:t>llowed values</w:t>
            </w:r>
            <w:r w:rsidR="008B4A5F" w:rsidRPr="009C3545">
              <w:rPr>
                <w:rFonts w:asciiTheme="minorHAnsi" w:eastAsia="Times New Roman" w:hAnsiTheme="minorHAnsi" w:cstheme="minorHAnsi"/>
                <w:sz w:val="18"/>
                <w:szCs w:val="18"/>
              </w:rPr>
              <w:t>:</w:t>
            </w:r>
          </w:p>
          <w:p w14:paraId="2DDD1226" w14:textId="52658D88"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*Energy Factor, </w:t>
            </w:r>
          </w:p>
          <w:p w14:paraId="1EE33EC0" w14:textId="3202BB6D"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*AFUE </w:t>
            </w:r>
          </w:p>
          <w:p w14:paraId="0EEB1B41" w14:textId="7777777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*Thermal Efficiency</w:t>
            </w:r>
          </w:p>
          <w:p w14:paraId="2BF118FB" w14:textId="2BBF5F30"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*Uniform Energy Factor</w:t>
            </w:r>
            <w:r w:rsidR="008B4A5F" w:rsidRPr="009C3545">
              <w:rPr>
                <w:rFonts w:asciiTheme="minorHAnsi" w:eastAsia="Times New Roman" w:hAnsiTheme="minorHAnsi" w:cstheme="minorHAnsi"/>
                <w:sz w:val="18"/>
                <w:szCs w:val="18"/>
              </w:rPr>
              <w:t>; else value =</w:t>
            </w:r>
            <w:r w:rsidRPr="009C3545">
              <w:rPr>
                <w:rFonts w:asciiTheme="minorHAnsi" w:eastAsia="Times New Roman" w:hAnsiTheme="minorHAnsi" w:cstheme="minorHAnsi"/>
                <w:sz w:val="18"/>
                <w:szCs w:val="18"/>
              </w:rPr>
              <w:t xml:space="preserve"> NA</w:t>
            </w:r>
            <w:r w:rsidRPr="009C3545" w:rsidDel="00F2291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p>
        </w:tc>
        <w:tc>
          <w:tcPr>
            <w:tcW w:w="1347" w:type="dxa"/>
            <w:tcBorders>
              <w:top w:val="single" w:sz="4" w:space="0" w:color="auto"/>
              <w:left w:val="single" w:sz="4" w:space="0" w:color="auto"/>
              <w:bottom w:val="single" w:sz="4" w:space="0" w:color="auto"/>
              <w:right w:val="single" w:sz="4" w:space="0" w:color="auto"/>
            </w:tcBorders>
          </w:tcPr>
          <w:p w14:paraId="1E8F8459" w14:textId="3C480D4B"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5B5829C7" w14:textId="67B372B3"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 xml:space="preserve">Else </w:t>
            </w:r>
            <w:r w:rsidR="00C168A0" w:rsidRPr="009C3545">
              <w:rPr>
                <w:rFonts w:asciiTheme="minorHAnsi" w:eastAsia="Times New Roman" w:hAnsiTheme="minorHAnsi"/>
                <w:sz w:val="18"/>
                <w:szCs w:val="18"/>
              </w:rPr>
              <w:t xml:space="preserve">value </w:t>
            </w:r>
            <w:r w:rsidRPr="009C3545">
              <w:rPr>
                <w:rFonts w:asciiTheme="minorHAnsi" w:eastAsia="Times New Roman" w:hAnsiTheme="minorHAnsi"/>
                <w:sz w:val="18"/>
                <w:szCs w:val="18"/>
              </w:rPr>
              <w:t>= NA&gt;&gt;</w:t>
            </w:r>
          </w:p>
        </w:tc>
        <w:tc>
          <w:tcPr>
            <w:tcW w:w="1069" w:type="dxa"/>
            <w:tcBorders>
              <w:top w:val="single" w:sz="4" w:space="0" w:color="auto"/>
              <w:left w:val="single" w:sz="4" w:space="0" w:color="auto"/>
              <w:bottom w:val="single" w:sz="4" w:space="0" w:color="auto"/>
              <w:right w:val="single" w:sz="4" w:space="0" w:color="auto"/>
            </w:tcBorders>
          </w:tcPr>
          <w:p w14:paraId="04B0FCCD" w14:textId="43E4174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604793E7" w14:textId="6A443B0E"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Else = NA.  &gt;&gt;</w:t>
            </w:r>
          </w:p>
        </w:tc>
        <w:tc>
          <w:tcPr>
            <w:tcW w:w="1432" w:type="dxa"/>
            <w:tcBorders>
              <w:top w:val="single" w:sz="4" w:space="0" w:color="auto"/>
              <w:left w:val="single" w:sz="4" w:space="0" w:color="auto"/>
              <w:bottom w:val="single" w:sz="4" w:space="0" w:color="auto"/>
              <w:right w:val="single" w:sz="4" w:space="0" w:color="auto"/>
            </w:tcBorders>
          </w:tcPr>
          <w:p w14:paraId="777CD01A" w14:textId="021C7E52"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3501F23D" w14:textId="569A75DB"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Else = NA &gt;&gt;</w:t>
            </w:r>
          </w:p>
        </w:tc>
      </w:tr>
      <w:tr w:rsidR="008B4A5F" w:rsidRPr="009C3545" w14:paraId="489ED6CE"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center"/>
          </w:tcPr>
          <w:p w14:paraId="520338C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53" w:type="dxa"/>
            <w:tcBorders>
              <w:top w:val="single" w:sz="4" w:space="0" w:color="auto"/>
              <w:left w:val="single" w:sz="4" w:space="0" w:color="auto"/>
              <w:bottom w:val="single" w:sz="4" w:space="0" w:color="auto"/>
              <w:right w:val="single" w:sz="4" w:space="0" w:color="auto"/>
            </w:tcBorders>
            <w:vAlign w:val="center"/>
          </w:tcPr>
          <w:p w14:paraId="60A59A1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
          <w:p w14:paraId="4C15F5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
          <w:p w14:paraId="01659A4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64" w:type="dxa"/>
            <w:tcBorders>
              <w:top w:val="single" w:sz="4" w:space="0" w:color="auto"/>
              <w:left w:val="single" w:sz="4" w:space="0" w:color="auto"/>
              <w:bottom w:val="single" w:sz="4" w:space="0" w:color="auto"/>
              <w:right w:val="single" w:sz="4" w:space="0" w:color="auto"/>
            </w:tcBorders>
            <w:vAlign w:val="center"/>
          </w:tcPr>
          <w:p w14:paraId="31DC915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91" w:type="dxa"/>
            <w:tcBorders>
              <w:top w:val="single" w:sz="4" w:space="0" w:color="auto"/>
              <w:left w:val="single" w:sz="4" w:space="0" w:color="auto"/>
              <w:bottom w:val="single" w:sz="4" w:space="0" w:color="auto"/>
              <w:right w:val="single" w:sz="4" w:space="0" w:color="auto"/>
            </w:tcBorders>
            <w:vAlign w:val="center"/>
          </w:tcPr>
          <w:p w14:paraId="75C0F15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5F6FB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69" w:type="dxa"/>
            <w:tcBorders>
              <w:top w:val="single" w:sz="4" w:space="0" w:color="auto"/>
              <w:left w:val="single" w:sz="4" w:space="0" w:color="auto"/>
              <w:bottom w:val="single" w:sz="4" w:space="0" w:color="auto"/>
              <w:right w:val="single" w:sz="4" w:space="0" w:color="auto"/>
            </w:tcBorders>
            <w:vAlign w:val="center"/>
          </w:tcPr>
          <w:p w14:paraId="6F16314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14:paraId="416D0207"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47" w:type="dxa"/>
            <w:tcBorders>
              <w:top w:val="single" w:sz="4" w:space="0" w:color="auto"/>
              <w:left w:val="single" w:sz="4" w:space="0" w:color="auto"/>
              <w:bottom w:val="single" w:sz="4" w:space="0" w:color="auto"/>
              <w:right w:val="single" w:sz="4" w:space="0" w:color="auto"/>
            </w:tcBorders>
            <w:vAlign w:val="center"/>
          </w:tcPr>
          <w:p w14:paraId="0DF397F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69" w:type="dxa"/>
            <w:tcBorders>
              <w:top w:val="single" w:sz="4" w:space="0" w:color="auto"/>
              <w:left w:val="single" w:sz="4" w:space="0" w:color="auto"/>
              <w:bottom w:val="single" w:sz="4" w:space="0" w:color="auto"/>
              <w:right w:val="single" w:sz="4" w:space="0" w:color="auto"/>
            </w:tcBorders>
            <w:vAlign w:val="center"/>
          </w:tcPr>
          <w:p w14:paraId="551AAF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432" w:type="dxa"/>
            <w:tcBorders>
              <w:top w:val="single" w:sz="4" w:space="0" w:color="auto"/>
              <w:left w:val="single" w:sz="4" w:space="0" w:color="auto"/>
              <w:bottom w:val="single" w:sz="4" w:space="0" w:color="auto"/>
              <w:right w:val="single" w:sz="4" w:space="0" w:color="auto"/>
            </w:tcBorders>
            <w:vAlign w:val="center"/>
          </w:tcPr>
          <w:p w14:paraId="7BD5801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19747F88" w14:textId="4D5B93EC" w:rsidR="00B35C2E" w:rsidRPr="009C3545" w:rsidRDefault="00B35C2E" w:rsidP="00C168A0">
      <w:pPr>
        <w:spacing w:after="0"/>
        <w:rPr>
          <w:rFonts w:asciiTheme="minorHAnsi" w:hAnsiTheme="minorHAnsi" w:cstheme="minorHAnsi"/>
          <w:sz w:val="18"/>
          <w:szCs w:val="18"/>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395"/>
        <w:gridCol w:w="1059"/>
        <w:gridCol w:w="900"/>
        <w:gridCol w:w="808"/>
        <w:gridCol w:w="1272"/>
        <w:gridCol w:w="1176"/>
        <w:gridCol w:w="1292"/>
        <w:gridCol w:w="1509"/>
        <w:gridCol w:w="1310"/>
        <w:gridCol w:w="1259"/>
        <w:gridCol w:w="976"/>
        <w:gridCol w:w="1417"/>
      </w:tblGrid>
      <w:tr w:rsidR="00B35C2E" w:rsidRPr="009C3545" w14:paraId="6E22C532" w14:textId="77777777" w:rsidTr="00547A32">
        <w:tc>
          <w:tcPr>
            <w:tcW w:w="14598" w:type="dxa"/>
            <w:gridSpan w:val="12"/>
            <w:tcBorders>
              <w:top w:val="single" w:sz="4" w:space="0" w:color="auto"/>
              <w:left w:val="single" w:sz="4" w:space="0" w:color="auto"/>
              <w:bottom w:val="single" w:sz="4" w:space="0" w:color="auto"/>
              <w:right w:val="single" w:sz="4" w:space="0" w:color="auto"/>
            </w:tcBorders>
            <w:vAlign w:val="center"/>
          </w:tcPr>
          <w:p w14:paraId="4253C778" w14:textId="1C290E83" w:rsidR="00B35C2E" w:rsidRPr="009C3545" w:rsidRDefault="008A15E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C</w:t>
            </w:r>
            <w:r w:rsidR="00B35C2E" w:rsidRPr="009C3545">
              <w:rPr>
                <w:rFonts w:asciiTheme="minorHAnsi" w:hAnsiTheme="minorHAnsi" w:cstheme="minorHAnsi"/>
                <w:b/>
                <w:sz w:val="18"/>
                <w:szCs w:val="18"/>
              </w:rPr>
              <w:t xml:space="preserve">. </w:t>
            </w:r>
            <w:r w:rsidRPr="009C3545">
              <w:rPr>
                <w:rFonts w:asciiTheme="minorHAnsi" w:hAnsiTheme="minorHAnsi" w:cstheme="minorHAnsi"/>
                <w:b/>
                <w:sz w:val="18"/>
                <w:szCs w:val="18"/>
              </w:rPr>
              <w:t>Installed</w:t>
            </w:r>
            <w:r w:rsidR="00B35C2E" w:rsidRPr="009C3545">
              <w:rPr>
                <w:rFonts w:asciiTheme="minorHAnsi" w:hAnsiTheme="minorHAnsi" w:cstheme="minorHAnsi"/>
                <w:b/>
                <w:sz w:val="18"/>
                <w:szCs w:val="18"/>
              </w:rPr>
              <w:t xml:space="preserve"> HERS Verified Central Water Heating Systems Information </w:t>
            </w:r>
          </w:p>
          <w:p w14:paraId="7FCDE550" w14:textId="77777777" w:rsidR="00B35C2E" w:rsidRDefault="00B35C2E">
            <w:pPr>
              <w:keepNext/>
              <w:tabs>
                <w:tab w:val="left" w:pos="2160"/>
                <w:tab w:val="left" w:pos="2700"/>
                <w:tab w:val="left" w:pos="3420"/>
                <w:tab w:val="left" w:pos="3780"/>
                <w:tab w:val="left" w:pos="5760"/>
                <w:tab w:val="left" w:pos="7212"/>
              </w:tabs>
              <w:spacing w:after="0" w:line="240" w:lineRule="auto"/>
              <w:rPr>
                <w:ins w:id="5" w:author="Shewmaker, Michael@Energy" w:date="2019-11-19T11:10:00Z"/>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p>
          <w:p w14:paraId="23181678" w14:textId="4DF3532E" w:rsidR="00430E9A" w:rsidRPr="009C3545" w:rsidRDefault="00430E9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6" w:author="Shewmaker, Michael@Energy" w:date="2019-11-19T11:10:00Z">
              <w:r>
                <w:rPr>
                  <w:rFonts w:asciiTheme="minorHAnsi" w:eastAsia="Times New Roman" w:hAnsiTheme="minorHAnsi" w:cstheme="minorHAnsi"/>
                  <w:sz w:val="18"/>
                  <w:szCs w:val="18"/>
                </w:rPr>
                <w:t>&lt;&lt;require one row of data for each water heater identified on the CF1R-PRF&gt;&gt;</w:t>
              </w:r>
            </w:ins>
          </w:p>
        </w:tc>
      </w:tr>
      <w:tr w:rsidR="00B35C2E" w:rsidRPr="009C3545" w14:paraId="30F10DB9" w14:textId="77777777" w:rsidTr="00A8364F">
        <w:tc>
          <w:tcPr>
            <w:tcW w:w="1418" w:type="dxa"/>
            <w:tcBorders>
              <w:top w:val="single" w:sz="4" w:space="0" w:color="auto"/>
              <w:left w:val="single" w:sz="4" w:space="0" w:color="auto"/>
              <w:bottom w:val="single" w:sz="4" w:space="0" w:color="auto"/>
              <w:right w:val="single" w:sz="4" w:space="0" w:color="auto"/>
            </w:tcBorders>
            <w:vAlign w:val="center"/>
          </w:tcPr>
          <w:p w14:paraId="46F3F39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1075" w:type="dxa"/>
            <w:tcBorders>
              <w:top w:val="single" w:sz="4" w:space="0" w:color="auto"/>
              <w:left w:val="single" w:sz="4" w:space="0" w:color="auto"/>
              <w:bottom w:val="single" w:sz="4" w:space="0" w:color="auto"/>
              <w:right w:val="single" w:sz="4" w:space="0" w:color="auto"/>
            </w:tcBorders>
            <w:vAlign w:val="center"/>
          </w:tcPr>
          <w:p w14:paraId="17D3EAC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913" w:type="dxa"/>
            <w:tcBorders>
              <w:top w:val="single" w:sz="4" w:space="0" w:color="auto"/>
              <w:left w:val="single" w:sz="4" w:space="0" w:color="auto"/>
              <w:bottom w:val="single" w:sz="4" w:space="0" w:color="auto"/>
              <w:right w:val="single" w:sz="4" w:space="0" w:color="auto"/>
            </w:tcBorders>
            <w:vAlign w:val="center"/>
          </w:tcPr>
          <w:p w14:paraId="37E38E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c>
          <w:tcPr>
            <w:tcW w:w="819" w:type="dxa"/>
            <w:tcBorders>
              <w:top w:val="single" w:sz="4" w:space="0" w:color="auto"/>
              <w:left w:val="single" w:sz="4" w:space="0" w:color="auto"/>
              <w:bottom w:val="single" w:sz="4" w:space="0" w:color="auto"/>
              <w:right w:val="single" w:sz="4" w:space="0" w:color="auto"/>
            </w:tcBorders>
            <w:vAlign w:val="center"/>
          </w:tcPr>
          <w:p w14:paraId="2FD4BD3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04</w:t>
            </w:r>
          </w:p>
        </w:tc>
        <w:tc>
          <w:tcPr>
            <w:tcW w:w="1292" w:type="dxa"/>
            <w:tcBorders>
              <w:top w:val="single" w:sz="4" w:space="0" w:color="auto"/>
              <w:left w:val="single" w:sz="4" w:space="0" w:color="auto"/>
              <w:bottom w:val="single" w:sz="4" w:space="0" w:color="auto"/>
              <w:right w:val="single" w:sz="4" w:space="0" w:color="auto"/>
            </w:tcBorders>
            <w:vAlign w:val="center"/>
          </w:tcPr>
          <w:p w14:paraId="0F6B8E8C"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05</w:t>
            </w:r>
          </w:p>
        </w:tc>
        <w:tc>
          <w:tcPr>
            <w:tcW w:w="1194" w:type="dxa"/>
            <w:tcBorders>
              <w:top w:val="single" w:sz="4" w:space="0" w:color="auto"/>
              <w:left w:val="single" w:sz="4" w:space="0" w:color="auto"/>
              <w:bottom w:val="single" w:sz="4" w:space="0" w:color="auto"/>
              <w:right w:val="single" w:sz="4" w:space="0" w:color="auto"/>
            </w:tcBorders>
            <w:vAlign w:val="center"/>
          </w:tcPr>
          <w:p w14:paraId="2C4840BD"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06</w:t>
            </w:r>
          </w:p>
        </w:tc>
        <w:tc>
          <w:tcPr>
            <w:tcW w:w="1313" w:type="dxa"/>
            <w:tcBorders>
              <w:top w:val="single" w:sz="4" w:space="0" w:color="auto"/>
              <w:left w:val="single" w:sz="4" w:space="0" w:color="auto"/>
              <w:bottom w:val="single" w:sz="4" w:space="0" w:color="auto"/>
              <w:right w:val="single" w:sz="4" w:space="0" w:color="auto"/>
            </w:tcBorders>
            <w:vAlign w:val="center"/>
          </w:tcPr>
          <w:p w14:paraId="6AE86F1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07</w:t>
            </w:r>
          </w:p>
        </w:tc>
        <w:tc>
          <w:tcPr>
            <w:tcW w:w="1534" w:type="dxa"/>
            <w:tcBorders>
              <w:top w:val="single" w:sz="4" w:space="0" w:color="auto"/>
              <w:left w:val="single" w:sz="4" w:space="0" w:color="auto"/>
              <w:bottom w:val="single" w:sz="4" w:space="0" w:color="auto"/>
              <w:right w:val="single" w:sz="4" w:space="0" w:color="auto"/>
            </w:tcBorders>
            <w:vAlign w:val="center"/>
          </w:tcPr>
          <w:p w14:paraId="71FBD7A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08</w:t>
            </w:r>
          </w:p>
        </w:tc>
        <w:tc>
          <w:tcPr>
            <w:tcW w:w="1331" w:type="dxa"/>
            <w:tcBorders>
              <w:top w:val="single" w:sz="4" w:space="0" w:color="auto"/>
              <w:left w:val="single" w:sz="4" w:space="0" w:color="auto"/>
              <w:bottom w:val="single" w:sz="4" w:space="0" w:color="auto"/>
              <w:right w:val="single" w:sz="4" w:space="0" w:color="auto"/>
            </w:tcBorders>
            <w:vAlign w:val="center"/>
          </w:tcPr>
          <w:p w14:paraId="658CB79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09</w:t>
            </w:r>
          </w:p>
        </w:tc>
        <w:tc>
          <w:tcPr>
            <w:tcW w:w="1279" w:type="dxa"/>
            <w:tcBorders>
              <w:top w:val="single" w:sz="4" w:space="0" w:color="auto"/>
              <w:left w:val="single" w:sz="4" w:space="0" w:color="auto"/>
              <w:bottom w:val="single" w:sz="4" w:space="0" w:color="auto"/>
              <w:right w:val="single" w:sz="4" w:space="0" w:color="auto"/>
            </w:tcBorders>
            <w:vAlign w:val="center"/>
          </w:tcPr>
          <w:p w14:paraId="626D312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12031EE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11</w:t>
            </w:r>
          </w:p>
        </w:tc>
        <w:tc>
          <w:tcPr>
            <w:tcW w:w="1440" w:type="dxa"/>
            <w:tcBorders>
              <w:top w:val="single" w:sz="4" w:space="0" w:color="auto"/>
              <w:left w:val="single" w:sz="4" w:space="0" w:color="auto"/>
              <w:bottom w:val="single" w:sz="4" w:space="0" w:color="auto"/>
              <w:right w:val="single" w:sz="4" w:space="0" w:color="auto"/>
            </w:tcBorders>
            <w:vAlign w:val="center"/>
          </w:tcPr>
          <w:p w14:paraId="1CC4475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12</w:t>
            </w:r>
          </w:p>
        </w:tc>
      </w:tr>
      <w:tr w:rsidR="00B35C2E" w:rsidRPr="009C3545" w14:paraId="0F9716B9" w14:textId="77777777" w:rsidTr="00A8364F">
        <w:tc>
          <w:tcPr>
            <w:tcW w:w="1418" w:type="dxa"/>
            <w:tcBorders>
              <w:top w:val="single" w:sz="4" w:space="0" w:color="auto"/>
              <w:left w:val="single" w:sz="4" w:space="0" w:color="auto"/>
              <w:bottom w:val="single" w:sz="4" w:space="0" w:color="auto"/>
              <w:right w:val="single" w:sz="4" w:space="0" w:color="auto"/>
            </w:tcBorders>
            <w:vAlign w:val="bottom"/>
          </w:tcPr>
          <w:p w14:paraId="2AA8527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16716EE9"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18B8B0E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Heater Type</w:t>
            </w:r>
          </w:p>
        </w:tc>
        <w:tc>
          <w:tcPr>
            <w:tcW w:w="819" w:type="dxa"/>
            <w:tcBorders>
              <w:top w:val="single" w:sz="4" w:space="0" w:color="auto"/>
              <w:left w:val="single" w:sz="4" w:space="0" w:color="auto"/>
              <w:bottom w:val="single" w:sz="4" w:space="0" w:color="auto"/>
              <w:right w:val="single" w:sz="4" w:space="0" w:color="auto"/>
            </w:tcBorders>
            <w:vAlign w:val="bottom"/>
          </w:tcPr>
          <w:p w14:paraId="0067094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of Water Heaters in System</w:t>
            </w:r>
          </w:p>
        </w:tc>
        <w:tc>
          <w:tcPr>
            <w:tcW w:w="1292" w:type="dxa"/>
            <w:tcBorders>
              <w:top w:val="single" w:sz="4" w:space="0" w:color="auto"/>
              <w:left w:val="single" w:sz="4" w:space="0" w:color="auto"/>
              <w:bottom w:val="single" w:sz="4" w:space="0" w:color="auto"/>
              <w:right w:val="single" w:sz="4" w:space="0" w:color="auto"/>
            </w:tcBorders>
            <w:vAlign w:val="bottom"/>
          </w:tcPr>
          <w:p w14:paraId="0BDB923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Water Heater </w:t>
            </w:r>
          </w:p>
          <w:p w14:paraId="0185A6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Storage</w:t>
            </w:r>
          </w:p>
          <w:p w14:paraId="7F40D1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Volume (gal)</w:t>
            </w:r>
          </w:p>
        </w:tc>
        <w:tc>
          <w:tcPr>
            <w:tcW w:w="1194" w:type="dxa"/>
            <w:tcBorders>
              <w:top w:val="single" w:sz="4" w:space="0" w:color="auto"/>
              <w:left w:val="single" w:sz="4" w:space="0" w:color="auto"/>
              <w:bottom w:val="single" w:sz="4" w:space="0" w:color="auto"/>
              <w:right w:val="single" w:sz="4" w:space="0" w:color="auto"/>
            </w:tcBorders>
            <w:vAlign w:val="bottom"/>
          </w:tcPr>
          <w:p w14:paraId="74A1C0F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Fuel Type</w:t>
            </w:r>
          </w:p>
        </w:tc>
        <w:tc>
          <w:tcPr>
            <w:tcW w:w="1313" w:type="dxa"/>
            <w:tcBorders>
              <w:top w:val="single" w:sz="4" w:space="0" w:color="auto"/>
              <w:left w:val="single" w:sz="4" w:space="0" w:color="auto"/>
              <w:bottom w:val="single" w:sz="4" w:space="0" w:color="auto"/>
              <w:right w:val="single" w:sz="4" w:space="0" w:color="auto"/>
            </w:tcBorders>
            <w:vAlign w:val="bottom"/>
          </w:tcPr>
          <w:p w14:paraId="7C7493F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Type</w:t>
            </w:r>
          </w:p>
        </w:tc>
        <w:tc>
          <w:tcPr>
            <w:tcW w:w="1534" w:type="dxa"/>
            <w:tcBorders>
              <w:top w:val="single" w:sz="4" w:space="0" w:color="auto"/>
              <w:left w:val="single" w:sz="4" w:space="0" w:color="auto"/>
              <w:bottom w:val="single" w:sz="4" w:space="0" w:color="auto"/>
              <w:right w:val="single" w:sz="4" w:space="0" w:color="auto"/>
            </w:tcBorders>
            <w:vAlign w:val="bottom"/>
          </w:tcPr>
          <w:p w14:paraId="1F5DCC5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Value</w:t>
            </w:r>
          </w:p>
        </w:tc>
        <w:tc>
          <w:tcPr>
            <w:tcW w:w="1331" w:type="dxa"/>
            <w:tcBorders>
              <w:top w:val="single" w:sz="4" w:space="0" w:color="auto"/>
              <w:left w:val="single" w:sz="4" w:space="0" w:color="auto"/>
              <w:bottom w:val="single" w:sz="4" w:space="0" w:color="auto"/>
              <w:right w:val="single" w:sz="4" w:space="0" w:color="auto"/>
            </w:tcBorders>
            <w:vAlign w:val="bottom"/>
          </w:tcPr>
          <w:p w14:paraId="6C74FC7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Type</w:t>
            </w:r>
          </w:p>
        </w:tc>
        <w:tc>
          <w:tcPr>
            <w:tcW w:w="1279" w:type="dxa"/>
            <w:tcBorders>
              <w:top w:val="single" w:sz="4" w:space="0" w:color="auto"/>
              <w:left w:val="single" w:sz="4" w:space="0" w:color="auto"/>
              <w:bottom w:val="single" w:sz="4" w:space="0" w:color="auto"/>
              <w:right w:val="single" w:sz="4" w:space="0" w:color="auto"/>
            </w:tcBorders>
            <w:vAlign w:val="bottom"/>
          </w:tcPr>
          <w:p w14:paraId="5F058F4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Value</w:t>
            </w:r>
          </w:p>
        </w:tc>
        <w:tc>
          <w:tcPr>
            <w:tcW w:w="990" w:type="dxa"/>
            <w:tcBorders>
              <w:top w:val="single" w:sz="4" w:space="0" w:color="auto"/>
              <w:left w:val="single" w:sz="4" w:space="0" w:color="auto"/>
              <w:bottom w:val="single" w:sz="4" w:space="0" w:color="auto"/>
              <w:right w:val="single" w:sz="4" w:space="0" w:color="auto"/>
            </w:tcBorders>
            <w:vAlign w:val="bottom"/>
          </w:tcPr>
          <w:p w14:paraId="7355BBE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Standby Loss </w:t>
            </w:r>
          </w:p>
          <w:p w14:paraId="3B16807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t>
            </w:r>
          </w:p>
        </w:tc>
        <w:tc>
          <w:tcPr>
            <w:tcW w:w="1440" w:type="dxa"/>
            <w:tcBorders>
              <w:top w:val="single" w:sz="4" w:space="0" w:color="auto"/>
              <w:left w:val="single" w:sz="4" w:space="0" w:color="auto"/>
              <w:bottom w:val="single" w:sz="4" w:space="0" w:color="auto"/>
              <w:right w:val="single" w:sz="4" w:space="0" w:color="auto"/>
            </w:tcBorders>
            <w:vAlign w:val="bottom"/>
          </w:tcPr>
          <w:p w14:paraId="694AE5F0"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Exterior Insul. </w:t>
            </w:r>
          </w:p>
          <w:p w14:paraId="7964156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R-Value</w:t>
            </w:r>
          </w:p>
        </w:tc>
      </w:tr>
      <w:tr w:rsidR="005C6409" w:rsidRPr="009C3545" w14:paraId="1D915852" w14:textId="77777777" w:rsidTr="006C4B49">
        <w:trPr>
          <w:trHeight w:val="6200"/>
        </w:trPr>
        <w:tc>
          <w:tcPr>
            <w:tcW w:w="1418" w:type="dxa"/>
            <w:tcBorders>
              <w:top w:val="single" w:sz="4" w:space="0" w:color="auto"/>
              <w:left w:val="single" w:sz="4" w:space="0" w:color="auto"/>
              <w:bottom w:val="single" w:sz="4" w:space="0" w:color="auto"/>
              <w:right w:val="single" w:sz="4" w:space="0" w:color="auto"/>
            </w:tcBorders>
          </w:tcPr>
          <w:p w14:paraId="324F7121" w14:textId="41074436"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B01 &gt;&gt;</w:t>
            </w:r>
          </w:p>
        </w:tc>
        <w:tc>
          <w:tcPr>
            <w:tcW w:w="1075" w:type="dxa"/>
            <w:tcBorders>
              <w:top w:val="single" w:sz="4" w:space="0" w:color="auto"/>
              <w:left w:val="single" w:sz="4" w:space="0" w:color="auto"/>
              <w:bottom w:val="single" w:sz="4" w:space="0" w:color="auto"/>
              <w:right w:val="single" w:sz="4" w:space="0" w:color="auto"/>
            </w:tcBorders>
          </w:tcPr>
          <w:p w14:paraId="0786B6F9" w14:textId="4B0B1403"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B02&gt;&gt;</w:t>
            </w:r>
          </w:p>
        </w:tc>
        <w:tc>
          <w:tcPr>
            <w:tcW w:w="913" w:type="dxa"/>
            <w:tcBorders>
              <w:top w:val="single" w:sz="4" w:space="0" w:color="auto"/>
              <w:left w:val="single" w:sz="4" w:space="0" w:color="auto"/>
              <w:bottom w:val="single" w:sz="4" w:space="0" w:color="auto"/>
              <w:right w:val="single" w:sz="4" w:space="0" w:color="auto"/>
            </w:tcBorders>
          </w:tcPr>
          <w:p w14:paraId="0B0CB71A" w14:textId="153BBC48"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Reference value from </w:t>
            </w:r>
            <w:r w:rsidR="005F32CA" w:rsidRPr="009C3545">
              <w:rPr>
                <w:rFonts w:asciiTheme="minorHAnsi" w:eastAsia="Times New Roman" w:hAnsiTheme="minorHAnsi" w:cstheme="minorHAnsi"/>
                <w:sz w:val="18"/>
                <w:szCs w:val="18"/>
              </w:rPr>
              <w:t>B03</w:t>
            </w:r>
            <w:r w:rsidRPr="009C3545">
              <w:rPr>
                <w:rFonts w:asciiTheme="minorHAnsi" w:eastAsia="Times New Roman" w:hAnsiTheme="minorHAnsi" w:cstheme="minorHAnsi"/>
                <w:sz w:val="18"/>
                <w:szCs w:val="18"/>
              </w:rPr>
              <w:t xml:space="preserve"> &gt;&gt;</w:t>
            </w:r>
          </w:p>
        </w:tc>
        <w:tc>
          <w:tcPr>
            <w:tcW w:w="819" w:type="dxa"/>
            <w:tcBorders>
              <w:top w:val="single" w:sz="4" w:space="0" w:color="auto"/>
              <w:left w:val="single" w:sz="4" w:space="0" w:color="auto"/>
              <w:bottom w:val="single" w:sz="4" w:space="0" w:color="auto"/>
              <w:right w:val="single" w:sz="4" w:space="0" w:color="auto"/>
            </w:tcBorders>
          </w:tcPr>
          <w:p w14:paraId="01D90504" w14:textId="5C916F4F"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B04&gt;&gt;</w:t>
            </w:r>
          </w:p>
        </w:tc>
        <w:tc>
          <w:tcPr>
            <w:tcW w:w="1292" w:type="dxa"/>
            <w:tcBorders>
              <w:top w:val="single" w:sz="4" w:space="0" w:color="auto"/>
              <w:left w:val="single" w:sz="4" w:space="0" w:color="auto"/>
              <w:bottom w:val="single" w:sz="4" w:space="0" w:color="auto"/>
              <w:right w:val="single" w:sz="4" w:space="0" w:color="auto"/>
            </w:tcBorders>
          </w:tcPr>
          <w:p w14:paraId="7DA21023" w14:textId="7FEE822A" w:rsidR="005C6409" w:rsidRPr="009C3545" w:rsidRDefault="005C6409" w:rsidP="008961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B05</w:t>
            </w:r>
            <w:r w:rsidR="00DC3475">
              <w:rPr>
                <w:rFonts w:asciiTheme="minorHAnsi" w:eastAsia="Times New Roman" w:hAnsiTheme="minorHAnsi" w:cstheme="minorHAnsi"/>
                <w:sz w:val="18"/>
                <w:szCs w:val="18"/>
              </w:rPr>
              <w:t xml:space="preserve">, </w:t>
            </w:r>
            <w:r w:rsidR="00DC3475" w:rsidRPr="00DC3475">
              <w:rPr>
                <w:rFonts w:asciiTheme="minorHAnsi" w:eastAsia="Times New Roman" w:hAnsiTheme="minorHAnsi" w:cstheme="minorHAnsi"/>
                <w:sz w:val="18"/>
                <w:szCs w:val="18"/>
              </w:rPr>
              <w:t xml:space="preserve">NA is allowed only if B03 =   Consumer Instantaneous, Commercial Instantaneous, or  Residential-Duty Commercial Instantaneous </w:t>
            </w:r>
            <w:r w:rsidRPr="00DC3475">
              <w:rPr>
                <w:rFonts w:asciiTheme="minorHAnsi" w:eastAsia="Times New Roman" w:hAnsiTheme="minorHAnsi" w:cstheme="minorHAnsi"/>
                <w:sz w:val="18"/>
                <w:szCs w:val="18"/>
              </w:rPr>
              <w:t>&gt;&gt;</w:t>
            </w:r>
          </w:p>
        </w:tc>
        <w:tc>
          <w:tcPr>
            <w:tcW w:w="1194" w:type="dxa"/>
            <w:tcBorders>
              <w:top w:val="single" w:sz="4" w:space="0" w:color="auto"/>
              <w:left w:val="single" w:sz="4" w:space="0" w:color="auto"/>
              <w:bottom w:val="single" w:sz="4" w:space="0" w:color="auto"/>
              <w:right w:val="single" w:sz="4" w:space="0" w:color="auto"/>
            </w:tcBorders>
          </w:tcPr>
          <w:p w14:paraId="4D521CEE" w14:textId="16A3D28F"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B06</w:t>
            </w:r>
            <w:r w:rsidRPr="009C3545">
              <w:rPr>
                <w:rFonts w:asciiTheme="minorHAnsi" w:hAnsiTheme="minorHAnsi" w:cstheme="minorHAnsi"/>
                <w:sz w:val="18"/>
                <w:szCs w:val="18"/>
              </w:rPr>
              <w:t xml:space="preserve"> &gt;&gt;</w:t>
            </w:r>
          </w:p>
        </w:tc>
        <w:tc>
          <w:tcPr>
            <w:tcW w:w="1313" w:type="dxa"/>
            <w:tcBorders>
              <w:top w:val="single" w:sz="4" w:space="0" w:color="auto"/>
              <w:left w:val="single" w:sz="4" w:space="0" w:color="auto"/>
              <w:bottom w:val="single" w:sz="4" w:space="0" w:color="auto"/>
              <w:right w:val="single" w:sz="4" w:space="0" w:color="auto"/>
            </w:tcBorders>
          </w:tcPr>
          <w:p w14:paraId="697F741B" w14:textId="06E0F7F1"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B07&gt;&gt;</w:t>
            </w:r>
          </w:p>
        </w:tc>
        <w:tc>
          <w:tcPr>
            <w:tcW w:w="1534" w:type="dxa"/>
            <w:tcBorders>
              <w:top w:val="single" w:sz="4" w:space="0" w:color="auto"/>
              <w:left w:val="single" w:sz="4" w:space="0" w:color="auto"/>
              <w:bottom w:val="single" w:sz="4" w:space="0" w:color="auto"/>
              <w:right w:val="single" w:sz="4" w:space="0" w:color="auto"/>
            </w:tcBorders>
          </w:tcPr>
          <w:p w14:paraId="5174ABCE" w14:textId="63EA2045" w:rsidR="00AD20BC" w:rsidRPr="009C3545" w:rsidRDefault="00AD20BC" w:rsidP="00AD20BC">
            <w:pPr>
              <w:spacing w:after="0"/>
              <w:rPr>
                <w:rFonts w:eastAsia="Times New Roman"/>
                <w:sz w:val="16"/>
                <w:szCs w:val="18"/>
              </w:rPr>
            </w:pPr>
            <w:r w:rsidRPr="009C3545">
              <w:rPr>
                <w:rFonts w:eastAsia="Times New Roman"/>
                <w:sz w:val="16"/>
                <w:szCs w:val="18"/>
              </w:rPr>
              <w:t>&lt;&lt;User input value which must pass the following range tests:</w:t>
            </w:r>
          </w:p>
          <w:p w14:paraId="03EFE77D" w14:textId="77777777" w:rsidR="00AD20BC" w:rsidRPr="009C3545" w:rsidRDefault="00AD20BC" w:rsidP="00AD20BC">
            <w:pPr>
              <w:spacing w:after="0"/>
              <w:rPr>
                <w:rFonts w:eastAsia="Times New Roman"/>
                <w:sz w:val="16"/>
                <w:szCs w:val="18"/>
              </w:rPr>
            </w:pPr>
            <w:r w:rsidRPr="009C3545">
              <w:rPr>
                <w:rFonts w:eastAsia="Times New Roman"/>
                <w:sz w:val="16"/>
                <w:szCs w:val="18"/>
              </w:rPr>
              <w:t>If C06 = Heat Pump, then C08 = NA;</w:t>
            </w:r>
          </w:p>
          <w:p w14:paraId="25905E3C" w14:textId="77777777" w:rsidR="00AD20BC" w:rsidRPr="009C3545" w:rsidRDefault="00AD20BC" w:rsidP="00AD20BC">
            <w:pPr>
              <w:spacing w:after="0"/>
              <w:rPr>
                <w:rFonts w:eastAsia="Times New Roman"/>
                <w:sz w:val="16"/>
                <w:szCs w:val="18"/>
              </w:rPr>
            </w:pPr>
            <w:r w:rsidRPr="009C3545">
              <w:rPr>
                <w:rFonts w:eastAsia="Times New Roman"/>
                <w:sz w:val="16"/>
                <w:szCs w:val="18"/>
              </w:rPr>
              <w:t>If C06 = Natural Gas or Propane, then</w:t>
            </w:r>
          </w:p>
          <w:p w14:paraId="2E7BE3A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then value must be &gt; 75,000 Btu/hr;</w:t>
            </w:r>
          </w:p>
          <w:p w14:paraId="61D8B4C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Storage, then value must be ≤ 75,000 Btu/hr;</w:t>
            </w:r>
          </w:p>
          <w:p w14:paraId="519B80CB"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Instant, then value must be &gt; 200,000 Btu/hr;</w:t>
            </w:r>
          </w:p>
          <w:p w14:paraId="55A8D16C"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Instant, then value must be ≤ 200,000 Btu/hr;</w:t>
            </w:r>
          </w:p>
          <w:p w14:paraId="487708BB"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1996C860"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C06 = Electric Resistance, then</w:t>
            </w:r>
          </w:p>
          <w:p w14:paraId="4891C791"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1BA1E476" w14:textId="77777777" w:rsidR="00AD20BC" w:rsidRPr="009C3545" w:rsidRDefault="00AD20BC" w:rsidP="00AD20BC">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2CC65417"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4F94CC4C" w14:textId="77777777" w:rsidR="00AD20BC" w:rsidRPr="009C3545" w:rsidRDefault="00AD20BC" w:rsidP="00AD20BC">
            <w:pPr>
              <w:spacing w:after="0"/>
              <w:rPr>
                <w:rFonts w:eastAsia="Times New Roman"/>
                <w:sz w:val="16"/>
                <w:szCs w:val="18"/>
              </w:rPr>
            </w:pPr>
            <w:r w:rsidRPr="009C3545">
              <w:rPr>
                <w:rFonts w:eastAsia="Times New Roman"/>
                <w:sz w:val="16"/>
                <w:szCs w:val="18"/>
              </w:rPr>
              <w:t>End If</w:t>
            </w:r>
          </w:p>
          <w:p w14:paraId="00C47E8F" w14:textId="77777777" w:rsidR="006C4B49" w:rsidRDefault="00AD20BC" w:rsidP="006C4B49">
            <w:pPr>
              <w:spacing w:after="0"/>
              <w:rPr>
                <w:rFonts w:eastAsia="Times New Roman"/>
                <w:sz w:val="16"/>
                <w:szCs w:val="18"/>
              </w:rPr>
            </w:pPr>
            <w:r w:rsidRPr="009C3545">
              <w:rPr>
                <w:rFonts w:eastAsia="Times New Roman"/>
                <w:sz w:val="16"/>
                <w:szCs w:val="18"/>
              </w:rPr>
              <w:t xml:space="preserve">If the value passes range test, it is stored in </w:t>
            </w:r>
            <w:r w:rsidRPr="00A8364F">
              <w:rPr>
                <w:rFonts w:eastAsia="Times New Roman"/>
                <w:sz w:val="16"/>
                <w:szCs w:val="18"/>
              </w:rPr>
              <w:t>WaterHeaterElectricFiredRatedInput,</w:t>
            </w:r>
            <w:r w:rsidRPr="002451F7">
              <w:rPr>
                <w:rFonts w:eastAsia="Times New Roman"/>
                <w:sz w:val="16"/>
                <w:szCs w:val="18"/>
              </w:rPr>
              <w:t xml:space="preserve"> if C06 = Electric Resistance. Otherwise the value is stored in WaterHeaterGasFir</w:t>
            </w:r>
            <w:r w:rsidRPr="00A8364F">
              <w:rPr>
                <w:rFonts w:eastAsia="Times New Roman"/>
                <w:sz w:val="16"/>
                <w:szCs w:val="18"/>
              </w:rPr>
              <w:t>edRatedInput</w:t>
            </w:r>
            <w:r w:rsidR="006C4B49">
              <w:rPr>
                <w:rFonts w:eastAsia="Times New Roman"/>
                <w:sz w:val="16"/>
                <w:szCs w:val="18"/>
              </w:rPr>
              <w:t>;</w:t>
            </w:r>
          </w:p>
          <w:p w14:paraId="59961A6E" w14:textId="084F57E0" w:rsidR="005C6409" w:rsidRPr="006C4B49" w:rsidRDefault="006C4B49" w:rsidP="006C4B49">
            <w:pPr>
              <w:rPr>
                <w:sz w:val="16"/>
                <w:szCs w:val="16"/>
              </w:rPr>
            </w:pPr>
            <w:r w:rsidRPr="006C4B49">
              <w:rPr>
                <w:rFonts w:asciiTheme="minorHAnsi" w:eastAsia="Times New Roman" w:hAnsiTheme="minorHAnsi" w:cstheme="minorHAnsi"/>
                <w:sz w:val="16"/>
                <w:szCs w:val="16"/>
              </w:rPr>
              <w:t xml:space="preserve">Elseif C03 = Boiler or Indirect, no limit on input value </w:t>
            </w:r>
            <w:r w:rsidRPr="006C4B49">
              <w:rPr>
                <w:rFonts w:eastAsia="Times New Roman"/>
                <w:sz w:val="16"/>
                <w:szCs w:val="16"/>
              </w:rPr>
              <w:t>&gt;&gt;</w:t>
            </w:r>
          </w:p>
        </w:tc>
        <w:tc>
          <w:tcPr>
            <w:tcW w:w="1331" w:type="dxa"/>
            <w:tcBorders>
              <w:top w:val="single" w:sz="4" w:space="0" w:color="auto"/>
              <w:left w:val="single" w:sz="4" w:space="0" w:color="auto"/>
              <w:bottom w:val="single" w:sz="4" w:space="0" w:color="auto"/>
              <w:right w:val="single" w:sz="4" w:space="0" w:color="auto"/>
            </w:tcBorders>
          </w:tcPr>
          <w:p w14:paraId="6C3D4956" w14:textId="1516A209"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B09; If prescriptive</w:t>
            </w:r>
            <w:r w:rsidR="005F32CA"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then </w:t>
            </w:r>
            <w:r w:rsidR="005F32CA" w:rsidRPr="009C3545">
              <w:rPr>
                <w:rFonts w:asciiTheme="minorHAnsi" w:eastAsia="Times New Roman" w:hAnsiTheme="minorHAnsi" w:cstheme="minorHAnsi"/>
                <w:sz w:val="18"/>
                <w:szCs w:val="18"/>
              </w:rPr>
              <w:t xml:space="preserve">user </w:t>
            </w:r>
            <w:r w:rsidR="00896180" w:rsidRPr="009C3545">
              <w:rPr>
                <w:rFonts w:asciiTheme="minorHAnsi" w:eastAsia="Times New Roman" w:hAnsiTheme="minorHAnsi" w:cstheme="minorHAnsi"/>
                <w:sz w:val="18"/>
                <w:szCs w:val="18"/>
              </w:rPr>
              <w:t>s</w:t>
            </w:r>
            <w:r w:rsidR="005F32CA" w:rsidRPr="009C3545">
              <w:rPr>
                <w:rFonts w:asciiTheme="minorHAnsi" w:eastAsia="Times New Roman" w:hAnsiTheme="minorHAnsi" w:cstheme="minorHAnsi"/>
                <w:sz w:val="18"/>
                <w:szCs w:val="18"/>
              </w:rPr>
              <w:t>elect from:</w:t>
            </w:r>
            <w:r w:rsidRPr="009C3545">
              <w:rPr>
                <w:rFonts w:asciiTheme="minorHAnsi" w:eastAsia="Times New Roman" w:hAnsiTheme="minorHAnsi" w:cstheme="minorHAnsi"/>
                <w:sz w:val="18"/>
                <w:szCs w:val="18"/>
              </w:rPr>
              <w:t xml:space="preserve"> AFUE, Thermal Efficiency, </w:t>
            </w:r>
            <w:r w:rsidR="002832F4" w:rsidRPr="009C3545">
              <w:rPr>
                <w:rFonts w:asciiTheme="minorHAnsi" w:eastAsia="Times New Roman" w:hAnsiTheme="minorHAnsi" w:cstheme="minorHAnsi"/>
                <w:sz w:val="18"/>
                <w:szCs w:val="18"/>
              </w:rPr>
              <w:t xml:space="preserve">Uniform </w:t>
            </w:r>
            <w:r w:rsidRPr="009C3545">
              <w:rPr>
                <w:rFonts w:asciiTheme="minorHAnsi" w:eastAsia="Times New Roman" w:hAnsiTheme="minorHAnsi" w:cstheme="minorHAnsi"/>
                <w:sz w:val="18"/>
                <w:szCs w:val="18"/>
              </w:rPr>
              <w:t>Energy Factor &gt;&gt;</w:t>
            </w:r>
          </w:p>
        </w:tc>
        <w:tc>
          <w:tcPr>
            <w:tcW w:w="1279" w:type="dxa"/>
            <w:tcBorders>
              <w:top w:val="single" w:sz="4" w:space="0" w:color="auto"/>
              <w:left w:val="single" w:sz="4" w:space="0" w:color="auto"/>
              <w:bottom w:val="single" w:sz="4" w:space="0" w:color="auto"/>
              <w:right w:val="single" w:sz="4" w:space="0" w:color="auto"/>
            </w:tcBorders>
          </w:tcPr>
          <w:p w14:paraId="0308DBAC" w14:textId="197BDC68" w:rsidR="006B1B2C" w:rsidRPr="009C3545" w:rsidRDefault="005C6409"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B10</w:t>
            </w:r>
            <w:r w:rsidR="006B1B2C" w:rsidRPr="009C3545">
              <w:rPr>
                <w:rFonts w:asciiTheme="minorHAnsi" w:eastAsia="Times New Roman" w:hAnsiTheme="minorHAnsi" w:cstheme="minorHAnsi"/>
                <w:sz w:val="18"/>
                <w:szCs w:val="18"/>
              </w:rPr>
              <w:t xml:space="preserve">,  </w:t>
            </w:r>
          </w:p>
          <w:p w14:paraId="06334BC0" w14:textId="40F2BEB9" w:rsidR="005C6409" w:rsidRPr="009C3545" w:rsidRDefault="006B1B2C"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Value may only be NA if B10 = NA</w:t>
            </w:r>
            <w:r w:rsidR="005C6409" w:rsidRPr="009C3545">
              <w:rPr>
                <w:rFonts w:asciiTheme="minorHAnsi" w:eastAsia="Times New Roman" w:hAnsiTheme="minorHAnsi" w:cstheme="minorHAnsi"/>
                <w:sz w:val="18"/>
                <w:szCs w:val="18"/>
              </w:rPr>
              <w:t>&gt;&gt;</w:t>
            </w:r>
          </w:p>
        </w:tc>
        <w:tc>
          <w:tcPr>
            <w:tcW w:w="990" w:type="dxa"/>
            <w:tcBorders>
              <w:top w:val="single" w:sz="4" w:space="0" w:color="auto"/>
              <w:left w:val="single" w:sz="4" w:space="0" w:color="auto"/>
              <w:bottom w:val="single" w:sz="4" w:space="0" w:color="auto"/>
              <w:right w:val="single" w:sz="4" w:space="0" w:color="auto"/>
            </w:tcBorders>
          </w:tcPr>
          <w:p w14:paraId="78EDC09D" w14:textId="06F314CD"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B11</w:t>
            </w:r>
            <w:r w:rsidR="006B1B2C" w:rsidRPr="009C3545">
              <w:rPr>
                <w:rFonts w:asciiTheme="minorHAnsi" w:eastAsia="Times New Roman" w:hAnsiTheme="minorHAnsi" w:cstheme="minorHAnsi"/>
                <w:sz w:val="18"/>
                <w:szCs w:val="18"/>
              </w:rPr>
              <w:t>, Value may only be NA if B11 = NA</w:t>
            </w:r>
            <w:r w:rsidR="006B1B2C" w:rsidRPr="009C3545" w:rsidDel="00855553">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 xml:space="preserve"> &gt;&gt;</w:t>
            </w:r>
          </w:p>
        </w:tc>
        <w:tc>
          <w:tcPr>
            <w:tcW w:w="1440" w:type="dxa"/>
            <w:tcBorders>
              <w:top w:val="single" w:sz="4" w:space="0" w:color="auto"/>
              <w:left w:val="single" w:sz="4" w:space="0" w:color="auto"/>
              <w:bottom w:val="single" w:sz="4" w:space="0" w:color="auto"/>
              <w:right w:val="single" w:sz="4" w:space="0" w:color="auto"/>
            </w:tcBorders>
          </w:tcPr>
          <w:p w14:paraId="54034C42" w14:textId="12879A0F" w:rsidR="005C6409" w:rsidRPr="009C3545" w:rsidRDefault="005C6409"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B12</w:t>
            </w:r>
            <w:r w:rsidR="006B1B2C" w:rsidRPr="009C3545">
              <w:rPr>
                <w:rFonts w:asciiTheme="minorHAnsi" w:eastAsia="Times New Roman" w:hAnsiTheme="minorHAnsi" w:cstheme="minorHAnsi"/>
                <w:sz w:val="18"/>
                <w:szCs w:val="18"/>
              </w:rPr>
              <w:t>,  Value may only be NA if B12 = NA</w:t>
            </w:r>
            <w:r w:rsidRPr="009C3545">
              <w:rPr>
                <w:rFonts w:asciiTheme="minorHAnsi" w:eastAsia="Times New Roman" w:hAnsiTheme="minorHAnsi" w:cstheme="minorHAnsi"/>
                <w:sz w:val="18"/>
                <w:szCs w:val="18"/>
              </w:rPr>
              <w:t>&gt;&gt;</w:t>
            </w:r>
          </w:p>
        </w:tc>
      </w:tr>
      <w:tr w:rsidR="00B35C2E" w:rsidRPr="009C3545" w14:paraId="4774109D" w14:textId="77777777" w:rsidTr="00A8364F">
        <w:tc>
          <w:tcPr>
            <w:tcW w:w="1418" w:type="dxa"/>
            <w:tcBorders>
              <w:top w:val="single" w:sz="4" w:space="0" w:color="auto"/>
              <w:left w:val="single" w:sz="4" w:space="0" w:color="auto"/>
              <w:bottom w:val="single" w:sz="4" w:space="0" w:color="auto"/>
              <w:right w:val="single" w:sz="4" w:space="0" w:color="auto"/>
            </w:tcBorders>
            <w:vAlign w:val="center"/>
          </w:tcPr>
          <w:p w14:paraId="6BF5FB2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5" w:type="dxa"/>
            <w:tcBorders>
              <w:top w:val="single" w:sz="4" w:space="0" w:color="auto"/>
              <w:left w:val="single" w:sz="4" w:space="0" w:color="auto"/>
              <w:bottom w:val="single" w:sz="4" w:space="0" w:color="auto"/>
              <w:right w:val="single" w:sz="4" w:space="0" w:color="auto"/>
            </w:tcBorders>
            <w:vAlign w:val="center"/>
          </w:tcPr>
          <w:p w14:paraId="56B2192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13" w:type="dxa"/>
            <w:tcBorders>
              <w:top w:val="single" w:sz="4" w:space="0" w:color="auto"/>
              <w:left w:val="single" w:sz="4" w:space="0" w:color="auto"/>
              <w:bottom w:val="single" w:sz="4" w:space="0" w:color="auto"/>
              <w:right w:val="single" w:sz="4" w:space="0" w:color="auto"/>
            </w:tcBorders>
            <w:vAlign w:val="center"/>
          </w:tcPr>
          <w:p w14:paraId="097C00B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19" w:type="dxa"/>
            <w:tcBorders>
              <w:top w:val="single" w:sz="4" w:space="0" w:color="auto"/>
              <w:left w:val="single" w:sz="4" w:space="0" w:color="auto"/>
              <w:bottom w:val="single" w:sz="4" w:space="0" w:color="auto"/>
              <w:right w:val="single" w:sz="4" w:space="0" w:color="auto"/>
            </w:tcBorders>
            <w:vAlign w:val="center"/>
          </w:tcPr>
          <w:p w14:paraId="7533C5D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92" w:type="dxa"/>
            <w:tcBorders>
              <w:top w:val="single" w:sz="4" w:space="0" w:color="auto"/>
              <w:left w:val="single" w:sz="4" w:space="0" w:color="auto"/>
              <w:bottom w:val="single" w:sz="4" w:space="0" w:color="auto"/>
              <w:right w:val="single" w:sz="4" w:space="0" w:color="auto"/>
            </w:tcBorders>
            <w:vAlign w:val="center"/>
          </w:tcPr>
          <w:p w14:paraId="5E38C74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4340EAD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13" w:type="dxa"/>
            <w:tcBorders>
              <w:top w:val="single" w:sz="4" w:space="0" w:color="auto"/>
              <w:left w:val="single" w:sz="4" w:space="0" w:color="auto"/>
              <w:bottom w:val="single" w:sz="4" w:space="0" w:color="auto"/>
              <w:right w:val="single" w:sz="4" w:space="0" w:color="auto"/>
            </w:tcBorders>
            <w:vAlign w:val="center"/>
          </w:tcPr>
          <w:p w14:paraId="2C7E3F5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34" w:type="dxa"/>
            <w:tcBorders>
              <w:top w:val="single" w:sz="4" w:space="0" w:color="auto"/>
              <w:left w:val="single" w:sz="4" w:space="0" w:color="auto"/>
              <w:bottom w:val="single" w:sz="4" w:space="0" w:color="auto"/>
              <w:right w:val="single" w:sz="4" w:space="0" w:color="auto"/>
            </w:tcBorders>
            <w:vAlign w:val="center"/>
          </w:tcPr>
          <w:p w14:paraId="025051B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31" w:type="dxa"/>
            <w:tcBorders>
              <w:top w:val="single" w:sz="4" w:space="0" w:color="auto"/>
              <w:left w:val="single" w:sz="4" w:space="0" w:color="auto"/>
              <w:bottom w:val="single" w:sz="4" w:space="0" w:color="auto"/>
              <w:right w:val="single" w:sz="4" w:space="0" w:color="auto"/>
            </w:tcBorders>
            <w:vAlign w:val="center"/>
          </w:tcPr>
          <w:p w14:paraId="5E5B5E9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79" w:type="dxa"/>
            <w:tcBorders>
              <w:top w:val="single" w:sz="4" w:space="0" w:color="auto"/>
              <w:left w:val="single" w:sz="4" w:space="0" w:color="auto"/>
              <w:bottom w:val="single" w:sz="4" w:space="0" w:color="auto"/>
              <w:right w:val="single" w:sz="4" w:space="0" w:color="auto"/>
            </w:tcBorders>
            <w:vAlign w:val="center"/>
          </w:tcPr>
          <w:p w14:paraId="724814B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25026E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67F1EF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B45F158" w14:textId="48188F12" w:rsidR="00B35C2E" w:rsidRPr="009C3545" w:rsidRDefault="00B35C2E" w:rsidP="00BA25C6">
      <w:pPr>
        <w:spacing w:after="0"/>
        <w:rPr>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16"/>
        <w:gridCol w:w="6217"/>
      </w:tblGrid>
      <w:tr w:rsidR="008A15E5" w:rsidRPr="009C3545" w14:paraId="37B8BF0E" w14:textId="77777777" w:rsidTr="00BA25C6">
        <w:trPr>
          <w:cantSplit/>
          <w:trHeight w:val="144"/>
        </w:trPr>
        <w:tc>
          <w:tcPr>
            <w:tcW w:w="14616" w:type="dxa"/>
            <w:gridSpan w:val="3"/>
            <w:tcBorders>
              <w:top w:val="single" w:sz="4" w:space="0" w:color="auto"/>
              <w:left w:val="single" w:sz="4" w:space="0" w:color="auto"/>
              <w:bottom w:val="single" w:sz="4" w:space="0" w:color="auto"/>
              <w:right w:val="single" w:sz="4" w:space="0" w:color="auto"/>
            </w:tcBorders>
          </w:tcPr>
          <w:p w14:paraId="413BC0D6" w14:textId="007DE6E4"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 xml:space="preserve">D. Design HER Verified </w:t>
            </w:r>
            <w:r w:rsidR="0027103A" w:rsidRPr="009C3545">
              <w:rPr>
                <w:rFonts w:asciiTheme="minorHAnsi" w:hAnsiTheme="minorHAnsi" w:cstheme="minorHAnsi"/>
                <w:b/>
                <w:sz w:val="18"/>
                <w:szCs w:val="18"/>
              </w:rPr>
              <w:t xml:space="preserve">Central </w:t>
            </w:r>
            <w:r w:rsidRPr="009C3545">
              <w:rPr>
                <w:rFonts w:asciiTheme="minorHAnsi" w:hAnsiTheme="minorHAnsi" w:cstheme="minorHAnsi"/>
                <w:b/>
                <w:sz w:val="18"/>
                <w:szCs w:val="18"/>
              </w:rPr>
              <w:t>Water Heating Distribution Systems Information</w:t>
            </w:r>
          </w:p>
          <w:p w14:paraId="29EB1F4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p>
          <w:p w14:paraId="2C619C5F" w14:textId="3CBF2A27" w:rsidR="000F1CDA" w:rsidRPr="009C3545" w:rsidRDefault="000F1CDA" w:rsidP="00430E9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&lt;&lt;</w:t>
            </w:r>
            <w:del w:id="7" w:author="Shewmaker, Michael@Energy" w:date="2019-11-19T11:11:00Z">
              <w:r w:rsidRPr="009C3545" w:rsidDel="00430E9A">
                <w:rPr>
                  <w:rFonts w:asciiTheme="minorHAnsi" w:hAnsiTheme="minorHAnsi" w:cstheme="minorHAnsi"/>
                  <w:sz w:val="18"/>
                  <w:szCs w:val="18"/>
                </w:rPr>
                <w:delText>If prescriptive compliance</w:delText>
              </w:r>
              <w:r w:rsidR="00BA25C6" w:rsidRPr="009C3545" w:rsidDel="00430E9A">
                <w:rPr>
                  <w:rFonts w:asciiTheme="minorHAnsi" w:hAnsiTheme="minorHAnsi" w:cstheme="minorHAnsi"/>
                  <w:sz w:val="18"/>
                  <w:szCs w:val="18"/>
                </w:rPr>
                <w:delText xml:space="preserve">, </w:delText>
              </w:r>
              <w:r w:rsidR="00BA25C6" w:rsidRPr="009C3545" w:rsidDel="00430E9A">
                <w:rPr>
                  <w:sz w:val="18"/>
                  <w:szCs w:val="18"/>
                </w:rPr>
                <w:delText>then display the "section does not apply" message; else display this entire</w:delText>
              </w:r>
              <w:r w:rsidR="00BA25C6" w:rsidRPr="009C3545" w:rsidDel="00430E9A">
                <w:rPr>
                  <w:rFonts w:asciiTheme="minorHAnsi" w:hAnsiTheme="minorHAnsi" w:cstheme="minorHAnsi"/>
                  <w:sz w:val="18"/>
                  <w:szCs w:val="18"/>
                </w:rPr>
                <w:delText xml:space="preserve"> table </w:delText>
              </w:r>
              <w:r w:rsidRPr="009C3545" w:rsidDel="00430E9A">
                <w:rPr>
                  <w:rFonts w:asciiTheme="minorHAnsi" w:hAnsiTheme="minorHAnsi" w:cstheme="minorHAnsi"/>
                  <w:sz w:val="18"/>
                  <w:szCs w:val="18"/>
                </w:rPr>
                <w:delText xml:space="preserve"> </w:delText>
              </w:r>
            </w:del>
            <w:ins w:id="8" w:author="Shewmaker, Michael@Energy" w:date="2019-11-19T11:11:00Z">
              <w:r w:rsidR="00430E9A">
                <w:rPr>
                  <w:rFonts w:asciiTheme="minorHAnsi" w:hAnsiTheme="minorHAnsi" w:cstheme="minorHAnsi"/>
                  <w:sz w:val="18"/>
                  <w:szCs w:val="18"/>
                </w:rPr>
                <w:t>require one row of data for each water heating system identified on the CF1R-PRF&gt;&gt;</w:t>
              </w:r>
            </w:ins>
            <w:r w:rsidRPr="009C3545">
              <w:rPr>
                <w:rFonts w:asciiTheme="minorHAnsi" w:hAnsiTheme="minorHAnsi" w:cstheme="minorHAnsi"/>
                <w:sz w:val="18"/>
                <w:szCs w:val="18"/>
              </w:rPr>
              <w:t>&gt;&gt;</w:t>
            </w:r>
          </w:p>
        </w:tc>
      </w:tr>
      <w:tr w:rsidR="008A15E5" w:rsidRPr="009C3545" w14:paraId="38F82BF0"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45864E0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6315" w:type="dxa"/>
            <w:tcBorders>
              <w:top w:val="single" w:sz="4" w:space="0" w:color="auto"/>
              <w:left w:val="single" w:sz="4" w:space="0" w:color="auto"/>
              <w:bottom w:val="single" w:sz="4" w:space="0" w:color="auto"/>
              <w:right w:val="single" w:sz="4" w:space="0" w:color="auto"/>
            </w:tcBorders>
            <w:vAlign w:val="center"/>
          </w:tcPr>
          <w:p w14:paraId="4C6D64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6316" w:type="dxa"/>
            <w:tcBorders>
              <w:top w:val="single" w:sz="4" w:space="0" w:color="auto"/>
              <w:left w:val="single" w:sz="4" w:space="0" w:color="auto"/>
              <w:bottom w:val="single" w:sz="4" w:space="0" w:color="auto"/>
              <w:right w:val="single" w:sz="4" w:space="0" w:color="auto"/>
            </w:tcBorders>
            <w:vAlign w:val="center"/>
          </w:tcPr>
          <w:p w14:paraId="1BAF8E70"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8A15E5" w:rsidRPr="009C3545" w14:paraId="1683237C"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bottom"/>
          </w:tcPr>
          <w:p w14:paraId="23BA7A72"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6315" w:type="dxa"/>
            <w:tcBorders>
              <w:top w:val="single" w:sz="4" w:space="0" w:color="auto"/>
              <w:left w:val="single" w:sz="4" w:space="0" w:color="auto"/>
              <w:bottom w:val="single" w:sz="4" w:space="0" w:color="auto"/>
              <w:right w:val="single" w:sz="4" w:space="0" w:color="auto"/>
            </w:tcBorders>
            <w:vAlign w:val="bottom"/>
          </w:tcPr>
          <w:p w14:paraId="43F81C3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Central DHW System </w:t>
            </w:r>
          </w:p>
          <w:p w14:paraId="20602C2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c>
          <w:tcPr>
            <w:tcW w:w="6316" w:type="dxa"/>
            <w:tcBorders>
              <w:top w:val="single" w:sz="4" w:space="0" w:color="auto"/>
              <w:left w:val="single" w:sz="4" w:space="0" w:color="auto"/>
              <w:bottom w:val="single" w:sz="4" w:space="0" w:color="auto"/>
              <w:right w:val="single" w:sz="4" w:space="0" w:color="auto"/>
            </w:tcBorders>
            <w:vAlign w:val="bottom"/>
          </w:tcPr>
          <w:p w14:paraId="248B6FE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Dwelling Unit DHW System</w:t>
            </w:r>
          </w:p>
          <w:p w14:paraId="145185B5"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r>
      <w:tr w:rsidR="000F1CDA" w:rsidRPr="009C3545" w14:paraId="68749205"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3FF4FE66" w14:textId="2D9514FB" w:rsidR="000F1CDA" w:rsidRPr="009C3545" w:rsidRDefault="000F1CDA"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(see rule in header)&gt;&gt;</w:t>
            </w:r>
          </w:p>
        </w:tc>
        <w:tc>
          <w:tcPr>
            <w:tcW w:w="6315" w:type="dxa"/>
            <w:tcBorders>
              <w:top w:val="single" w:sz="4" w:space="0" w:color="auto"/>
              <w:left w:val="single" w:sz="4" w:space="0" w:color="auto"/>
              <w:bottom w:val="single" w:sz="4" w:space="0" w:color="auto"/>
              <w:right w:val="single" w:sz="4" w:space="0" w:color="auto"/>
            </w:tcBorders>
            <w:vAlign w:val="center"/>
          </w:tcPr>
          <w:p w14:paraId="490BF4A5" w14:textId="21F10078"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B34467" w:rsidRPr="009C3545">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 from CF1R-PRF-01. Allowed values are</w:t>
            </w:r>
            <w:r w:rsidR="00B34467" w:rsidRPr="009C3545">
              <w:rPr>
                <w:rFonts w:asciiTheme="minorHAnsi" w:eastAsia="Times New Roman" w:hAnsiTheme="minorHAnsi" w:cstheme="minorHAnsi"/>
                <w:sz w:val="18"/>
                <w:szCs w:val="18"/>
              </w:rPr>
              <w:t>:</w:t>
            </w:r>
          </w:p>
          <w:p w14:paraId="6AB52FD7"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temperature modulation;</w:t>
            </w:r>
          </w:p>
          <w:p w14:paraId="43F92A0A"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temperature modulation and monitoring;</w:t>
            </w:r>
          </w:p>
          <w:p w14:paraId="48CEA0CB"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demand control;</w:t>
            </w:r>
          </w:p>
          <w:p w14:paraId="39FB5973"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no control (continuous pumping)</w:t>
            </w:r>
          </w:p>
          <w:p w14:paraId="6E469799" w14:textId="7AA3521D"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*Multi-family: No loops or recirc pump &gt;&gt;</w:t>
            </w:r>
          </w:p>
        </w:tc>
        <w:tc>
          <w:tcPr>
            <w:tcW w:w="6316" w:type="dxa"/>
            <w:tcBorders>
              <w:top w:val="single" w:sz="4" w:space="0" w:color="auto"/>
              <w:left w:val="single" w:sz="4" w:space="0" w:color="auto"/>
              <w:bottom w:val="single" w:sz="4" w:space="0" w:color="auto"/>
              <w:right w:val="single" w:sz="4" w:space="0" w:color="auto"/>
            </w:tcBorders>
            <w:vAlign w:val="center"/>
          </w:tcPr>
          <w:p w14:paraId="036BAA43" w14:textId="35ABD163"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470C89" w:rsidRPr="009C3545">
              <w:rPr>
                <w:rFonts w:asciiTheme="minorHAnsi" w:eastAsia="Times New Roman" w:hAnsiTheme="minorHAnsi" w:cstheme="minorHAnsi"/>
                <w:sz w:val="18"/>
                <w:szCs w:val="18"/>
              </w:rPr>
              <w:t>R</w:t>
            </w:r>
            <w:r w:rsidR="00B34467" w:rsidRPr="009C3545">
              <w:rPr>
                <w:rFonts w:asciiTheme="minorHAnsi" w:eastAsia="Times New Roman" w:hAnsiTheme="minorHAnsi" w:cstheme="minorHAnsi"/>
                <w:sz w:val="18"/>
                <w:szCs w:val="18"/>
              </w:rPr>
              <w:t>eference value</w:t>
            </w:r>
            <w:r w:rsidRPr="009C3545">
              <w:rPr>
                <w:rFonts w:asciiTheme="minorHAnsi" w:eastAsia="Times New Roman" w:hAnsiTheme="minorHAnsi" w:cstheme="minorHAnsi"/>
                <w:sz w:val="18"/>
                <w:szCs w:val="18"/>
              </w:rPr>
              <w:t xml:space="preserve"> from CF1R-PRF-01</w:t>
            </w:r>
            <w:r w:rsidR="00B34467" w:rsidRPr="009C3545">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Allowed values are</w:t>
            </w:r>
          </w:p>
          <w:p w14:paraId="5E0EA7FA" w14:textId="77777777" w:rsidR="00AD20BC" w:rsidRPr="009C3545" w:rsidRDefault="000F1CDA" w:rsidP="00A8364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*Standard Distribution System</w:t>
            </w:r>
          </w:p>
          <w:p w14:paraId="478CB88A" w14:textId="77777777" w:rsidR="00AD20BC" w:rsidRPr="009C3545" w:rsidRDefault="00AD20BC"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*HER-Verified Pipe Insulation</w:t>
            </w:r>
          </w:p>
          <w:p w14:paraId="520016B9" w14:textId="2AE989EB" w:rsidR="000F1CDA" w:rsidRPr="009C3545" w:rsidRDefault="000F1CDA"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r>
      <w:tr w:rsidR="008A15E5" w:rsidRPr="009C3545" w14:paraId="6B857D5D"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5B12A9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15" w:type="dxa"/>
            <w:tcBorders>
              <w:top w:val="single" w:sz="4" w:space="0" w:color="auto"/>
              <w:left w:val="single" w:sz="4" w:space="0" w:color="auto"/>
              <w:bottom w:val="single" w:sz="4" w:space="0" w:color="auto"/>
              <w:right w:val="single" w:sz="4" w:space="0" w:color="auto"/>
            </w:tcBorders>
            <w:vAlign w:val="center"/>
          </w:tcPr>
          <w:p w14:paraId="75F7ABD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16" w:type="dxa"/>
            <w:tcBorders>
              <w:top w:val="single" w:sz="4" w:space="0" w:color="auto"/>
              <w:left w:val="single" w:sz="4" w:space="0" w:color="auto"/>
              <w:bottom w:val="single" w:sz="4" w:space="0" w:color="auto"/>
              <w:right w:val="single" w:sz="4" w:space="0" w:color="auto"/>
            </w:tcBorders>
            <w:vAlign w:val="center"/>
          </w:tcPr>
          <w:p w14:paraId="3989837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867B5B5" w14:textId="338FB6CA" w:rsidR="00BF2B18" w:rsidRPr="009C3545" w:rsidRDefault="00BF2B1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p>
    <w:p w14:paraId="6867B5C9" w14:textId="77777777" w:rsidR="00A374A5" w:rsidRPr="009C3545"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B35C2E" w:rsidRPr="009C3545" w14:paraId="1FBEC66D" w14:textId="77777777" w:rsidTr="000F1CDA">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53F9913F" w14:textId="4EDDAE13"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E</w:t>
            </w:r>
            <w:r w:rsidR="00B35C2E" w:rsidRPr="009C3545">
              <w:rPr>
                <w:rFonts w:asciiTheme="minorHAnsi" w:hAnsiTheme="minorHAnsi" w:cstheme="minorHAnsi"/>
                <w:b/>
                <w:sz w:val="18"/>
                <w:szCs w:val="18"/>
              </w:rPr>
              <w:t xml:space="preserve">. </w:t>
            </w:r>
            <w:r w:rsidR="008A15E5" w:rsidRPr="009C3545">
              <w:rPr>
                <w:rFonts w:asciiTheme="minorHAnsi" w:hAnsiTheme="minorHAnsi" w:cstheme="minorHAnsi"/>
                <w:b/>
                <w:sz w:val="18"/>
                <w:szCs w:val="18"/>
              </w:rPr>
              <w:t>Installed</w:t>
            </w:r>
            <w:r w:rsidR="00B35C2E" w:rsidRPr="009C3545">
              <w:rPr>
                <w:rFonts w:asciiTheme="minorHAnsi" w:hAnsiTheme="minorHAnsi" w:cstheme="minorHAnsi"/>
                <w:b/>
                <w:sz w:val="18"/>
                <w:szCs w:val="18"/>
              </w:rPr>
              <w:t xml:space="preserve"> HERS Verified </w:t>
            </w:r>
            <w:r w:rsidR="0027103A" w:rsidRPr="009C3545">
              <w:rPr>
                <w:rFonts w:asciiTheme="minorHAnsi" w:hAnsiTheme="minorHAnsi" w:cstheme="minorHAnsi"/>
                <w:b/>
                <w:sz w:val="18"/>
                <w:szCs w:val="18"/>
              </w:rPr>
              <w:t xml:space="preserve">Central </w:t>
            </w:r>
            <w:r w:rsidR="00B35C2E" w:rsidRPr="009C3545">
              <w:rPr>
                <w:rFonts w:asciiTheme="minorHAnsi" w:hAnsiTheme="minorHAnsi" w:cstheme="minorHAnsi"/>
                <w:b/>
                <w:sz w:val="18"/>
                <w:szCs w:val="18"/>
              </w:rPr>
              <w:t>Water Heating Distribution Systems Information</w:t>
            </w:r>
          </w:p>
          <w:p w14:paraId="4443754A" w14:textId="77777777" w:rsidR="00B35C2E" w:rsidRDefault="00B35C2E" w:rsidP="00001C88">
            <w:pPr>
              <w:keepNext/>
              <w:tabs>
                <w:tab w:val="left" w:pos="2160"/>
                <w:tab w:val="left" w:pos="2700"/>
                <w:tab w:val="left" w:pos="3420"/>
                <w:tab w:val="left" w:pos="3780"/>
                <w:tab w:val="left" w:pos="5760"/>
                <w:tab w:val="left" w:pos="7212"/>
              </w:tabs>
              <w:spacing w:after="0" w:line="240" w:lineRule="auto"/>
              <w:rPr>
                <w:ins w:id="9" w:author="Shewmaker, Michael@Energy" w:date="2019-11-19T11:11:00Z"/>
                <w:rFonts w:asciiTheme="minorHAnsi" w:hAnsiTheme="minorHAnsi" w:cstheme="minorHAnsi"/>
                <w:b/>
                <w:sz w:val="18"/>
                <w:szCs w:val="18"/>
              </w:rPr>
            </w:pPr>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p>
          <w:p w14:paraId="2845FB19" w14:textId="26B7574B" w:rsidR="00430E9A" w:rsidRPr="00430E9A" w:rsidRDefault="00430E9A"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ins w:id="10" w:author="Shewmaker, Michael@Energy" w:date="2019-11-19T11:11:00Z">
              <w:r w:rsidRPr="00430E9A">
                <w:rPr>
                  <w:rFonts w:asciiTheme="minorHAnsi" w:hAnsiTheme="minorHAnsi" w:cstheme="minorHAnsi"/>
                  <w:sz w:val="18"/>
                  <w:szCs w:val="18"/>
                </w:rPr>
                <w:t>&lt;&lt;require one row of data for each water heating system identified on the CF1R-PRF&gt;&gt;</w:t>
              </w:r>
            </w:ins>
          </w:p>
        </w:tc>
      </w:tr>
      <w:tr w:rsidR="00B35C2E" w:rsidRPr="009C3545" w14:paraId="5C7786DC"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74CEFCFD"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6321" w:type="dxa"/>
            <w:tcBorders>
              <w:top w:val="single" w:sz="4" w:space="0" w:color="auto"/>
              <w:left w:val="single" w:sz="4" w:space="0" w:color="auto"/>
              <w:bottom w:val="single" w:sz="4" w:space="0" w:color="auto"/>
              <w:right w:val="single" w:sz="4" w:space="0" w:color="auto"/>
            </w:tcBorders>
            <w:vAlign w:val="center"/>
          </w:tcPr>
          <w:p w14:paraId="43CC7B5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6323" w:type="dxa"/>
            <w:tcBorders>
              <w:top w:val="single" w:sz="4" w:space="0" w:color="auto"/>
              <w:left w:val="single" w:sz="4" w:space="0" w:color="auto"/>
              <w:bottom w:val="single" w:sz="4" w:space="0" w:color="auto"/>
              <w:right w:val="single" w:sz="4" w:space="0" w:color="auto"/>
            </w:tcBorders>
            <w:vAlign w:val="center"/>
          </w:tcPr>
          <w:p w14:paraId="16A53F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B35C2E" w:rsidRPr="009C3545" w14:paraId="236DA7D7"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707D8A40"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1B2D9B6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Central DHW System </w:t>
            </w:r>
          </w:p>
          <w:p w14:paraId="3FAFBCD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53EBAE8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Dwelling Unit DHW System</w:t>
            </w:r>
          </w:p>
          <w:p w14:paraId="1393AD5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r>
      <w:tr w:rsidR="000F1CDA" w:rsidRPr="009C3545" w14:paraId="532FC6BE"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0CCB6A7" w14:textId="4EF00D2B"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73C22291" w14:textId="07D53A11" w:rsidR="000F1CDA" w:rsidRPr="009C3545" w:rsidRDefault="000F1C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4666A5" w:rsidRPr="009C3545">
              <w:rPr>
                <w:rFonts w:asciiTheme="minorHAnsi" w:eastAsia="Times New Roman" w:hAnsiTheme="minorHAnsi" w:cstheme="minorHAnsi"/>
                <w:sz w:val="18"/>
                <w:szCs w:val="18"/>
              </w:rPr>
              <w:t xml:space="preserve">Reference value from </w:t>
            </w:r>
            <w:r w:rsidR="002451F7">
              <w:rPr>
                <w:rFonts w:asciiTheme="minorHAnsi" w:eastAsia="Times New Roman" w:hAnsiTheme="minorHAnsi" w:cstheme="minorHAnsi"/>
                <w:sz w:val="18"/>
                <w:szCs w:val="18"/>
              </w:rPr>
              <w:t>D02</w:t>
            </w:r>
            <w:r w:rsidRPr="009C3545">
              <w:rPr>
                <w:rFonts w:asciiTheme="minorHAnsi" w:eastAsia="Times New Roman" w:hAnsiTheme="minorHAnsi" w:cstheme="minorHAnsi"/>
                <w:sz w:val="18"/>
                <w:szCs w:val="18"/>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762DB96F" w14:textId="4412B6D8" w:rsidR="000F1CDA" w:rsidRPr="009C3545" w:rsidRDefault="000F1CDA" w:rsidP="00A8364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2451F7">
              <w:rPr>
                <w:rFonts w:asciiTheme="minorHAnsi" w:eastAsia="Times New Roman" w:hAnsiTheme="minorHAnsi" w:cstheme="minorHAnsi"/>
                <w:sz w:val="18"/>
                <w:szCs w:val="18"/>
              </w:rPr>
              <w:t>Reference value from D03</w:t>
            </w:r>
            <w:r w:rsidRPr="009C3545">
              <w:rPr>
                <w:rFonts w:asciiTheme="minorHAnsi" w:eastAsia="Times New Roman" w:hAnsiTheme="minorHAnsi" w:cstheme="minorHAnsi"/>
                <w:sz w:val="18"/>
                <w:szCs w:val="18"/>
              </w:rPr>
              <w:t>&gt;&gt;</w:t>
            </w:r>
          </w:p>
        </w:tc>
      </w:tr>
      <w:tr w:rsidR="00B35C2E" w:rsidRPr="009C3545" w14:paraId="5D103246"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6AE844C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21" w:type="dxa"/>
            <w:tcBorders>
              <w:top w:val="single" w:sz="4" w:space="0" w:color="auto"/>
              <w:left w:val="single" w:sz="4" w:space="0" w:color="auto"/>
              <w:bottom w:val="single" w:sz="4" w:space="0" w:color="auto"/>
              <w:right w:val="single" w:sz="4" w:space="0" w:color="auto"/>
            </w:tcBorders>
            <w:vAlign w:val="center"/>
          </w:tcPr>
          <w:p w14:paraId="6BA2A9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23" w:type="dxa"/>
            <w:tcBorders>
              <w:top w:val="single" w:sz="4" w:space="0" w:color="auto"/>
              <w:left w:val="single" w:sz="4" w:space="0" w:color="auto"/>
              <w:bottom w:val="single" w:sz="4" w:space="0" w:color="auto"/>
              <w:right w:val="single" w:sz="4" w:space="0" w:color="auto"/>
            </w:tcBorders>
            <w:vAlign w:val="center"/>
          </w:tcPr>
          <w:p w14:paraId="5A4325D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89B7982" w14:textId="59B872DC" w:rsidR="00B35C2E" w:rsidRPr="009C3545" w:rsidRDefault="00B35C2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5"/>
        <w:gridCol w:w="2217"/>
        <w:gridCol w:w="9318"/>
      </w:tblGrid>
      <w:tr w:rsidR="00B35C2E" w:rsidRPr="009C3545" w14:paraId="30E6FF8E" w14:textId="77777777" w:rsidTr="00547A32">
        <w:trPr>
          <w:trHeight w:val="327"/>
        </w:trPr>
        <w:tc>
          <w:tcPr>
            <w:tcW w:w="14616" w:type="dxa"/>
            <w:gridSpan w:val="3"/>
            <w:tcBorders>
              <w:top w:val="single" w:sz="4" w:space="0" w:color="auto"/>
              <w:bottom w:val="single" w:sz="4" w:space="0" w:color="auto"/>
            </w:tcBorders>
            <w:vAlign w:val="center"/>
          </w:tcPr>
          <w:p w14:paraId="14B8A14A" w14:textId="0E485707"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F</w:t>
            </w:r>
            <w:r w:rsidR="00B35C2E" w:rsidRPr="009C3545">
              <w:rPr>
                <w:rFonts w:asciiTheme="minorHAnsi" w:hAnsiTheme="minorHAnsi" w:cstheme="minorHAnsi"/>
                <w:b/>
                <w:sz w:val="18"/>
                <w:szCs w:val="18"/>
              </w:rPr>
              <w:t>. Installed HERS Verified Water Heater Manufacturer Information</w:t>
            </w:r>
          </w:p>
          <w:p w14:paraId="0A105DB1" w14:textId="38789EDF" w:rsidR="00B35C2E" w:rsidRPr="009C3545" w:rsidRDefault="00B35C2E" w:rsidP="00430E9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hAnsiTheme="minorHAnsi" w:cstheme="minorHAnsi"/>
                <w:sz w:val="18"/>
                <w:szCs w:val="18"/>
              </w:rPr>
              <w:t>&lt;&lt; require one row of data</w:t>
            </w:r>
            <w:del w:id="11" w:author="Shewmaker, Michael@Energy" w:date="2019-11-19T11:12:00Z">
              <w:r w:rsidRPr="009C3545" w:rsidDel="00430E9A">
                <w:rPr>
                  <w:rFonts w:asciiTheme="minorHAnsi" w:hAnsiTheme="minorHAnsi" w:cstheme="minorHAnsi"/>
                  <w:sz w:val="18"/>
                  <w:szCs w:val="18"/>
                </w:rPr>
                <w:delText xml:space="preserve"> in this table for each of the Water Heaters listed in Section </w:delText>
              </w:r>
              <w:r w:rsidR="002832F4" w:rsidRPr="009C3545" w:rsidDel="00430E9A">
                <w:rPr>
                  <w:rFonts w:asciiTheme="minorHAnsi" w:hAnsiTheme="minorHAnsi" w:cstheme="minorHAnsi"/>
                  <w:sz w:val="18"/>
                  <w:szCs w:val="18"/>
                </w:rPr>
                <w:delText>B</w:delText>
              </w:r>
              <w:r w:rsidRPr="009C3545" w:rsidDel="00430E9A">
                <w:rPr>
                  <w:rFonts w:asciiTheme="minorHAnsi" w:hAnsiTheme="minorHAnsi" w:cstheme="minorHAnsi"/>
                  <w:sz w:val="18"/>
                  <w:szCs w:val="18"/>
                </w:rPr>
                <w:delText>04</w:delText>
              </w:r>
            </w:del>
            <w:ins w:id="12" w:author="Shewmaker, Michael@Energy" w:date="2019-11-19T11:12:00Z">
              <w:r w:rsidR="00430E9A">
                <w:rPr>
                  <w:rFonts w:asciiTheme="minorHAnsi" w:hAnsiTheme="minorHAnsi" w:cstheme="minorHAnsi"/>
                  <w:sz w:val="18"/>
                  <w:szCs w:val="18"/>
                </w:rPr>
                <w:t xml:space="preserve"> for each water heater identified in Section C.</w:t>
              </w:r>
            </w:ins>
            <w:r w:rsidRPr="009C3545">
              <w:rPr>
                <w:rFonts w:asciiTheme="minorHAnsi" w:hAnsiTheme="minorHAnsi" w:cstheme="minorHAnsi"/>
                <w:sz w:val="18"/>
                <w:szCs w:val="18"/>
              </w:rPr>
              <w:t>&gt;&gt;</w:t>
            </w:r>
          </w:p>
        </w:tc>
      </w:tr>
      <w:tr w:rsidR="00B35C2E" w:rsidRPr="009C3545" w14:paraId="4667774C" w14:textId="77777777" w:rsidTr="00A8364F">
        <w:trPr>
          <w:trHeight w:val="426"/>
        </w:trPr>
        <w:tc>
          <w:tcPr>
            <w:tcW w:w="2898" w:type="dxa"/>
            <w:tcBorders>
              <w:top w:val="single" w:sz="4" w:space="0" w:color="auto"/>
              <w:bottom w:val="single" w:sz="4" w:space="0" w:color="auto"/>
              <w:right w:val="single" w:sz="4" w:space="0" w:color="auto"/>
            </w:tcBorders>
            <w:vAlign w:val="bottom"/>
          </w:tcPr>
          <w:p w14:paraId="28E6C38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2250" w:type="dxa"/>
            <w:tcBorders>
              <w:top w:val="single" w:sz="4" w:space="0" w:color="auto"/>
              <w:left w:val="single" w:sz="4" w:space="0" w:color="auto"/>
              <w:bottom w:val="single" w:sz="4" w:space="0" w:color="auto"/>
              <w:right w:val="single" w:sz="4" w:space="0" w:color="auto"/>
            </w:tcBorders>
            <w:vAlign w:val="bottom"/>
          </w:tcPr>
          <w:p w14:paraId="37E7DCD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9468" w:type="dxa"/>
            <w:tcBorders>
              <w:top w:val="single" w:sz="4" w:space="0" w:color="auto"/>
              <w:left w:val="single" w:sz="4" w:space="0" w:color="auto"/>
              <w:bottom w:val="single" w:sz="4" w:space="0" w:color="auto"/>
            </w:tcBorders>
            <w:vAlign w:val="bottom"/>
          </w:tcPr>
          <w:p w14:paraId="550F48C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B35C2E" w:rsidRPr="009C3545" w14:paraId="123FD259" w14:textId="77777777" w:rsidTr="00A8364F">
        <w:trPr>
          <w:trHeight w:val="282"/>
        </w:trPr>
        <w:tc>
          <w:tcPr>
            <w:tcW w:w="2898" w:type="dxa"/>
            <w:tcBorders>
              <w:top w:val="single" w:sz="4" w:space="0" w:color="auto"/>
              <w:bottom w:val="single" w:sz="4" w:space="0" w:color="auto"/>
              <w:right w:val="single" w:sz="4" w:space="0" w:color="auto"/>
            </w:tcBorders>
            <w:vAlign w:val="bottom"/>
          </w:tcPr>
          <w:p w14:paraId="0A586E4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2250" w:type="dxa"/>
            <w:tcBorders>
              <w:top w:val="single" w:sz="4" w:space="0" w:color="auto"/>
              <w:left w:val="single" w:sz="4" w:space="0" w:color="auto"/>
              <w:bottom w:val="single" w:sz="4" w:space="0" w:color="auto"/>
              <w:right w:val="single" w:sz="4" w:space="0" w:color="auto"/>
            </w:tcBorders>
            <w:vAlign w:val="bottom"/>
          </w:tcPr>
          <w:p w14:paraId="7D8AB7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Manufacturer</w:t>
            </w:r>
          </w:p>
        </w:tc>
        <w:tc>
          <w:tcPr>
            <w:tcW w:w="9468" w:type="dxa"/>
            <w:tcBorders>
              <w:top w:val="single" w:sz="4" w:space="0" w:color="auto"/>
              <w:left w:val="single" w:sz="4" w:space="0" w:color="auto"/>
              <w:bottom w:val="single" w:sz="4" w:space="0" w:color="auto"/>
            </w:tcBorders>
            <w:vAlign w:val="bottom"/>
          </w:tcPr>
          <w:p w14:paraId="4D9CC5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Model Number</w:t>
            </w:r>
          </w:p>
        </w:tc>
      </w:tr>
      <w:tr w:rsidR="000F1CDA" w:rsidRPr="009C3545" w14:paraId="4B2A85D1" w14:textId="77777777" w:rsidTr="00A8364F">
        <w:trPr>
          <w:trHeight w:val="246"/>
        </w:trPr>
        <w:tc>
          <w:tcPr>
            <w:tcW w:w="2898" w:type="dxa"/>
            <w:tcBorders>
              <w:top w:val="single" w:sz="4" w:space="0" w:color="auto"/>
              <w:bottom w:val="single" w:sz="4" w:space="0" w:color="auto"/>
              <w:right w:val="single" w:sz="4" w:space="0" w:color="auto"/>
            </w:tcBorders>
            <w:vAlign w:val="bottom"/>
          </w:tcPr>
          <w:p w14:paraId="35755F46" w14:textId="7C48BDED" w:rsidR="000F1CDA" w:rsidRPr="009C3545" w:rsidRDefault="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AD20BC" w:rsidRPr="009C3545">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 from B01&gt;&gt;</w:t>
            </w:r>
          </w:p>
        </w:tc>
        <w:tc>
          <w:tcPr>
            <w:tcW w:w="2250" w:type="dxa"/>
            <w:tcBorders>
              <w:top w:val="single" w:sz="4" w:space="0" w:color="auto"/>
              <w:left w:val="single" w:sz="4" w:space="0" w:color="auto"/>
              <w:bottom w:val="single" w:sz="4" w:space="0" w:color="auto"/>
              <w:right w:val="single" w:sz="4" w:space="0" w:color="auto"/>
            </w:tcBorders>
            <w:vAlign w:val="bottom"/>
          </w:tcPr>
          <w:p w14:paraId="72D4CA15" w14:textId="58C1B5B4"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c>
          <w:tcPr>
            <w:tcW w:w="9468" w:type="dxa"/>
            <w:tcBorders>
              <w:top w:val="single" w:sz="4" w:space="0" w:color="auto"/>
              <w:left w:val="single" w:sz="4" w:space="0" w:color="auto"/>
              <w:bottom w:val="single" w:sz="4" w:space="0" w:color="auto"/>
            </w:tcBorders>
            <w:shd w:val="clear" w:color="auto" w:fill="FFFFFF" w:themeFill="background1"/>
            <w:vAlign w:val="bottom"/>
          </w:tcPr>
          <w:p w14:paraId="685976AC" w14:textId="23128504" w:rsidR="000F1CDA" w:rsidRPr="009C3545" w:rsidRDefault="000F1CDA" w:rsidP="004666A5">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r>
      <w:tr w:rsidR="00B35C2E" w:rsidRPr="009C3545" w14:paraId="698CF65B" w14:textId="77777777" w:rsidTr="00A8364F">
        <w:trPr>
          <w:trHeight w:val="255"/>
        </w:trPr>
        <w:tc>
          <w:tcPr>
            <w:tcW w:w="2898" w:type="dxa"/>
            <w:tcBorders>
              <w:top w:val="single" w:sz="4" w:space="0" w:color="auto"/>
              <w:bottom w:val="single" w:sz="4" w:space="0" w:color="auto"/>
              <w:right w:val="single" w:sz="4" w:space="0" w:color="auto"/>
            </w:tcBorders>
            <w:vAlign w:val="bottom"/>
          </w:tcPr>
          <w:p w14:paraId="395C7AE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250" w:type="dxa"/>
            <w:tcBorders>
              <w:top w:val="single" w:sz="4" w:space="0" w:color="auto"/>
              <w:left w:val="single" w:sz="4" w:space="0" w:color="auto"/>
              <w:bottom w:val="single" w:sz="4" w:space="0" w:color="auto"/>
              <w:right w:val="single" w:sz="4" w:space="0" w:color="auto"/>
            </w:tcBorders>
            <w:vAlign w:val="bottom"/>
          </w:tcPr>
          <w:p w14:paraId="2BE3601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468" w:type="dxa"/>
            <w:tcBorders>
              <w:top w:val="single" w:sz="4" w:space="0" w:color="auto"/>
              <w:left w:val="single" w:sz="4" w:space="0" w:color="auto"/>
              <w:bottom w:val="single" w:sz="4" w:space="0" w:color="auto"/>
            </w:tcBorders>
          </w:tcPr>
          <w:p w14:paraId="4CEADF7F"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03B8EAC1" w14:textId="31536F89" w:rsidR="00AB3FD8" w:rsidRPr="00547A32" w:rsidRDefault="00AB3FD8" w:rsidP="00747D5C">
      <w:pPr>
        <w:spacing w:after="0"/>
        <w:rPr>
          <w:rFonts w:asciiTheme="minorHAnsi" w:hAnsiTheme="minorHAnsi" w:cstheme="minorHAnsi"/>
          <w:sz w:val="20"/>
          <w:szCs w:val="20"/>
        </w:rPr>
      </w:pPr>
    </w:p>
    <w:tbl>
      <w:tblPr>
        <w:tblpPr w:leftFromText="180" w:rightFromText="180" w:vertAnchor="text"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
        <w:gridCol w:w="13937"/>
      </w:tblGrid>
      <w:tr w:rsidR="00E01832" w:rsidRPr="009C3545" w14:paraId="35A85880" w14:textId="77777777" w:rsidTr="00747D5C">
        <w:trPr>
          <w:trHeight w:val="144"/>
        </w:trPr>
        <w:tc>
          <w:tcPr>
            <w:tcW w:w="14601" w:type="dxa"/>
            <w:gridSpan w:val="2"/>
          </w:tcPr>
          <w:p w14:paraId="37904B5F" w14:textId="5DCE0C43" w:rsidR="00E01832" w:rsidRPr="009C3545" w:rsidRDefault="002D3CB8" w:rsidP="009C3545">
            <w:pPr>
              <w:keepNext/>
              <w:spacing w:after="0" w:line="240" w:lineRule="auto"/>
              <w:jc w:val="both"/>
              <w:rPr>
                <w:rFonts w:asciiTheme="minorHAnsi" w:hAnsiTheme="minorHAnsi" w:cstheme="minorHAnsi"/>
                <w:sz w:val="18"/>
                <w:szCs w:val="20"/>
              </w:rPr>
            </w:pPr>
            <w:r w:rsidRPr="009C3545">
              <w:rPr>
                <w:rFonts w:asciiTheme="minorHAnsi" w:hAnsiTheme="minorHAnsi" w:cstheme="minorHAnsi"/>
                <w:b/>
                <w:sz w:val="18"/>
                <w:szCs w:val="20"/>
              </w:rPr>
              <w:t>G</w:t>
            </w:r>
            <w:r w:rsidR="00E01832" w:rsidRPr="009C3545">
              <w:rPr>
                <w:rFonts w:asciiTheme="minorHAnsi" w:hAnsiTheme="minorHAnsi" w:cstheme="minorHAnsi"/>
                <w:b/>
                <w:sz w:val="18"/>
                <w:szCs w:val="20"/>
              </w:rPr>
              <w:t>. Mandatory Requirements for All Central Domestic Hot Water Systems</w:t>
            </w:r>
          </w:p>
        </w:tc>
      </w:tr>
      <w:tr w:rsidR="00E01832" w:rsidRPr="009C3545" w14:paraId="00D85EE1" w14:textId="77777777" w:rsidTr="00747D5C">
        <w:trPr>
          <w:trHeight w:val="144"/>
        </w:trPr>
        <w:tc>
          <w:tcPr>
            <w:tcW w:w="442" w:type="dxa"/>
            <w:vAlign w:val="center"/>
          </w:tcPr>
          <w:p w14:paraId="1657E9F0" w14:textId="77777777" w:rsidR="00E01832" w:rsidRPr="009C3545" w:rsidRDefault="00E01832"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01</w:t>
            </w:r>
          </w:p>
        </w:tc>
        <w:tc>
          <w:tcPr>
            <w:tcW w:w="14159" w:type="dxa"/>
          </w:tcPr>
          <w:p w14:paraId="45B661F2" w14:textId="77777777" w:rsidR="00E01832" w:rsidRPr="009C3545" w:rsidRDefault="00E01832" w:rsidP="009C354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p>
        </w:tc>
      </w:tr>
      <w:tr w:rsidR="00E01832" w:rsidRPr="009C3545" w14:paraId="6FC61005" w14:textId="77777777" w:rsidTr="00747D5C">
        <w:trPr>
          <w:trHeight w:val="144"/>
        </w:trPr>
        <w:tc>
          <w:tcPr>
            <w:tcW w:w="442" w:type="dxa"/>
            <w:vAlign w:val="center"/>
          </w:tcPr>
          <w:p w14:paraId="07BC88AD" w14:textId="77777777" w:rsidR="00E01832" w:rsidRPr="009C3545" w:rsidRDefault="00E01832"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02</w:t>
            </w:r>
          </w:p>
        </w:tc>
        <w:tc>
          <w:tcPr>
            <w:tcW w:w="14159" w:type="dxa"/>
          </w:tcPr>
          <w:p w14:paraId="66D40B65" w14:textId="77777777" w:rsidR="00E01832" w:rsidRPr="009C3545" w:rsidRDefault="00E01832" w:rsidP="009C354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sz w:val="18"/>
                <w:szCs w:val="20"/>
              </w:rPr>
              <w:t>Systems with circulating pumps or with electrical heat trace systems shall be capable of automatically turning off the system.  (Section 110.3(c)2).</w:t>
            </w:r>
          </w:p>
        </w:tc>
      </w:tr>
      <w:tr w:rsidR="009C3545" w:rsidRPr="009C3545" w14:paraId="304F32F7" w14:textId="77777777" w:rsidTr="00747D5C">
        <w:trPr>
          <w:trHeight w:val="144"/>
        </w:trPr>
        <w:tc>
          <w:tcPr>
            <w:tcW w:w="442" w:type="dxa"/>
            <w:vAlign w:val="center"/>
          </w:tcPr>
          <w:p w14:paraId="1C618EBF"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03</w:t>
            </w:r>
          </w:p>
        </w:tc>
        <w:tc>
          <w:tcPr>
            <w:tcW w:w="14159" w:type="dxa"/>
          </w:tcPr>
          <w:p w14:paraId="1DF738EA" w14:textId="124BC2A5" w:rsidR="009C3545" w:rsidRPr="009C3545" w:rsidRDefault="009C3545" w:rsidP="009C3545">
            <w:pPr>
              <w:keepNext/>
              <w:spacing w:after="0" w:line="240" w:lineRule="auto"/>
              <w:rPr>
                <w:rFonts w:asciiTheme="minorHAnsi" w:hAnsiTheme="minorHAnsi" w:cstheme="minorHAnsi"/>
                <w:sz w:val="18"/>
                <w:szCs w:val="20"/>
              </w:rPr>
            </w:pPr>
            <w:r w:rsidRPr="009C3545">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9C3545" w14:paraId="42EBFB8A" w14:textId="77777777" w:rsidTr="00747D5C">
        <w:trPr>
          <w:trHeight w:val="144"/>
        </w:trPr>
        <w:tc>
          <w:tcPr>
            <w:tcW w:w="442" w:type="dxa"/>
            <w:vAlign w:val="center"/>
          </w:tcPr>
          <w:p w14:paraId="6962EBEB"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04</w:t>
            </w:r>
          </w:p>
        </w:tc>
        <w:tc>
          <w:tcPr>
            <w:tcW w:w="14159" w:type="dxa"/>
          </w:tcPr>
          <w:p w14:paraId="13018D6F" w14:textId="610892AD"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Recirculation loops shall meet the following requirements:</w:t>
            </w:r>
          </w:p>
          <w:p w14:paraId="3D9BA6DA"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110.3(c)4A).</w:t>
            </w:r>
          </w:p>
          <w:p w14:paraId="175CD6A2"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check valve is located between the recirculation pump and the water heater. (Section 110.3(c)4B).</w:t>
            </w:r>
          </w:p>
          <w:p w14:paraId="5FA2CBBB" w14:textId="37DDCBFD"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hose bib is installed between the pump and the water heating equipment with an isolation valve between the hose bib and the water heating equipment. (Section 110.3(c)4C).</w:t>
            </w:r>
          </w:p>
          <w:p w14:paraId="036EBEB2" w14:textId="132B9D92"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 xml:space="preserve">Isolation valves shall be installed on both sides of the pump, of which the valve </w:t>
            </w:r>
            <w:r>
              <w:rPr>
                <w:rFonts w:asciiTheme="minorHAnsi" w:hAnsiTheme="minorHAnsi" w:cstheme="minorHAnsi"/>
                <w:sz w:val="18"/>
                <w:szCs w:val="20"/>
              </w:rPr>
              <w:t xml:space="preserve">required in 110.3(c)4C </w:t>
            </w:r>
            <w:r w:rsidRPr="009C3545">
              <w:rPr>
                <w:rFonts w:asciiTheme="minorHAnsi" w:hAnsiTheme="minorHAnsi" w:cstheme="minorHAnsi"/>
                <w:sz w:val="18"/>
                <w:szCs w:val="20"/>
              </w:rPr>
              <w:t>can be one. (Section 110.3(c)4D).</w:t>
            </w:r>
          </w:p>
          <w:p w14:paraId="4A966C82" w14:textId="04E2574E"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 xml:space="preserve">The cold water piping and the recirculation loop piping shall not be connected to the hot water storage tank drain port. (Section 110.3(c)4E). </w:t>
            </w:r>
          </w:p>
          <w:p w14:paraId="75907BD8" w14:textId="20DAC71A"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check valve shall be installed on the cold water supply line between the hot water system and the next closest tee on the cold water supply line. (Section 110.3(c)4F)</w:t>
            </w:r>
            <w:r w:rsidRPr="009C3545">
              <w:rPr>
                <w:rFonts w:asciiTheme="minorHAnsi" w:hAnsiTheme="minorHAnsi" w:cstheme="minorHAnsi"/>
                <w:bCs/>
                <w:sz w:val="18"/>
                <w:szCs w:val="20"/>
              </w:rPr>
              <w:t>.</w:t>
            </w:r>
          </w:p>
        </w:tc>
      </w:tr>
      <w:tr w:rsidR="009C3545" w:rsidRPr="009C3545" w14:paraId="345E78C8" w14:textId="77777777" w:rsidTr="00747D5C">
        <w:trPr>
          <w:trHeight w:val="144"/>
        </w:trPr>
        <w:tc>
          <w:tcPr>
            <w:tcW w:w="442" w:type="dxa"/>
            <w:vAlign w:val="center"/>
          </w:tcPr>
          <w:p w14:paraId="721DB086" w14:textId="0DAB33D2"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621C5A">
              <w:rPr>
                <w:rFonts w:asciiTheme="minorHAnsi" w:hAnsiTheme="minorHAnsi" w:cstheme="minorHAnsi"/>
                <w:sz w:val="18"/>
                <w:szCs w:val="20"/>
              </w:rPr>
              <w:t>5</w:t>
            </w:r>
          </w:p>
        </w:tc>
        <w:tc>
          <w:tcPr>
            <w:tcW w:w="14159" w:type="dxa"/>
          </w:tcPr>
          <w:p w14:paraId="780A0B3F" w14:textId="3F4BBB8B"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Instantaneous water heaters with an input greater than 6.8 kBtu/hr. (2kW) shall have isolation valves on both the cold water supply and the hot water line. (110.3 (c)6).</w:t>
            </w:r>
          </w:p>
        </w:tc>
      </w:tr>
      <w:tr w:rsidR="009C3545" w:rsidRPr="009C3545" w14:paraId="5933D24C" w14:textId="77777777" w:rsidTr="00747D5C">
        <w:trPr>
          <w:trHeight w:val="144"/>
        </w:trPr>
        <w:tc>
          <w:tcPr>
            <w:tcW w:w="442" w:type="dxa"/>
            <w:vAlign w:val="center"/>
          </w:tcPr>
          <w:p w14:paraId="274C651A" w14:textId="7BEFC98A"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621C5A">
              <w:rPr>
                <w:rFonts w:asciiTheme="minorHAnsi" w:hAnsiTheme="minorHAnsi" w:cstheme="minorHAnsi"/>
                <w:sz w:val="18"/>
                <w:szCs w:val="20"/>
              </w:rPr>
              <w:t>6</w:t>
            </w:r>
          </w:p>
        </w:tc>
        <w:tc>
          <w:tcPr>
            <w:tcW w:w="14159" w:type="dxa"/>
          </w:tcPr>
          <w:p w14:paraId="1475FBEB"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0D4E21CB"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09731DCD"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204AE5AA"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74597A54"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27B6E4F9"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2E7AF30F"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3DCB4EA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3B9646F2"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F2C94AC" w14:textId="6D8ECE7A"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insulation.</w:t>
            </w:r>
          </w:p>
          <w:p w14:paraId="3C504D65" w14:textId="014F771A"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r w:rsidR="00A8364F">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crawlspace insulation above and below.</w:t>
            </w:r>
          </w:p>
          <w:p w14:paraId="6FB5F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057AF5C9" w14:textId="28DC0672"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r>
              <w:rPr>
                <w:rFonts w:asciiTheme="minorHAnsi" w:eastAsia="Times New Roman" w:hAnsiTheme="minorHAnsi" w:cstheme="minorHAnsi"/>
                <w:bCs/>
                <w:sz w:val="18"/>
                <w:szCs w:val="20"/>
              </w:rPr>
              <w:t>.</w:t>
            </w:r>
          </w:p>
        </w:tc>
      </w:tr>
      <w:tr w:rsidR="009C3545" w:rsidRPr="009C3545" w14:paraId="0504C058" w14:textId="77777777" w:rsidTr="00747D5C">
        <w:trPr>
          <w:trHeight w:val="144"/>
        </w:trPr>
        <w:tc>
          <w:tcPr>
            <w:tcW w:w="14601" w:type="dxa"/>
            <w:gridSpan w:val="2"/>
            <w:vAlign w:val="center"/>
          </w:tcPr>
          <w:p w14:paraId="341782E1" w14:textId="77777777"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4B893E00" w14:textId="3913B390" w:rsidR="00B721E1" w:rsidRPr="009C3545" w:rsidRDefault="00B721E1" w:rsidP="00747D5C">
      <w:pPr>
        <w:spacing w:after="0"/>
        <w:rPr>
          <w:rFonts w:asciiTheme="minorHAnsi" w:hAnsiTheme="minorHAnsi" w:cstheme="minorHAnsi"/>
          <w:sz w:val="18"/>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
        <w:gridCol w:w="13327"/>
      </w:tblGrid>
      <w:tr w:rsidR="003217C3" w:rsidRPr="009C3545" w14:paraId="6867B652" w14:textId="77777777" w:rsidTr="00B721E1">
        <w:trPr>
          <w:trHeight w:hRule="exact" w:val="559"/>
        </w:trPr>
        <w:tc>
          <w:tcPr>
            <w:tcW w:w="14616" w:type="dxa"/>
            <w:gridSpan w:val="2"/>
          </w:tcPr>
          <w:p w14:paraId="6867B650" w14:textId="43DC5BAD" w:rsidR="00453E30" w:rsidRPr="009C3545" w:rsidRDefault="002D3CB8" w:rsidP="00453E30">
            <w:pPr>
              <w:spacing w:after="0"/>
              <w:rPr>
                <w:rFonts w:asciiTheme="minorHAnsi" w:hAnsiTheme="minorHAnsi" w:cstheme="minorHAnsi"/>
                <w:b/>
                <w:sz w:val="18"/>
                <w:szCs w:val="20"/>
              </w:rPr>
            </w:pPr>
            <w:r w:rsidRPr="009C3545">
              <w:rPr>
                <w:rFonts w:asciiTheme="minorHAnsi" w:hAnsiTheme="minorHAnsi" w:cstheme="minorHAnsi"/>
                <w:b/>
                <w:sz w:val="18"/>
                <w:szCs w:val="20"/>
              </w:rPr>
              <w:t>H</w:t>
            </w:r>
            <w:r w:rsidR="003217C3" w:rsidRPr="009C3545">
              <w:rPr>
                <w:rFonts w:asciiTheme="minorHAnsi" w:hAnsiTheme="minorHAnsi" w:cstheme="minorHAnsi"/>
                <w:b/>
                <w:sz w:val="18"/>
                <w:szCs w:val="20"/>
              </w:rPr>
              <w:t xml:space="preserve">. </w:t>
            </w:r>
            <w:r w:rsidR="00B721E1" w:rsidRPr="009C3545">
              <w:rPr>
                <w:rFonts w:asciiTheme="minorHAnsi" w:hAnsiTheme="minorHAnsi" w:cstheme="minorHAnsi"/>
                <w:b/>
                <w:sz w:val="18"/>
                <w:szCs w:val="20"/>
              </w:rPr>
              <w:t>HERS Verified Multiple Recirculation Loops for DHW Systems Serving Multiple Dwelling Units Requirements</w:t>
            </w:r>
          </w:p>
          <w:p w14:paraId="6867B651" w14:textId="6872C9AB" w:rsidR="000E7FC1" w:rsidRPr="009C3545" w:rsidRDefault="0017718F" w:rsidP="00896180">
            <w:pPr>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8C023D" w:rsidRPr="009C3545">
              <w:rPr>
                <w:rFonts w:asciiTheme="minorHAnsi" w:hAnsiTheme="minorHAnsi" w:cstheme="minorHAnsi"/>
                <w:sz w:val="18"/>
                <w:szCs w:val="20"/>
              </w:rPr>
              <w:t>.</w:t>
            </w:r>
          </w:p>
        </w:tc>
      </w:tr>
      <w:tr w:rsidR="003217C3" w:rsidRPr="009C3545" w14:paraId="6867B656" w14:textId="77777777" w:rsidTr="009C3545">
        <w:trPr>
          <w:trHeight w:hRule="exact" w:val="298"/>
        </w:trPr>
        <w:tc>
          <w:tcPr>
            <w:tcW w:w="1076" w:type="dxa"/>
            <w:vAlign w:val="center"/>
          </w:tcPr>
          <w:p w14:paraId="6867B653"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01</w:t>
            </w:r>
          </w:p>
        </w:tc>
        <w:tc>
          <w:tcPr>
            <w:tcW w:w="13540" w:type="dxa"/>
            <w:vAlign w:val="center"/>
          </w:tcPr>
          <w:p w14:paraId="6867B654"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p w14:paraId="6867B655" w14:textId="77777777" w:rsidR="003217C3" w:rsidRPr="009C3545" w:rsidRDefault="003217C3" w:rsidP="00087A32">
            <w:pPr>
              <w:rPr>
                <w:rFonts w:asciiTheme="minorHAnsi" w:hAnsiTheme="minorHAnsi" w:cstheme="minorHAnsi"/>
                <w:b/>
                <w:sz w:val="18"/>
                <w:szCs w:val="20"/>
              </w:rPr>
            </w:pPr>
          </w:p>
        </w:tc>
      </w:tr>
      <w:tr w:rsidR="003217C3" w:rsidRPr="009C3545" w14:paraId="6867B65A" w14:textId="77777777" w:rsidTr="00B721E1">
        <w:trPr>
          <w:trHeight w:hRule="exact" w:val="288"/>
        </w:trPr>
        <w:tc>
          <w:tcPr>
            <w:tcW w:w="1076" w:type="dxa"/>
            <w:vAlign w:val="center"/>
          </w:tcPr>
          <w:p w14:paraId="6867B657"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3540" w:type="dxa"/>
            <w:vAlign w:val="center"/>
          </w:tcPr>
          <w:p w14:paraId="6867B658"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p w14:paraId="6867B659" w14:textId="77777777" w:rsidR="003217C3" w:rsidRPr="009C3545" w:rsidRDefault="003217C3" w:rsidP="00087A32">
            <w:pPr>
              <w:rPr>
                <w:rFonts w:asciiTheme="minorHAnsi" w:hAnsiTheme="minorHAnsi" w:cstheme="minorHAnsi"/>
                <w:bCs/>
                <w:sz w:val="18"/>
                <w:szCs w:val="20"/>
              </w:rPr>
            </w:pPr>
          </w:p>
        </w:tc>
      </w:tr>
      <w:tr w:rsidR="009E1D9B" w:rsidRPr="009C3545" w14:paraId="6867B65C" w14:textId="77777777" w:rsidTr="00B721E1">
        <w:trPr>
          <w:trHeight w:val="302"/>
        </w:trPr>
        <w:tc>
          <w:tcPr>
            <w:tcW w:w="14616" w:type="dxa"/>
            <w:gridSpan w:val="2"/>
            <w:vAlign w:val="center"/>
          </w:tcPr>
          <w:p w14:paraId="6867B65B" w14:textId="77777777" w:rsidR="009E1D9B" w:rsidRPr="009C3545" w:rsidRDefault="009E1D9B" w:rsidP="00087A32">
            <w:pPr>
              <w:spacing w:after="0"/>
              <w:rPr>
                <w:rFonts w:asciiTheme="minorHAnsi" w:hAnsiTheme="minorHAnsi" w:cstheme="minorHAnsi"/>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867B65D" w14:textId="77777777" w:rsidR="00ED393A" w:rsidRPr="009C354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20"/>
        </w:rPr>
      </w:pPr>
    </w:p>
    <w:p w14:paraId="10A581AD" w14:textId="77777777" w:rsidR="00E627C1" w:rsidRPr="00547A32" w:rsidRDefault="00E627C1">
      <w:pPr>
        <w:rPr>
          <w:rFonts w:asciiTheme="minorHAnsi" w:hAnsiTheme="minorHAnsi" w:cstheme="minorHAnsi"/>
          <w:sz w:val="20"/>
          <w:szCs w:val="20"/>
        </w:rPr>
      </w:pPr>
      <w:r w:rsidRPr="00547A32">
        <w:rPr>
          <w:rFonts w:asciiTheme="minorHAnsi" w:hAnsiTheme="minorHAnsi"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4"/>
        <w:gridCol w:w="3344"/>
        <w:gridCol w:w="3705"/>
      </w:tblGrid>
      <w:tr w:rsidR="009E1D9B" w:rsidRPr="00F63FB9" w14:paraId="6867B65F" w14:textId="77777777" w:rsidTr="00E627C1">
        <w:trPr>
          <w:trHeight w:val="206"/>
        </w:trPr>
        <w:tc>
          <w:tcPr>
            <w:tcW w:w="14543" w:type="dxa"/>
            <w:gridSpan w:val="4"/>
            <w:vAlign w:val="center"/>
          </w:tcPr>
          <w:p w14:paraId="6867B65E" w14:textId="6501C9BF"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t>Documentation Author's Declaration Statement</w:t>
            </w:r>
          </w:p>
        </w:tc>
      </w:tr>
      <w:tr w:rsidR="009E1D9B" w:rsidRPr="00F63FB9" w14:paraId="6867B661" w14:textId="77777777" w:rsidTr="00E627C1">
        <w:trPr>
          <w:trHeight w:val="206"/>
        </w:trPr>
        <w:tc>
          <w:tcPr>
            <w:tcW w:w="14543" w:type="dxa"/>
            <w:gridSpan w:val="4"/>
            <w:vAlign w:val="center"/>
          </w:tcPr>
          <w:p w14:paraId="6867B660" w14:textId="77777777" w:rsidR="009E1D9B" w:rsidRPr="00547A32" w:rsidRDefault="009E1D9B" w:rsidP="00B721E1">
            <w:pPr>
              <w:keepNext/>
              <w:numPr>
                <w:ilvl w:val="0"/>
                <w:numId w:val="10"/>
              </w:numPr>
              <w:spacing w:after="0" w:line="240" w:lineRule="auto"/>
              <w:ind w:left="361"/>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E1D9B" w:rsidRPr="00F63FB9" w14:paraId="6867B664" w14:textId="77777777" w:rsidTr="00E627C1">
        <w:trPr>
          <w:trHeight w:val="360"/>
        </w:trPr>
        <w:tc>
          <w:tcPr>
            <w:tcW w:w="7407" w:type="dxa"/>
            <w:gridSpan w:val="2"/>
          </w:tcPr>
          <w:p w14:paraId="6867B662"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7136" w:type="dxa"/>
            <w:gridSpan w:val="2"/>
          </w:tcPr>
          <w:p w14:paraId="6867B663"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E1D9B" w:rsidRPr="00F63FB9" w14:paraId="6867B667" w14:textId="77777777" w:rsidTr="00E627C1">
        <w:trPr>
          <w:trHeight w:val="360"/>
        </w:trPr>
        <w:tc>
          <w:tcPr>
            <w:tcW w:w="7407" w:type="dxa"/>
            <w:gridSpan w:val="2"/>
          </w:tcPr>
          <w:p w14:paraId="6867B665"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7136" w:type="dxa"/>
            <w:gridSpan w:val="2"/>
          </w:tcPr>
          <w:p w14:paraId="6867B666"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6A" w14:textId="77777777" w:rsidTr="00E627C1">
        <w:trPr>
          <w:trHeight w:val="360"/>
        </w:trPr>
        <w:tc>
          <w:tcPr>
            <w:tcW w:w="7407" w:type="dxa"/>
            <w:gridSpan w:val="2"/>
          </w:tcPr>
          <w:p w14:paraId="6867B668"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136" w:type="dxa"/>
            <w:gridSpan w:val="2"/>
          </w:tcPr>
          <w:p w14:paraId="6867B669" w14:textId="0C1D54F1"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B721E1"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E1D9B" w:rsidRPr="00F63FB9" w14:paraId="6867B66D" w14:textId="77777777" w:rsidTr="00E627C1">
        <w:trPr>
          <w:trHeight w:val="360"/>
        </w:trPr>
        <w:tc>
          <w:tcPr>
            <w:tcW w:w="7407" w:type="dxa"/>
            <w:gridSpan w:val="2"/>
          </w:tcPr>
          <w:p w14:paraId="6867B66B"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7136" w:type="dxa"/>
            <w:gridSpan w:val="2"/>
          </w:tcPr>
          <w:p w14:paraId="6867B66C"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E1D9B" w:rsidRPr="00F63FB9" w14:paraId="6867B66F" w14:textId="77777777" w:rsidTr="00E627C1">
        <w:tblPrEx>
          <w:tblCellMar>
            <w:left w:w="115" w:type="dxa"/>
            <w:right w:w="115" w:type="dxa"/>
          </w:tblCellMar>
        </w:tblPrEx>
        <w:trPr>
          <w:trHeight w:val="296"/>
        </w:trPr>
        <w:tc>
          <w:tcPr>
            <w:tcW w:w="14543" w:type="dxa"/>
            <w:gridSpan w:val="4"/>
            <w:vAlign w:val="center"/>
          </w:tcPr>
          <w:p w14:paraId="6867B66E" w14:textId="77777777"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E1D9B" w:rsidRPr="00F63FB9" w14:paraId="6867B677" w14:textId="77777777" w:rsidTr="00E627C1">
        <w:tblPrEx>
          <w:tblCellMar>
            <w:left w:w="115" w:type="dxa"/>
            <w:right w:w="115" w:type="dxa"/>
          </w:tblCellMar>
        </w:tblPrEx>
        <w:trPr>
          <w:trHeight w:val="504"/>
        </w:trPr>
        <w:tc>
          <w:tcPr>
            <w:tcW w:w="14543" w:type="dxa"/>
            <w:gridSpan w:val="4"/>
          </w:tcPr>
          <w:p w14:paraId="4C76C22F"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03045DAE"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598A9ADA"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35637158" w14:textId="77777777" w:rsidR="00200A46" w:rsidRPr="00547A32" w:rsidRDefault="00200A46" w:rsidP="00200A46">
            <w:pPr>
              <w:keepNext/>
              <w:numPr>
                <w:ilvl w:val="0"/>
                <w:numId w:val="17"/>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30006C6" w14:textId="77777777" w:rsidR="00200A46" w:rsidRPr="00547A32" w:rsidRDefault="00200A46" w:rsidP="00200A46">
            <w:pPr>
              <w:pStyle w:val="ListParagraph"/>
              <w:keepNext/>
              <w:numPr>
                <w:ilvl w:val="0"/>
                <w:numId w:val="17"/>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676" w14:textId="026E20A6" w:rsidR="009E1D9B" w:rsidRPr="007B44A0" w:rsidRDefault="00200A46" w:rsidP="00200A46">
            <w:pPr>
              <w:keepNext/>
              <w:numPr>
                <w:ilvl w:val="0"/>
                <w:numId w:val="17"/>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E1D9B" w:rsidRPr="00F63FB9" w14:paraId="6867B67A" w14:textId="77777777" w:rsidTr="00E627C1">
        <w:tblPrEx>
          <w:tblCellMar>
            <w:left w:w="108" w:type="dxa"/>
            <w:right w:w="108" w:type="dxa"/>
          </w:tblCellMar>
        </w:tblPrEx>
        <w:trPr>
          <w:trHeight w:val="360"/>
        </w:trPr>
        <w:tc>
          <w:tcPr>
            <w:tcW w:w="7048" w:type="dxa"/>
          </w:tcPr>
          <w:p w14:paraId="6867B678"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7495" w:type="dxa"/>
            <w:gridSpan w:val="3"/>
          </w:tcPr>
          <w:p w14:paraId="6867B679"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E1D9B" w:rsidRPr="00F63FB9" w14:paraId="6867B67D"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B" w14:textId="5C5060F0"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7495" w:type="dxa"/>
            <w:gridSpan w:val="3"/>
            <w:tcBorders>
              <w:top w:val="single" w:sz="4" w:space="0" w:color="auto"/>
              <w:left w:val="single" w:sz="4" w:space="0" w:color="auto"/>
              <w:bottom w:val="single" w:sz="4" w:space="0" w:color="auto"/>
              <w:right w:val="single" w:sz="4" w:space="0" w:color="auto"/>
            </w:tcBorders>
          </w:tcPr>
          <w:p w14:paraId="6867B67C"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E1D9B" w:rsidRPr="00F63FB9" w14:paraId="6867B680"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E"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495" w:type="dxa"/>
            <w:gridSpan w:val="3"/>
            <w:tcBorders>
              <w:top w:val="single" w:sz="4" w:space="0" w:color="auto"/>
              <w:left w:val="single" w:sz="4" w:space="0" w:color="auto"/>
              <w:bottom w:val="single" w:sz="4" w:space="0" w:color="auto"/>
              <w:right w:val="single" w:sz="4" w:space="0" w:color="auto"/>
            </w:tcBorders>
          </w:tcPr>
          <w:p w14:paraId="6867B67F"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E1D9B" w:rsidRPr="00F63FB9" w14:paraId="6867B684"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1"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867B682" w14:textId="0D9BEB3E"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B721E1" w:rsidRPr="00547A32">
              <w:rPr>
                <w:rFonts w:asciiTheme="minorHAnsi" w:eastAsia="Times New Roman" w:hAnsiTheme="minorHAnsi" w:cstheme="minorHAnsi"/>
                <w:sz w:val="20"/>
                <w:szCs w:val="20"/>
              </w:rPr>
              <w:t>:</w:t>
            </w:r>
          </w:p>
        </w:tc>
        <w:tc>
          <w:tcPr>
            <w:tcW w:w="3748" w:type="dxa"/>
            <w:tcBorders>
              <w:top w:val="single" w:sz="4" w:space="0" w:color="auto"/>
              <w:left w:val="single" w:sz="4" w:space="0" w:color="auto"/>
              <w:bottom w:val="single" w:sz="4" w:space="0" w:color="auto"/>
              <w:right w:val="single" w:sz="4" w:space="0" w:color="auto"/>
            </w:tcBorders>
          </w:tcPr>
          <w:p w14:paraId="6867B683"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87"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5"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7495" w:type="dxa"/>
            <w:gridSpan w:val="3"/>
            <w:tcBorders>
              <w:top w:val="single" w:sz="4" w:space="0" w:color="auto"/>
              <w:left w:val="single" w:sz="4" w:space="0" w:color="auto"/>
              <w:bottom w:val="single" w:sz="4" w:space="0" w:color="auto"/>
              <w:right w:val="single" w:sz="4" w:space="0" w:color="auto"/>
            </w:tcBorders>
          </w:tcPr>
          <w:p w14:paraId="6867B686"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688" w14:textId="77777777" w:rsidR="00A374A5" w:rsidRPr="00A8364F"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sectPr w:rsidR="00A374A5" w:rsidRPr="00A8364F" w:rsidSect="000261EF">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5F472" w14:textId="77777777" w:rsidR="00E13954" w:rsidRPr="00DB7BEA" w:rsidRDefault="00E13954" w:rsidP="00B3063C">
      <w:pPr>
        <w:spacing w:after="0" w:line="240" w:lineRule="auto"/>
      </w:pPr>
      <w:r>
        <w:separator/>
      </w:r>
    </w:p>
  </w:endnote>
  <w:endnote w:type="continuationSeparator" w:id="0">
    <w:p w14:paraId="3F3D57F9" w14:textId="77777777" w:rsidR="00E13954" w:rsidRPr="00DB7BEA" w:rsidRDefault="00E13954" w:rsidP="00B3063C">
      <w:pPr>
        <w:spacing w:after="0" w:line="240" w:lineRule="auto"/>
      </w:pPr>
      <w:r>
        <w:continuationSeparator/>
      </w:r>
    </w:p>
  </w:endnote>
  <w:endnote w:type="continuationNotice" w:id="1">
    <w:p w14:paraId="44E10996" w14:textId="77777777" w:rsidR="00E13954" w:rsidRDefault="00E139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A812" w14:textId="77777777" w:rsidR="00E13954" w:rsidRPr="002811BA" w:rsidRDefault="00E13954" w:rsidP="00C10C89">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675F7B46" w14:textId="77777777" w:rsidR="00E13954" w:rsidRPr="002811BA" w:rsidRDefault="00E13954" w:rsidP="00C10C89">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p>
  <w:p w14:paraId="6867B6A1" w14:textId="329E3789" w:rsidR="00E13954" w:rsidRPr="00452DFA" w:rsidRDefault="00E13954" w:rsidP="00C10C89">
    <w:pPr>
      <w:pStyle w:val="Style13"/>
      <w:tabs>
        <w:tab w:val="clear" w:pos="10800"/>
        <w:tab w:val="right" w:pos="14400"/>
      </w:tabs>
      <w:spacing w:before="0"/>
      <w:rPr>
        <w:i w:val="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B" w14:textId="01649400" w:rsidR="00E13954" w:rsidRPr="00452DFA" w:rsidRDefault="00E13954" w:rsidP="006B1407">
    <w:pPr>
      <w:pStyle w:val="Style13"/>
      <w:tabs>
        <w:tab w:val="clear" w:pos="10800"/>
        <w:tab w:val="right" w:pos="14400"/>
      </w:tabs>
      <w:spacing w:before="0"/>
      <w:rPr>
        <w:i w:val="0"/>
        <w:sz w:val="20"/>
        <w:szCs w:val="20"/>
      </w:rPr>
    </w:pPr>
    <w:r w:rsidRPr="00452DFA">
      <w:rPr>
        <w:i w:val="0"/>
        <w:sz w:val="20"/>
        <w:szCs w:val="20"/>
      </w:rPr>
      <w:t>CA Building Energy Efficiency Standards - 201</w:t>
    </w:r>
    <w:r>
      <w:rPr>
        <w:i w:val="0"/>
        <w:sz w:val="20"/>
        <w:szCs w:val="20"/>
      </w:rPr>
      <w:t>9</w:t>
    </w:r>
    <w:r w:rsidRPr="00452DFA">
      <w:rPr>
        <w:i w:val="0"/>
        <w:sz w:val="20"/>
        <w:szCs w:val="20"/>
      </w:rPr>
      <w:t xml:space="preserve"> Residential Compliance</w:t>
    </w:r>
    <w:r w:rsidRPr="00452DFA">
      <w:rPr>
        <w:i w:val="0"/>
        <w:sz w:val="20"/>
        <w:szCs w:val="20"/>
      </w:rPr>
      <w:tab/>
    </w:r>
    <w:r>
      <w:rPr>
        <w:i w:val="0"/>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50DF0" w14:textId="77777777" w:rsidR="00E13954" w:rsidRPr="00DB7BEA" w:rsidRDefault="00E13954" w:rsidP="00B3063C">
      <w:pPr>
        <w:spacing w:after="0" w:line="240" w:lineRule="auto"/>
      </w:pPr>
      <w:r>
        <w:separator/>
      </w:r>
    </w:p>
  </w:footnote>
  <w:footnote w:type="continuationSeparator" w:id="0">
    <w:p w14:paraId="730B49C8" w14:textId="77777777" w:rsidR="00E13954" w:rsidRPr="00DB7BEA" w:rsidRDefault="00E13954" w:rsidP="00B3063C">
      <w:pPr>
        <w:spacing w:after="0" w:line="240" w:lineRule="auto"/>
      </w:pPr>
      <w:r>
        <w:continuationSeparator/>
      </w:r>
    </w:p>
  </w:footnote>
  <w:footnote w:type="continuationNotice" w:id="1">
    <w:p w14:paraId="79FF36CE" w14:textId="77777777" w:rsidR="00E13954" w:rsidRDefault="00E139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D" w14:textId="77777777" w:rsidR="00E13954" w:rsidRDefault="00817328">
    <w:pPr>
      <w:pStyle w:val="Header"/>
    </w:pPr>
    <w:r>
      <w:rPr>
        <w:noProof/>
      </w:rPr>
      <w:pict w14:anchorId="6867B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E" w14:textId="73D4C97A" w:rsidR="00E13954" w:rsidRPr="009B7BB1" w:rsidRDefault="00817328" w:rsidP="009B7BB1">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6867B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E13954" w:rsidRPr="009B7BB1">
      <w:rPr>
        <w:rFonts w:ascii="Arial" w:eastAsia="Times New Roman" w:hAnsi="Arial" w:cs="Arial"/>
        <w:sz w:val="14"/>
        <w:szCs w:val="14"/>
      </w:rPr>
      <w:t>STATE OF CALIFORNIA</w:t>
    </w:r>
  </w:p>
  <w:p w14:paraId="6867B68F" w14:textId="454233E6" w:rsidR="00E13954" w:rsidRPr="009B7BB1" w:rsidRDefault="00E13954" w:rsidP="009B7BB1">
    <w:pPr>
      <w:suppressAutoHyphens/>
      <w:spacing w:after="0" w:line="240" w:lineRule="auto"/>
      <w:ind w:left="-90"/>
      <w:rPr>
        <w:rFonts w:ascii="Arial" w:eastAsia="Times New Roman" w:hAnsi="Arial" w:cs="Arial"/>
        <w:b/>
        <w:sz w:val="24"/>
        <w:szCs w:val="24"/>
      </w:rPr>
    </w:pPr>
    <w:r w:rsidRPr="0004192D">
      <w:rPr>
        <w:rFonts w:ascii="Arial" w:eastAsia="Times New Roman" w:hAnsi="Arial"/>
        <w:noProof/>
        <w:sz w:val="14"/>
      </w:rPr>
      <w:drawing>
        <wp:anchor distT="0" distB="0" distL="114300" distR="114300" simplePos="0" relativeHeight="251658249" behindDoc="0" locked="0" layoutInCell="1" allowOverlap="1" wp14:anchorId="6867B6B7" wp14:editId="72A07EF7">
          <wp:simplePos x="0" y="0"/>
          <wp:positionH relativeFrom="margin">
            <wp:posOffset>6549390</wp:posOffset>
          </wp:positionH>
          <wp:positionV relativeFrom="margin">
            <wp:posOffset>-1236980</wp:posOffset>
          </wp:positionV>
          <wp:extent cx="308610" cy="270510"/>
          <wp:effectExtent l="0" t="0" r="0" b="0"/>
          <wp:wrapSquare wrapText="bothSides"/>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b/>
        <w:sz w:val="24"/>
        <w:szCs w:val="24"/>
      </w:rPr>
      <w:t>HERS VERIFIED MULTIFAMILY CENTRAL HOT WATER SYSTEM DISTRIBUTION</w:t>
    </w:r>
  </w:p>
  <w:p w14:paraId="6867B690" w14:textId="64749BCF" w:rsidR="00E13954" w:rsidRPr="009B7BB1" w:rsidRDefault="00E13954"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CEC-CF2R-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01/19</w:t>
    </w:r>
    <w:r w:rsidRPr="009B7BB1">
      <w:rPr>
        <w:rFonts w:ascii="Arial" w:eastAsia="Times New Roman" w:hAnsi="Arial" w:cs="Arial"/>
        <w:sz w:val="14"/>
        <w:szCs w:val="14"/>
      </w:rPr>
      <w:t xml:space="preserve">)                                                </w:t>
    </w:r>
    <w:r>
      <w:rPr>
        <w:rFonts w:ascii="Arial" w:eastAsia="Times New Roman" w:hAnsi="Arial" w:cs="Arial"/>
        <w:sz w:val="14"/>
        <w:szCs w:val="14"/>
      </w:rPr>
      <w:tab/>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730"/>
      <w:gridCol w:w="1670"/>
    </w:tblGrid>
    <w:tr w:rsidR="00E13954" w:rsidRPr="00F85124" w14:paraId="6867B693" w14:textId="77777777" w:rsidTr="009B7BB1">
      <w:trPr>
        <w:cantSplit/>
        <w:trHeight w:val="288"/>
      </w:trPr>
      <w:tc>
        <w:tcPr>
          <w:tcW w:w="4088" w:type="pct"/>
          <w:gridSpan w:val="3"/>
          <w:tcBorders>
            <w:bottom w:val="single" w:sz="4" w:space="0" w:color="auto"/>
            <w:right w:val="nil"/>
          </w:tcBorders>
          <w:vAlign w:val="center"/>
        </w:tcPr>
        <w:p w14:paraId="6867B691" w14:textId="77777777" w:rsidR="00E13954" w:rsidRPr="00F85124" w:rsidRDefault="00E13954" w:rsidP="00A374A5">
          <w:pPr>
            <w:pStyle w:val="Style14"/>
            <w:rPr>
              <w:b/>
            </w:rPr>
          </w:pPr>
          <w:r>
            <w:t>CERTIFICATE OF INSTALLATION</w:t>
          </w:r>
        </w:p>
      </w:tc>
      <w:tc>
        <w:tcPr>
          <w:tcW w:w="912" w:type="pct"/>
          <w:tcBorders>
            <w:left w:val="nil"/>
            <w:bottom w:val="single" w:sz="4" w:space="0" w:color="auto"/>
          </w:tcBorders>
          <w:tcMar>
            <w:left w:w="115" w:type="dxa"/>
            <w:right w:w="115" w:type="dxa"/>
          </w:tcMar>
          <w:vAlign w:val="center"/>
        </w:tcPr>
        <w:p w14:paraId="6867B692" w14:textId="77777777" w:rsidR="00E13954" w:rsidRPr="00F85124" w:rsidRDefault="00E13954" w:rsidP="00452DFA">
          <w:pPr>
            <w:pStyle w:val="Style15"/>
            <w:rPr>
              <w:b/>
            </w:rPr>
          </w:pPr>
          <w:r>
            <w:t>CF2R-PLB-21-H</w:t>
          </w:r>
        </w:p>
      </w:tc>
    </w:tr>
    <w:tr w:rsidR="00E13954" w:rsidRPr="00F85124" w14:paraId="6867B696" w14:textId="77777777" w:rsidTr="00A374A5">
      <w:trPr>
        <w:cantSplit/>
        <w:trHeight w:val="288"/>
      </w:trPr>
      <w:tc>
        <w:tcPr>
          <w:tcW w:w="2500" w:type="pct"/>
          <w:gridSpan w:val="2"/>
          <w:tcBorders>
            <w:right w:val="nil"/>
          </w:tcBorders>
        </w:tcPr>
        <w:p w14:paraId="6867B694" w14:textId="77777777" w:rsidR="00E13954" w:rsidRPr="00F85124" w:rsidRDefault="00E13954" w:rsidP="00A374A5">
          <w:pPr>
            <w:pStyle w:val="Style10"/>
            <w:rPr>
              <w:sz w:val="12"/>
              <w:szCs w:val="12"/>
            </w:rPr>
          </w:pPr>
          <w:r>
            <w:t xml:space="preserve">HERS Verified </w:t>
          </w:r>
          <w:r w:rsidRPr="002332EE">
            <w:t>Multifamily Central Hot Water System Distribution</w:t>
          </w:r>
        </w:p>
      </w:tc>
      <w:tc>
        <w:tcPr>
          <w:tcW w:w="2500" w:type="pct"/>
          <w:gridSpan w:val="2"/>
          <w:tcBorders>
            <w:left w:val="nil"/>
          </w:tcBorders>
        </w:tcPr>
        <w:p w14:paraId="6867B695" w14:textId="14C2872E" w:rsidR="00E13954" w:rsidRPr="00F85124" w:rsidRDefault="00E13954" w:rsidP="00A374A5">
          <w:pPr>
            <w:pStyle w:val="Style11"/>
            <w:rPr>
              <w:sz w:val="12"/>
              <w:szCs w:val="12"/>
            </w:rPr>
          </w:pPr>
          <w:r w:rsidRPr="00F85124">
            <w:t xml:space="preserve">(Page </w:t>
          </w:r>
          <w:r>
            <w:fldChar w:fldCharType="begin"/>
          </w:r>
          <w:r>
            <w:instrText xml:space="preserve"> PAGE   \* MERGEFORMAT </w:instrText>
          </w:r>
          <w:r>
            <w:fldChar w:fldCharType="separate"/>
          </w:r>
          <w:r w:rsidR="00817328">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17328">
            <w:rPr>
              <w:noProof/>
            </w:rPr>
            <w:t>3</w:t>
          </w:r>
          <w:r>
            <w:rPr>
              <w:noProof/>
            </w:rPr>
            <w:fldChar w:fldCharType="end"/>
          </w:r>
          <w:r w:rsidRPr="00F85124">
            <w:t>)</w:t>
          </w:r>
        </w:p>
      </w:tc>
    </w:tr>
    <w:tr w:rsidR="00E13954" w:rsidRPr="00F85124" w14:paraId="6867B69A" w14:textId="77777777" w:rsidTr="009B7BB1">
      <w:trPr>
        <w:cantSplit/>
        <w:trHeight w:val="288"/>
      </w:trPr>
      <w:tc>
        <w:tcPr>
          <w:tcW w:w="0" w:type="auto"/>
        </w:tcPr>
        <w:p w14:paraId="6867B697" w14:textId="77777777" w:rsidR="00E13954" w:rsidRPr="00F85124" w:rsidRDefault="00E13954" w:rsidP="00A374A5">
          <w:pPr>
            <w:pStyle w:val="Style12"/>
          </w:pPr>
          <w:r w:rsidRPr="00F85124">
            <w:t>Project Name:</w:t>
          </w:r>
        </w:p>
      </w:tc>
      <w:tc>
        <w:tcPr>
          <w:tcW w:w="1727" w:type="pct"/>
          <w:gridSpan w:val="2"/>
        </w:tcPr>
        <w:p w14:paraId="6867B698" w14:textId="77777777" w:rsidR="00E13954" w:rsidRPr="00F85124" w:rsidRDefault="00E13954" w:rsidP="00A374A5">
          <w:pPr>
            <w:pStyle w:val="Style12"/>
          </w:pPr>
          <w:r w:rsidRPr="00F85124">
            <w:t>Enforcement Agency:</w:t>
          </w:r>
        </w:p>
      </w:tc>
      <w:tc>
        <w:tcPr>
          <w:tcW w:w="912" w:type="pct"/>
        </w:tcPr>
        <w:p w14:paraId="6867B699" w14:textId="77777777" w:rsidR="00E13954" w:rsidRPr="00F85124" w:rsidRDefault="00E13954" w:rsidP="00A374A5">
          <w:pPr>
            <w:pStyle w:val="Style12"/>
          </w:pPr>
          <w:r w:rsidRPr="00F85124">
            <w:t>Permit Number:</w:t>
          </w:r>
        </w:p>
      </w:tc>
    </w:tr>
    <w:tr w:rsidR="00E13954" w:rsidRPr="00F85124" w14:paraId="6867B69E" w14:textId="77777777" w:rsidTr="009B7BB1">
      <w:trPr>
        <w:cantSplit/>
        <w:trHeight w:val="288"/>
      </w:trPr>
      <w:tc>
        <w:tcPr>
          <w:tcW w:w="0" w:type="auto"/>
        </w:tcPr>
        <w:p w14:paraId="6867B69B" w14:textId="77777777" w:rsidR="00E13954" w:rsidRPr="00F85124" w:rsidRDefault="00E13954" w:rsidP="00A374A5">
          <w:pPr>
            <w:pStyle w:val="Style12"/>
            <w:rPr>
              <w:vertAlign w:val="superscript"/>
            </w:rPr>
          </w:pPr>
          <w:r w:rsidRPr="00F85124">
            <w:t>Dwelling Address:</w:t>
          </w:r>
        </w:p>
      </w:tc>
      <w:tc>
        <w:tcPr>
          <w:tcW w:w="1727" w:type="pct"/>
          <w:gridSpan w:val="2"/>
        </w:tcPr>
        <w:p w14:paraId="6867B69C" w14:textId="7BB76E16" w:rsidR="00E13954" w:rsidRPr="00F85124" w:rsidRDefault="00E13954" w:rsidP="00A374A5">
          <w:pPr>
            <w:pStyle w:val="Style12"/>
            <w:rPr>
              <w:vertAlign w:val="superscript"/>
            </w:rPr>
          </w:pPr>
          <w:r w:rsidRPr="00F85124">
            <w:t>City</w:t>
          </w:r>
          <w:r>
            <w:t>:</w:t>
          </w:r>
        </w:p>
      </w:tc>
      <w:tc>
        <w:tcPr>
          <w:tcW w:w="912" w:type="pct"/>
        </w:tcPr>
        <w:p w14:paraId="6867B69D" w14:textId="47074557" w:rsidR="00E13954" w:rsidRPr="00F85124" w:rsidRDefault="00E13954" w:rsidP="00A374A5">
          <w:pPr>
            <w:pStyle w:val="Style12"/>
            <w:rPr>
              <w:vertAlign w:val="superscript"/>
            </w:rPr>
          </w:pPr>
          <w:r w:rsidRPr="00F85124">
            <w:t>Zip Code</w:t>
          </w:r>
          <w:r>
            <w:t>:</w:t>
          </w:r>
        </w:p>
      </w:tc>
    </w:tr>
  </w:tbl>
  <w:p w14:paraId="6867B69F" w14:textId="77777777" w:rsidR="00E13954" w:rsidRPr="00B721E1" w:rsidRDefault="00E13954"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2" w14:textId="77777777" w:rsidR="00E13954" w:rsidRDefault="00817328">
    <w:pPr>
      <w:pStyle w:val="Header"/>
    </w:pPr>
    <w:r>
      <w:rPr>
        <w:noProof/>
      </w:rPr>
      <w:pict w14:anchorId="6867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3" w14:textId="77777777" w:rsidR="00E13954" w:rsidRDefault="00817328">
    <w:pPr>
      <w:pStyle w:val="Header"/>
    </w:pPr>
    <w:r>
      <w:rPr>
        <w:noProof/>
      </w:rPr>
      <w:pict w14:anchorId="6867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767"/>
      <w:gridCol w:w="2434"/>
    </w:tblGrid>
    <w:tr w:rsidR="00E13954" w:rsidRPr="00F85124" w14:paraId="6867B6A6" w14:textId="77777777" w:rsidTr="00C65571">
      <w:trPr>
        <w:cantSplit/>
        <w:trHeight w:val="288"/>
      </w:trPr>
      <w:tc>
        <w:tcPr>
          <w:tcW w:w="4155" w:type="pct"/>
          <w:gridSpan w:val="2"/>
          <w:tcBorders>
            <w:bottom w:val="single" w:sz="4" w:space="0" w:color="auto"/>
            <w:right w:val="nil"/>
          </w:tcBorders>
          <w:vAlign w:val="center"/>
        </w:tcPr>
        <w:p w14:paraId="6867B6A4" w14:textId="47EDFA7A" w:rsidR="00E13954" w:rsidRPr="00F85124" w:rsidRDefault="00E13954" w:rsidP="00BD59D3">
          <w:pPr>
            <w:pStyle w:val="Style14"/>
            <w:rPr>
              <w:b/>
            </w:rPr>
          </w:pPr>
          <w:r>
            <w:t>CERTIFICATE OF INSTALLATION  - USER INSTRUCTIONS</w:t>
          </w:r>
        </w:p>
      </w:tc>
      <w:tc>
        <w:tcPr>
          <w:tcW w:w="845" w:type="pct"/>
          <w:tcBorders>
            <w:left w:val="nil"/>
            <w:bottom w:val="single" w:sz="4" w:space="0" w:color="auto"/>
          </w:tcBorders>
          <w:tcMar>
            <w:left w:w="115" w:type="dxa"/>
            <w:right w:w="115" w:type="dxa"/>
          </w:tcMar>
          <w:vAlign w:val="center"/>
        </w:tcPr>
        <w:p w14:paraId="6867B6A5" w14:textId="77777777" w:rsidR="00E13954" w:rsidRPr="00F85124" w:rsidRDefault="00E13954" w:rsidP="00452DFA">
          <w:pPr>
            <w:pStyle w:val="Style15"/>
            <w:rPr>
              <w:b/>
            </w:rPr>
          </w:pPr>
          <w:r>
            <w:t>CF2R-PLB-21-H</w:t>
          </w:r>
        </w:p>
      </w:tc>
    </w:tr>
    <w:tr w:rsidR="00E13954" w:rsidRPr="00F85124" w14:paraId="6867B6A9" w14:textId="77777777" w:rsidTr="00A374A5">
      <w:trPr>
        <w:cantSplit/>
        <w:trHeight w:val="288"/>
      </w:trPr>
      <w:tc>
        <w:tcPr>
          <w:tcW w:w="2500" w:type="pct"/>
          <w:tcBorders>
            <w:right w:val="nil"/>
          </w:tcBorders>
        </w:tcPr>
        <w:p w14:paraId="6867B6A7" w14:textId="77777777" w:rsidR="00E13954" w:rsidRPr="00F85124" w:rsidRDefault="00E1395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A8" w14:textId="19081A96" w:rsidR="00E13954" w:rsidRPr="00F85124" w:rsidRDefault="00E13954" w:rsidP="00A374A5">
          <w:pPr>
            <w:pStyle w:val="Style11"/>
            <w:rPr>
              <w:sz w:val="12"/>
              <w:szCs w:val="12"/>
            </w:rPr>
          </w:pPr>
          <w:r w:rsidRPr="00F85124">
            <w:t xml:space="preserve">(Page </w:t>
          </w:r>
          <w:r>
            <w:fldChar w:fldCharType="begin"/>
          </w:r>
          <w:r>
            <w:instrText xml:space="preserve"> PAGE   \* MERGEFORMAT </w:instrText>
          </w:r>
          <w:r>
            <w:fldChar w:fldCharType="separate"/>
          </w:r>
          <w:r w:rsidR="00817328">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17328">
            <w:rPr>
              <w:noProof/>
            </w:rPr>
            <w:t>1</w:t>
          </w:r>
          <w:r>
            <w:rPr>
              <w:noProof/>
            </w:rPr>
            <w:fldChar w:fldCharType="end"/>
          </w:r>
          <w:r w:rsidRPr="00F85124">
            <w:t>)</w:t>
          </w:r>
        </w:p>
      </w:tc>
    </w:tr>
  </w:tbl>
  <w:p w14:paraId="6867B6AA" w14:textId="0FAEF270" w:rsidR="00E13954" w:rsidRPr="00B721E1" w:rsidRDefault="00817328" w:rsidP="002332EE">
    <w:pPr>
      <w:pStyle w:val="Header"/>
      <w:spacing w:after="0"/>
      <w:rPr>
        <w:sz w:val="20"/>
        <w:szCs w:val="16"/>
      </w:rPr>
    </w:pPr>
    <w:r>
      <w:rPr>
        <w:noProof/>
      </w:rPr>
      <w:pict w14:anchorId="6867B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C" w14:textId="77777777" w:rsidR="00E13954" w:rsidRDefault="00817328">
    <w:pPr>
      <w:pStyle w:val="Header"/>
    </w:pPr>
    <w:r>
      <w:rPr>
        <w:noProof/>
      </w:rPr>
      <w:pict w14:anchorId="6867B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D" w14:textId="77777777" w:rsidR="00E13954" w:rsidRDefault="00817328">
    <w:pPr>
      <w:pStyle w:val="Header"/>
    </w:pPr>
    <w:r>
      <w:rPr>
        <w:noProof/>
      </w:rPr>
      <w:pict w14:anchorId="6867B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767"/>
      <w:gridCol w:w="2434"/>
    </w:tblGrid>
    <w:tr w:rsidR="00E13954" w:rsidRPr="00F85124" w14:paraId="6867B6B0" w14:textId="77777777" w:rsidTr="00C65571">
      <w:trPr>
        <w:cantSplit/>
        <w:trHeight w:val="288"/>
      </w:trPr>
      <w:tc>
        <w:tcPr>
          <w:tcW w:w="4155" w:type="pct"/>
          <w:gridSpan w:val="2"/>
          <w:tcBorders>
            <w:bottom w:val="single" w:sz="4" w:space="0" w:color="auto"/>
            <w:right w:val="nil"/>
          </w:tcBorders>
          <w:vAlign w:val="center"/>
        </w:tcPr>
        <w:p w14:paraId="6867B6AE" w14:textId="6E7E591C" w:rsidR="00E13954" w:rsidRPr="00F85124" w:rsidRDefault="00E13954" w:rsidP="00A374A5">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6867B6AF" w14:textId="77777777" w:rsidR="00E13954" w:rsidRPr="00F85124" w:rsidRDefault="00E13954" w:rsidP="00452DFA">
          <w:pPr>
            <w:pStyle w:val="Style15"/>
            <w:rPr>
              <w:b/>
            </w:rPr>
          </w:pPr>
          <w:r>
            <w:t>CF2R-PLB-21-H</w:t>
          </w:r>
        </w:p>
      </w:tc>
    </w:tr>
    <w:tr w:rsidR="00E13954" w:rsidRPr="00F85124" w14:paraId="6867B6B3" w14:textId="77777777" w:rsidTr="00A374A5">
      <w:trPr>
        <w:cantSplit/>
        <w:trHeight w:val="288"/>
      </w:trPr>
      <w:tc>
        <w:tcPr>
          <w:tcW w:w="2500" w:type="pct"/>
          <w:tcBorders>
            <w:right w:val="nil"/>
          </w:tcBorders>
        </w:tcPr>
        <w:p w14:paraId="6867B6B1" w14:textId="77777777" w:rsidR="00E13954" w:rsidRPr="00F85124" w:rsidRDefault="00E1395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B2" w14:textId="7988B30F" w:rsidR="00E13954" w:rsidRPr="00F85124" w:rsidRDefault="00E13954" w:rsidP="00A374A5">
          <w:pPr>
            <w:pStyle w:val="Style11"/>
            <w:rPr>
              <w:sz w:val="12"/>
              <w:szCs w:val="12"/>
            </w:rPr>
          </w:pPr>
          <w:r w:rsidRPr="00F85124">
            <w:t xml:space="preserve">(Page </w:t>
          </w:r>
          <w:r>
            <w:fldChar w:fldCharType="begin"/>
          </w:r>
          <w:r>
            <w:instrText xml:space="preserve"> PAGE   \* MERGEFORMAT </w:instrText>
          </w:r>
          <w:r>
            <w:fldChar w:fldCharType="separate"/>
          </w:r>
          <w:r w:rsidR="00817328">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17328">
            <w:rPr>
              <w:noProof/>
            </w:rPr>
            <w:t>6</w:t>
          </w:r>
          <w:r>
            <w:rPr>
              <w:noProof/>
            </w:rPr>
            <w:fldChar w:fldCharType="end"/>
          </w:r>
          <w:r w:rsidRPr="00F85124">
            <w:t>)</w:t>
          </w:r>
        </w:p>
      </w:tc>
    </w:tr>
  </w:tbl>
  <w:p w14:paraId="6867B6B4" w14:textId="002D72A0" w:rsidR="00E13954" w:rsidRPr="00B721E1" w:rsidRDefault="00817328" w:rsidP="002332EE">
    <w:pPr>
      <w:pStyle w:val="Header"/>
      <w:spacing w:after="0"/>
      <w:rPr>
        <w:sz w:val="20"/>
        <w:szCs w:val="16"/>
      </w:rPr>
    </w:pPr>
    <w:r>
      <w:rPr>
        <w:noProof/>
      </w:rPr>
      <w:pict w14:anchorId="6867B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B5" w14:textId="77777777" w:rsidR="00E13954" w:rsidRDefault="00817328">
    <w:pPr>
      <w:pStyle w:val="Header"/>
    </w:pPr>
    <w:r>
      <w:rPr>
        <w:noProof/>
      </w:rPr>
      <w:pict w14:anchorId="6867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C77"/>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72DE3"/>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3090A"/>
    <w:multiLevelType w:val="hybridMultilevel"/>
    <w:tmpl w:val="2CBC7F94"/>
    <w:lvl w:ilvl="0" w:tplc="E9B0B4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2D286BC"/>
    <w:lvl w:ilvl="0" w:tplc="6B4E110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2EE0A87"/>
    <w:multiLevelType w:val="hybridMultilevel"/>
    <w:tmpl w:val="59347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9"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0"/>
  </w:num>
  <w:num w:numId="4">
    <w:abstractNumId w:val="4"/>
  </w:num>
  <w:num w:numId="5">
    <w:abstractNumId w:val="18"/>
  </w:num>
  <w:num w:numId="6">
    <w:abstractNumId w:val="1"/>
  </w:num>
  <w:num w:numId="7">
    <w:abstractNumId w:val="3"/>
  </w:num>
  <w:num w:numId="8">
    <w:abstractNumId w:val="6"/>
  </w:num>
  <w:num w:numId="9">
    <w:abstractNumId w:val="11"/>
  </w:num>
  <w:num w:numId="10">
    <w:abstractNumId w:val="15"/>
  </w:num>
  <w:num w:numId="11">
    <w:abstractNumId w:val="12"/>
  </w:num>
  <w:num w:numId="12">
    <w:abstractNumId w:val="20"/>
  </w:num>
  <w:num w:numId="13">
    <w:abstractNumId w:val="21"/>
  </w:num>
  <w:num w:numId="14">
    <w:abstractNumId w:val="9"/>
  </w:num>
  <w:num w:numId="15">
    <w:abstractNumId w:val="13"/>
  </w:num>
  <w:num w:numId="16">
    <w:abstractNumId w:val="6"/>
  </w:num>
  <w:num w:numId="17">
    <w:abstractNumId w:val="5"/>
  </w:num>
  <w:num w:numId="18">
    <w:abstractNumId w:val="16"/>
  </w:num>
  <w:num w:numId="19">
    <w:abstractNumId w:val="2"/>
  </w:num>
  <w:num w:numId="20">
    <w:abstractNumId w:val="7"/>
  </w:num>
  <w:num w:numId="21">
    <w:abstractNumId w:val="10"/>
  </w:num>
  <w:num w:numId="22">
    <w:abstractNumId w:val="17"/>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1C88"/>
    <w:rsid w:val="00005EA3"/>
    <w:rsid w:val="000107BA"/>
    <w:rsid w:val="00010F31"/>
    <w:rsid w:val="00014F32"/>
    <w:rsid w:val="0002525C"/>
    <w:rsid w:val="000261EF"/>
    <w:rsid w:val="0004192D"/>
    <w:rsid w:val="00043F8C"/>
    <w:rsid w:val="000511A4"/>
    <w:rsid w:val="000656BC"/>
    <w:rsid w:val="000801AC"/>
    <w:rsid w:val="00083F4F"/>
    <w:rsid w:val="00084AC4"/>
    <w:rsid w:val="00087A32"/>
    <w:rsid w:val="0009219B"/>
    <w:rsid w:val="000A311C"/>
    <w:rsid w:val="000B2EF2"/>
    <w:rsid w:val="000B4A98"/>
    <w:rsid w:val="000B4F44"/>
    <w:rsid w:val="000C2B17"/>
    <w:rsid w:val="000C30EC"/>
    <w:rsid w:val="000C33A2"/>
    <w:rsid w:val="000D1C4B"/>
    <w:rsid w:val="000D2771"/>
    <w:rsid w:val="000D5453"/>
    <w:rsid w:val="000E7FC1"/>
    <w:rsid w:val="000F1CDA"/>
    <w:rsid w:val="000F2C67"/>
    <w:rsid w:val="000F4069"/>
    <w:rsid w:val="00104D8A"/>
    <w:rsid w:val="00106FB3"/>
    <w:rsid w:val="00140960"/>
    <w:rsid w:val="001434B1"/>
    <w:rsid w:val="0016202A"/>
    <w:rsid w:val="001711DA"/>
    <w:rsid w:val="00171834"/>
    <w:rsid w:val="0017718F"/>
    <w:rsid w:val="001A26AD"/>
    <w:rsid w:val="001B3A3F"/>
    <w:rsid w:val="001B57D4"/>
    <w:rsid w:val="001C6EBB"/>
    <w:rsid w:val="001C7789"/>
    <w:rsid w:val="001D56D7"/>
    <w:rsid w:val="001E73C2"/>
    <w:rsid w:val="001F0D58"/>
    <w:rsid w:val="00200A46"/>
    <w:rsid w:val="002014B2"/>
    <w:rsid w:val="00207FAD"/>
    <w:rsid w:val="00216198"/>
    <w:rsid w:val="00227A33"/>
    <w:rsid w:val="00230FAA"/>
    <w:rsid w:val="002332EE"/>
    <w:rsid w:val="0024067D"/>
    <w:rsid w:val="002451F7"/>
    <w:rsid w:val="00246CAB"/>
    <w:rsid w:val="0027103A"/>
    <w:rsid w:val="00272E56"/>
    <w:rsid w:val="002752AB"/>
    <w:rsid w:val="0028272F"/>
    <w:rsid w:val="00282E51"/>
    <w:rsid w:val="002832F4"/>
    <w:rsid w:val="002917F8"/>
    <w:rsid w:val="002A1823"/>
    <w:rsid w:val="002D3CB8"/>
    <w:rsid w:val="002E5AE6"/>
    <w:rsid w:val="003021AE"/>
    <w:rsid w:val="00315DA8"/>
    <w:rsid w:val="003217C3"/>
    <w:rsid w:val="00331E5C"/>
    <w:rsid w:val="003627FB"/>
    <w:rsid w:val="00375AA4"/>
    <w:rsid w:val="003844D5"/>
    <w:rsid w:val="003855DB"/>
    <w:rsid w:val="00387B5D"/>
    <w:rsid w:val="0039268A"/>
    <w:rsid w:val="00397E61"/>
    <w:rsid w:val="003A2D5C"/>
    <w:rsid w:val="003B7CB3"/>
    <w:rsid w:val="003C0E64"/>
    <w:rsid w:val="003D0326"/>
    <w:rsid w:val="003D76C7"/>
    <w:rsid w:val="003E5C4F"/>
    <w:rsid w:val="00407955"/>
    <w:rsid w:val="00426926"/>
    <w:rsid w:val="00430E9A"/>
    <w:rsid w:val="00432FA5"/>
    <w:rsid w:val="00434BBF"/>
    <w:rsid w:val="00435049"/>
    <w:rsid w:val="00452DFA"/>
    <w:rsid w:val="00453E30"/>
    <w:rsid w:val="0045506C"/>
    <w:rsid w:val="004570A1"/>
    <w:rsid w:val="00462743"/>
    <w:rsid w:val="004666A5"/>
    <w:rsid w:val="00470C89"/>
    <w:rsid w:val="00487335"/>
    <w:rsid w:val="0049346D"/>
    <w:rsid w:val="00493749"/>
    <w:rsid w:val="004971C6"/>
    <w:rsid w:val="004B294F"/>
    <w:rsid w:val="004B7E17"/>
    <w:rsid w:val="004D47DB"/>
    <w:rsid w:val="004E2F5B"/>
    <w:rsid w:val="004E50FA"/>
    <w:rsid w:val="004E57AA"/>
    <w:rsid w:val="004F1D88"/>
    <w:rsid w:val="00514CF5"/>
    <w:rsid w:val="00515512"/>
    <w:rsid w:val="005303B4"/>
    <w:rsid w:val="0053535C"/>
    <w:rsid w:val="005356C6"/>
    <w:rsid w:val="00535A33"/>
    <w:rsid w:val="00545447"/>
    <w:rsid w:val="00547A32"/>
    <w:rsid w:val="00555441"/>
    <w:rsid w:val="00564D31"/>
    <w:rsid w:val="00567D26"/>
    <w:rsid w:val="005746F5"/>
    <w:rsid w:val="005A5C2B"/>
    <w:rsid w:val="005C56B5"/>
    <w:rsid w:val="005C6409"/>
    <w:rsid w:val="005F32CA"/>
    <w:rsid w:val="006032B4"/>
    <w:rsid w:val="0062132F"/>
    <w:rsid w:val="00621C5A"/>
    <w:rsid w:val="00626EAA"/>
    <w:rsid w:val="00672F4C"/>
    <w:rsid w:val="006918DE"/>
    <w:rsid w:val="006A51DA"/>
    <w:rsid w:val="006A61F3"/>
    <w:rsid w:val="006B1407"/>
    <w:rsid w:val="006B1B2C"/>
    <w:rsid w:val="006C4B49"/>
    <w:rsid w:val="006E7AF8"/>
    <w:rsid w:val="006F4AD0"/>
    <w:rsid w:val="006F74A5"/>
    <w:rsid w:val="00711243"/>
    <w:rsid w:val="00747D5C"/>
    <w:rsid w:val="00754398"/>
    <w:rsid w:val="007666A1"/>
    <w:rsid w:val="00772628"/>
    <w:rsid w:val="0079399B"/>
    <w:rsid w:val="007958D4"/>
    <w:rsid w:val="007977F0"/>
    <w:rsid w:val="007A7B36"/>
    <w:rsid w:val="007B39EE"/>
    <w:rsid w:val="007B44A0"/>
    <w:rsid w:val="007D43A6"/>
    <w:rsid w:val="00817328"/>
    <w:rsid w:val="00831922"/>
    <w:rsid w:val="008344ED"/>
    <w:rsid w:val="00851BB3"/>
    <w:rsid w:val="00857196"/>
    <w:rsid w:val="008664B7"/>
    <w:rsid w:val="00875BB7"/>
    <w:rsid w:val="008911C8"/>
    <w:rsid w:val="00896180"/>
    <w:rsid w:val="008A15E5"/>
    <w:rsid w:val="008B47F4"/>
    <w:rsid w:val="008B4A5F"/>
    <w:rsid w:val="008C023D"/>
    <w:rsid w:val="008E1EA5"/>
    <w:rsid w:val="0092301F"/>
    <w:rsid w:val="00932091"/>
    <w:rsid w:val="00936C3D"/>
    <w:rsid w:val="0093726E"/>
    <w:rsid w:val="00941F90"/>
    <w:rsid w:val="00944C1F"/>
    <w:rsid w:val="00947331"/>
    <w:rsid w:val="0096323B"/>
    <w:rsid w:val="00965C18"/>
    <w:rsid w:val="00974719"/>
    <w:rsid w:val="00984130"/>
    <w:rsid w:val="00990D96"/>
    <w:rsid w:val="009961D2"/>
    <w:rsid w:val="009B45B3"/>
    <w:rsid w:val="009B7BB1"/>
    <w:rsid w:val="009C3545"/>
    <w:rsid w:val="009D3A34"/>
    <w:rsid w:val="009E1D9B"/>
    <w:rsid w:val="009E60F5"/>
    <w:rsid w:val="009E63ED"/>
    <w:rsid w:val="009F01C6"/>
    <w:rsid w:val="009F33F1"/>
    <w:rsid w:val="009F35A4"/>
    <w:rsid w:val="009F61DE"/>
    <w:rsid w:val="00A02EBA"/>
    <w:rsid w:val="00A20E3D"/>
    <w:rsid w:val="00A374A5"/>
    <w:rsid w:val="00A446F1"/>
    <w:rsid w:val="00A46BAE"/>
    <w:rsid w:val="00A656BE"/>
    <w:rsid w:val="00A7261E"/>
    <w:rsid w:val="00A732C4"/>
    <w:rsid w:val="00A8364F"/>
    <w:rsid w:val="00A84635"/>
    <w:rsid w:val="00A90839"/>
    <w:rsid w:val="00A90F3A"/>
    <w:rsid w:val="00AB3FD8"/>
    <w:rsid w:val="00AB6147"/>
    <w:rsid w:val="00AB6E21"/>
    <w:rsid w:val="00AB7D47"/>
    <w:rsid w:val="00AC180C"/>
    <w:rsid w:val="00AC6239"/>
    <w:rsid w:val="00AD20BC"/>
    <w:rsid w:val="00AD6154"/>
    <w:rsid w:val="00AD6D8B"/>
    <w:rsid w:val="00AE6941"/>
    <w:rsid w:val="00AE6FE4"/>
    <w:rsid w:val="00AF2CD9"/>
    <w:rsid w:val="00AF3A9F"/>
    <w:rsid w:val="00B013AB"/>
    <w:rsid w:val="00B113C2"/>
    <w:rsid w:val="00B2118D"/>
    <w:rsid w:val="00B27B68"/>
    <w:rsid w:val="00B3063C"/>
    <w:rsid w:val="00B34467"/>
    <w:rsid w:val="00B354C7"/>
    <w:rsid w:val="00B35C2E"/>
    <w:rsid w:val="00B63027"/>
    <w:rsid w:val="00B66D27"/>
    <w:rsid w:val="00B721E1"/>
    <w:rsid w:val="00B8203E"/>
    <w:rsid w:val="00BA034D"/>
    <w:rsid w:val="00BA25C6"/>
    <w:rsid w:val="00BC0E01"/>
    <w:rsid w:val="00BC3822"/>
    <w:rsid w:val="00BC5BF3"/>
    <w:rsid w:val="00BD59D3"/>
    <w:rsid w:val="00BF0DE9"/>
    <w:rsid w:val="00BF1FCB"/>
    <w:rsid w:val="00BF2B18"/>
    <w:rsid w:val="00C01045"/>
    <w:rsid w:val="00C01867"/>
    <w:rsid w:val="00C060F2"/>
    <w:rsid w:val="00C10C89"/>
    <w:rsid w:val="00C168A0"/>
    <w:rsid w:val="00C2575C"/>
    <w:rsid w:val="00C40DFC"/>
    <w:rsid w:val="00C51EC6"/>
    <w:rsid w:val="00C65571"/>
    <w:rsid w:val="00C913FE"/>
    <w:rsid w:val="00C93879"/>
    <w:rsid w:val="00CA012F"/>
    <w:rsid w:val="00CD0AA9"/>
    <w:rsid w:val="00CE5554"/>
    <w:rsid w:val="00CE6DB4"/>
    <w:rsid w:val="00CE7B0C"/>
    <w:rsid w:val="00CF748A"/>
    <w:rsid w:val="00D02244"/>
    <w:rsid w:val="00D045AB"/>
    <w:rsid w:val="00D122C8"/>
    <w:rsid w:val="00D33833"/>
    <w:rsid w:val="00D37405"/>
    <w:rsid w:val="00D40936"/>
    <w:rsid w:val="00D44EA5"/>
    <w:rsid w:val="00D45382"/>
    <w:rsid w:val="00D604B2"/>
    <w:rsid w:val="00D61EDC"/>
    <w:rsid w:val="00D76F99"/>
    <w:rsid w:val="00D82733"/>
    <w:rsid w:val="00D87DFC"/>
    <w:rsid w:val="00DB310B"/>
    <w:rsid w:val="00DC3475"/>
    <w:rsid w:val="00DD38DA"/>
    <w:rsid w:val="00DE5B89"/>
    <w:rsid w:val="00E01832"/>
    <w:rsid w:val="00E13954"/>
    <w:rsid w:val="00E16053"/>
    <w:rsid w:val="00E2111D"/>
    <w:rsid w:val="00E450A6"/>
    <w:rsid w:val="00E627C1"/>
    <w:rsid w:val="00E73112"/>
    <w:rsid w:val="00E81ECC"/>
    <w:rsid w:val="00E83ABC"/>
    <w:rsid w:val="00E92ECC"/>
    <w:rsid w:val="00E9731B"/>
    <w:rsid w:val="00E97BDE"/>
    <w:rsid w:val="00EC6787"/>
    <w:rsid w:val="00ED393A"/>
    <w:rsid w:val="00EE589F"/>
    <w:rsid w:val="00EF1EAC"/>
    <w:rsid w:val="00EF1F6B"/>
    <w:rsid w:val="00EF3C80"/>
    <w:rsid w:val="00F24518"/>
    <w:rsid w:val="00F248A5"/>
    <w:rsid w:val="00F25E97"/>
    <w:rsid w:val="00F36A2E"/>
    <w:rsid w:val="00F50819"/>
    <w:rsid w:val="00F63E56"/>
    <w:rsid w:val="00F63FB9"/>
    <w:rsid w:val="00F6645F"/>
    <w:rsid w:val="00F70948"/>
    <w:rsid w:val="00F71464"/>
    <w:rsid w:val="00FE0325"/>
    <w:rsid w:val="00FE3223"/>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867B376"/>
  <w15:docId w15:val="{7A79156E-0B40-4989-BA07-E94E9C8E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character" w:styleId="CommentReference">
    <w:name w:val="annotation reference"/>
    <w:basedOn w:val="DefaultParagraphFont"/>
    <w:uiPriority w:val="99"/>
    <w:semiHidden/>
    <w:unhideWhenUsed/>
    <w:rsid w:val="00E92ECC"/>
    <w:rPr>
      <w:sz w:val="16"/>
      <w:szCs w:val="16"/>
    </w:rPr>
  </w:style>
  <w:style w:type="paragraph" w:styleId="CommentText">
    <w:name w:val="annotation text"/>
    <w:basedOn w:val="Normal"/>
    <w:link w:val="CommentTextChar"/>
    <w:uiPriority w:val="99"/>
    <w:semiHidden/>
    <w:unhideWhenUsed/>
    <w:rsid w:val="00E92ECC"/>
    <w:pPr>
      <w:spacing w:line="240" w:lineRule="auto"/>
    </w:pPr>
    <w:rPr>
      <w:sz w:val="20"/>
      <w:szCs w:val="20"/>
    </w:rPr>
  </w:style>
  <w:style w:type="character" w:customStyle="1" w:styleId="CommentTextChar">
    <w:name w:val="Comment Text Char"/>
    <w:basedOn w:val="DefaultParagraphFont"/>
    <w:link w:val="CommentText"/>
    <w:uiPriority w:val="99"/>
    <w:semiHidden/>
    <w:rsid w:val="00E92ECC"/>
  </w:style>
  <w:style w:type="paragraph" w:styleId="CommentSubject">
    <w:name w:val="annotation subject"/>
    <w:basedOn w:val="CommentText"/>
    <w:next w:val="CommentText"/>
    <w:link w:val="CommentSubjectChar"/>
    <w:uiPriority w:val="99"/>
    <w:semiHidden/>
    <w:unhideWhenUsed/>
    <w:rsid w:val="00E92ECC"/>
    <w:rPr>
      <w:b/>
      <w:bCs/>
    </w:rPr>
  </w:style>
  <w:style w:type="character" w:customStyle="1" w:styleId="CommentSubjectChar">
    <w:name w:val="Comment Subject Char"/>
    <w:basedOn w:val="CommentTextChar"/>
    <w:link w:val="CommentSubject"/>
    <w:uiPriority w:val="99"/>
    <w:semiHidden/>
    <w:rsid w:val="00E92ECC"/>
    <w:rPr>
      <w:b/>
      <w:bCs/>
    </w:rPr>
  </w:style>
  <w:style w:type="paragraph" w:styleId="Revision">
    <w:name w:val="Revision"/>
    <w:hidden/>
    <w:uiPriority w:val="99"/>
    <w:semiHidden/>
    <w:rsid w:val="00B721E1"/>
    <w:rPr>
      <w:sz w:val="22"/>
      <w:szCs w:val="22"/>
    </w:rPr>
  </w:style>
  <w:style w:type="paragraph" w:customStyle="1" w:styleId="Style7">
    <w:name w:val="Style7"/>
    <w:basedOn w:val="Footer"/>
    <w:link w:val="Style7Char"/>
    <w:qFormat/>
    <w:rsid w:val="00462743"/>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462743"/>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6676">
      <w:bodyDiv w:val="1"/>
      <w:marLeft w:val="0"/>
      <w:marRight w:val="0"/>
      <w:marTop w:val="0"/>
      <w:marBottom w:val="0"/>
      <w:divBdr>
        <w:top w:val="none" w:sz="0" w:space="0" w:color="auto"/>
        <w:left w:val="none" w:sz="0" w:space="0" w:color="auto"/>
        <w:bottom w:val="none" w:sz="0" w:space="0" w:color="auto"/>
        <w:right w:val="none" w:sz="0" w:space="0" w:color="auto"/>
      </w:divBdr>
    </w:div>
    <w:div w:id="8800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CBE9F-948C-430C-8972-98CDFBDE8E72}">
  <ds:schemaRefs>
    <ds:schemaRef ds:uri="http://schemas.openxmlformats.org/officeDocument/2006/bibliography"/>
  </ds:schemaRefs>
</ds:datastoreItem>
</file>

<file path=customXml/itemProps2.xml><?xml version="1.0" encoding="utf-8"?>
<ds:datastoreItem xmlns:ds="http://schemas.openxmlformats.org/officeDocument/2006/customXml" ds:itemID="{DB7A36E2-1CBF-419A-9423-B1641A20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Markstrum, Alexis@Energy</cp:lastModifiedBy>
  <cp:revision>2</cp:revision>
  <cp:lastPrinted>2018-11-15T18:45:00Z</cp:lastPrinted>
  <dcterms:created xsi:type="dcterms:W3CDTF">2019-11-21T23:47:00Z</dcterms:created>
  <dcterms:modified xsi:type="dcterms:W3CDTF">2019-11-21T23:47:00Z</dcterms:modified>
</cp:coreProperties>
</file>
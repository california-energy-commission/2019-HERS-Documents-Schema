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2D5A9BB9" w14:textId="77777777" w:rsidTr="003952E1">
        <w:tc>
          <w:tcPr>
            <w:tcW w:w="11016" w:type="dxa"/>
          </w:tcPr>
          <w:p w14:paraId="2D5A9BB8" w14:textId="70B2D0F1"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2D5A9BBA" w14:textId="77777777" w:rsidR="007056D7" w:rsidRDefault="007056D7" w:rsidP="007056D7">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604"/>
        <w:gridCol w:w="5552"/>
      </w:tblGrid>
      <w:tr w:rsidR="007056D7" w:rsidRPr="00D2491C" w14:paraId="2D5A9BBC" w14:textId="77777777" w:rsidTr="008D1096">
        <w:tc>
          <w:tcPr>
            <w:tcW w:w="11016" w:type="dxa"/>
            <w:gridSpan w:val="3"/>
          </w:tcPr>
          <w:p w14:paraId="2D5A9BB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2D5A9BC0" w14:textId="77777777" w:rsidTr="008D1096">
        <w:trPr>
          <w:trHeight w:val="158"/>
        </w:trPr>
        <w:tc>
          <w:tcPr>
            <w:tcW w:w="640" w:type="dxa"/>
            <w:vAlign w:val="center"/>
          </w:tcPr>
          <w:p w14:paraId="2D5A9BB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91" w:type="dxa"/>
            <w:vAlign w:val="center"/>
          </w:tcPr>
          <w:p w14:paraId="2D5A9BB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685" w:type="dxa"/>
          </w:tcPr>
          <w:p w14:paraId="2D5A9BBF" w14:textId="77777777" w:rsidR="007056D7" w:rsidRPr="00F5715E" w:rsidRDefault="007056D7" w:rsidP="003952E1">
            <w:pPr>
              <w:rPr>
                <w:rFonts w:asciiTheme="minorHAnsi" w:hAnsiTheme="minorHAnsi"/>
                <w:sz w:val="18"/>
                <w:szCs w:val="18"/>
              </w:rPr>
            </w:pPr>
          </w:p>
        </w:tc>
      </w:tr>
      <w:tr w:rsidR="007056D7" w:rsidRPr="00D2491C" w14:paraId="2D5A9BC4" w14:textId="77777777" w:rsidTr="008D1096">
        <w:trPr>
          <w:trHeight w:val="158"/>
        </w:trPr>
        <w:tc>
          <w:tcPr>
            <w:tcW w:w="640" w:type="dxa"/>
            <w:vAlign w:val="center"/>
          </w:tcPr>
          <w:p w14:paraId="2D5A9BC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91" w:type="dxa"/>
            <w:vAlign w:val="center"/>
          </w:tcPr>
          <w:p w14:paraId="2D5A9BC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685" w:type="dxa"/>
          </w:tcPr>
          <w:p w14:paraId="2D5A9BC3" w14:textId="77777777" w:rsidR="007056D7" w:rsidRPr="00F5715E" w:rsidRDefault="007056D7" w:rsidP="003952E1">
            <w:pPr>
              <w:rPr>
                <w:rFonts w:asciiTheme="minorHAnsi" w:hAnsiTheme="minorHAnsi"/>
                <w:sz w:val="18"/>
                <w:szCs w:val="18"/>
              </w:rPr>
            </w:pPr>
          </w:p>
        </w:tc>
      </w:tr>
      <w:tr w:rsidR="007056D7" w:rsidRPr="00D2491C" w14:paraId="2D5A9BC8" w14:textId="77777777" w:rsidTr="008D1096">
        <w:trPr>
          <w:trHeight w:val="158"/>
        </w:trPr>
        <w:tc>
          <w:tcPr>
            <w:tcW w:w="640" w:type="dxa"/>
            <w:vAlign w:val="center"/>
          </w:tcPr>
          <w:p w14:paraId="2D5A9BC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91" w:type="dxa"/>
            <w:vAlign w:val="center"/>
          </w:tcPr>
          <w:p w14:paraId="2D5A9BC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85" w:type="dxa"/>
          </w:tcPr>
          <w:p w14:paraId="2D5A9BC7" w14:textId="77777777" w:rsidR="007056D7" w:rsidRPr="00F5715E" w:rsidRDefault="007056D7" w:rsidP="003952E1">
            <w:pPr>
              <w:rPr>
                <w:rFonts w:asciiTheme="minorHAnsi" w:hAnsiTheme="minorHAnsi"/>
                <w:sz w:val="18"/>
                <w:szCs w:val="18"/>
              </w:rPr>
            </w:pPr>
          </w:p>
        </w:tc>
      </w:tr>
      <w:tr w:rsidR="007056D7" w:rsidRPr="00D2491C" w14:paraId="2D5A9BCD" w14:textId="77777777" w:rsidTr="008D1096">
        <w:trPr>
          <w:trHeight w:val="158"/>
        </w:trPr>
        <w:tc>
          <w:tcPr>
            <w:tcW w:w="640" w:type="dxa"/>
            <w:vAlign w:val="center"/>
          </w:tcPr>
          <w:p w14:paraId="2D5A9BC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91" w:type="dxa"/>
            <w:vAlign w:val="center"/>
          </w:tcPr>
          <w:p w14:paraId="2D5A9BC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C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85" w:type="dxa"/>
          </w:tcPr>
          <w:p w14:paraId="2D5A9BCC" w14:textId="77777777" w:rsidR="007056D7" w:rsidRPr="00F5715E" w:rsidRDefault="007056D7" w:rsidP="003952E1">
            <w:pPr>
              <w:rPr>
                <w:rFonts w:asciiTheme="minorHAnsi" w:hAnsiTheme="minorHAnsi"/>
                <w:sz w:val="18"/>
                <w:szCs w:val="18"/>
              </w:rPr>
            </w:pPr>
          </w:p>
        </w:tc>
      </w:tr>
      <w:tr w:rsidR="007056D7" w:rsidRPr="00D2491C" w14:paraId="2D5A9BD2" w14:textId="77777777" w:rsidTr="008D1096">
        <w:trPr>
          <w:trHeight w:val="158"/>
        </w:trPr>
        <w:tc>
          <w:tcPr>
            <w:tcW w:w="640" w:type="dxa"/>
            <w:vAlign w:val="center"/>
          </w:tcPr>
          <w:p w14:paraId="2D5A9BC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91" w:type="dxa"/>
            <w:vAlign w:val="center"/>
          </w:tcPr>
          <w:p w14:paraId="2D5A9BC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D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85" w:type="dxa"/>
          </w:tcPr>
          <w:p w14:paraId="2D5A9BD1" w14:textId="77777777" w:rsidR="007056D7" w:rsidRPr="00F5715E" w:rsidRDefault="007056D7" w:rsidP="003952E1">
            <w:pPr>
              <w:rPr>
                <w:rFonts w:asciiTheme="minorHAnsi" w:hAnsiTheme="minorHAnsi"/>
                <w:sz w:val="18"/>
                <w:szCs w:val="18"/>
              </w:rPr>
            </w:pPr>
          </w:p>
        </w:tc>
      </w:tr>
      <w:tr w:rsidR="007056D7" w:rsidRPr="00D2491C" w14:paraId="2D5A9BF3" w14:textId="77777777" w:rsidTr="008D1096">
        <w:trPr>
          <w:trHeight w:val="158"/>
        </w:trPr>
        <w:tc>
          <w:tcPr>
            <w:tcW w:w="640" w:type="dxa"/>
            <w:vAlign w:val="center"/>
          </w:tcPr>
          <w:p w14:paraId="2D5A9BF0" w14:textId="6D1403AD"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06</w:t>
            </w:r>
          </w:p>
        </w:tc>
        <w:tc>
          <w:tcPr>
            <w:tcW w:w="4691" w:type="dxa"/>
            <w:vAlign w:val="center"/>
          </w:tcPr>
          <w:p w14:paraId="2D5A9BF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685" w:type="dxa"/>
          </w:tcPr>
          <w:p w14:paraId="2D5A9BF2" w14:textId="77777777" w:rsidR="007056D7" w:rsidRDefault="007056D7" w:rsidP="003952E1">
            <w:pPr>
              <w:rPr>
                <w:rFonts w:asciiTheme="minorHAnsi" w:hAnsiTheme="minorHAnsi"/>
                <w:sz w:val="18"/>
                <w:szCs w:val="18"/>
              </w:rPr>
            </w:pPr>
          </w:p>
        </w:tc>
      </w:tr>
      <w:tr w:rsidR="007056D7" w:rsidRPr="00D2491C" w14:paraId="2D5A9BF7" w14:textId="77777777" w:rsidTr="008D1096">
        <w:trPr>
          <w:trHeight w:val="158"/>
        </w:trPr>
        <w:tc>
          <w:tcPr>
            <w:tcW w:w="640" w:type="dxa"/>
            <w:vAlign w:val="center"/>
          </w:tcPr>
          <w:p w14:paraId="2D5A9BF4" w14:textId="33E89B01"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07</w:t>
            </w:r>
          </w:p>
        </w:tc>
        <w:tc>
          <w:tcPr>
            <w:tcW w:w="4691" w:type="dxa"/>
            <w:vAlign w:val="center"/>
          </w:tcPr>
          <w:p w14:paraId="2D5A9BF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85" w:type="dxa"/>
          </w:tcPr>
          <w:p w14:paraId="2D5A9BF6" w14:textId="77777777" w:rsidR="007056D7" w:rsidRDefault="007056D7" w:rsidP="003952E1">
            <w:pPr>
              <w:rPr>
                <w:rFonts w:asciiTheme="minorHAnsi" w:hAnsiTheme="minorHAnsi"/>
                <w:sz w:val="18"/>
                <w:szCs w:val="18"/>
              </w:rPr>
            </w:pPr>
          </w:p>
        </w:tc>
      </w:tr>
      <w:tr w:rsidR="007056D7" w:rsidRPr="00D2491C" w14:paraId="2D5A9C10" w14:textId="77777777" w:rsidTr="008D1096">
        <w:trPr>
          <w:trHeight w:val="158"/>
        </w:trPr>
        <w:tc>
          <w:tcPr>
            <w:tcW w:w="11016" w:type="dxa"/>
            <w:gridSpan w:val="3"/>
            <w:vAlign w:val="center"/>
          </w:tcPr>
          <w:p w14:paraId="2D5A9C0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2D5A9C0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9C11" w14:textId="77777777" w:rsidR="007056D7" w:rsidRPr="0029047D" w:rsidRDefault="007056D7" w:rsidP="007056D7">
      <w:pPr>
        <w:rPr>
          <w:rFonts w:asciiTheme="minorHAnsi" w:hAnsiTheme="minorHAnsi"/>
          <w:szCs w:val="18"/>
        </w:rPr>
      </w:pPr>
    </w:p>
    <w:tbl>
      <w:tblPr>
        <w:tblStyle w:val="TableGrid"/>
        <w:tblW w:w="0" w:type="auto"/>
        <w:tblLook w:val="04A0" w:firstRow="1" w:lastRow="0" w:firstColumn="1" w:lastColumn="0" w:noHBand="0" w:noVBand="1"/>
      </w:tblPr>
      <w:tblGrid>
        <w:gridCol w:w="10790"/>
      </w:tblGrid>
      <w:tr w:rsidR="007056D7" w14:paraId="2D5A9C13" w14:textId="77777777" w:rsidTr="003952E1">
        <w:tc>
          <w:tcPr>
            <w:tcW w:w="11016" w:type="dxa"/>
          </w:tcPr>
          <w:p w14:paraId="2D5A9C12" w14:textId="7C132A6A" w:rsidR="007056D7" w:rsidRDefault="007056D7" w:rsidP="00196D35">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196D35">
              <w:rPr>
                <w:rFonts w:asciiTheme="minorHAnsi" w:hAnsiTheme="minorHAnsi"/>
                <w:b/>
                <w:szCs w:val="18"/>
              </w:rPr>
              <w:t>d</w:t>
            </w:r>
            <w:r>
              <w:rPr>
                <w:rFonts w:asciiTheme="minorHAnsi" w:hAnsiTheme="minorHAnsi"/>
                <w:b/>
                <w:szCs w:val="18"/>
              </w:rPr>
              <w:t xml:space="preserve"> – </w:t>
            </w:r>
            <w:r w:rsidR="00196D35">
              <w:rPr>
                <w:rFonts w:asciiTheme="minorHAnsi" w:hAnsiTheme="minorHAnsi"/>
                <w:b/>
                <w:szCs w:val="18"/>
              </w:rPr>
              <w:t xml:space="preserve">Non Dwelling Unit </w:t>
            </w:r>
          </w:p>
        </w:tc>
      </w:tr>
    </w:tbl>
    <w:p w14:paraId="2D5A9C14" w14:textId="77777777" w:rsidR="007056D7" w:rsidRDefault="007056D7" w:rsidP="007056D7">
      <w:pPr>
        <w:rPr>
          <w:rFonts w:asciiTheme="minorHAnsi" w:hAnsiTheme="minorHAnsi" w:cstheme="minorHAnsi"/>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2D5A9C63" w14:textId="77777777" w:rsidTr="00D9307B">
        <w:tc>
          <w:tcPr>
            <w:tcW w:w="11012" w:type="dxa"/>
            <w:gridSpan w:val="2"/>
          </w:tcPr>
          <w:p w14:paraId="2D5A9C62" w14:textId="25ECA41B" w:rsidR="007056D7" w:rsidRPr="00500C2C" w:rsidRDefault="00196D35" w:rsidP="00196D35">
            <w:pPr>
              <w:keepNext/>
              <w:rPr>
                <w:rFonts w:asciiTheme="minorHAnsi" w:hAnsiTheme="minorHAnsi"/>
                <w:szCs w:val="18"/>
              </w:rPr>
            </w:pPr>
            <w:r>
              <w:rPr>
                <w:rFonts w:asciiTheme="minorHAnsi" w:hAnsiTheme="minorHAnsi"/>
                <w:b/>
                <w:szCs w:val="18"/>
              </w:rPr>
              <w:t>B</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2D5A9C66" w14:textId="77777777" w:rsidTr="00D9307B">
        <w:trPr>
          <w:trHeight w:val="158"/>
        </w:trPr>
        <w:tc>
          <w:tcPr>
            <w:tcW w:w="641" w:type="dxa"/>
            <w:vAlign w:val="center"/>
          </w:tcPr>
          <w:p w14:paraId="2D5A9C64"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2D5A9C65" w14:textId="77777777" w:rsidR="00AE10C0" w:rsidRDefault="00AE10C0" w:rsidP="00D9307B">
            <w:pPr>
              <w:keepNext/>
              <w:rPr>
                <w:rFonts w:asciiTheme="minorHAnsi" w:hAnsiTheme="minorHAnsi"/>
                <w:sz w:val="18"/>
                <w:szCs w:val="18"/>
              </w:rPr>
            </w:pPr>
          </w:p>
        </w:tc>
      </w:tr>
    </w:tbl>
    <w:p w14:paraId="2D5A9CD9" w14:textId="77777777" w:rsidR="00B2607A" w:rsidRDefault="00B2607A">
      <w:pPr>
        <w:rPr>
          <w:rFonts w:asciiTheme="minorHAnsi" w:hAnsiTheme="minorHAnsi"/>
          <w:sz w:val="18"/>
          <w:szCs w:val="18"/>
        </w:rPr>
      </w:pPr>
    </w:p>
    <w:p w14:paraId="2D5A9CDA" w14:textId="77777777" w:rsidR="00A75DC5" w:rsidRDefault="00A75DC5"/>
    <w:p w14:paraId="2D5A9CDB" w14:textId="77777777" w:rsidR="00192313" w:rsidRPr="0029047D" w:rsidRDefault="00192313" w:rsidP="00192313">
      <w:pPr>
        <w:rPr>
          <w:rFonts w:asciiTheme="minorHAnsi" w:hAnsiTheme="minorHAnsi"/>
          <w:szCs w:val="18"/>
        </w:rPr>
      </w:pPr>
    </w:p>
    <w:p w14:paraId="2D5A9CE9"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2D5A9CEB" w14:textId="77777777" w:rsidTr="00FB7C8C">
        <w:trPr>
          <w:trHeight w:val="323"/>
        </w:trPr>
        <w:tc>
          <w:tcPr>
            <w:tcW w:w="10950" w:type="dxa"/>
            <w:gridSpan w:val="4"/>
            <w:vAlign w:val="center"/>
          </w:tcPr>
          <w:p w14:paraId="2D5A9CEA"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2D5A9CED" w14:textId="77777777" w:rsidTr="00E37C19">
        <w:trPr>
          <w:trHeight w:val="206"/>
        </w:trPr>
        <w:tc>
          <w:tcPr>
            <w:tcW w:w="10950" w:type="dxa"/>
            <w:gridSpan w:val="4"/>
            <w:vAlign w:val="center"/>
          </w:tcPr>
          <w:p w14:paraId="2D5A9CEC"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2D5A9CF0" w14:textId="77777777" w:rsidTr="00E37C19">
        <w:trPr>
          <w:trHeight w:val="360"/>
        </w:trPr>
        <w:tc>
          <w:tcPr>
            <w:tcW w:w="5577" w:type="dxa"/>
            <w:gridSpan w:val="2"/>
          </w:tcPr>
          <w:p w14:paraId="2D5A9CEE"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D5A9CEF"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2D5A9CF3" w14:textId="77777777" w:rsidTr="00E37C19">
        <w:trPr>
          <w:trHeight w:val="360"/>
        </w:trPr>
        <w:tc>
          <w:tcPr>
            <w:tcW w:w="5577" w:type="dxa"/>
            <w:gridSpan w:val="2"/>
          </w:tcPr>
          <w:p w14:paraId="2D5A9CF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D5A9CF2"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2D5A9CF6" w14:textId="77777777" w:rsidTr="00E37C19">
        <w:trPr>
          <w:trHeight w:val="360"/>
        </w:trPr>
        <w:tc>
          <w:tcPr>
            <w:tcW w:w="5577" w:type="dxa"/>
            <w:gridSpan w:val="2"/>
          </w:tcPr>
          <w:p w14:paraId="2D5A9CF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5A9CF5"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2D5A9CF9" w14:textId="77777777" w:rsidTr="00E37C19">
        <w:trPr>
          <w:trHeight w:val="360"/>
        </w:trPr>
        <w:tc>
          <w:tcPr>
            <w:tcW w:w="5577" w:type="dxa"/>
            <w:gridSpan w:val="2"/>
          </w:tcPr>
          <w:p w14:paraId="2D5A9CF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D5A9CF8"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2D5A9CFB" w14:textId="77777777" w:rsidTr="00E37C19">
        <w:tblPrEx>
          <w:tblCellMar>
            <w:left w:w="115" w:type="dxa"/>
            <w:right w:w="115" w:type="dxa"/>
          </w:tblCellMar>
        </w:tblPrEx>
        <w:trPr>
          <w:trHeight w:val="296"/>
        </w:trPr>
        <w:tc>
          <w:tcPr>
            <w:tcW w:w="10950" w:type="dxa"/>
            <w:gridSpan w:val="4"/>
            <w:vAlign w:val="center"/>
          </w:tcPr>
          <w:p w14:paraId="2D5A9CFA"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2D5A9D02" w14:textId="77777777" w:rsidTr="00E37C19">
        <w:tblPrEx>
          <w:tblCellMar>
            <w:left w:w="115" w:type="dxa"/>
            <w:right w:w="115" w:type="dxa"/>
          </w:tblCellMar>
        </w:tblPrEx>
        <w:trPr>
          <w:trHeight w:val="504"/>
        </w:trPr>
        <w:tc>
          <w:tcPr>
            <w:tcW w:w="10950" w:type="dxa"/>
            <w:gridSpan w:val="4"/>
          </w:tcPr>
          <w:p w14:paraId="2D5A9CFC"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9CFD"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9CFE"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9CFF"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9D00"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9D01"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2D5A9D05" w14:textId="77777777" w:rsidTr="00E37C19">
        <w:tblPrEx>
          <w:tblCellMar>
            <w:left w:w="108" w:type="dxa"/>
            <w:right w:w="108" w:type="dxa"/>
          </w:tblCellMar>
        </w:tblPrEx>
        <w:trPr>
          <w:trHeight w:val="360"/>
        </w:trPr>
        <w:tc>
          <w:tcPr>
            <w:tcW w:w="5307" w:type="dxa"/>
          </w:tcPr>
          <w:p w14:paraId="2D5A9D03"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D5A9D04"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2D5A9D08"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6"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D5A9D07"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2D5A9D0B"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D5A9D0A"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2D5A9D0F"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D5A9D0D"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D5A9D0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2D5A9D12"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1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D5A9D11"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9D13" w14:textId="77777777" w:rsidR="00C64DBF" w:rsidRDefault="00C64DBF" w:rsidP="00C64DBF">
      <w:pPr>
        <w:ind w:hanging="677"/>
        <w:rPr>
          <w:rFonts w:asciiTheme="minorHAnsi" w:hAnsiTheme="minorHAnsi"/>
        </w:rPr>
      </w:pPr>
    </w:p>
    <w:p w14:paraId="2D5A9D14" w14:textId="77777777" w:rsidR="00B71555" w:rsidRPr="00CB00C9" w:rsidRDefault="00B71555" w:rsidP="00B71555">
      <w:pPr>
        <w:contextualSpacing/>
        <w:rPr>
          <w:rFonts w:asciiTheme="minorHAnsi" w:hAnsiTheme="minorHAnsi"/>
          <w:sz w:val="18"/>
          <w:szCs w:val="18"/>
        </w:rPr>
      </w:pPr>
    </w:p>
    <w:p w14:paraId="2D5A9D15"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2D5A9D16" w14:textId="56A5427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675601">
        <w:rPr>
          <w:rFonts w:asciiTheme="minorHAnsi" w:hAnsiTheme="minorHAnsi"/>
          <w:b/>
          <w:szCs w:val="18"/>
        </w:rPr>
        <w:t>d</w:t>
      </w:r>
      <w:r w:rsidRPr="0029047D">
        <w:rPr>
          <w:rFonts w:asciiTheme="minorHAnsi" w:hAnsiTheme="minorHAnsi"/>
          <w:b/>
          <w:szCs w:val="18"/>
        </w:rPr>
        <w:t>-</w:t>
      </w:r>
      <w:r w:rsidR="00CB496B">
        <w:rPr>
          <w:rFonts w:asciiTheme="minorHAnsi" w:hAnsiTheme="minorHAnsi"/>
          <w:b/>
          <w:szCs w:val="18"/>
        </w:rPr>
        <w:t>E</w:t>
      </w:r>
      <w:r w:rsidRPr="0029047D">
        <w:rPr>
          <w:rFonts w:asciiTheme="minorHAnsi" w:hAnsiTheme="minorHAnsi"/>
          <w:b/>
          <w:szCs w:val="18"/>
        </w:rPr>
        <w:t xml:space="preserve"> User Instructions</w:t>
      </w:r>
    </w:p>
    <w:p w14:paraId="2D5A9D17" w14:textId="77777777" w:rsidR="00636F83" w:rsidRDefault="00636F83" w:rsidP="00636F83">
      <w:pPr>
        <w:rPr>
          <w:rFonts w:asciiTheme="minorHAnsi" w:eastAsia="Cambria" w:hAnsiTheme="minorHAnsi"/>
          <w:b/>
          <w:sz w:val="18"/>
          <w:szCs w:val="18"/>
        </w:rPr>
      </w:pPr>
    </w:p>
    <w:p w14:paraId="2D5A9D18"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2D5A9D19" w14:textId="22D550E3"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2D5A9D1A" w14:textId="4204F4F9"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636F83" w:rsidRPr="00D2491C">
        <w:rPr>
          <w:rFonts w:asciiTheme="minorHAnsi" w:eastAsia="Cambria" w:hAnsiTheme="minorHAnsi"/>
          <w:sz w:val="18"/>
          <w:szCs w:val="18"/>
        </w:rPr>
        <w:t>are “single family</w:t>
      </w:r>
      <w:r w:rsidR="00AF584B">
        <w:rPr>
          <w:rFonts w:asciiTheme="minorHAnsi" w:eastAsia="Cambria" w:hAnsiTheme="minorHAnsi"/>
          <w:sz w:val="18"/>
          <w:szCs w:val="18"/>
        </w:rPr>
        <w:t xml:space="preserve"> attached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“single family</w:t>
      </w:r>
      <w:r w:rsidR="00AF584B">
        <w:rPr>
          <w:rFonts w:asciiTheme="minorHAnsi" w:eastAsia="Cambria" w:hAnsiTheme="minorHAnsi"/>
          <w:sz w:val="18"/>
          <w:szCs w:val="18"/>
        </w:rPr>
        <w:t xml:space="preserve"> detached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“multifamily”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“non-dwelling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2D5A9D1B" w14:textId="79F3BB8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2D5A9D1C" w14:textId="726CDBE5"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2D5A9D1D"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2D5A9D1E" w14:textId="3C7C907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2D5A9D1F" w14:textId="4AEBB22F"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2D5A9D20" w14:textId="412E7CAE"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2D5A9D32"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2D5A9D33"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2D5A9D34" w14:textId="77777777"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CE3C37">
        <w:rPr>
          <w:rFonts w:asciiTheme="minorHAnsi" w:hAnsiTheme="minorHAnsi"/>
          <w:sz w:val="18"/>
          <w:szCs w:val="18"/>
        </w:rPr>
        <w:t>Building type is equal to Non-dwelling unit, an N/A value will be filled out automatically.</w:t>
      </w:r>
    </w:p>
    <w:p w14:paraId="2D5A9D35"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2D5A9D36"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2D5A9D37" w14:textId="77777777"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Non-dwelling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2D5A9D38"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2D5A9D39"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2D5A9D3A" w14:textId="77777777" w:rsidR="00AA70B8" w:rsidRDefault="00AA70B8">
      <w:pPr>
        <w:rPr>
          <w:rFonts w:asciiTheme="minorHAnsi" w:eastAsia="Cambria" w:hAnsiTheme="minorHAnsi"/>
          <w:sz w:val="18"/>
          <w:szCs w:val="18"/>
        </w:rPr>
      </w:pPr>
      <w:r>
        <w:rPr>
          <w:rFonts w:asciiTheme="minorHAnsi" w:eastAsia="Cambria" w:hAnsiTheme="minorHAnsi"/>
          <w:sz w:val="18"/>
          <w:szCs w:val="18"/>
        </w:rPr>
        <w:br w:type="page"/>
      </w:r>
    </w:p>
    <w:tbl>
      <w:tblPr>
        <w:tblStyle w:val="TableGrid"/>
        <w:tblW w:w="0" w:type="auto"/>
        <w:tblLook w:val="04A0" w:firstRow="1" w:lastRow="0" w:firstColumn="1" w:lastColumn="0" w:noHBand="0" w:noVBand="1"/>
      </w:tblPr>
      <w:tblGrid>
        <w:gridCol w:w="11016"/>
      </w:tblGrid>
      <w:tr w:rsidR="0096325C" w14:paraId="2D5AA0A2" w14:textId="77777777" w:rsidTr="0096325C">
        <w:tc>
          <w:tcPr>
            <w:tcW w:w="11016" w:type="dxa"/>
          </w:tcPr>
          <w:p w14:paraId="2D5AA0A0" w14:textId="77777777" w:rsidR="006849B6" w:rsidRDefault="006849B6" w:rsidP="00D27AE0">
            <w:pPr>
              <w:rPr>
                <w:rFonts w:asciiTheme="minorHAnsi" w:hAnsiTheme="minorHAnsi" w:cs="font78"/>
                <w:sz w:val="18"/>
                <w:szCs w:val="18"/>
              </w:rPr>
            </w:pPr>
          </w:p>
          <w:p w14:paraId="2D5AA0A1" w14:textId="359FC7E1"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2D5AA0A3" w14:textId="77777777" w:rsidR="002A1F1B" w:rsidRDefault="002A1F1B" w:rsidP="00D65FA1">
      <w:pPr>
        <w:rPr>
          <w:rFonts w:asciiTheme="minorHAnsi" w:hAnsiTheme="minorHAnsi"/>
          <w:szCs w:val="18"/>
        </w:rPr>
      </w:pP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3"/>
        <w:gridCol w:w="4675"/>
        <w:gridCol w:w="5668"/>
      </w:tblGrid>
      <w:tr w:rsidR="002A1F1B" w:rsidRPr="00D2491C" w14:paraId="2D5AA0A5" w14:textId="77777777" w:rsidTr="008D1096">
        <w:tc>
          <w:tcPr>
            <w:tcW w:w="11016" w:type="dxa"/>
            <w:gridSpan w:val="3"/>
          </w:tcPr>
          <w:p w14:paraId="2D5AA0A4" w14:textId="77777777" w:rsidR="002A1F1B" w:rsidRPr="00F5715E" w:rsidRDefault="002A1F1B" w:rsidP="00E40F1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2D5AA0A9" w14:textId="77777777" w:rsidTr="008D1096">
        <w:trPr>
          <w:trHeight w:val="158"/>
        </w:trPr>
        <w:tc>
          <w:tcPr>
            <w:tcW w:w="673" w:type="dxa"/>
            <w:vAlign w:val="center"/>
          </w:tcPr>
          <w:p w14:paraId="2D5AA0A6" w14:textId="77777777" w:rsidR="002A1F1B" w:rsidRPr="00F5715E" w:rsidRDefault="002A1F1B" w:rsidP="00E40F17">
            <w:pPr>
              <w:jc w:val="center"/>
              <w:rPr>
                <w:rFonts w:asciiTheme="minorHAnsi" w:hAnsiTheme="minorHAnsi"/>
                <w:sz w:val="18"/>
                <w:szCs w:val="18"/>
              </w:rPr>
            </w:pPr>
            <w:r>
              <w:rPr>
                <w:rFonts w:asciiTheme="minorHAnsi" w:hAnsiTheme="minorHAnsi"/>
                <w:sz w:val="18"/>
                <w:szCs w:val="18"/>
              </w:rPr>
              <w:t>01</w:t>
            </w:r>
          </w:p>
        </w:tc>
        <w:tc>
          <w:tcPr>
            <w:tcW w:w="4675" w:type="dxa"/>
            <w:vAlign w:val="center"/>
          </w:tcPr>
          <w:p w14:paraId="2D5AA0A7" w14:textId="77777777" w:rsidR="002A1F1B" w:rsidRPr="00F5715E" w:rsidRDefault="002A1F1B" w:rsidP="00E40F17">
            <w:pPr>
              <w:rPr>
                <w:rFonts w:asciiTheme="minorHAnsi" w:hAnsiTheme="minorHAnsi"/>
                <w:sz w:val="18"/>
                <w:szCs w:val="18"/>
              </w:rPr>
            </w:pPr>
            <w:r>
              <w:rPr>
                <w:rFonts w:asciiTheme="minorHAnsi" w:hAnsiTheme="minorHAnsi"/>
                <w:sz w:val="18"/>
                <w:szCs w:val="18"/>
              </w:rPr>
              <w:t>Dwelling Unit Name</w:t>
            </w:r>
          </w:p>
        </w:tc>
        <w:tc>
          <w:tcPr>
            <w:tcW w:w="5668" w:type="dxa"/>
          </w:tcPr>
          <w:p w14:paraId="2D5AA0A8" w14:textId="4DC3C9B2"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2D5AA0AD" w14:textId="77777777" w:rsidTr="008D1096">
        <w:trPr>
          <w:trHeight w:val="158"/>
        </w:trPr>
        <w:tc>
          <w:tcPr>
            <w:tcW w:w="673" w:type="dxa"/>
            <w:vAlign w:val="center"/>
          </w:tcPr>
          <w:p w14:paraId="2D5AA0A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75" w:type="dxa"/>
            <w:vAlign w:val="center"/>
          </w:tcPr>
          <w:p w14:paraId="2D5AA0AB"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Building Type</w:t>
            </w:r>
          </w:p>
        </w:tc>
        <w:tc>
          <w:tcPr>
            <w:tcW w:w="5668" w:type="dxa"/>
          </w:tcPr>
          <w:p w14:paraId="2D5AA0AC" w14:textId="5E313778"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2D5AA0B4" w14:textId="77777777" w:rsidTr="008D1096">
        <w:trPr>
          <w:trHeight w:val="158"/>
        </w:trPr>
        <w:tc>
          <w:tcPr>
            <w:tcW w:w="673" w:type="dxa"/>
            <w:vAlign w:val="center"/>
          </w:tcPr>
          <w:p w14:paraId="2D5AA0AE"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75" w:type="dxa"/>
            <w:vAlign w:val="center"/>
          </w:tcPr>
          <w:p w14:paraId="2D5AA0AF"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68" w:type="dxa"/>
          </w:tcPr>
          <w:p w14:paraId="2D5AA0B0"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2D5AA0B1"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2D5AA0B2"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2D5AA0B3" w14:textId="5BE0677D"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2D5AA0B9" w14:textId="77777777" w:rsidTr="008D1096">
        <w:trPr>
          <w:trHeight w:val="158"/>
        </w:trPr>
        <w:tc>
          <w:tcPr>
            <w:tcW w:w="673" w:type="dxa"/>
            <w:vAlign w:val="center"/>
          </w:tcPr>
          <w:p w14:paraId="2D5AA0B5"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04</w:t>
            </w:r>
          </w:p>
        </w:tc>
        <w:tc>
          <w:tcPr>
            <w:tcW w:w="4675" w:type="dxa"/>
            <w:vAlign w:val="center"/>
          </w:tcPr>
          <w:p w14:paraId="2D5AA0B6" w14:textId="77777777" w:rsidR="002A1F1B" w:rsidRDefault="002A1F1B" w:rsidP="00E40F17">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7"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68" w:type="dxa"/>
          </w:tcPr>
          <w:p w14:paraId="2D5AA0B8" w14:textId="24BD4EEB" w:rsidR="002A1F1B" w:rsidRPr="00F5715E" w:rsidRDefault="002A1F1B" w:rsidP="00E40F17">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2D5AA0BE" w14:textId="77777777" w:rsidTr="008D1096">
        <w:trPr>
          <w:trHeight w:val="158"/>
        </w:trPr>
        <w:tc>
          <w:tcPr>
            <w:tcW w:w="673" w:type="dxa"/>
            <w:vAlign w:val="center"/>
          </w:tcPr>
          <w:p w14:paraId="2D5AA0B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05</w:t>
            </w:r>
          </w:p>
        </w:tc>
        <w:tc>
          <w:tcPr>
            <w:tcW w:w="4675" w:type="dxa"/>
            <w:vAlign w:val="center"/>
          </w:tcPr>
          <w:p w14:paraId="2D5AA0BB" w14:textId="77777777" w:rsidR="002A1F1B" w:rsidRDefault="002A1F1B" w:rsidP="00E40F17">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C"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68" w:type="dxa"/>
          </w:tcPr>
          <w:p w14:paraId="2D5AA0BD" w14:textId="68B9F1C6" w:rsidR="002A1F1B" w:rsidRPr="00F5715E" w:rsidRDefault="002A1F1B" w:rsidP="00E40F17">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2D5AA0F7" w14:textId="77777777" w:rsidTr="008D1096">
        <w:trPr>
          <w:trHeight w:val="158"/>
        </w:trPr>
        <w:tc>
          <w:tcPr>
            <w:tcW w:w="673" w:type="dxa"/>
            <w:vAlign w:val="center"/>
          </w:tcPr>
          <w:p w14:paraId="2D5AA0EA" w14:textId="4360A6D7"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06</w:t>
            </w:r>
          </w:p>
        </w:tc>
        <w:tc>
          <w:tcPr>
            <w:tcW w:w="4675" w:type="dxa"/>
            <w:vAlign w:val="center"/>
          </w:tcPr>
          <w:p w14:paraId="2D5AA0EB"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System Type</w:t>
            </w:r>
          </w:p>
        </w:tc>
        <w:tc>
          <w:tcPr>
            <w:tcW w:w="5668" w:type="dxa"/>
          </w:tcPr>
          <w:p w14:paraId="2D5AA0E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ED" w14:textId="77777777" w:rsidR="00EE3065"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**Supply</w:t>
            </w:r>
          </w:p>
          <w:p w14:paraId="2D5AA0EE" w14:textId="77777777" w:rsidR="00EE3065" w:rsidRPr="007A5D38" w:rsidRDefault="00EE3065" w:rsidP="00E40F17">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2D5AA0EF"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or</w:t>
            </w:r>
          </w:p>
          <w:p w14:paraId="2D5AA0F0"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2D5AA0F1"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2D5AA0F2"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2D5AA0F3"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2D5AA0F4"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D5AA0F5" w14:textId="77777777" w:rsidR="00EE3065" w:rsidRPr="007A5D38" w:rsidRDefault="00EE3065" w:rsidP="00E40F17">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2D5AA0F6"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2D5AA101" w14:textId="77777777" w:rsidTr="008D1096">
        <w:trPr>
          <w:trHeight w:val="158"/>
        </w:trPr>
        <w:tc>
          <w:tcPr>
            <w:tcW w:w="673" w:type="dxa"/>
            <w:vAlign w:val="center"/>
          </w:tcPr>
          <w:p w14:paraId="2D5AA0F8" w14:textId="6375617C"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07</w:t>
            </w:r>
          </w:p>
        </w:tc>
        <w:tc>
          <w:tcPr>
            <w:tcW w:w="4675" w:type="dxa"/>
            <w:vAlign w:val="center"/>
          </w:tcPr>
          <w:p w14:paraId="2D5AA0F9"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68" w:type="dxa"/>
          </w:tcPr>
          <w:p w14:paraId="2D5AA0FA" w14:textId="77777777" w:rsidR="001F7B1E"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2D5AA0FB" w14:textId="77777777" w:rsidR="001F7B1E" w:rsidRPr="007A5D38" w:rsidRDefault="001F7B1E" w:rsidP="00E40F17">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FC"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**Continuous; or</w:t>
            </w:r>
          </w:p>
          <w:p w14:paraId="2D5AA0FD" w14:textId="4136FABD" w:rsidR="00EE3065" w:rsidRPr="001C365C" w:rsidDel="00116987" w:rsidRDefault="00EE3065" w:rsidP="00E40F17">
            <w:pPr>
              <w:rPr>
                <w:del w:id="5" w:author="Markstrum, Alexis@Energy" w:date="2019-10-03T09:22: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6" w:author="Markstrum, Alexis@Energy" w:date="2019-10-03T09:21:00Z">
              <w:r w:rsidRPr="001C365C" w:rsidDel="00116987">
                <w:rPr>
                  <w:rFonts w:asciiTheme="minorHAnsi" w:hAnsiTheme="minorHAnsi" w:cstheme="minorHAnsi"/>
                  <w:sz w:val="18"/>
                  <w:szCs w:val="18"/>
                </w:rPr>
                <w:delText>or</w:delText>
              </w:r>
            </w:del>
          </w:p>
          <w:p w14:paraId="2D5AA0FE" w14:textId="477DD006" w:rsidR="00EE3065" w:rsidRPr="001C365C" w:rsidRDefault="00EE3065" w:rsidP="00E40F17">
            <w:pPr>
              <w:rPr>
                <w:rFonts w:asciiTheme="minorHAnsi" w:hAnsiTheme="minorHAnsi" w:cstheme="minorHAnsi"/>
                <w:sz w:val="18"/>
                <w:szCs w:val="18"/>
              </w:rPr>
            </w:pPr>
            <w:del w:id="7" w:author="Markstrum, Alexis@Energy" w:date="2019-10-03T09:22:00Z">
              <w:r w:rsidRPr="001C365C" w:rsidDel="00116987">
                <w:rPr>
                  <w:rFonts w:asciiTheme="minorHAnsi" w:hAnsiTheme="minorHAnsi" w:cstheme="minorHAnsi"/>
                  <w:sz w:val="18"/>
                  <w:szCs w:val="18"/>
                </w:rPr>
                <w:delText>**Scheduled; or</w:delText>
              </w:r>
            </w:del>
          </w:p>
          <w:p w14:paraId="2D5AA0FF" w14:textId="54BC6B35" w:rsidR="00EE3065" w:rsidRPr="007A5D38" w:rsidRDefault="00EE3065" w:rsidP="00E40F17">
            <w:pPr>
              <w:rPr>
                <w:rFonts w:asciiTheme="minorHAnsi" w:hAnsiTheme="minorHAnsi" w:cstheme="minorHAnsi"/>
                <w:sz w:val="18"/>
                <w:szCs w:val="18"/>
                <w:u w:val="single"/>
              </w:rPr>
            </w:pPr>
            <w:del w:id="8" w:author="Markstrum, Alexis@Energy" w:date="2019-10-03T09:22:00Z">
              <w:r w:rsidRPr="001C365C" w:rsidDel="00116987">
                <w:rPr>
                  <w:rFonts w:asciiTheme="minorHAnsi" w:hAnsiTheme="minorHAnsi" w:cstheme="minorHAnsi"/>
                  <w:sz w:val="18"/>
                  <w:szCs w:val="18"/>
                </w:rPr>
                <w:delText>**Real-time Control;</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w:t>
            </w:r>
            <w:r w:rsidR="001C06AC" w:rsidRPr="007A5D38">
              <w:rPr>
                <w:rFonts w:asciiTheme="minorHAnsi" w:hAnsiTheme="minorHAnsi" w:cstheme="minorHAnsi"/>
                <w:sz w:val="18"/>
                <w:szCs w:val="18"/>
              </w:rPr>
              <w:t>A</w:t>
            </w:r>
            <w:r w:rsidR="001C06AC">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w:t>
            </w:r>
            <w:r w:rsidR="001C06AC" w:rsidRPr="007A5D38">
              <w:rPr>
                <w:rFonts w:asciiTheme="minorHAnsi" w:hAnsiTheme="minorHAnsi" w:cstheme="minorHAnsi"/>
                <w:sz w:val="18"/>
                <w:szCs w:val="18"/>
              </w:rPr>
              <w:t>A</w:t>
            </w:r>
            <w:r w:rsidR="001C06AC">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2D5AA100"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2D5AA130" w14:textId="77777777" w:rsidTr="008D1096">
        <w:trPr>
          <w:trHeight w:val="158"/>
        </w:trPr>
        <w:tc>
          <w:tcPr>
            <w:tcW w:w="673" w:type="dxa"/>
            <w:vAlign w:val="center"/>
          </w:tcPr>
          <w:p w14:paraId="2D5AA119" w14:textId="407D2534" w:rsidR="00EE3065" w:rsidRDefault="0060378E" w:rsidP="00E40F17">
            <w:pPr>
              <w:jc w:val="center"/>
              <w:rPr>
                <w:rFonts w:asciiTheme="minorHAnsi" w:hAnsiTheme="minorHAnsi"/>
                <w:sz w:val="18"/>
                <w:szCs w:val="18"/>
              </w:rPr>
            </w:pPr>
            <w:r>
              <w:rPr>
                <w:rFonts w:asciiTheme="minorHAnsi" w:hAnsiTheme="minorHAnsi" w:cstheme="minorHAnsi"/>
                <w:sz w:val="18"/>
                <w:szCs w:val="18"/>
              </w:rPr>
              <w:t>08</w:t>
            </w:r>
          </w:p>
        </w:tc>
        <w:tc>
          <w:tcPr>
            <w:tcW w:w="4675" w:type="dxa"/>
            <w:vAlign w:val="center"/>
          </w:tcPr>
          <w:p w14:paraId="2D5AA11A"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2D5AA11B" w14:textId="77777777" w:rsidR="00EE3065" w:rsidRPr="004F4818" w:rsidRDefault="00EE3065" w:rsidP="00E40F17">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68" w:type="dxa"/>
          </w:tcPr>
          <w:p w14:paraId="2D5AA11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2D5AA11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 xml:space="preserve">Single Family Detached or Single Family Attached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or Central Fan Integrated and “Ventilation Operation Schedule (A13)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1" w14:textId="720B8D7F" w:rsidR="00EE3065" w:rsidRPr="007A5D38" w:rsidRDefault="00EE3065" w:rsidP="00E40F17">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2D5AA12C"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Single Family Detached, Single Family </w:t>
            </w:r>
            <w:r w:rsidRPr="007A5D38">
              <w:rPr>
                <w:rFonts w:asciiTheme="minorHAnsi" w:hAnsiTheme="minorHAnsi" w:cstheme="minorHAnsi"/>
                <w:sz w:val="18"/>
                <w:szCs w:val="18"/>
                <w:u w:val="single"/>
              </w:rPr>
              <w:lastRenderedPageBreak/>
              <w:t xml:space="preserve">Attached, or Multifamily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Operation Schedule (A13)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D" w14:textId="4477C300" w:rsidR="00EE3065" w:rsidRDefault="00EE3065" w:rsidP="00E40F17">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19FDFE0E" w14:textId="2820A780" w:rsidR="009B1106" w:rsidRPr="007A5D38" w:rsidRDefault="009B1106" w:rsidP="009B1106">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r w:rsidR="00DC5DF1">
              <w:rPr>
                <w:rFonts w:asciiTheme="minorHAnsi" w:hAnsiTheme="minorHAnsi" w:cstheme="minorHAnsi"/>
                <w:sz w:val="18"/>
                <w:szCs w:val="18"/>
                <w:u w:val="single"/>
              </w:rPr>
              <w:t xml:space="preserve"> </w:t>
            </w:r>
            <w:ins w:id="9" w:author="Markstrum, Alexis@Energy" w:date="2019-10-02T08:30:00Z">
              <w:r w:rsidR="00DC5DF1" w:rsidRPr="00F156EB">
                <w:rPr>
                  <w:rFonts w:ascii="Calibri" w:eastAsia="Calibri" w:hAnsi="Calibri"/>
                  <w:sz w:val="18"/>
                  <w:szCs w:val="18"/>
                </w:rPr>
                <w:t xml:space="preserve"> and</w:t>
              </w:r>
              <w:r w:rsidR="00DC5DF1" w:rsidRPr="00F156EB">
                <w:rPr>
                  <w:rFonts w:ascii="Calibri" w:eastAsia="Calibri" w:hAnsi="Calibri"/>
                  <w:sz w:val="22"/>
                  <w:szCs w:val="22"/>
                </w:rPr>
                <w:t xml:space="preserve"> </w:t>
              </w:r>
              <w:r w:rsidR="00DC5DF1" w:rsidRPr="00F156EB">
                <w:rPr>
                  <w:rFonts w:ascii="Calibri" w:eastAsia="Calibri" w:hAnsi="Calibri" w:cs="Calibri"/>
                  <w:sz w:val="18"/>
                  <w:szCs w:val="18"/>
                </w:rPr>
                <w:t>“Ventilation System Type” (A06) = Central Ventilation System – Supply</w:t>
              </w:r>
              <w:r w:rsidR="00DC5DF1" w:rsidRPr="00F156EB">
                <w:rPr>
                  <w:rFonts w:ascii="Calibri" w:eastAsia="Calibri" w:hAnsi="Calibri"/>
                  <w:sz w:val="18"/>
                  <w:szCs w:val="18"/>
                </w:rPr>
                <w:t>, Central Ventilation System – Exhaust, or Central Ventilation System – Balanced</w:t>
              </w:r>
            </w:ins>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4180A9A5" w14:textId="40081FF9" w:rsidR="009B1106" w:rsidRPr="007A5D38" w:rsidRDefault="009B1106" w:rsidP="009B1106">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2D5AA12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2D5AA12F" w14:textId="3DBC2369"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2D5AA147" w14:textId="77777777" w:rsidTr="008D1096">
        <w:trPr>
          <w:trHeight w:val="158"/>
        </w:trPr>
        <w:tc>
          <w:tcPr>
            <w:tcW w:w="11016" w:type="dxa"/>
            <w:gridSpan w:val="3"/>
            <w:vAlign w:val="center"/>
          </w:tcPr>
          <w:p w14:paraId="2D5AA145" w14:textId="77777777" w:rsidR="00EE3065" w:rsidRDefault="00EE3065" w:rsidP="00E40F17">
            <w:pPr>
              <w:rPr>
                <w:rFonts w:asciiTheme="minorHAnsi" w:hAnsiTheme="minorHAnsi"/>
                <w:sz w:val="18"/>
                <w:szCs w:val="18"/>
              </w:rPr>
            </w:pPr>
            <w:r>
              <w:rPr>
                <w:rFonts w:asciiTheme="minorHAnsi" w:hAnsiTheme="minorHAnsi"/>
                <w:sz w:val="18"/>
                <w:szCs w:val="18"/>
              </w:rPr>
              <w:lastRenderedPageBreak/>
              <w:t xml:space="preserve">Note: </w:t>
            </w:r>
          </w:p>
          <w:p w14:paraId="2D5AA146" w14:textId="77777777" w:rsidR="00EE3065" w:rsidRDefault="00EE3065" w:rsidP="00E40F1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A148" w14:textId="1865608C" w:rsidR="005A2B97" w:rsidRPr="0029047D" w:rsidRDefault="00E40F17" w:rsidP="00D65FA1">
      <w:pPr>
        <w:rPr>
          <w:rFonts w:asciiTheme="minorHAnsi" w:hAnsiTheme="minorHAnsi"/>
          <w:szCs w:val="18"/>
        </w:rPr>
      </w:pPr>
      <w:r>
        <w:rPr>
          <w:rFonts w:asciiTheme="minorHAnsi" w:hAnsiTheme="minorHAnsi"/>
          <w:szCs w:val="18"/>
        </w:rPr>
        <w:br w:type="textWrapping" w:clear="all"/>
      </w:r>
    </w:p>
    <w:tbl>
      <w:tblPr>
        <w:tblStyle w:val="TableGrid"/>
        <w:tblW w:w="0" w:type="auto"/>
        <w:tblLook w:val="04A0" w:firstRow="1" w:lastRow="0" w:firstColumn="1" w:lastColumn="0" w:noHBand="0" w:noVBand="1"/>
      </w:tblPr>
      <w:tblGrid>
        <w:gridCol w:w="11016"/>
      </w:tblGrid>
      <w:tr w:rsidR="003F49B9" w14:paraId="2D5AA14A" w14:textId="77777777" w:rsidTr="003F49B9">
        <w:tc>
          <w:tcPr>
            <w:tcW w:w="11016" w:type="dxa"/>
          </w:tcPr>
          <w:p w14:paraId="2D5AA149" w14:textId="49C3E5E0" w:rsidR="003F49B9" w:rsidRDefault="0029047D" w:rsidP="00AA70B8">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A70B8">
              <w:rPr>
                <w:rFonts w:asciiTheme="minorHAnsi" w:hAnsiTheme="minorHAnsi"/>
                <w:b/>
                <w:szCs w:val="18"/>
              </w:rPr>
              <w:t>d</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AA70B8">
              <w:rPr>
                <w:rFonts w:asciiTheme="minorHAnsi" w:hAnsiTheme="minorHAnsi"/>
                <w:b/>
                <w:szCs w:val="18"/>
              </w:rPr>
              <w:t>Non Dwelling</w:t>
            </w:r>
          </w:p>
        </w:tc>
      </w:tr>
    </w:tbl>
    <w:p w14:paraId="2D5AA181" w14:textId="77777777" w:rsidR="00A947A7" w:rsidRDefault="00A947A7"/>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357"/>
      </w:tblGrid>
      <w:tr w:rsidR="00DE0501" w:rsidRPr="00500C2C" w14:paraId="2D5AA1AA" w14:textId="77777777" w:rsidTr="00355CC6">
        <w:tc>
          <w:tcPr>
            <w:tcW w:w="10998" w:type="dxa"/>
            <w:gridSpan w:val="2"/>
          </w:tcPr>
          <w:p w14:paraId="2D5AA1A9" w14:textId="7B56AF9E" w:rsidR="00DE0501" w:rsidRPr="00500C2C" w:rsidRDefault="00AA70B8" w:rsidP="00AA70B8">
            <w:pPr>
              <w:keepNext/>
              <w:rPr>
                <w:rFonts w:asciiTheme="minorHAnsi" w:hAnsiTheme="minorHAnsi"/>
                <w:szCs w:val="18"/>
              </w:rPr>
            </w:pPr>
            <w:r>
              <w:rPr>
                <w:rFonts w:asciiTheme="minorHAnsi" w:hAnsiTheme="minorHAnsi"/>
                <w:b/>
                <w:szCs w:val="18"/>
              </w:rPr>
              <w:t>B</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2D5AA1AE" w14:textId="77777777" w:rsidTr="00355CC6">
        <w:trPr>
          <w:trHeight w:val="158"/>
        </w:trPr>
        <w:tc>
          <w:tcPr>
            <w:tcW w:w="641" w:type="dxa"/>
            <w:vAlign w:val="center"/>
          </w:tcPr>
          <w:p w14:paraId="2D5AA1AB"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57" w:type="dxa"/>
            <w:vAlign w:val="center"/>
          </w:tcPr>
          <w:p w14:paraId="2D5AA1AD" w14:textId="2C81A8CF" w:rsidR="00DE0501" w:rsidRPr="00D2491C" w:rsidRDefault="00DE0501" w:rsidP="0060378E">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w:t>
            </w:r>
            <w:r w:rsidRPr="00D2491C">
              <w:rPr>
                <w:rFonts w:asciiTheme="minorHAnsi" w:hAnsiTheme="minorHAnsi"/>
                <w:sz w:val="18"/>
                <w:szCs w:val="18"/>
              </w:rPr>
              <w:t>&gt;&gt;</w:t>
            </w:r>
          </w:p>
        </w:tc>
      </w:tr>
    </w:tbl>
    <w:p w14:paraId="2D5AA223"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52"/>
        <w:gridCol w:w="268"/>
        <w:gridCol w:w="2526"/>
        <w:gridCol w:w="2794"/>
      </w:tblGrid>
      <w:tr w:rsidR="000F7AAF" w:rsidRPr="009E2C1C" w14:paraId="2D5AA27A" w14:textId="77777777" w:rsidTr="00AA70B8">
        <w:trPr>
          <w:trHeight w:val="323"/>
        </w:trPr>
        <w:tc>
          <w:tcPr>
            <w:tcW w:w="10884" w:type="dxa"/>
            <w:gridSpan w:val="4"/>
            <w:vAlign w:val="center"/>
          </w:tcPr>
          <w:p w14:paraId="2D5AA279"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2D5AA27C" w14:textId="77777777" w:rsidTr="00AA70B8">
        <w:trPr>
          <w:trHeight w:val="206"/>
        </w:trPr>
        <w:tc>
          <w:tcPr>
            <w:tcW w:w="10884" w:type="dxa"/>
            <w:gridSpan w:val="4"/>
            <w:vAlign w:val="center"/>
          </w:tcPr>
          <w:p w14:paraId="2D5AA27B"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2D5AA27F" w14:textId="77777777" w:rsidTr="00AA70B8">
        <w:trPr>
          <w:trHeight w:val="360"/>
        </w:trPr>
        <w:tc>
          <w:tcPr>
            <w:tcW w:w="5543" w:type="dxa"/>
            <w:gridSpan w:val="2"/>
          </w:tcPr>
          <w:p w14:paraId="2D5AA27D"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41" w:type="dxa"/>
            <w:gridSpan w:val="2"/>
          </w:tcPr>
          <w:p w14:paraId="2D5AA27E"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2D5AA282" w14:textId="77777777" w:rsidTr="00AA70B8">
        <w:trPr>
          <w:trHeight w:val="360"/>
        </w:trPr>
        <w:tc>
          <w:tcPr>
            <w:tcW w:w="5543" w:type="dxa"/>
            <w:gridSpan w:val="2"/>
          </w:tcPr>
          <w:p w14:paraId="2D5AA280"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41" w:type="dxa"/>
            <w:gridSpan w:val="2"/>
          </w:tcPr>
          <w:p w14:paraId="2D5AA281"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2D5AA285" w14:textId="77777777" w:rsidTr="00AA70B8">
        <w:trPr>
          <w:trHeight w:val="360"/>
        </w:trPr>
        <w:tc>
          <w:tcPr>
            <w:tcW w:w="5543" w:type="dxa"/>
            <w:gridSpan w:val="2"/>
          </w:tcPr>
          <w:p w14:paraId="2D5AA283"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41" w:type="dxa"/>
            <w:gridSpan w:val="2"/>
          </w:tcPr>
          <w:p w14:paraId="2D5AA284"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2D5AA288" w14:textId="77777777" w:rsidTr="00AA70B8">
        <w:trPr>
          <w:trHeight w:val="360"/>
        </w:trPr>
        <w:tc>
          <w:tcPr>
            <w:tcW w:w="5543" w:type="dxa"/>
            <w:gridSpan w:val="2"/>
          </w:tcPr>
          <w:p w14:paraId="2D5AA286"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41" w:type="dxa"/>
            <w:gridSpan w:val="2"/>
          </w:tcPr>
          <w:p w14:paraId="2D5AA28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2D5AA28A" w14:textId="77777777" w:rsidTr="00AA70B8">
        <w:tblPrEx>
          <w:tblCellMar>
            <w:left w:w="115" w:type="dxa"/>
            <w:right w:w="115" w:type="dxa"/>
          </w:tblCellMar>
        </w:tblPrEx>
        <w:trPr>
          <w:trHeight w:val="296"/>
        </w:trPr>
        <w:tc>
          <w:tcPr>
            <w:tcW w:w="10884" w:type="dxa"/>
            <w:gridSpan w:val="4"/>
            <w:vAlign w:val="center"/>
          </w:tcPr>
          <w:p w14:paraId="2D5AA289"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2D5AA291" w14:textId="77777777" w:rsidTr="00AA70B8">
        <w:tblPrEx>
          <w:tblCellMar>
            <w:left w:w="115" w:type="dxa"/>
            <w:right w:w="115" w:type="dxa"/>
          </w:tblCellMar>
        </w:tblPrEx>
        <w:trPr>
          <w:trHeight w:val="504"/>
        </w:trPr>
        <w:tc>
          <w:tcPr>
            <w:tcW w:w="10884" w:type="dxa"/>
            <w:gridSpan w:val="4"/>
          </w:tcPr>
          <w:p w14:paraId="2D5AA28B"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A28C"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A28D"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A28E"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A28F"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A290"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D5AA294" w14:textId="77777777" w:rsidTr="00AA70B8">
        <w:tblPrEx>
          <w:tblCellMar>
            <w:left w:w="108" w:type="dxa"/>
            <w:right w:w="108" w:type="dxa"/>
          </w:tblCellMar>
        </w:tblPrEx>
        <w:trPr>
          <w:trHeight w:val="360"/>
        </w:trPr>
        <w:tc>
          <w:tcPr>
            <w:tcW w:w="5274" w:type="dxa"/>
          </w:tcPr>
          <w:p w14:paraId="2D5AA29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10" w:type="dxa"/>
            <w:gridSpan w:val="3"/>
          </w:tcPr>
          <w:p w14:paraId="2D5AA293"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2D5AA297"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5"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10" w:type="dxa"/>
            <w:gridSpan w:val="3"/>
            <w:tcBorders>
              <w:top w:val="single" w:sz="4" w:space="0" w:color="auto"/>
              <w:left w:val="single" w:sz="4" w:space="0" w:color="auto"/>
              <w:bottom w:val="single" w:sz="4" w:space="0" w:color="auto"/>
              <w:right w:val="single" w:sz="4" w:space="0" w:color="auto"/>
            </w:tcBorders>
          </w:tcPr>
          <w:p w14:paraId="2D5AA296"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2D5AA29A"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10" w:type="dxa"/>
            <w:gridSpan w:val="3"/>
            <w:tcBorders>
              <w:top w:val="single" w:sz="4" w:space="0" w:color="auto"/>
              <w:left w:val="single" w:sz="4" w:space="0" w:color="auto"/>
              <w:bottom w:val="single" w:sz="4" w:space="0" w:color="auto"/>
              <w:right w:val="single" w:sz="4" w:space="0" w:color="auto"/>
            </w:tcBorders>
          </w:tcPr>
          <w:p w14:paraId="2D5AA2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2D5AA29E"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B"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2D5AA29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05" w:type="dxa"/>
            <w:tcBorders>
              <w:top w:val="single" w:sz="4" w:space="0" w:color="auto"/>
              <w:left w:val="single" w:sz="4" w:space="0" w:color="auto"/>
              <w:bottom w:val="single" w:sz="4" w:space="0" w:color="auto"/>
              <w:right w:val="single" w:sz="4" w:space="0" w:color="auto"/>
            </w:tcBorders>
          </w:tcPr>
          <w:p w14:paraId="2D5AA29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2D5AA2A1"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10" w:type="dxa"/>
            <w:gridSpan w:val="3"/>
            <w:tcBorders>
              <w:top w:val="single" w:sz="4" w:space="0" w:color="auto"/>
              <w:left w:val="single" w:sz="4" w:space="0" w:color="auto"/>
              <w:bottom w:val="single" w:sz="4" w:space="0" w:color="auto"/>
              <w:right w:val="single" w:sz="4" w:space="0" w:color="auto"/>
            </w:tcBorders>
          </w:tcPr>
          <w:p w14:paraId="2D5AA2A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A2A2" w14:textId="77777777" w:rsidR="00202E7F" w:rsidRDefault="00202E7F" w:rsidP="00D65FA1">
      <w:pPr>
        <w:rPr>
          <w:rFonts w:asciiTheme="minorHAnsi" w:hAnsiTheme="minorHAnsi"/>
          <w:sz w:val="18"/>
          <w:szCs w:val="18"/>
        </w:rPr>
      </w:pPr>
    </w:p>
    <w:p w14:paraId="2D5AA2A3" w14:textId="77777777" w:rsidR="00202E7F" w:rsidRDefault="00202E7F">
      <w:pPr>
        <w:rPr>
          <w:rFonts w:asciiTheme="minorHAnsi" w:hAnsiTheme="minorHAnsi"/>
          <w:sz w:val="18"/>
          <w:szCs w:val="18"/>
        </w:rPr>
      </w:pPr>
    </w:p>
    <w:sectPr w:rsidR="00202E7F" w:rsidSect="0076421E">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33F12" w14:textId="77777777" w:rsidR="00B45D55" w:rsidRDefault="00B45D55">
      <w:r>
        <w:separator/>
      </w:r>
    </w:p>
  </w:endnote>
  <w:endnote w:type="continuationSeparator" w:id="0">
    <w:p w14:paraId="16EB3283" w14:textId="77777777" w:rsidR="00B45D55" w:rsidRDefault="00B45D55">
      <w:r>
        <w:continuationSeparator/>
      </w:r>
    </w:p>
  </w:endnote>
  <w:endnote w:type="continuationNotice" w:id="1">
    <w:p w14:paraId="353C871D" w14:textId="77777777" w:rsidR="00B45D55" w:rsidRDefault="00B45D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0" w14:textId="77777777" w:rsidR="00B45D55" w:rsidRPr="009213E6" w:rsidRDefault="00B45D55" w:rsidP="009213E6">
    <w:pPr>
      <w:pStyle w:val="Footer"/>
      <w:rPr>
        <w:b/>
      </w:rPr>
    </w:pPr>
    <w:r w:rsidRPr="009213E6">
      <w:t xml:space="preserve">Registration Number:                                            Registration Date/Time:                                                    HERS Provider:                                   </w:t>
    </w:r>
  </w:p>
  <w:p w14:paraId="2D5AA2C1" w14:textId="5525518F" w:rsidR="00B45D55" w:rsidRPr="009213E6" w:rsidRDefault="00B45D55" w:rsidP="009213E6">
    <w:pPr>
      <w:pStyle w:val="Footer"/>
    </w:pPr>
    <w:r w:rsidRPr="009213E6">
      <w:t>CA Building Energy Efficiency Standards - 201</w:t>
    </w:r>
    <w:r>
      <w:t>9</w:t>
    </w:r>
    <w:r w:rsidRPr="009213E6">
      <w:t xml:space="preserve"> Residential Compliance</w:t>
    </w:r>
    <w:r w:rsidRPr="009213E6">
      <w:tab/>
    </w:r>
    <w:r>
      <w:t xml:space="preserve">January </w:t>
    </w:r>
    <w:del w:id="3" w:author="Markstrum, Alexis@Energy" w:date="2019-10-10T15:31:00Z">
      <w:r w:rsidDel="003301FA">
        <w:delText>2019</w:delText>
      </w:r>
    </w:del>
    <w:ins w:id="4" w:author="Markstrum, Alexis@Energy" w:date="2019-10-10T15:31:00Z">
      <w:r w:rsidR="003301FA">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5" w14:textId="3CDEDC68" w:rsidR="00B45D55" w:rsidRPr="00A165EE" w:rsidRDefault="00B45D55"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10" w:author="Markstrum, Alexis@Energy" w:date="2019-10-10T15:31:00Z">
      <w:r w:rsidDel="003301FA">
        <w:delText>2019</w:delText>
      </w:r>
    </w:del>
    <w:ins w:id="11" w:author="Markstrum, Alexis@Energy" w:date="2019-10-10T15:31:00Z">
      <w:r w:rsidR="003301FA">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089C3" w14:textId="77777777" w:rsidR="00B45D55" w:rsidRDefault="00B45D55">
      <w:r>
        <w:separator/>
      </w:r>
    </w:p>
  </w:footnote>
  <w:footnote w:type="continuationSeparator" w:id="0">
    <w:p w14:paraId="27F56EA5" w14:textId="77777777" w:rsidR="00B45D55" w:rsidRDefault="00B45D55">
      <w:r>
        <w:continuationSeparator/>
      </w:r>
    </w:p>
  </w:footnote>
  <w:footnote w:type="continuationNotice" w:id="1">
    <w:p w14:paraId="2C259684" w14:textId="77777777" w:rsidR="00B45D55" w:rsidRDefault="00B45D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D" w14:textId="77777777" w:rsidR="00B45D55" w:rsidRDefault="00566B07">
    <w:pPr>
      <w:pStyle w:val="Header"/>
    </w:pPr>
    <w:r>
      <w:rPr>
        <w:noProof/>
      </w:rPr>
      <w:pict w14:anchorId="2D5AA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E" w14:textId="77777777" w:rsidR="00B45D55" w:rsidRPr="007770C5" w:rsidRDefault="00566B07" w:rsidP="00352336">
    <w:pPr>
      <w:suppressAutoHyphens/>
      <w:ind w:left="-90"/>
      <w:rPr>
        <w:rFonts w:ascii="Arial" w:hAnsi="Arial" w:cs="Arial"/>
        <w:sz w:val="14"/>
        <w:szCs w:val="14"/>
      </w:rPr>
    </w:pPr>
    <w:r>
      <w:rPr>
        <w:rFonts w:ascii="Arial" w:hAnsi="Arial" w:cs="Arial"/>
        <w:noProof/>
        <w:sz w:val="14"/>
        <w:szCs w:val="14"/>
      </w:rPr>
      <w:pict w14:anchorId="2D5A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B45D55" w:rsidRPr="007770C5">
      <w:rPr>
        <w:rFonts w:ascii="Arial" w:hAnsi="Arial" w:cs="Arial"/>
        <w:sz w:val="14"/>
        <w:szCs w:val="14"/>
      </w:rPr>
      <w:t>STATE OF CALIFORNIA</w:t>
    </w:r>
  </w:p>
  <w:p w14:paraId="2D5AA2AF" w14:textId="77777777" w:rsidR="00B45D55" w:rsidRPr="007770C5" w:rsidRDefault="00B45D55"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6" behindDoc="0" locked="0" layoutInCell="1" allowOverlap="1" wp14:anchorId="2D5AA2D9" wp14:editId="2D5AA2DA">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2D5AA2B0" w14:textId="486A566F" w:rsidR="00B45D55" w:rsidRPr="007770C5" w:rsidRDefault="00B45D55" w:rsidP="00352336">
    <w:pPr>
      <w:suppressAutoHyphens/>
      <w:ind w:left="-90"/>
      <w:rPr>
        <w:rFonts w:ascii="Arial" w:hAnsi="Arial" w:cs="Arial"/>
        <w:sz w:val="14"/>
        <w:szCs w:val="14"/>
      </w:rPr>
    </w:pPr>
    <w:r>
      <w:rPr>
        <w:rFonts w:ascii="Arial" w:hAnsi="Arial" w:cs="Arial"/>
        <w:sz w:val="14"/>
        <w:szCs w:val="14"/>
      </w:rPr>
      <w:t>CEC-CF2R-MCH-27d-E</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5:31:00Z">
      <w:r w:rsidDel="003301FA">
        <w:rPr>
          <w:rFonts w:ascii="Arial" w:hAnsi="Arial" w:cs="Arial"/>
          <w:sz w:val="14"/>
          <w:szCs w:val="14"/>
        </w:rPr>
        <w:delText>19</w:delText>
      </w:r>
    </w:del>
    <w:ins w:id="2" w:author="Markstrum, Alexis@Energy" w:date="2019-10-10T15:31:00Z">
      <w:r w:rsidR="003301FA">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45D55" w:rsidRPr="00F85124" w14:paraId="2D5AA2B3" w14:textId="77777777" w:rsidTr="0013183D">
      <w:trPr>
        <w:cantSplit/>
        <w:trHeight w:val="288"/>
      </w:trPr>
      <w:tc>
        <w:tcPr>
          <w:tcW w:w="3881" w:type="pct"/>
          <w:gridSpan w:val="2"/>
          <w:tcBorders>
            <w:bottom w:val="single" w:sz="4" w:space="0" w:color="auto"/>
            <w:right w:val="nil"/>
          </w:tcBorders>
          <w:vAlign w:val="center"/>
        </w:tcPr>
        <w:p w14:paraId="2D5AA2B1" w14:textId="77777777" w:rsidR="00B45D55" w:rsidRPr="00D65FA1" w:rsidRDefault="00B45D55"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2D5AA2B2" w14:textId="77777777" w:rsidR="00B45D55" w:rsidRPr="00D65FA1" w:rsidRDefault="00B45D55" w:rsidP="007F6151">
          <w:pPr>
            <w:pStyle w:val="Style18"/>
            <w:rPr>
              <w:b/>
              <w:sz w:val="20"/>
            </w:rPr>
          </w:pPr>
          <w:r w:rsidRPr="00D65FA1">
            <w:rPr>
              <w:sz w:val="20"/>
            </w:rPr>
            <w:t>CF2R-MCH-27</w:t>
          </w:r>
          <w:r>
            <w:rPr>
              <w:sz w:val="20"/>
            </w:rPr>
            <w:t>-H</w:t>
          </w:r>
        </w:p>
      </w:tc>
    </w:tr>
    <w:tr w:rsidR="00B45D55" w:rsidRPr="00F85124" w14:paraId="2D5AA2B6" w14:textId="77777777" w:rsidTr="0013183D">
      <w:trPr>
        <w:cantSplit/>
        <w:trHeight w:val="288"/>
      </w:trPr>
      <w:tc>
        <w:tcPr>
          <w:tcW w:w="2285" w:type="pct"/>
          <w:tcBorders>
            <w:right w:val="nil"/>
          </w:tcBorders>
        </w:tcPr>
        <w:p w14:paraId="2D5AA2B4" w14:textId="77777777" w:rsidR="00B45D55" w:rsidRPr="00F85124" w:rsidRDefault="00B45D55" w:rsidP="0013183D">
          <w:pPr>
            <w:pStyle w:val="Style19"/>
            <w:rPr>
              <w:sz w:val="12"/>
              <w:szCs w:val="12"/>
            </w:rPr>
          </w:pPr>
          <w:r w:rsidRPr="00505A99">
            <w:t>Indoor Air Quality and Mechanical Ventilation</w:t>
          </w:r>
        </w:p>
      </w:tc>
      <w:tc>
        <w:tcPr>
          <w:tcW w:w="2715" w:type="pct"/>
          <w:gridSpan w:val="2"/>
          <w:tcBorders>
            <w:left w:val="nil"/>
          </w:tcBorders>
        </w:tcPr>
        <w:p w14:paraId="2D5AA2B5" w14:textId="733620FA" w:rsidR="00B45D55" w:rsidRPr="00F85124" w:rsidRDefault="00B45D55"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66B07" w:rsidRPr="00566B0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66B0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B45D55" w:rsidRPr="00F85124" w14:paraId="2D5AA2BA" w14:textId="77777777" w:rsidTr="0013183D">
      <w:trPr>
        <w:cantSplit/>
        <w:trHeight w:val="288"/>
      </w:trPr>
      <w:tc>
        <w:tcPr>
          <w:tcW w:w="0" w:type="auto"/>
        </w:tcPr>
        <w:p w14:paraId="2D5AA2B7" w14:textId="77777777" w:rsidR="00B45D55" w:rsidRPr="00F85124" w:rsidRDefault="00B45D55" w:rsidP="0013183D">
          <w:pPr>
            <w:pStyle w:val="Style20"/>
          </w:pPr>
          <w:r w:rsidRPr="00F85124">
            <w:t>Project Name:</w:t>
          </w:r>
        </w:p>
      </w:tc>
      <w:tc>
        <w:tcPr>
          <w:tcW w:w="1596" w:type="pct"/>
        </w:tcPr>
        <w:p w14:paraId="2D5AA2B8" w14:textId="77777777" w:rsidR="00B45D55" w:rsidRPr="00F85124" w:rsidRDefault="00B45D55" w:rsidP="0013183D">
          <w:pPr>
            <w:pStyle w:val="Style20"/>
          </w:pPr>
          <w:r w:rsidRPr="00F85124">
            <w:t>Enforcement Agency:</w:t>
          </w:r>
        </w:p>
      </w:tc>
      <w:tc>
        <w:tcPr>
          <w:tcW w:w="1119" w:type="pct"/>
        </w:tcPr>
        <w:p w14:paraId="2D5AA2B9" w14:textId="77777777" w:rsidR="00B45D55" w:rsidRPr="00F85124" w:rsidRDefault="00B45D55" w:rsidP="0013183D">
          <w:pPr>
            <w:pStyle w:val="Style20"/>
          </w:pPr>
          <w:r w:rsidRPr="00F85124">
            <w:t>Permit Number:</w:t>
          </w:r>
        </w:p>
      </w:tc>
    </w:tr>
    <w:tr w:rsidR="00B45D55" w:rsidRPr="00F85124" w14:paraId="2D5AA2BE" w14:textId="77777777" w:rsidTr="0013183D">
      <w:trPr>
        <w:cantSplit/>
        <w:trHeight w:val="288"/>
      </w:trPr>
      <w:tc>
        <w:tcPr>
          <w:tcW w:w="0" w:type="auto"/>
        </w:tcPr>
        <w:p w14:paraId="2D5AA2BB" w14:textId="77777777" w:rsidR="00B45D55" w:rsidRPr="00F85124" w:rsidRDefault="00B45D55" w:rsidP="0013183D">
          <w:pPr>
            <w:pStyle w:val="Style20"/>
            <w:rPr>
              <w:vertAlign w:val="superscript"/>
            </w:rPr>
          </w:pPr>
          <w:r w:rsidRPr="00F85124">
            <w:t>Dwelling Address:</w:t>
          </w:r>
        </w:p>
      </w:tc>
      <w:tc>
        <w:tcPr>
          <w:tcW w:w="1596" w:type="pct"/>
        </w:tcPr>
        <w:p w14:paraId="2D5AA2BC" w14:textId="77777777" w:rsidR="00B45D55" w:rsidRPr="00F85124" w:rsidRDefault="00B45D55" w:rsidP="0013183D">
          <w:pPr>
            <w:pStyle w:val="Style20"/>
            <w:rPr>
              <w:vertAlign w:val="superscript"/>
            </w:rPr>
          </w:pPr>
          <w:r w:rsidRPr="00F85124">
            <w:t>City</w:t>
          </w:r>
          <w:r>
            <w:t>:</w:t>
          </w:r>
        </w:p>
      </w:tc>
      <w:tc>
        <w:tcPr>
          <w:tcW w:w="1119" w:type="pct"/>
        </w:tcPr>
        <w:p w14:paraId="2D5AA2BD" w14:textId="77777777" w:rsidR="00B45D55" w:rsidRPr="00F85124" w:rsidRDefault="00B45D55" w:rsidP="0013183D">
          <w:pPr>
            <w:pStyle w:val="Style20"/>
            <w:rPr>
              <w:vertAlign w:val="superscript"/>
            </w:rPr>
          </w:pPr>
          <w:r w:rsidRPr="00F85124">
            <w:t>Zip Code</w:t>
          </w:r>
          <w:r>
            <w:t>:</w:t>
          </w:r>
        </w:p>
      </w:tc>
    </w:tr>
  </w:tbl>
  <w:p w14:paraId="2D5AA2BF" w14:textId="77777777" w:rsidR="00B45D55" w:rsidRDefault="00B45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2" w14:textId="77777777" w:rsidR="00B45D55" w:rsidRDefault="00566B07">
    <w:pPr>
      <w:pStyle w:val="Header"/>
    </w:pPr>
    <w:r>
      <w:rPr>
        <w:noProof/>
      </w:rPr>
      <w:pict w14:anchorId="2D5AA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D" w14:textId="77777777" w:rsidR="00B45D55" w:rsidRDefault="00566B07">
    <w:pPr>
      <w:pStyle w:val="Header"/>
    </w:pPr>
    <w:r>
      <w:rPr>
        <w:noProof/>
      </w:rPr>
      <w:pict w14:anchorId="2D5AA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B45D55" w:rsidRPr="00F85124" w14:paraId="2D5AA2D0" w14:textId="77777777" w:rsidTr="00023A98">
      <w:trPr>
        <w:cantSplit/>
        <w:trHeight w:val="288"/>
      </w:trPr>
      <w:tc>
        <w:tcPr>
          <w:tcW w:w="3881" w:type="pct"/>
          <w:gridSpan w:val="2"/>
          <w:tcBorders>
            <w:bottom w:val="single" w:sz="4" w:space="0" w:color="auto"/>
            <w:right w:val="nil"/>
          </w:tcBorders>
          <w:vAlign w:val="center"/>
        </w:tcPr>
        <w:p w14:paraId="2D5AA2CE" w14:textId="77777777" w:rsidR="00B45D55" w:rsidRPr="00D65FA1" w:rsidRDefault="00B45D55"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2D5AA2CF" w14:textId="7567625C" w:rsidR="00B45D55" w:rsidRPr="00D65FA1" w:rsidRDefault="00B45D55" w:rsidP="00CB496B">
          <w:pPr>
            <w:pStyle w:val="Style18"/>
            <w:rPr>
              <w:b/>
              <w:sz w:val="20"/>
            </w:rPr>
          </w:pPr>
          <w:r w:rsidRPr="00D65FA1">
            <w:rPr>
              <w:sz w:val="20"/>
            </w:rPr>
            <w:t>CF2R-MCH-27</w:t>
          </w:r>
          <w:r>
            <w:rPr>
              <w:sz w:val="20"/>
            </w:rPr>
            <w:t>-E</w:t>
          </w:r>
        </w:p>
      </w:tc>
    </w:tr>
    <w:tr w:rsidR="00B45D55" w:rsidRPr="00F85124" w14:paraId="2D5AA2D3" w14:textId="77777777" w:rsidTr="00023A98">
      <w:trPr>
        <w:cantSplit/>
        <w:trHeight w:val="288"/>
      </w:trPr>
      <w:tc>
        <w:tcPr>
          <w:tcW w:w="2285" w:type="pct"/>
          <w:tcBorders>
            <w:right w:val="nil"/>
          </w:tcBorders>
        </w:tcPr>
        <w:p w14:paraId="2D5AA2D1" w14:textId="0B4A7953" w:rsidR="00B45D55" w:rsidRPr="00F85124" w:rsidRDefault="00B45D55" w:rsidP="00675601">
          <w:pPr>
            <w:pStyle w:val="Style19"/>
            <w:rPr>
              <w:sz w:val="12"/>
              <w:szCs w:val="12"/>
            </w:rPr>
          </w:pPr>
          <w:r w:rsidRPr="00505A99">
            <w:t>Indoor Air Quality and Mechanical Ventilation</w:t>
          </w:r>
          <w:r>
            <w:t xml:space="preserve"> – MCH-27d</w:t>
          </w:r>
        </w:p>
      </w:tc>
      <w:tc>
        <w:tcPr>
          <w:tcW w:w="2715" w:type="pct"/>
          <w:gridSpan w:val="2"/>
          <w:tcBorders>
            <w:left w:val="nil"/>
          </w:tcBorders>
        </w:tcPr>
        <w:p w14:paraId="2D5AA2D2" w14:textId="4890FDD5" w:rsidR="00B45D55" w:rsidRPr="00F85124" w:rsidRDefault="00B45D5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66B07" w:rsidRPr="00566B07">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66B07">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2D5AA2D4" w14:textId="77777777" w:rsidR="00B45D55" w:rsidRDefault="00566B07" w:rsidP="007F6151">
    <w:pPr>
      <w:pStyle w:val="Header"/>
    </w:pPr>
    <w:r>
      <w:rPr>
        <w:noProof/>
      </w:rPr>
      <w:pict w14:anchorId="2D5AA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6" w14:textId="77777777" w:rsidR="00B45D55" w:rsidRDefault="00566B07">
    <w:pPr>
      <w:pStyle w:val="Header"/>
    </w:pPr>
    <w:r>
      <w:rPr>
        <w:noProof/>
      </w:rPr>
      <w:pict w14:anchorId="2D5AA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multilevel"/>
    <w:tmpl w:val="350A2D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371CD"/>
    <w:multiLevelType w:val="hybridMultilevel"/>
    <w:tmpl w:val="24342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73BE5"/>
    <w:multiLevelType w:val="multilevel"/>
    <w:tmpl w:val="4C3615E4"/>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3"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
  </w:num>
  <w:num w:numId="5">
    <w:abstractNumId w:val="0"/>
  </w:num>
  <w:num w:numId="6">
    <w:abstractNumId w:val="8"/>
  </w:num>
  <w:num w:numId="7">
    <w:abstractNumId w:val="18"/>
  </w:num>
  <w:num w:numId="8">
    <w:abstractNumId w:val="20"/>
  </w:num>
  <w:num w:numId="9">
    <w:abstractNumId w:val="7"/>
  </w:num>
  <w:num w:numId="10">
    <w:abstractNumId w:val="13"/>
  </w:num>
  <w:num w:numId="11">
    <w:abstractNumId w:val="23"/>
  </w:num>
  <w:num w:numId="12">
    <w:abstractNumId w:val="15"/>
  </w:num>
  <w:num w:numId="13">
    <w:abstractNumId w:val="10"/>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5"/>
  </w:num>
  <w:num w:numId="19">
    <w:abstractNumId w:val="6"/>
  </w:num>
  <w:num w:numId="20">
    <w:abstractNumId w:val="26"/>
  </w:num>
  <w:num w:numId="21">
    <w:abstractNumId w:val="11"/>
  </w:num>
  <w:num w:numId="22">
    <w:abstractNumId w:val="14"/>
  </w:num>
  <w:num w:numId="23">
    <w:abstractNumId w:val="25"/>
  </w:num>
  <w:num w:numId="24">
    <w:abstractNumId w:val="3"/>
  </w:num>
  <w:num w:numId="25">
    <w:abstractNumId w:val="2"/>
  </w:num>
  <w:num w:numId="26">
    <w:abstractNumId w:val="24"/>
  </w:num>
  <w:num w:numId="27">
    <w:abstractNumId w:val="12"/>
  </w:num>
  <w:num w:numId="28">
    <w:abstractNumId w:val="19"/>
  </w:num>
  <w:num w:numId="29">
    <w:abstractNumId w:val="21"/>
  </w:num>
  <w:num w:numId="3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108C"/>
    <w:rsid w:val="000165F9"/>
    <w:rsid w:val="00023A98"/>
    <w:rsid w:val="00026B59"/>
    <w:rsid w:val="00031FF2"/>
    <w:rsid w:val="00035135"/>
    <w:rsid w:val="00037F93"/>
    <w:rsid w:val="000452DE"/>
    <w:rsid w:val="00045AF9"/>
    <w:rsid w:val="0005156F"/>
    <w:rsid w:val="00052480"/>
    <w:rsid w:val="00052E5A"/>
    <w:rsid w:val="0006136B"/>
    <w:rsid w:val="0006325B"/>
    <w:rsid w:val="00065AA8"/>
    <w:rsid w:val="00067802"/>
    <w:rsid w:val="00070E18"/>
    <w:rsid w:val="000753FB"/>
    <w:rsid w:val="00093A7F"/>
    <w:rsid w:val="00094357"/>
    <w:rsid w:val="0009608C"/>
    <w:rsid w:val="00097FDE"/>
    <w:rsid w:val="000A01E6"/>
    <w:rsid w:val="000A6716"/>
    <w:rsid w:val="000A7A62"/>
    <w:rsid w:val="000B1B45"/>
    <w:rsid w:val="000C0B3F"/>
    <w:rsid w:val="000C31D2"/>
    <w:rsid w:val="000C4D97"/>
    <w:rsid w:val="000C509E"/>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529F"/>
    <w:rsid w:val="001079E1"/>
    <w:rsid w:val="00116987"/>
    <w:rsid w:val="00121986"/>
    <w:rsid w:val="00121AEA"/>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96D35"/>
    <w:rsid w:val="001A6444"/>
    <w:rsid w:val="001B1FE6"/>
    <w:rsid w:val="001B335E"/>
    <w:rsid w:val="001B37A2"/>
    <w:rsid w:val="001B6972"/>
    <w:rsid w:val="001C06AC"/>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54A"/>
    <w:rsid w:val="002A1F1B"/>
    <w:rsid w:val="002A3C7E"/>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01FA"/>
    <w:rsid w:val="00332461"/>
    <w:rsid w:val="003363E8"/>
    <w:rsid w:val="00341EBD"/>
    <w:rsid w:val="003426B7"/>
    <w:rsid w:val="00350756"/>
    <w:rsid w:val="00352336"/>
    <w:rsid w:val="00353923"/>
    <w:rsid w:val="00354C00"/>
    <w:rsid w:val="00355C2A"/>
    <w:rsid w:val="00355CC6"/>
    <w:rsid w:val="003563E7"/>
    <w:rsid w:val="003573E4"/>
    <w:rsid w:val="00362ECD"/>
    <w:rsid w:val="0036351A"/>
    <w:rsid w:val="00370F90"/>
    <w:rsid w:val="00377144"/>
    <w:rsid w:val="0038173A"/>
    <w:rsid w:val="00381C37"/>
    <w:rsid w:val="003837C9"/>
    <w:rsid w:val="003952E1"/>
    <w:rsid w:val="003A3A65"/>
    <w:rsid w:val="003A3D8D"/>
    <w:rsid w:val="003A6A70"/>
    <w:rsid w:val="003A7CD3"/>
    <w:rsid w:val="003B4F74"/>
    <w:rsid w:val="003B6CB0"/>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75B2"/>
    <w:rsid w:val="004654F7"/>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138D"/>
    <w:rsid w:val="004C3F98"/>
    <w:rsid w:val="004C4DA0"/>
    <w:rsid w:val="004C5AC8"/>
    <w:rsid w:val="004C65CB"/>
    <w:rsid w:val="004D1B4B"/>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6B07"/>
    <w:rsid w:val="00573D96"/>
    <w:rsid w:val="00584D67"/>
    <w:rsid w:val="005A21B1"/>
    <w:rsid w:val="005A2B97"/>
    <w:rsid w:val="005D3BD0"/>
    <w:rsid w:val="005D410F"/>
    <w:rsid w:val="005D51CC"/>
    <w:rsid w:val="005D5A2C"/>
    <w:rsid w:val="005D66CB"/>
    <w:rsid w:val="005E1615"/>
    <w:rsid w:val="005E2F74"/>
    <w:rsid w:val="005F61B2"/>
    <w:rsid w:val="0060116F"/>
    <w:rsid w:val="0060378E"/>
    <w:rsid w:val="006312CE"/>
    <w:rsid w:val="006368EF"/>
    <w:rsid w:val="00636F83"/>
    <w:rsid w:val="0064067F"/>
    <w:rsid w:val="00640CBD"/>
    <w:rsid w:val="0064119B"/>
    <w:rsid w:val="00644DA5"/>
    <w:rsid w:val="006610B8"/>
    <w:rsid w:val="0066221E"/>
    <w:rsid w:val="00665B38"/>
    <w:rsid w:val="00665F31"/>
    <w:rsid w:val="00670A84"/>
    <w:rsid w:val="006740ED"/>
    <w:rsid w:val="00675601"/>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44F79"/>
    <w:rsid w:val="00746984"/>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C91"/>
    <w:rsid w:val="00802060"/>
    <w:rsid w:val="00802732"/>
    <w:rsid w:val="00802F5A"/>
    <w:rsid w:val="00806304"/>
    <w:rsid w:val="008236A7"/>
    <w:rsid w:val="00827F4B"/>
    <w:rsid w:val="00830150"/>
    <w:rsid w:val="008378BF"/>
    <w:rsid w:val="00840077"/>
    <w:rsid w:val="008472E3"/>
    <w:rsid w:val="0085658C"/>
    <w:rsid w:val="008624D7"/>
    <w:rsid w:val="00873389"/>
    <w:rsid w:val="00883B90"/>
    <w:rsid w:val="008951AB"/>
    <w:rsid w:val="008978A7"/>
    <w:rsid w:val="008A0EE5"/>
    <w:rsid w:val="008A46CE"/>
    <w:rsid w:val="008A77FE"/>
    <w:rsid w:val="008B7043"/>
    <w:rsid w:val="008C5AD3"/>
    <w:rsid w:val="008C702A"/>
    <w:rsid w:val="008D037B"/>
    <w:rsid w:val="008D1096"/>
    <w:rsid w:val="008D2AD1"/>
    <w:rsid w:val="008D7DBB"/>
    <w:rsid w:val="008E74BE"/>
    <w:rsid w:val="008F5AD6"/>
    <w:rsid w:val="008F77B0"/>
    <w:rsid w:val="009062EA"/>
    <w:rsid w:val="009062F2"/>
    <w:rsid w:val="0091285E"/>
    <w:rsid w:val="00912920"/>
    <w:rsid w:val="00912F68"/>
    <w:rsid w:val="00915EDB"/>
    <w:rsid w:val="009213E6"/>
    <w:rsid w:val="00925EA3"/>
    <w:rsid w:val="00931F33"/>
    <w:rsid w:val="00932E1C"/>
    <w:rsid w:val="009335C5"/>
    <w:rsid w:val="009369F2"/>
    <w:rsid w:val="00951BB7"/>
    <w:rsid w:val="009528FF"/>
    <w:rsid w:val="00954811"/>
    <w:rsid w:val="00954E27"/>
    <w:rsid w:val="0096325C"/>
    <w:rsid w:val="00972E73"/>
    <w:rsid w:val="00992AE0"/>
    <w:rsid w:val="0099732B"/>
    <w:rsid w:val="009A4F12"/>
    <w:rsid w:val="009A4F6D"/>
    <w:rsid w:val="009A708E"/>
    <w:rsid w:val="009B1087"/>
    <w:rsid w:val="009B1106"/>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29CA"/>
    <w:rsid w:val="00A75DC5"/>
    <w:rsid w:val="00A768FF"/>
    <w:rsid w:val="00A947A7"/>
    <w:rsid w:val="00AA157A"/>
    <w:rsid w:val="00AA3550"/>
    <w:rsid w:val="00AA3A32"/>
    <w:rsid w:val="00AA4AC4"/>
    <w:rsid w:val="00AA5BE8"/>
    <w:rsid w:val="00AA686E"/>
    <w:rsid w:val="00AA70B8"/>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5D55"/>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496B"/>
    <w:rsid w:val="00CB62E7"/>
    <w:rsid w:val="00CC5F3A"/>
    <w:rsid w:val="00CD6B8A"/>
    <w:rsid w:val="00CE3C37"/>
    <w:rsid w:val="00CE3D5B"/>
    <w:rsid w:val="00CF0F79"/>
    <w:rsid w:val="00CF0FC6"/>
    <w:rsid w:val="00CF3857"/>
    <w:rsid w:val="00CF3ECE"/>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E88"/>
    <w:rsid w:val="00D53C41"/>
    <w:rsid w:val="00D546E0"/>
    <w:rsid w:val="00D54DA1"/>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5DF1"/>
    <w:rsid w:val="00DC7F00"/>
    <w:rsid w:val="00DD1ECA"/>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40F17"/>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64CD"/>
    <w:rsid w:val="00F46A43"/>
    <w:rsid w:val="00F51F71"/>
    <w:rsid w:val="00F52A83"/>
    <w:rsid w:val="00F557F6"/>
    <w:rsid w:val="00F635DD"/>
    <w:rsid w:val="00F7356C"/>
    <w:rsid w:val="00F836EF"/>
    <w:rsid w:val="00F86E28"/>
    <w:rsid w:val="00F967F2"/>
    <w:rsid w:val="00FA76EA"/>
    <w:rsid w:val="00FB5CF1"/>
    <w:rsid w:val="00FB7C8C"/>
    <w:rsid w:val="00FC25CF"/>
    <w:rsid w:val="00FC5CD6"/>
    <w:rsid w:val="00FD0B67"/>
    <w:rsid w:val="00FD4D9A"/>
    <w:rsid w:val="00FD5906"/>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5A9BB8"/>
  <w15:docId w15:val="{A992F6B9-C79C-4100-8556-AA9AB29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32946-35BC-41E7-8C2A-DC3208EB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2019-11-20T18:01:00Z</dcterms:created>
  <dcterms:modified xsi:type="dcterms:W3CDTF">2019-11-20T18:01:00Z</dcterms:modified>
</cp:coreProperties>
</file>
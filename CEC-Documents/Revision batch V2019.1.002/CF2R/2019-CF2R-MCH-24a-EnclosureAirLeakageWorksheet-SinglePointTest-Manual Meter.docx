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098"/>
        <w:gridCol w:w="5104"/>
      </w:tblGrid>
      <w:tr w:rsidR="00D03609" w:rsidRPr="00A42BCC" w14:paraId="72704992" w14:textId="77777777" w:rsidTr="00D03609">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bookmarkStart w:id="0" w:name="_GoBack"/>
            <w:bookmarkEnd w:id="0"/>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881890">
        <w:tc>
          <w:tcPr>
            <w:tcW w:w="588" w:type="dxa"/>
            <w:vAlign w:val="center"/>
          </w:tcPr>
          <w:p w14:paraId="58C3505C"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01</w:t>
            </w:r>
          </w:p>
        </w:tc>
        <w:tc>
          <w:tcPr>
            <w:tcW w:w="5098" w:type="dxa"/>
            <w:vAlign w:val="center"/>
          </w:tcPr>
          <w:p w14:paraId="57EED008" w14:textId="513EA9C6" w:rsidR="00D03609" w:rsidRPr="00A42BCC" w:rsidRDefault="004A2663" w:rsidP="0007727D">
            <w:pPr>
              <w:rPr>
                <w:rFonts w:asciiTheme="minorHAnsi" w:hAnsiTheme="minorHAnsi"/>
                <w:sz w:val="18"/>
                <w:szCs w:val="18"/>
              </w:rPr>
            </w:pPr>
            <w:r w:rsidRPr="004A2663">
              <w:rPr>
                <w:rFonts w:asciiTheme="minorHAnsi" w:hAnsiTheme="minorHAnsi"/>
                <w:sz w:val="18"/>
                <w:szCs w:val="18"/>
              </w:rPr>
              <w:t>Is HERS verification of building enclosure air leakage to outside required by MCH-27?</w:t>
            </w:r>
          </w:p>
        </w:tc>
        <w:tc>
          <w:tcPr>
            <w:tcW w:w="5104" w:type="dxa"/>
            <w:vAlign w:val="center"/>
          </w:tcPr>
          <w:p w14:paraId="7FAFB159" w14:textId="64113DFD" w:rsidR="00D03609" w:rsidRPr="00A42BCC" w:rsidRDefault="00D03609" w:rsidP="0007727D">
            <w:pPr>
              <w:rPr>
                <w:rFonts w:asciiTheme="minorHAnsi" w:hAnsiTheme="minorHAnsi"/>
                <w:sz w:val="18"/>
                <w:szCs w:val="18"/>
              </w:rPr>
            </w:pPr>
          </w:p>
        </w:tc>
      </w:tr>
      <w:tr w:rsidR="00D03609" w:rsidRPr="00A42BCC" w14:paraId="5C04854D" w14:textId="77777777" w:rsidTr="00881890">
        <w:tc>
          <w:tcPr>
            <w:tcW w:w="588" w:type="dxa"/>
            <w:vAlign w:val="center"/>
          </w:tcPr>
          <w:p w14:paraId="609461D8" w14:textId="77777777" w:rsidR="00D03609" w:rsidRPr="00A42BCC" w:rsidRDefault="00D03609" w:rsidP="0007727D">
            <w:pPr>
              <w:jc w:val="center"/>
              <w:rPr>
                <w:rFonts w:asciiTheme="minorHAnsi" w:hAnsiTheme="minorHAnsi"/>
                <w:sz w:val="18"/>
                <w:szCs w:val="18"/>
              </w:rPr>
            </w:pPr>
            <w:r>
              <w:rPr>
                <w:rFonts w:asciiTheme="minorHAnsi" w:hAnsiTheme="minorHAnsi"/>
                <w:sz w:val="18"/>
                <w:szCs w:val="18"/>
              </w:rPr>
              <w:t>02</w:t>
            </w:r>
          </w:p>
        </w:tc>
        <w:tc>
          <w:tcPr>
            <w:tcW w:w="5098" w:type="dxa"/>
            <w:vAlign w:val="center"/>
          </w:tcPr>
          <w:p w14:paraId="377A8AF7" w14:textId="61EC1069" w:rsidR="00D03609" w:rsidRDefault="00D03609" w:rsidP="0007727D">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MCH-27</w:t>
            </w:r>
            <w:r>
              <w:rPr>
                <w:rFonts w:asciiTheme="minorHAnsi" w:hAnsiTheme="minorHAnsi"/>
                <w:sz w:val="18"/>
                <w:szCs w:val="18"/>
              </w:rPr>
              <w:t xml:space="preserve">? </w:t>
            </w:r>
          </w:p>
        </w:tc>
        <w:tc>
          <w:tcPr>
            <w:tcW w:w="5104" w:type="dxa"/>
            <w:vAlign w:val="center"/>
          </w:tcPr>
          <w:p w14:paraId="7331E3FE" w14:textId="0483F2D3" w:rsidR="00D03609" w:rsidRDefault="00D03609" w:rsidP="0007727D">
            <w:pPr>
              <w:rPr>
                <w:rFonts w:asciiTheme="minorHAnsi" w:hAnsiTheme="minorHAnsi"/>
                <w:sz w:val="18"/>
                <w:szCs w:val="18"/>
              </w:rPr>
            </w:pPr>
          </w:p>
        </w:tc>
      </w:tr>
      <w:tr w:rsidR="00D03609" w:rsidRPr="00A42BCC" w14:paraId="75293A00" w14:textId="77777777" w:rsidTr="00881890">
        <w:tc>
          <w:tcPr>
            <w:tcW w:w="588" w:type="dxa"/>
            <w:vAlign w:val="center"/>
          </w:tcPr>
          <w:p w14:paraId="347AC8E5"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098" w:type="dxa"/>
          </w:tcPr>
          <w:p w14:paraId="6579BE93" w14:textId="67C7B84B" w:rsidR="00D03609" w:rsidRPr="00A42BCC" w:rsidRDefault="004A2663">
            <w:pPr>
              <w:rPr>
                <w:rFonts w:asciiTheme="minorHAnsi" w:hAnsiTheme="minorHAnsi"/>
                <w:sz w:val="18"/>
                <w:szCs w:val="18"/>
              </w:rPr>
            </w:pPr>
            <w:r>
              <w:rPr>
                <w:rFonts w:asciiTheme="minorHAnsi" w:hAnsiTheme="minorHAnsi"/>
                <w:sz w:val="18"/>
                <w:szCs w:val="18"/>
              </w:rPr>
              <w:t>Default</w:t>
            </w:r>
            <w:r w:rsidR="00D03609">
              <w:rPr>
                <w:rFonts w:asciiTheme="minorHAnsi" w:hAnsiTheme="minorHAnsi"/>
                <w:sz w:val="18"/>
                <w:szCs w:val="18"/>
              </w:rPr>
              <w:t xml:space="preserve"> </w:t>
            </w:r>
            <w:r w:rsidR="003F62A0">
              <w:rPr>
                <w:rFonts w:asciiTheme="minorHAnsi" w:hAnsiTheme="minorHAnsi"/>
                <w:sz w:val="18"/>
                <w:szCs w:val="18"/>
              </w:rPr>
              <w:t>Enclosure</w:t>
            </w:r>
            <w:r>
              <w:rPr>
                <w:rFonts w:asciiTheme="minorHAnsi" w:hAnsiTheme="minorHAnsi"/>
                <w:sz w:val="18"/>
                <w:szCs w:val="18"/>
              </w:rPr>
              <w:t xml:space="preserve"> Air Leakage</w:t>
            </w:r>
          </w:p>
        </w:tc>
        <w:tc>
          <w:tcPr>
            <w:tcW w:w="5104" w:type="dxa"/>
            <w:vAlign w:val="center"/>
          </w:tcPr>
          <w:p w14:paraId="0A90EEE3" w14:textId="3E61F395" w:rsidR="00D03609" w:rsidRPr="00A42BCC" w:rsidRDefault="00D03609" w:rsidP="0007727D">
            <w:pPr>
              <w:rPr>
                <w:rFonts w:asciiTheme="minorHAnsi" w:hAnsiTheme="minorHAnsi"/>
                <w:sz w:val="18"/>
                <w:szCs w:val="18"/>
              </w:rPr>
            </w:pPr>
          </w:p>
        </w:tc>
      </w:tr>
      <w:tr w:rsidR="00D03609" w:rsidRPr="00A42BCC" w14:paraId="407CA3C0" w14:textId="77777777" w:rsidTr="00881890">
        <w:tc>
          <w:tcPr>
            <w:tcW w:w="588" w:type="dxa"/>
            <w:vAlign w:val="center"/>
          </w:tcPr>
          <w:p w14:paraId="49A31367"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098" w:type="dxa"/>
          </w:tcPr>
          <w:p w14:paraId="102C249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0883B9D4" w14:textId="115AD84F" w:rsidR="00D03609" w:rsidRPr="00A42BCC" w:rsidRDefault="00D03609" w:rsidP="0007727D">
            <w:pPr>
              <w:tabs>
                <w:tab w:val="left" w:pos="2189"/>
              </w:tabs>
              <w:rPr>
                <w:rFonts w:asciiTheme="minorHAnsi" w:hAnsiTheme="minorHAnsi"/>
                <w:sz w:val="18"/>
                <w:szCs w:val="18"/>
              </w:rPr>
            </w:pPr>
          </w:p>
        </w:tc>
      </w:tr>
      <w:tr w:rsidR="00D03609" w:rsidRPr="00A42BCC" w14:paraId="50FE46BF" w14:textId="77777777" w:rsidTr="00881890">
        <w:tc>
          <w:tcPr>
            <w:tcW w:w="588" w:type="dxa"/>
            <w:vAlign w:val="center"/>
          </w:tcPr>
          <w:p w14:paraId="08A2DD43"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098" w:type="dxa"/>
          </w:tcPr>
          <w:p w14:paraId="6B0F0504"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3A4054B4" w14:textId="6A51DCE6" w:rsidR="00D03609" w:rsidRPr="00A42BCC" w:rsidRDefault="00D03609" w:rsidP="0007727D">
            <w:pPr>
              <w:rPr>
                <w:rFonts w:asciiTheme="minorHAnsi" w:hAnsiTheme="minorHAnsi"/>
                <w:sz w:val="18"/>
                <w:szCs w:val="18"/>
              </w:rPr>
            </w:pPr>
          </w:p>
        </w:tc>
      </w:tr>
      <w:tr w:rsidR="00D03609" w:rsidRPr="00A42BCC" w14:paraId="6FB92DAF" w14:textId="77777777" w:rsidTr="00881890">
        <w:tc>
          <w:tcPr>
            <w:tcW w:w="588" w:type="dxa"/>
            <w:vAlign w:val="center"/>
          </w:tcPr>
          <w:p w14:paraId="45ECE08F"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098" w:type="dxa"/>
          </w:tcPr>
          <w:p w14:paraId="2B6F9941"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73571B24" w14:textId="12FDAF96" w:rsidR="00D03609" w:rsidRPr="00A42BCC" w:rsidRDefault="00D03609" w:rsidP="0007727D">
            <w:pPr>
              <w:rPr>
                <w:rFonts w:asciiTheme="minorHAnsi" w:hAnsiTheme="minorHAnsi"/>
                <w:sz w:val="18"/>
                <w:szCs w:val="18"/>
              </w:rPr>
            </w:pPr>
          </w:p>
        </w:tc>
      </w:tr>
      <w:tr w:rsidR="00D03609" w:rsidRPr="00A42BCC" w14:paraId="71D9A719" w14:textId="77777777" w:rsidTr="00881890">
        <w:tc>
          <w:tcPr>
            <w:tcW w:w="588" w:type="dxa"/>
            <w:vAlign w:val="center"/>
          </w:tcPr>
          <w:p w14:paraId="2E1A8B49" w14:textId="77777777" w:rsidR="00D03609" w:rsidRPr="00A42BCC" w:rsidRDefault="00D03609" w:rsidP="0007727D">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098" w:type="dxa"/>
          </w:tcPr>
          <w:p w14:paraId="4B5E3AF9" w14:textId="77777777" w:rsidR="00D03609" w:rsidRPr="00A42BCC" w:rsidDel="00752910" w:rsidRDefault="00D03609" w:rsidP="0007727D">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790938EC" w14:textId="7097E1C7" w:rsidR="00D03609" w:rsidRPr="00A42BCC" w:rsidDel="00752910" w:rsidRDefault="00D03609" w:rsidP="0007727D">
            <w:pPr>
              <w:rPr>
                <w:rFonts w:asciiTheme="minorHAnsi" w:hAnsiTheme="minorHAnsi"/>
                <w:sz w:val="18"/>
                <w:szCs w:val="18"/>
              </w:rPr>
            </w:pPr>
          </w:p>
        </w:tc>
      </w:tr>
      <w:tr w:rsidR="00D03609" w:rsidRPr="00A42BCC" w:rsidDel="008A5A59" w14:paraId="32718EAB" w14:textId="77777777" w:rsidTr="00881890">
        <w:tc>
          <w:tcPr>
            <w:tcW w:w="588" w:type="dxa"/>
            <w:vAlign w:val="center"/>
          </w:tcPr>
          <w:p w14:paraId="45EC638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08</w:t>
            </w:r>
          </w:p>
        </w:tc>
        <w:tc>
          <w:tcPr>
            <w:tcW w:w="5098" w:type="dxa"/>
            <w:vAlign w:val="center"/>
          </w:tcPr>
          <w:p w14:paraId="18B38FE9"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BA48AE7" w14:textId="43B786B6" w:rsidR="00D03609" w:rsidRPr="00A42BCC" w:rsidDel="008A5A59" w:rsidRDefault="00D03609" w:rsidP="0007727D">
            <w:pPr>
              <w:rPr>
                <w:rFonts w:asciiTheme="minorHAnsi" w:hAnsiTheme="minorHAnsi"/>
                <w:sz w:val="18"/>
                <w:szCs w:val="18"/>
              </w:rPr>
            </w:pPr>
          </w:p>
        </w:tc>
      </w:tr>
      <w:tr w:rsidR="00D03609" w:rsidRPr="00A42BCC" w:rsidDel="008A5A59" w14:paraId="78336177" w14:textId="77777777" w:rsidTr="00881890">
        <w:tc>
          <w:tcPr>
            <w:tcW w:w="588" w:type="dxa"/>
            <w:vAlign w:val="center"/>
          </w:tcPr>
          <w:p w14:paraId="497B0C4A"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09</w:t>
            </w:r>
          </w:p>
        </w:tc>
        <w:tc>
          <w:tcPr>
            <w:tcW w:w="5098" w:type="dxa"/>
            <w:vAlign w:val="center"/>
          </w:tcPr>
          <w:p w14:paraId="10934861"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D4C6E60" w14:textId="05E0B29B" w:rsidR="00D03609" w:rsidRPr="00A42BCC" w:rsidDel="008A5A59" w:rsidRDefault="00D03609" w:rsidP="0007727D">
            <w:pPr>
              <w:rPr>
                <w:rFonts w:asciiTheme="minorHAnsi" w:hAnsiTheme="minorHAnsi"/>
                <w:sz w:val="18"/>
                <w:szCs w:val="18"/>
              </w:rPr>
            </w:pPr>
          </w:p>
        </w:tc>
      </w:tr>
      <w:tr w:rsidR="00D03609" w:rsidRPr="00A42BCC" w:rsidDel="008A5A59" w14:paraId="4F880772" w14:textId="77777777" w:rsidTr="00881890">
        <w:tc>
          <w:tcPr>
            <w:tcW w:w="588" w:type="dxa"/>
            <w:vAlign w:val="center"/>
          </w:tcPr>
          <w:p w14:paraId="662F1787"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10</w:t>
            </w:r>
          </w:p>
        </w:tc>
        <w:tc>
          <w:tcPr>
            <w:tcW w:w="5098" w:type="dxa"/>
            <w:vAlign w:val="center"/>
          </w:tcPr>
          <w:p w14:paraId="37A6754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07EDF977" w14:textId="4F07F864" w:rsidR="00D03609" w:rsidRPr="00A42BCC" w:rsidDel="008A5A59" w:rsidRDefault="00D03609" w:rsidP="0007727D">
            <w:pPr>
              <w:rPr>
                <w:rFonts w:asciiTheme="minorHAnsi" w:hAnsiTheme="minorHAnsi"/>
                <w:sz w:val="18"/>
                <w:szCs w:val="18"/>
              </w:rPr>
            </w:pPr>
          </w:p>
        </w:tc>
      </w:tr>
      <w:tr w:rsidR="00D03609" w:rsidRPr="00A42BCC" w:rsidDel="008A5A59" w14:paraId="2C3BA071" w14:textId="77777777" w:rsidTr="00881890">
        <w:tc>
          <w:tcPr>
            <w:tcW w:w="588" w:type="dxa"/>
            <w:vAlign w:val="center"/>
          </w:tcPr>
          <w:p w14:paraId="3092899D" w14:textId="77777777" w:rsidR="00D03609" w:rsidDel="008A5A59" w:rsidRDefault="00D03609" w:rsidP="0007727D">
            <w:pPr>
              <w:jc w:val="center"/>
              <w:rPr>
                <w:rFonts w:asciiTheme="minorHAnsi" w:hAnsiTheme="minorHAnsi"/>
                <w:sz w:val="18"/>
                <w:szCs w:val="18"/>
              </w:rPr>
            </w:pPr>
            <w:r>
              <w:rPr>
                <w:rFonts w:asciiTheme="minorHAnsi" w:hAnsiTheme="minorHAnsi"/>
                <w:sz w:val="18"/>
                <w:szCs w:val="18"/>
              </w:rPr>
              <w:t>11</w:t>
            </w:r>
          </w:p>
        </w:tc>
        <w:tc>
          <w:tcPr>
            <w:tcW w:w="5098" w:type="dxa"/>
            <w:vAlign w:val="center"/>
          </w:tcPr>
          <w:p w14:paraId="00B626C7" w14:textId="77777777" w:rsidR="00D03609" w:rsidRPr="00A42BCC" w:rsidDel="008A5A59" w:rsidRDefault="00D03609" w:rsidP="0007727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66FA527E" w14:textId="39FF0873" w:rsidR="00D03609" w:rsidRPr="00A42BCC" w:rsidDel="008A5A59" w:rsidRDefault="00D03609" w:rsidP="0007727D">
            <w:pPr>
              <w:rPr>
                <w:rFonts w:asciiTheme="minorHAnsi" w:hAnsiTheme="minorHAnsi"/>
                <w:sz w:val="18"/>
                <w:szCs w:val="18"/>
              </w:rPr>
            </w:pPr>
          </w:p>
        </w:tc>
      </w:tr>
      <w:tr w:rsidR="00D03609" w:rsidRPr="00A42BCC" w14:paraId="2757AC13" w14:textId="77777777" w:rsidTr="00881890">
        <w:tc>
          <w:tcPr>
            <w:tcW w:w="588" w:type="dxa"/>
            <w:vAlign w:val="center"/>
          </w:tcPr>
          <w:p w14:paraId="0686C6E0" w14:textId="77777777" w:rsidR="00D03609" w:rsidRPr="00A42BCC" w:rsidDel="00E42B9A" w:rsidRDefault="00D03609" w:rsidP="0007727D">
            <w:pPr>
              <w:jc w:val="center"/>
              <w:rPr>
                <w:rFonts w:asciiTheme="minorHAnsi" w:hAnsiTheme="minorHAnsi"/>
                <w:sz w:val="18"/>
                <w:szCs w:val="18"/>
              </w:rPr>
            </w:pPr>
            <w:r>
              <w:rPr>
                <w:rFonts w:asciiTheme="minorHAnsi" w:hAnsiTheme="minorHAnsi"/>
                <w:sz w:val="18"/>
                <w:szCs w:val="18"/>
              </w:rPr>
              <w:t>12</w:t>
            </w:r>
          </w:p>
        </w:tc>
        <w:tc>
          <w:tcPr>
            <w:tcW w:w="5098" w:type="dxa"/>
            <w:vAlign w:val="center"/>
          </w:tcPr>
          <w:p w14:paraId="7B883F36" w14:textId="77777777" w:rsidR="00D03609" w:rsidRPr="00197C55" w:rsidRDefault="00D03609" w:rsidP="0007727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34EDF188" w14:textId="31D2AD63" w:rsidR="00D03609" w:rsidRPr="00A42BCC" w:rsidRDefault="00D03609" w:rsidP="0007727D">
            <w:pPr>
              <w:rPr>
                <w:rFonts w:asciiTheme="minorHAnsi" w:hAnsiTheme="minorHAnsi"/>
                <w:sz w:val="18"/>
                <w:szCs w:val="18"/>
              </w:rPr>
            </w:pPr>
          </w:p>
        </w:tc>
      </w:tr>
      <w:tr w:rsidR="00046C2D" w:rsidRPr="00A42BCC" w14:paraId="2F14ADC6" w14:textId="77777777" w:rsidTr="00881890">
        <w:trPr>
          <w:ins w:id="1" w:author="Markstrum, Alexis@Energy" w:date="2019-09-30T14:25:00Z"/>
        </w:trPr>
        <w:tc>
          <w:tcPr>
            <w:tcW w:w="588" w:type="dxa"/>
            <w:vAlign w:val="center"/>
          </w:tcPr>
          <w:p w14:paraId="64411A58" w14:textId="216A5459" w:rsidR="00046C2D" w:rsidRDefault="00046C2D" w:rsidP="0007727D">
            <w:pPr>
              <w:jc w:val="center"/>
              <w:rPr>
                <w:ins w:id="2" w:author="Markstrum, Alexis@Energy" w:date="2019-09-30T14:25:00Z"/>
                <w:rFonts w:asciiTheme="minorHAnsi" w:hAnsiTheme="minorHAnsi"/>
                <w:sz w:val="18"/>
                <w:szCs w:val="18"/>
              </w:rPr>
            </w:pPr>
            <w:ins w:id="3" w:author="Markstrum, Alexis@Energy" w:date="2019-09-30T14:29:00Z">
              <w:r>
                <w:rPr>
                  <w:rFonts w:asciiTheme="minorHAnsi" w:hAnsiTheme="minorHAnsi"/>
                  <w:sz w:val="18"/>
                  <w:szCs w:val="18"/>
                </w:rPr>
                <w:t>13</w:t>
              </w:r>
            </w:ins>
          </w:p>
        </w:tc>
        <w:tc>
          <w:tcPr>
            <w:tcW w:w="5098" w:type="dxa"/>
            <w:vAlign w:val="center"/>
          </w:tcPr>
          <w:p w14:paraId="309C901D" w14:textId="42A833AA" w:rsidR="00046C2D" w:rsidRDefault="00046C2D" w:rsidP="00311C88">
            <w:pPr>
              <w:rPr>
                <w:ins w:id="4" w:author="Markstrum, Alexis@Energy" w:date="2019-09-30T14:25:00Z"/>
                <w:rFonts w:asciiTheme="minorHAnsi" w:hAnsiTheme="minorHAnsi"/>
                <w:sz w:val="18"/>
                <w:szCs w:val="18"/>
              </w:rPr>
            </w:pPr>
            <w:ins w:id="5" w:author="Markstrum, Alexis@Energy" w:date="2019-09-30T14:29:00Z">
              <w:r>
                <w:rPr>
                  <w:rFonts w:asciiTheme="minorHAnsi" w:hAnsiTheme="minorHAnsi"/>
                  <w:sz w:val="18"/>
                  <w:szCs w:val="18"/>
                </w:rPr>
                <w:t xml:space="preserve">Building </w:t>
              </w:r>
            </w:ins>
            <w:ins w:id="6" w:author="Markstrum, Alexis@Energy" w:date="2019-10-10T14:36:00Z">
              <w:r w:rsidR="00311C88">
                <w:rPr>
                  <w:rFonts w:asciiTheme="minorHAnsi" w:hAnsiTheme="minorHAnsi"/>
                  <w:sz w:val="18"/>
                  <w:szCs w:val="18"/>
                </w:rPr>
                <w:t>V</w:t>
              </w:r>
            </w:ins>
            <w:ins w:id="7" w:author="Markstrum, Alexis@Energy" w:date="2019-09-30T14:29:00Z">
              <w:r>
                <w:rPr>
                  <w:rFonts w:asciiTheme="minorHAnsi" w:hAnsiTheme="minorHAnsi"/>
                  <w:sz w:val="18"/>
                  <w:szCs w:val="18"/>
                </w:rPr>
                <w:t>olume</w:t>
              </w:r>
            </w:ins>
          </w:p>
        </w:tc>
        <w:tc>
          <w:tcPr>
            <w:tcW w:w="5104" w:type="dxa"/>
            <w:vAlign w:val="center"/>
          </w:tcPr>
          <w:p w14:paraId="015182D4" w14:textId="77777777" w:rsidR="00046C2D" w:rsidRPr="00A42BCC" w:rsidRDefault="00046C2D" w:rsidP="0007727D">
            <w:pPr>
              <w:rPr>
                <w:ins w:id="8" w:author="Markstrum, Alexis@Energy" w:date="2019-09-30T14:25:00Z"/>
                <w:rFonts w:asciiTheme="minorHAnsi" w:hAnsiTheme="minorHAnsi"/>
                <w:sz w:val="18"/>
                <w:szCs w:val="18"/>
              </w:rPr>
            </w:pPr>
          </w:p>
        </w:tc>
      </w:tr>
      <w:tr w:rsidR="00D03609" w14:paraId="63B3D063" w14:textId="77777777" w:rsidTr="00881890">
        <w:tc>
          <w:tcPr>
            <w:tcW w:w="588" w:type="dxa"/>
            <w:vAlign w:val="center"/>
          </w:tcPr>
          <w:p w14:paraId="69711B2F" w14:textId="495D6FEA" w:rsidR="00D03609" w:rsidRDefault="00D03609" w:rsidP="0007727D">
            <w:pPr>
              <w:jc w:val="center"/>
              <w:rPr>
                <w:rFonts w:asciiTheme="minorHAnsi" w:hAnsiTheme="minorHAnsi"/>
                <w:sz w:val="18"/>
                <w:szCs w:val="18"/>
              </w:rPr>
            </w:pPr>
            <w:r>
              <w:rPr>
                <w:rFonts w:asciiTheme="minorHAnsi" w:hAnsiTheme="minorHAnsi"/>
                <w:sz w:val="18"/>
                <w:szCs w:val="18"/>
              </w:rPr>
              <w:t>1</w:t>
            </w:r>
            <w:ins w:id="9" w:author="Markstrum, Alexis@Energy" w:date="2019-09-30T14:35:00Z">
              <w:r w:rsidR="00046C2D">
                <w:rPr>
                  <w:rFonts w:asciiTheme="minorHAnsi" w:hAnsiTheme="minorHAnsi"/>
                  <w:sz w:val="18"/>
                  <w:szCs w:val="18"/>
                </w:rPr>
                <w:t>4</w:t>
              </w:r>
            </w:ins>
            <w:del w:id="10" w:author="Markstrum, Alexis@Energy" w:date="2019-09-30T14:35:00Z">
              <w:r w:rsidDel="00046C2D">
                <w:rPr>
                  <w:rFonts w:asciiTheme="minorHAnsi" w:hAnsiTheme="minorHAnsi"/>
                  <w:sz w:val="18"/>
                  <w:szCs w:val="18"/>
                </w:rPr>
                <w:delText>3</w:delText>
              </w:r>
            </w:del>
          </w:p>
        </w:tc>
        <w:tc>
          <w:tcPr>
            <w:tcW w:w="5098" w:type="dxa"/>
            <w:vAlign w:val="center"/>
          </w:tcPr>
          <w:p w14:paraId="332CC273" w14:textId="77777777" w:rsidR="00D03609" w:rsidRPr="00037CA8" w:rsidRDefault="00D03609" w:rsidP="0007727D">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572C9097" w14:textId="5CE3CE31" w:rsidR="00D03609" w:rsidRDefault="00D03609" w:rsidP="0007727D">
            <w:pPr>
              <w:rPr>
                <w:rFonts w:asciiTheme="minorHAnsi" w:hAnsiTheme="minorHAnsi"/>
                <w:sz w:val="18"/>
                <w:szCs w:val="18"/>
              </w:rPr>
            </w:pPr>
          </w:p>
        </w:tc>
      </w:tr>
      <w:tr w:rsidR="00D03609" w:rsidRPr="00A42BCC" w14:paraId="33AA5810" w14:textId="77777777" w:rsidTr="00881890">
        <w:tc>
          <w:tcPr>
            <w:tcW w:w="588" w:type="dxa"/>
            <w:vAlign w:val="center"/>
          </w:tcPr>
          <w:p w14:paraId="044E5683" w14:textId="75871EFD" w:rsidR="00D03609" w:rsidRPr="00A42BCC" w:rsidDel="0053362D" w:rsidRDefault="00D03609" w:rsidP="0007727D">
            <w:pPr>
              <w:jc w:val="center"/>
              <w:rPr>
                <w:rFonts w:asciiTheme="minorHAnsi" w:hAnsiTheme="minorHAnsi"/>
                <w:sz w:val="18"/>
                <w:szCs w:val="18"/>
              </w:rPr>
            </w:pPr>
            <w:r>
              <w:rPr>
                <w:rFonts w:asciiTheme="minorHAnsi" w:hAnsiTheme="minorHAnsi"/>
                <w:sz w:val="18"/>
                <w:szCs w:val="18"/>
              </w:rPr>
              <w:t>1</w:t>
            </w:r>
            <w:ins w:id="11" w:author="Markstrum, Alexis@Energy" w:date="2019-09-30T14:35:00Z">
              <w:r w:rsidR="00046C2D">
                <w:rPr>
                  <w:rFonts w:asciiTheme="minorHAnsi" w:hAnsiTheme="minorHAnsi"/>
                  <w:sz w:val="18"/>
                  <w:szCs w:val="18"/>
                </w:rPr>
                <w:t>5</w:t>
              </w:r>
            </w:ins>
            <w:del w:id="12" w:author="Markstrum, Alexis@Energy" w:date="2019-09-30T14:35:00Z">
              <w:r w:rsidDel="00046C2D">
                <w:rPr>
                  <w:rFonts w:asciiTheme="minorHAnsi" w:hAnsiTheme="minorHAnsi"/>
                  <w:sz w:val="18"/>
                  <w:szCs w:val="18"/>
                </w:rPr>
                <w:delText>4</w:delText>
              </w:r>
            </w:del>
          </w:p>
        </w:tc>
        <w:tc>
          <w:tcPr>
            <w:tcW w:w="5098" w:type="dxa"/>
          </w:tcPr>
          <w:p w14:paraId="4C598C52" w14:textId="77777777" w:rsidR="00D03609" w:rsidRPr="00A42BCC" w:rsidRDefault="00D03609" w:rsidP="0007727D">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2269107D" w14:textId="2A6A0C4A" w:rsidR="00D03609" w:rsidRPr="00A42BCC" w:rsidRDefault="00D03609" w:rsidP="0007727D">
            <w:pPr>
              <w:rPr>
                <w:rFonts w:asciiTheme="minorHAnsi" w:hAnsiTheme="minorHAnsi"/>
                <w:sz w:val="18"/>
                <w:szCs w:val="18"/>
              </w:rPr>
            </w:pPr>
          </w:p>
        </w:tc>
      </w:tr>
      <w:tr w:rsidR="00D03609" w:rsidRPr="00A42BCC" w14:paraId="25B6D050" w14:textId="77777777" w:rsidTr="00881890">
        <w:tc>
          <w:tcPr>
            <w:tcW w:w="588" w:type="dxa"/>
            <w:vAlign w:val="center"/>
          </w:tcPr>
          <w:p w14:paraId="290130AF" w14:textId="3DF1B293" w:rsidR="00D03609" w:rsidDel="00820D66" w:rsidRDefault="00D03609" w:rsidP="0007727D">
            <w:pPr>
              <w:jc w:val="center"/>
              <w:rPr>
                <w:rFonts w:asciiTheme="minorHAnsi" w:hAnsiTheme="minorHAnsi"/>
                <w:sz w:val="18"/>
                <w:szCs w:val="18"/>
              </w:rPr>
            </w:pPr>
            <w:r>
              <w:rPr>
                <w:rFonts w:asciiTheme="minorHAnsi" w:hAnsiTheme="minorHAnsi"/>
                <w:sz w:val="18"/>
                <w:szCs w:val="18"/>
              </w:rPr>
              <w:t>1</w:t>
            </w:r>
            <w:ins w:id="13" w:author="Markstrum, Alexis@Energy" w:date="2019-09-30T14:35:00Z">
              <w:r w:rsidR="00046C2D">
                <w:rPr>
                  <w:rFonts w:asciiTheme="minorHAnsi" w:hAnsiTheme="minorHAnsi"/>
                  <w:sz w:val="18"/>
                  <w:szCs w:val="18"/>
                </w:rPr>
                <w:t>6</w:t>
              </w:r>
            </w:ins>
            <w:del w:id="14" w:author="Markstrum, Alexis@Energy" w:date="2019-09-30T14:35:00Z">
              <w:r w:rsidDel="00046C2D">
                <w:rPr>
                  <w:rFonts w:asciiTheme="minorHAnsi" w:hAnsiTheme="minorHAnsi"/>
                  <w:sz w:val="18"/>
                  <w:szCs w:val="18"/>
                </w:rPr>
                <w:delText>5</w:delText>
              </w:r>
            </w:del>
          </w:p>
        </w:tc>
        <w:tc>
          <w:tcPr>
            <w:tcW w:w="5098" w:type="dxa"/>
            <w:vAlign w:val="center"/>
          </w:tcPr>
          <w:p w14:paraId="2DB57F5E" w14:textId="77777777" w:rsidR="00D03609" w:rsidRPr="00A42BCC" w:rsidRDefault="00D03609" w:rsidP="0007727D">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1FA8B1B9" w14:textId="503FF250" w:rsidR="00D03609" w:rsidRPr="00A42BCC" w:rsidRDefault="00D03609" w:rsidP="0007727D">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881890">
        <w:tc>
          <w:tcPr>
            <w:tcW w:w="10795" w:type="dxa"/>
            <w:gridSpan w:val="10"/>
          </w:tcPr>
          <w:p w14:paraId="236613D7"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881890">
        <w:tc>
          <w:tcPr>
            <w:tcW w:w="590" w:type="dxa"/>
            <w:vAlign w:val="center"/>
          </w:tcPr>
          <w:p w14:paraId="7D8D413D"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5A43DF58" w:rsidR="00D03609" w:rsidRPr="00A42BCC" w:rsidRDefault="00D03609">
            <w:pPr>
              <w:keepNext/>
              <w:rPr>
                <w:rFonts w:asciiTheme="minorHAnsi" w:hAnsiTheme="minorHAnsi"/>
                <w:sz w:val="18"/>
                <w:szCs w:val="18"/>
              </w:rPr>
            </w:pPr>
          </w:p>
        </w:tc>
      </w:tr>
      <w:tr w:rsidR="00D03609" w:rsidRPr="00A42BCC" w14:paraId="6F43FA61" w14:textId="77777777" w:rsidTr="00881890">
        <w:tc>
          <w:tcPr>
            <w:tcW w:w="2203" w:type="dxa"/>
            <w:gridSpan w:val="2"/>
            <w:vAlign w:val="center"/>
          </w:tcPr>
          <w:p w14:paraId="78B5D52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881890">
        <w:tc>
          <w:tcPr>
            <w:tcW w:w="2203" w:type="dxa"/>
            <w:gridSpan w:val="2"/>
            <w:vAlign w:val="bottom"/>
          </w:tcPr>
          <w:p w14:paraId="1DE940D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881890">
        <w:tc>
          <w:tcPr>
            <w:tcW w:w="2203" w:type="dxa"/>
            <w:gridSpan w:val="2"/>
            <w:vAlign w:val="center"/>
          </w:tcPr>
          <w:p w14:paraId="11D74F87" w14:textId="69FAAA38"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07727D">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07727D">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07727D">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07727D">
            <w:pPr>
              <w:keepNext/>
              <w:jc w:val="center"/>
              <w:rPr>
                <w:rFonts w:asciiTheme="minorHAnsi" w:hAnsiTheme="minorHAnsi"/>
                <w:sz w:val="18"/>
                <w:szCs w:val="18"/>
              </w:rPr>
            </w:pPr>
          </w:p>
        </w:tc>
      </w:tr>
      <w:tr w:rsidR="00D03609" w:rsidRPr="00A42BCC" w14:paraId="18C2BF56" w14:textId="77777777" w:rsidTr="00881890">
        <w:tc>
          <w:tcPr>
            <w:tcW w:w="2203" w:type="dxa"/>
            <w:gridSpan w:val="2"/>
            <w:tcBorders>
              <w:bottom w:val="single" w:sz="12" w:space="0" w:color="000000"/>
            </w:tcBorders>
            <w:vAlign w:val="center"/>
          </w:tcPr>
          <w:p w14:paraId="3B06CEFA"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07727D">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07727D">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07727D">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07727D">
            <w:pPr>
              <w:keepNext/>
              <w:jc w:val="center"/>
              <w:rPr>
                <w:rFonts w:asciiTheme="minorHAnsi" w:hAnsiTheme="minorHAnsi"/>
                <w:sz w:val="18"/>
                <w:szCs w:val="18"/>
              </w:rPr>
            </w:pPr>
          </w:p>
        </w:tc>
      </w:tr>
      <w:tr w:rsidR="00D03609" w:rsidRPr="00A42BCC" w14:paraId="307A728E" w14:textId="77777777" w:rsidTr="00881890">
        <w:tc>
          <w:tcPr>
            <w:tcW w:w="590" w:type="dxa"/>
            <w:tcBorders>
              <w:top w:val="single" w:sz="12" w:space="0" w:color="000000"/>
            </w:tcBorders>
            <w:vAlign w:val="center"/>
          </w:tcPr>
          <w:p w14:paraId="02331705"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07727D">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0EBDB226" w:rsidR="00D03609" w:rsidRPr="00A42BCC" w:rsidRDefault="00D03609">
            <w:pPr>
              <w:keepNext/>
              <w:rPr>
                <w:rFonts w:asciiTheme="minorHAnsi" w:hAnsiTheme="minorHAnsi"/>
                <w:sz w:val="18"/>
                <w:szCs w:val="18"/>
              </w:rPr>
            </w:pPr>
          </w:p>
        </w:tc>
      </w:tr>
      <w:tr w:rsidR="00D03609" w:rsidRPr="00A42BCC" w14:paraId="3CB08B47" w14:textId="77777777" w:rsidTr="00881890">
        <w:tc>
          <w:tcPr>
            <w:tcW w:w="2765" w:type="dxa"/>
            <w:gridSpan w:val="3"/>
            <w:vAlign w:val="center"/>
          </w:tcPr>
          <w:p w14:paraId="64897F5C"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881890">
        <w:tc>
          <w:tcPr>
            <w:tcW w:w="2765" w:type="dxa"/>
            <w:gridSpan w:val="3"/>
            <w:vAlign w:val="center"/>
          </w:tcPr>
          <w:p w14:paraId="5BDC00FA"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07727D">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881890">
        <w:tc>
          <w:tcPr>
            <w:tcW w:w="2765" w:type="dxa"/>
            <w:gridSpan w:val="3"/>
            <w:vAlign w:val="center"/>
          </w:tcPr>
          <w:p w14:paraId="34D30E8F" w14:textId="66CB602A" w:rsidR="00D03609" w:rsidRPr="00A42BCC" w:rsidRDefault="00D03609" w:rsidP="0007727D">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07727D">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07727D">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07727D">
            <w:pPr>
              <w:keepNext/>
              <w:jc w:val="center"/>
              <w:rPr>
                <w:rFonts w:asciiTheme="minorHAnsi" w:hAnsiTheme="minorHAnsi"/>
                <w:sz w:val="18"/>
                <w:szCs w:val="18"/>
              </w:rPr>
            </w:pPr>
          </w:p>
        </w:tc>
      </w:tr>
      <w:tr w:rsidR="00D03609" w:rsidRPr="00A42BCC" w14:paraId="4AC2C14F" w14:textId="77777777" w:rsidTr="00881890">
        <w:tc>
          <w:tcPr>
            <w:tcW w:w="2765" w:type="dxa"/>
            <w:gridSpan w:val="3"/>
            <w:vAlign w:val="center"/>
          </w:tcPr>
          <w:p w14:paraId="5D2015EA" w14:textId="77777777" w:rsidR="00D03609" w:rsidRPr="00A42BCC" w:rsidRDefault="00D03609" w:rsidP="0007727D">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07727D">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07727D">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07727D">
            <w:pPr>
              <w:jc w:val="center"/>
              <w:rPr>
                <w:rFonts w:asciiTheme="minorHAnsi" w:hAnsiTheme="minorHAnsi"/>
                <w:sz w:val="18"/>
                <w:szCs w:val="18"/>
              </w:rPr>
            </w:pPr>
          </w:p>
        </w:tc>
      </w:tr>
    </w:tbl>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881890">
        <w:tc>
          <w:tcPr>
            <w:tcW w:w="10795" w:type="dxa"/>
          </w:tcPr>
          <w:p w14:paraId="537F6E7A" w14:textId="4FB00728" w:rsidR="00D03609" w:rsidRPr="005A593D" w:rsidRDefault="00672313" w:rsidP="0007727D">
            <w:pPr>
              <w:rPr>
                <w:rFonts w:asciiTheme="minorHAnsi" w:hAnsiTheme="minorHAnsi"/>
                <w:b/>
                <w:szCs w:val="18"/>
              </w:rPr>
            </w:pPr>
            <w:r>
              <w:rPr>
                <w:rFonts w:asciiTheme="minorHAnsi" w:hAnsiTheme="minorHAnsi"/>
                <w:b/>
                <w:szCs w:val="18"/>
              </w:rPr>
              <w:t>MCH24a</w:t>
            </w:r>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14:paraId="31BF6E92" w14:textId="77777777" w:rsidTr="00881890">
        <w:tc>
          <w:tcPr>
            <w:tcW w:w="10792" w:type="dxa"/>
            <w:gridSpan w:val="3"/>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p>
        </w:tc>
      </w:tr>
      <w:tr w:rsidR="00D03609" w:rsidRPr="00A42BCC" w14:paraId="27F162F2" w14:textId="77777777" w:rsidTr="00881890">
        <w:tc>
          <w:tcPr>
            <w:tcW w:w="585" w:type="dxa"/>
            <w:vAlign w:val="center"/>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70" w:type="dxa"/>
            <w:vAlign w:val="center"/>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p>
        </w:tc>
        <w:tc>
          <w:tcPr>
            <w:tcW w:w="5637" w:type="dxa"/>
            <w:vAlign w:val="center"/>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552D32E1" w14:textId="77777777" w:rsidTr="00881890">
        <w:tc>
          <w:tcPr>
            <w:tcW w:w="585" w:type="dxa"/>
            <w:vAlign w:val="center"/>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70" w:type="dxa"/>
            <w:vAlign w:val="center"/>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37" w:type="dxa"/>
            <w:vAlign w:val="center"/>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C67AF06" w14:textId="77777777" w:rsidTr="00881890">
        <w:tc>
          <w:tcPr>
            <w:tcW w:w="585" w:type="dxa"/>
            <w:vAlign w:val="center"/>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70" w:type="dxa"/>
            <w:vAlign w:val="center"/>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(May be positive or negative)</w:t>
            </w:r>
          </w:p>
        </w:tc>
        <w:tc>
          <w:tcPr>
            <w:tcW w:w="5637" w:type="dxa"/>
            <w:vAlign w:val="center"/>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53AA3D7" w14:textId="77777777" w:rsidTr="00881890">
        <w:tc>
          <w:tcPr>
            <w:tcW w:w="585" w:type="dxa"/>
            <w:vAlign w:val="center"/>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70" w:type="dxa"/>
            <w:vAlign w:val="center"/>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p>
        </w:tc>
        <w:tc>
          <w:tcPr>
            <w:tcW w:w="5637" w:type="dxa"/>
            <w:vAlign w:val="center"/>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B7BED3F" w14:textId="77777777" w:rsidTr="00881890">
        <w:tc>
          <w:tcPr>
            <w:tcW w:w="585" w:type="dxa"/>
            <w:vAlign w:val="center"/>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70" w:type="dxa"/>
            <w:vAlign w:val="center"/>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37" w:type="dxa"/>
            <w:vAlign w:val="center"/>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7BAFC722" w14:textId="77777777" w:rsidTr="00881890">
        <w:tc>
          <w:tcPr>
            <w:tcW w:w="585" w:type="dxa"/>
            <w:vAlign w:val="center"/>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70" w:type="dxa"/>
            <w:vAlign w:val="center"/>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Difference (Pa)</w:t>
            </w:r>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37" w:type="dxa"/>
            <w:vAlign w:val="center"/>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E58F5C3" w14:textId="77777777" w:rsidTr="00881890">
        <w:tc>
          <w:tcPr>
            <w:tcW w:w="585" w:type="dxa"/>
            <w:vAlign w:val="center"/>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70" w:type="dxa"/>
            <w:vAlign w:val="center"/>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p>
        </w:tc>
        <w:tc>
          <w:tcPr>
            <w:tcW w:w="5637" w:type="dxa"/>
            <w:vAlign w:val="center"/>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3D6BEAB8" w14:textId="77777777" w:rsidTr="00881890">
        <w:tc>
          <w:tcPr>
            <w:tcW w:w="585" w:type="dxa"/>
            <w:vAlign w:val="center"/>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70" w:type="dxa"/>
            <w:vAlign w:val="center"/>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p>
        </w:tc>
        <w:tc>
          <w:tcPr>
            <w:tcW w:w="5637" w:type="dxa"/>
            <w:vAlign w:val="center"/>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6D85F279" w14:textId="77777777" w:rsidTr="00881890">
        <w:tc>
          <w:tcPr>
            <w:tcW w:w="585" w:type="dxa"/>
            <w:vAlign w:val="center"/>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70" w:type="dxa"/>
            <w:vAlign w:val="center"/>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Pr="00A42BCC">
              <w:rPr>
                <w:rFonts w:asciiTheme="minorHAnsi" w:hAnsiTheme="minorHAnsi"/>
                <w:sz w:val="18"/>
                <w:szCs w:val="18"/>
              </w:rPr>
              <w:t>Nominal CFM50</w:t>
            </w:r>
          </w:p>
        </w:tc>
        <w:tc>
          <w:tcPr>
            <w:tcW w:w="5637" w:type="dxa"/>
            <w:vAlign w:val="center"/>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881890">
        <w:tc>
          <w:tcPr>
            <w:tcW w:w="10794" w:type="dxa"/>
            <w:gridSpan w:val="3"/>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lastRenderedPageBreak/>
              <w:t>D. Altitude and Temperature Correction</w:t>
            </w:r>
          </w:p>
        </w:tc>
      </w:tr>
      <w:tr w:rsidR="00D03609" w:rsidRPr="00A42BCC" w14:paraId="275FD6E3" w14:textId="77777777" w:rsidTr="00881890">
        <w:tc>
          <w:tcPr>
            <w:tcW w:w="585" w:type="dxa"/>
            <w:vAlign w:val="center"/>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881890">
        <w:tc>
          <w:tcPr>
            <w:tcW w:w="585" w:type="dxa"/>
            <w:vAlign w:val="center"/>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5A57F4" w:rsidRPr="00A42BCC" w14:paraId="003775F6" w14:textId="77777777" w:rsidTr="00881890">
        <w:tc>
          <w:tcPr>
            <w:tcW w:w="585" w:type="dxa"/>
            <w:vAlign w:val="center"/>
          </w:tcPr>
          <w:p w14:paraId="361402EB" w14:textId="4898CFE2"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66" w:type="dxa"/>
            <w:vAlign w:val="center"/>
          </w:tcPr>
          <w:p w14:paraId="38C0C751" w14:textId="296BF788"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ACH50</w:t>
            </w:r>
          </w:p>
        </w:tc>
        <w:tc>
          <w:tcPr>
            <w:tcW w:w="5643" w:type="dxa"/>
          </w:tcPr>
          <w:p w14:paraId="56AB2F03" w14:textId="77777777" w:rsidR="005A57F4" w:rsidRPr="00A42BCC" w:rsidRDefault="005A57F4" w:rsidP="005A57F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c>
          <w:tcPr>
            <w:tcW w:w="11018" w:type="dxa"/>
            <w:gridSpan w:val="3"/>
          </w:tcPr>
          <w:p w14:paraId="5B464F63" w14:textId="77777777" w:rsidR="00D03609" w:rsidRPr="005A593D" w:rsidRDefault="00D03609" w:rsidP="0007727D">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07727D">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D03609" w:rsidRPr="00A42BCC" w14:paraId="6CD0C7E3" w14:textId="77777777" w:rsidTr="00881890">
        <w:trPr>
          <w:trHeight w:val="72"/>
        </w:trPr>
        <w:tc>
          <w:tcPr>
            <w:tcW w:w="10790" w:type="dxa"/>
            <w:gridSpan w:val="2"/>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5419F0">
              <w:rPr>
                <w:rFonts w:asciiTheme="minorHAnsi" w:hAnsiTheme="minorHAnsi"/>
                <w:b/>
                <w:szCs w:val="18"/>
              </w:rPr>
              <w:t>Measured Enclosure Air Leakage Rate</w:t>
            </w:r>
          </w:p>
        </w:tc>
      </w:tr>
      <w:tr w:rsidR="00D03609" w:rsidRPr="00A42BCC" w14:paraId="045D8521" w14:textId="77777777" w:rsidTr="00881890">
        <w:trPr>
          <w:trHeight w:val="599"/>
        </w:trPr>
        <w:tc>
          <w:tcPr>
            <w:tcW w:w="605" w:type="dxa"/>
            <w:vAlign w:val="center"/>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5" w:type="dxa"/>
            <w:vAlign w:val="center"/>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G. Additional Requirements for</w:t>
            </w:r>
            <w:r w:rsidR="00FF4B80">
              <w:rPr>
                <w:rFonts w:asciiTheme="minorHAnsi" w:hAnsiTheme="minorHAnsi"/>
                <w:b/>
                <w:szCs w:val="18"/>
              </w:rPr>
              <w:t xml:space="preserve"> Worksheet</w:t>
            </w:r>
            <w:r w:rsidRPr="005A593D">
              <w:rPr>
                <w:rFonts w:asciiTheme="minorHAnsi" w:hAnsiTheme="minorHAnsi"/>
                <w:b/>
                <w:szCs w:val="18"/>
              </w:rPr>
              <w:t xml:space="preserve"> Compliance</w:t>
            </w:r>
          </w:p>
        </w:tc>
      </w:tr>
      <w:tr w:rsidR="00D03609" w:rsidRPr="00A42BCC" w14:paraId="56559C8E" w14:textId="77777777" w:rsidTr="0007727D">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4A9F24DA" w14:textId="77777777" w:rsidR="00D03609" w:rsidRPr="00A42BCC" w:rsidDel="005F2ADF" w:rsidRDefault="00D03609" w:rsidP="0007727D">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D03609" w:rsidRPr="00A42BCC" w14:paraId="0ED5FA4F" w14:textId="77777777" w:rsidTr="0007727D">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6AA9CACD"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D03609" w:rsidRPr="00A42BCC" w14:paraId="6D029162" w14:textId="77777777" w:rsidTr="0007727D">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EE186F1" w14:textId="77777777" w:rsidR="00D03609" w:rsidRPr="00A42BCC" w:rsidDel="005F2ADF" w:rsidRDefault="00D03609" w:rsidP="0007727D">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D03609" w:rsidRPr="00A42BCC" w14:paraId="1947D04A" w14:textId="77777777" w:rsidTr="0007727D">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372ECBA8" w14:textId="77777777" w:rsidR="00D03609" w:rsidRPr="00C55ED3" w:rsidRDefault="00D03609" w:rsidP="0007727D">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AE3" w14:textId="06B58F03" w:rsidR="00EA01F0" w:rsidRDefault="00EA01F0" w:rsidP="009762F6">
      <w:pPr>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6"/>
        <w:gridCol w:w="264"/>
        <w:gridCol w:w="2486"/>
        <w:gridCol w:w="2874"/>
      </w:tblGrid>
      <w:tr w:rsidR="00EA01F0" w:rsidRPr="009E2C1C" w14:paraId="4A3A5AE5" w14:textId="77777777" w:rsidTr="00881890">
        <w:trPr>
          <w:trHeight w:val="206"/>
        </w:trPr>
        <w:tc>
          <w:tcPr>
            <w:tcW w:w="10885" w:type="dxa"/>
            <w:gridSpan w:val="4"/>
            <w:vAlign w:val="center"/>
          </w:tcPr>
          <w:p w14:paraId="4A3A5AE4" w14:textId="77777777" w:rsidR="00EA01F0" w:rsidRPr="009351D2"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EA01F0" w:rsidRPr="001B14D6" w14:paraId="4A3A5AE7" w14:textId="77777777" w:rsidTr="00881890">
        <w:trPr>
          <w:trHeight w:val="206"/>
        </w:trPr>
        <w:tc>
          <w:tcPr>
            <w:tcW w:w="10885" w:type="dxa"/>
            <w:gridSpan w:val="4"/>
            <w:vAlign w:val="center"/>
          </w:tcPr>
          <w:p w14:paraId="4A3A5AE6" w14:textId="77777777" w:rsidR="00EA01F0" w:rsidRDefault="00EA01F0" w:rsidP="009B5C22">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EA01F0" w:rsidRPr="00B272DC" w14:paraId="4A3A5AEA" w14:textId="77777777" w:rsidTr="00881890">
        <w:trPr>
          <w:trHeight w:val="360"/>
        </w:trPr>
        <w:tc>
          <w:tcPr>
            <w:tcW w:w="5480" w:type="dxa"/>
            <w:gridSpan w:val="2"/>
          </w:tcPr>
          <w:p w14:paraId="4A3A5AE8"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
          <w:p w14:paraId="4A3A5AE9"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EA01F0" w:rsidRPr="00B272DC" w14:paraId="4A3A5AED" w14:textId="77777777" w:rsidTr="00881890">
        <w:trPr>
          <w:trHeight w:val="360"/>
        </w:trPr>
        <w:tc>
          <w:tcPr>
            <w:tcW w:w="5480" w:type="dxa"/>
            <w:gridSpan w:val="2"/>
          </w:tcPr>
          <w:p w14:paraId="4A3A5AEB" w14:textId="77777777" w:rsidR="00EA01F0" w:rsidRPr="00B272DC" w:rsidRDefault="00EA01F0" w:rsidP="00231CFA">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
          <w:p w14:paraId="4A3A5AEC" w14:textId="77777777" w:rsidR="00EA01F0" w:rsidRPr="00B272DC" w:rsidRDefault="00EA01F0" w:rsidP="00231CFA">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EA01F0" w:rsidRPr="00B272DC" w14:paraId="4A3A5AF0" w14:textId="77777777" w:rsidTr="00881890">
        <w:trPr>
          <w:trHeight w:val="360"/>
        </w:trPr>
        <w:tc>
          <w:tcPr>
            <w:tcW w:w="5480" w:type="dxa"/>
            <w:gridSpan w:val="2"/>
          </w:tcPr>
          <w:p w14:paraId="4A3A5AEE" w14:textId="77777777" w:rsidR="00EA01F0" w:rsidRPr="00B272DC" w:rsidRDefault="00EA01F0" w:rsidP="00231CFA">
            <w:pPr>
              <w:keepNext/>
              <w:rPr>
                <w:rFonts w:ascii="Calibri" w:hAnsi="Calibri"/>
                <w:sz w:val="14"/>
                <w:szCs w:val="14"/>
              </w:rPr>
            </w:pPr>
            <w:r w:rsidRPr="00B272DC">
              <w:rPr>
                <w:rFonts w:ascii="Calibri" w:hAnsi="Calibri"/>
                <w:sz w:val="14"/>
                <w:szCs w:val="14"/>
              </w:rPr>
              <w:t>Address:</w:t>
            </w:r>
          </w:p>
        </w:tc>
        <w:tc>
          <w:tcPr>
            <w:tcW w:w="5405" w:type="dxa"/>
            <w:gridSpan w:val="2"/>
          </w:tcPr>
          <w:p w14:paraId="4A3A5AEF" w14:textId="77777777" w:rsidR="00EA01F0" w:rsidRPr="00B272DC" w:rsidRDefault="00EA01F0" w:rsidP="00231CFA">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EA01F0" w:rsidRPr="00B272DC" w14:paraId="4A3A5AF3" w14:textId="77777777" w:rsidTr="00881890">
        <w:trPr>
          <w:trHeight w:val="360"/>
        </w:trPr>
        <w:tc>
          <w:tcPr>
            <w:tcW w:w="5480" w:type="dxa"/>
            <w:gridSpan w:val="2"/>
          </w:tcPr>
          <w:p w14:paraId="4A3A5AF1" w14:textId="77777777" w:rsidR="00EA01F0" w:rsidRPr="00B272DC" w:rsidRDefault="00EA01F0" w:rsidP="00231CFA">
            <w:pPr>
              <w:keepNext/>
              <w:rPr>
                <w:rFonts w:ascii="Calibri" w:hAnsi="Calibri"/>
                <w:sz w:val="14"/>
                <w:szCs w:val="14"/>
              </w:rPr>
            </w:pPr>
            <w:r w:rsidRPr="00B272DC">
              <w:rPr>
                <w:rFonts w:ascii="Calibri" w:hAnsi="Calibri"/>
                <w:sz w:val="14"/>
                <w:szCs w:val="14"/>
              </w:rPr>
              <w:t>City/State/Zip:</w:t>
            </w:r>
          </w:p>
        </w:tc>
        <w:tc>
          <w:tcPr>
            <w:tcW w:w="5405" w:type="dxa"/>
            <w:gridSpan w:val="2"/>
          </w:tcPr>
          <w:p w14:paraId="4A3A5AF2" w14:textId="77777777" w:rsidR="00EA01F0" w:rsidRPr="00B272DC" w:rsidRDefault="00EA01F0" w:rsidP="00231CFA">
            <w:pPr>
              <w:keepNext/>
              <w:rPr>
                <w:rFonts w:ascii="Calibri" w:hAnsi="Calibri"/>
                <w:sz w:val="14"/>
                <w:szCs w:val="14"/>
              </w:rPr>
            </w:pPr>
            <w:r w:rsidRPr="00B272DC">
              <w:rPr>
                <w:rFonts w:ascii="Calibri" w:hAnsi="Calibri"/>
                <w:sz w:val="14"/>
                <w:szCs w:val="14"/>
              </w:rPr>
              <w:t>Phone:</w:t>
            </w:r>
          </w:p>
        </w:tc>
      </w:tr>
      <w:tr w:rsidR="00EA01F0" w:rsidRPr="008E6C57" w14:paraId="4A3A5AF5" w14:textId="77777777" w:rsidTr="00881890">
        <w:tblPrEx>
          <w:tblCellMar>
            <w:left w:w="115" w:type="dxa"/>
            <w:right w:w="115" w:type="dxa"/>
          </w:tblCellMar>
        </w:tblPrEx>
        <w:trPr>
          <w:trHeight w:val="296"/>
        </w:trPr>
        <w:tc>
          <w:tcPr>
            <w:tcW w:w="10885" w:type="dxa"/>
            <w:gridSpan w:val="4"/>
            <w:vAlign w:val="center"/>
          </w:tcPr>
          <w:p w14:paraId="4A3A5AF4" w14:textId="77777777" w:rsidR="00EA01F0"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A01F0" w:rsidRPr="008E6C57" w14:paraId="4A3A5AFD" w14:textId="77777777" w:rsidTr="00881890">
        <w:tblPrEx>
          <w:tblCellMar>
            <w:left w:w="115" w:type="dxa"/>
            <w:right w:w="115" w:type="dxa"/>
          </w:tblCellMar>
        </w:tblPrEx>
        <w:trPr>
          <w:trHeight w:val="504"/>
        </w:trPr>
        <w:tc>
          <w:tcPr>
            <w:tcW w:w="10885" w:type="dxa"/>
            <w:gridSpan w:val="4"/>
          </w:tcPr>
          <w:p w14:paraId="4A3A5AF6" w14:textId="77777777" w:rsidR="00EA01F0" w:rsidRPr="00C13C13" w:rsidRDefault="00EA01F0" w:rsidP="00C13C13">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56E79897" w14:textId="77777777" w:rsidR="00EA4B2F" w:rsidRPr="00C13C13" w:rsidRDefault="00EA4B2F" w:rsidP="00EA4B2F">
            <w:pPr>
              <w:pStyle w:val="Heading3"/>
              <w:numPr>
                <w:ilvl w:val="0"/>
                <w:numId w:val="24"/>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0DD5AB21" w14:textId="77777777" w:rsidR="00EA4B2F" w:rsidRPr="00C13C13" w:rsidRDefault="00EA4B2F" w:rsidP="00C13C13">
            <w:pPr>
              <w:pStyle w:val="Heading3"/>
              <w:numPr>
                <w:ilvl w:val="0"/>
                <w:numId w:val="24"/>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5912D566" w14:textId="77777777" w:rsidR="00EA4B2F" w:rsidRPr="00C13C13" w:rsidRDefault="00EA4B2F" w:rsidP="00EA4B2F">
            <w:pPr>
              <w:keepNext/>
              <w:numPr>
                <w:ilvl w:val="0"/>
                <w:numId w:val="24"/>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42917DAD" w14:textId="77777777" w:rsidR="00EA4B2F" w:rsidRPr="00C13C13" w:rsidRDefault="00EA4B2F" w:rsidP="00EA4B2F">
            <w:pPr>
              <w:pStyle w:val="ListParagraph"/>
              <w:keepNext/>
              <w:numPr>
                <w:ilvl w:val="0"/>
                <w:numId w:val="24"/>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4A3A5AFC" w14:textId="4BC63D0F" w:rsidR="00EA01F0" w:rsidRPr="00C13C13" w:rsidRDefault="00EA4B2F" w:rsidP="00C13C13">
            <w:pPr>
              <w:pStyle w:val="ListParagraph"/>
              <w:numPr>
                <w:ilvl w:val="0"/>
                <w:numId w:val="24"/>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A01F0" w:rsidRPr="00B272DC" w14:paraId="4A3A5B00" w14:textId="77777777" w:rsidTr="00881890">
        <w:tblPrEx>
          <w:tblCellMar>
            <w:left w:w="108" w:type="dxa"/>
            <w:right w:w="108" w:type="dxa"/>
          </w:tblCellMar>
        </w:tblPrEx>
        <w:trPr>
          <w:trHeight w:val="360"/>
        </w:trPr>
        <w:tc>
          <w:tcPr>
            <w:tcW w:w="5214" w:type="dxa"/>
          </w:tcPr>
          <w:p w14:paraId="4A3A5AFE"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
          <w:p w14:paraId="4A3A5AFF"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EA01F0" w:rsidRPr="00B272DC" w14:paraId="4A3A5B03" w14:textId="77777777" w:rsidTr="00881890">
        <w:tblPrEx>
          <w:tblCellMar>
            <w:left w:w="108" w:type="dxa"/>
            <w:right w:w="108" w:type="dxa"/>
          </w:tblCellMar>
        </w:tblPrEx>
        <w:trPr>
          <w:trHeight w:val="360"/>
        </w:trPr>
        <w:tc>
          <w:tcPr>
            <w:tcW w:w="5214" w:type="dxa"/>
          </w:tcPr>
          <w:p w14:paraId="4A3A5B01"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
          <w:p w14:paraId="4A3A5B02"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EA01F0" w:rsidRPr="00B272DC" w14:paraId="4A3A5B06" w14:textId="77777777" w:rsidTr="00881890">
        <w:tblPrEx>
          <w:tblCellMar>
            <w:left w:w="108" w:type="dxa"/>
            <w:right w:w="108" w:type="dxa"/>
          </w:tblCellMar>
        </w:tblPrEx>
        <w:trPr>
          <w:trHeight w:val="360"/>
        </w:trPr>
        <w:tc>
          <w:tcPr>
            <w:tcW w:w="5214" w:type="dxa"/>
          </w:tcPr>
          <w:p w14:paraId="4A3A5B04"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
          <w:p w14:paraId="4A3A5B05"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EA01F0" w:rsidRPr="00B272DC" w14:paraId="4A3A5B0A" w14:textId="77777777" w:rsidTr="00881890">
        <w:tblPrEx>
          <w:tblCellMar>
            <w:left w:w="108" w:type="dxa"/>
            <w:right w:w="108" w:type="dxa"/>
          </w:tblCellMar>
        </w:tblPrEx>
        <w:trPr>
          <w:trHeight w:val="360"/>
        </w:trPr>
        <w:tc>
          <w:tcPr>
            <w:tcW w:w="5214" w:type="dxa"/>
          </w:tcPr>
          <w:p w14:paraId="4A3A5B07"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
          <w:p w14:paraId="4A3A5B08" w14:textId="275C8E28"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766464">
              <w:rPr>
                <w:rFonts w:ascii="Calibri" w:hAnsi="Calibri"/>
                <w:sz w:val="14"/>
                <w:szCs w:val="14"/>
              </w:rPr>
              <w:t>:</w:t>
            </w:r>
          </w:p>
        </w:tc>
        <w:tc>
          <w:tcPr>
            <w:tcW w:w="2897" w:type="dxa"/>
          </w:tcPr>
          <w:p w14:paraId="4A3A5B09"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EA01F0" w:rsidRPr="00B272DC" w14:paraId="4A3A5B0D" w14:textId="77777777" w:rsidTr="00881890">
        <w:tblPrEx>
          <w:tblCellMar>
            <w:left w:w="108" w:type="dxa"/>
            <w:right w:w="108" w:type="dxa"/>
          </w:tblCellMar>
        </w:tblPrEx>
        <w:trPr>
          <w:trHeight w:val="360"/>
        </w:trPr>
        <w:tc>
          <w:tcPr>
            <w:tcW w:w="5214" w:type="dxa"/>
          </w:tcPr>
          <w:p w14:paraId="4A3A5B0B"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
          <w:p w14:paraId="4A3A5B0C"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881890">
          <w:headerReference w:type="even" r:id="rId8"/>
          <w:headerReference w:type="default" r:id="rId9"/>
          <w:footerReference w:type="default" r:id="rId10"/>
          <w:headerReference w:type="first" r:id="rId11"/>
          <w:type w:val="continuous"/>
          <w:pgSz w:w="12240" w:h="15840" w:code="1"/>
          <w:pgMar w:top="825" w:right="720" w:bottom="720" w:left="720" w:header="180" w:footer="576" w:gutter="0"/>
          <w:pgNumType w:start="1"/>
          <w:cols w:space="720"/>
          <w:docGrid w:linePitch="272"/>
        </w:sectPr>
      </w:pPr>
    </w:p>
    <w:p w14:paraId="4A3A5B11" w14:textId="635179F9" w:rsidR="00EA01F0" w:rsidRPr="002F4374" w:rsidRDefault="009B5C14" w:rsidP="009B5C14">
      <w:pPr>
        <w:jc w:val="center"/>
        <w:rPr>
          <w:rFonts w:ascii="Calibri" w:hAnsi="Calibri"/>
          <w:b/>
          <w:szCs w:val="18"/>
        </w:rPr>
      </w:pPr>
      <w:r w:rsidRPr="002F4374">
        <w:rPr>
          <w:rFonts w:ascii="Calibri" w:hAnsi="Calibri"/>
          <w:b/>
          <w:szCs w:val="18"/>
        </w:rPr>
        <w:lastRenderedPageBreak/>
        <w:t>CF2R-</w:t>
      </w:r>
      <w:r w:rsidR="00672313">
        <w:rPr>
          <w:rFonts w:ascii="Calibri" w:hAnsi="Calibri"/>
          <w:b/>
          <w:szCs w:val="18"/>
        </w:rPr>
        <w:t>MCH-24a</w:t>
      </w:r>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47C14090"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17281159" w14:textId="43F738F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filled from the </w:t>
      </w:r>
      <w:r w:rsidR="005419F0">
        <w:rPr>
          <w:rFonts w:ascii="Calibri" w:hAnsi="Calibri"/>
          <w:sz w:val="18"/>
          <w:szCs w:val="18"/>
        </w:rPr>
        <w:t>MCH-27</w:t>
      </w:r>
      <w:r>
        <w:rPr>
          <w:rFonts w:ascii="Calibri" w:hAnsi="Calibri"/>
          <w:sz w:val="18"/>
          <w:szCs w:val="18"/>
        </w:rPr>
        <w:t xml:space="preserve"> which determines</w:t>
      </w:r>
      <w:r w:rsidR="00C65A7D">
        <w:rPr>
          <w:rFonts w:ascii="Calibri" w:hAnsi="Calibri"/>
          <w:sz w:val="18"/>
          <w:szCs w:val="18"/>
        </w:rPr>
        <w:t xml:space="preserve"> if</w:t>
      </w:r>
      <w:r w:rsidR="002E7F09">
        <w:rPr>
          <w:rFonts w:ascii="Calibri" w:hAnsi="Calibri"/>
          <w:sz w:val="18"/>
          <w:szCs w:val="18"/>
        </w:rPr>
        <w:t xml:space="preserve"> a</w:t>
      </w:r>
      <w:r>
        <w:rPr>
          <w:rFonts w:ascii="Calibri" w:hAnsi="Calibri"/>
          <w:sz w:val="18"/>
          <w:szCs w:val="18"/>
        </w:rPr>
        <w:t xml:space="preserve"> </w:t>
      </w:r>
      <w:r w:rsidR="005419F0">
        <w:rPr>
          <w:rFonts w:ascii="Calibri" w:hAnsi="Calibri"/>
          <w:sz w:val="18"/>
          <w:szCs w:val="18"/>
        </w:rPr>
        <w:t>2ACH</w:t>
      </w:r>
      <w:r w:rsidR="005419F0" w:rsidRPr="00881890">
        <w:rPr>
          <w:rFonts w:ascii="Calibri" w:hAnsi="Calibri"/>
          <w:sz w:val="18"/>
          <w:szCs w:val="18"/>
          <w:vertAlign w:val="subscript"/>
        </w:rPr>
        <w:t>50</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772E421E" w14:textId="4795384D" w:rsidR="00EC07D1" w:rsidRDefault="00EC07D1" w:rsidP="00EC07D1">
      <w:pPr>
        <w:pStyle w:val="ListParagraph"/>
        <w:numPr>
          <w:ilvl w:val="0"/>
          <w:numId w:val="15"/>
        </w:numPr>
        <w:rPr>
          <w:rFonts w:ascii="Calibri" w:hAnsi="Calibri"/>
          <w:sz w:val="18"/>
          <w:szCs w:val="18"/>
        </w:rPr>
      </w:pPr>
      <w:r>
        <w:rPr>
          <w:rFonts w:ascii="Calibri" w:hAnsi="Calibri"/>
          <w:sz w:val="18"/>
          <w:szCs w:val="18"/>
        </w:rPr>
        <w:t>This field is au</w:t>
      </w:r>
      <w:r w:rsidR="005419F0">
        <w:rPr>
          <w:rFonts w:ascii="Calibri" w:hAnsi="Calibri"/>
          <w:sz w:val="18"/>
          <w:szCs w:val="18"/>
        </w:rPr>
        <w:t>tomatically filled from the MCH-27</w:t>
      </w:r>
      <w:r>
        <w:rPr>
          <w:rFonts w:ascii="Calibri" w:hAnsi="Calibri"/>
          <w:sz w:val="18"/>
          <w:szCs w:val="18"/>
        </w:rPr>
        <w:t xml:space="preserve"> w</w:t>
      </w:r>
      <w:r w:rsidR="005A57F7">
        <w:rPr>
          <w:rFonts w:ascii="Calibri" w:hAnsi="Calibri"/>
          <w:sz w:val="18"/>
          <w:szCs w:val="18"/>
        </w:rPr>
        <w:t xml:space="preserve">hich determines </w:t>
      </w:r>
      <w:r w:rsidR="00C65A7D">
        <w:rPr>
          <w:rFonts w:ascii="Calibri" w:hAnsi="Calibri"/>
          <w:sz w:val="18"/>
          <w:szCs w:val="18"/>
        </w:rPr>
        <w:t xml:space="preserve">if </w:t>
      </w:r>
      <w:r w:rsidR="002E7F09">
        <w:rPr>
          <w:rFonts w:ascii="Calibri" w:hAnsi="Calibri"/>
          <w:sz w:val="18"/>
          <w:szCs w:val="18"/>
        </w:rPr>
        <w:t>a 0.3CFM/ft</w:t>
      </w:r>
      <w:r w:rsidR="002E7F09" w:rsidRPr="00881890">
        <w:rPr>
          <w:rFonts w:ascii="Calibri" w:hAnsi="Calibri"/>
          <w:sz w:val="18"/>
          <w:szCs w:val="18"/>
          <w:vertAlign w:val="superscript"/>
        </w:rPr>
        <w:t>2</w:t>
      </w:r>
      <w:r w:rsidR="002E7F09">
        <w:rPr>
          <w:rFonts w:ascii="Calibri" w:hAnsi="Calibri"/>
          <w:sz w:val="18"/>
          <w:szCs w:val="18"/>
        </w:rPr>
        <w:t xml:space="preserve"> </w:t>
      </w:r>
      <w:r w:rsidR="005A57F7">
        <w:rPr>
          <w:rFonts w:ascii="Calibri" w:hAnsi="Calibri"/>
          <w:sz w:val="18"/>
          <w:szCs w:val="18"/>
        </w:rPr>
        <w:t>value</w:t>
      </w:r>
      <w:r w:rsidR="00C65A7D">
        <w:rPr>
          <w:rFonts w:ascii="Calibri" w:hAnsi="Calibri"/>
          <w:sz w:val="18"/>
          <w:szCs w:val="18"/>
        </w:rPr>
        <w:t xml:space="preserve"> is required</w:t>
      </w:r>
      <w:r>
        <w:rPr>
          <w:rFonts w:ascii="Calibri" w:hAnsi="Calibri"/>
          <w:sz w:val="18"/>
          <w:szCs w:val="18"/>
        </w:rPr>
        <w:t>.</w:t>
      </w:r>
    </w:p>
    <w:p w14:paraId="44AB8158" w14:textId="1FB53AEC"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w:t>
      </w:r>
      <w:r w:rsidR="004A2663">
        <w:rPr>
          <w:rFonts w:ascii="Calibri" w:hAnsi="Calibri"/>
          <w:sz w:val="18"/>
          <w:szCs w:val="18"/>
        </w:rPr>
        <w:t>displays</w:t>
      </w:r>
      <w:r>
        <w:rPr>
          <w:rFonts w:ascii="Calibri" w:hAnsi="Calibri"/>
          <w:sz w:val="18"/>
          <w:szCs w:val="18"/>
        </w:rPr>
        <w:t xml:space="preserve"> the </w:t>
      </w:r>
      <w:r w:rsidR="004A2663">
        <w:rPr>
          <w:rFonts w:ascii="Calibri" w:hAnsi="Calibri"/>
          <w:sz w:val="18"/>
          <w:szCs w:val="18"/>
        </w:rPr>
        <w:t>2ACH</w:t>
      </w:r>
      <w:r w:rsidR="004A2663" w:rsidRPr="00881890">
        <w:rPr>
          <w:rFonts w:ascii="Calibri" w:hAnsi="Calibri"/>
          <w:sz w:val="18"/>
          <w:szCs w:val="18"/>
          <w:vertAlign w:val="subscript"/>
        </w:rPr>
        <w:t>50</w:t>
      </w:r>
      <w:r>
        <w:rPr>
          <w:rFonts w:ascii="Calibri" w:hAnsi="Calibri"/>
          <w:sz w:val="18"/>
          <w:szCs w:val="18"/>
        </w:rPr>
        <w:t xml:space="preserve"> </w:t>
      </w:r>
      <w:r w:rsidR="004A2663">
        <w:rPr>
          <w:rFonts w:ascii="Calibri" w:hAnsi="Calibri"/>
          <w:sz w:val="18"/>
          <w:szCs w:val="18"/>
        </w:rPr>
        <w:t>default</w:t>
      </w:r>
      <w:r>
        <w:rPr>
          <w:rFonts w:ascii="Calibri" w:hAnsi="Calibri"/>
          <w:sz w:val="18"/>
          <w:szCs w:val="18"/>
        </w:rPr>
        <w:t xml:space="preserve"> </w:t>
      </w:r>
      <w:r w:rsidR="00B02DA6">
        <w:rPr>
          <w:rFonts w:ascii="Calibri" w:hAnsi="Calibri"/>
          <w:sz w:val="18"/>
          <w:szCs w:val="18"/>
        </w:rPr>
        <w:t>enclosure</w:t>
      </w:r>
      <w:r w:rsidR="004A2663">
        <w:rPr>
          <w:rFonts w:ascii="Calibri" w:hAnsi="Calibri"/>
          <w:sz w:val="18"/>
          <w:szCs w:val="18"/>
        </w:rPr>
        <w:t xml:space="preserve"> air leakage.</w:t>
      </w:r>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63776CE7" w:rsidR="00EC07D1" w:rsidRDefault="00EC07D1" w:rsidP="00EC07D1">
      <w:pPr>
        <w:pStyle w:val="ListParagraph"/>
        <w:numPr>
          <w:ilvl w:val="0"/>
          <w:numId w:val="15"/>
        </w:numPr>
        <w:rPr>
          <w:ins w:id="19" w:author="Markstrum, Alexis@Energy" w:date="2019-09-30T14:35:00Z"/>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7799C9EF" w14:textId="0B4DA9CB" w:rsidR="00046C2D" w:rsidRDefault="00B33ADB" w:rsidP="00EC07D1">
      <w:pPr>
        <w:pStyle w:val="ListParagraph"/>
        <w:numPr>
          <w:ilvl w:val="0"/>
          <w:numId w:val="15"/>
        </w:numPr>
        <w:rPr>
          <w:rFonts w:ascii="Calibri" w:hAnsi="Calibri"/>
          <w:sz w:val="18"/>
          <w:szCs w:val="18"/>
        </w:rPr>
      </w:pPr>
      <w:ins w:id="20" w:author="Markstrum, Alexis@Energy" w:date="2019-09-30T14:36:00Z">
        <w:r>
          <w:rPr>
            <w:rFonts w:ascii="Calibri" w:hAnsi="Calibri"/>
            <w:sz w:val="18"/>
            <w:szCs w:val="18"/>
          </w:rPr>
          <w:t>This field is automatically calculated unless the CF1R is an NCB or ADD.</w:t>
        </w:r>
      </w:ins>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5C7D7DB"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0EB0E5A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366B2CC"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05E61D5F"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A3822D8"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1414489E"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69329ADB"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556BAC0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1EB2AA83"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1A721622"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r w:rsidR="00672313">
        <w:rPr>
          <w:rFonts w:ascii="Calibri" w:hAnsi="Calibri"/>
          <w:b/>
          <w:sz w:val="18"/>
          <w:szCs w:val="18"/>
        </w:rPr>
        <w:t>MCH24a</w:t>
      </w:r>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4204A553"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21254C67"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This is the reading on the manual manometer with no fans turned on.</w:t>
      </w:r>
    </w:p>
    <w:p w14:paraId="4A3A5B32" w14:textId="092643A7"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r w:rsidR="00C70CDD">
        <w:rPr>
          <w:rFonts w:ascii="Calibri" w:hAnsi="Calibri"/>
          <w:sz w:val="18"/>
          <w:szCs w:val="18"/>
        </w:rPr>
        <w:t xml:space="preserve">. This is the enclosure pressure target value the </w:t>
      </w:r>
      <w:r w:rsidR="00B02DA6">
        <w:rPr>
          <w:rFonts w:ascii="Calibri" w:hAnsi="Calibri"/>
          <w:sz w:val="18"/>
          <w:szCs w:val="18"/>
        </w:rPr>
        <w:t>enclosure</w:t>
      </w:r>
      <w:r w:rsidR="00C70CDD">
        <w:rPr>
          <w:rFonts w:ascii="Calibri" w:hAnsi="Calibri"/>
          <w:sz w:val="18"/>
          <w:szCs w:val="18"/>
        </w:rPr>
        <w:t xml:space="preserve"> needs to achieve</w:t>
      </w:r>
      <w:r w:rsidR="006A4DFF">
        <w:rPr>
          <w:rFonts w:ascii="Calibri" w:hAnsi="Calibri"/>
          <w:sz w:val="18"/>
          <w:szCs w:val="18"/>
        </w:rPr>
        <w:t xml:space="preserve"> during the test</w:t>
      </w:r>
      <w:r w:rsidR="00C70CDD">
        <w:rPr>
          <w:rFonts w:ascii="Calibri" w:hAnsi="Calibri"/>
          <w:sz w:val="18"/>
          <w:szCs w:val="18"/>
        </w:rPr>
        <w:t>.</w:t>
      </w:r>
    </w:p>
    <w:p w14:paraId="16535BC0" w14:textId="0451D3F5" w:rsidR="00C70CDD" w:rsidRDefault="00C70CDD" w:rsidP="0009311F">
      <w:pPr>
        <w:pStyle w:val="ListParagraph"/>
        <w:numPr>
          <w:ilvl w:val="0"/>
          <w:numId w:val="17"/>
        </w:numPr>
        <w:rPr>
          <w:rFonts w:ascii="Calibri" w:hAnsi="Calibri"/>
          <w:sz w:val="18"/>
          <w:szCs w:val="18"/>
        </w:rPr>
      </w:pPr>
      <w:r>
        <w:rPr>
          <w:rFonts w:ascii="Calibri" w:hAnsi="Calibri"/>
          <w:sz w:val="18"/>
          <w:szCs w:val="18"/>
        </w:rPr>
        <w:t>Enter the unadjusted enclosure pressure measured. This value is read from the manual manometer during the test.</w:t>
      </w:r>
    </w:p>
    <w:p w14:paraId="000AA53E" w14:textId="3AA4AA71" w:rsidR="00C70CDD" w:rsidRDefault="00C70CDD" w:rsidP="0009311F">
      <w:pPr>
        <w:pStyle w:val="ListParagraph"/>
        <w:numPr>
          <w:ilvl w:val="0"/>
          <w:numId w:val="17"/>
        </w:numPr>
        <w:rPr>
          <w:rFonts w:ascii="Calibri" w:hAnsi="Calibri"/>
          <w:sz w:val="18"/>
          <w:szCs w:val="18"/>
        </w:rPr>
      </w:pPr>
      <w:r>
        <w:rPr>
          <w:rFonts w:ascii="Calibri" w:hAnsi="Calibri"/>
          <w:sz w:val="18"/>
          <w:szCs w:val="18"/>
        </w:rPr>
        <w:t>This field is automatically calculated. This value is the difference of the unadjusted enclosure pressure measured and the pre-test baseline enclosure pressure.</w:t>
      </w:r>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63BEA486"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 xml:space="preserve">measured nominal </w:t>
      </w:r>
      <w:r>
        <w:rPr>
          <w:rFonts w:ascii="Calibri" w:hAnsi="Calibri"/>
          <w:sz w:val="18"/>
          <w:szCs w:val="18"/>
        </w:rPr>
        <w:t xml:space="preserve">fan flow </w:t>
      </w:r>
      <w:r w:rsidR="00C70CDD">
        <w:rPr>
          <w:rFonts w:ascii="Calibri" w:hAnsi="Calibri"/>
          <w:sz w:val="18"/>
          <w:szCs w:val="18"/>
        </w:rPr>
        <w:t xml:space="preserve">at above fan pressure </w:t>
      </w:r>
      <w:r>
        <w:rPr>
          <w:rFonts w:ascii="Calibri" w:hAnsi="Calibri"/>
          <w:sz w:val="18"/>
          <w:szCs w:val="18"/>
        </w:rPr>
        <w:t xml:space="preserve">from the manometer that corresponds to the </w:t>
      </w:r>
      <w:r w:rsidR="00C70CDD">
        <w:rPr>
          <w:rFonts w:ascii="Calibri" w:hAnsi="Calibri"/>
          <w:sz w:val="18"/>
          <w:szCs w:val="18"/>
        </w:rPr>
        <w:t>induced enclosure pressure difference.</w:t>
      </w:r>
    </w:p>
    <w:p w14:paraId="4A3A5B3A" w14:textId="46D5A716"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r w:rsidR="00A8014F">
        <w:rPr>
          <w:rFonts w:ascii="Calibri" w:hAnsi="Calibri"/>
          <w:sz w:val="18"/>
          <w:szCs w:val="18"/>
        </w:rPr>
        <w:t>The induced enclosure pressure difference is converted to a nominal airflow at 50 Pa.</w:t>
      </w:r>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46010AAB"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lastRenderedPageBreak/>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081A66E"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881890">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55B1D94D"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r w:rsidR="005419F0">
        <w:rPr>
          <w:rFonts w:ascii="Calibri" w:hAnsi="Calibri"/>
          <w:b/>
          <w:sz w:val="18"/>
          <w:szCs w:val="18"/>
        </w:rPr>
        <w:t>Measured Enclosure Air Leakage Rate</w:t>
      </w:r>
    </w:p>
    <w:p w14:paraId="4A3A5DF9" w14:textId="47843B9F"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r w:rsidR="005419F0">
        <w:rPr>
          <w:rFonts w:ascii="Calibri" w:hAnsi="Calibri"/>
          <w:sz w:val="18"/>
          <w:szCs w:val="18"/>
        </w:rPr>
        <w:t>.</w:t>
      </w:r>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r w:rsidR="005419F0">
        <w:rPr>
          <w:rFonts w:ascii="Calibri" w:hAnsi="Calibri"/>
          <w:b/>
          <w:sz w:val="18"/>
          <w:szCs w:val="18"/>
        </w:rPr>
        <w:t xml:space="preserve"> Worksheet</w:t>
      </w:r>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76B94FB2" w:rsidR="0009311F" w:rsidRPr="00782762" w:rsidRDefault="0009311F" w:rsidP="00881890">
      <w:pPr>
        <w:pStyle w:val="ListParagraph"/>
        <w:rPr>
          <w:rFonts w:ascii="Calibri" w:hAnsi="Calibri"/>
          <w:sz w:val="18"/>
          <w:szCs w:val="18"/>
        </w:rPr>
      </w:pPr>
    </w:p>
    <w:p w14:paraId="4A3A5E02" w14:textId="77777777" w:rsidR="00EA01F0" w:rsidRDefault="00EA01F0" w:rsidP="00881890">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4"/>
        <w:gridCol w:w="5103"/>
        <w:gridCol w:w="5103"/>
      </w:tblGrid>
      <w:tr w:rsidR="00EA01F0" w:rsidRPr="00A42BCC" w14:paraId="4A3A5E04" w14:textId="77777777" w:rsidTr="00231CFA">
        <w:tc>
          <w:tcPr>
            <w:tcW w:w="11016" w:type="dxa"/>
            <w:gridSpan w:val="3"/>
            <w:vAlign w:val="center"/>
          </w:tcPr>
          <w:p w14:paraId="4A3A5E03" w14:textId="3E33499D"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509BDFE1" w:rsidR="005B6312" w:rsidRPr="00A42BCC" w:rsidRDefault="005B6312" w:rsidP="004A2663">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r w:rsidR="00066F15">
              <w:rPr>
                <w:rFonts w:asciiTheme="minorHAnsi" w:hAnsiTheme="minorHAnsi"/>
                <w:sz w:val="18"/>
                <w:szCs w:val="18"/>
              </w:rPr>
              <w:t>MCH-27</w:t>
            </w:r>
            <w:r>
              <w:rPr>
                <w:rFonts w:asciiTheme="minorHAnsi" w:hAnsiTheme="minorHAnsi"/>
                <w:sz w:val="18"/>
                <w:szCs w:val="18"/>
              </w:rPr>
              <w:t>?</w:t>
            </w:r>
          </w:p>
        </w:tc>
        <w:tc>
          <w:tcPr>
            <w:tcW w:w="5214" w:type="dxa"/>
            <w:vAlign w:val="center"/>
          </w:tcPr>
          <w:p w14:paraId="4A3A5E08" w14:textId="06E89E66"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2511527F"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r w:rsidR="00066F15">
              <w:rPr>
                <w:rFonts w:asciiTheme="minorHAnsi" w:hAnsiTheme="minorHAnsi"/>
                <w:sz w:val="18"/>
                <w:szCs w:val="18"/>
              </w:rPr>
              <w:t>MCH-27</w:t>
            </w:r>
            <w:r>
              <w:rPr>
                <w:rFonts w:asciiTheme="minorHAnsi" w:hAnsiTheme="minorHAnsi"/>
                <w:sz w:val="18"/>
                <w:szCs w:val="18"/>
              </w:rPr>
              <w:t xml:space="preserve">? </w:t>
            </w:r>
          </w:p>
        </w:tc>
        <w:tc>
          <w:tcPr>
            <w:tcW w:w="5214" w:type="dxa"/>
            <w:vAlign w:val="center"/>
          </w:tcPr>
          <w:p w14:paraId="41BD8D6F" w14:textId="2496A8C1" w:rsidR="005B6312" w:rsidRDefault="005B6312">
            <w:pPr>
              <w:rPr>
                <w:rFonts w:asciiTheme="minorHAnsi" w:hAnsiTheme="minorHAnsi"/>
                <w:sz w:val="18"/>
                <w:szCs w:val="18"/>
              </w:rPr>
            </w:pPr>
            <w:r>
              <w:rPr>
                <w:rFonts w:asciiTheme="minorHAnsi" w:hAnsiTheme="minorHAnsi"/>
                <w:sz w:val="18"/>
                <w:szCs w:val="18"/>
              </w:rPr>
              <w:t xml:space="preserve">&lt;&lt;calculated field: If </w:t>
            </w:r>
            <w:r w:rsidR="00066F15">
              <w:rPr>
                <w:rFonts w:asciiTheme="minorHAnsi" w:hAnsiTheme="minorHAnsi"/>
                <w:sz w:val="18"/>
                <w:szCs w:val="18"/>
              </w:rPr>
              <w:t>MCH-27</w:t>
            </w:r>
            <w:r>
              <w:rPr>
                <w:rFonts w:asciiTheme="minorHAnsi" w:hAnsiTheme="minorHAnsi"/>
                <w:sz w:val="18"/>
                <w:szCs w:val="18"/>
              </w:rPr>
              <w:t xml:space="preserve">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7CF116E8" w:rsidR="005B6312" w:rsidRPr="00A42BCC" w:rsidRDefault="004A2663">
            <w:pPr>
              <w:rPr>
                <w:rFonts w:asciiTheme="minorHAnsi" w:hAnsiTheme="minorHAnsi"/>
                <w:sz w:val="18"/>
                <w:szCs w:val="18"/>
              </w:rPr>
            </w:pPr>
            <w:r>
              <w:rPr>
                <w:rFonts w:asciiTheme="minorHAnsi" w:hAnsiTheme="minorHAnsi"/>
                <w:sz w:val="18"/>
                <w:szCs w:val="18"/>
              </w:rPr>
              <w:t xml:space="preserve">Default </w:t>
            </w:r>
            <w:r w:rsidR="003F62A0">
              <w:rPr>
                <w:rFonts w:asciiTheme="minorHAnsi" w:hAnsiTheme="minorHAnsi"/>
                <w:sz w:val="18"/>
                <w:szCs w:val="18"/>
              </w:rPr>
              <w:t>Enclosure</w:t>
            </w:r>
            <w:r w:rsidR="003F62A0" w:rsidRPr="00A42BCC">
              <w:rPr>
                <w:rFonts w:asciiTheme="minorHAnsi" w:hAnsiTheme="minorHAnsi"/>
                <w:sz w:val="18"/>
                <w:szCs w:val="18"/>
              </w:rPr>
              <w:t xml:space="preserve"> </w:t>
            </w:r>
            <w:r w:rsidR="005B6312" w:rsidRPr="00A42BCC">
              <w:rPr>
                <w:rFonts w:asciiTheme="minorHAnsi" w:hAnsiTheme="minorHAnsi"/>
                <w:sz w:val="18"/>
                <w:szCs w:val="18"/>
              </w:rPr>
              <w:t xml:space="preserve">Air Leakage </w:t>
            </w:r>
          </w:p>
        </w:tc>
        <w:tc>
          <w:tcPr>
            <w:tcW w:w="5214" w:type="dxa"/>
            <w:vAlign w:val="center"/>
          </w:tcPr>
          <w:p w14:paraId="4A3A5E0C" w14:textId="10D81ADE" w:rsidR="005B6312" w:rsidRPr="00A42BCC"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 xml:space="preserve">if A01=required, then value = </w:t>
            </w:r>
            <w:r w:rsidR="00066F15">
              <w:rPr>
                <w:rFonts w:asciiTheme="minorHAnsi" w:hAnsiTheme="minorHAnsi"/>
                <w:sz w:val="18"/>
                <w:szCs w:val="18"/>
              </w:rPr>
              <w:t>2 ACH</w:t>
            </w:r>
            <w:r w:rsidR="00066F15" w:rsidRPr="00881890">
              <w:rPr>
                <w:rFonts w:asciiTheme="minorHAnsi" w:hAnsiTheme="minorHAnsi"/>
                <w:sz w:val="18"/>
                <w:szCs w:val="18"/>
                <w:vertAlign w:val="subscript"/>
              </w:rPr>
              <w:t>50</w:t>
            </w:r>
            <w:r w:rsidR="00066F15">
              <w:rPr>
                <w:rFonts w:asciiTheme="minorHAnsi" w:hAnsiTheme="minorHAnsi"/>
                <w:sz w:val="18"/>
                <w:szCs w:val="18"/>
              </w:rPr>
              <w:t xml:space="preserve"> </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4D8B67F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r>
              <w:rPr>
                <w:rFonts w:asciiTheme="minorHAnsi" w:hAnsiTheme="minorHAnsi"/>
                <w:sz w:val="18"/>
                <w:szCs w:val="18"/>
              </w:rPr>
              <w:t>08</w:t>
            </w:r>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3B01B111" w14:textId="54CEE99F" w:rsidR="003B53A3" w:rsidRDefault="003B53A3" w:rsidP="00F561F5">
            <w:pPr>
              <w:rPr>
                <w:ins w:id="23" w:author="Markstrum, Alexis@Energy" w:date="2019-10-14T10:56:00Z"/>
                <w:rFonts w:asciiTheme="minorHAnsi" w:hAnsiTheme="minorHAnsi"/>
                <w:sz w:val="18"/>
                <w:szCs w:val="18"/>
              </w:rPr>
            </w:pPr>
            <w:ins w:id="24" w:author="Markstrum, Alexis@Energy" w:date="2019-10-14T10:55:00Z">
              <w:r w:rsidRPr="003B53A3">
                <w:rPr>
                  <w:rFonts w:asciiTheme="minorHAnsi" w:hAnsiTheme="minorHAnsi"/>
                  <w:sz w:val="18"/>
                  <w:szCs w:val="18"/>
                </w:rPr>
                <w:t xml:space="preserve">&lt;&lt;if A02≠"required", then value = N/A; </w:t>
              </w:r>
            </w:ins>
          </w:p>
          <w:p w14:paraId="19F34BED" w14:textId="32B092EF" w:rsidR="00B05774" w:rsidDel="003B53A3" w:rsidRDefault="003B53A3" w:rsidP="0007727D">
            <w:pPr>
              <w:rPr>
                <w:del w:id="25" w:author="Markstrum, Alexis@Energy" w:date="2019-10-14T10:55:00Z"/>
                <w:rFonts w:asciiTheme="minorHAnsi" w:hAnsiTheme="minorHAnsi"/>
                <w:sz w:val="18"/>
                <w:szCs w:val="18"/>
              </w:rPr>
            </w:pPr>
            <w:ins w:id="26" w:author="Markstrum, Alexis@Energy" w:date="2019-10-14T10:55:00Z">
              <w:r w:rsidRPr="003B53A3">
                <w:rPr>
                  <w:rFonts w:asciiTheme="minorHAnsi" w:hAnsiTheme="minorHAnsi"/>
                  <w:sz w:val="18"/>
                  <w:szCs w:val="18"/>
                </w:rPr>
                <w:t>Else user input numeric value, xxxxx.x &gt;&gt;</w:t>
              </w:r>
            </w:ins>
            <w:del w:id="27" w:author="Markstrum, Alexis@Energy" w:date="2019-10-14T10:55:00Z">
              <w:r w:rsidR="005B6312" w:rsidRPr="00BE0A0D" w:rsidDel="003B53A3">
                <w:rPr>
                  <w:rFonts w:asciiTheme="minorHAnsi" w:hAnsiTheme="minorHAnsi"/>
                  <w:sz w:val="18"/>
                  <w:szCs w:val="18"/>
                </w:rPr>
                <w:delText xml:space="preserve">&lt;&lt;if A02="required", </w:delText>
              </w:r>
              <w:r w:rsidR="0007727D" w:rsidDel="003B53A3">
                <w:rPr>
                  <w:rFonts w:asciiTheme="minorHAnsi" w:hAnsiTheme="minorHAnsi"/>
                  <w:sz w:val="18"/>
                  <w:szCs w:val="18"/>
                </w:rPr>
                <w:delText xml:space="preserve">then value is </w:delText>
              </w:r>
              <w:r w:rsidR="00B05774" w:rsidDel="003B53A3">
                <w:rPr>
                  <w:rFonts w:asciiTheme="minorHAnsi" w:hAnsiTheme="minorHAnsi"/>
                  <w:sz w:val="18"/>
                  <w:szCs w:val="18"/>
                </w:rPr>
                <w:delText>taken</w:delText>
              </w:r>
              <w:r w:rsidR="0007727D" w:rsidDel="003B53A3">
                <w:rPr>
                  <w:rFonts w:asciiTheme="minorHAnsi" w:hAnsiTheme="minorHAnsi"/>
                  <w:sz w:val="18"/>
                  <w:szCs w:val="18"/>
                </w:rPr>
                <w:delText xml:space="preserve"> from CF1R</w:delText>
              </w:r>
              <w:r w:rsidR="00B05774" w:rsidDel="003B53A3">
                <w:rPr>
                  <w:rFonts w:asciiTheme="minorHAnsi" w:hAnsiTheme="minorHAnsi"/>
                  <w:sz w:val="18"/>
                  <w:szCs w:val="18"/>
                </w:rPr>
                <w:delText>;</w:delText>
              </w:r>
            </w:del>
          </w:p>
          <w:p w14:paraId="1FC322F3" w14:textId="42CC2996" w:rsidR="005B6312" w:rsidRPr="00A42BCC" w:rsidDel="008A5A59" w:rsidRDefault="00B05774" w:rsidP="00F561F5">
            <w:pPr>
              <w:rPr>
                <w:rFonts w:asciiTheme="minorHAnsi" w:hAnsiTheme="minorHAnsi"/>
                <w:sz w:val="18"/>
                <w:szCs w:val="18"/>
              </w:rPr>
            </w:pPr>
            <w:del w:id="28" w:author="Markstrum, Alexis@Energy" w:date="2019-10-14T10:55:00Z">
              <w:r w:rsidDel="003B53A3">
                <w:rPr>
                  <w:rFonts w:asciiTheme="minorHAnsi" w:hAnsiTheme="minorHAnsi"/>
                  <w:sz w:val="18"/>
                  <w:szCs w:val="18"/>
                </w:rPr>
                <w:delText xml:space="preserve">Else </w:delText>
              </w:r>
              <w:r w:rsidR="005B6312" w:rsidRPr="00BE0A0D" w:rsidDel="003B53A3">
                <w:rPr>
                  <w:rFonts w:asciiTheme="minorHAnsi" w:hAnsiTheme="minorHAnsi"/>
                  <w:sz w:val="18"/>
                  <w:szCs w:val="18"/>
                </w:rPr>
                <w:delText xml:space="preserve"> user input numeric value, xxxxx.x</w:delText>
              </w:r>
              <w:r w:rsidR="00F561F5" w:rsidDel="003B53A3">
                <w:rPr>
                  <w:rFonts w:asciiTheme="minorHAnsi" w:hAnsiTheme="minorHAnsi"/>
                  <w:sz w:val="18"/>
                  <w:szCs w:val="18"/>
                </w:rPr>
                <w:delText>;</w:delText>
              </w:r>
              <w:r w:rsidR="005B6312" w:rsidRPr="00BE0A0D" w:rsidDel="003B53A3">
                <w:rPr>
                  <w:rFonts w:asciiTheme="minorHAnsi" w:hAnsiTheme="minorHAnsi"/>
                  <w:sz w:val="18"/>
                  <w:szCs w:val="18"/>
                </w:rPr>
                <w:delText xml:space="preserve"> </w:delText>
              </w:r>
              <w:r w:rsidR="0007727D" w:rsidDel="003B53A3">
                <w:rPr>
                  <w:rFonts w:asciiTheme="minorHAnsi" w:hAnsiTheme="minorHAnsi"/>
                  <w:sz w:val="18"/>
                  <w:szCs w:val="18"/>
                </w:rPr>
                <w:br/>
              </w:r>
              <w:r w:rsidR="005B6312" w:rsidRPr="00BE0A0D" w:rsidDel="003B53A3">
                <w:rPr>
                  <w:rFonts w:asciiTheme="minorHAnsi" w:hAnsiTheme="minorHAnsi"/>
                  <w:sz w:val="18"/>
                  <w:szCs w:val="18"/>
                </w:rPr>
                <w:delText>else,</w:delText>
              </w:r>
              <w:r w:rsidDel="003B53A3">
                <w:rPr>
                  <w:rFonts w:asciiTheme="minorHAnsi" w:hAnsiTheme="minorHAnsi"/>
                  <w:sz w:val="18"/>
                  <w:szCs w:val="18"/>
                </w:rPr>
                <w:delText xml:space="preserve"> if A02 </w:delText>
              </w:r>
              <w:r w:rsidR="00F561F5" w:rsidDel="003B53A3">
                <w:rPr>
                  <w:rFonts w:asciiTheme="minorHAnsi" w:hAnsiTheme="minorHAnsi" w:cstheme="minorHAnsi"/>
                  <w:sz w:val="18"/>
                  <w:szCs w:val="18"/>
                </w:rPr>
                <w:delText>≠</w:delText>
              </w:r>
              <w:r w:rsidDel="003B53A3">
                <w:rPr>
                  <w:rFonts w:asciiTheme="minorHAnsi" w:hAnsiTheme="minorHAnsi"/>
                  <w:sz w:val="18"/>
                  <w:szCs w:val="18"/>
                </w:rPr>
                <w:delText xml:space="preserve"> “required”, then</w:delText>
              </w:r>
              <w:r w:rsidR="005B6312" w:rsidRPr="00BE0A0D" w:rsidDel="003B53A3">
                <w:rPr>
                  <w:rFonts w:asciiTheme="minorHAnsi" w:hAnsiTheme="minorHAnsi"/>
                  <w:sz w:val="18"/>
                  <w:szCs w:val="18"/>
                </w:rPr>
                <w:delText xml:space="preserve"> value=N/A&gt;&gt;</w:delText>
              </w:r>
            </w:del>
          </w:p>
        </w:tc>
      </w:tr>
      <w:tr w:rsidR="005B6312" w:rsidRPr="00A42BCC" w:rsidDel="008A5A59" w14:paraId="0666F892" w14:textId="77777777" w:rsidTr="00EF2268">
        <w:tc>
          <w:tcPr>
            <w:tcW w:w="588" w:type="dxa"/>
            <w:vAlign w:val="center"/>
          </w:tcPr>
          <w:p w14:paraId="287EAC2B" w14:textId="1AA06D33" w:rsidR="005B6312" w:rsidDel="008A5A59" w:rsidRDefault="00011BC3" w:rsidP="008D3313">
            <w:pPr>
              <w:jc w:val="center"/>
              <w:rPr>
                <w:rFonts w:asciiTheme="minorHAnsi" w:hAnsiTheme="minorHAnsi"/>
                <w:sz w:val="18"/>
                <w:szCs w:val="18"/>
              </w:rPr>
            </w:pPr>
            <w:r>
              <w:rPr>
                <w:rFonts w:asciiTheme="minorHAnsi" w:hAnsiTheme="minorHAnsi"/>
                <w:sz w:val="18"/>
                <w:szCs w:val="18"/>
              </w:rPr>
              <w:t>09</w:t>
            </w:r>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478BFF3" w14:textId="77777777" w:rsidR="003B53A3" w:rsidRDefault="003B53A3" w:rsidP="003B53A3">
            <w:pPr>
              <w:rPr>
                <w:ins w:id="29" w:author="Markstrum, Alexis@Energy" w:date="2019-10-14T10:56:00Z"/>
                <w:rFonts w:asciiTheme="minorHAnsi" w:hAnsiTheme="minorHAnsi"/>
                <w:sz w:val="18"/>
                <w:szCs w:val="18"/>
              </w:rPr>
            </w:pPr>
            <w:ins w:id="30" w:author="Markstrum, Alexis@Energy" w:date="2019-10-14T10:56:00Z">
              <w:r w:rsidRPr="003B53A3">
                <w:rPr>
                  <w:rFonts w:asciiTheme="minorHAnsi" w:hAnsiTheme="minorHAnsi"/>
                  <w:sz w:val="18"/>
                  <w:szCs w:val="18"/>
                </w:rPr>
                <w:t xml:space="preserve">&lt;&lt;if A02≠"required", then value = N/A; </w:t>
              </w:r>
            </w:ins>
          </w:p>
          <w:p w14:paraId="47794455" w14:textId="373300CD" w:rsidR="00B05774" w:rsidRPr="00B05774" w:rsidDel="003B53A3" w:rsidRDefault="003B53A3" w:rsidP="003B53A3">
            <w:pPr>
              <w:rPr>
                <w:del w:id="31" w:author="Markstrum, Alexis@Energy" w:date="2019-10-14T10:56:00Z"/>
                <w:rFonts w:asciiTheme="minorHAnsi" w:hAnsiTheme="minorHAnsi"/>
                <w:sz w:val="18"/>
                <w:szCs w:val="18"/>
              </w:rPr>
            </w:pPr>
            <w:ins w:id="32" w:author="Markstrum, Alexis@Energy" w:date="2019-10-14T10:56:00Z">
              <w:r w:rsidRPr="003B53A3">
                <w:rPr>
                  <w:rFonts w:asciiTheme="minorHAnsi" w:hAnsiTheme="minorHAnsi"/>
                  <w:sz w:val="18"/>
                  <w:szCs w:val="18"/>
                </w:rPr>
                <w:t>Else user input numeric value, xxxxx.x &gt;&gt;</w:t>
              </w:r>
            </w:ins>
            <w:del w:id="33" w:author="Markstrum, Alexis@Energy" w:date="2019-10-14T10:56:00Z">
              <w:r w:rsidR="00B05774" w:rsidRPr="00B05774" w:rsidDel="003B53A3">
                <w:rPr>
                  <w:rFonts w:asciiTheme="minorHAnsi" w:hAnsiTheme="minorHAnsi"/>
                  <w:sz w:val="18"/>
                  <w:szCs w:val="18"/>
                </w:rPr>
                <w:delText xml:space="preserve">&lt;&lt;if A02="required", then value is </w:delText>
              </w:r>
              <w:r w:rsidR="00B05774" w:rsidDel="003B53A3">
                <w:rPr>
                  <w:rFonts w:asciiTheme="minorHAnsi" w:hAnsiTheme="minorHAnsi"/>
                  <w:sz w:val="18"/>
                  <w:szCs w:val="18"/>
                </w:rPr>
                <w:delText>taken</w:delText>
              </w:r>
              <w:r w:rsidR="00B05774" w:rsidRPr="00B05774" w:rsidDel="003B53A3">
                <w:rPr>
                  <w:rFonts w:asciiTheme="minorHAnsi" w:hAnsiTheme="minorHAnsi"/>
                  <w:sz w:val="18"/>
                  <w:szCs w:val="18"/>
                </w:rPr>
                <w:delText xml:space="preserve"> from CF1R;</w:delText>
              </w:r>
            </w:del>
          </w:p>
          <w:p w14:paraId="123F3E22" w14:textId="2B55776A" w:rsidR="00B05774" w:rsidRPr="00B05774" w:rsidDel="003B53A3" w:rsidRDefault="00B05774" w:rsidP="00B05774">
            <w:pPr>
              <w:rPr>
                <w:del w:id="34" w:author="Markstrum, Alexis@Energy" w:date="2019-10-14T10:56:00Z"/>
                <w:rFonts w:asciiTheme="minorHAnsi" w:hAnsiTheme="minorHAnsi"/>
                <w:sz w:val="18"/>
                <w:szCs w:val="18"/>
              </w:rPr>
            </w:pPr>
            <w:del w:id="35" w:author="Markstrum, Alexis@Energy" w:date="2019-10-14T10:56:00Z">
              <w:r w:rsidRPr="00B05774" w:rsidDel="003B53A3">
                <w:rPr>
                  <w:rFonts w:asciiTheme="minorHAnsi" w:hAnsiTheme="minorHAnsi"/>
                  <w:sz w:val="18"/>
                  <w:szCs w:val="18"/>
                </w:rPr>
                <w:delText>Else user input numeric value, xxxxx.x</w:delText>
              </w:r>
              <w:r w:rsidR="00F561F5" w:rsidDel="003B53A3">
                <w:rPr>
                  <w:rFonts w:asciiTheme="minorHAnsi" w:hAnsiTheme="minorHAnsi"/>
                  <w:sz w:val="18"/>
                  <w:szCs w:val="18"/>
                </w:rPr>
                <w:delText>;</w:delText>
              </w:r>
              <w:r w:rsidRPr="00B05774" w:rsidDel="003B53A3">
                <w:rPr>
                  <w:rFonts w:asciiTheme="minorHAnsi" w:hAnsiTheme="minorHAnsi"/>
                  <w:sz w:val="18"/>
                  <w:szCs w:val="18"/>
                </w:rPr>
                <w:delText xml:space="preserve"> </w:delText>
              </w:r>
            </w:del>
          </w:p>
          <w:p w14:paraId="72497052" w14:textId="044ACBCA" w:rsidR="005B6312" w:rsidRPr="00A42BCC" w:rsidDel="008A5A59" w:rsidRDefault="00B05774" w:rsidP="00F561F5">
            <w:pPr>
              <w:rPr>
                <w:rFonts w:asciiTheme="minorHAnsi" w:hAnsiTheme="minorHAnsi"/>
                <w:sz w:val="18"/>
                <w:szCs w:val="18"/>
              </w:rPr>
            </w:pPr>
            <w:del w:id="36" w:author="Markstrum, Alexis@Energy" w:date="2019-10-14T10:56:00Z">
              <w:r w:rsidRPr="00B05774" w:rsidDel="003B53A3">
                <w:rPr>
                  <w:rFonts w:asciiTheme="minorHAnsi" w:hAnsiTheme="minorHAnsi"/>
                  <w:sz w:val="18"/>
                  <w:szCs w:val="18"/>
                </w:rPr>
                <w:delText xml:space="preserve">else, if A02 </w:delText>
              </w:r>
              <w:r w:rsidR="00F561F5" w:rsidDel="003B53A3">
                <w:rPr>
                  <w:rFonts w:asciiTheme="minorHAnsi" w:hAnsiTheme="minorHAnsi" w:cstheme="minorHAnsi"/>
                  <w:sz w:val="18"/>
                  <w:szCs w:val="18"/>
                </w:rPr>
                <w:delText>≠</w:delText>
              </w:r>
              <w:r w:rsidRPr="00B05774" w:rsidDel="003B53A3">
                <w:rPr>
                  <w:rFonts w:asciiTheme="minorHAnsi" w:hAnsiTheme="minorHAnsi"/>
                  <w:sz w:val="18"/>
                  <w:szCs w:val="18"/>
                </w:rPr>
                <w:delText xml:space="preserve"> “required”, then value=N/A&gt;&gt;</w:delText>
              </w:r>
            </w:del>
          </w:p>
        </w:tc>
      </w:tr>
      <w:tr w:rsidR="005B6312" w:rsidRPr="00A42BCC" w:rsidDel="008A5A59" w14:paraId="59CB9D0E" w14:textId="77777777" w:rsidTr="00EF2268">
        <w:tc>
          <w:tcPr>
            <w:tcW w:w="588" w:type="dxa"/>
            <w:vAlign w:val="center"/>
          </w:tcPr>
          <w:p w14:paraId="375AB967" w14:textId="52143F7F" w:rsidR="005B6312" w:rsidDel="008A5A59" w:rsidRDefault="00011BC3" w:rsidP="00865606">
            <w:pPr>
              <w:jc w:val="center"/>
              <w:rPr>
                <w:rFonts w:asciiTheme="minorHAnsi" w:hAnsiTheme="minorHAnsi"/>
                <w:sz w:val="18"/>
                <w:szCs w:val="18"/>
              </w:rPr>
            </w:pPr>
            <w:r>
              <w:rPr>
                <w:rFonts w:asciiTheme="minorHAnsi" w:hAnsiTheme="minorHAnsi"/>
                <w:sz w:val="18"/>
                <w:szCs w:val="18"/>
              </w:rPr>
              <w:t>10</w:t>
            </w:r>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24F3AB8" w14:textId="77777777" w:rsidR="003B53A3" w:rsidRDefault="003B53A3" w:rsidP="003B53A3">
            <w:pPr>
              <w:rPr>
                <w:ins w:id="37" w:author="Markstrum, Alexis@Energy" w:date="2019-10-14T10:56:00Z"/>
                <w:rFonts w:asciiTheme="minorHAnsi" w:hAnsiTheme="minorHAnsi"/>
                <w:sz w:val="18"/>
                <w:szCs w:val="18"/>
              </w:rPr>
            </w:pPr>
            <w:ins w:id="38" w:author="Markstrum, Alexis@Energy" w:date="2019-10-14T10:56:00Z">
              <w:r w:rsidRPr="003B53A3">
                <w:rPr>
                  <w:rFonts w:asciiTheme="minorHAnsi" w:hAnsiTheme="minorHAnsi"/>
                  <w:sz w:val="18"/>
                  <w:szCs w:val="18"/>
                </w:rPr>
                <w:t xml:space="preserve">&lt;&lt;if A02≠"required", then value = N/A; </w:t>
              </w:r>
            </w:ins>
          </w:p>
          <w:p w14:paraId="03DA575F" w14:textId="4CF050BA" w:rsidR="00B05774" w:rsidRPr="00B05774" w:rsidDel="003B53A3" w:rsidRDefault="003B53A3" w:rsidP="003B53A3">
            <w:pPr>
              <w:rPr>
                <w:del w:id="39" w:author="Markstrum, Alexis@Energy" w:date="2019-10-14T10:56:00Z"/>
                <w:rFonts w:asciiTheme="minorHAnsi" w:hAnsiTheme="minorHAnsi"/>
                <w:sz w:val="18"/>
                <w:szCs w:val="18"/>
              </w:rPr>
            </w:pPr>
            <w:ins w:id="40" w:author="Markstrum, Alexis@Energy" w:date="2019-10-14T10:56:00Z">
              <w:r w:rsidRPr="003B53A3">
                <w:rPr>
                  <w:rFonts w:asciiTheme="minorHAnsi" w:hAnsiTheme="minorHAnsi"/>
                  <w:sz w:val="18"/>
                  <w:szCs w:val="18"/>
                </w:rPr>
                <w:t>Else user input numeric value, xxxxx.x &gt;&gt;</w:t>
              </w:r>
            </w:ins>
            <w:del w:id="41" w:author="Markstrum, Alexis@Energy" w:date="2019-10-14T10:56:00Z">
              <w:r w:rsidR="00B05774" w:rsidRPr="00B05774" w:rsidDel="003B53A3">
                <w:rPr>
                  <w:rFonts w:asciiTheme="minorHAnsi" w:hAnsiTheme="minorHAnsi"/>
                  <w:sz w:val="18"/>
                  <w:szCs w:val="18"/>
                </w:rPr>
                <w:delText xml:space="preserve">&lt;&lt;if A02="required", then value is </w:delText>
              </w:r>
              <w:r w:rsidR="00B05774" w:rsidDel="003B53A3">
                <w:rPr>
                  <w:rFonts w:asciiTheme="minorHAnsi" w:hAnsiTheme="minorHAnsi"/>
                  <w:sz w:val="18"/>
                  <w:szCs w:val="18"/>
                </w:rPr>
                <w:delText>taken</w:delText>
              </w:r>
              <w:r w:rsidR="00B05774" w:rsidRPr="00B05774" w:rsidDel="003B53A3">
                <w:rPr>
                  <w:rFonts w:asciiTheme="minorHAnsi" w:hAnsiTheme="minorHAnsi"/>
                  <w:sz w:val="18"/>
                  <w:szCs w:val="18"/>
                </w:rPr>
                <w:delText xml:space="preserve"> from CF1R;</w:delText>
              </w:r>
            </w:del>
          </w:p>
          <w:p w14:paraId="6A568F55" w14:textId="49A37B6D" w:rsidR="00B05774" w:rsidRPr="00B05774" w:rsidDel="003B53A3" w:rsidRDefault="00B05774" w:rsidP="00B05774">
            <w:pPr>
              <w:rPr>
                <w:del w:id="42" w:author="Markstrum, Alexis@Energy" w:date="2019-10-14T10:56:00Z"/>
                <w:rFonts w:asciiTheme="minorHAnsi" w:hAnsiTheme="minorHAnsi"/>
                <w:sz w:val="18"/>
                <w:szCs w:val="18"/>
              </w:rPr>
            </w:pPr>
            <w:del w:id="43" w:author="Markstrum, Alexis@Energy" w:date="2019-10-14T10:56:00Z">
              <w:r w:rsidRPr="00B05774" w:rsidDel="003B53A3">
                <w:rPr>
                  <w:rFonts w:asciiTheme="minorHAnsi" w:hAnsiTheme="minorHAnsi"/>
                  <w:sz w:val="18"/>
                  <w:szCs w:val="18"/>
                </w:rPr>
                <w:delText>Else user input numeric value, xxxxx.x</w:delText>
              </w:r>
              <w:r w:rsidR="00F561F5" w:rsidDel="003B53A3">
                <w:rPr>
                  <w:rFonts w:asciiTheme="minorHAnsi" w:hAnsiTheme="minorHAnsi"/>
                  <w:sz w:val="18"/>
                  <w:szCs w:val="18"/>
                </w:rPr>
                <w:delText>;</w:delText>
              </w:r>
              <w:r w:rsidRPr="00B05774" w:rsidDel="003B53A3">
                <w:rPr>
                  <w:rFonts w:asciiTheme="minorHAnsi" w:hAnsiTheme="minorHAnsi"/>
                  <w:sz w:val="18"/>
                  <w:szCs w:val="18"/>
                </w:rPr>
                <w:delText xml:space="preserve"> </w:delText>
              </w:r>
            </w:del>
          </w:p>
          <w:p w14:paraId="1F2E99B6" w14:textId="7E6D4DD1" w:rsidR="005B6312" w:rsidRPr="00A42BCC" w:rsidDel="008A5A59" w:rsidRDefault="00B05774" w:rsidP="00F561F5">
            <w:pPr>
              <w:rPr>
                <w:rFonts w:asciiTheme="minorHAnsi" w:hAnsiTheme="minorHAnsi"/>
                <w:sz w:val="18"/>
                <w:szCs w:val="18"/>
              </w:rPr>
            </w:pPr>
            <w:del w:id="44" w:author="Markstrum, Alexis@Energy" w:date="2019-10-14T10:56:00Z">
              <w:r w:rsidRPr="00B05774" w:rsidDel="003B53A3">
                <w:rPr>
                  <w:rFonts w:asciiTheme="minorHAnsi" w:hAnsiTheme="minorHAnsi"/>
                  <w:sz w:val="18"/>
                  <w:szCs w:val="18"/>
                </w:rPr>
                <w:delText xml:space="preserve">else, if A02 </w:delText>
              </w:r>
              <w:r w:rsidR="00F561F5" w:rsidDel="003B53A3">
                <w:rPr>
                  <w:rFonts w:asciiTheme="minorHAnsi" w:hAnsiTheme="minorHAnsi" w:cstheme="minorHAnsi"/>
                  <w:sz w:val="18"/>
                  <w:szCs w:val="18"/>
                </w:rPr>
                <w:delText>≠</w:delText>
              </w:r>
              <w:r w:rsidRPr="00B05774" w:rsidDel="003B53A3">
                <w:rPr>
                  <w:rFonts w:asciiTheme="minorHAnsi" w:hAnsiTheme="minorHAnsi"/>
                  <w:sz w:val="18"/>
                  <w:szCs w:val="18"/>
                </w:rPr>
                <w:delText xml:space="preserve"> “required”, then value=N/A&gt;&gt;</w:delText>
              </w:r>
            </w:del>
          </w:p>
        </w:tc>
      </w:tr>
      <w:tr w:rsidR="005B6312" w:rsidRPr="00A42BCC" w:rsidDel="008A5A59" w14:paraId="342AFEC0" w14:textId="77777777" w:rsidTr="00EF2268">
        <w:tc>
          <w:tcPr>
            <w:tcW w:w="588" w:type="dxa"/>
            <w:vAlign w:val="center"/>
          </w:tcPr>
          <w:p w14:paraId="7354F5EE" w14:textId="0E546B79" w:rsidR="005B6312" w:rsidDel="008A5A59" w:rsidRDefault="00011BC3" w:rsidP="008D3313">
            <w:pPr>
              <w:jc w:val="center"/>
              <w:rPr>
                <w:rFonts w:asciiTheme="minorHAnsi" w:hAnsiTheme="minorHAnsi"/>
                <w:sz w:val="18"/>
                <w:szCs w:val="18"/>
              </w:rPr>
            </w:pPr>
            <w:r>
              <w:rPr>
                <w:rFonts w:asciiTheme="minorHAnsi" w:hAnsiTheme="minorHAnsi"/>
                <w:sz w:val="18"/>
                <w:szCs w:val="18"/>
              </w:rPr>
              <w:t>11</w:t>
            </w:r>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75EDA3E4" w14:textId="77777777" w:rsidR="003B53A3" w:rsidRDefault="003B53A3" w:rsidP="003B53A3">
            <w:pPr>
              <w:rPr>
                <w:ins w:id="45" w:author="Markstrum, Alexis@Energy" w:date="2019-10-14T10:56:00Z"/>
                <w:rFonts w:asciiTheme="minorHAnsi" w:hAnsiTheme="minorHAnsi"/>
                <w:sz w:val="18"/>
                <w:szCs w:val="18"/>
              </w:rPr>
            </w:pPr>
            <w:ins w:id="46" w:author="Markstrum, Alexis@Energy" w:date="2019-10-14T10:56:00Z">
              <w:r w:rsidRPr="003B53A3">
                <w:rPr>
                  <w:rFonts w:asciiTheme="minorHAnsi" w:hAnsiTheme="minorHAnsi"/>
                  <w:sz w:val="18"/>
                  <w:szCs w:val="18"/>
                </w:rPr>
                <w:t xml:space="preserve">&lt;&lt;if A02≠"required", then value = N/A; </w:t>
              </w:r>
            </w:ins>
          </w:p>
          <w:p w14:paraId="4DBCDA56" w14:textId="1F0EDACB" w:rsidR="00B05774" w:rsidRPr="00B05774" w:rsidDel="003B53A3" w:rsidRDefault="003B53A3" w:rsidP="003B53A3">
            <w:pPr>
              <w:rPr>
                <w:del w:id="47" w:author="Markstrum, Alexis@Energy" w:date="2019-10-14T10:56:00Z"/>
                <w:rFonts w:asciiTheme="minorHAnsi" w:hAnsiTheme="minorHAnsi"/>
                <w:sz w:val="18"/>
                <w:szCs w:val="18"/>
              </w:rPr>
            </w:pPr>
            <w:ins w:id="48" w:author="Markstrum, Alexis@Energy" w:date="2019-10-14T10:56:00Z">
              <w:r w:rsidRPr="003B53A3">
                <w:rPr>
                  <w:rFonts w:asciiTheme="minorHAnsi" w:hAnsiTheme="minorHAnsi"/>
                  <w:sz w:val="18"/>
                  <w:szCs w:val="18"/>
                </w:rPr>
                <w:t>Else user input numeric value, xxxxx.x &gt;&gt;</w:t>
              </w:r>
            </w:ins>
            <w:del w:id="49" w:author="Markstrum, Alexis@Energy" w:date="2019-10-14T10:56:00Z">
              <w:r w:rsidR="00B05774" w:rsidRPr="00B05774" w:rsidDel="003B53A3">
                <w:rPr>
                  <w:rFonts w:asciiTheme="minorHAnsi" w:hAnsiTheme="minorHAnsi"/>
                  <w:sz w:val="18"/>
                  <w:szCs w:val="18"/>
                </w:rPr>
                <w:delText xml:space="preserve">&lt;&lt;if A02="required", then value is </w:delText>
              </w:r>
              <w:r w:rsidR="00B05774" w:rsidDel="003B53A3">
                <w:rPr>
                  <w:rFonts w:asciiTheme="minorHAnsi" w:hAnsiTheme="minorHAnsi"/>
                  <w:sz w:val="18"/>
                  <w:szCs w:val="18"/>
                </w:rPr>
                <w:delText>taken</w:delText>
              </w:r>
              <w:r w:rsidR="00B05774" w:rsidRPr="00B05774" w:rsidDel="003B53A3">
                <w:rPr>
                  <w:rFonts w:asciiTheme="minorHAnsi" w:hAnsiTheme="minorHAnsi"/>
                  <w:sz w:val="18"/>
                  <w:szCs w:val="18"/>
                </w:rPr>
                <w:delText xml:space="preserve"> from CF1R;</w:delText>
              </w:r>
            </w:del>
          </w:p>
          <w:p w14:paraId="6110EF61" w14:textId="7C815D50" w:rsidR="00B05774" w:rsidRPr="00B05774" w:rsidDel="003B53A3" w:rsidRDefault="00B05774" w:rsidP="00B05774">
            <w:pPr>
              <w:rPr>
                <w:del w:id="50" w:author="Markstrum, Alexis@Energy" w:date="2019-10-14T10:56:00Z"/>
                <w:rFonts w:asciiTheme="minorHAnsi" w:hAnsiTheme="minorHAnsi"/>
                <w:sz w:val="18"/>
                <w:szCs w:val="18"/>
              </w:rPr>
            </w:pPr>
            <w:del w:id="51" w:author="Markstrum, Alexis@Energy" w:date="2019-10-14T10:56:00Z">
              <w:r w:rsidRPr="00B05774" w:rsidDel="003B53A3">
                <w:rPr>
                  <w:rFonts w:asciiTheme="minorHAnsi" w:hAnsiTheme="minorHAnsi"/>
                  <w:sz w:val="18"/>
                  <w:szCs w:val="18"/>
                </w:rPr>
                <w:delText xml:space="preserve">Else user input numeric value, xxxxx.x </w:delText>
              </w:r>
              <w:r w:rsidR="00F561F5" w:rsidDel="003B53A3">
                <w:rPr>
                  <w:rFonts w:asciiTheme="minorHAnsi" w:hAnsiTheme="minorHAnsi"/>
                  <w:sz w:val="18"/>
                  <w:szCs w:val="18"/>
                </w:rPr>
                <w:delText>;</w:delText>
              </w:r>
            </w:del>
          </w:p>
          <w:p w14:paraId="425E3BDA" w14:textId="522BD094" w:rsidR="005B6312" w:rsidRPr="00A42BCC" w:rsidDel="008A5A59" w:rsidRDefault="00B05774" w:rsidP="00F561F5">
            <w:pPr>
              <w:rPr>
                <w:rFonts w:asciiTheme="minorHAnsi" w:hAnsiTheme="minorHAnsi"/>
                <w:sz w:val="18"/>
                <w:szCs w:val="18"/>
              </w:rPr>
            </w:pPr>
            <w:del w:id="52" w:author="Markstrum, Alexis@Energy" w:date="2019-10-14T10:56:00Z">
              <w:r w:rsidRPr="00B05774" w:rsidDel="003B53A3">
                <w:rPr>
                  <w:rFonts w:asciiTheme="minorHAnsi" w:hAnsiTheme="minorHAnsi"/>
                  <w:sz w:val="18"/>
                  <w:szCs w:val="18"/>
                </w:rPr>
                <w:delText xml:space="preserve">else, if A02 </w:delText>
              </w:r>
              <w:r w:rsidR="00F561F5" w:rsidDel="003B53A3">
                <w:rPr>
                  <w:rFonts w:asciiTheme="minorHAnsi" w:hAnsiTheme="minorHAnsi" w:cstheme="minorHAnsi"/>
                  <w:sz w:val="18"/>
                  <w:szCs w:val="18"/>
                </w:rPr>
                <w:delText>≠</w:delText>
              </w:r>
              <w:r w:rsidRPr="00B05774" w:rsidDel="003B53A3">
                <w:rPr>
                  <w:rFonts w:asciiTheme="minorHAnsi" w:hAnsiTheme="minorHAnsi"/>
                  <w:sz w:val="18"/>
                  <w:szCs w:val="18"/>
                </w:rPr>
                <w:delText xml:space="preserve"> “required”, then value=N/A&gt;&gt;</w:delText>
              </w:r>
            </w:del>
          </w:p>
        </w:tc>
      </w:tr>
      <w:tr w:rsidR="005B6312" w:rsidRPr="00A42BCC" w14:paraId="110D76D1" w14:textId="77777777" w:rsidTr="00EF2268">
        <w:tc>
          <w:tcPr>
            <w:tcW w:w="588" w:type="dxa"/>
            <w:vAlign w:val="center"/>
          </w:tcPr>
          <w:p w14:paraId="707BDC72" w14:textId="06AE8FDA" w:rsidR="005B6312" w:rsidRPr="00A42BCC" w:rsidDel="00E42B9A" w:rsidRDefault="00011BC3" w:rsidP="008D3313">
            <w:pPr>
              <w:jc w:val="center"/>
              <w:rPr>
                <w:rFonts w:asciiTheme="minorHAnsi" w:hAnsiTheme="minorHAnsi"/>
                <w:sz w:val="18"/>
                <w:szCs w:val="18"/>
              </w:rPr>
            </w:pPr>
            <w:r>
              <w:rPr>
                <w:rFonts w:asciiTheme="minorHAnsi" w:hAnsiTheme="minorHAnsi"/>
                <w:sz w:val="18"/>
                <w:szCs w:val="18"/>
              </w:rPr>
              <w:t>12</w:t>
            </w:r>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B0A8E88" w14:textId="77777777" w:rsidR="003B53A3" w:rsidRDefault="003B53A3" w:rsidP="00F561F5">
            <w:pPr>
              <w:rPr>
                <w:ins w:id="53" w:author="Markstrum, Alexis@Energy" w:date="2019-10-14T10:56:00Z"/>
                <w:rFonts w:asciiTheme="minorHAnsi" w:hAnsiTheme="minorHAnsi"/>
                <w:sz w:val="18"/>
                <w:szCs w:val="18"/>
              </w:rPr>
            </w:pPr>
            <w:ins w:id="54" w:author="Markstrum, Alexis@Energy" w:date="2019-10-14T10:56:00Z">
              <w:r w:rsidRPr="003B53A3">
                <w:rPr>
                  <w:rFonts w:asciiTheme="minorHAnsi" w:hAnsiTheme="minorHAnsi"/>
                  <w:sz w:val="18"/>
                  <w:szCs w:val="18"/>
                </w:rPr>
                <w:t xml:space="preserve">&lt;&lt; if A02≠"required", then value = N/A; </w:t>
              </w:r>
            </w:ins>
          </w:p>
          <w:p w14:paraId="283CA776" w14:textId="38CBF9C0" w:rsidR="00B05774" w:rsidDel="003B53A3" w:rsidRDefault="003B53A3" w:rsidP="00011BC3">
            <w:pPr>
              <w:rPr>
                <w:del w:id="55" w:author="Markstrum, Alexis@Energy" w:date="2019-10-14T10:56:00Z"/>
                <w:rFonts w:asciiTheme="minorHAnsi" w:hAnsiTheme="minorHAnsi"/>
                <w:sz w:val="18"/>
                <w:szCs w:val="18"/>
              </w:rPr>
            </w:pPr>
            <w:ins w:id="56" w:author="Markstrum, Alexis@Energy" w:date="2019-10-14T10:56:00Z">
              <w:r w:rsidRPr="003B53A3">
                <w:rPr>
                  <w:rFonts w:asciiTheme="minorHAnsi" w:hAnsiTheme="minorHAnsi"/>
                  <w:sz w:val="18"/>
                  <w:szCs w:val="18"/>
                </w:rPr>
                <w:t>Else value = sum of (A08+A09+A10+A11) &gt;&gt;</w:t>
              </w:r>
            </w:ins>
            <w:del w:id="57" w:author="Markstrum, Alexis@Energy" w:date="2019-10-14T10:56:00Z">
              <w:r w:rsidR="005B6312" w:rsidDel="003B53A3">
                <w:rPr>
                  <w:rFonts w:asciiTheme="minorHAnsi" w:hAnsiTheme="minorHAnsi"/>
                  <w:sz w:val="18"/>
                  <w:szCs w:val="18"/>
                </w:rPr>
                <w:delText xml:space="preserve">&lt;&lt;if A02="required", </w:delText>
              </w:r>
              <w:r w:rsidR="00B05774" w:rsidDel="003B53A3">
                <w:rPr>
                  <w:rFonts w:asciiTheme="minorHAnsi" w:hAnsiTheme="minorHAnsi"/>
                  <w:sz w:val="18"/>
                  <w:szCs w:val="18"/>
                </w:rPr>
                <w:delText>then value is taken from CF1R;</w:delText>
              </w:r>
            </w:del>
          </w:p>
          <w:p w14:paraId="50B6D4C5" w14:textId="691B00EB" w:rsidR="005B6312" w:rsidRPr="00A42BCC" w:rsidRDefault="00B05774" w:rsidP="00F561F5">
            <w:pPr>
              <w:rPr>
                <w:rFonts w:asciiTheme="minorHAnsi" w:hAnsiTheme="minorHAnsi"/>
                <w:sz w:val="18"/>
                <w:szCs w:val="18"/>
              </w:rPr>
            </w:pPr>
            <w:del w:id="58" w:author="Markstrum, Alexis@Energy" w:date="2019-10-14T10:56:00Z">
              <w:r w:rsidDel="003B53A3">
                <w:rPr>
                  <w:rFonts w:asciiTheme="minorHAnsi" w:hAnsiTheme="minorHAnsi"/>
                  <w:sz w:val="18"/>
                  <w:szCs w:val="18"/>
                </w:rPr>
                <w:delText xml:space="preserve">Else </w:delText>
              </w:r>
              <w:r w:rsidR="005B6312" w:rsidDel="003B53A3">
                <w:rPr>
                  <w:rFonts w:asciiTheme="minorHAnsi" w:hAnsiTheme="minorHAnsi"/>
                  <w:sz w:val="18"/>
                  <w:szCs w:val="18"/>
                </w:rPr>
                <w:delText xml:space="preserve"> value = sum of (A08+A09+A10+A11)</w:delText>
              </w:r>
              <w:r w:rsidDel="003B53A3">
                <w:rPr>
                  <w:rFonts w:asciiTheme="minorHAnsi" w:hAnsiTheme="minorHAnsi"/>
                  <w:sz w:val="18"/>
                  <w:szCs w:val="18"/>
                </w:rPr>
                <w:delText>;</w:delText>
              </w:r>
              <w:r w:rsidDel="003B53A3">
                <w:rPr>
                  <w:rFonts w:asciiTheme="minorHAnsi" w:hAnsiTheme="minorHAnsi"/>
                  <w:sz w:val="18"/>
                  <w:szCs w:val="18"/>
                </w:rPr>
                <w:br/>
                <w:delText xml:space="preserve">if A02 </w:delText>
              </w:r>
              <w:r w:rsidR="00F561F5" w:rsidDel="003B53A3">
                <w:rPr>
                  <w:rFonts w:asciiTheme="minorHAnsi" w:hAnsiTheme="minorHAnsi" w:cstheme="minorHAnsi"/>
                  <w:sz w:val="18"/>
                  <w:szCs w:val="18"/>
                </w:rPr>
                <w:delText>≠</w:delText>
              </w:r>
              <w:r w:rsidDel="003B53A3">
                <w:rPr>
                  <w:rFonts w:asciiTheme="minorHAnsi" w:hAnsiTheme="minorHAnsi"/>
                  <w:sz w:val="18"/>
                  <w:szCs w:val="18"/>
                </w:rPr>
                <w:delText xml:space="preserve"> “required”, then</w:delText>
              </w:r>
              <w:r w:rsidR="005B6312" w:rsidDel="003B53A3">
                <w:rPr>
                  <w:rFonts w:asciiTheme="minorHAnsi" w:hAnsiTheme="minorHAnsi"/>
                  <w:sz w:val="18"/>
                  <w:szCs w:val="18"/>
                </w:rPr>
                <w:delText xml:space="preserve"> value=N/A&gt;&gt;</w:delText>
              </w:r>
            </w:del>
          </w:p>
        </w:tc>
      </w:tr>
      <w:tr w:rsidR="00046C2D" w:rsidRPr="00A42BCC" w14:paraId="36E5B711" w14:textId="77777777" w:rsidTr="00EF2268">
        <w:trPr>
          <w:ins w:id="59" w:author="Markstrum, Alexis@Energy" w:date="2019-09-30T14:34:00Z"/>
        </w:trPr>
        <w:tc>
          <w:tcPr>
            <w:tcW w:w="588" w:type="dxa"/>
            <w:vAlign w:val="center"/>
          </w:tcPr>
          <w:p w14:paraId="4CDDE799" w14:textId="13C05CF8" w:rsidR="00046C2D" w:rsidRDefault="00B33ADB" w:rsidP="008D3313">
            <w:pPr>
              <w:jc w:val="center"/>
              <w:rPr>
                <w:ins w:id="60" w:author="Markstrum, Alexis@Energy" w:date="2019-09-30T14:34:00Z"/>
                <w:rFonts w:asciiTheme="minorHAnsi" w:hAnsiTheme="minorHAnsi"/>
                <w:sz w:val="18"/>
                <w:szCs w:val="18"/>
              </w:rPr>
            </w:pPr>
            <w:ins w:id="61" w:author="Markstrum, Alexis@Energy" w:date="2019-09-30T14:36:00Z">
              <w:r>
                <w:rPr>
                  <w:rFonts w:asciiTheme="minorHAnsi" w:hAnsiTheme="minorHAnsi"/>
                  <w:sz w:val="18"/>
                  <w:szCs w:val="18"/>
                </w:rPr>
                <w:t>13</w:t>
              </w:r>
            </w:ins>
          </w:p>
        </w:tc>
        <w:tc>
          <w:tcPr>
            <w:tcW w:w="5214" w:type="dxa"/>
            <w:vAlign w:val="center"/>
          </w:tcPr>
          <w:p w14:paraId="780AA3CF" w14:textId="51BFEFF5" w:rsidR="00046C2D" w:rsidRDefault="00311C88" w:rsidP="008D3313">
            <w:pPr>
              <w:rPr>
                <w:ins w:id="62" w:author="Markstrum, Alexis@Energy" w:date="2019-09-30T14:34:00Z"/>
                <w:rFonts w:asciiTheme="minorHAnsi" w:hAnsiTheme="minorHAnsi"/>
                <w:sz w:val="18"/>
                <w:szCs w:val="18"/>
              </w:rPr>
            </w:pPr>
            <w:ins w:id="63" w:author="Markstrum, Alexis@Energy" w:date="2019-09-30T14:36:00Z">
              <w:r>
                <w:rPr>
                  <w:rFonts w:asciiTheme="minorHAnsi" w:hAnsiTheme="minorHAnsi"/>
                  <w:sz w:val="18"/>
                  <w:szCs w:val="18"/>
                </w:rPr>
                <w:t>Building V</w:t>
              </w:r>
              <w:r w:rsidR="00B33ADB">
                <w:rPr>
                  <w:rFonts w:asciiTheme="minorHAnsi" w:hAnsiTheme="minorHAnsi"/>
                  <w:sz w:val="18"/>
                  <w:szCs w:val="18"/>
                </w:rPr>
                <w:t>olume</w:t>
              </w:r>
            </w:ins>
          </w:p>
        </w:tc>
        <w:tc>
          <w:tcPr>
            <w:tcW w:w="5214" w:type="dxa"/>
            <w:vAlign w:val="center"/>
          </w:tcPr>
          <w:p w14:paraId="4B3B2420" w14:textId="0B171EEB" w:rsidR="00046C2D" w:rsidRDefault="00B33ADB" w:rsidP="00011BC3">
            <w:pPr>
              <w:rPr>
                <w:ins w:id="64" w:author="Markstrum, Alexis@Energy" w:date="2019-09-30T14:34:00Z"/>
                <w:rFonts w:asciiTheme="minorHAnsi" w:hAnsiTheme="minorHAnsi"/>
                <w:sz w:val="18"/>
                <w:szCs w:val="18"/>
              </w:rPr>
            </w:pPr>
            <w:ins w:id="65" w:author="Markstrum, Alexis@Energy" w:date="2019-09-30T14:36:00Z">
              <w:r w:rsidRPr="00B33ADB">
                <w:rPr>
                  <w:rFonts w:asciiTheme="minorHAnsi" w:hAnsiTheme="minorHAnsi"/>
                  <w:sz w:val="18"/>
                  <w:szCs w:val="18"/>
                </w:rPr>
                <w:t>&lt;&lt;if performance, reference from CF1R; Elseif prescriptive, user input&gt;&gt;</w:t>
              </w:r>
            </w:ins>
          </w:p>
        </w:tc>
      </w:tr>
      <w:tr w:rsidR="005B6312" w14:paraId="04FB332E" w14:textId="77777777" w:rsidTr="00EF2268">
        <w:tc>
          <w:tcPr>
            <w:tcW w:w="588" w:type="dxa"/>
            <w:vAlign w:val="center"/>
          </w:tcPr>
          <w:p w14:paraId="4C93DCF5" w14:textId="333498B7" w:rsidR="005B6312" w:rsidRDefault="00011BC3" w:rsidP="008D3313">
            <w:pPr>
              <w:jc w:val="center"/>
              <w:rPr>
                <w:rFonts w:asciiTheme="minorHAnsi" w:hAnsiTheme="minorHAnsi"/>
                <w:sz w:val="18"/>
                <w:szCs w:val="18"/>
              </w:rPr>
            </w:pPr>
            <w:r>
              <w:rPr>
                <w:rFonts w:asciiTheme="minorHAnsi" w:hAnsiTheme="minorHAnsi"/>
                <w:sz w:val="18"/>
                <w:szCs w:val="18"/>
              </w:rPr>
              <w:t>1</w:t>
            </w:r>
            <w:ins w:id="66" w:author="Markstrum, Alexis@Energy" w:date="2019-09-30T14:36:00Z">
              <w:r w:rsidR="00B33ADB">
                <w:rPr>
                  <w:rFonts w:asciiTheme="minorHAnsi" w:hAnsiTheme="minorHAnsi"/>
                  <w:sz w:val="18"/>
                  <w:szCs w:val="18"/>
                </w:rPr>
                <w:t>4</w:t>
              </w:r>
            </w:ins>
            <w:del w:id="67" w:author="Markstrum, Alexis@Energy" w:date="2019-09-30T14:36:00Z">
              <w:r w:rsidDel="00B33ADB">
                <w:rPr>
                  <w:rFonts w:asciiTheme="minorHAnsi" w:hAnsiTheme="minorHAnsi"/>
                  <w:sz w:val="18"/>
                  <w:szCs w:val="18"/>
                </w:rPr>
                <w:delText>3</w:delText>
              </w:r>
            </w:del>
          </w:p>
        </w:tc>
        <w:tc>
          <w:tcPr>
            <w:tcW w:w="5214" w:type="dxa"/>
            <w:vAlign w:val="center"/>
          </w:tcPr>
          <w:p w14:paraId="5F908336" w14:textId="7EC4C559"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214" w:type="dxa"/>
            <w:vAlign w:val="center"/>
          </w:tcPr>
          <w:p w14:paraId="0752CA8A" w14:textId="717649BD" w:rsidR="00F561F5" w:rsidRDefault="005B6312" w:rsidP="00F561F5">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r w:rsidR="00F561F5">
              <w:rPr>
                <w:rFonts w:asciiTheme="minorHAnsi" w:hAnsiTheme="minorHAnsi"/>
                <w:sz w:val="18"/>
                <w:szCs w:val="18"/>
              </w:rPr>
              <w:t>;</w:t>
            </w:r>
          </w:p>
          <w:p w14:paraId="46069126" w14:textId="4072988A" w:rsidR="005B6312" w:rsidRDefault="005B6312" w:rsidP="00F561F5">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5CC75A54"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w:t>
            </w:r>
            <w:ins w:id="68" w:author="Markstrum, Alexis@Energy" w:date="2019-09-30T14:36:00Z">
              <w:r w:rsidR="00B33ADB">
                <w:rPr>
                  <w:rFonts w:asciiTheme="minorHAnsi" w:hAnsiTheme="minorHAnsi"/>
                  <w:sz w:val="18"/>
                  <w:szCs w:val="18"/>
                </w:rPr>
                <w:t>5</w:t>
              </w:r>
            </w:ins>
            <w:del w:id="69" w:author="Markstrum, Alexis@Energy" w:date="2019-09-30T14:36:00Z">
              <w:r w:rsidDel="00B33ADB">
                <w:rPr>
                  <w:rFonts w:asciiTheme="minorHAnsi" w:hAnsiTheme="minorHAnsi"/>
                  <w:sz w:val="18"/>
                  <w:szCs w:val="18"/>
                </w:rPr>
                <w:delText>4</w:delText>
              </w:r>
            </w:del>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7EEA1EB9" w:rsidR="005B6312" w:rsidDel="00820D66" w:rsidRDefault="00011BC3" w:rsidP="008D3313">
            <w:pPr>
              <w:jc w:val="center"/>
              <w:rPr>
                <w:rFonts w:asciiTheme="minorHAnsi" w:hAnsiTheme="minorHAnsi"/>
                <w:sz w:val="18"/>
                <w:szCs w:val="18"/>
              </w:rPr>
            </w:pPr>
            <w:r>
              <w:rPr>
                <w:rFonts w:asciiTheme="minorHAnsi" w:hAnsiTheme="minorHAnsi"/>
                <w:sz w:val="18"/>
                <w:szCs w:val="18"/>
              </w:rPr>
              <w:t>1</w:t>
            </w:r>
            <w:ins w:id="70" w:author="Markstrum, Alexis@Energy" w:date="2019-09-30T14:36:00Z">
              <w:r w:rsidR="00B33ADB">
                <w:rPr>
                  <w:rFonts w:asciiTheme="minorHAnsi" w:hAnsiTheme="minorHAnsi"/>
                  <w:sz w:val="18"/>
                  <w:szCs w:val="18"/>
                </w:rPr>
                <w:t>6</w:t>
              </w:r>
            </w:ins>
            <w:del w:id="71" w:author="Markstrum, Alexis@Energy" w:date="2019-09-30T14:36:00Z">
              <w:r w:rsidDel="00B33ADB">
                <w:rPr>
                  <w:rFonts w:asciiTheme="minorHAnsi" w:hAnsiTheme="minorHAnsi"/>
                  <w:sz w:val="18"/>
                  <w:szCs w:val="18"/>
                </w:rPr>
                <w:delText>5</w:delText>
              </w:r>
            </w:del>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086D5AC8" w:rsidR="005B6312" w:rsidRPr="006954EE" w:rsidRDefault="005B6312" w:rsidP="008D3313">
            <w:pPr>
              <w:rPr>
                <w:rFonts w:asciiTheme="minorHAnsi" w:hAnsiTheme="minorHAnsi"/>
                <w:sz w:val="18"/>
                <w:szCs w:val="18"/>
              </w:rPr>
            </w:pPr>
            <w:r>
              <w:rPr>
                <w:rFonts w:asciiTheme="minorHAnsi" w:hAnsiTheme="minorHAnsi"/>
                <w:sz w:val="18"/>
                <w:szCs w:val="18"/>
              </w:rPr>
              <w:t>&lt;&lt; if A1</w:t>
            </w:r>
            <w:ins w:id="72" w:author="Markstrum, Alexis@Energy" w:date="2019-09-30T14:37:00Z">
              <w:r w:rsidR="00B33ADB">
                <w:rPr>
                  <w:rFonts w:asciiTheme="minorHAnsi" w:hAnsiTheme="minorHAnsi"/>
                  <w:sz w:val="18"/>
                  <w:szCs w:val="18"/>
                </w:rPr>
                <w:t>6</w:t>
              </w:r>
            </w:ins>
            <w:del w:id="73" w:author="Markstrum, Alexis@Energy" w:date="2019-09-30T14:37:00Z">
              <w:r w:rsidDel="00B33ADB">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r w:rsidR="00672313">
              <w:rPr>
                <w:rFonts w:asciiTheme="minorHAnsi" w:hAnsiTheme="minorHAnsi"/>
                <w:sz w:val="18"/>
                <w:szCs w:val="18"/>
              </w:rPr>
              <w:t>MCH</w:t>
            </w:r>
            <w:r w:rsidRPr="006954EE">
              <w:rPr>
                <w:rFonts w:asciiTheme="minorHAnsi" w:hAnsiTheme="minorHAnsi"/>
                <w:sz w:val="18"/>
                <w:szCs w:val="18"/>
              </w:rPr>
              <w:t>-2</w:t>
            </w:r>
            <w:r w:rsidR="00672313">
              <w:rPr>
                <w:rFonts w:asciiTheme="minorHAnsi" w:hAnsiTheme="minorHAnsi"/>
                <w:sz w:val="18"/>
                <w:szCs w:val="18"/>
              </w:rPr>
              <w:t>4</w:t>
            </w:r>
            <w:r w:rsidRPr="006954EE">
              <w:rPr>
                <w:rFonts w:asciiTheme="minorHAnsi" w:hAnsiTheme="minorHAnsi"/>
                <w:sz w:val="18"/>
                <w:szCs w:val="18"/>
              </w:rPr>
              <w:t xml:space="preserve">a; </w:t>
            </w:r>
          </w:p>
          <w:p w14:paraId="66128FB9" w14:textId="02FF5F72"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ins w:id="74" w:author="Markstrum, Alexis@Energy" w:date="2019-09-30T14:37:00Z">
              <w:r w:rsidR="00B33ADB">
                <w:rPr>
                  <w:rFonts w:asciiTheme="minorHAnsi" w:hAnsiTheme="minorHAnsi"/>
                  <w:sz w:val="18"/>
                  <w:szCs w:val="18"/>
                </w:rPr>
                <w:t>6</w:t>
              </w:r>
            </w:ins>
            <w:del w:id="75" w:author="Markstrum, Alexis@Energy" w:date="2019-09-30T14:37:00Z">
              <w:r w:rsidR="005B6312" w:rsidDel="00B33ADB">
                <w:rPr>
                  <w:rFonts w:asciiTheme="minorHAnsi" w:hAnsiTheme="minorHAnsi"/>
                  <w:sz w:val="18"/>
                  <w:szCs w:val="18"/>
                </w:rPr>
                <w:delText>5</w:delText>
              </w:r>
            </w:del>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672313">
              <w:rPr>
                <w:rFonts w:asciiTheme="minorHAnsi" w:hAnsiTheme="minorHAnsi"/>
                <w:sz w:val="18"/>
                <w:szCs w:val="18"/>
              </w:rPr>
              <w:t>MCH</w:t>
            </w:r>
            <w:r w:rsidR="005B6312" w:rsidRPr="006954EE">
              <w:rPr>
                <w:rFonts w:asciiTheme="minorHAnsi" w:hAnsiTheme="minorHAnsi"/>
                <w:sz w:val="18"/>
                <w:szCs w:val="18"/>
              </w:rPr>
              <w:t>-2</w:t>
            </w:r>
            <w:r w:rsidR="00672313">
              <w:rPr>
                <w:rFonts w:asciiTheme="minorHAnsi" w:hAnsiTheme="minorHAnsi"/>
                <w:sz w:val="18"/>
                <w:szCs w:val="18"/>
              </w:rPr>
              <w:t>4</w:t>
            </w:r>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881890">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881890">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881890">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881890">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881890">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7D52090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r w:rsidR="00CA3D62">
              <w:rPr>
                <w:rFonts w:asciiTheme="minorHAnsi" w:hAnsiTheme="minorHAnsi"/>
                <w:sz w:val="18"/>
                <w:szCs w:val="18"/>
              </w:rPr>
              <w:t>worksheet</w:t>
            </w:r>
            <w:r w:rsidRPr="00A42BCC">
              <w:rPr>
                <w:rFonts w:asciiTheme="minorHAnsi" w:hAnsiTheme="minorHAnsi"/>
                <w:sz w:val="18"/>
                <w:szCs w:val="18"/>
              </w:rPr>
              <w:t>"&gt;&gt;</w:t>
            </w:r>
          </w:p>
        </w:tc>
      </w:tr>
      <w:tr w:rsidR="00EA01F0" w:rsidRPr="00A42BCC" w14:paraId="4A3A5E44" w14:textId="77777777" w:rsidTr="00881890">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881890">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881890">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881890">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881890">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881890">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881890">
        <w:tc>
          <w:tcPr>
            <w:tcW w:w="10795" w:type="dxa"/>
          </w:tcPr>
          <w:p w14:paraId="4A3A5E5F" w14:textId="4F31C4FC" w:rsidR="007C670E" w:rsidRPr="005A593D" w:rsidRDefault="00672313" w:rsidP="0028362C">
            <w:pPr>
              <w:rPr>
                <w:rFonts w:asciiTheme="minorHAnsi" w:hAnsiTheme="minorHAnsi"/>
                <w:b/>
                <w:szCs w:val="18"/>
              </w:rPr>
            </w:pPr>
            <w:r>
              <w:rPr>
                <w:rFonts w:asciiTheme="minorHAnsi" w:hAnsiTheme="minorHAnsi"/>
                <w:b/>
                <w:szCs w:val="18"/>
              </w:rPr>
              <w:t>MCH24a</w:t>
            </w:r>
            <w:r w:rsidR="007C670E" w:rsidRPr="005A593D">
              <w:rPr>
                <w:rFonts w:asciiTheme="minorHAnsi" w:hAnsiTheme="minorHAnsi"/>
                <w:b/>
                <w:szCs w:val="18"/>
              </w:rPr>
              <w:t xml:space="preserve"> - Single Point Air Tightness Test With Manual Meter</w:t>
            </w:r>
            <w:r w:rsidR="007C670E"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2A0DD2">
        <w:tc>
          <w:tcPr>
            <w:tcW w:w="10792" w:type="dxa"/>
            <w:gridSpan w:val="3"/>
          </w:tcPr>
          <w:p w14:paraId="4A3A5E63" w14:textId="435ED73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2A0DD2">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653" w:type="dxa"/>
            <w:vAlign w:val="center"/>
          </w:tcPr>
          <w:p w14:paraId="4A3A5E67" w14:textId="71DDB473"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2A0DD2">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6160A42D"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2A0DD2">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037D81B3"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653" w:type="dxa"/>
            <w:vAlign w:val="center"/>
          </w:tcPr>
          <w:p w14:paraId="4A3A5E90" w14:textId="4DE5DE8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14:paraId="4A3A5E95" w14:textId="77777777" w:rsidTr="002A0DD2">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1A1237F0"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r w:rsidR="00FF42BC">
              <w:rPr>
                <w:rFonts w:asciiTheme="minorHAnsi" w:hAnsiTheme="minorHAnsi"/>
                <w:sz w:val="18"/>
                <w:szCs w:val="18"/>
              </w:rPr>
              <w:t>elseif</w:t>
            </w:r>
            <w:r w:rsidR="00CA3A31">
              <w:rPr>
                <w:rFonts w:asciiTheme="minorHAnsi" w:hAnsiTheme="minorHAnsi"/>
                <w:sz w:val="18"/>
                <w:szCs w:val="18"/>
              </w:rPr>
              <w:br/>
            </w:r>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p>
        </w:tc>
      </w:tr>
      <w:tr w:rsidR="00EA01F0" w:rsidRPr="00A42BCC" w14:paraId="4A3A5E99" w14:textId="77777777" w:rsidTr="002A0DD2">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47F8AA15"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Unadjusted</w:t>
            </w:r>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(Pressurization is positive;  Depressurization is negative)</w:t>
            </w:r>
          </w:p>
        </w:tc>
        <w:tc>
          <w:tcPr>
            <w:tcW w:w="5653" w:type="dxa"/>
            <w:vAlign w:val="center"/>
          </w:tcPr>
          <w:p w14:paraId="4A3A5E98" w14:textId="6E4C974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enter </w:t>
            </w:r>
            <w:r w:rsidR="0029261F">
              <w:rPr>
                <w:rFonts w:asciiTheme="minorHAnsi" w:hAnsiTheme="minorHAnsi"/>
                <w:sz w:val="18"/>
                <w:szCs w:val="18"/>
              </w:rPr>
              <w:t xml:space="preserve">numeric xx.x:  -75.0 </w:t>
            </w:r>
            <w:r w:rsidR="0029261F">
              <w:rPr>
                <w:rFonts w:asciiTheme="minorHAnsi" w:hAnsiTheme="minorHAnsi" w:cstheme="minorHAnsi"/>
                <w:sz w:val="18"/>
                <w:szCs w:val="18"/>
              </w:rPr>
              <w:t>≥</w:t>
            </w:r>
            <w:r w:rsidR="0029261F">
              <w:rPr>
                <w:rFonts w:asciiTheme="minorHAnsi" w:hAnsiTheme="minorHAnsi"/>
                <w:sz w:val="18"/>
                <w:szCs w:val="18"/>
              </w:rPr>
              <w:t xml:space="preserve"> </w:t>
            </w:r>
            <w:r w:rsidRPr="00A42BCC">
              <w:rPr>
                <w:rFonts w:asciiTheme="minorHAnsi" w:hAnsiTheme="minorHAnsi"/>
                <w:sz w:val="18"/>
                <w:szCs w:val="18"/>
              </w:rPr>
              <w:t>value</w:t>
            </w:r>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r w:rsidRPr="00A42BCC">
              <w:rPr>
                <w:rFonts w:asciiTheme="minorHAnsi" w:hAnsiTheme="minorHAnsi"/>
                <w:sz w:val="18"/>
                <w:szCs w:val="18"/>
              </w:rPr>
              <w:t>&gt;&gt;</w:t>
            </w:r>
          </w:p>
        </w:tc>
      </w:tr>
      <w:tr w:rsidR="003C5E86" w:rsidRPr="00A42BCC" w14:paraId="31801980" w14:textId="77777777" w:rsidTr="002A0DD2">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06</w:t>
            </w:r>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r w:rsidR="002D6F47">
              <w:rPr>
                <w:rFonts w:asciiTheme="minorHAnsi" w:hAnsiTheme="minorHAnsi"/>
                <w:sz w:val="18"/>
                <w:szCs w:val="18"/>
              </w:rPr>
              <w:t>Difference</w:t>
            </w:r>
            <w:r w:rsidR="00AD6BA1">
              <w:rPr>
                <w:rFonts w:asciiTheme="minorHAnsi" w:hAnsiTheme="minorHAnsi"/>
                <w:sz w:val="18"/>
                <w:szCs w:val="18"/>
              </w:rPr>
              <w:t xml:space="preserve"> (Pa)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&lt;&lt;calculated</w:t>
            </w:r>
            <w:r w:rsidR="0017724F">
              <w:rPr>
                <w:rFonts w:asciiTheme="minorHAnsi" w:hAnsiTheme="minorHAnsi"/>
                <w:sz w:val="18"/>
                <w:szCs w:val="18"/>
              </w:rPr>
              <w:t xml:space="preserve"> numeric</w:t>
            </w:r>
            <w:r>
              <w:rPr>
                <w:rFonts w:asciiTheme="minorHAnsi" w:hAnsiTheme="minorHAnsi"/>
                <w:sz w:val="18"/>
                <w:szCs w:val="18"/>
              </w:rPr>
              <w:t xml:space="preserve"> value xx.x =</w:t>
            </w:r>
            <w:r w:rsidR="001E5EB4">
              <w:rPr>
                <w:rFonts w:asciiTheme="minorHAnsi" w:hAnsiTheme="minorHAnsi"/>
                <w:sz w:val="18"/>
                <w:szCs w:val="18"/>
              </w:rPr>
              <w:t xml:space="preserve"> </w:t>
            </w:r>
            <w:r>
              <w:rPr>
                <w:rFonts w:asciiTheme="minorHAnsi" w:hAnsiTheme="minorHAnsi"/>
                <w:sz w:val="18"/>
                <w:szCs w:val="18"/>
              </w:rPr>
              <w:t>C05-C03&gt;&gt;</w:t>
            </w:r>
          </w:p>
        </w:tc>
      </w:tr>
      <w:tr w:rsidR="00EA01F0" w:rsidRPr="00A42BCC" w14:paraId="4A3A5E9D" w14:textId="77777777" w:rsidTr="002A0DD2">
        <w:tc>
          <w:tcPr>
            <w:tcW w:w="589" w:type="dxa"/>
            <w:vAlign w:val="center"/>
          </w:tcPr>
          <w:p w14:paraId="4A3A5E9A" w14:textId="0B5396DF"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07</w:t>
            </w:r>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73A698EF"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 xml:space="preserve">C06)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2A0DD2">
        <w:tc>
          <w:tcPr>
            <w:tcW w:w="589" w:type="dxa"/>
            <w:vAlign w:val="center"/>
          </w:tcPr>
          <w:p w14:paraId="4A3A5E9E" w14:textId="5945F64B"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08</w:t>
            </w:r>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r w:rsidR="00B450BD">
              <w:rPr>
                <w:rFonts w:asciiTheme="minorHAnsi" w:hAnsiTheme="minorHAnsi"/>
                <w:sz w:val="18"/>
                <w:szCs w:val="18"/>
              </w:rPr>
              <w:t xml:space="preserve"> at </w:t>
            </w:r>
            <w:r w:rsidR="00EF2268">
              <w:rPr>
                <w:rFonts w:asciiTheme="minorHAnsi" w:hAnsiTheme="minorHAnsi"/>
                <w:sz w:val="18"/>
                <w:szCs w:val="18"/>
              </w:rPr>
              <w:t xml:space="preserve">the </w:t>
            </w:r>
            <w:r w:rsidR="00B450BD">
              <w:rPr>
                <w:rFonts w:asciiTheme="minorHAnsi" w:hAnsiTheme="minorHAnsi"/>
                <w:sz w:val="18"/>
                <w:szCs w:val="18"/>
              </w:rPr>
              <w:t>Induced Enclosure Pressure Difference (</w:t>
            </w:r>
            <w:r w:rsidR="00EF2268">
              <w:rPr>
                <w:rFonts w:asciiTheme="minorHAnsi" w:hAnsiTheme="minorHAnsi"/>
                <w:sz w:val="18"/>
                <w:szCs w:val="18"/>
              </w:rPr>
              <w:t xml:space="preserve">in </w:t>
            </w:r>
            <w:r w:rsidR="00B450BD">
              <w:rPr>
                <w:rFonts w:asciiTheme="minorHAnsi" w:hAnsiTheme="minorHAnsi"/>
                <w:sz w:val="18"/>
                <w:szCs w:val="18"/>
              </w:rPr>
              <w:t>C06 above)</w:t>
            </w:r>
          </w:p>
        </w:tc>
        <w:tc>
          <w:tcPr>
            <w:tcW w:w="5653" w:type="dxa"/>
            <w:vAlign w:val="center"/>
          </w:tcPr>
          <w:p w14:paraId="4A3A5EA0" w14:textId="50F44593"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450BD">
              <w:rPr>
                <w:rFonts w:asciiTheme="minorHAnsi" w:hAnsiTheme="minorHAnsi"/>
                <w:sz w:val="18"/>
                <w:szCs w:val="18"/>
              </w:rPr>
              <w:t>enter integer</w:t>
            </w:r>
            <w:r w:rsidR="00B450BD" w:rsidRPr="00A42BCC">
              <w:rPr>
                <w:rFonts w:asciiTheme="minorHAnsi" w:hAnsiTheme="minorHAnsi"/>
                <w:sz w:val="18"/>
                <w:szCs w:val="18"/>
              </w:rPr>
              <w:t xml:space="preserve"> </w:t>
            </w:r>
            <w:r w:rsidRPr="00A42BCC">
              <w:rPr>
                <w:rFonts w:asciiTheme="minorHAnsi" w:hAnsiTheme="minorHAnsi"/>
                <w:sz w:val="18"/>
                <w:szCs w:val="18"/>
              </w:rPr>
              <w:t>value, &gt;&gt; (Resolution of 1 CFM)</w:t>
            </w:r>
          </w:p>
        </w:tc>
      </w:tr>
      <w:tr w:rsidR="00EA01F0" w:rsidRPr="00A42BCC" w14:paraId="4A3A5EA5" w14:textId="77777777" w:rsidTr="002A0DD2">
        <w:tc>
          <w:tcPr>
            <w:tcW w:w="589" w:type="dxa"/>
            <w:vAlign w:val="center"/>
          </w:tcPr>
          <w:p w14:paraId="4A3A5EA2" w14:textId="461DF7F0"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09</w:t>
            </w:r>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Calculated </w:t>
            </w:r>
            <w:r w:rsidR="00EA01F0" w:rsidRPr="00A42BCC">
              <w:rPr>
                <w:rFonts w:asciiTheme="minorHAnsi" w:hAnsiTheme="minorHAnsi"/>
                <w:sz w:val="18"/>
                <w:szCs w:val="18"/>
              </w:rPr>
              <w:t>Nominal CFM50</w:t>
            </w:r>
          </w:p>
        </w:tc>
        <w:tc>
          <w:tcPr>
            <w:tcW w:w="5653" w:type="dxa"/>
            <w:vAlign w:val="center"/>
          </w:tcPr>
          <w:p w14:paraId="4A3A5EA4" w14:textId="25C53639"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r w:rsidR="0060014C">
              <w:rPr>
                <w:rFonts w:asciiTheme="minorHAnsi" w:hAnsiTheme="minorHAnsi"/>
                <w:sz w:val="18"/>
                <w:szCs w:val="18"/>
              </w:rPr>
              <w:t>)</w:t>
            </w:r>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r w:rsidRPr="00A42BCC">
              <w:rPr>
                <w:rFonts w:asciiTheme="minorHAnsi" w:hAnsiTheme="minorHAnsi"/>
                <w:sz w:val="18"/>
                <w:szCs w:val="18"/>
              </w:rPr>
              <w:t>&gt;&gt;</w:t>
            </w:r>
          </w:p>
        </w:tc>
      </w:tr>
    </w:tbl>
    <w:p w14:paraId="4A3A5EA6" w14:textId="77777777" w:rsidR="00EA01F0" w:rsidRPr="00881890" w:rsidRDefault="00EA01F0" w:rsidP="00A42BCC">
      <w:pPr>
        <w:rPr>
          <w:rFonts w:asciiTheme="minorHAnsi" w:hAnsiTheme="minorHAnsi"/>
          <w:sz w:val="14"/>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BE6F8A">
        <w:tc>
          <w:tcPr>
            <w:tcW w:w="10794"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77777777" w:rsidTr="00BE6F8A">
        <w:tc>
          <w:tcPr>
            <w:tcW w:w="582"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15"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7" w:type="dxa"/>
          </w:tcPr>
          <w:p w14:paraId="4A3A5EAD" w14:textId="277A9D4B"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r w:rsidR="002A0DD2">
              <w:rPr>
                <w:rFonts w:asciiTheme="minorHAnsi" w:hAnsiTheme="minorHAnsi"/>
                <w:sz w:val="18"/>
                <w:szCs w:val="18"/>
              </w:rPr>
              <w:t>A</w:t>
            </w:r>
            <w:r w:rsidR="00DF2BF8">
              <w:rPr>
                <w:rFonts w:asciiTheme="minorHAnsi" w:hAnsiTheme="minorHAnsi"/>
                <w:sz w:val="18"/>
                <w:szCs w:val="18"/>
              </w:rPr>
              <w:t>”&gt;&gt;</w:t>
            </w:r>
          </w:p>
        </w:tc>
      </w:tr>
      <w:tr w:rsidR="006C1E71" w:rsidRPr="00A42BCC" w14:paraId="776462C9" w14:textId="77777777" w:rsidTr="00BE6F8A">
        <w:tc>
          <w:tcPr>
            <w:tcW w:w="582"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15"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7"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r w:rsidR="00AC751B">
              <w:rPr>
                <w:rFonts w:asciiTheme="minorHAnsi" w:hAnsiTheme="minorHAnsi"/>
                <w:sz w:val="18"/>
                <w:szCs w:val="18"/>
              </w:rPr>
              <w:t>{</w:t>
            </w:r>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r w:rsidR="00AC751B">
              <w:rPr>
                <w:rFonts w:asciiTheme="minorHAnsi" w:hAnsiTheme="minorHAnsi"/>
                <w:sz w:val="18"/>
                <w:szCs w:val="18"/>
              </w:rPr>
              <w:t>}</w:t>
            </w:r>
            <w:r>
              <w:rPr>
                <w:rFonts w:asciiTheme="minorHAnsi" w:hAnsiTheme="minorHAnsi"/>
                <w:sz w:val="18"/>
                <w:szCs w:val="18"/>
              </w:rPr>
              <w:t>/[1+(198.7/</w:t>
            </w:r>
            <w:r w:rsidR="00AC751B">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sidR="00AC751B">
              <w:rPr>
                <w:rFonts w:asciiTheme="minorHAnsi" w:hAnsiTheme="minorHAnsi"/>
                <w:sz w:val="18"/>
                <w:szCs w:val="18"/>
              </w:rPr>
              <w:t>)</w:t>
            </w:r>
            <w:r>
              <w:rPr>
                <w:rFonts w:asciiTheme="minorHAnsi" w:hAnsiTheme="minorHAnsi"/>
                <w:sz w:val="18"/>
                <w:szCs w:val="18"/>
              </w:rPr>
              <w:t>)]</w:t>
            </w:r>
            <w:r w:rsidR="008F0CB1">
              <w:rPr>
                <w:rFonts w:asciiTheme="minorHAnsi" w:hAnsiTheme="minorHAnsi"/>
                <w:sz w:val="18"/>
                <w:szCs w:val="18"/>
              </w:rPr>
              <w:t>;</w:t>
            </w:r>
          </w:p>
          <w:p w14:paraId="5DE6B96D" w14:textId="2DCD84A6" w:rsidR="006C1E71" w:rsidRDefault="008F0CB1"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r w:rsidR="002A0DD2">
              <w:rPr>
                <w:rFonts w:asciiTheme="minorHAnsi" w:hAnsiTheme="minorHAnsi"/>
                <w:sz w:val="18"/>
                <w:szCs w:val="18"/>
              </w:rPr>
              <w:t>A</w:t>
            </w:r>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BE6F8A">
        <w:tc>
          <w:tcPr>
            <w:tcW w:w="582"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15"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7" w:type="dxa"/>
          </w:tcPr>
          <w:p w14:paraId="15ABA38F" w14:textId="4066A60D"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CFD2115"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r w:rsidR="002A0DD2">
              <w:rPr>
                <w:rFonts w:asciiTheme="minorHAnsi" w:hAnsiTheme="minorHAnsi"/>
                <w:sz w:val="18"/>
                <w:szCs w:val="18"/>
              </w:rPr>
              <w:t>A</w:t>
            </w:r>
            <w:r>
              <w:rPr>
                <w:rFonts w:asciiTheme="minorHAnsi" w:hAnsiTheme="minorHAnsi"/>
                <w:sz w:val="18"/>
                <w:szCs w:val="18"/>
              </w:rPr>
              <w:t>”&gt;&gt;</w:t>
            </w:r>
          </w:p>
        </w:tc>
      </w:tr>
      <w:tr w:rsidR="00840617" w:rsidRPr="00A42BCC" w14:paraId="4A3A5EB6" w14:textId="77777777" w:rsidTr="00BE6F8A">
        <w:tc>
          <w:tcPr>
            <w:tcW w:w="582"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15"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7" w:type="dxa"/>
          </w:tcPr>
          <w:p w14:paraId="4A3A5EB5" w14:textId="3088B46D"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r w:rsidR="00AC751B">
              <w:rPr>
                <w:rFonts w:asciiTheme="minorHAnsi" w:hAnsiTheme="minorHAnsi"/>
                <w:sz w:val="18"/>
                <w:szCs w:val="18"/>
              </w:rPr>
              <w:t>[</w:t>
            </w:r>
            <w:r>
              <w:rPr>
                <w:rFonts w:asciiTheme="minorHAnsi" w:hAnsiTheme="minorHAnsi"/>
                <w:sz w:val="18"/>
                <w:szCs w:val="18"/>
              </w:rPr>
              <w:t>1-</w:t>
            </w:r>
            <w:r w:rsidR="00AC751B">
              <w:rPr>
                <w:rFonts w:asciiTheme="minorHAnsi" w:hAnsiTheme="minorHAnsi"/>
                <w:sz w:val="18"/>
                <w:szCs w:val="18"/>
              </w:rPr>
              <w:t>((</w:t>
            </w:r>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r w:rsidR="00AC751B">
              <w:rPr>
                <w:rFonts w:asciiTheme="minorHAnsi" w:hAnsiTheme="minorHAnsi"/>
                <w:sz w:val="18"/>
                <w:szCs w:val="18"/>
              </w:rPr>
              <w:t>)</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00AC751B">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r w:rsidR="002A0DD2">
              <w:rPr>
                <w:rFonts w:asciiTheme="minorHAnsi" w:hAnsiTheme="minorHAnsi"/>
                <w:sz w:val="18"/>
                <w:szCs w:val="18"/>
              </w:rPr>
              <w:t>A</w:t>
            </w:r>
            <w:r>
              <w:rPr>
                <w:rFonts w:asciiTheme="minorHAnsi" w:hAnsiTheme="minorHAnsi"/>
                <w:sz w:val="18"/>
                <w:szCs w:val="18"/>
              </w:rPr>
              <w:t>”&gt;&gt;</w:t>
            </w:r>
          </w:p>
        </w:tc>
      </w:tr>
      <w:tr w:rsidR="006C1E71" w:rsidRPr="00A42BCC" w14:paraId="294EA820" w14:textId="77777777" w:rsidTr="00BE6F8A">
        <w:tc>
          <w:tcPr>
            <w:tcW w:w="582"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15"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7"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077E820F"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BE6F8A">
        <w:tc>
          <w:tcPr>
            <w:tcW w:w="582"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15"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7" w:type="dxa"/>
          </w:tcPr>
          <w:p w14:paraId="152B1FB0" w14:textId="26FCEDB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C09</w:t>
            </w:r>
            <w:r w:rsidR="009B2C1F">
              <w:rPr>
                <w:rFonts w:asciiTheme="minorHAnsi" w:hAnsiTheme="minorHAnsi"/>
                <w:sz w:val="18"/>
                <w:szCs w:val="18"/>
              </w:rPr>
              <w:t>*D01</w:t>
            </w:r>
            <w:r w:rsidRPr="00A42BCC">
              <w:rPr>
                <w:rFonts w:asciiTheme="minorHAnsi" w:hAnsiTheme="minorHAnsi"/>
                <w:sz w:val="18"/>
                <w:szCs w:val="18"/>
              </w:rPr>
              <w:t>&gt;&gt;</w:t>
            </w:r>
          </w:p>
        </w:tc>
      </w:tr>
      <w:tr w:rsidR="00BE6F8A" w:rsidRPr="00A42BCC" w14:paraId="1A1688EB" w14:textId="77777777" w:rsidTr="00BE6F8A">
        <w:tc>
          <w:tcPr>
            <w:tcW w:w="582" w:type="dxa"/>
            <w:vAlign w:val="center"/>
          </w:tcPr>
          <w:p w14:paraId="69F3932F" w14:textId="01B297F8" w:rsidR="00BE6F8A" w:rsidRPr="00A42BCC" w:rsidRDefault="00BE6F8A" w:rsidP="00BE6F8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15" w:type="dxa"/>
            <w:vAlign w:val="center"/>
          </w:tcPr>
          <w:p w14:paraId="40626BE8" w14:textId="3B7CBF50" w:rsidR="00BE6F8A" w:rsidRPr="00A42BCC" w:rsidRDefault="00BE6F8A" w:rsidP="00BE6F8A">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ACH50</w:t>
            </w:r>
          </w:p>
        </w:tc>
        <w:tc>
          <w:tcPr>
            <w:tcW w:w="5697" w:type="dxa"/>
          </w:tcPr>
          <w:p w14:paraId="1AD28A76" w14:textId="321F2C7A" w:rsidR="00BE6F8A" w:rsidRPr="00A42BCC" w:rsidRDefault="00BE6F8A" w:rsidP="00046C2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&lt;&lt;value = ((D02 * 60) / Building volume from </w:t>
            </w:r>
            <w:del w:id="76" w:author="Markstrum, Alexis@Energy" w:date="2019-09-30T14:34:00Z">
              <w:r w:rsidDel="00046C2D">
                <w:rPr>
                  <w:rFonts w:asciiTheme="minorHAnsi" w:hAnsiTheme="minorHAnsi"/>
                  <w:sz w:val="18"/>
                  <w:szCs w:val="18"/>
                </w:rPr>
                <w:delText>CF1R</w:delText>
              </w:r>
            </w:del>
            <w:ins w:id="77" w:author="Markstrum, Alexis@Energy" w:date="2019-09-30T14:34:00Z">
              <w:r w:rsidR="00046C2D">
                <w:rPr>
                  <w:rFonts w:asciiTheme="minorHAnsi" w:hAnsiTheme="minorHAnsi"/>
                  <w:sz w:val="18"/>
                  <w:szCs w:val="18"/>
                </w:rPr>
                <w:t>A13</w:t>
              </w:r>
            </w:ins>
            <w:r>
              <w:rPr>
                <w:rFonts w:asciiTheme="minorHAnsi" w:hAnsiTheme="minorHAnsi"/>
                <w:sz w:val="18"/>
                <w:szCs w:val="18"/>
              </w:rPr>
              <w:t xml:space="preserve">)&gt;&gt; </w:t>
            </w:r>
          </w:p>
        </w:tc>
      </w:tr>
    </w:tbl>
    <w:p w14:paraId="4A3A5EB7" w14:textId="77777777" w:rsidR="00EA01F0" w:rsidRPr="00C83978"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C83978"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
      <w:tr w:rsidR="00EA01F0" w:rsidRPr="00A42BCC" w14:paraId="4A3A5EC7" w14:textId="77777777" w:rsidTr="00881890">
        <w:trPr>
          <w:trHeight w:val="128"/>
        </w:trPr>
        <w:tc>
          <w:tcPr>
            <w:tcW w:w="10790" w:type="dxa"/>
            <w:gridSpan w:val="2"/>
          </w:tcPr>
          <w:p w14:paraId="4A3A5EC6" w14:textId="50398F87"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r w:rsidR="00CA3D62">
              <w:rPr>
                <w:rFonts w:asciiTheme="minorHAnsi" w:hAnsiTheme="minorHAnsi"/>
                <w:b/>
                <w:szCs w:val="18"/>
              </w:rPr>
              <w:t xml:space="preserve">Measured </w:t>
            </w:r>
            <w:r w:rsidR="005419F0">
              <w:rPr>
                <w:rFonts w:asciiTheme="minorHAnsi" w:hAnsiTheme="minorHAnsi"/>
                <w:b/>
                <w:szCs w:val="18"/>
              </w:rPr>
              <w:t xml:space="preserve">Enclosure </w:t>
            </w:r>
            <w:r w:rsidR="00CA3D62">
              <w:rPr>
                <w:rFonts w:asciiTheme="minorHAnsi" w:hAnsiTheme="minorHAnsi"/>
                <w:b/>
                <w:szCs w:val="18"/>
              </w:rPr>
              <w:t>Air Leakage Rate</w:t>
            </w:r>
          </w:p>
        </w:tc>
      </w:tr>
      <w:tr w:rsidR="00EA01F0" w:rsidRPr="00A42BCC" w14:paraId="4A3A5ECA" w14:textId="77777777" w:rsidTr="00881890">
        <w:trPr>
          <w:trHeight w:val="1065"/>
        </w:trPr>
        <w:tc>
          <w:tcPr>
            <w:tcW w:w="603"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7" w:type="dxa"/>
            <w:vAlign w:val="center"/>
          </w:tcPr>
          <w:p w14:paraId="7B336204" w14:textId="49A35A65"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r w:rsidR="0017724F">
              <w:rPr>
                <w:rFonts w:asciiTheme="minorHAnsi" w:hAnsiTheme="minorHAnsi"/>
                <w:sz w:val="18"/>
                <w:szCs w:val="18"/>
              </w:rPr>
              <w:t xml:space="preserve">calibration date in </w:t>
            </w:r>
            <w:r w:rsidR="00497E2F">
              <w:rPr>
                <w:rFonts w:asciiTheme="minorHAnsi" w:hAnsiTheme="minorHAnsi"/>
                <w:sz w:val="18"/>
                <w:szCs w:val="18"/>
              </w:rPr>
              <w:t>B05</w:t>
            </w:r>
            <w:r w:rsidR="00066F15">
              <w:rPr>
                <w:rFonts w:asciiTheme="minorHAnsi" w:hAnsiTheme="minorHAnsi"/>
                <w:sz w:val="18"/>
                <w:szCs w:val="18"/>
              </w:rPr>
              <w:t xml:space="preserve"> </w:t>
            </w:r>
            <w:r w:rsidR="0017724F">
              <w:rPr>
                <w:rFonts w:asciiTheme="minorHAnsi" w:hAnsiTheme="minorHAnsi"/>
                <w:sz w:val="18"/>
                <w:szCs w:val="18"/>
              </w:rPr>
              <w:t xml:space="preserve">is </w:t>
            </w:r>
            <w:r w:rsidR="000B64C1">
              <w:rPr>
                <w:rFonts w:asciiTheme="minorHAnsi" w:hAnsiTheme="minorHAnsi"/>
                <w:sz w:val="18"/>
                <w:szCs w:val="18"/>
              </w:rPr>
              <w:t>more than</w:t>
            </w:r>
            <w:r w:rsidR="00497E2F">
              <w:rPr>
                <w:rFonts w:asciiTheme="minorHAnsi" w:hAnsiTheme="minorHAnsi"/>
                <w:sz w:val="18"/>
                <w:szCs w:val="18"/>
              </w:rPr>
              <w:t xml:space="preserve"> 12 months</w:t>
            </w:r>
            <w:r w:rsidR="0017724F">
              <w:rPr>
                <w:rFonts w:asciiTheme="minorHAnsi" w:hAnsiTheme="minorHAnsi"/>
                <w:sz w:val="18"/>
                <w:szCs w:val="18"/>
              </w:rPr>
              <w:t xml:space="preserve"> </w:t>
            </w:r>
            <w:r w:rsidR="000B64C1">
              <w:rPr>
                <w:rFonts w:asciiTheme="minorHAnsi" w:hAnsiTheme="minorHAnsi"/>
                <w:sz w:val="18"/>
                <w:szCs w:val="18"/>
              </w:rPr>
              <w:t>from</w:t>
            </w:r>
            <w:r w:rsidR="0017724F">
              <w:rPr>
                <w:rFonts w:asciiTheme="minorHAnsi" w:hAnsiTheme="minorHAnsi"/>
                <w:sz w:val="18"/>
                <w:szCs w:val="18"/>
              </w:rPr>
              <w:t xml:space="preserve"> the date of the diagnostic test in A1</w:t>
            </w:r>
            <w:ins w:id="78" w:author="Markstrum, Alexis@Energy" w:date="2019-09-30T14:37:00Z">
              <w:r w:rsidR="00B33ADB">
                <w:rPr>
                  <w:rFonts w:asciiTheme="minorHAnsi" w:hAnsiTheme="minorHAnsi"/>
                  <w:sz w:val="18"/>
                  <w:szCs w:val="18"/>
                </w:rPr>
                <w:t>5</w:t>
              </w:r>
            </w:ins>
            <w:del w:id="79" w:author="Markstrum, Alexis@Energy" w:date="2019-09-30T14:37:00Z">
              <w:r w:rsidR="0017724F" w:rsidDel="00B33ADB">
                <w:rPr>
                  <w:rFonts w:asciiTheme="minorHAnsi" w:hAnsiTheme="minorHAnsi"/>
                  <w:sz w:val="18"/>
                  <w:szCs w:val="18"/>
                </w:rPr>
                <w:delText>4</w:delText>
              </w:r>
            </w:del>
            <w:r w:rsidR="00C83978">
              <w:rPr>
                <w:rFonts w:asciiTheme="minorHAnsi" w:hAnsiTheme="minorHAnsi"/>
                <w:sz w:val="18"/>
                <w:szCs w:val="18"/>
              </w:rPr>
              <w:t xml:space="preserve">, </w:t>
            </w:r>
            <w:r w:rsidR="00497E2F">
              <w:rPr>
                <w:rFonts w:asciiTheme="minorHAnsi" w:hAnsiTheme="minorHAnsi"/>
                <w:sz w:val="18"/>
                <w:szCs w:val="18"/>
              </w:rPr>
              <w:t>then</w:t>
            </w:r>
            <w:r w:rsidR="000B64C1">
              <w:rPr>
                <w:rFonts w:asciiTheme="minorHAnsi" w:hAnsiTheme="minorHAnsi"/>
                <w:sz w:val="18"/>
                <w:szCs w:val="18"/>
              </w:rPr>
              <w:t xml:space="preserve"> </w:t>
            </w:r>
            <w:r w:rsidR="000B64C1" w:rsidRPr="000B64C1">
              <w:rPr>
                <w:rFonts w:asciiTheme="minorHAnsi" w:hAnsiTheme="minorHAnsi"/>
                <w:sz w:val="18"/>
                <w:szCs w:val="18"/>
              </w:rPr>
              <w:t xml:space="preserve">display </w:t>
            </w:r>
            <w:r w:rsidR="000B64C1">
              <w:rPr>
                <w:rFonts w:asciiTheme="minorHAnsi" w:hAnsiTheme="minorHAnsi"/>
                <w:sz w:val="18"/>
                <w:szCs w:val="18"/>
              </w:rPr>
              <w:t>text</w:t>
            </w:r>
            <w:r w:rsidR="00EF2268">
              <w:rPr>
                <w:rFonts w:asciiTheme="minorHAnsi" w:hAnsiTheme="minorHAnsi"/>
                <w:sz w:val="18"/>
                <w:szCs w:val="18"/>
              </w:rPr>
              <w:t>:</w:t>
            </w:r>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r w:rsidR="00CA3D62">
              <w:rPr>
                <w:rFonts w:asciiTheme="minorHAnsi" w:hAnsiTheme="minorHAnsi"/>
                <w:sz w:val="18"/>
                <w:szCs w:val="18"/>
              </w:rPr>
              <w:t>A manometer with current calibration is required in order to comply with this</w:t>
            </w:r>
            <w:r w:rsidR="000B64C1" w:rsidRPr="000B64C1">
              <w:rPr>
                <w:rFonts w:asciiTheme="minorHAnsi" w:hAnsiTheme="minorHAnsi"/>
                <w:sz w:val="18"/>
                <w:szCs w:val="18"/>
              </w:rPr>
              <w:t xml:space="preserve"> </w:t>
            </w:r>
            <w:r w:rsidR="000B64C1">
              <w:rPr>
                <w:rFonts w:asciiTheme="minorHAnsi" w:hAnsiTheme="minorHAnsi"/>
                <w:sz w:val="18"/>
                <w:szCs w:val="18"/>
              </w:rPr>
              <w:t>Enclosure</w:t>
            </w:r>
            <w:r w:rsidR="000B64C1" w:rsidRPr="000B64C1">
              <w:rPr>
                <w:rFonts w:asciiTheme="minorHAnsi" w:hAnsiTheme="minorHAnsi"/>
                <w:sz w:val="18"/>
                <w:szCs w:val="18"/>
              </w:rPr>
              <w:t xml:space="preserve"> </w:t>
            </w:r>
            <w:r w:rsidR="00D721FF">
              <w:rPr>
                <w:rFonts w:asciiTheme="minorHAnsi" w:hAnsiTheme="minorHAnsi"/>
                <w:sz w:val="18"/>
                <w:szCs w:val="18"/>
              </w:rPr>
              <w:t xml:space="preserve">Air </w:t>
            </w:r>
            <w:r w:rsidR="000B64C1" w:rsidRPr="000B64C1">
              <w:rPr>
                <w:rFonts w:asciiTheme="minorHAnsi" w:hAnsiTheme="minorHAnsi"/>
                <w:sz w:val="18"/>
                <w:szCs w:val="18"/>
              </w:rPr>
              <w:t xml:space="preserve">Leakage </w:t>
            </w:r>
            <w:r w:rsidR="00CA3D62">
              <w:rPr>
                <w:rFonts w:asciiTheme="minorHAnsi" w:hAnsiTheme="minorHAnsi"/>
                <w:sz w:val="18"/>
                <w:szCs w:val="18"/>
              </w:rPr>
              <w:t>worksheet</w:t>
            </w:r>
            <w:r w:rsidR="000B64C1">
              <w:rPr>
                <w:rFonts w:asciiTheme="minorHAnsi" w:hAnsiTheme="minorHAnsi"/>
                <w:sz w:val="18"/>
                <w:szCs w:val="18"/>
              </w:rPr>
              <w:t>";</w:t>
            </w:r>
          </w:p>
          <w:p w14:paraId="143B74DB" w14:textId="243F1810"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B64C1">
              <w:rPr>
                <w:rFonts w:asciiTheme="minorHAnsi" w:hAnsiTheme="minorHAnsi"/>
                <w:sz w:val="18"/>
                <w:szCs w:val="18"/>
              </w:rPr>
              <w:t xml:space="preserve">elseif A01 = required, </w:t>
            </w:r>
            <w:r w:rsidR="00EA1044">
              <w:rPr>
                <w:rFonts w:asciiTheme="minorHAnsi" w:hAnsiTheme="minorHAnsi"/>
                <w:sz w:val="18"/>
                <w:szCs w:val="18"/>
              </w:rPr>
              <w:t xml:space="preserve"> then </w:t>
            </w:r>
            <w:r w:rsidR="005419F0">
              <w:rPr>
                <w:rFonts w:asciiTheme="minorHAnsi" w:hAnsiTheme="minorHAnsi"/>
                <w:sz w:val="18"/>
                <w:szCs w:val="18"/>
              </w:rPr>
              <w:t>(</w:t>
            </w:r>
            <w:r w:rsidR="00EA1044">
              <w:rPr>
                <w:rFonts w:asciiTheme="minorHAnsi" w:hAnsiTheme="minorHAnsi"/>
                <w:sz w:val="18"/>
                <w:szCs w:val="18"/>
              </w:rPr>
              <w:t>value</w:t>
            </w:r>
            <w:r w:rsidR="005419F0">
              <w:rPr>
                <w:rFonts w:asciiTheme="minorHAnsi" w:hAnsiTheme="minorHAnsi"/>
                <w:sz w:val="18"/>
                <w:szCs w:val="18"/>
              </w:rPr>
              <w:t>)</w:t>
            </w:r>
            <w:r w:rsidR="00EA1044">
              <w:rPr>
                <w:rFonts w:asciiTheme="minorHAnsi" w:hAnsiTheme="minorHAnsi"/>
                <w:sz w:val="18"/>
                <w:szCs w:val="18"/>
              </w:rPr>
              <w:t xml:space="preserve"> =</w:t>
            </w:r>
            <w:r w:rsidRPr="000B64C1">
              <w:rPr>
                <w:rFonts w:asciiTheme="minorHAnsi" w:hAnsiTheme="minorHAnsi"/>
                <w:sz w:val="18"/>
                <w:szCs w:val="18"/>
              </w:rPr>
              <w:t>E01</w:t>
            </w:r>
            <w:r w:rsidR="00CA3D62">
              <w:rPr>
                <w:rFonts w:asciiTheme="minorHAnsi" w:hAnsiTheme="minorHAnsi"/>
                <w:sz w:val="18"/>
                <w:szCs w:val="18"/>
              </w:rPr>
              <w:t>*60/(</w:t>
            </w:r>
            <w:r w:rsidR="00F73044">
              <w:rPr>
                <w:rFonts w:asciiTheme="minorHAnsi" w:hAnsiTheme="minorHAnsi"/>
                <w:sz w:val="18"/>
                <w:szCs w:val="18"/>
              </w:rPr>
              <w:t xml:space="preserve">Building Volume </w:t>
            </w:r>
            <w:del w:id="80" w:author="Markstrum, Alexis@Energy" w:date="2019-09-30T14:34:00Z">
              <w:r w:rsidR="00F73044" w:rsidDel="00046C2D">
                <w:rPr>
                  <w:rFonts w:asciiTheme="minorHAnsi" w:hAnsiTheme="minorHAnsi"/>
                  <w:sz w:val="18"/>
                  <w:szCs w:val="18"/>
                </w:rPr>
                <w:delText xml:space="preserve">pulled </w:delText>
              </w:r>
            </w:del>
            <w:r w:rsidR="00F73044">
              <w:rPr>
                <w:rFonts w:asciiTheme="minorHAnsi" w:hAnsiTheme="minorHAnsi"/>
                <w:sz w:val="18"/>
                <w:szCs w:val="18"/>
              </w:rPr>
              <w:t xml:space="preserve">from </w:t>
            </w:r>
            <w:del w:id="81" w:author="Markstrum, Alexis@Energy" w:date="2019-09-30T14:34:00Z">
              <w:r w:rsidR="00CA3007" w:rsidDel="00046C2D">
                <w:rPr>
                  <w:rFonts w:asciiTheme="minorHAnsi" w:hAnsiTheme="minorHAnsi"/>
                  <w:sz w:val="18"/>
                  <w:szCs w:val="18"/>
                </w:rPr>
                <w:delText>CF1R</w:delText>
              </w:r>
            </w:del>
            <w:ins w:id="82" w:author="Markstrum, Alexis@Energy" w:date="2019-09-30T14:34:00Z">
              <w:r w:rsidR="00046C2D">
                <w:rPr>
                  <w:rFonts w:asciiTheme="minorHAnsi" w:hAnsiTheme="minorHAnsi"/>
                  <w:sz w:val="18"/>
                  <w:szCs w:val="18"/>
                </w:rPr>
                <w:t>A13</w:t>
              </w:r>
            </w:ins>
            <w:r w:rsidR="00CA3D62">
              <w:rPr>
                <w:rFonts w:asciiTheme="minorHAnsi" w:hAnsiTheme="minorHAnsi"/>
                <w:sz w:val="18"/>
                <w:szCs w:val="18"/>
              </w:rPr>
              <w:t>)</w:t>
            </w:r>
            <w:r>
              <w:rPr>
                <w:rFonts w:asciiTheme="minorHAnsi" w:hAnsiTheme="minorHAnsi"/>
                <w:sz w:val="18"/>
                <w:szCs w:val="18"/>
              </w:rPr>
              <w:t xml:space="preserve"> </w:t>
            </w:r>
            <w:r w:rsidR="00EA1044">
              <w:rPr>
                <w:rFonts w:asciiTheme="minorHAnsi" w:hAnsiTheme="minorHAnsi"/>
                <w:sz w:val="18"/>
                <w:szCs w:val="18"/>
              </w:rPr>
              <w:t xml:space="preserve"> and</w:t>
            </w:r>
            <w:r w:rsidRPr="000B64C1">
              <w:rPr>
                <w:rFonts w:asciiTheme="minorHAnsi" w:hAnsiTheme="minorHAnsi"/>
                <w:sz w:val="18"/>
                <w:szCs w:val="18"/>
              </w:rPr>
              <w:t xml:space="preserve"> display</w:t>
            </w:r>
            <w:r w:rsidR="005419F0">
              <w:rPr>
                <w:rFonts w:asciiTheme="minorHAnsi" w:hAnsiTheme="minorHAnsi"/>
                <w:sz w:val="18"/>
                <w:szCs w:val="18"/>
              </w:rPr>
              <w:t xml:space="preserve"> text:</w:t>
            </w:r>
            <w:r>
              <w:rPr>
                <w:rFonts w:asciiTheme="minorHAnsi" w:hAnsiTheme="minorHAnsi"/>
                <w:sz w:val="18"/>
                <w:szCs w:val="18"/>
              </w:rPr>
              <w:t xml:space="preserve"> </w:t>
            </w:r>
            <w:r w:rsidR="00EA1044">
              <w:rPr>
                <w:rFonts w:asciiTheme="minorHAnsi" w:hAnsiTheme="minorHAnsi"/>
                <w:sz w:val="18"/>
                <w:szCs w:val="18"/>
              </w:rPr>
              <w:t>“Enclosure Air Leakage Rate is (value) ACH</w:t>
            </w:r>
            <w:r w:rsidR="00EA1044" w:rsidRPr="00881890">
              <w:rPr>
                <w:rFonts w:asciiTheme="minorHAnsi" w:hAnsiTheme="minorHAnsi"/>
                <w:sz w:val="18"/>
                <w:szCs w:val="18"/>
                <w:vertAlign w:val="subscript"/>
              </w:rPr>
              <w:t>50</w:t>
            </w:r>
            <w:r>
              <w:rPr>
                <w:rFonts w:asciiTheme="minorHAnsi" w:hAnsiTheme="minorHAnsi"/>
                <w:sz w:val="18"/>
                <w:szCs w:val="18"/>
              </w:rPr>
              <w:t>;</w:t>
            </w:r>
          </w:p>
          <w:p w14:paraId="4A3A5EC9" w14:textId="1A88D6FC" w:rsidR="00EA01F0" w:rsidRPr="00A42BCC"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w:t>
            </w:r>
            <w:r w:rsidR="000B64C1" w:rsidRPr="000B64C1">
              <w:rPr>
                <w:rFonts w:asciiTheme="minorHAnsi" w:hAnsiTheme="minorHAnsi"/>
                <w:sz w:val="18"/>
                <w:szCs w:val="18"/>
              </w:rPr>
              <w:t>if A02 = required,</w:t>
            </w:r>
            <w:r w:rsidR="005419F0">
              <w:rPr>
                <w:rFonts w:asciiTheme="minorHAnsi" w:hAnsiTheme="minorHAnsi"/>
                <w:sz w:val="18"/>
                <w:szCs w:val="18"/>
              </w:rPr>
              <w:t xml:space="preserve"> then</w:t>
            </w:r>
            <w:r w:rsidR="000B64C1" w:rsidRPr="000B64C1">
              <w:rPr>
                <w:rFonts w:asciiTheme="minorHAnsi" w:hAnsiTheme="minorHAnsi"/>
                <w:sz w:val="18"/>
                <w:szCs w:val="18"/>
              </w:rPr>
              <w:t xml:space="preserve"> display </w:t>
            </w:r>
            <w:r>
              <w:rPr>
                <w:rFonts w:asciiTheme="minorHAnsi" w:hAnsiTheme="minorHAnsi"/>
                <w:sz w:val="18"/>
                <w:szCs w:val="18"/>
              </w:rPr>
              <w:t xml:space="preserve">text: </w:t>
            </w:r>
            <w:r w:rsidR="000B64C1" w:rsidRPr="000B64C1">
              <w:rPr>
                <w:rFonts w:asciiTheme="minorHAnsi" w:hAnsiTheme="minorHAnsi"/>
                <w:sz w:val="18"/>
                <w:szCs w:val="18"/>
              </w:rPr>
              <w:t>“</w:t>
            </w:r>
            <w:r w:rsidR="005419F0">
              <w:rPr>
                <w:rFonts w:asciiTheme="minorHAnsi" w:hAnsiTheme="minorHAnsi"/>
                <w:sz w:val="18"/>
                <w:szCs w:val="18"/>
              </w:rPr>
              <w:t>Enclosure Air Leakage Rate is (E01)</w:t>
            </w:r>
            <w:r w:rsidR="001748B5">
              <w:rPr>
                <w:rFonts w:asciiTheme="minorHAnsi" w:hAnsiTheme="minorHAnsi"/>
                <w:sz w:val="18"/>
                <w:szCs w:val="18"/>
              </w:rPr>
              <w:t xml:space="preserve"> CFM50</w:t>
            </w:r>
            <w:r w:rsidR="000B64C1">
              <w:rPr>
                <w:rFonts w:asciiTheme="minorHAnsi" w:hAnsiTheme="minorHAnsi"/>
                <w:sz w:val="18"/>
                <w:szCs w:val="18"/>
              </w:rPr>
              <w:t>”</w:t>
            </w:r>
            <w:r w:rsidR="000B64C1" w:rsidRPr="000B64C1">
              <w:rPr>
                <w:rFonts w:asciiTheme="minorHAnsi" w:hAnsiTheme="minorHAnsi"/>
                <w:sz w:val="18"/>
                <w:szCs w:val="18"/>
              </w:rPr>
              <w:t>&gt;&gt;</w:t>
            </w:r>
          </w:p>
        </w:tc>
      </w:tr>
    </w:tbl>
    <w:p w14:paraId="4A3A5ECC" w14:textId="3AE8DB8F" w:rsidR="00EA01F0" w:rsidRPr="00881890" w:rsidRDefault="00EA01F0" w:rsidP="00A42BCC">
      <w:pPr>
        <w:rPr>
          <w:rFonts w:asciiTheme="minorHAnsi" w:hAnsiTheme="minorHAnsi"/>
          <w:b/>
          <w:sz w:val="14"/>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EA01F0" w:rsidRPr="00A42BCC" w14:paraId="4A3A5ECE" w14:textId="77777777" w:rsidTr="00881890">
        <w:tc>
          <w:tcPr>
            <w:tcW w:w="10794" w:type="dxa"/>
            <w:gridSpan w:val="2"/>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r w:rsidR="005419F0">
              <w:rPr>
                <w:rFonts w:asciiTheme="minorHAnsi" w:hAnsiTheme="minorHAnsi"/>
                <w:b/>
                <w:szCs w:val="18"/>
              </w:rPr>
              <w:t xml:space="preserve">Worksheet </w:t>
            </w:r>
            <w:r w:rsidRPr="005A593D">
              <w:rPr>
                <w:rFonts w:asciiTheme="minorHAnsi" w:hAnsiTheme="minorHAnsi"/>
                <w:b/>
                <w:szCs w:val="18"/>
              </w:rPr>
              <w:t>Compliance</w:t>
            </w:r>
          </w:p>
        </w:tc>
      </w:tr>
      <w:tr w:rsidR="00875D94" w:rsidRPr="00A42BCC" w14:paraId="1FBCD0E4" w14:textId="77777777" w:rsidTr="00881890">
        <w:tc>
          <w:tcPr>
            <w:tcW w:w="585" w:type="dxa"/>
            <w:vAlign w:val="center"/>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9" w:type="dxa"/>
            <w:vAlign w:val="center"/>
          </w:tcPr>
          <w:p w14:paraId="12CEB9DB" w14:textId="00C5B59A" w:rsidR="00875D94" w:rsidRPr="00A42BCC" w:rsidDel="005F2ADF" w:rsidRDefault="00875D94" w:rsidP="00875D94">
            <w:pPr>
              <w:shd w:val="clear" w:color="auto" w:fill="FFFFFF"/>
              <w:rPr>
                <w:rFonts w:asciiTheme="minorHAnsi" w:hAnsiTheme="minorHAnsi"/>
                <w:sz w:val="18"/>
                <w:szCs w:val="18"/>
              </w:rPr>
            </w:pPr>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p>
        </w:tc>
      </w:tr>
      <w:tr w:rsidR="00875D94" w:rsidRPr="00A42BCC" w14:paraId="53DA5AB9" w14:textId="77777777" w:rsidTr="00881890">
        <w:tc>
          <w:tcPr>
            <w:tcW w:w="585" w:type="dxa"/>
            <w:vAlign w:val="center"/>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10209" w:type="dxa"/>
            <w:vAlign w:val="center"/>
          </w:tcPr>
          <w:p w14:paraId="1D0B4171" w14:textId="070A58EE"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sidR="00D721FF">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p>
        </w:tc>
      </w:tr>
      <w:tr w:rsidR="00875D94" w:rsidRPr="00A42BCC" w14:paraId="581AC800" w14:textId="77777777" w:rsidTr="00881890">
        <w:tc>
          <w:tcPr>
            <w:tcW w:w="585" w:type="dxa"/>
            <w:vAlign w:val="center"/>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03</w:t>
            </w:r>
          </w:p>
        </w:tc>
        <w:tc>
          <w:tcPr>
            <w:tcW w:w="10209" w:type="dxa"/>
            <w:vAlign w:val="center"/>
          </w:tcPr>
          <w:p w14:paraId="38EC30D9" w14:textId="3FD66FF1" w:rsidR="00875D94" w:rsidRPr="00A42BCC" w:rsidDel="005F2ADF" w:rsidRDefault="00875D94" w:rsidP="00875D94">
            <w:pPr>
              <w:shd w:val="clear" w:color="auto" w:fill="FFFFFF"/>
              <w:rPr>
                <w:rFonts w:asciiTheme="minorHAnsi" w:hAnsiTheme="minorHAnsi"/>
                <w:sz w:val="18"/>
                <w:szCs w:val="18"/>
              </w:rPr>
            </w:pPr>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p>
        </w:tc>
      </w:tr>
      <w:tr w:rsidR="00875D94" w:rsidRPr="00A42BCC" w14:paraId="39CE57C2" w14:textId="77777777" w:rsidTr="00881890">
        <w:tc>
          <w:tcPr>
            <w:tcW w:w="585" w:type="dxa"/>
            <w:vAlign w:val="center"/>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04</w:t>
            </w:r>
          </w:p>
        </w:tc>
        <w:tc>
          <w:tcPr>
            <w:tcW w:w="10209" w:type="dxa"/>
            <w:vAlign w:val="center"/>
          </w:tcPr>
          <w:p w14:paraId="65103501" w14:textId="7E2593EF" w:rsidR="00875D94" w:rsidRPr="00C55ED3" w:rsidRDefault="00875D94" w:rsidP="00875D94">
            <w:pPr>
              <w:shd w:val="clear" w:color="auto" w:fill="FFFFFF"/>
              <w:rPr>
                <w:rFonts w:asciiTheme="minorHAnsi" w:hAnsiTheme="minorHAnsi"/>
                <w:sz w:val="18"/>
                <w:szCs w:val="18"/>
              </w:rPr>
            </w:pPr>
            <w:r w:rsidRPr="00875D94">
              <w:rPr>
                <w:rFonts w:asciiTheme="minorHAnsi" w:hAnsiTheme="minorHAnsi"/>
                <w:sz w:val="18"/>
                <w:szCs w:val="18"/>
              </w:rPr>
              <w:t xml:space="preserve">The procedure for the conduct of the enclosure </w:t>
            </w:r>
            <w:r w:rsidR="00D721FF">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6"/>
      <w:headerReference w:type="default" r:id="rId17"/>
      <w:headerReference w:type="firs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68D35" w14:textId="77777777" w:rsidR="00010E76" w:rsidRDefault="00010E76">
      <w:r>
        <w:separator/>
      </w:r>
    </w:p>
  </w:endnote>
  <w:endnote w:type="continuationSeparator" w:id="0">
    <w:p w14:paraId="19FC8877" w14:textId="77777777" w:rsidR="00010E76" w:rsidRDefault="00010E76">
      <w:r>
        <w:continuationSeparator/>
      </w:r>
    </w:p>
  </w:endnote>
  <w:endnote w:type="continuationNotice" w:id="1">
    <w:p w14:paraId="4E3D947E" w14:textId="77777777" w:rsidR="00010E76" w:rsidRDefault="00010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010E76" w:rsidRPr="00733ECB" w:rsidRDefault="00010E76" w:rsidP="00EB61D5">
    <w:pPr>
      <w:pStyle w:val="Style7"/>
      <w:rPr>
        <w:b w:val="0"/>
        <w:i w:val="0"/>
      </w:rPr>
    </w:pPr>
    <w:r w:rsidRPr="00733ECB">
      <w:rPr>
        <w:b w:val="0"/>
        <w:i w:val="0"/>
      </w:rPr>
      <w:t xml:space="preserve">Registration Number:                                                           Registration Date/Time:                                           HERS Provider:                       </w:t>
    </w:r>
  </w:p>
  <w:p w14:paraId="4A3A5EF9" w14:textId="59F4FB01" w:rsidR="00010E76" w:rsidRPr="00733ECB" w:rsidRDefault="00010E76" w:rsidP="00EB61D5">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 xml:space="preserve">January </w:t>
    </w:r>
    <w:del w:id="17" w:author="Markstrum, Alexis@Energy" w:date="2019-10-10T14:40:00Z">
      <w:r w:rsidDel="00311C88">
        <w:rPr>
          <w:b w:val="0"/>
          <w:i w:val="0"/>
        </w:rPr>
        <w:delText>2019</w:delText>
      </w:r>
    </w:del>
    <w:ins w:id="18" w:author="Markstrum, Alexis@Energy" w:date="2019-10-10T14:40:00Z">
      <w:r w:rsidR="00311C88">
        <w:rPr>
          <w:b w:val="0"/>
          <w:i w:val="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14318E12" w:rsidR="00010E76" w:rsidRPr="00EB61D5" w:rsidRDefault="00010E76" w:rsidP="00EB61D5">
    <w:pPr>
      <w:pStyle w:val="Footer"/>
    </w:pPr>
    <w:r w:rsidRPr="00EB61D5">
      <w:t>CA Building Energy Efficiency Standards - 201</w:t>
    </w:r>
    <w:r>
      <w:t>9</w:t>
    </w:r>
    <w:r w:rsidRPr="00EB61D5">
      <w:t xml:space="preserve"> Residential Compliance</w:t>
    </w:r>
    <w:r w:rsidRPr="00EB61D5">
      <w:tab/>
    </w:r>
    <w:r>
      <w:t xml:space="preserve">January </w:t>
    </w:r>
    <w:del w:id="21" w:author="Markstrum, Alexis@Energy" w:date="2019-10-10T14:40:00Z">
      <w:r w:rsidDel="00311C88">
        <w:delText>2019</w:delText>
      </w:r>
    </w:del>
    <w:ins w:id="22" w:author="Markstrum, Alexis@Energy" w:date="2019-10-10T14:40:00Z">
      <w:r w:rsidR="00311C88">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A8559" w14:textId="77777777" w:rsidR="00010E76" w:rsidRDefault="00010E76">
      <w:r>
        <w:separator/>
      </w:r>
    </w:p>
  </w:footnote>
  <w:footnote w:type="continuationSeparator" w:id="0">
    <w:p w14:paraId="78181D7A" w14:textId="77777777" w:rsidR="00010E76" w:rsidRDefault="00010E76">
      <w:r>
        <w:continuationSeparator/>
      </w:r>
    </w:p>
  </w:footnote>
  <w:footnote w:type="continuationNotice" w:id="1">
    <w:p w14:paraId="5252985C" w14:textId="77777777" w:rsidR="00010E76" w:rsidRDefault="00010E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010E76" w:rsidRDefault="00D20DAC">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221F5392" w:rsidR="00010E76" w:rsidRPr="007770C5" w:rsidRDefault="00010E76" w:rsidP="002B5597">
    <w:pPr>
      <w:suppressAutoHyphens/>
      <w:ind w:left="-90"/>
      <w:rPr>
        <w:rFonts w:ascii="Arial" w:hAnsi="Arial" w:cs="Arial"/>
        <w:sz w:val="14"/>
        <w:szCs w:val="14"/>
      </w:rPr>
    </w:pP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5200E1BC" w:rsidR="00010E76" w:rsidRPr="007770C5" w:rsidRDefault="00010E76" w:rsidP="002B5597">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4A3A5F0F" wp14:editId="69A52F11">
          <wp:simplePos x="0" y="0"/>
          <wp:positionH relativeFrom="margin">
            <wp:align>right</wp:align>
          </wp:positionH>
          <wp:positionV relativeFrom="margin">
            <wp:posOffset>-1293495</wp:posOffset>
          </wp:positionV>
          <wp:extent cx="312420" cy="274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Pr>
        <w:rFonts w:ascii="Arial" w:hAnsi="Arial" w:cs="Arial"/>
        <w:b/>
        <w:sz w:val="24"/>
        <w:szCs w:val="24"/>
      </w:rPr>
      <w:t>BUILDING AIR LEAKAGE DIAGNOSTIC TEST WORKSHEET – BUILDING ENCLOSURES AND DWELLING UNIT ENCLOSURES</w:t>
    </w:r>
  </w:p>
  <w:p w14:paraId="4A3A5EE8" w14:textId="28FD759C" w:rsidR="00010E76" w:rsidRPr="007770C5" w:rsidRDefault="00010E76" w:rsidP="002B5597">
    <w:pPr>
      <w:suppressAutoHyphens/>
      <w:ind w:left="-90"/>
      <w:rPr>
        <w:rFonts w:ascii="Arial" w:hAnsi="Arial" w:cs="Arial"/>
        <w:sz w:val="14"/>
        <w:szCs w:val="14"/>
      </w:rPr>
    </w:pPr>
    <w:r>
      <w:rPr>
        <w:rFonts w:ascii="Arial" w:hAnsi="Arial" w:cs="Arial"/>
        <w:sz w:val="14"/>
        <w:szCs w:val="14"/>
      </w:rPr>
      <w:t>CEC-CF2R-MCH-24-H</w:t>
    </w:r>
    <w:r w:rsidRPr="007770C5">
      <w:rPr>
        <w:rFonts w:ascii="Arial" w:hAnsi="Arial" w:cs="Arial"/>
        <w:sz w:val="14"/>
        <w:szCs w:val="14"/>
      </w:rPr>
      <w:t xml:space="preserve"> (Revised </w:t>
    </w:r>
    <w:r>
      <w:rPr>
        <w:rFonts w:ascii="Arial" w:hAnsi="Arial" w:cs="Arial"/>
        <w:sz w:val="14"/>
        <w:szCs w:val="14"/>
      </w:rPr>
      <w:t>01/</w:t>
    </w:r>
    <w:del w:id="15" w:author="Markstrum, Alexis@Energy" w:date="2019-10-10T14:40:00Z">
      <w:r w:rsidDel="00311C88">
        <w:rPr>
          <w:rFonts w:ascii="Arial" w:hAnsi="Arial" w:cs="Arial"/>
          <w:sz w:val="14"/>
          <w:szCs w:val="14"/>
        </w:rPr>
        <w:delText>19</w:delText>
      </w:r>
    </w:del>
    <w:ins w:id="16" w:author="Markstrum, Alexis@Energy" w:date="2019-10-10T14:40:00Z">
      <w:r w:rsidR="00311C88">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6"/>
      <w:gridCol w:w="3145"/>
      <w:gridCol w:w="542"/>
      <w:gridCol w:w="272"/>
      <w:gridCol w:w="1619"/>
    </w:tblGrid>
    <w:tr w:rsidR="00010E76" w:rsidRPr="00F85124" w14:paraId="4A3A5EEB" w14:textId="77777777" w:rsidTr="00881890">
      <w:trPr>
        <w:cantSplit/>
        <w:trHeight w:val="288"/>
      </w:trPr>
      <w:tc>
        <w:tcPr>
          <w:tcW w:w="4250" w:type="pct"/>
          <w:gridSpan w:val="4"/>
          <w:tcBorders>
            <w:right w:val="nil"/>
          </w:tcBorders>
          <w:vAlign w:val="center"/>
        </w:tcPr>
        <w:p w14:paraId="4A3A5EE9" w14:textId="005FEBCF" w:rsidR="00010E76" w:rsidRPr="00F502B3" w:rsidRDefault="00010E76" w:rsidP="003E419E">
          <w:pPr>
            <w:pStyle w:val="Heading1"/>
            <w:rPr>
              <w:rFonts w:ascii="Calibri" w:hAnsi="Calibri"/>
              <w:b w:val="0"/>
              <w:bCs/>
              <w:sz w:val="20"/>
            </w:rPr>
          </w:pPr>
          <w:r w:rsidRPr="00F502B3">
            <w:rPr>
              <w:rFonts w:ascii="Calibri" w:hAnsi="Calibri"/>
              <w:b w:val="0"/>
              <w:bCs/>
              <w:sz w:val="20"/>
            </w:rPr>
            <w:t>CERTIFICATE OF INSTALLATION</w:t>
          </w:r>
        </w:p>
      </w:tc>
      <w:tc>
        <w:tcPr>
          <w:tcW w:w="750" w:type="pct"/>
          <w:tcBorders>
            <w:left w:val="nil"/>
          </w:tcBorders>
          <w:tcMar>
            <w:left w:w="115" w:type="dxa"/>
            <w:right w:w="115" w:type="dxa"/>
          </w:tcMar>
          <w:vAlign w:val="center"/>
        </w:tcPr>
        <w:p w14:paraId="4A3A5EEA" w14:textId="78C8B983" w:rsidR="00010E76" w:rsidRPr="00F502B3" w:rsidRDefault="00010E76">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010E76" w:rsidRPr="00F85124" w14:paraId="4A3A5EEE" w14:textId="77777777" w:rsidTr="00881890">
      <w:trPr>
        <w:cantSplit/>
        <w:trHeight w:val="288"/>
      </w:trPr>
      <w:tc>
        <w:tcPr>
          <w:tcW w:w="3873" w:type="pct"/>
          <w:gridSpan w:val="2"/>
          <w:tcBorders>
            <w:right w:val="nil"/>
          </w:tcBorders>
        </w:tcPr>
        <w:p w14:paraId="4A3A5EEC" w14:textId="5BDD07FA" w:rsidR="00010E76" w:rsidRPr="00F85124" w:rsidRDefault="00010E76" w:rsidP="003F4CA2">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127" w:type="pct"/>
          <w:gridSpan w:val="3"/>
          <w:tcBorders>
            <w:left w:val="nil"/>
          </w:tcBorders>
        </w:tcPr>
        <w:p w14:paraId="4A3A5EED" w14:textId="203C39CE" w:rsidR="00010E76" w:rsidRPr="00F85124" w:rsidRDefault="00010E76" w:rsidP="003F4CA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20DAC">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DAC">
            <w:rPr>
              <w:rFonts w:ascii="Calibri" w:hAnsi="Calibri"/>
              <w:bCs/>
              <w:noProof/>
            </w:rPr>
            <w:t>3</w:t>
          </w:r>
          <w:r>
            <w:rPr>
              <w:rFonts w:ascii="Calibri" w:hAnsi="Calibri"/>
              <w:bCs/>
              <w:noProof/>
            </w:rPr>
            <w:fldChar w:fldCharType="end"/>
          </w:r>
          <w:r w:rsidRPr="00F85124">
            <w:rPr>
              <w:rFonts w:ascii="Calibri" w:hAnsi="Calibri"/>
              <w:bCs/>
            </w:rPr>
            <w:t>)</w:t>
          </w:r>
        </w:p>
      </w:tc>
    </w:tr>
    <w:tr w:rsidR="00010E76" w:rsidRPr="00F85124" w14:paraId="4A3A5EF2" w14:textId="77777777" w:rsidTr="00881890">
      <w:trPr>
        <w:cantSplit/>
        <w:trHeight w:val="288"/>
      </w:trPr>
      <w:tc>
        <w:tcPr>
          <w:tcW w:w="2416" w:type="pct"/>
        </w:tcPr>
        <w:p w14:paraId="4A3A5EEF" w14:textId="77777777" w:rsidR="00010E76" w:rsidRPr="00F85124" w:rsidRDefault="00010E76" w:rsidP="003F4CA2">
          <w:pPr>
            <w:rPr>
              <w:rFonts w:ascii="Calibri" w:hAnsi="Calibri"/>
              <w:sz w:val="12"/>
              <w:szCs w:val="12"/>
            </w:rPr>
          </w:pPr>
          <w:r w:rsidRPr="00F85124">
            <w:rPr>
              <w:rFonts w:ascii="Calibri" w:hAnsi="Calibri"/>
              <w:sz w:val="12"/>
              <w:szCs w:val="12"/>
            </w:rPr>
            <w:t>Project Name:</w:t>
          </w:r>
        </w:p>
      </w:tc>
      <w:tc>
        <w:tcPr>
          <w:tcW w:w="1708" w:type="pct"/>
          <w:gridSpan w:val="2"/>
        </w:tcPr>
        <w:p w14:paraId="4A3A5EF0" w14:textId="77777777" w:rsidR="00010E76" w:rsidRPr="00F85124" w:rsidRDefault="00010E76" w:rsidP="003F4CA2">
          <w:pPr>
            <w:rPr>
              <w:rFonts w:ascii="Calibri" w:hAnsi="Calibri"/>
              <w:sz w:val="12"/>
              <w:szCs w:val="12"/>
            </w:rPr>
          </w:pPr>
          <w:r w:rsidRPr="00F85124">
            <w:rPr>
              <w:rFonts w:ascii="Calibri" w:hAnsi="Calibri"/>
              <w:sz w:val="12"/>
              <w:szCs w:val="12"/>
            </w:rPr>
            <w:t>Enforcement Agency:</w:t>
          </w:r>
        </w:p>
      </w:tc>
      <w:tc>
        <w:tcPr>
          <w:tcW w:w="876" w:type="pct"/>
          <w:gridSpan w:val="2"/>
        </w:tcPr>
        <w:p w14:paraId="4A3A5EF1" w14:textId="77777777" w:rsidR="00010E76" w:rsidRPr="00F85124" w:rsidRDefault="00010E76" w:rsidP="003F4CA2">
          <w:pPr>
            <w:rPr>
              <w:rFonts w:ascii="Calibri" w:hAnsi="Calibri"/>
              <w:sz w:val="12"/>
              <w:szCs w:val="12"/>
            </w:rPr>
          </w:pPr>
          <w:r w:rsidRPr="00F85124">
            <w:rPr>
              <w:rFonts w:ascii="Calibri" w:hAnsi="Calibri"/>
              <w:sz w:val="12"/>
              <w:szCs w:val="12"/>
            </w:rPr>
            <w:t>Permit Number:</w:t>
          </w:r>
        </w:p>
      </w:tc>
    </w:tr>
    <w:tr w:rsidR="00010E76" w:rsidRPr="00F85124" w14:paraId="4A3A5EF6" w14:textId="77777777" w:rsidTr="00881890">
      <w:trPr>
        <w:cantSplit/>
        <w:trHeight w:val="288"/>
      </w:trPr>
      <w:tc>
        <w:tcPr>
          <w:tcW w:w="2416" w:type="pct"/>
        </w:tcPr>
        <w:p w14:paraId="4A3A5EF3" w14:textId="77777777" w:rsidR="00010E76" w:rsidRPr="00F85124" w:rsidRDefault="00010E76" w:rsidP="003F4CA2">
          <w:pPr>
            <w:rPr>
              <w:rFonts w:ascii="Calibri" w:hAnsi="Calibri"/>
              <w:sz w:val="12"/>
              <w:szCs w:val="12"/>
              <w:vertAlign w:val="superscript"/>
            </w:rPr>
          </w:pPr>
          <w:r w:rsidRPr="00F85124">
            <w:rPr>
              <w:rFonts w:ascii="Calibri" w:hAnsi="Calibri"/>
              <w:sz w:val="12"/>
              <w:szCs w:val="12"/>
            </w:rPr>
            <w:t>Dwelling Address:</w:t>
          </w:r>
        </w:p>
      </w:tc>
      <w:tc>
        <w:tcPr>
          <w:tcW w:w="1708" w:type="pct"/>
          <w:gridSpan w:val="2"/>
        </w:tcPr>
        <w:p w14:paraId="4A3A5EF4" w14:textId="22FE04C4" w:rsidR="00010E76" w:rsidRPr="00F85124" w:rsidRDefault="00010E76" w:rsidP="003F4CA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76" w:type="pct"/>
          <w:gridSpan w:val="2"/>
        </w:tcPr>
        <w:p w14:paraId="4A3A5EF5" w14:textId="06098542" w:rsidR="00010E76" w:rsidRPr="00F85124" w:rsidRDefault="00010E76" w:rsidP="003F4CA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010E76" w:rsidRPr="003E419E" w:rsidRDefault="00D20DAC"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010E76" w:rsidRDefault="00D20DAC">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010E76" w:rsidRDefault="00D20DAC">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6"/>
      <w:gridCol w:w="1170"/>
      <w:gridCol w:w="2068"/>
    </w:tblGrid>
    <w:tr w:rsidR="00010E76" w:rsidRPr="00F85124" w14:paraId="4A3A5EFE" w14:textId="77777777" w:rsidTr="00EB4396">
      <w:trPr>
        <w:cantSplit/>
        <w:trHeight w:val="288"/>
      </w:trPr>
      <w:tc>
        <w:tcPr>
          <w:tcW w:w="4042" w:type="pct"/>
          <w:gridSpan w:val="2"/>
          <w:tcBorders>
            <w:right w:val="nil"/>
          </w:tcBorders>
          <w:vAlign w:val="center"/>
        </w:tcPr>
        <w:p w14:paraId="4A3A5EFC" w14:textId="02C54F7E" w:rsidR="00010E76" w:rsidRPr="00F502B3" w:rsidRDefault="00010E76"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958" w:type="pct"/>
          <w:tcBorders>
            <w:left w:val="nil"/>
          </w:tcBorders>
          <w:tcMar>
            <w:left w:w="115" w:type="dxa"/>
            <w:right w:w="115" w:type="dxa"/>
          </w:tcMar>
          <w:vAlign w:val="center"/>
        </w:tcPr>
        <w:p w14:paraId="4A3A5EFD" w14:textId="55370628" w:rsidR="00010E76" w:rsidRPr="00F502B3" w:rsidRDefault="00010E76">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010E76" w:rsidRPr="00F85124" w14:paraId="4A3A5F01" w14:textId="77777777" w:rsidTr="00EB4396">
      <w:trPr>
        <w:cantSplit/>
        <w:trHeight w:val="288"/>
      </w:trPr>
      <w:tc>
        <w:tcPr>
          <w:tcW w:w="3500" w:type="pct"/>
          <w:tcBorders>
            <w:right w:val="nil"/>
          </w:tcBorders>
        </w:tcPr>
        <w:p w14:paraId="4A3A5EFF" w14:textId="6A7ADC03" w:rsidR="00010E76" w:rsidRPr="00F85124" w:rsidRDefault="00010E76" w:rsidP="003E419E">
          <w:pPr>
            <w:tabs>
              <w:tab w:val="right" w:pos="10543"/>
            </w:tabs>
            <w:rPr>
              <w:rFonts w:ascii="Calibri" w:hAnsi="Calibri"/>
              <w:sz w:val="12"/>
              <w:szCs w:val="12"/>
            </w:rPr>
          </w:pPr>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 Worksheet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p>
      </w:tc>
      <w:tc>
        <w:tcPr>
          <w:tcW w:w="1500" w:type="pct"/>
          <w:gridSpan w:val="2"/>
          <w:tcBorders>
            <w:left w:val="nil"/>
          </w:tcBorders>
        </w:tcPr>
        <w:p w14:paraId="4A3A5F00" w14:textId="32DDF722" w:rsidR="00010E76" w:rsidRPr="00382CD6" w:rsidRDefault="00010E76"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20DAC">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DAC">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010E76" w:rsidRPr="003E419E" w:rsidRDefault="00D20DAC"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010E76" w:rsidRDefault="00D20DAC">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010E76" w:rsidRDefault="00D20DAC">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010E76" w:rsidRPr="00F85124" w14:paraId="4A3A5F08" w14:textId="77777777" w:rsidTr="003E419E">
      <w:trPr>
        <w:cantSplit/>
        <w:trHeight w:val="288"/>
      </w:trPr>
      <w:tc>
        <w:tcPr>
          <w:tcW w:w="3877" w:type="pct"/>
          <w:tcBorders>
            <w:right w:val="nil"/>
          </w:tcBorders>
          <w:vAlign w:val="center"/>
        </w:tcPr>
        <w:p w14:paraId="4A3A5F06" w14:textId="58AB1701" w:rsidR="00010E76" w:rsidRPr="00F502B3" w:rsidRDefault="00010E76"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2D0B1140" w:rsidR="00010E76" w:rsidRPr="00F502B3" w:rsidRDefault="00010E76">
          <w:pPr>
            <w:pStyle w:val="Heading1"/>
            <w:jc w:val="right"/>
            <w:rPr>
              <w:rFonts w:ascii="Calibri" w:hAnsi="Calibri"/>
              <w:b w:val="0"/>
              <w:bCs/>
              <w:sz w:val="20"/>
            </w:rPr>
          </w:pPr>
          <w:r w:rsidRPr="00F502B3">
            <w:rPr>
              <w:rFonts w:ascii="Calibri" w:hAnsi="Calibri"/>
              <w:b w:val="0"/>
              <w:bCs/>
              <w:sz w:val="20"/>
            </w:rPr>
            <w:t>CF2R-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010E76" w:rsidRPr="00F85124" w14:paraId="4A3A5F0B" w14:textId="77777777" w:rsidTr="00EF2268">
      <w:trPr>
        <w:cantSplit/>
        <w:trHeight w:val="288"/>
      </w:trPr>
      <w:tc>
        <w:tcPr>
          <w:tcW w:w="4373" w:type="pct"/>
          <w:gridSpan w:val="2"/>
          <w:tcBorders>
            <w:right w:val="nil"/>
          </w:tcBorders>
        </w:tcPr>
        <w:p w14:paraId="4A3A5F09" w14:textId="28DD6674" w:rsidR="00010E76" w:rsidRPr="00F85124" w:rsidRDefault="00010E76" w:rsidP="00056B9D">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Worksheet - Building Enclosures and Dwelling unit Enclosures - MCH-24a</w:t>
          </w:r>
        </w:p>
      </w:tc>
      <w:tc>
        <w:tcPr>
          <w:tcW w:w="627" w:type="pct"/>
          <w:tcBorders>
            <w:left w:val="nil"/>
          </w:tcBorders>
        </w:tcPr>
        <w:p w14:paraId="4A3A5F0A" w14:textId="500752C6" w:rsidR="00010E76" w:rsidRPr="00F85124" w:rsidRDefault="00010E76"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20DAC">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20DAC">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010E76" w:rsidRPr="003E419E" w:rsidRDefault="00D20DAC"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010E76" w:rsidRDefault="00D20DAC">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0E76"/>
    <w:rsid w:val="00011BC3"/>
    <w:rsid w:val="00013858"/>
    <w:rsid w:val="00020D4A"/>
    <w:rsid w:val="00023ECE"/>
    <w:rsid w:val="00032684"/>
    <w:rsid w:val="000367BC"/>
    <w:rsid w:val="00046C2D"/>
    <w:rsid w:val="00056B9D"/>
    <w:rsid w:val="00064C25"/>
    <w:rsid w:val="00066F15"/>
    <w:rsid w:val="0007727D"/>
    <w:rsid w:val="00077F69"/>
    <w:rsid w:val="00081774"/>
    <w:rsid w:val="00092095"/>
    <w:rsid w:val="0009311F"/>
    <w:rsid w:val="000A5169"/>
    <w:rsid w:val="000B05C9"/>
    <w:rsid w:val="000B64C1"/>
    <w:rsid w:val="000C5AC9"/>
    <w:rsid w:val="000D1CB5"/>
    <w:rsid w:val="000E084F"/>
    <w:rsid w:val="000F2C8C"/>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48B5"/>
    <w:rsid w:val="0017724F"/>
    <w:rsid w:val="00177998"/>
    <w:rsid w:val="00181B3E"/>
    <w:rsid w:val="0018231D"/>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4039"/>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0DD2"/>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1C88"/>
    <w:rsid w:val="0031464C"/>
    <w:rsid w:val="003166AF"/>
    <w:rsid w:val="00317238"/>
    <w:rsid w:val="00325C06"/>
    <w:rsid w:val="0033231D"/>
    <w:rsid w:val="00333ED8"/>
    <w:rsid w:val="0033443A"/>
    <w:rsid w:val="00346283"/>
    <w:rsid w:val="00354879"/>
    <w:rsid w:val="00366476"/>
    <w:rsid w:val="00367B59"/>
    <w:rsid w:val="003701BD"/>
    <w:rsid w:val="00381466"/>
    <w:rsid w:val="003821BA"/>
    <w:rsid w:val="00382CD6"/>
    <w:rsid w:val="003A047B"/>
    <w:rsid w:val="003A3634"/>
    <w:rsid w:val="003B53A3"/>
    <w:rsid w:val="003C1E23"/>
    <w:rsid w:val="003C2745"/>
    <w:rsid w:val="003C5860"/>
    <w:rsid w:val="003C5E86"/>
    <w:rsid w:val="003E21BB"/>
    <w:rsid w:val="003E419E"/>
    <w:rsid w:val="003E71E0"/>
    <w:rsid w:val="003F00EC"/>
    <w:rsid w:val="003F23E6"/>
    <w:rsid w:val="003F398B"/>
    <w:rsid w:val="003F4CA2"/>
    <w:rsid w:val="003F62A0"/>
    <w:rsid w:val="00400BDB"/>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700F0"/>
    <w:rsid w:val="00570FEA"/>
    <w:rsid w:val="00571D0B"/>
    <w:rsid w:val="005774A9"/>
    <w:rsid w:val="00583C81"/>
    <w:rsid w:val="00585B39"/>
    <w:rsid w:val="00595EC9"/>
    <w:rsid w:val="005A57F4"/>
    <w:rsid w:val="005A57F7"/>
    <w:rsid w:val="005A593D"/>
    <w:rsid w:val="005B48AA"/>
    <w:rsid w:val="005B6312"/>
    <w:rsid w:val="005C0059"/>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6F3E32"/>
    <w:rsid w:val="0070083F"/>
    <w:rsid w:val="00703E08"/>
    <w:rsid w:val="00715475"/>
    <w:rsid w:val="00721F39"/>
    <w:rsid w:val="00733ECB"/>
    <w:rsid w:val="00735772"/>
    <w:rsid w:val="0074637C"/>
    <w:rsid w:val="00752910"/>
    <w:rsid w:val="00760262"/>
    <w:rsid w:val="00766464"/>
    <w:rsid w:val="00767127"/>
    <w:rsid w:val="00767C38"/>
    <w:rsid w:val="00767D73"/>
    <w:rsid w:val="007722D6"/>
    <w:rsid w:val="00773125"/>
    <w:rsid w:val="00773243"/>
    <w:rsid w:val="00775AFE"/>
    <w:rsid w:val="00776634"/>
    <w:rsid w:val="00776CB9"/>
    <w:rsid w:val="007770C5"/>
    <w:rsid w:val="00777B2F"/>
    <w:rsid w:val="0078371E"/>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5535C"/>
    <w:rsid w:val="00865606"/>
    <w:rsid w:val="00867FF0"/>
    <w:rsid w:val="00871549"/>
    <w:rsid w:val="00871BD4"/>
    <w:rsid w:val="00875D94"/>
    <w:rsid w:val="00881890"/>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28EF"/>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3ADB"/>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4721"/>
    <w:rsid w:val="00BE6F8A"/>
    <w:rsid w:val="00BE705B"/>
    <w:rsid w:val="00BF1ADA"/>
    <w:rsid w:val="00BF2620"/>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978"/>
    <w:rsid w:val="00C83E2B"/>
    <w:rsid w:val="00C93EDD"/>
    <w:rsid w:val="00CA2650"/>
    <w:rsid w:val="00CA3007"/>
    <w:rsid w:val="00CA3A31"/>
    <w:rsid w:val="00CA3D62"/>
    <w:rsid w:val="00CB305B"/>
    <w:rsid w:val="00CB4F4A"/>
    <w:rsid w:val="00CB7D40"/>
    <w:rsid w:val="00CE0524"/>
    <w:rsid w:val="00CF6E33"/>
    <w:rsid w:val="00D03609"/>
    <w:rsid w:val="00D06BAD"/>
    <w:rsid w:val="00D20DAC"/>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42BC3"/>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4396"/>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1F5"/>
    <w:rsid w:val="00F56603"/>
    <w:rsid w:val="00F62D88"/>
    <w:rsid w:val="00F7154F"/>
    <w:rsid w:val="00F73044"/>
    <w:rsid w:val="00F75684"/>
    <w:rsid w:val="00F75F46"/>
    <w:rsid w:val="00F77597"/>
    <w:rsid w:val="00F85124"/>
    <w:rsid w:val="00F9036A"/>
    <w:rsid w:val="00F938B0"/>
    <w:rsid w:val="00FA1A01"/>
    <w:rsid w:val="00FB41F0"/>
    <w:rsid w:val="00FB5664"/>
    <w:rsid w:val="00FC1332"/>
    <w:rsid w:val="00FC2080"/>
    <w:rsid w:val="00FC4B01"/>
    <w:rsid w:val="00FC7C4C"/>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8DAE0-D5DC-4610-92BB-63A74D1E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2908</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Markstrum, Alexis@Energy</cp:lastModifiedBy>
  <cp:revision>2</cp:revision>
  <cp:lastPrinted>2013-09-13T16:00:00Z</cp:lastPrinted>
  <dcterms:created xsi:type="dcterms:W3CDTF">2019-11-20T17:55:00Z</dcterms:created>
  <dcterms:modified xsi:type="dcterms:W3CDTF">2019-11-20T17:55:00Z</dcterms:modified>
</cp:coreProperties>
</file>